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80" w:after="12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Results</w:t>
      </w:r>
    </w:p>
    <w:p>
      <w:pPr>
        <w:spacing w:before="280" w:after="120" w:line="360" w:lineRule="auto"/>
        <w:rPr>
          <w:rFonts w:ascii="Times New Roman" w:hAnsi="Times New Roman" w:eastAsia="Times New Roman" w:cs="Times New Roman"/>
          <w:color w:val="FF0000"/>
          <w:sz w:val="24"/>
          <w:szCs w:val="24"/>
        </w:rPr>
      </w:pPr>
      <w:ins w:id="2" w:author="Arcella" w:date="2020-06-12T11:05:00Z">
        <w:r>
          <w:rPr>
            <w:rFonts w:ascii="Times New Roman" w:hAnsi="Times New Roman" w:eastAsia="Times New Roman" w:cs="Times New Roman"/>
            <w:b/>
            <w:color w:val="FF0000"/>
            <w:sz w:val="24"/>
            <w:szCs w:val="24"/>
          </w:rPr>
          <w:t>—</w:t>
        </w:r>
      </w:ins>
      <w:ins w:id="3" w:author="Arcella" w:date="2020-06-12T11:06:00Z">
        <w:r>
          <w:rPr>
            <w:rFonts w:ascii="Times New Roman" w:hAnsi="Times New Roman" w:eastAsia="Times New Roman" w:cs="Times New Roman"/>
            <w:b/>
            <w:color w:val="FF0000"/>
            <w:sz w:val="24"/>
            <w:szCs w:val="24"/>
            <w:lang w:val="ru-RU"/>
          </w:rPr>
          <w:t>переписанный абзац см. ниже</w:t>
        </w:r>
      </w:ins>
      <w:ins w:id="4" w:author="Arcella" w:date="2020-06-12T11:05:00Z">
        <w:r>
          <w:rPr>
            <w:rFonts w:ascii="Times New Roman" w:hAnsi="Times New Roman" w:eastAsia="Times New Roman" w:cs="Times New Roman"/>
            <w:b/>
            <w:color w:val="FF0000"/>
            <w:sz w:val="24"/>
            <w:szCs w:val="24"/>
            <w:lang w:val="ru-RU"/>
          </w:rPr>
          <w:t xml:space="preserve"> </w:t>
        </w:r>
      </w:ins>
      <w:r>
        <w:rPr>
          <w:rFonts w:ascii="Times New Roman" w:hAnsi="Times New Roman" w:eastAsia="Times New Roman" w:cs="Times New Roman"/>
          <w:b/>
          <w:color w:val="FF0000"/>
          <w:sz w:val="24"/>
          <w:szCs w:val="24"/>
        </w:rPr>
        <w:t xml:space="preserve">Geographical variation in the manifestation of mussel morphotypes. </w:t>
      </w:r>
      <w:r>
        <w:rPr>
          <w:rFonts w:ascii="Times New Roman" w:hAnsi="Times New Roman" w:eastAsia="Times New Roman" w:cs="Times New Roman"/>
          <w:sz w:val="24"/>
          <w:szCs w:val="24"/>
        </w:rPr>
        <w:t>The binary morphological character that we studied was previously defined as the “presence/absence of a distinct uninterrupted dark prismatic strip under the ligament” (Katolikova et al. 2016; Khaitov et al., 2018). Only material from the White Sea was considered in previous studies. While E-morphotypes in all new populations studied looked the same (the srtip absent: the nacreous layer totally or partially covers the space under the ligament nympha, ESM Fig. +), analysis of geographical data revealed some variation among T-morphotypes unseen previously in the White Sea. I</w:t>
      </w:r>
      <w:r>
        <w:rPr>
          <w:rFonts w:ascii="Times New Roman" w:hAnsi="Times New Roman" w:eastAsia="Times New Roman" w:cs="Times New Roman"/>
          <w:color w:val="000000"/>
          <w:sz w:val="24"/>
          <w:szCs w:val="24"/>
        </w:rPr>
        <w:t xml:space="preserve">n rare shells from most geographical populations studied the nacreous-free strip of prismatic layer </w:t>
      </w:r>
      <w:r>
        <w:rPr>
          <w:rFonts w:ascii="Times New Roman" w:hAnsi="Times New Roman" w:eastAsia="Times New Roman" w:cs="Times New Roman"/>
          <w:sz w:val="24"/>
          <w:szCs w:val="24"/>
        </w:rPr>
        <w:t>was</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quite</w:t>
      </w:r>
      <w:r>
        <w:rPr>
          <w:rFonts w:ascii="Times New Roman" w:hAnsi="Times New Roman" w:eastAsia="Times New Roman" w:cs="Times New Roman"/>
          <w:color w:val="000000"/>
          <w:sz w:val="24"/>
          <w:szCs w:val="24"/>
        </w:rPr>
        <w:t xml:space="preserve"> narrow </w:t>
      </w:r>
      <w:r>
        <w:rPr>
          <w:rFonts w:ascii="Times New Roman" w:hAnsi="Times New Roman" w:eastAsia="Times New Roman" w:cs="Times New Roman"/>
          <w:sz w:val="24"/>
          <w:szCs w:val="24"/>
        </w:rPr>
        <w:t xml:space="preserve">and looked as a </w:t>
      </w:r>
      <w:r>
        <w:rPr>
          <w:rFonts w:ascii="Times New Roman" w:hAnsi="Times New Roman" w:eastAsia="Times New Roman" w:cs="Times New Roman"/>
          <w:color w:val="FF0000"/>
          <w:sz w:val="24"/>
          <w:szCs w:val="24"/>
        </w:rPr>
        <w:t xml:space="preserve">stria </w:t>
      </w:r>
      <w:r>
        <w:rPr>
          <w:rFonts w:ascii="Times New Roman" w:hAnsi="Times New Roman" w:eastAsia="Times New Roman" w:cs="Times New Roman"/>
          <w:sz w:val="24"/>
          <w:szCs w:val="24"/>
        </w:rPr>
        <w:t xml:space="preserve">rather than a strip </w:t>
      </w:r>
      <w:r>
        <w:rPr>
          <w:rFonts w:ascii="Times New Roman" w:hAnsi="Times New Roman" w:eastAsia="Times New Roman" w:cs="Times New Roman"/>
          <w:color w:val="000000"/>
          <w:sz w:val="24"/>
          <w:szCs w:val="24"/>
        </w:rPr>
        <w:t>(</w:t>
      </w:r>
      <w:r>
        <w:rPr>
          <w:rFonts w:ascii="Times New Roman" w:hAnsi="Times New Roman" w:eastAsia="Times New Roman" w:cs="Times New Roman"/>
          <w:sz w:val="24"/>
          <w:szCs w:val="24"/>
        </w:rPr>
        <w:t xml:space="preserve">ESM </w:t>
      </w:r>
      <w:r>
        <w:rPr>
          <w:rFonts w:ascii="Times New Roman" w:hAnsi="Times New Roman" w:eastAsia="Times New Roman" w:cs="Times New Roman"/>
          <w:color w:val="000000"/>
          <w:sz w:val="24"/>
          <w:szCs w:val="24"/>
        </w:rPr>
        <w:t xml:space="preserve">Fig. +). Further, in all the Gulf of Maine T-morphotypes the same as in rare mussels from other populations the color of the strip was </w:t>
      </w:r>
      <w:r>
        <w:rPr>
          <w:rFonts w:ascii="Times New Roman" w:hAnsi="Times New Roman" w:eastAsia="Times New Roman" w:cs="Times New Roman"/>
          <w:color w:val="FF0000"/>
          <w:sz w:val="24"/>
          <w:szCs w:val="24"/>
        </w:rPr>
        <w:t>pale (as a shell prismatic layer per se) rather than dark</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 xml:space="preserve">It </w:t>
      </w:r>
      <w:r>
        <w:rPr>
          <w:rFonts w:ascii="Times New Roman" w:hAnsi="Times New Roman" w:eastAsia="Times New Roman" w:cs="Times New Roman"/>
          <w:color w:val="000000"/>
          <w:sz w:val="24"/>
          <w:szCs w:val="24"/>
        </w:rPr>
        <w:t>made T-morphotypes har</w:t>
      </w:r>
      <w:r>
        <w:rPr>
          <w:rFonts w:ascii="Times New Roman" w:hAnsi="Times New Roman" w:eastAsia="Times New Roman" w:cs="Times New Roman"/>
          <w:sz w:val="24"/>
          <w:szCs w:val="24"/>
        </w:rPr>
        <w:t xml:space="preserve">dly noticeable to the unaided eye. </w:t>
      </w:r>
      <w:r>
        <w:rPr>
          <w:rFonts w:ascii="Times New Roman" w:hAnsi="Times New Roman" w:eastAsia="Times New Roman" w:cs="Times New Roman"/>
          <w:color w:val="000000"/>
          <w:sz w:val="24"/>
          <w:szCs w:val="24"/>
        </w:rPr>
        <w:t xml:space="preserve">To reveal the T-morphotype </w:t>
      </w:r>
      <w:r>
        <w:rPr>
          <w:rFonts w:ascii="Times New Roman" w:hAnsi="Times New Roman" w:eastAsia="Times New Roman" w:cs="Times New Roman"/>
          <w:sz w:val="24"/>
          <w:szCs w:val="24"/>
        </w:rPr>
        <w:t xml:space="preserve">unambiguously </w:t>
      </w:r>
      <w:r>
        <w:rPr>
          <w:rFonts w:ascii="Times New Roman" w:hAnsi="Times New Roman" w:eastAsia="Times New Roman" w:cs="Times New Roman"/>
          <w:color w:val="000000"/>
          <w:sz w:val="24"/>
          <w:szCs w:val="24"/>
        </w:rPr>
        <w:t xml:space="preserve">it is necessary to find </w:t>
      </w:r>
      <w:r>
        <w:rPr>
          <w:rFonts w:ascii="Times New Roman" w:hAnsi="Times New Roman" w:eastAsia="Times New Roman" w:cs="Times New Roman"/>
          <w:sz w:val="24"/>
          <w:szCs w:val="24"/>
        </w:rPr>
        <w:t>using a dissecting</w:t>
      </w:r>
      <w:r>
        <w:rPr>
          <w:rFonts w:ascii="Times New Roman" w:hAnsi="Times New Roman" w:eastAsia="Times New Roman" w:cs="Times New Roman"/>
          <w:color w:val="000000"/>
          <w:sz w:val="24"/>
          <w:szCs w:val="24"/>
        </w:rPr>
        <w:t xml:space="preserve"> microscope the morphologically pronounced scar that defines the boundary of the nacreous layer under ligament nympha (</w:t>
      </w:r>
      <w:r>
        <w:rPr>
          <w:rFonts w:ascii="Times New Roman" w:hAnsi="Times New Roman" w:eastAsia="Times New Roman" w:cs="Times New Roman"/>
          <w:sz w:val="24"/>
          <w:szCs w:val="24"/>
        </w:rPr>
        <w:t xml:space="preserve">ESM </w:t>
      </w:r>
      <w:r>
        <w:rPr>
          <w:rFonts w:ascii="Times New Roman" w:hAnsi="Times New Roman" w:eastAsia="Times New Roman" w:cs="Times New Roman"/>
          <w:color w:val="000000"/>
          <w:sz w:val="24"/>
          <w:szCs w:val="24"/>
        </w:rPr>
        <w:t xml:space="preserve">Fig. ++). </w:t>
      </w:r>
      <w:r>
        <w:rPr>
          <w:rFonts w:ascii="Times New Roman" w:hAnsi="Times New Roman" w:eastAsia="Times New Roman" w:cs="Times New Roman"/>
          <w:color w:val="FF0000"/>
          <w:sz w:val="24"/>
          <w:szCs w:val="24"/>
        </w:rPr>
        <w:t>The most honest diagnoses of T- and E- morphotypes would be the presence/absence of the uninterrupted strip of the prismatic layer under the ligament nympha recognizable by a clear scar separating the strip from the nacreous layer of the rest of shell.</w:t>
      </w:r>
    </w:p>
    <w:p>
      <w:pPr>
        <w:spacing w:before="280" w:after="120" w:line="360" w:lineRule="auto"/>
        <w:rPr>
          <w:ins w:id="5" w:author="Arcella" w:date="2020-06-02T16:01:00Z"/>
          <w:rFonts w:ascii="Times New Roman" w:hAnsi="Times New Roman" w:eastAsia="Times New Roman" w:cs="Times New Roman"/>
          <w:color w:val="000000"/>
          <w:sz w:val="24"/>
          <w:szCs w:val="24"/>
        </w:rPr>
      </w:pPr>
      <w:ins w:id="6" w:author="Arcella" w:date="2020-06-02T14:05:00Z">
        <w:r>
          <w:rPr>
            <w:rFonts w:ascii="Times New Roman" w:hAnsi="Times New Roman" w:eastAsia="Times New Roman" w:cs="Times New Roman"/>
            <w:sz w:val="24"/>
            <w:szCs w:val="24"/>
          </w:rPr>
          <w:t>The binary morphological character</w:t>
        </w:r>
      </w:ins>
      <w:ins w:id="7" w:author="Arcella" w:date="2020-06-02T14:10:00Z">
        <w:r>
          <w:rPr>
            <w:rFonts w:ascii="Times New Roman" w:hAnsi="Times New Roman" w:eastAsia="Times New Roman" w:cs="Times New Roman"/>
            <w:sz w:val="24"/>
            <w:szCs w:val="24"/>
          </w:rPr>
          <w:t xml:space="preserve"> under consideration</w:t>
        </w:r>
      </w:ins>
      <w:ins w:id="8" w:author="Arcella" w:date="2020-06-02T14:09:00Z">
        <w:r>
          <w:rPr>
            <w:rFonts w:ascii="Times New Roman" w:hAnsi="Times New Roman" w:eastAsia="Times New Roman" w:cs="Times New Roman"/>
            <w:sz w:val="24"/>
            <w:szCs w:val="24"/>
          </w:rPr>
          <w:t xml:space="preserve"> </w:t>
        </w:r>
      </w:ins>
      <w:ins w:id="9" w:author="Arcella" w:date="2020-06-02T14:05:00Z">
        <w:r>
          <w:rPr>
            <w:rFonts w:ascii="Times New Roman" w:hAnsi="Times New Roman" w:eastAsia="Times New Roman" w:cs="Times New Roman"/>
            <w:sz w:val="24"/>
            <w:szCs w:val="24"/>
          </w:rPr>
          <w:t>was previously defined</w:t>
        </w:r>
      </w:ins>
      <w:ins w:id="10" w:author="Arcella" w:date="2020-06-02T14:07:00Z">
        <w:r>
          <w:rPr>
            <w:rFonts w:ascii="Times New Roman" w:hAnsi="Times New Roman" w:eastAsia="Times New Roman" w:cs="Times New Roman"/>
            <w:sz w:val="24"/>
            <w:szCs w:val="24"/>
          </w:rPr>
          <w:t>, based on</w:t>
        </w:r>
      </w:ins>
      <w:ins w:id="11" w:author="Arcella" w:date="2020-06-02T14:08:00Z">
        <w:r>
          <w:rPr>
            <w:rFonts w:ascii="Times New Roman" w:hAnsi="Times New Roman" w:eastAsia="Times New Roman" w:cs="Times New Roman"/>
            <w:sz w:val="24"/>
            <w:szCs w:val="24"/>
          </w:rPr>
          <w:t xml:space="preserve"> the</w:t>
        </w:r>
      </w:ins>
      <w:ins w:id="12" w:author="Arcella" w:date="2020-06-02T14:07:00Z">
        <w:r>
          <w:rPr>
            <w:rFonts w:ascii="Times New Roman" w:hAnsi="Times New Roman" w:eastAsia="Times New Roman" w:cs="Times New Roman"/>
            <w:sz w:val="24"/>
            <w:szCs w:val="24"/>
          </w:rPr>
          <w:t xml:space="preserve"> material from the White Sea</w:t>
        </w:r>
      </w:ins>
      <w:ins w:id="13" w:author="Arcella" w:date="2020-06-02T14:08:00Z">
        <w:r>
          <w:rPr>
            <w:rFonts w:ascii="Times New Roman" w:hAnsi="Times New Roman" w:eastAsia="Times New Roman" w:cs="Times New Roman"/>
            <w:sz w:val="24"/>
            <w:szCs w:val="24"/>
          </w:rPr>
          <w:t>,</w:t>
        </w:r>
      </w:ins>
      <w:ins w:id="14" w:author="Arcella" w:date="2020-06-02T14:05:00Z">
        <w:r>
          <w:rPr>
            <w:rFonts w:ascii="Times New Roman" w:hAnsi="Times New Roman" w:eastAsia="Times New Roman" w:cs="Times New Roman"/>
            <w:sz w:val="24"/>
            <w:szCs w:val="24"/>
          </w:rPr>
          <w:t xml:space="preserve"> as the “presence/absence of a distinct uninterrupted dark prismatic strip under the ligament” (Katolikova et al. 2016; Khaitov et al., 2018).</w:t>
        </w:r>
      </w:ins>
      <w:ins w:id="15" w:author="Arcella" w:date="2020-06-02T14:10:00Z">
        <w:r>
          <w:rPr>
            <w:rFonts w:ascii="Times New Roman" w:hAnsi="Times New Roman" w:eastAsia="Times New Roman" w:cs="Times New Roman"/>
            <w:sz w:val="24"/>
            <w:szCs w:val="24"/>
          </w:rPr>
          <w:t xml:space="preserve"> In this study,</w:t>
        </w:r>
      </w:ins>
      <w:ins w:id="16" w:author="Arcella" w:date="2020-06-02T14:11:00Z">
        <w:r>
          <w:rPr>
            <w:rFonts w:ascii="Times New Roman" w:hAnsi="Times New Roman" w:eastAsia="Times New Roman" w:cs="Times New Roman"/>
            <w:sz w:val="24"/>
            <w:szCs w:val="24"/>
          </w:rPr>
          <w:t xml:space="preserve"> which was based on</w:t>
        </w:r>
      </w:ins>
      <w:ins w:id="17" w:author="Arcella" w:date="2020-06-12T10:54:00Z">
        <w:r>
          <w:rPr>
            <w:rFonts w:ascii="Times New Roman" w:hAnsi="Times New Roman" w:eastAsia="Times New Roman" w:cs="Times New Roman"/>
            <w:sz w:val="24"/>
            <w:szCs w:val="24"/>
          </w:rPr>
          <w:t xml:space="preserve"> the</w:t>
        </w:r>
      </w:ins>
      <w:ins w:id="18" w:author="Arcella" w:date="2020-06-02T14:11:00Z">
        <w:r>
          <w:rPr>
            <w:rFonts w:ascii="Times New Roman" w:hAnsi="Times New Roman" w:eastAsia="Times New Roman" w:cs="Times New Roman"/>
            <w:sz w:val="24"/>
            <w:szCs w:val="24"/>
          </w:rPr>
          <w:t xml:space="preserve"> material from different geographical zones, </w:t>
        </w:r>
      </w:ins>
      <w:ins w:id="19" w:author="Arcella" w:date="2020-06-02T14:05:00Z">
        <w:r>
          <w:rPr>
            <w:rFonts w:ascii="Times New Roman" w:hAnsi="Times New Roman" w:eastAsia="Times New Roman" w:cs="Times New Roman"/>
            <w:sz w:val="24"/>
            <w:szCs w:val="24"/>
          </w:rPr>
          <w:t xml:space="preserve">E-morphotypes in all </w:t>
        </w:r>
      </w:ins>
      <w:ins w:id="20" w:author="Arcella" w:date="2020-06-02T14:11:00Z">
        <w:r>
          <w:rPr>
            <w:rFonts w:ascii="Times New Roman" w:hAnsi="Times New Roman" w:eastAsia="Times New Roman" w:cs="Times New Roman"/>
            <w:sz w:val="24"/>
            <w:szCs w:val="24"/>
          </w:rPr>
          <w:t>the</w:t>
        </w:r>
      </w:ins>
      <w:ins w:id="21" w:author="Arcella" w:date="2020-06-12T10:53:00Z">
        <w:r>
          <w:rPr>
            <w:rFonts w:ascii="Times New Roman" w:hAnsi="Times New Roman" w:eastAsia="Times New Roman" w:cs="Times New Roman"/>
            <w:sz w:val="24"/>
            <w:szCs w:val="24"/>
            <w:lang w:val="ru-RU"/>
          </w:rPr>
          <w:t xml:space="preserve"> </w:t>
        </w:r>
      </w:ins>
      <w:ins w:id="22" w:author="Arcella" w:date="2020-06-02T14:05:00Z">
        <w:r>
          <w:rPr>
            <w:rFonts w:ascii="Times New Roman" w:hAnsi="Times New Roman" w:eastAsia="Times New Roman" w:cs="Times New Roman"/>
            <w:sz w:val="24"/>
            <w:szCs w:val="24"/>
          </w:rPr>
          <w:t>populations</w:t>
        </w:r>
      </w:ins>
      <w:ins w:id="23" w:author="Arcella" w:date="2020-06-12T10:53:00Z">
        <w:r>
          <w:rPr>
            <w:rFonts w:ascii="Times New Roman" w:hAnsi="Times New Roman" w:eastAsia="Times New Roman" w:cs="Times New Roman"/>
            <w:sz w:val="24"/>
            <w:szCs w:val="24"/>
            <w:lang w:val="ru-RU"/>
          </w:rPr>
          <w:t xml:space="preserve"> </w:t>
        </w:r>
      </w:ins>
      <w:ins w:id="24" w:author="Arcella" w:date="2020-06-02T14:05:00Z">
        <w:r>
          <w:rPr>
            <w:rFonts w:ascii="Times New Roman" w:hAnsi="Times New Roman" w:eastAsia="Times New Roman" w:cs="Times New Roman"/>
            <w:sz w:val="24"/>
            <w:szCs w:val="24"/>
          </w:rPr>
          <w:t>looked the same</w:t>
        </w:r>
      </w:ins>
      <w:ins w:id="25" w:author="Arcella" w:date="2020-06-02T14:11:00Z">
        <w:r>
          <w:rPr>
            <w:rFonts w:ascii="Times New Roman" w:hAnsi="Times New Roman" w:eastAsia="Times New Roman" w:cs="Times New Roman"/>
            <w:sz w:val="24"/>
            <w:szCs w:val="24"/>
          </w:rPr>
          <w:t xml:space="preserve"> and conformed to </w:t>
        </w:r>
      </w:ins>
      <w:ins w:id="26" w:author="Arcella" w:date="2020-06-12T10:53:00Z">
        <w:r>
          <w:rPr>
            <w:rFonts w:ascii="Times New Roman" w:hAnsi="Times New Roman" w:eastAsia="Times New Roman" w:cs="Times New Roman"/>
            <w:sz w:val="24"/>
            <w:szCs w:val="24"/>
          </w:rPr>
          <w:t>our previous</w:t>
        </w:r>
      </w:ins>
      <w:ins w:id="27" w:author="Arcella" w:date="2020-06-12T10:54:00Z">
        <w:r>
          <w:rPr>
            <w:rFonts w:ascii="Times New Roman" w:hAnsi="Times New Roman" w:eastAsia="Times New Roman" w:cs="Times New Roman"/>
            <w:sz w:val="24"/>
            <w:szCs w:val="24"/>
          </w:rPr>
          <w:t xml:space="preserve"> description</w:t>
        </w:r>
      </w:ins>
      <w:ins w:id="28" w:author="Arcella" w:date="2020-06-02T14:08:00Z">
        <w:r>
          <w:rPr>
            <w:rFonts w:ascii="Times New Roman" w:hAnsi="Times New Roman" w:eastAsia="Times New Roman" w:cs="Times New Roman"/>
            <w:sz w:val="24"/>
            <w:szCs w:val="24"/>
          </w:rPr>
          <w:t xml:space="preserve">: </w:t>
        </w:r>
      </w:ins>
      <w:ins w:id="29" w:author="Arcella" w:date="2020-06-02T14:05:00Z">
        <w:r>
          <w:rPr>
            <w:rFonts w:ascii="Times New Roman" w:hAnsi="Times New Roman" w:eastAsia="Times New Roman" w:cs="Times New Roman"/>
            <w:sz w:val="24"/>
            <w:szCs w:val="24"/>
          </w:rPr>
          <w:t>the st</w:t>
        </w:r>
      </w:ins>
      <w:ins w:id="30" w:author="Arcella" w:date="2020-06-02T14:08:00Z">
        <w:r>
          <w:rPr>
            <w:rFonts w:ascii="Times New Roman" w:hAnsi="Times New Roman" w:eastAsia="Times New Roman" w:cs="Times New Roman"/>
            <w:sz w:val="24"/>
            <w:szCs w:val="24"/>
          </w:rPr>
          <w:t>r</w:t>
        </w:r>
      </w:ins>
      <w:ins w:id="31" w:author="Arcella" w:date="2020-06-02T14:05:00Z">
        <w:r>
          <w:rPr>
            <w:rFonts w:ascii="Times New Roman" w:hAnsi="Times New Roman" w:eastAsia="Times New Roman" w:cs="Times New Roman"/>
            <w:sz w:val="24"/>
            <w:szCs w:val="24"/>
          </w:rPr>
          <w:t>ip</w:t>
        </w:r>
      </w:ins>
      <w:ins w:id="32" w:author="Arcella" w:date="2020-06-02T14:08:00Z">
        <w:r>
          <w:rPr>
            <w:rFonts w:ascii="Times New Roman" w:hAnsi="Times New Roman" w:eastAsia="Times New Roman" w:cs="Times New Roman"/>
            <w:sz w:val="24"/>
            <w:szCs w:val="24"/>
          </w:rPr>
          <w:t xml:space="preserve"> was</w:t>
        </w:r>
      </w:ins>
      <w:ins w:id="33" w:author="Arcella" w:date="2020-06-02T14:05:00Z">
        <w:r>
          <w:rPr>
            <w:rFonts w:ascii="Times New Roman" w:hAnsi="Times New Roman" w:eastAsia="Times New Roman" w:cs="Times New Roman"/>
            <w:sz w:val="24"/>
            <w:szCs w:val="24"/>
          </w:rPr>
          <w:t xml:space="preserve"> absent</w:t>
        </w:r>
      </w:ins>
      <w:ins w:id="34" w:author="Arcella" w:date="2020-06-02T14:08:00Z">
        <w:r>
          <w:rPr>
            <w:rFonts w:ascii="Times New Roman" w:hAnsi="Times New Roman" w:eastAsia="Times New Roman" w:cs="Times New Roman"/>
            <w:sz w:val="24"/>
            <w:szCs w:val="24"/>
          </w:rPr>
          <w:t xml:space="preserve">, and </w:t>
        </w:r>
      </w:ins>
      <w:ins w:id="35" w:author="Arcella" w:date="2020-06-02T14:05:00Z">
        <w:r>
          <w:rPr>
            <w:rFonts w:ascii="Times New Roman" w:hAnsi="Times New Roman" w:eastAsia="Times New Roman" w:cs="Times New Roman"/>
            <w:sz w:val="24"/>
            <w:szCs w:val="24"/>
          </w:rPr>
          <w:t>the nacreous layer totally or partially cover</w:t>
        </w:r>
      </w:ins>
      <w:ins w:id="36" w:author="Arcella" w:date="2020-06-02T14:08:00Z">
        <w:r>
          <w:rPr>
            <w:rFonts w:ascii="Times New Roman" w:hAnsi="Times New Roman" w:eastAsia="Times New Roman" w:cs="Times New Roman"/>
            <w:sz w:val="24"/>
            <w:szCs w:val="24"/>
          </w:rPr>
          <w:t xml:space="preserve">ed </w:t>
        </w:r>
      </w:ins>
      <w:ins w:id="37" w:author="Arcella" w:date="2020-06-02T14:05:00Z">
        <w:r>
          <w:rPr>
            <w:rFonts w:ascii="Times New Roman" w:hAnsi="Times New Roman" w:eastAsia="Times New Roman" w:cs="Times New Roman"/>
            <w:sz w:val="24"/>
            <w:szCs w:val="24"/>
          </w:rPr>
          <w:t>the space under the ligament nympha</w:t>
        </w:r>
      </w:ins>
      <w:ins w:id="38" w:author="Arcella" w:date="2020-06-02T14:09:00Z">
        <w:r>
          <w:rPr>
            <w:rFonts w:ascii="Times New Roman" w:hAnsi="Times New Roman" w:eastAsia="Times New Roman" w:cs="Times New Roman"/>
            <w:sz w:val="24"/>
            <w:szCs w:val="24"/>
          </w:rPr>
          <w:t xml:space="preserve"> (</w:t>
        </w:r>
      </w:ins>
      <w:ins w:id="39" w:author="Arcella" w:date="2020-06-02T14:05:00Z">
        <w:r>
          <w:rPr>
            <w:rFonts w:ascii="Times New Roman" w:hAnsi="Times New Roman" w:eastAsia="Times New Roman" w:cs="Times New Roman"/>
            <w:sz w:val="24"/>
            <w:szCs w:val="24"/>
          </w:rPr>
          <w:t>ESM Fig. +)</w:t>
        </w:r>
      </w:ins>
      <w:ins w:id="40" w:author="Arcella" w:date="2020-06-02T14:10:00Z">
        <w:r>
          <w:rPr>
            <w:rFonts w:ascii="Times New Roman" w:hAnsi="Times New Roman" w:eastAsia="Times New Roman" w:cs="Times New Roman"/>
            <w:sz w:val="24"/>
            <w:szCs w:val="24"/>
          </w:rPr>
          <w:t>.</w:t>
        </w:r>
      </w:ins>
      <w:ins w:id="41" w:author="Arcella" w:date="2020-06-02T14:05:00Z">
        <w:r>
          <w:rPr>
            <w:rFonts w:ascii="Times New Roman" w:hAnsi="Times New Roman" w:eastAsia="Times New Roman" w:cs="Times New Roman"/>
            <w:sz w:val="24"/>
            <w:szCs w:val="24"/>
          </w:rPr>
          <w:t xml:space="preserve"> </w:t>
        </w:r>
      </w:ins>
      <w:ins w:id="42" w:author="Arcella" w:date="2020-06-02T14:12:00Z">
        <w:r>
          <w:rPr>
            <w:rFonts w:ascii="Times New Roman" w:hAnsi="Times New Roman" w:eastAsia="Times New Roman" w:cs="Times New Roman"/>
            <w:sz w:val="24"/>
            <w:szCs w:val="24"/>
          </w:rPr>
          <w:t xml:space="preserve">However, </w:t>
        </w:r>
      </w:ins>
      <w:ins w:id="43" w:author="Arcella" w:date="2020-06-02T14:13:00Z">
        <w:r>
          <w:rPr>
            <w:rFonts w:ascii="Times New Roman" w:hAnsi="Times New Roman" w:eastAsia="Times New Roman" w:cs="Times New Roman"/>
            <w:sz w:val="24"/>
            <w:szCs w:val="24"/>
          </w:rPr>
          <w:t>T-morphotypes</w:t>
        </w:r>
      </w:ins>
      <w:ins w:id="44" w:author="Arcella" w:date="2020-06-03T15:38:00Z">
        <w:r>
          <w:rPr>
            <w:rFonts w:ascii="Times New Roman" w:hAnsi="Times New Roman" w:eastAsia="Times New Roman" w:cs="Times New Roman"/>
            <w:sz w:val="24"/>
            <w:szCs w:val="24"/>
          </w:rPr>
          <w:t xml:space="preserve"> </w:t>
        </w:r>
      </w:ins>
      <w:ins w:id="45" w:author="Arcella" w:date="2020-06-03T15:39:00Z">
        <w:r>
          <w:rPr>
            <w:rFonts w:ascii="Times New Roman" w:hAnsi="Times New Roman" w:eastAsia="Times New Roman" w:cs="Times New Roman"/>
            <w:sz w:val="24"/>
            <w:szCs w:val="24"/>
          </w:rPr>
          <w:t>showed some</w:t>
        </w:r>
      </w:ins>
      <w:ins w:id="46" w:author="Arcella" w:date="2020-06-03T15:38:00Z">
        <w:r>
          <w:rPr>
            <w:rFonts w:ascii="Times New Roman" w:hAnsi="Times New Roman" w:eastAsia="Times New Roman" w:cs="Times New Roman"/>
            <w:sz w:val="24"/>
            <w:szCs w:val="24"/>
          </w:rPr>
          <w:t xml:space="preserve"> varia</w:t>
        </w:r>
      </w:ins>
      <w:ins w:id="47" w:author="Arcella" w:date="2020-06-03T15:39:00Z">
        <w:r>
          <w:rPr>
            <w:rFonts w:ascii="Times New Roman" w:hAnsi="Times New Roman" w:eastAsia="Times New Roman" w:cs="Times New Roman"/>
            <w:sz w:val="24"/>
            <w:szCs w:val="24"/>
          </w:rPr>
          <w:t>tion</w:t>
        </w:r>
      </w:ins>
      <w:ins w:id="48" w:author="Arcella" w:date="2020-06-12T10:54:00Z">
        <w:r>
          <w:rPr>
            <w:rFonts w:ascii="Times New Roman" w:hAnsi="Times New Roman" w:eastAsia="Times New Roman" w:cs="Times New Roman"/>
            <w:sz w:val="24"/>
            <w:szCs w:val="24"/>
          </w:rPr>
          <w:t xml:space="preserve"> </w:t>
        </w:r>
      </w:ins>
      <w:ins w:id="49" w:author="Arcella" w:date="2020-06-03T15:39:00Z">
        <w:r>
          <w:rPr>
            <w:rFonts w:ascii="Times New Roman" w:hAnsi="Times New Roman" w:eastAsia="Times New Roman" w:cs="Times New Roman"/>
            <w:sz w:val="24"/>
            <w:szCs w:val="24"/>
          </w:rPr>
          <w:t xml:space="preserve">previously </w:t>
        </w:r>
      </w:ins>
      <w:ins w:id="50" w:author="Arcella" w:date="2020-06-12T10:54:00Z">
        <w:r>
          <w:rPr>
            <w:rFonts w:ascii="Times New Roman" w:hAnsi="Times New Roman" w:eastAsia="Times New Roman" w:cs="Times New Roman"/>
            <w:sz w:val="24"/>
            <w:szCs w:val="24"/>
          </w:rPr>
          <w:t>un</w:t>
        </w:r>
      </w:ins>
      <w:ins w:id="51" w:author="Arcella" w:date="2020-06-03T15:39:00Z">
        <w:r>
          <w:rPr>
            <w:rFonts w:ascii="Times New Roman" w:hAnsi="Times New Roman" w:eastAsia="Times New Roman" w:cs="Times New Roman"/>
            <w:sz w:val="24"/>
            <w:szCs w:val="24"/>
          </w:rPr>
          <w:t xml:space="preserve">recorded </w:t>
        </w:r>
      </w:ins>
      <w:ins w:id="52" w:author="Arcella" w:date="2020-06-02T14:05:00Z">
        <w:r>
          <w:rPr>
            <w:rFonts w:ascii="Times New Roman" w:hAnsi="Times New Roman" w:eastAsia="Times New Roman" w:cs="Times New Roman"/>
            <w:sz w:val="24"/>
            <w:szCs w:val="24"/>
          </w:rPr>
          <w:t>in the White Sea.</w:t>
        </w:r>
      </w:ins>
      <w:ins w:id="53" w:author="Arcella" w:date="2020-06-02T14:13:00Z">
        <w:r>
          <w:rPr>
            <w:rFonts w:ascii="Times New Roman" w:hAnsi="Times New Roman" w:eastAsia="Times New Roman" w:cs="Times New Roman"/>
            <w:sz w:val="24"/>
            <w:szCs w:val="24"/>
          </w:rPr>
          <w:t xml:space="preserve"> </w:t>
        </w:r>
      </w:ins>
      <w:ins w:id="54" w:author="Arcella" w:date="2020-06-02T14:15:00Z">
        <w:r>
          <w:rPr>
            <w:rFonts w:ascii="Times New Roman" w:hAnsi="Times New Roman" w:eastAsia="Times New Roman" w:cs="Times New Roman"/>
            <w:color w:val="000000"/>
            <w:sz w:val="24"/>
            <w:szCs w:val="24"/>
          </w:rPr>
          <w:t xml:space="preserve">Firstly, </w:t>
        </w:r>
      </w:ins>
      <w:ins w:id="55" w:author="Arcella" w:date="2020-06-02T14:05:00Z">
        <w:r>
          <w:rPr>
            <w:rFonts w:ascii="Times New Roman" w:hAnsi="Times New Roman" w:eastAsia="Times New Roman" w:cs="Times New Roman"/>
            <w:color w:val="000000"/>
            <w:sz w:val="24"/>
            <w:szCs w:val="24"/>
          </w:rPr>
          <w:t xml:space="preserve">most populations </w:t>
        </w:r>
      </w:ins>
      <w:ins w:id="56" w:author="Arcella" w:date="2020-06-12T10:54:00Z">
        <w:r>
          <w:rPr>
            <w:rFonts w:ascii="Times New Roman" w:hAnsi="Times New Roman" w:eastAsia="Times New Roman" w:cs="Times New Roman"/>
            <w:color w:val="000000"/>
            <w:sz w:val="24"/>
            <w:szCs w:val="24"/>
          </w:rPr>
          <w:t xml:space="preserve">examined </w:t>
        </w:r>
      </w:ins>
      <w:ins w:id="57" w:author="Arcella" w:date="2020-06-02T14:14:00Z">
        <w:r>
          <w:rPr>
            <w:rFonts w:ascii="Times New Roman" w:hAnsi="Times New Roman" w:eastAsia="Times New Roman" w:cs="Times New Roman"/>
            <w:color w:val="000000"/>
            <w:sz w:val="24"/>
            <w:szCs w:val="24"/>
          </w:rPr>
          <w:t>in this study</w:t>
        </w:r>
      </w:ins>
      <w:ins w:id="58" w:author="Arcella" w:date="2020-06-02T14:05:00Z">
        <w:r>
          <w:rPr>
            <w:rFonts w:ascii="Times New Roman" w:hAnsi="Times New Roman" w:eastAsia="Times New Roman" w:cs="Times New Roman"/>
            <w:color w:val="000000"/>
            <w:sz w:val="24"/>
            <w:szCs w:val="24"/>
          </w:rPr>
          <w:t xml:space="preserve"> </w:t>
        </w:r>
      </w:ins>
      <w:ins w:id="59" w:author="Arcella" w:date="2020-06-02T15:54:00Z">
        <w:r>
          <w:rPr>
            <w:rFonts w:ascii="Times New Roman" w:hAnsi="Times New Roman" w:eastAsia="Times New Roman" w:cs="Times New Roman"/>
            <w:color w:val="000000"/>
            <w:sz w:val="24"/>
            <w:szCs w:val="24"/>
          </w:rPr>
          <w:t xml:space="preserve">contained, though rarely, </w:t>
        </w:r>
      </w:ins>
      <w:ins w:id="60" w:author="Arcella" w:date="2020-06-02T14:14:00Z">
        <w:r>
          <w:rPr>
            <w:rFonts w:ascii="Times New Roman" w:hAnsi="Times New Roman" w:eastAsia="Times New Roman" w:cs="Times New Roman"/>
            <w:color w:val="000000"/>
            <w:sz w:val="24"/>
            <w:szCs w:val="24"/>
          </w:rPr>
          <w:t xml:space="preserve">shells </w:t>
        </w:r>
      </w:ins>
      <w:ins w:id="61" w:author="Arcella" w:date="2020-06-02T15:54:00Z">
        <w:r>
          <w:rPr>
            <w:rFonts w:ascii="Times New Roman" w:hAnsi="Times New Roman" w:eastAsia="Times New Roman" w:cs="Times New Roman"/>
            <w:color w:val="000000"/>
            <w:sz w:val="24"/>
            <w:szCs w:val="24"/>
          </w:rPr>
          <w:t xml:space="preserve">in which </w:t>
        </w:r>
      </w:ins>
      <w:ins w:id="62" w:author="Arcella" w:date="2020-06-02T14:15:00Z">
        <w:r>
          <w:rPr>
            <w:rFonts w:ascii="Times New Roman" w:hAnsi="Times New Roman" w:eastAsia="Times New Roman" w:cs="Times New Roman"/>
            <w:color w:val="000000"/>
            <w:sz w:val="24"/>
            <w:szCs w:val="24"/>
          </w:rPr>
          <w:t>the</w:t>
        </w:r>
      </w:ins>
      <w:ins w:id="63" w:author="Arcella" w:date="2020-06-02T14:15:00Z">
        <w:r>
          <w:rPr>
            <w:rFonts w:ascii="Times New Roman" w:hAnsi="Times New Roman" w:eastAsia="Times New Roman" w:cs="Times New Roman"/>
            <w:color w:val="000000"/>
            <w:sz w:val="24"/>
            <w:szCs w:val="24"/>
            <w:lang w:val="ru-RU"/>
          </w:rPr>
          <w:t xml:space="preserve"> </w:t>
        </w:r>
      </w:ins>
      <w:ins w:id="64" w:author="Arcella" w:date="2020-06-02T14:05:00Z">
        <w:r>
          <w:rPr>
            <w:rFonts w:ascii="Times New Roman" w:hAnsi="Times New Roman" w:eastAsia="Times New Roman" w:cs="Times New Roman"/>
            <w:color w:val="000000"/>
            <w:sz w:val="24"/>
            <w:szCs w:val="24"/>
          </w:rPr>
          <w:t xml:space="preserve">nacreous-free strip of </w:t>
        </w:r>
      </w:ins>
      <w:ins w:id="65" w:author="Arcella" w:date="2020-06-02T14:15:00Z">
        <w:r>
          <w:rPr>
            <w:rFonts w:ascii="Times New Roman" w:hAnsi="Times New Roman" w:eastAsia="Times New Roman" w:cs="Times New Roman"/>
            <w:color w:val="000000"/>
            <w:sz w:val="24"/>
            <w:szCs w:val="24"/>
            <w:lang w:val="en-GB"/>
          </w:rPr>
          <w:t xml:space="preserve">the </w:t>
        </w:r>
      </w:ins>
      <w:ins w:id="66" w:author="Arcella" w:date="2020-06-02T14:05:00Z">
        <w:r>
          <w:rPr>
            <w:rFonts w:ascii="Times New Roman" w:hAnsi="Times New Roman" w:eastAsia="Times New Roman" w:cs="Times New Roman"/>
            <w:color w:val="000000"/>
            <w:sz w:val="24"/>
            <w:szCs w:val="24"/>
          </w:rPr>
          <w:t xml:space="preserve">prismatic layer </w:t>
        </w:r>
      </w:ins>
      <w:ins w:id="67" w:author="Arcella" w:date="2020-06-02T14:05:00Z">
        <w:r>
          <w:rPr>
            <w:rFonts w:ascii="Times New Roman" w:hAnsi="Times New Roman" w:eastAsia="Times New Roman" w:cs="Times New Roman"/>
            <w:sz w:val="24"/>
            <w:szCs w:val="24"/>
          </w:rPr>
          <w:t>was</w:t>
        </w:r>
      </w:ins>
      <w:ins w:id="68" w:author="Arcella" w:date="2020-06-02T14:05:00Z">
        <w:r>
          <w:rPr>
            <w:rFonts w:ascii="Times New Roman" w:hAnsi="Times New Roman" w:eastAsia="Times New Roman" w:cs="Times New Roman"/>
            <w:color w:val="000000"/>
            <w:sz w:val="24"/>
            <w:szCs w:val="24"/>
          </w:rPr>
          <w:t xml:space="preserve"> </w:t>
        </w:r>
      </w:ins>
      <w:ins w:id="69" w:author="Arcella" w:date="2020-06-02T14:05:00Z">
        <w:r>
          <w:rPr>
            <w:rFonts w:ascii="Times New Roman" w:hAnsi="Times New Roman" w:eastAsia="Times New Roman" w:cs="Times New Roman"/>
            <w:sz w:val="24"/>
            <w:szCs w:val="24"/>
          </w:rPr>
          <w:t>quite</w:t>
        </w:r>
      </w:ins>
      <w:ins w:id="70" w:author="Arcella" w:date="2020-06-02T14:05:00Z">
        <w:r>
          <w:rPr>
            <w:rFonts w:ascii="Times New Roman" w:hAnsi="Times New Roman" w:eastAsia="Times New Roman" w:cs="Times New Roman"/>
            <w:color w:val="000000"/>
            <w:sz w:val="24"/>
            <w:szCs w:val="24"/>
          </w:rPr>
          <w:t xml:space="preserve"> narrow </w:t>
        </w:r>
      </w:ins>
      <w:ins w:id="71" w:author="Arcella" w:date="2020-06-02T14:05:00Z">
        <w:r>
          <w:rPr>
            <w:rFonts w:ascii="Times New Roman" w:hAnsi="Times New Roman" w:eastAsia="Times New Roman" w:cs="Times New Roman"/>
            <w:sz w:val="24"/>
            <w:szCs w:val="24"/>
          </w:rPr>
          <w:t xml:space="preserve">and looked </w:t>
        </w:r>
      </w:ins>
      <w:ins w:id="72" w:author="Arcella" w:date="2020-06-02T14:15:00Z">
        <w:r>
          <w:rPr>
            <w:rFonts w:ascii="Times New Roman" w:hAnsi="Times New Roman" w:eastAsia="Times New Roman" w:cs="Times New Roman"/>
            <w:sz w:val="24"/>
            <w:szCs w:val="24"/>
          </w:rPr>
          <w:t>like</w:t>
        </w:r>
      </w:ins>
      <w:ins w:id="73" w:author="Arcella" w:date="2020-06-02T14:05:00Z">
        <w:r>
          <w:rPr>
            <w:rFonts w:ascii="Times New Roman" w:hAnsi="Times New Roman" w:eastAsia="Times New Roman" w:cs="Times New Roman"/>
            <w:sz w:val="24"/>
            <w:szCs w:val="24"/>
          </w:rPr>
          <w:t xml:space="preserve"> a </w:t>
        </w:r>
      </w:ins>
      <w:ins w:id="74" w:author="Arcella" w:date="2020-06-02T14:05:00Z">
        <w:r>
          <w:rPr>
            <w:rFonts w:ascii="Times New Roman" w:hAnsi="Times New Roman" w:eastAsia="Times New Roman" w:cs="Times New Roman"/>
            <w:color w:val="FF0000"/>
            <w:sz w:val="24"/>
            <w:szCs w:val="24"/>
          </w:rPr>
          <w:t xml:space="preserve">stria </w:t>
        </w:r>
      </w:ins>
      <w:ins w:id="75" w:author="Arcella" w:date="2020-06-02T14:05:00Z">
        <w:r>
          <w:rPr>
            <w:rFonts w:ascii="Times New Roman" w:hAnsi="Times New Roman" w:eastAsia="Times New Roman" w:cs="Times New Roman"/>
            <w:sz w:val="24"/>
            <w:szCs w:val="24"/>
          </w:rPr>
          <w:t xml:space="preserve">rather than a strip </w:t>
        </w:r>
      </w:ins>
      <w:ins w:id="76" w:author="Arcella" w:date="2020-06-02T14:05:00Z">
        <w:r>
          <w:rPr>
            <w:rFonts w:ascii="Times New Roman" w:hAnsi="Times New Roman" w:eastAsia="Times New Roman" w:cs="Times New Roman"/>
            <w:color w:val="000000"/>
            <w:sz w:val="24"/>
            <w:szCs w:val="24"/>
          </w:rPr>
          <w:t>(</w:t>
        </w:r>
      </w:ins>
      <w:ins w:id="77" w:author="Arcella" w:date="2020-06-02T14:05:00Z">
        <w:r>
          <w:rPr>
            <w:rFonts w:ascii="Times New Roman" w:hAnsi="Times New Roman" w:eastAsia="Times New Roman" w:cs="Times New Roman"/>
            <w:sz w:val="24"/>
            <w:szCs w:val="24"/>
          </w:rPr>
          <w:t xml:space="preserve">ESM </w:t>
        </w:r>
      </w:ins>
      <w:ins w:id="78" w:author="Arcella" w:date="2020-06-02T14:05:00Z">
        <w:r>
          <w:rPr>
            <w:rFonts w:ascii="Times New Roman" w:hAnsi="Times New Roman" w:eastAsia="Times New Roman" w:cs="Times New Roman"/>
            <w:color w:val="000000"/>
            <w:sz w:val="24"/>
            <w:szCs w:val="24"/>
          </w:rPr>
          <w:t xml:space="preserve">Fig. +). </w:t>
        </w:r>
      </w:ins>
      <w:ins w:id="79" w:author="Arcella" w:date="2020-06-02T14:16:00Z">
        <w:r>
          <w:rPr>
            <w:rFonts w:ascii="Times New Roman" w:hAnsi="Times New Roman" w:eastAsia="Times New Roman" w:cs="Times New Roman"/>
            <w:color w:val="000000"/>
            <w:sz w:val="24"/>
            <w:szCs w:val="24"/>
          </w:rPr>
          <w:t>Secondly</w:t>
        </w:r>
      </w:ins>
      <w:ins w:id="80" w:author="Arcella" w:date="2020-06-02T14:05:00Z">
        <w:r>
          <w:rPr>
            <w:rFonts w:ascii="Times New Roman" w:hAnsi="Times New Roman" w:eastAsia="Times New Roman" w:cs="Times New Roman"/>
            <w:color w:val="000000"/>
            <w:sz w:val="24"/>
            <w:szCs w:val="24"/>
          </w:rPr>
          <w:t xml:space="preserve">, </w:t>
        </w:r>
      </w:ins>
      <w:ins w:id="81" w:author="Arcella" w:date="2020-06-03T15:40:00Z">
        <w:r>
          <w:rPr>
            <w:rFonts w:ascii="Times New Roman" w:hAnsi="Times New Roman" w:eastAsia="Times New Roman" w:cs="Times New Roman"/>
            <w:color w:val="000000"/>
            <w:sz w:val="24"/>
            <w:szCs w:val="24"/>
          </w:rPr>
          <w:t xml:space="preserve">in </w:t>
        </w:r>
      </w:ins>
      <w:ins w:id="82" w:author="Arcella" w:date="2020-06-02T14:05:00Z">
        <w:r>
          <w:rPr>
            <w:rFonts w:ascii="Times New Roman" w:hAnsi="Times New Roman" w:eastAsia="Times New Roman" w:cs="Times New Roman"/>
            <w:color w:val="000000"/>
            <w:sz w:val="24"/>
            <w:szCs w:val="24"/>
          </w:rPr>
          <w:t>all</w:t>
        </w:r>
      </w:ins>
      <w:ins w:id="83" w:author="Arcella" w:date="2020-06-03T15:39:00Z">
        <w:r>
          <w:rPr>
            <w:rFonts w:ascii="Times New Roman" w:hAnsi="Times New Roman" w:eastAsia="Times New Roman" w:cs="Times New Roman"/>
            <w:color w:val="000000"/>
            <w:sz w:val="24"/>
            <w:szCs w:val="24"/>
          </w:rPr>
          <w:t xml:space="preserve"> </w:t>
        </w:r>
      </w:ins>
      <w:ins w:id="84" w:author="Arcella" w:date="2020-06-02T14:05:00Z">
        <w:r>
          <w:rPr>
            <w:rFonts w:ascii="Times New Roman" w:hAnsi="Times New Roman" w:eastAsia="Times New Roman" w:cs="Times New Roman"/>
            <w:color w:val="000000"/>
            <w:sz w:val="24"/>
            <w:szCs w:val="24"/>
          </w:rPr>
          <w:t>T-morphotype</w:t>
        </w:r>
      </w:ins>
      <w:ins w:id="85" w:author="Arcella" w:date="2020-06-02T15:55:00Z">
        <w:r>
          <w:rPr>
            <w:rFonts w:ascii="Times New Roman" w:hAnsi="Times New Roman" w:eastAsia="Times New Roman" w:cs="Times New Roman"/>
            <w:color w:val="000000"/>
            <w:sz w:val="24"/>
            <w:szCs w:val="24"/>
          </w:rPr>
          <w:t>s</w:t>
        </w:r>
      </w:ins>
      <w:ins w:id="86" w:author="Arcella" w:date="2020-06-02T14:16:00Z">
        <w:r>
          <w:rPr>
            <w:rFonts w:ascii="Times New Roman" w:hAnsi="Times New Roman" w:eastAsia="Times New Roman" w:cs="Times New Roman"/>
            <w:color w:val="000000"/>
            <w:sz w:val="24"/>
            <w:szCs w:val="24"/>
          </w:rPr>
          <w:t xml:space="preserve"> from the Gulf of Maine populations and </w:t>
        </w:r>
      </w:ins>
      <w:ins w:id="87" w:author="Arcella" w:date="2020-06-03T15:40:00Z">
        <w:r>
          <w:rPr>
            <w:rFonts w:ascii="Times New Roman" w:hAnsi="Times New Roman" w:eastAsia="Times New Roman" w:cs="Times New Roman"/>
            <w:color w:val="000000"/>
            <w:sz w:val="24"/>
            <w:szCs w:val="24"/>
          </w:rPr>
          <w:t xml:space="preserve">in </w:t>
        </w:r>
      </w:ins>
      <w:ins w:id="88" w:author="Arcella" w:date="2020-06-02T14:05:00Z">
        <w:r>
          <w:rPr>
            <w:rFonts w:ascii="Times New Roman" w:hAnsi="Times New Roman" w:eastAsia="Times New Roman" w:cs="Times New Roman"/>
            <w:color w:val="000000"/>
            <w:sz w:val="24"/>
            <w:szCs w:val="24"/>
          </w:rPr>
          <w:t xml:space="preserve">rare </w:t>
        </w:r>
      </w:ins>
      <w:ins w:id="89" w:author="Arcella" w:date="2020-06-03T15:40:00Z">
        <w:r>
          <w:rPr>
            <w:rFonts w:ascii="Times New Roman" w:hAnsi="Times New Roman" w:eastAsia="Times New Roman" w:cs="Times New Roman"/>
            <w:color w:val="000000"/>
            <w:sz w:val="24"/>
            <w:szCs w:val="24"/>
          </w:rPr>
          <w:t xml:space="preserve">T-morphotypes </w:t>
        </w:r>
      </w:ins>
      <w:ins w:id="90" w:author="Arcella" w:date="2020-06-02T14:05:00Z">
        <w:r>
          <w:rPr>
            <w:rFonts w:ascii="Times New Roman" w:hAnsi="Times New Roman" w:eastAsia="Times New Roman" w:cs="Times New Roman"/>
            <w:color w:val="000000"/>
            <w:sz w:val="24"/>
            <w:szCs w:val="24"/>
          </w:rPr>
          <w:t>from</w:t>
        </w:r>
      </w:ins>
      <w:ins w:id="91" w:author="Arcella" w:date="2020-06-12T10:56:00Z">
        <w:r>
          <w:rPr>
            <w:rFonts w:ascii="Times New Roman" w:hAnsi="Times New Roman" w:eastAsia="Times New Roman" w:cs="Times New Roman"/>
            <w:color w:val="000000"/>
            <w:sz w:val="24"/>
            <w:szCs w:val="24"/>
          </w:rPr>
          <w:t xml:space="preserve"> the</w:t>
        </w:r>
      </w:ins>
      <w:ins w:id="92" w:author="Arcella" w:date="2020-06-02T14:05:00Z">
        <w:r>
          <w:rPr>
            <w:rFonts w:ascii="Times New Roman" w:hAnsi="Times New Roman" w:eastAsia="Times New Roman" w:cs="Times New Roman"/>
            <w:color w:val="000000"/>
            <w:sz w:val="24"/>
            <w:szCs w:val="24"/>
          </w:rPr>
          <w:t xml:space="preserve"> other populations the strip was </w:t>
        </w:r>
      </w:ins>
      <w:ins w:id="93" w:author="Arcella" w:date="2020-06-02T14:17:00Z">
        <w:r>
          <w:rPr>
            <w:rFonts w:ascii="Times New Roman" w:hAnsi="Times New Roman" w:eastAsia="Times New Roman" w:cs="Times New Roman"/>
            <w:color w:val="000000"/>
            <w:sz w:val="24"/>
            <w:szCs w:val="24"/>
          </w:rPr>
          <w:t xml:space="preserve">not dark but </w:t>
        </w:r>
      </w:ins>
      <w:ins w:id="94" w:author="Arcella" w:date="2020-06-02T14:05:00Z">
        <w:r>
          <w:rPr>
            <w:rFonts w:ascii="Times New Roman" w:hAnsi="Times New Roman" w:eastAsia="Times New Roman" w:cs="Times New Roman"/>
            <w:color w:val="FF0000"/>
            <w:sz w:val="24"/>
            <w:szCs w:val="24"/>
          </w:rPr>
          <w:t>pale</w:t>
        </w:r>
      </w:ins>
      <w:ins w:id="95" w:author="Arcella" w:date="2020-06-02T14:17:00Z">
        <w:r>
          <w:rPr>
            <w:rFonts w:ascii="Times New Roman" w:hAnsi="Times New Roman" w:eastAsia="Times New Roman" w:cs="Times New Roman"/>
            <w:color w:val="FF0000"/>
            <w:sz w:val="24"/>
            <w:szCs w:val="24"/>
          </w:rPr>
          <w:t>, as</w:t>
        </w:r>
      </w:ins>
      <w:ins w:id="96" w:author="Arcella" w:date="2020-06-02T14:05:00Z">
        <w:r>
          <w:rPr>
            <w:rFonts w:ascii="Times New Roman" w:hAnsi="Times New Roman" w:eastAsia="Times New Roman" w:cs="Times New Roman"/>
            <w:color w:val="FF0000"/>
            <w:sz w:val="24"/>
            <w:szCs w:val="24"/>
          </w:rPr>
          <w:t xml:space="preserve"> </w:t>
        </w:r>
      </w:ins>
      <w:ins w:id="97" w:author="Arcella" w:date="2020-06-02T14:17:00Z">
        <w:r>
          <w:rPr>
            <w:rFonts w:ascii="Times New Roman" w:hAnsi="Times New Roman" w:eastAsia="Times New Roman" w:cs="Times New Roman"/>
            <w:color w:val="FF0000"/>
            <w:sz w:val="24"/>
            <w:szCs w:val="24"/>
          </w:rPr>
          <w:t xml:space="preserve">the </w:t>
        </w:r>
      </w:ins>
      <w:ins w:id="98" w:author="Arcella" w:date="2020-06-02T14:05:00Z">
        <w:r>
          <w:rPr>
            <w:rFonts w:ascii="Times New Roman" w:hAnsi="Times New Roman" w:eastAsia="Times New Roman" w:cs="Times New Roman"/>
            <w:color w:val="FF0000"/>
            <w:sz w:val="24"/>
            <w:szCs w:val="24"/>
          </w:rPr>
          <w:t xml:space="preserve">prismatic layer </w:t>
        </w:r>
      </w:ins>
      <w:ins w:id="99" w:author="Arcella" w:date="2020-06-02T14:17:00Z">
        <w:r>
          <w:rPr>
            <w:rFonts w:ascii="Times New Roman" w:hAnsi="Times New Roman" w:eastAsia="Times New Roman" w:cs="Times New Roman"/>
            <w:color w:val="FF0000"/>
            <w:sz w:val="24"/>
            <w:szCs w:val="24"/>
          </w:rPr>
          <w:t>itself</w:t>
        </w:r>
      </w:ins>
      <w:ins w:id="100" w:author="Arcella" w:date="2020-06-02T14:05:00Z">
        <w:r>
          <w:rPr>
            <w:rFonts w:ascii="Times New Roman" w:hAnsi="Times New Roman" w:eastAsia="Times New Roman" w:cs="Times New Roman"/>
            <w:color w:val="000000"/>
            <w:sz w:val="24"/>
            <w:szCs w:val="24"/>
          </w:rPr>
          <w:t>.</w:t>
        </w:r>
      </w:ins>
      <w:ins w:id="101" w:author="Arcella" w:date="2020-06-02T14:17:00Z">
        <w:r>
          <w:rPr>
            <w:rFonts w:ascii="Times New Roman" w:hAnsi="Times New Roman" w:eastAsia="Times New Roman" w:cs="Times New Roman"/>
            <w:color w:val="000000"/>
            <w:sz w:val="24"/>
            <w:szCs w:val="24"/>
          </w:rPr>
          <w:t xml:space="preserve"> </w:t>
        </w:r>
      </w:ins>
      <w:ins w:id="102" w:author="Arcella" w:date="2020-06-02T15:59:00Z">
        <w:r>
          <w:rPr>
            <w:rFonts w:ascii="Times New Roman" w:hAnsi="Times New Roman" w:eastAsia="Times New Roman" w:cs="Times New Roman"/>
            <w:color w:val="000000"/>
            <w:sz w:val="24"/>
            <w:szCs w:val="24"/>
          </w:rPr>
          <w:t>In such cases</w:t>
        </w:r>
      </w:ins>
      <w:ins w:id="103" w:author="Arcella" w:date="2020-06-02T15:57:00Z">
        <w:r>
          <w:rPr>
            <w:rFonts w:ascii="Times New Roman" w:hAnsi="Times New Roman" w:eastAsia="Times New Roman" w:cs="Times New Roman"/>
            <w:color w:val="000000"/>
            <w:sz w:val="24"/>
            <w:szCs w:val="24"/>
          </w:rPr>
          <w:t>,</w:t>
        </w:r>
      </w:ins>
      <w:ins w:id="104" w:author="Arcella" w:date="2020-06-02T14:05:00Z">
        <w:r>
          <w:rPr>
            <w:rFonts w:ascii="Times New Roman" w:hAnsi="Times New Roman" w:eastAsia="Times New Roman" w:cs="Times New Roman"/>
            <w:color w:val="000000"/>
            <w:sz w:val="24"/>
            <w:szCs w:val="24"/>
          </w:rPr>
          <w:t xml:space="preserve"> T-morphotypes </w:t>
        </w:r>
      </w:ins>
      <w:ins w:id="105" w:author="Arcella" w:date="2020-06-02T15:58:00Z">
        <w:r>
          <w:rPr>
            <w:rFonts w:ascii="Times New Roman" w:hAnsi="Times New Roman" w:eastAsia="Times New Roman" w:cs="Times New Roman"/>
            <w:color w:val="000000"/>
            <w:sz w:val="24"/>
            <w:szCs w:val="24"/>
          </w:rPr>
          <w:t xml:space="preserve">were difficult to </w:t>
        </w:r>
      </w:ins>
      <w:ins w:id="106" w:author="Arcella" w:date="2020-06-02T14:05:00Z">
        <w:r>
          <w:rPr>
            <w:rFonts w:ascii="Times New Roman" w:hAnsi="Times New Roman" w:eastAsia="Times New Roman" w:cs="Times New Roman"/>
            <w:sz w:val="24"/>
            <w:szCs w:val="24"/>
          </w:rPr>
          <w:t>notice</w:t>
        </w:r>
      </w:ins>
      <w:ins w:id="107" w:author="Arcella" w:date="2020-06-02T15:58:00Z">
        <w:r>
          <w:rPr>
            <w:rFonts w:ascii="Times New Roman" w:hAnsi="Times New Roman" w:eastAsia="Times New Roman" w:cs="Times New Roman"/>
            <w:sz w:val="24"/>
            <w:szCs w:val="24"/>
          </w:rPr>
          <w:t xml:space="preserve"> </w:t>
        </w:r>
      </w:ins>
      <w:ins w:id="108" w:author="Arcella" w:date="2020-06-02T15:59:00Z">
        <w:r>
          <w:rPr>
            <w:rFonts w:ascii="Times New Roman" w:hAnsi="Times New Roman" w:eastAsia="Times New Roman" w:cs="Times New Roman"/>
            <w:sz w:val="24"/>
            <w:szCs w:val="24"/>
            <w:lang w:val="en-GB"/>
          </w:rPr>
          <w:t>by</w:t>
        </w:r>
      </w:ins>
      <w:ins w:id="109" w:author="Arcella" w:date="2020-06-02T15:58:00Z">
        <w:r>
          <w:rPr>
            <w:rFonts w:ascii="Times New Roman" w:hAnsi="Times New Roman" w:eastAsia="Times New Roman" w:cs="Times New Roman"/>
            <w:sz w:val="24"/>
            <w:szCs w:val="24"/>
          </w:rPr>
          <w:t xml:space="preserve"> an </w:t>
        </w:r>
      </w:ins>
      <w:ins w:id="110" w:author="Arcella" w:date="2020-06-02T14:05:00Z">
        <w:r>
          <w:rPr>
            <w:rFonts w:ascii="Times New Roman" w:hAnsi="Times New Roman" w:eastAsia="Times New Roman" w:cs="Times New Roman"/>
            <w:sz w:val="24"/>
            <w:szCs w:val="24"/>
          </w:rPr>
          <w:t>unaided eye</w:t>
        </w:r>
      </w:ins>
      <w:ins w:id="111" w:author="Arcella" w:date="2020-06-03T15:40:00Z">
        <w:r>
          <w:rPr>
            <w:rFonts w:ascii="Times New Roman" w:hAnsi="Times New Roman" w:eastAsia="Times New Roman" w:cs="Times New Roman"/>
            <w:sz w:val="24"/>
            <w:szCs w:val="24"/>
          </w:rPr>
          <w:t xml:space="preserve">. They </w:t>
        </w:r>
      </w:ins>
      <w:ins w:id="112" w:author="Arcella" w:date="2020-06-02T15:59:00Z">
        <w:r>
          <w:rPr>
            <w:rFonts w:ascii="Times New Roman" w:hAnsi="Times New Roman" w:eastAsia="Times New Roman" w:cs="Times New Roman"/>
            <w:color w:val="000000"/>
            <w:sz w:val="24"/>
            <w:szCs w:val="24"/>
          </w:rPr>
          <w:t>could be</w:t>
        </w:r>
      </w:ins>
      <w:ins w:id="113" w:author="Arcella" w:date="2020-06-02T14:05:00Z">
        <w:r>
          <w:rPr>
            <w:rFonts w:ascii="Times New Roman" w:hAnsi="Times New Roman" w:eastAsia="Times New Roman" w:cs="Times New Roman"/>
            <w:color w:val="000000"/>
            <w:sz w:val="24"/>
            <w:szCs w:val="24"/>
          </w:rPr>
          <w:t xml:space="preserve"> </w:t>
        </w:r>
      </w:ins>
      <w:ins w:id="114" w:author="Arcella" w:date="2020-06-02T14:05:00Z">
        <w:r>
          <w:rPr>
            <w:rFonts w:ascii="Times New Roman" w:hAnsi="Times New Roman" w:eastAsia="Times New Roman" w:cs="Times New Roman"/>
            <w:sz w:val="24"/>
            <w:szCs w:val="24"/>
          </w:rPr>
          <w:t>unambiguously</w:t>
        </w:r>
      </w:ins>
      <w:ins w:id="115" w:author="Arcella" w:date="2020-06-02T15:59:00Z">
        <w:r>
          <w:rPr>
            <w:rFonts w:ascii="Times New Roman" w:hAnsi="Times New Roman" w:eastAsia="Times New Roman" w:cs="Times New Roman"/>
            <w:sz w:val="24"/>
            <w:szCs w:val="24"/>
          </w:rPr>
          <w:t xml:space="preserve"> </w:t>
        </w:r>
      </w:ins>
      <w:ins w:id="116" w:author="Arcella" w:date="2020-06-02T16:00:00Z">
        <w:r>
          <w:rPr>
            <w:rFonts w:ascii="Times New Roman" w:hAnsi="Times New Roman" w:eastAsia="Times New Roman" w:cs="Times New Roman"/>
            <w:sz w:val="24"/>
            <w:szCs w:val="24"/>
          </w:rPr>
          <w:t xml:space="preserve">identified </w:t>
        </w:r>
      </w:ins>
      <w:ins w:id="117" w:author="Arcella" w:date="2020-06-02T15:59:00Z">
        <w:r>
          <w:rPr>
            <w:rFonts w:ascii="Times New Roman" w:hAnsi="Times New Roman" w:eastAsia="Times New Roman" w:cs="Times New Roman"/>
            <w:color w:val="000000"/>
            <w:sz w:val="24"/>
            <w:szCs w:val="24"/>
          </w:rPr>
          <w:t xml:space="preserve">only </w:t>
        </w:r>
      </w:ins>
      <w:ins w:id="118" w:author="Arcella" w:date="2020-06-02T16:00:00Z">
        <w:r>
          <w:rPr>
            <w:rFonts w:ascii="Times New Roman" w:hAnsi="Times New Roman" w:eastAsia="Times New Roman" w:cs="Times New Roman"/>
            <w:color w:val="000000"/>
            <w:sz w:val="24"/>
            <w:szCs w:val="24"/>
          </w:rPr>
          <w:t xml:space="preserve">with the help of a </w:t>
        </w:r>
      </w:ins>
      <w:ins w:id="119" w:author="Arcella" w:date="2020-06-02T14:05:00Z">
        <w:r>
          <w:rPr>
            <w:rFonts w:ascii="Times New Roman" w:hAnsi="Times New Roman" w:eastAsia="Times New Roman" w:cs="Times New Roman"/>
            <w:sz w:val="24"/>
            <w:szCs w:val="24"/>
          </w:rPr>
          <w:t>dissecting</w:t>
        </w:r>
      </w:ins>
      <w:ins w:id="120" w:author="Arcella" w:date="2020-06-02T14:05:00Z">
        <w:r>
          <w:rPr>
            <w:rFonts w:ascii="Times New Roman" w:hAnsi="Times New Roman" w:eastAsia="Times New Roman" w:cs="Times New Roman"/>
            <w:color w:val="000000"/>
            <w:sz w:val="24"/>
            <w:szCs w:val="24"/>
          </w:rPr>
          <w:t xml:space="preserve"> microscope</w:t>
        </w:r>
      </w:ins>
      <w:ins w:id="121" w:author="Arcella" w:date="2020-06-02T16:57:00Z">
        <w:r>
          <w:rPr>
            <w:rFonts w:ascii="Times New Roman" w:hAnsi="Times New Roman" w:eastAsia="Times New Roman" w:cs="Times New Roman"/>
            <w:color w:val="000000"/>
            <w:sz w:val="24"/>
            <w:szCs w:val="24"/>
          </w:rPr>
          <w:t xml:space="preserve"> by the presence of </w:t>
        </w:r>
      </w:ins>
      <w:ins w:id="122" w:author="Arcella" w:date="2020-06-02T15:58:00Z">
        <w:r>
          <w:rPr>
            <w:rFonts w:ascii="Times New Roman" w:hAnsi="Times New Roman" w:eastAsia="Times New Roman" w:cs="Times New Roman"/>
            <w:color w:val="000000"/>
            <w:sz w:val="24"/>
            <w:szCs w:val="24"/>
          </w:rPr>
          <w:t xml:space="preserve">a </w:t>
        </w:r>
      </w:ins>
      <w:ins w:id="123" w:author="Arcella" w:date="2020-06-02T14:05:00Z">
        <w:r>
          <w:rPr>
            <w:rFonts w:ascii="Times New Roman" w:hAnsi="Times New Roman" w:eastAsia="Times New Roman" w:cs="Times New Roman"/>
            <w:color w:val="000000"/>
            <w:sz w:val="24"/>
            <w:szCs w:val="24"/>
          </w:rPr>
          <w:t>scar defin</w:t>
        </w:r>
      </w:ins>
      <w:ins w:id="124" w:author="Arcella" w:date="2020-06-02T16:01:00Z">
        <w:r>
          <w:rPr>
            <w:rFonts w:ascii="Times New Roman" w:hAnsi="Times New Roman" w:eastAsia="Times New Roman" w:cs="Times New Roman"/>
            <w:color w:val="000000"/>
            <w:sz w:val="24"/>
            <w:szCs w:val="24"/>
          </w:rPr>
          <w:t xml:space="preserve">ing </w:t>
        </w:r>
      </w:ins>
      <w:ins w:id="125" w:author="Arcella" w:date="2020-06-02T14:05:00Z">
        <w:r>
          <w:rPr>
            <w:rFonts w:ascii="Times New Roman" w:hAnsi="Times New Roman" w:eastAsia="Times New Roman" w:cs="Times New Roman"/>
            <w:color w:val="000000"/>
            <w:sz w:val="24"/>
            <w:szCs w:val="24"/>
          </w:rPr>
          <w:t>the boundary of the nacreous layer under</w:t>
        </w:r>
      </w:ins>
      <w:ins w:id="126" w:author="Arcella" w:date="2020-06-02T16:58:00Z">
        <w:r>
          <w:rPr>
            <w:rFonts w:ascii="Times New Roman" w:hAnsi="Times New Roman" w:eastAsia="Times New Roman" w:cs="Times New Roman"/>
            <w:color w:val="000000"/>
            <w:sz w:val="24"/>
            <w:szCs w:val="24"/>
          </w:rPr>
          <w:t xml:space="preserve"> the</w:t>
        </w:r>
      </w:ins>
      <w:ins w:id="127" w:author="Arcella" w:date="2020-06-02T14:05:00Z">
        <w:r>
          <w:rPr>
            <w:rFonts w:ascii="Times New Roman" w:hAnsi="Times New Roman" w:eastAsia="Times New Roman" w:cs="Times New Roman"/>
            <w:color w:val="000000"/>
            <w:sz w:val="24"/>
            <w:szCs w:val="24"/>
          </w:rPr>
          <w:t xml:space="preserve"> ligament nympha</w:t>
        </w:r>
      </w:ins>
      <w:ins w:id="128" w:author="Arcella" w:date="2020-06-02T16:00:00Z">
        <w:r>
          <w:rPr>
            <w:rFonts w:ascii="Times New Roman" w:hAnsi="Times New Roman" w:eastAsia="Times New Roman" w:cs="Times New Roman"/>
            <w:color w:val="000000"/>
            <w:sz w:val="24"/>
            <w:szCs w:val="24"/>
          </w:rPr>
          <w:t xml:space="preserve"> </w:t>
        </w:r>
      </w:ins>
      <w:ins w:id="129" w:author="Arcella" w:date="2020-06-02T14:05:00Z">
        <w:r>
          <w:rPr>
            <w:rFonts w:ascii="Times New Roman" w:hAnsi="Times New Roman" w:eastAsia="Times New Roman" w:cs="Times New Roman"/>
            <w:color w:val="000000"/>
            <w:sz w:val="24"/>
            <w:szCs w:val="24"/>
          </w:rPr>
          <w:t>(</w:t>
        </w:r>
      </w:ins>
      <w:ins w:id="130" w:author="Arcella" w:date="2020-06-02T14:05:00Z">
        <w:r>
          <w:rPr>
            <w:rFonts w:ascii="Times New Roman" w:hAnsi="Times New Roman" w:eastAsia="Times New Roman" w:cs="Times New Roman"/>
            <w:sz w:val="24"/>
            <w:szCs w:val="24"/>
          </w:rPr>
          <w:t xml:space="preserve">ESM </w:t>
        </w:r>
      </w:ins>
      <w:ins w:id="131" w:author="Arcella" w:date="2020-06-02T14:05:00Z">
        <w:r>
          <w:rPr>
            <w:rFonts w:ascii="Times New Roman" w:hAnsi="Times New Roman" w:eastAsia="Times New Roman" w:cs="Times New Roman"/>
            <w:color w:val="000000"/>
            <w:sz w:val="24"/>
            <w:szCs w:val="24"/>
          </w:rPr>
          <w:t xml:space="preserve">Fig. ++). </w:t>
        </w:r>
      </w:ins>
    </w:p>
    <w:p>
      <w:pPr>
        <w:spacing w:before="280" w:after="120" w:line="360" w:lineRule="auto"/>
        <w:rPr>
          <w:del w:id="132" w:author="Arcella" w:date="2020-06-12T11:02:00Z"/>
          <w:rFonts w:ascii="Times New Roman" w:hAnsi="Times New Roman" w:eastAsia="Times New Roman" w:cs="Times New Roman"/>
          <w:color w:val="FF0000"/>
          <w:sz w:val="24"/>
          <w:szCs w:val="24"/>
          <w:lang w:val="ru-RU"/>
        </w:rPr>
      </w:pPr>
      <w:ins w:id="133" w:author="Arcella" w:date="2020-06-12T10:57:00Z">
        <w:r>
          <w:rPr>
            <w:rFonts w:ascii="Times New Roman" w:hAnsi="Times New Roman" w:eastAsia="Times New Roman" w:cs="Times New Roman"/>
            <w:color w:val="FF0000"/>
            <w:sz w:val="24"/>
            <w:szCs w:val="24"/>
            <w:lang w:val="en-GB"/>
          </w:rPr>
          <w:t>Therefore, we propose</w:t>
        </w:r>
      </w:ins>
      <w:ins w:id="134" w:author="Arcella" w:date="2020-06-02T14:05:00Z">
        <w:r>
          <w:rPr>
            <w:rFonts w:ascii="Times New Roman" w:hAnsi="Times New Roman" w:eastAsia="Times New Roman" w:cs="Times New Roman"/>
            <w:color w:val="FF0000"/>
            <w:sz w:val="24"/>
            <w:szCs w:val="24"/>
          </w:rPr>
          <w:t xml:space="preserve"> </w:t>
        </w:r>
      </w:ins>
      <w:ins w:id="135" w:author="Arcella" w:date="2020-06-12T10:57:00Z">
        <w:r>
          <w:rPr>
            <w:rFonts w:ascii="Times New Roman" w:hAnsi="Times New Roman" w:eastAsia="Times New Roman" w:cs="Times New Roman"/>
            <w:color w:val="FF0000"/>
            <w:sz w:val="24"/>
            <w:szCs w:val="24"/>
          </w:rPr>
          <w:t xml:space="preserve">an amended description </w:t>
        </w:r>
      </w:ins>
      <w:ins w:id="136" w:author="Arcella" w:date="2020-06-02T14:05:00Z">
        <w:r>
          <w:rPr>
            <w:rFonts w:ascii="Times New Roman" w:hAnsi="Times New Roman" w:eastAsia="Times New Roman" w:cs="Times New Roman"/>
            <w:color w:val="FF0000"/>
            <w:sz w:val="24"/>
            <w:szCs w:val="24"/>
          </w:rPr>
          <w:t xml:space="preserve">of </w:t>
        </w:r>
      </w:ins>
      <w:ins w:id="137" w:author="Arcella" w:date="2020-06-12T10:57:00Z">
        <w:r>
          <w:rPr>
            <w:rFonts w:ascii="Times New Roman" w:hAnsi="Times New Roman" w:eastAsia="Times New Roman" w:cs="Times New Roman"/>
            <w:color w:val="FF0000"/>
            <w:sz w:val="24"/>
            <w:szCs w:val="24"/>
          </w:rPr>
          <w:t xml:space="preserve">the character used to distinguish </w:t>
        </w:r>
      </w:ins>
      <w:ins w:id="138" w:author="Arcella" w:date="2020-06-12T10:58:00Z">
        <w:r>
          <w:rPr>
            <w:rFonts w:ascii="Times New Roman" w:hAnsi="Times New Roman" w:eastAsia="Times New Roman" w:cs="Times New Roman"/>
            <w:color w:val="FF0000"/>
            <w:sz w:val="24"/>
            <w:szCs w:val="24"/>
          </w:rPr>
          <w:t xml:space="preserve">the </w:t>
        </w:r>
      </w:ins>
      <w:ins w:id="139" w:author="Arcella" w:date="2020-06-12T10:57:00Z">
        <w:r>
          <w:rPr>
            <w:rFonts w:ascii="Times New Roman" w:hAnsi="Times New Roman" w:eastAsia="Times New Roman" w:cs="Times New Roman"/>
            <w:color w:val="FF0000"/>
            <w:sz w:val="24"/>
            <w:szCs w:val="24"/>
          </w:rPr>
          <w:t>E-</w:t>
        </w:r>
      </w:ins>
      <w:ins w:id="140" w:author="Arcella" w:date="2020-06-12T10:58:00Z">
        <w:r>
          <w:rPr>
            <w:rFonts w:ascii="Times New Roman" w:hAnsi="Times New Roman" w:eastAsia="Times New Roman" w:cs="Times New Roman"/>
            <w:color w:val="FF0000"/>
            <w:sz w:val="24"/>
            <w:szCs w:val="24"/>
          </w:rPr>
          <w:t>morphotype</w:t>
        </w:r>
      </w:ins>
      <w:ins w:id="141" w:author="Arcella" w:date="2020-06-12T10:57:00Z">
        <w:r>
          <w:rPr>
            <w:rFonts w:ascii="Times New Roman" w:hAnsi="Times New Roman" w:eastAsia="Times New Roman" w:cs="Times New Roman"/>
            <w:color w:val="FF0000"/>
            <w:sz w:val="24"/>
            <w:szCs w:val="24"/>
          </w:rPr>
          <w:t xml:space="preserve"> and</w:t>
        </w:r>
      </w:ins>
      <w:ins w:id="142" w:author="Arcella" w:date="2020-06-12T10:58:00Z">
        <w:r>
          <w:rPr>
            <w:rFonts w:ascii="Times New Roman" w:hAnsi="Times New Roman" w:eastAsia="Times New Roman" w:cs="Times New Roman"/>
            <w:color w:val="FF0000"/>
            <w:sz w:val="24"/>
            <w:szCs w:val="24"/>
          </w:rPr>
          <w:t xml:space="preserve"> the</w:t>
        </w:r>
      </w:ins>
      <w:ins w:id="143" w:author="Arcella" w:date="2020-06-12T10:57:00Z">
        <w:r>
          <w:rPr>
            <w:rFonts w:ascii="Times New Roman" w:hAnsi="Times New Roman" w:eastAsia="Times New Roman" w:cs="Times New Roman"/>
            <w:color w:val="FF0000"/>
            <w:sz w:val="24"/>
            <w:szCs w:val="24"/>
          </w:rPr>
          <w:t xml:space="preserve"> T-morphotype</w:t>
        </w:r>
      </w:ins>
      <w:ins w:id="144" w:author="Arcella" w:date="2020-06-12T10:59:00Z">
        <w:r>
          <w:rPr>
            <w:rFonts w:ascii="Times New Roman" w:hAnsi="Times New Roman" w:eastAsia="Times New Roman" w:cs="Times New Roman"/>
            <w:color w:val="FF0000"/>
            <w:sz w:val="24"/>
            <w:szCs w:val="24"/>
          </w:rPr>
          <w:t>:</w:t>
        </w:r>
      </w:ins>
      <w:ins w:id="145" w:author="Arcella" w:date="2020-06-02T14:05:00Z">
        <w:r>
          <w:rPr>
            <w:rFonts w:ascii="Times New Roman" w:hAnsi="Times New Roman" w:eastAsia="Times New Roman" w:cs="Times New Roman"/>
            <w:color w:val="FF0000"/>
            <w:sz w:val="24"/>
            <w:szCs w:val="24"/>
          </w:rPr>
          <w:t xml:space="preserve"> the presence/absence of </w:t>
        </w:r>
      </w:ins>
      <w:ins w:id="146" w:author="Arcella" w:date="2020-06-12T10:59:00Z">
        <w:r>
          <w:rPr>
            <w:rFonts w:ascii="Times New Roman" w:hAnsi="Times New Roman" w:eastAsia="Times New Roman" w:cs="Times New Roman"/>
            <w:color w:val="FF0000"/>
            <w:sz w:val="24"/>
            <w:szCs w:val="24"/>
          </w:rPr>
          <w:t xml:space="preserve">an </w:t>
        </w:r>
      </w:ins>
      <w:ins w:id="147" w:author="Arcella" w:date="2020-06-02T14:05:00Z">
        <w:r>
          <w:rPr>
            <w:rFonts w:ascii="Times New Roman" w:hAnsi="Times New Roman" w:eastAsia="Times New Roman" w:cs="Times New Roman"/>
            <w:color w:val="FF0000"/>
            <w:sz w:val="24"/>
            <w:szCs w:val="24"/>
          </w:rPr>
          <w:t xml:space="preserve">uninterrupted strip of the prismatic layer under the ligament nympha </w:t>
        </w:r>
      </w:ins>
      <w:ins w:id="148" w:author="Arcella" w:date="2020-06-12T11:00:00Z">
        <w:r>
          <w:rPr>
            <w:rFonts w:ascii="Times New Roman" w:hAnsi="Times New Roman" w:eastAsia="Times New Roman" w:cs="Times New Roman"/>
            <w:color w:val="FF0000"/>
            <w:sz w:val="24"/>
            <w:szCs w:val="24"/>
          </w:rPr>
          <w:t xml:space="preserve">clearly </w:t>
        </w:r>
      </w:ins>
      <w:ins w:id="149" w:author="Arcella" w:date="2020-06-02T14:05:00Z">
        <w:r>
          <w:rPr>
            <w:rFonts w:ascii="Times New Roman" w:hAnsi="Times New Roman" w:eastAsia="Times New Roman" w:cs="Times New Roman"/>
            <w:color w:val="FF0000"/>
            <w:sz w:val="24"/>
            <w:szCs w:val="24"/>
          </w:rPr>
          <w:t>recogni</w:t>
        </w:r>
      </w:ins>
      <w:ins w:id="150" w:author="Arcella" w:date="2020-06-12T10:59:00Z">
        <w:r>
          <w:rPr>
            <w:rFonts w:ascii="Times New Roman" w:hAnsi="Times New Roman" w:eastAsia="Times New Roman" w:cs="Times New Roman"/>
            <w:color w:val="FF0000"/>
            <w:sz w:val="24"/>
            <w:szCs w:val="24"/>
          </w:rPr>
          <w:t>z</w:t>
        </w:r>
      </w:ins>
      <w:ins w:id="151" w:author="Arcella" w:date="2020-06-02T14:05:00Z">
        <w:r>
          <w:rPr>
            <w:rFonts w:ascii="Times New Roman" w:hAnsi="Times New Roman" w:eastAsia="Times New Roman" w:cs="Times New Roman"/>
            <w:color w:val="FF0000"/>
            <w:sz w:val="24"/>
            <w:szCs w:val="24"/>
          </w:rPr>
          <w:t xml:space="preserve">able by a scar separating the strip from the nacreous layer of </w:t>
        </w:r>
      </w:ins>
      <w:ins w:id="152" w:author="Arcella" w:date="2020-06-12T11:01:00Z">
        <w:r>
          <w:rPr>
            <w:rFonts w:ascii="Times New Roman" w:hAnsi="Times New Roman" w:eastAsia="Times New Roman" w:cs="Times New Roman"/>
            <w:color w:val="FF0000"/>
            <w:sz w:val="24"/>
            <w:szCs w:val="24"/>
          </w:rPr>
          <w:t xml:space="preserve">the </w:t>
        </w:r>
      </w:ins>
      <w:ins w:id="153" w:author="Arcella" w:date="2020-06-12T11:02:00Z">
        <w:r>
          <w:rPr>
            <w:rFonts w:ascii="Times New Roman" w:hAnsi="Times New Roman" w:eastAsia="Times New Roman" w:cs="Times New Roman"/>
            <w:color w:val="FF0000"/>
            <w:sz w:val="24"/>
            <w:szCs w:val="24"/>
          </w:rPr>
          <w:t xml:space="preserve">rest of the </w:t>
        </w:r>
      </w:ins>
      <w:ins w:id="154" w:author="Arcella" w:date="2020-06-02T14:05:00Z">
        <w:r>
          <w:rPr>
            <w:rFonts w:ascii="Times New Roman" w:hAnsi="Times New Roman" w:eastAsia="Times New Roman" w:cs="Times New Roman"/>
            <w:color w:val="FF0000"/>
            <w:sz w:val="24"/>
            <w:szCs w:val="24"/>
          </w:rPr>
          <w:t>shell.</w:t>
        </w:r>
      </w:ins>
      <w:ins w:id="155" w:author="Arcella" w:date="2020-06-12T10:58:00Z">
        <w:r>
          <w:rPr>
            <w:rFonts w:ascii="Times New Roman" w:hAnsi="Times New Roman" w:eastAsia="Times New Roman" w:cs="Times New Roman"/>
            <w:color w:val="FF0000"/>
            <w:sz w:val="24"/>
            <w:szCs w:val="24"/>
          </w:rPr>
          <w:t xml:space="preserve"> This description </w:t>
        </w:r>
      </w:ins>
      <w:ins w:id="156" w:author="Arcella" w:date="2020-06-12T11:00:00Z">
        <w:r>
          <w:rPr>
            <w:rFonts w:ascii="Times New Roman" w:hAnsi="Times New Roman" w:eastAsia="Times New Roman" w:cs="Times New Roman"/>
            <w:color w:val="FF0000"/>
            <w:sz w:val="24"/>
            <w:szCs w:val="24"/>
          </w:rPr>
          <w:t xml:space="preserve">was </w:t>
        </w:r>
      </w:ins>
      <w:ins w:id="157" w:author="Arcella" w:date="2020-06-12T10:58:00Z">
        <w:r>
          <w:rPr>
            <w:rFonts w:ascii="Times New Roman" w:hAnsi="Times New Roman" w:eastAsia="Times New Roman" w:cs="Times New Roman"/>
            <w:color w:val="FF0000"/>
            <w:sz w:val="24"/>
            <w:szCs w:val="24"/>
          </w:rPr>
          <w:t>applicable</w:t>
        </w:r>
      </w:ins>
      <w:ins w:id="158" w:author="Arcella" w:date="2020-06-12T11:00:00Z">
        <w:r>
          <w:rPr>
            <w:rFonts w:ascii="Times New Roman" w:hAnsi="Times New Roman" w:eastAsia="Times New Roman" w:cs="Times New Roman"/>
            <w:color w:val="FF0000"/>
            <w:sz w:val="24"/>
            <w:szCs w:val="24"/>
          </w:rPr>
          <w:t xml:space="preserve"> to all the mussel populations examined in this study.</w:t>
        </w:r>
      </w:ins>
      <w:ins w:id="159" w:author="Arcella" w:date="2020-06-12T10:58:00Z">
        <w:r>
          <w:rPr>
            <w:rFonts w:ascii="Times New Roman" w:hAnsi="Times New Roman" w:eastAsia="Times New Roman" w:cs="Times New Roman"/>
            <w:color w:val="FF0000"/>
            <w:sz w:val="24"/>
            <w:szCs w:val="24"/>
          </w:rPr>
          <w:t xml:space="preserve"> </w:t>
        </w:r>
      </w:ins>
      <w:ins w:id="160" w:author="Arcella" w:date="2020-06-12T11:02:00Z">
        <w:r>
          <w:rPr>
            <w:rFonts w:ascii="Times New Roman" w:hAnsi="Times New Roman" w:eastAsia="Times New Roman" w:cs="Times New Roman"/>
            <w:color w:val="FF0000"/>
            <w:sz w:val="24"/>
            <w:szCs w:val="24"/>
            <w:highlight w:val="yellow"/>
            <w:lang w:val="ru-RU"/>
          </w:rPr>
          <w:t>— Возможно, это нужно задвинуть в Результаты.</w:t>
        </w:r>
      </w:ins>
    </w:p>
    <w:p>
      <w:pPr>
        <w:pBdr>
          <w:top w:val="none" w:color="auto" w:sz="0" w:space="0"/>
          <w:left w:val="none" w:color="auto" w:sz="0" w:space="0"/>
          <w:bottom w:val="none" w:color="auto" w:sz="0" w:space="0"/>
          <w:right w:val="none" w:color="auto" w:sz="0" w:space="0"/>
          <w:between w:val="none" w:color="auto" w:sz="0" w:space="0"/>
        </w:pBdr>
        <w:spacing w:line="360" w:lineRule="auto"/>
        <w:rPr>
          <w:ins w:id="161" w:author="Arcella" w:date="2020-06-02T16:59:00Z"/>
          <w:rFonts w:ascii="Times New Roman" w:hAnsi="Times New Roman" w:eastAsia="Times New Roman" w:cs="Times New Roman"/>
          <w:color w:val="000000"/>
          <w:sz w:val="24"/>
          <w:szCs w:val="24"/>
        </w:rPr>
      </w:pPr>
      <w:r>
        <w:rPr>
          <w:rFonts w:ascii="Times New Roman" w:hAnsi="Times New Roman" w:eastAsia="Times New Roman" w:cs="Times New Roman"/>
          <w:sz w:val="24"/>
          <w:szCs w:val="24"/>
          <w:highlight w:val="lightGray"/>
        </w:rPr>
        <w:t xml:space="preserve">ESM </w:t>
      </w:r>
      <w:r>
        <w:rPr>
          <w:rFonts w:ascii="Times New Roman" w:hAnsi="Times New Roman" w:eastAsia="Times New Roman" w:cs="Times New Roman"/>
          <w:color w:val="000000"/>
          <w:sz w:val="24"/>
          <w:szCs w:val="24"/>
          <w:highlight w:val="lightGray"/>
        </w:rPr>
        <w:t xml:space="preserve">Fig. ++. Mussel </w:t>
      </w:r>
      <w:r>
        <w:rPr>
          <w:rFonts w:ascii="Times New Roman" w:hAnsi="Times New Roman" w:eastAsia="Times New Roman" w:cs="Times New Roman"/>
          <w:sz w:val="24"/>
          <w:szCs w:val="24"/>
          <w:highlight w:val="lightGray"/>
        </w:rPr>
        <w:t>morphotype variation</w:t>
      </w:r>
      <w:r>
        <w:rPr>
          <w:rFonts w:ascii="Times New Roman" w:hAnsi="Times New Roman" w:eastAsia="Times New Roman" w:cs="Times New Roman"/>
          <w:color w:val="000000"/>
          <w:sz w:val="24"/>
          <w:szCs w:val="24"/>
          <w:highlight w:val="lightGray"/>
        </w:rPr>
        <w:t xml:space="preserve">. A. E-morphotypes: space under the ligament nympha is totally (left) or partly covered by the nacre (right). B. T-morphotypes: a strip of uncovered prismatic layer </w:t>
      </w:r>
      <w:r>
        <w:rPr>
          <w:rFonts w:ascii="Times New Roman" w:hAnsi="Times New Roman" w:eastAsia="Times New Roman" w:cs="Times New Roman"/>
          <w:sz w:val="24"/>
          <w:szCs w:val="24"/>
          <w:highlight w:val="lightGray"/>
        </w:rPr>
        <w:t xml:space="preserve">under the ligament nympha is dark and wide </w:t>
      </w:r>
      <w:r>
        <w:rPr>
          <w:rFonts w:ascii="Times New Roman" w:hAnsi="Times New Roman" w:eastAsia="Times New Roman" w:cs="Times New Roman"/>
          <w:color w:val="000000"/>
          <w:sz w:val="24"/>
          <w:szCs w:val="24"/>
          <w:highlight w:val="lightGray"/>
        </w:rPr>
        <w:t xml:space="preserve">(typical case for all populations but the Gulf of Maine ones, left) or narrow and </w:t>
      </w:r>
      <w:r>
        <w:rPr>
          <w:rFonts w:ascii="Times New Roman" w:hAnsi="Times New Roman" w:eastAsia="Times New Roman" w:cs="Times New Roman"/>
          <w:sz w:val="24"/>
          <w:szCs w:val="24"/>
          <w:highlight w:val="lightGray"/>
        </w:rPr>
        <w:t>recognizable</w:t>
      </w:r>
      <w:r>
        <w:rPr>
          <w:rFonts w:ascii="Times New Roman" w:hAnsi="Times New Roman" w:eastAsia="Times New Roman" w:cs="Times New Roman"/>
          <w:color w:val="000000"/>
          <w:sz w:val="24"/>
          <w:szCs w:val="24"/>
          <w:highlight w:val="lightGray"/>
        </w:rPr>
        <w:t xml:space="preserve"> by </w:t>
      </w:r>
      <w:r>
        <w:rPr>
          <w:rFonts w:ascii="Times New Roman" w:hAnsi="Times New Roman" w:eastAsia="Times New Roman" w:cs="Times New Roman"/>
          <w:sz w:val="24"/>
          <w:szCs w:val="24"/>
          <w:highlight w:val="lightGray"/>
        </w:rPr>
        <w:t>a</w:t>
      </w:r>
      <w:r>
        <w:rPr>
          <w:rFonts w:ascii="Times New Roman" w:hAnsi="Times New Roman" w:eastAsia="Times New Roman" w:cs="Times New Roman"/>
          <w:color w:val="000000"/>
          <w:sz w:val="24"/>
          <w:szCs w:val="24"/>
          <w:highlight w:val="lightGray"/>
        </w:rPr>
        <w:t xml:space="preserve"> scar separating the nacreous layer from the strip of the uncovered prismatic layer only (typical case for American mussels, right).</w:t>
      </w:r>
    </w:p>
    <w:p>
      <w:pPr>
        <w:pBdr>
          <w:top w:val="none" w:color="auto" w:sz="0" w:space="0"/>
          <w:left w:val="none" w:color="auto" w:sz="0" w:space="0"/>
          <w:bottom w:val="none" w:color="auto" w:sz="0" w:space="0"/>
          <w:right w:val="none" w:color="auto" w:sz="0" w:space="0"/>
          <w:between w:val="none" w:color="auto" w:sz="0" w:space="0"/>
        </w:pBdr>
        <w:spacing w:line="360" w:lineRule="auto"/>
        <w:rPr>
          <w:del w:id="162" w:author="Arcella" w:date="2020-06-02T17:07:00Z"/>
          <w:rFonts w:ascii="Times New Roman" w:hAnsi="Times New Roman" w:eastAsia="Times New Roman" w:cs="Times New Roman"/>
          <w:color w:val="000000"/>
          <w:sz w:val="24"/>
          <w:szCs w:val="24"/>
        </w:rPr>
      </w:pPr>
      <w:ins w:id="163" w:author="Arcella" w:date="2020-06-02T16:59:00Z">
        <w:r>
          <w:rPr>
            <w:rFonts w:ascii="Times New Roman" w:hAnsi="Times New Roman" w:eastAsia="Times New Roman" w:cs="Times New Roman"/>
            <w:sz w:val="24"/>
            <w:szCs w:val="24"/>
          </w:rPr>
          <w:t xml:space="preserve">ESM </w:t>
        </w:r>
      </w:ins>
      <w:ins w:id="164" w:author="Arcella" w:date="2020-06-02T16:59:00Z">
        <w:r>
          <w:rPr>
            <w:rFonts w:ascii="Times New Roman" w:hAnsi="Times New Roman" w:eastAsia="Times New Roman" w:cs="Times New Roman"/>
            <w:color w:val="000000"/>
            <w:sz w:val="24"/>
            <w:szCs w:val="24"/>
          </w:rPr>
          <w:t xml:space="preserve">Fig. ++. </w:t>
        </w:r>
      </w:ins>
      <w:ins w:id="165" w:author="Arcella" w:date="2020-06-02T17:00:00Z">
        <w:r>
          <w:rPr>
            <w:rFonts w:ascii="Times New Roman" w:hAnsi="Times New Roman" w:eastAsia="Times New Roman" w:cs="Times New Roman"/>
            <w:color w:val="000000"/>
            <w:sz w:val="24"/>
            <w:szCs w:val="24"/>
          </w:rPr>
          <w:t xml:space="preserve">Variation </w:t>
        </w:r>
      </w:ins>
      <w:ins w:id="166" w:author="Arcella" w:date="2020-06-02T17:02:00Z">
        <w:r>
          <w:rPr>
            <w:rFonts w:ascii="Times New Roman" w:hAnsi="Times New Roman" w:eastAsia="Times New Roman" w:cs="Times New Roman"/>
            <w:color w:val="000000"/>
            <w:sz w:val="24"/>
            <w:szCs w:val="24"/>
          </w:rPr>
          <w:t>in the manifestation of mussel</w:t>
        </w:r>
      </w:ins>
      <w:ins w:id="167" w:author="Arcella" w:date="2020-06-02T17:00:00Z">
        <w:r>
          <w:rPr>
            <w:rFonts w:ascii="Times New Roman" w:hAnsi="Times New Roman" w:eastAsia="Times New Roman" w:cs="Times New Roman"/>
            <w:color w:val="000000"/>
            <w:sz w:val="24"/>
            <w:szCs w:val="24"/>
          </w:rPr>
          <w:t xml:space="preserve"> </w:t>
        </w:r>
      </w:ins>
      <w:ins w:id="168" w:author="Arcella" w:date="2020-06-02T16:59:00Z">
        <w:r>
          <w:rPr>
            <w:rFonts w:ascii="Times New Roman" w:hAnsi="Times New Roman" w:eastAsia="Times New Roman" w:cs="Times New Roman"/>
            <w:sz w:val="24"/>
            <w:szCs w:val="24"/>
          </w:rPr>
          <w:t>morphotype</w:t>
        </w:r>
      </w:ins>
      <w:ins w:id="169" w:author="Arcella" w:date="2020-06-02T17:00:00Z">
        <w:r>
          <w:rPr>
            <w:rFonts w:ascii="Times New Roman" w:hAnsi="Times New Roman" w:eastAsia="Times New Roman" w:cs="Times New Roman"/>
            <w:sz w:val="24"/>
            <w:szCs w:val="24"/>
          </w:rPr>
          <w:t>s</w:t>
        </w:r>
      </w:ins>
      <w:ins w:id="170" w:author="Arcella" w:date="2020-06-02T16:59:00Z">
        <w:r>
          <w:rPr>
            <w:rFonts w:ascii="Times New Roman" w:hAnsi="Times New Roman" w:eastAsia="Times New Roman" w:cs="Times New Roman"/>
            <w:color w:val="000000"/>
            <w:sz w:val="24"/>
            <w:szCs w:val="24"/>
          </w:rPr>
          <w:t xml:space="preserve">. A. E-morphotypes: </w:t>
        </w:r>
      </w:ins>
      <w:ins w:id="171" w:author="Arcella" w:date="2020-06-02T17:00:00Z">
        <w:r>
          <w:rPr>
            <w:rFonts w:ascii="Times New Roman" w:hAnsi="Times New Roman" w:eastAsia="Times New Roman" w:cs="Times New Roman"/>
            <w:color w:val="000000"/>
            <w:sz w:val="24"/>
            <w:szCs w:val="24"/>
          </w:rPr>
          <w:t xml:space="preserve">the </w:t>
        </w:r>
      </w:ins>
      <w:ins w:id="172" w:author="Arcella" w:date="2020-06-02T16:59:00Z">
        <w:r>
          <w:rPr>
            <w:rFonts w:ascii="Times New Roman" w:hAnsi="Times New Roman" w:eastAsia="Times New Roman" w:cs="Times New Roman"/>
            <w:color w:val="000000"/>
            <w:sz w:val="24"/>
            <w:szCs w:val="24"/>
          </w:rPr>
          <w:t>space under the ligament nympha is totally (left) or part</w:t>
        </w:r>
      </w:ins>
      <w:ins w:id="173" w:author="Arcella" w:date="2020-06-02T17:00:00Z">
        <w:r>
          <w:rPr>
            <w:rFonts w:ascii="Times New Roman" w:hAnsi="Times New Roman" w:eastAsia="Times New Roman" w:cs="Times New Roman"/>
            <w:color w:val="000000"/>
            <w:sz w:val="24"/>
            <w:szCs w:val="24"/>
          </w:rPr>
          <w:t>ial</w:t>
        </w:r>
      </w:ins>
      <w:ins w:id="174" w:author="Arcella" w:date="2020-06-02T16:59:00Z">
        <w:r>
          <w:rPr>
            <w:rFonts w:ascii="Times New Roman" w:hAnsi="Times New Roman" w:eastAsia="Times New Roman" w:cs="Times New Roman"/>
            <w:color w:val="000000"/>
            <w:sz w:val="24"/>
            <w:szCs w:val="24"/>
          </w:rPr>
          <w:t>ly</w:t>
        </w:r>
      </w:ins>
      <w:ins w:id="175" w:author="Arcella" w:date="2020-06-02T17:00:00Z">
        <w:r>
          <w:rPr>
            <w:rFonts w:ascii="Times New Roman" w:hAnsi="Times New Roman" w:eastAsia="Times New Roman" w:cs="Times New Roman"/>
            <w:color w:val="000000"/>
            <w:sz w:val="24"/>
            <w:szCs w:val="24"/>
          </w:rPr>
          <w:t xml:space="preserve"> (right)</w:t>
        </w:r>
      </w:ins>
      <w:ins w:id="176" w:author="Arcella" w:date="2020-06-02T16:59:00Z">
        <w:r>
          <w:rPr>
            <w:rFonts w:ascii="Times New Roman" w:hAnsi="Times New Roman" w:eastAsia="Times New Roman" w:cs="Times New Roman"/>
            <w:color w:val="000000"/>
            <w:sz w:val="24"/>
            <w:szCs w:val="24"/>
          </w:rPr>
          <w:t xml:space="preserve"> covered by the nacre. B. T-morphotypes: a strip of uncovered prismatic layer </w:t>
        </w:r>
      </w:ins>
      <w:ins w:id="177" w:author="Arcella" w:date="2020-06-02T16:59:00Z">
        <w:r>
          <w:rPr>
            <w:rFonts w:ascii="Times New Roman" w:hAnsi="Times New Roman" w:eastAsia="Times New Roman" w:cs="Times New Roman"/>
            <w:sz w:val="24"/>
            <w:szCs w:val="24"/>
          </w:rPr>
          <w:t>under the ligament nympha is dark and wide</w:t>
        </w:r>
      </w:ins>
      <w:ins w:id="178" w:author="Arcella" w:date="2020-06-02T17:04:00Z">
        <w:r>
          <w:rPr>
            <w:rFonts w:ascii="Times New Roman" w:hAnsi="Times New Roman" w:eastAsia="Times New Roman" w:cs="Times New Roman"/>
            <w:sz w:val="24"/>
            <w:szCs w:val="24"/>
          </w:rPr>
          <w:t xml:space="preserve"> </w:t>
        </w:r>
      </w:ins>
      <w:ins w:id="179" w:author="Arcella" w:date="2020-06-02T17:01:00Z">
        <w:r>
          <w:rPr>
            <w:rFonts w:ascii="Times New Roman" w:hAnsi="Times New Roman" w:eastAsia="Times New Roman" w:cs="Times New Roman"/>
            <w:color w:val="000000"/>
            <w:sz w:val="24"/>
            <w:szCs w:val="24"/>
          </w:rPr>
          <w:t>(</w:t>
        </w:r>
      </w:ins>
      <w:ins w:id="180" w:author="Arcella" w:date="2020-06-02T16:59:00Z">
        <w:r>
          <w:rPr>
            <w:rFonts w:ascii="Times New Roman" w:hAnsi="Times New Roman" w:eastAsia="Times New Roman" w:cs="Times New Roman"/>
            <w:color w:val="000000"/>
            <w:sz w:val="24"/>
            <w:szCs w:val="24"/>
          </w:rPr>
          <w:t>left</w:t>
        </w:r>
      </w:ins>
      <w:ins w:id="181" w:author="Arcella" w:date="2020-06-12T11:04:00Z">
        <w:r>
          <w:rPr>
            <w:rFonts w:ascii="Times New Roman" w:hAnsi="Times New Roman" w:eastAsia="Times New Roman" w:cs="Times New Roman"/>
            <w:color w:val="000000"/>
            <w:sz w:val="24"/>
            <w:szCs w:val="24"/>
            <w:lang w:val="en-GB"/>
          </w:rPr>
          <w:t>; typical of most examined populations</w:t>
        </w:r>
      </w:ins>
      <w:ins w:id="182" w:author="Arcella" w:date="2020-06-02T16:59:00Z">
        <w:r>
          <w:rPr>
            <w:rFonts w:ascii="Times New Roman" w:hAnsi="Times New Roman" w:eastAsia="Times New Roman" w:cs="Times New Roman"/>
            <w:color w:val="000000"/>
            <w:sz w:val="24"/>
            <w:szCs w:val="24"/>
          </w:rPr>
          <w:t xml:space="preserve">) or </w:t>
        </w:r>
      </w:ins>
      <w:ins w:id="183" w:author="Arcella" w:date="2020-06-02T17:03:00Z">
        <w:r>
          <w:rPr>
            <w:rFonts w:ascii="Times New Roman" w:hAnsi="Times New Roman" w:eastAsia="Times New Roman" w:cs="Times New Roman"/>
            <w:color w:val="000000"/>
            <w:sz w:val="24"/>
            <w:szCs w:val="24"/>
          </w:rPr>
          <w:t xml:space="preserve">pale and </w:t>
        </w:r>
      </w:ins>
      <w:ins w:id="184" w:author="Arcella" w:date="2020-06-02T16:59:00Z">
        <w:r>
          <w:rPr>
            <w:rFonts w:ascii="Times New Roman" w:hAnsi="Times New Roman" w:eastAsia="Times New Roman" w:cs="Times New Roman"/>
            <w:color w:val="000000"/>
            <w:sz w:val="24"/>
            <w:szCs w:val="24"/>
          </w:rPr>
          <w:t>narrow</w:t>
        </w:r>
      </w:ins>
      <w:ins w:id="185" w:author="Arcella" w:date="2020-06-02T17:04:00Z">
        <w:r>
          <w:rPr>
            <w:rFonts w:ascii="Times New Roman" w:hAnsi="Times New Roman" w:eastAsia="Times New Roman" w:cs="Times New Roman"/>
            <w:color w:val="000000"/>
            <w:sz w:val="24"/>
            <w:szCs w:val="24"/>
          </w:rPr>
          <w:t>,</w:t>
        </w:r>
      </w:ins>
      <w:ins w:id="186" w:author="Arcella" w:date="2020-06-02T16:59:00Z">
        <w:r>
          <w:rPr>
            <w:rFonts w:ascii="Times New Roman" w:hAnsi="Times New Roman" w:eastAsia="Times New Roman" w:cs="Times New Roman"/>
            <w:color w:val="000000"/>
            <w:sz w:val="24"/>
            <w:szCs w:val="24"/>
          </w:rPr>
          <w:t xml:space="preserve"> </w:t>
        </w:r>
      </w:ins>
      <w:ins w:id="187" w:author="Arcella" w:date="2020-06-02T16:59:00Z">
        <w:r>
          <w:rPr>
            <w:rFonts w:ascii="Times New Roman" w:hAnsi="Times New Roman" w:eastAsia="Times New Roman" w:cs="Times New Roman"/>
            <w:sz w:val="24"/>
            <w:szCs w:val="24"/>
          </w:rPr>
          <w:t>recogni</w:t>
        </w:r>
      </w:ins>
      <w:ins w:id="188" w:author="Arcella" w:date="2020-06-02T17:04:00Z">
        <w:r>
          <w:rPr>
            <w:rFonts w:ascii="Times New Roman" w:hAnsi="Times New Roman" w:eastAsia="Times New Roman" w:cs="Times New Roman"/>
            <w:sz w:val="24"/>
            <w:szCs w:val="24"/>
          </w:rPr>
          <w:t>z</w:t>
        </w:r>
      </w:ins>
      <w:ins w:id="189" w:author="Arcella" w:date="2020-06-02T16:59:00Z">
        <w:r>
          <w:rPr>
            <w:rFonts w:ascii="Times New Roman" w:hAnsi="Times New Roman" w:eastAsia="Times New Roman" w:cs="Times New Roman"/>
            <w:sz w:val="24"/>
            <w:szCs w:val="24"/>
          </w:rPr>
          <w:t>able</w:t>
        </w:r>
      </w:ins>
      <w:ins w:id="190" w:author="Arcella" w:date="2020-06-02T16:59:00Z">
        <w:r>
          <w:rPr>
            <w:rFonts w:ascii="Times New Roman" w:hAnsi="Times New Roman" w:eastAsia="Times New Roman" w:cs="Times New Roman"/>
            <w:color w:val="000000"/>
            <w:sz w:val="24"/>
            <w:szCs w:val="24"/>
          </w:rPr>
          <w:t xml:space="preserve"> by </w:t>
        </w:r>
      </w:ins>
      <w:ins w:id="191" w:author="Arcella" w:date="2020-06-02T16:59:00Z">
        <w:r>
          <w:rPr>
            <w:rFonts w:ascii="Times New Roman" w:hAnsi="Times New Roman" w:eastAsia="Times New Roman" w:cs="Times New Roman"/>
            <w:sz w:val="24"/>
            <w:szCs w:val="24"/>
          </w:rPr>
          <w:t>a</w:t>
        </w:r>
      </w:ins>
      <w:ins w:id="192" w:author="Arcella" w:date="2020-06-02T16:59:00Z">
        <w:r>
          <w:rPr>
            <w:rFonts w:ascii="Times New Roman" w:hAnsi="Times New Roman" w:eastAsia="Times New Roman" w:cs="Times New Roman"/>
            <w:color w:val="000000"/>
            <w:sz w:val="24"/>
            <w:szCs w:val="24"/>
          </w:rPr>
          <w:t xml:space="preserve"> scar separating </w:t>
        </w:r>
      </w:ins>
      <w:ins w:id="193" w:author="Arcella" w:date="2020-06-02T17:06:00Z">
        <w:r>
          <w:rPr>
            <w:rFonts w:ascii="Times New Roman" w:hAnsi="Times New Roman" w:eastAsia="Times New Roman" w:cs="Times New Roman"/>
            <w:color w:val="000000"/>
            <w:sz w:val="24"/>
            <w:szCs w:val="24"/>
          </w:rPr>
          <w:t xml:space="preserve">it from </w:t>
        </w:r>
      </w:ins>
      <w:ins w:id="194" w:author="Arcella" w:date="2020-06-02T16:59:00Z">
        <w:r>
          <w:rPr>
            <w:rFonts w:ascii="Times New Roman" w:hAnsi="Times New Roman" w:eastAsia="Times New Roman" w:cs="Times New Roman"/>
            <w:color w:val="000000"/>
            <w:sz w:val="24"/>
            <w:szCs w:val="24"/>
          </w:rPr>
          <w:t xml:space="preserve">the nacreous layer </w:t>
        </w:r>
      </w:ins>
      <w:ins w:id="195" w:author="Arcella" w:date="2020-06-02T17:01:00Z">
        <w:r>
          <w:rPr>
            <w:rFonts w:ascii="Times New Roman" w:hAnsi="Times New Roman" w:eastAsia="Times New Roman" w:cs="Times New Roman"/>
            <w:color w:val="000000"/>
            <w:sz w:val="24"/>
            <w:szCs w:val="24"/>
          </w:rPr>
          <w:t>(</w:t>
        </w:r>
      </w:ins>
      <w:ins w:id="196" w:author="Arcella" w:date="2020-06-02T16:59:00Z">
        <w:r>
          <w:rPr>
            <w:rFonts w:ascii="Times New Roman" w:hAnsi="Times New Roman" w:eastAsia="Times New Roman" w:cs="Times New Roman"/>
            <w:color w:val="000000"/>
            <w:sz w:val="24"/>
            <w:szCs w:val="24"/>
          </w:rPr>
          <w:t>right</w:t>
        </w:r>
      </w:ins>
      <w:ins w:id="197" w:author="Arcella" w:date="2020-06-12T11:04:00Z">
        <w:r>
          <w:rPr>
            <w:rFonts w:ascii="Times New Roman" w:hAnsi="Times New Roman" w:eastAsia="Times New Roman" w:cs="Times New Roman"/>
            <w:color w:val="000000"/>
            <w:sz w:val="24"/>
            <w:szCs w:val="24"/>
          </w:rPr>
          <w:t>; typical of the Gulf of Maine populations</w:t>
        </w:r>
      </w:ins>
      <w:ins w:id="198" w:author="Arcella" w:date="2020-06-02T16:59:00Z">
        <w:r>
          <w:rPr>
            <w:rFonts w:ascii="Times New Roman" w:hAnsi="Times New Roman" w:eastAsia="Times New Roman" w:cs="Times New Roman"/>
            <w:color w:val="000000"/>
            <w:sz w:val="24"/>
            <w:szCs w:val="24"/>
          </w:rPr>
          <w:t>).</w:t>
        </w:r>
      </w:ins>
    </w:p>
    <w:p>
      <w:pPr>
        <w:spacing w:before="120"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Associations </w:t>
      </w:r>
      <w:del w:id="199" w:author="Arcella" w:date="2020-06-12T11:06:00Z">
        <w:r>
          <w:rPr>
            <w:rFonts w:ascii="Times New Roman" w:hAnsi="Times New Roman" w:eastAsia="Times New Roman" w:cs="Times New Roman"/>
            <w:b/>
            <w:sz w:val="24"/>
            <w:szCs w:val="24"/>
          </w:rPr>
          <w:delText xml:space="preserve">among </w:delText>
        </w:r>
      </w:del>
      <w:ins w:id="200" w:author="Arcella" w:date="2020-06-12T11:07:00Z">
        <w:r>
          <w:rPr>
            <w:rFonts w:ascii="Times New Roman" w:hAnsi="Times New Roman" w:eastAsia="Times New Roman" w:cs="Times New Roman"/>
            <w:b/>
            <w:sz w:val="24"/>
            <w:szCs w:val="24"/>
            <w:lang w:val="en-GB"/>
          </w:rPr>
          <w:t xml:space="preserve">between </w:t>
        </w:r>
      </w:ins>
      <w:r>
        <w:rPr>
          <w:rFonts w:ascii="Times New Roman" w:hAnsi="Times New Roman" w:eastAsia="Times New Roman" w:cs="Times New Roman"/>
          <w:b/>
          <w:sz w:val="24"/>
          <w:szCs w:val="24"/>
        </w:rPr>
        <w:t>morphotypes and species-specific genotypes around the Kola Peninsula</w:t>
      </w:r>
    </w:p>
    <w:p>
      <w:pPr>
        <w:spacing w:before="120"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Patterns of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 xml:space="preserve">P(edu|E) </w:t>
      </w:r>
      <w:r>
        <w:rPr>
          <w:rFonts w:ascii="Times New Roman" w:hAnsi="Times New Roman" w:eastAsia="Times New Roman" w:cs="Times New Roman"/>
          <w:sz w:val="24"/>
          <w:szCs w:val="24"/>
        </w:rPr>
        <w:t xml:space="preserve">variation as functions of </w:t>
      </w:r>
      <w:r>
        <w:rPr>
          <w:rFonts w:ascii="Times New Roman" w:hAnsi="Times New Roman" w:eastAsia="Times New Roman" w:cs="Times New Roman"/>
          <w:i/>
          <w:sz w:val="24"/>
          <w:szCs w:val="24"/>
        </w:rPr>
        <w:t xml:space="preserve">Ptros </w:t>
      </w:r>
      <w:r>
        <w:rPr>
          <w:rFonts w:ascii="Times New Roman" w:hAnsi="Times New Roman" w:eastAsia="Times New Roman" w:cs="Times New Roman"/>
          <w:sz w:val="24"/>
          <w:szCs w:val="24"/>
        </w:rPr>
        <w:t>among samples representing the White Sea (</w:t>
      </w:r>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the brackish-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and the saline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Barents Sea are visualized on Fig. 2 whereas results of regression analysis are summarized in table 1. </w:t>
      </w:r>
    </w:p>
    <w:p>
      <w:pPr>
        <w:spacing w:before="120" w:after="0" w:line="360" w:lineRule="auto"/>
        <w:rPr>
          <w:ins w:id="201" w:author="Arcella" w:date="2020-06-02T17:26:00Z"/>
          <w:rFonts w:ascii="Times New Roman" w:hAnsi="Times New Roman" w:eastAsia="Times New Roman" w:cs="Times New Roman"/>
          <w:sz w:val="24"/>
          <w:szCs w:val="24"/>
        </w:rPr>
      </w:pPr>
      <w:ins w:id="202" w:author="Arcella" w:date="2020-06-02T17:22:00Z">
        <w:r>
          <w:rPr>
            <w:rFonts w:ascii="Times New Roman" w:hAnsi="Times New Roman" w:eastAsia="Times New Roman" w:cs="Times New Roman"/>
            <w:sz w:val="24"/>
            <w:szCs w:val="24"/>
            <w:lang w:val="en-GB"/>
          </w:rPr>
          <w:t>Variation patterns</w:t>
        </w:r>
      </w:ins>
      <w:ins w:id="203" w:author="Arcella" w:date="2020-06-02T17:07:00Z">
        <w:r>
          <w:rPr>
            <w:rFonts w:ascii="Times New Roman" w:hAnsi="Times New Roman" w:eastAsia="Times New Roman" w:cs="Times New Roman"/>
            <w:sz w:val="24"/>
            <w:szCs w:val="24"/>
          </w:rPr>
          <w:t xml:space="preserve"> of </w:t>
        </w:r>
      </w:ins>
      <w:ins w:id="204" w:author="Arcella" w:date="2020-06-02T17:07:00Z">
        <w:r>
          <w:rPr>
            <w:rFonts w:ascii="Times New Roman" w:hAnsi="Times New Roman" w:eastAsia="Times New Roman" w:cs="Times New Roman"/>
            <w:i/>
            <w:sz w:val="24"/>
            <w:szCs w:val="24"/>
          </w:rPr>
          <w:t>PT</w:t>
        </w:r>
      </w:ins>
      <w:ins w:id="205" w:author="Arcella" w:date="2020-06-02T17:07:00Z">
        <w:r>
          <w:rPr>
            <w:rFonts w:ascii="Times New Roman" w:hAnsi="Times New Roman" w:eastAsia="Times New Roman" w:cs="Times New Roman"/>
            <w:sz w:val="24"/>
            <w:szCs w:val="24"/>
          </w:rPr>
          <w:t xml:space="preserve">, </w:t>
        </w:r>
      </w:ins>
      <w:ins w:id="206" w:author="Arcella" w:date="2020-06-02T17:07:00Z">
        <w:r>
          <w:rPr>
            <w:rFonts w:ascii="Times New Roman" w:hAnsi="Times New Roman" w:eastAsia="Times New Roman" w:cs="Times New Roman"/>
            <w:i/>
            <w:sz w:val="24"/>
            <w:szCs w:val="24"/>
          </w:rPr>
          <w:t>P(T|tros)</w:t>
        </w:r>
      </w:ins>
      <w:ins w:id="207" w:author="Arcella" w:date="2020-06-02T17:07:00Z">
        <w:r>
          <w:rPr>
            <w:rFonts w:ascii="Times New Roman" w:hAnsi="Times New Roman" w:eastAsia="Times New Roman" w:cs="Times New Roman"/>
            <w:sz w:val="24"/>
            <w:szCs w:val="24"/>
          </w:rPr>
          <w:t xml:space="preserve">, </w:t>
        </w:r>
      </w:ins>
      <w:ins w:id="208" w:author="Arcella" w:date="2020-06-02T17:07:00Z">
        <w:r>
          <w:rPr>
            <w:rFonts w:ascii="Times New Roman" w:hAnsi="Times New Roman" w:eastAsia="Times New Roman" w:cs="Times New Roman"/>
            <w:i/>
            <w:sz w:val="24"/>
            <w:szCs w:val="24"/>
          </w:rPr>
          <w:t>P(E|edu)</w:t>
        </w:r>
      </w:ins>
      <w:ins w:id="209" w:author="Arcella" w:date="2020-06-02T17:07:00Z">
        <w:r>
          <w:rPr>
            <w:rFonts w:ascii="Times New Roman" w:hAnsi="Times New Roman" w:eastAsia="Times New Roman" w:cs="Times New Roman"/>
            <w:sz w:val="24"/>
            <w:szCs w:val="24"/>
          </w:rPr>
          <w:t xml:space="preserve">, </w:t>
        </w:r>
      </w:ins>
      <w:ins w:id="210" w:author="Arcella" w:date="2020-06-02T17:07:00Z">
        <w:r>
          <w:rPr>
            <w:rFonts w:ascii="Times New Roman" w:hAnsi="Times New Roman" w:eastAsia="Times New Roman" w:cs="Times New Roman"/>
            <w:i/>
            <w:sz w:val="24"/>
            <w:szCs w:val="24"/>
          </w:rPr>
          <w:t>P(tros|T)</w:t>
        </w:r>
      </w:ins>
      <w:ins w:id="211" w:author="Arcella" w:date="2020-06-02T17:07:00Z">
        <w:r>
          <w:rPr>
            <w:rFonts w:ascii="Times New Roman" w:hAnsi="Times New Roman" w:eastAsia="Times New Roman" w:cs="Times New Roman"/>
            <w:sz w:val="24"/>
            <w:szCs w:val="24"/>
          </w:rPr>
          <w:t xml:space="preserve">, </w:t>
        </w:r>
      </w:ins>
      <w:ins w:id="212" w:author="Arcella" w:date="2020-06-02T17:07:00Z">
        <w:r>
          <w:rPr>
            <w:rFonts w:ascii="Times New Roman" w:hAnsi="Times New Roman" w:eastAsia="Times New Roman" w:cs="Times New Roman"/>
            <w:i/>
            <w:sz w:val="24"/>
            <w:szCs w:val="24"/>
          </w:rPr>
          <w:t xml:space="preserve">P(edu|E) </w:t>
        </w:r>
      </w:ins>
      <w:ins w:id="213" w:author="Arcella" w:date="2020-06-02T17:07:00Z">
        <w:r>
          <w:rPr>
            <w:rFonts w:ascii="Times New Roman" w:hAnsi="Times New Roman" w:eastAsia="Times New Roman" w:cs="Times New Roman"/>
            <w:sz w:val="24"/>
            <w:szCs w:val="24"/>
          </w:rPr>
          <w:t xml:space="preserve">as functions of </w:t>
        </w:r>
      </w:ins>
      <w:ins w:id="214" w:author="Arcella" w:date="2020-06-02T17:07:00Z">
        <w:r>
          <w:rPr>
            <w:rFonts w:ascii="Times New Roman" w:hAnsi="Times New Roman" w:eastAsia="Times New Roman" w:cs="Times New Roman"/>
            <w:i/>
            <w:sz w:val="24"/>
            <w:szCs w:val="24"/>
          </w:rPr>
          <w:t xml:space="preserve">Ptros </w:t>
        </w:r>
      </w:ins>
      <w:ins w:id="215" w:author="Arcella" w:date="2020-06-12T11:25:00Z">
        <w:r>
          <w:rPr>
            <w:rFonts w:ascii="Times New Roman" w:hAnsi="Times New Roman" w:eastAsia="Times New Roman" w:cs="Times New Roman"/>
            <w:sz w:val="24"/>
            <w:szCs w:val="24"/>
          </w:rPr>
          <w:t>in</w:t>
        </w:r>
      </w:ins>
      <w:ins w:id="216" w:author="Arcella" w:date="2020-06-02T17:07:00Z">
        <w:r>
          <w:rPr>
            <w:rFonts w:ascii="Times New Roman" w:hAnsi="Times New Roman" w:eastAsia="Times New Roman" w:cs="Times New Roman"/>
            <w:sz w:val="24"/>
            <w:szCs w:val="24"/>
          </w:rPr>
          <w:t xml:space="preserve"> samples </w:t>
        </w:r>
      </w:ins>
      <w:ins w:id="217" w:author="Arcella" w:date="2020-06-02T17:25:00Z">
        <w:r>
          <w:rPr>
            <w:rFonts w:ascii="Times New Roman" w:hAnsi="Times New Roman" w:eastAsia="Times New Roman" w:cs="Times New Roman"/>
            <w:sz w:val="24"/>
            <w:szCs w:val="24"/>
          </w:rPr>
          <w:t xml:space="preserve">from </w:t>
        </w:r>
      </w:ins>
      <w:ins w:id="218" w:author="Arcella" w:date="2020-06-02T17:07:00Z">
        <w:r>
          <w:rPr>
            <w:rFonts w:ascii="Times New Roman" w:hAnsi="Times New Roman" w:eastAsia="Times New Roman" w:cs="Times New Roman"/>
            <w:sz w:val="24"/>
            <w:szCs w:val="24"/>
          </w:rPr>
          <w:t>the White Sea (</w:t>
        </w:r>
      </w:ins>
      <w:ins w:id="219" w:author="Arcella" w:date="2020-06-02T17:07:00Z">
        <w:r>
          <w:rPr>
            <w:rFonts w:ascii="Times New Roman" w:hAnsi="Times New Roman" w:eastAsia="Times New Roman" w:cs="Times New Roman"/>
            <w:i/>
            <w:sz w:val="24"/>
            <w:szCs w:val="24"/>
          </w:rPr>
          <w:t>WS</w:t>
        </w:r>
      </w:ins>
      <w:ins w:id="220" w:author="Arcella" w:date="2020-06-02T17:07:00Z">
        <w:r>
          <w:rPr>
            <w:rFonts w:ascii="Times New Roman" w:hAnsi="Times New Roman" w:eastAsia="Times New Roman" w:cs="Times New Roman"/>
            <w:sz w:val="24"/>
            <w:szCs w:val="24"/>
          </w:rPr>
          <w:t>), the brackish</w:t>
        </w:r>
      </w:ins>
      <w:ins w:id="221" w:author="Arcella" w:date="2020-06-12T11:25:00Z">
        <w:r>
          <w:rPr>
            <w:rFonts w:ascii="Times New Roman" w:hAnsi="Times New Roman" w:eastAsia="Times New Roman" w:cs="Times New Roman"/>
            <w:sz w:val="24"/>
            <w:szCs w:val="24"/>
          </w:rPr>
          <w:t xml:space="preserve"> Barents Sea</w:t>
        </w:r>
      </w:ins>
      <w:ins w:id="222" w:author="Arcella" w:date="2020-06-02T17:07:00Z">
        <w:r>
          <w:rPr>
            <w:rFonts w:ascii="Times New Roman" w:hAnsi="Times New Roman" w:eastAsia="Times New Roman" w:cs="Times New Roman"/>
            <w:sz w:val="24"/>
            <w:szCs w:val="24"/>
          </w:rPr>
          <w:t xml:space="preserve"> (</w:t>
        </w:r>
      </w:ins>
      <w:ins w:id="223" w:author="Arcella" w:date="2020-06-02T17:07:00Z">
        <w:r>
          <w:rPr>
            <w:rFonts w:ascii="Times New Roman" w:hAnsi="Times New Roman" w:eastAsia="Times New Roman" w:cs="Times New Roman"/>
            <w:i/>
            <w:sz w:val="24"/>
            <w:szCs w:val="24"/>
          </w:rPr>
          <w:t>BL</w:t>
        </w:r>
      </w:ins>
      <w:ins w:id="224" w:author="Arcella" w:date="2020-06-02T17:07:00Z">
        <w:r>
          <w:rPr>
            <w:rFonts w:ascii="Times New Roman" w:hAnsi="Times New Roman" w:eastAsia="Times New Roman" w:cs="Times New Roman"/>
            <w:sz w:val="24"/>
            <w:szCs w:val="24"/>
          </w:rPr>
          <w:t>) and the saline</w:t>
        </w:r>
      </w:ins>
      <w:ins w:id="225" w:author="Arcella" w:date="2020-06-12T11:25:00Z">
        <w:r>
          <w:rPr>
            <w:rFonts w:ascii="Times New Roman" w:hAnsi="Times New Roman" w:eastAsia="Times New Roman" w:cs="Times New Roman"/>
            <w:sz w:val="24"/>
            <w:szCs w:val="24"/>
          </w:rPr>
          <w:t xml:space="preserve"> </w:t>
        </w:r>
      </w:ins>
      <w:ins w:id="226" w:author="Arcella" w:date="2020-06-02T17:07:00Z">
        <w:r>
          <w:rPr>
            <w:rFonts w:ascii="Times New Roman" w:hAnsi="Times New Roman" w:eastAsia="Times New Roman" w:cs="Times New Roman"/>
            <w:sz w:val="24"/>
            <w:szCs w:val="24"/>
          </w:rPr>
          <w:t xml:space="preserve">Barents Sea </w:t>
        </w:r>
      </w:ins>
      <w:ins w:id="227" w:author="Arcella" w:date="2020-06-12T11:25:00Z">
        <w:r>
          <w:rPr>
            <w:rFonts w:ascii="Times New Roman" w:hAnsi="Times New Roman" w:eastAsia="Times New Roman" w:cs="Times New Roman"/>
            <w:sz w:val="24"/>
            <w:szCs w:val="24"/>
          </w:rPr>
          <w:t xml:space="preserve"> (</w:t>
        </w:r>
      </w:ins>
      <w:ins w:id="228" w:author="Arcella" w:date="2020-06-12T11:25:00Z">
        <w:r>
          <w:rPr>
            <w:rFonts w:ascii="Times New Roman" w:hAnsi="Times New Roman" w:eastAsia="Times New Roman" w:cs="Times New Roman"/>
            <w:i/>
            <w:sz w:val="24"/>
            <w:szCs w:val="24"/>
          </w:rPr>
          <w:t>BH</w:t>
        </w:r>
      </w:ins>
      <w:ins w:id="229" w:author="Arcella" w:date="2020-06-12T11:25:00Z">
        <w:r>
          <w:rPr>
            <w:rFonts w:ascii="Times New Roman" w:hAnsi="Times New Roman" w:eastAsia="Times New Roman" w:cs="Times New Roman"/>
            <w:sz w:val="24"/>
            <w:szCs w:val="24"/>
          </w:rPr>
          <w:t xml:space="preserve">) </w:t>
        </w:r>
      </w:ins>
      <w:ins w:id="230" w:author="Arcella" w:date="2020-06-02T17:07:00Z">
        <w:r>
          <w:rPr>
            <w:rFonts w:ascii="Times New Roman" w:hAnsi="Times New Roman" w:eastAsia="Times New Roman" w:cs="Times New Roman"/>
            <w:sz w:val="24"/>
            <w:szCs w:val="24"/>
          </w:rPr>
          <w:t xml:space="preserve">are visualized </w:t>
        </w:r>
      </w:ins>
      <w:ins w:id="231" w:author="Arcella" w:date="2020-06-02T17:25:00Z">
        <w:r>
          <w:rPr>
            <w:rFonts w:ascii="Times New Roman" w:hAnsi="Times New Roman" w:eastAsia="Times New Roman" w:cs="Times New Roman"/>
            <w:sz w:val="24"/>
            <w:szCs w:val="24"/>
          </w:rPr>
          <w:t xml:space="preserve">in </w:t>
        </w:r>
      </w:ins>
      <w:ins w:id="232" w:author="Arcella" w:date="2020-06-02T17:07:00Z">
        <w:r>
          <w:rPr>
            <w:rFonts w:ascii="Times New Roman" w:hAnsi="Times New Roman" w:eastAsia="Times New Roman" w:cs="Times New Roman"/>
            <w:sz w:val="24"/>
            <w:szCs w:val="24"/>
          </w:rPr>
          <w:t>Fig. 2</w:t>
        </w:r>
      </w:ins>
      <w:ins w:id="233" w:author="Arcella" w:date="2020-06-02T17:25:00Z">
        <w:r>
          <w:rPr>
            <w:rFonts w:ascii="Times New Roman" w:hAnsi="Times New Roman" w:eastAsia="Times New Roman" w:cs="Times New Roman"/>
            <w:sz w:val="24"/>
            <w:szCs w:val="24"/>
          </w:rPr>
          <w:t>.</w:t>
        </w:r>
      </w:ins>
      <w:ins w:id="234" w:author="Arcella" w:date="2020-06-02T17:07:00Z">
        <w:r>
          <w:rPr>
            <w:rFonts w:ascii="Times New Roman" w:hAnsi="Times New Roman" w:eastAsia="Times New Roman" w:cs="Times New Roman"/>
            <w:sz w:val="24"/>
            <w:szCs w:val="24"/>
          </w:rPr>
          <w:t xml:space="preserve"> </w:t>
        </w:r>
      </w:ins>
      <w:ins w:id="235" w:author="Arcella" w:date="2020-06-02T17:25:00Z">
        <w:r>
          <w:rPr>
            <w:rFonts w:ascii="Times New Roman" w:hAnsi="Times New Roman" w:eastAsia="Times New Roman" w:cs="Times New Roman"/>
            <w:sz w:val="24"/>
            <w:szCs w:val="24"/>
          </w:rPr>
          <w:t xml:space="preserve">The </w:t>
        </w:r>
      </w:ins>
      <w:ins w:id="236" w:author="Arcella" w:date="2020-06-02T17:07:00Z">
        <w:r>
          <w:rPr>
            <w:rFonts w:ascii="Times New Roman" w:hAnsi="Times New Roman" w:eastAsia="Times New Roman" w:cs="Times New Roman"/>
            <w:sz w:val="24"/>
            <w:szCs w:val="24"/>
          </w:rPr>
          <w:t xml:space="preserve">results of </w:t>
        </w:r>
      </w:ins>
      <w:ins w:id="237" w:author="Arcella" w:date="2020-06-02T17:25:00Z">
        <w:r>
          <w:rPr>
            <w:rFonts w:ascii="Times New Roman" w:hAnsi="Times New Roman" w:eastAsia="Times New Roman" w:cs="Times New Roman"/>
            <w:sz w:val="24"/>
            <w:szCs w:val="24"/>
          </w:rPr>
          <w:t xml:space="preserve">the </w:t>
        </w:r>
      </w:ins>
      <w:ins w:id="238" w:author="Arcella" w:date="2020-06-02T17:07:00Z">
        <w:r>
          <w:rPr>
            <w:rFonts w:ascii="Times New Roman" w:hAnsi="Times New Roman" w:eastAsia="Times New Roman" w:cs="Times New Roman"/>
            <w:sz w:val="24"/>
            <w:szCs w:val="24"/>
          </w:rPr>
          <w:t xml:space="preserve">regression analysis are summarized in </w:t>
        </w:r>
      </w:ins>
      <w:ins w:id="239" w:author="Arcella" w:date="2020-06-02T17:25:00Z">
        <w:r>
          <w:rPr>
            <w:rFonts w:ascii="Times New Roman" w:hAnsi="Times New Roman" w:eastAsia="Times New Roman" w:cs="Times New Roman"/>
            <w:sz w:val="24"/>
            <w:szCs w:val="24"/>
          </w:rPr>
          <w:t>T</w:t>
        </w:r>
      </w:ins>
      <w:ins w:id="240" w:author="Arcella" w:date="2020-06-02T17:07:00Z">
        <w:r>
          <w:rPr>
            <w:rFonts w:ascii="Times New Roman" w:hAnsi="Times New Roman" w:eastAsia="Times New Roman" w:cs="Times New Roman"/>
            <w:sz w:val="24"/>
            <w:szCs w:val="24"/>
          </w:rPr>
          <w:t>able 1.</w:t>
        </w:r>
      </w:ins>
    </w:p>
    <w:p>
      <w:pPr>
        <w:spacing w:before="120" w:after="0" w:line="360" w:lineRule="auto"/>
        <w:rPr>
          <w:ins w:id="241" w:author="Arcella" w:date="2020-06-02T17:07:00Z"/>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del w:id="242" w:author="Arcella" w:date="2020-06-02T17:26:00Z">
        <w:r>
          <w:rPr>
            <w:rFonts w:ascii="Times New Roman" w:hAnsi="Times New Roman" w:eastAsia="Times New Roman" w:cs="Times New Roman"/>
            <w:sz w:val="24"/>
            <w:szCs w:val="24"/>
          </w:rPr>
          <w:delText xml:space="preserve">The </w:delText>
        </w:r>
      </w:del>
      <w:ins w:id="243" w:author="Arcella" w:date="2020-06-02T17:26: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significant positive association between </w:t>
      </w:r>
      <w:ins w:id="244" w:author="Arcella" w:date="2020-06-02T17:26: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proportions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and </w:t>
      </w:r>
      <w:ins w:id="245" w:author="Arcella" w:date="2020-06-02T17:26: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proportions of T-morphotypes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w:t>
      </w:r>
      <w:del w:id="246" w:author="Arcella" w:date="2020-06-03T14:33:00Z">
        <w:r>
          <w:rPr>
            <w:rFonts w:ascii="Times New Roman" w:hAnsi="Times New Roman" w:eastAsia="Times New Roman" w:cs="Times New Roman"/>
            <w:sz w:val="24"/>
            <w:szCs w:val="24"/>
          </w:rPr>
          <w:delText xml:space="preserve">among </w:delText>
        </w:r>
      </w:del>
      <w:ins w:id="247" w:author="Arcella" w:date="2020-06-03T14:33:00Z">
        <w:r>
          <w:rPr>
            <w:rFonts w:ascii="Times New Roman" w:hAnsi="Times New Roman" w:eastAsia="Times New Roman" w:cs="Times New Roman"/>
            <w:sz w:val="24"/>
            <w:szCs w:val="24"/>
          </w:rPr>
          <w:t xml:space="preserve">in </w:t>
        </w:r>
      </w:ins>
      <w:r>
        <w:rPr>
          <w:rFonts w:ascii="Times New Roman" w:hAnsi="Times New Roman" w:eastAsia="Times New Roman" w:cs="Times New Roman"/>
          <w:sz w:val="24"/>
          <w:szCs w:val="24"/>
        </w:rPr>
        <w:t xml:space="preserve">samples was revealed for all </w:t>
      </w:r>
      <w:ins w:id="248" w:author="Arcella" w:date="2020-06-02T17:26: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three sample sets (Model 1, Table +, Fig. +). For </w:t>
      </w:r>
      <w:del w:id="249" w:author="Arcella" w:date="2020-06-02T17:26: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xml:space="preserve"> and </w:t>
      </w:r>
      <w:del w:id="250" w:author="Arcella" w:date="2020-06-12T11:25: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xml:space="preserve">, </w:t>
      </w:r>
      <w:ins w:id="251" w:author="Arcella" w:date="2020-06-03T14:3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data points </w:t>
      </w:r>
      <w:ins w:id="252" w:author="Arcella" w:date="2020-06-03T14:33:00Z">
        <w:r>
          <w:rPr>
            <w:rFonts w:ascii="Times New Roman" w:hAnsi="Times New Roman" w:eastAsia="Times New Roman" w:cs="Times New Roman"/>
            <w:sz w:val="24"/>
            <w:szCs w:val="24"/>
          </w:rPr>
          <w:t xml:space="preserve">were </w:t>
        </w:r>
      </w:ins>
      <w:r>
        <w:rPr>
          <w:rFonts w:ascii="Times New Roman" w:hAnsi="Times New Roman" w:eastAsia="Times New Roman" w:cs="Times New Roman"/>
          <w:sz w:val="24"/>
          <w:szCs w:val="24"/>
        </w:rPr>
        <w:t>generally scattered around the Y=X line</w:t>
      </w:r>
      <w:ins w:id="253" w:author="Arcella" w:date="2020-06-12T11:26: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while the regression lines approached </w:t>
      </w:r>
      <w:ins w:id="254" w:author="Arcella" w:date="2020-06-03T14:33:00Z">
        <w:r>
          <w:rPr>
            <w:rFonts w:ascii="Times New Roman" w:hAnsi="Times New Roman" w:eastAsia="Times New Roman" w:cs="Times New Roman"/>
            <w:sz w:val="24"/>
            <w:szCs w:val="24"/>
          </w:rPr>
          <w:t xml:space="preserve">it </w:t>
        </w:r>
      </w:ins>
      <w:r>
        <w:rPr>
          <w:rFonts w:ascii="Times New Roman" w:hAnsi="Times New Roman" w:eastAsia="Times New Roman" w:cs="Times New Roman"/>
          <w:sz w:val="24"/>
          <w:szCs w:val="24"/>
        </w:rPr>
        <w:t>closely</w:t>
      </w:r>
      <w:ins w:id="255" w:author="Arcella" w:date="2020-06-03T14:33: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256" w:author="Arcella" w:date="2020-06-03T14:33:00Z">
        <w:r>
          <w:rPr>
            <w:rFonts w:ascii="Times New Roman" w:hAnsi="Times New Roman" w:eastAsia="Times New Roman" w:cs="Times New Roman"/>
            <w:sz w:val="24"/>
            <w:szCs w:val="24"/>
          </w:rPr>
          <w:delText xml:space="preserve">to it </w:delText>
        </w:r>
      </w:del>
      <w:r>
        <w:rPr>
          <w:rFonts w:ascii="Times New Roman" w:hAnsi="Times New Roman" w:eastAsia="Times New Roman" w:cs="Times New Roman"/>
          <w:sz w:val="24"/>
          <w:szCs w:val="24"/>
        </w:rPr>
        <w:t xml:space="preserve">indicating </w:t>
      </w:r>
      <w:del w:id="257" w:author="Arcella" w:date="2020-06-03T14:33:00Z">
        <w:r>
          <w:rPr>
            <w:rFonts w:ascii="Times New Roman" w:hAnsi="Times New Roman" w:eastAsia="Times New Roman" w:cs="Times New Roman"/>
            <w:sz w:val="24"/>
            <w:szCs w:val="24"/>
          </w:rPr>
          <w:delText xml:space="preserve">the </w:delText>
        </w:r>
      </w:del>
      <w:ins w:id="258" w:author="Arcella" w:date="2020-06-03T14:33: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high proportionality between </w:t>
      </w:r>
      <w:r>
        <w:rPr>
          <w:rFonts w:ascii="Times New Roman" w:hAnsi="Times New Roman" w:eastAsia="Times New Roman" w:cs="Times New Roman"/>
          <w:i/>
          <w:sz w:val="24"/>
          <w:szCs w:val="24"/>
        </w:rPr>
        <w:t xml:space="preserve">Ptros </w:t>
      </w:r>
      <w:r>
        <w:rPr>
          <w:rFonts w:ascii="Times New Roman" w:hAnsi="Times New Roman" w:eastAsia="Times New Roman" w:cs="Times New Roman"/>
          <w:sz w:val="24"/>
          <w:szCs w:val="24"/>
        </w:rPr>
        <w:t xml:space="preserve">and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w:t>
      </w:r>
      <w:del w:id="259" w:author="Arcella" w:date="2020-06-03T14:34:00Z">
        <w:r>
          <w:rPr>
            <w:rFonts w:ascii="Times New Roman" w:hAnsi="Times New Roman" w:eastAsia="Times New Roman" w:cs="Times New Roman"/>
            <w:sz w:val="24"/>
            <w:szCs w:val="24"/>
          </w:rPr>
          <w:delText xml:space="preserve">In the case of </w:delText>
        </w:r>
      </w:del>
      <w:ins w:id="260" w:author="Arcella" w:date="2020-06-03T14:34:00Z">
        <w:r>
          <w:rPr>
            <w:rFonts w:ascii="Times New Roman" w:hAnsi="Times New Roman" w:eastAsia="Times New Roman" w:cs="Times New Roman"/>
            <w:sz w:val="24"/>
            <w:szCs w:val="24"/>
          </w:rPr>
          <w:t xml:space="preserve">For </w:t>
        </w:r>
      </w:ins>
      <w:r>
        <w:rPr>
          <w:rFonts w:ascii="Times New Roman" w:hAnsi="Times New Roman" w:eastAsia="Times New Roman" w:cs="Times New Roman"/>
          <w:sz w:val="24"/>
          <w:szCs w:val="24"/>
        </w:rPr>
        <w:t>BH</w:t>
      </w:r>
      <w:ins w:id="261" w:author="Arcella" w:date="2020-06-03T14:34: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ins w:id="262" w:author="Arcella" w:date="2020-06-03T14:34: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data points </w:t>
      </w:r>
      <w:ins w:id="263" w:author="Arcella" w:date="2020-06-03T14:34:00Z">
        <w:r>
          <w:rPr>
            <w:rFonts w:ascii="Times New Roman" w:hAnsi="Times New Roman" w:eastAsia="Times New Roman" w:cs="Times New Roman"/>
            <w:sz w:val="24"/>
            <w:szCs w:val="24"/>
          </w:rPr>
          <w:t xml:space="preserve">were </w:t>
        </w:r>
      </w:ins>
      <w:r>
        <w:rPr>
          <w:rFonts w:ascii="Times New Roman" w:hAnsi="Times New Roman" w:eastAsia="Times New Roman" w:cs="Times New Roman"/>
          <w:sz w:val="24"/>
          <w:szCs w:val="24"/>
        </w:rPr>
        <w:t xml:space="preserve">scattered above the Y=X line and the regression line </w:t>
      </w:r>
      <w:del w:id="264" w:author="Arcella" w:date="2020-06-12T11:26:00Z">
        <w:r>
          <w:rPr>
            <w:rFonts w:ascii="Times New Roman" w:hAnsi="Times New Roman" w:eastAsia="Times New Roman" w:cs="Times New Roman"/>
            <w:sz w:val="24"/>
            <w:szCs w:val="24"/>
          </w:rPr>
          <w:delText xml:space="preserve">took a </w:delText>
        </w:r>
      </w:del>
      <w:ins w:id="265" w:author="Arcella" w:date="2020-06-12T11:26:00Z">
        <w:r>
          <w:rPr>
            <w:rFonts w:ascii="Times New Roman" w:hAnsi="Times New Roman" w:eastAsia="Times New Roman" w:cs="Times New Roman"/>
            <w:sz w:val="24"/>
            <w:szCs w:val="24"/>
          </w:rPr>
          <w:t xml:space="preserve">lay </w:t>
        </w:r>
      </w:ins>
      <w:r>
        <w:rPr>
          <w:rFonts w:ascii="Times New Roman" w:hAnsi="Times New Roman" w:eastAsia="Times New Roman" w:cs="Times New Roman"/>
          <w:sz w:val="24"/>
          <w:szCs w:val="24"/>
        </w:rPr>
        <w:t xml:space="preserve">higher </w:t>
      </w:r>
      <w:del w:id="266" w:author="Arcella" w:date="2020-06-12T11:26:00Z">
        <w:r>
          <w:rPr>
            <w:rFonts w:ascii="Times New Roman" w:hAnsi="Times New Roman" w:eastAsia="Times New Roman" w:cs="Times New Roman"/>
            <w:sz w:val="24"/>
            <w:szCs w:val="24"/>
          </w:rPr>
          <w:delText xml:space="preserve">position in comparison with </w:delText>
        </w:r>
      </w:del>
      <w:ins w:id="267" w:author="Arcella" w:date="2020-06-12T11:26:00Z">
        <w:r>
          <w:rPr>
            <w:rFonts w:ascii="Times New Roman" w:hAnsi="Times New Roman" w:eastAsia="Times New Roman" w:cs="Times New Roman"/>
            <w:sz w:val="24"/>
            <w:szCs w:val="24"/>
          </w:rPr>
          <w:t xml:space="preserve">that the </w:t>
        </w:r>
      </w:ins>
      <w:r>
        <w:rPr>
          <w:rFonts w:ascii="Times New Roman" w:hAnsi="Times New Roman" w:eastAsia="Times New Roman" w:cs="Times New Roman"/>
          <w:sz w:val="24"/>
          <w:szCs w:val="24"/>
        </w:rPr>
        <w:t xml:space="preserve">regression lines constructed for </w:t>
      </w:r>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xml:space="preserve">. </w:t>
      </w:r>
      <w:del w:id="268" w:author="Arcella" w:date="2020-06-03T14:41:00Z">
        <w:r>
          <w:rPr>
            <w:rFonts w:ascii="Times New Roman" w:hAnsi="Times New Roman" w:eastAsia="Times New Roman" w:cs="Times New Roman"/>
            <w:sz w:val="24"/>
            <w:szCs w:val="24"/>
          </w:rPr>
          <w:delText xml:space="preserve">That is, </w:delText>
        </w:r>
      </w:del>
      <w:ins w:id="269" w:author="Arcella" w:date="2020-06-03T14:41:00Z">
        <w:r>
          <w:rPr>
            <w:rFonts w:ascii="Times New Roman" w:hAnsi="Times New Roman" w:eastAsia="Times New Roman" w:cs="Times New Roman"/>
            <w:sz w:val="24"/>
            <w:szCs w:val="24"/>
            <w:lang w:val="en-GB"/>
          </w:rPr>
          <w:t xml:space="preserve">This means that </w:t>
        </w:r>
      </w:ins>
      <w:r>
        <w:rPr>
          <w:rFonts w:ascii="Times New Roman" w:hAnsi="Times New Roman" w:eastAsia="Times New Roman" w:cs="Times New Roman"/>
          <w:sz w:val="24"/>
          <w:szCs w:val="24"/>
        </w:rPr>
        <w:t xml:space="preserve">in samples with </w:t>
      </w:r>
      <w:ins w:id="270" w:author="Arcella" w:date="2020-06-02T17:27: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similar taxonomic structure, </w:t>
      </w:r>
      <w:ins w:id="271" w:author="Arcella" w:date="2020-06-02T17:27: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frequencies of T-morphotypes were always higher in the saline localities in the Barents Sea than in the White Sea and</w:t>
      </w:r>
      <w:ins w:id="272" w:author="Arcella" w:date="2020-06-02T17:27:00Z">
        <w:r>
          <w:rPr>
            <w:rFonts w:ascii="Times New Roman" w:hAnsi="Times New Roman" w:eastAsia="Times New Roman" w:cs="Times New Roman"/>
            <w:sz w:val="24"/>
            <w:szCs w:val="24"/>
          </w:rPr>
          <w:t xml:space="preserve"> the</w:t>
        </w:r>
      </w:ins>
      <w:r>
        <w:rPr>
          <w:rFonts w:ascii="Times New Roman" w:hAnsi="Times New Roman" w:eastAsia="Times New Roman" w:cs="Times New Roman"/>
          <w:sz w:val="24"/>
          <w:szCs w:val="24"/>
        </w:rPr>
        <w:t xml:space="preserve"> brackish localities in the Barents Sea.</w:t>
      </w:r>
    </w:p>
    <w:p>
      <w:pPr>
        <w:spacing w:line="360" w:lineRule="auto"/>
        <w:rPr>
          <w:rFonts w:ascii="Times New Roman" w:hAnsi="Times New Roman" w:eastAsia="Times New Roman" w:cs="Times New Roman"/>
          <w:sz w:val="24"/>
          <w:szCs w:val="24"/>
          <w:highlight w:val="cyan"/>
        </w:rPr>
      </w:pPr>
      <w:ins w:id="273" w:author="Arcella" w:date="2020-06-12T11:27:00Z">
        <w:r>
          <w:rPr>
            <w:rFonts w:ascii="Times New Roman" w:hAnsi="Times New Roman" w:eastAsia="Times New Roman" w:cs="Times New Roman"/>
            <w:sz w:val="24"/>
            <w:szCs w:val="24"/>
          </w:rPr>
          <w:t>—</w:t>
        </w:r>
      </w:ins>
      <w:ins w:id="274" w:author="Arcella" w:date="2020-06-12T11:27:00Z">
        <w:r>
          <w:rPr>
            <w:rFonts w:ascii="Times New Roman" w:hAnsi="Times New Roman" w:eastAsia="Times New Roman" w:cs="Times New Roman"/>
            <w:sz w:val="24"/>
            <w:szCs w:val="24"/>
            <w:lang w:val="ru-RU"/>
          </w:rPr>
          <w:t xml:space="preserve">см. ниже </w:t>
        </w:r>
      </w:ins>
      <w:r>
        <w:rPr>
          <w:rFonts w:ascii="Times New Roman" w:hAnsi="Times New Roman" w:eastAsia="Times New Roman" w:cs="Times New Roman"/>
          <w:sz w:val="24"/>
          <w:szCs w:val="24"/>
        </w:rPr>
        <w:t xml:space="preserve">Analysis of </w:t>
      </w:r>
      <w:r>
        <w:rPr>
          <w:rFonts w:ascii="Times New Roman" w:hAnsi="Times New Roman" w:eastAsia="Times New Roman" w:cs="Times New Roman"/>
          <w:sz w:val="24"/>
          <w:szCs w:val="24"/>
          <w:highlight w:val="yellow"/>
        </w:rPr>
        <w:t>variation</w:t>
      </w:r>
      <w:ins w:id="275" w:author="Arcella" w:date="2020-06-03T14:42: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 xml:space="preserve"> T-morphotype frequencies among subsamples of </w:t>
      </w:r>
      <w:r>
        <w:rPr>
          <w:rFonts w:ascii="Times New Roman" w:hAnsi="Times New Roman" w:eastAsia="Times New Roman" w:cs="Times New Roman"/>
          <w:i/>
          <w:sz w:val="24"/>
          <w:szCs w:val="24"/>
        </w:rPr>
        <w:t>M.edulis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M.trossulus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against proportions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in samples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revealed the next patterns (Model 2, Table +, Fig. +). </w:t>
      </w:r>
      <w:r>
        <w:rPr>
          <w:rFonts w:ascii="Times New Roman" w:hAnsi="Times New Roman" w:eastAsia="Times New Roman" w:cs="Times New Roman"/>
          <w:color w:val="FF0000"/>
          <w:sz w:val="24"/>
          <w:szCs w:val="24"/>
        </w:rPr>
        <w:t xml:space="preserve">The tendency to higher frequency of T-morphotypes among </w:t>
      </w:r>
      <w:r>
        <w:rPr>
          <w:rFonts w:ascii="Times New Roman" w:hAnsi="Times New Roman" w:eastAsia="Times New Roman" w:cs="Times New Roman"/>
          <w:i/>
          <w:color w:val="FF0000"/>
          <w:sz w:val="24"/>
          <w:szCs w:val="24"/>
        </w:rPr>
        <w:t>M. trossulus</w:t>
      </w:r>
      <w:r>
        <w:rPr>
          <w:rFonts w:ascii="Times New Roman" w:hAnsi="Times New Roman" w:eastAsia="Times New Roman" w:cs="Times New Roman"/>
          <w:color w:val="FF0000"/>
          <w:sz w:val="24"/>
          <w:szCs w:val="24"/>
        </w:rPr>
        <w:t xml:space="preserve"> than among </w:t>
      </w:r>
      <w:r>
        <w:rPr>
          <w:rFonts w:ascii="Times New Roman" w:hAnsi="Times New Roman" w:eastAsia="Times New Roman" w:cs="Times New Roman"/>
          <w:i/>
          <w:color w:val="FF0000"/>
          <w:sz w:val="24"/>
          <w:szCs w:val="24"/>
        </w:rPr>
        <w:t>M. edulis</w:t>
      </w:r>
      <w:r>
        <w:rPr>
          <w:rFonts w:ascii="Times New Roman" w:hAnsi="Times New Roman" w:eastAsia="Times New Roman" w:cs="Times New Roman"/>
          <w:color w:val="FF0000"/>
          <w:sz w:val="24"/>
          <w:szCs w:val="24"/>
        </w:rPr>
        <w:t xml:space="preserve"> was universal, but in the </w:t>
      </w:r>
      <w:r>
        <w:rPr>
          <w:rFonts w:ascii="Times New Roman" w:hAnsi="Times New Roman" w:eastAsia="Times New Roman" w:cs="Times New Roman"/>
          <w:i/>
          <w:color w:val="FF0000"/>
          <w:sz w:val="24"/>
          <w:szCs w:val="24"/>
        </w:rPr>
        <w:t>WS</w:t>
      </w:r>
      <w:r>
        <w:rPr>
          <w:rFonts w:ascii="Times New Roman" w:hAnsi="Times New Roman" w:eastAsia="Times New Roman" w:cs="Times New Roman"/>
          <w:color w:val="FF0000"/>
          <w:sz w:val="24"/>
          <w:szCs w:val="24"/>
        </w:rPr>
        <w:t xml:space="preserve"> and </w:t>
      </w:r>
      <w:r>
        <w:rPr>
          <w:rFonts w:ascii="Times New Roman" w:hAnsi="Times New Roman" w:eastAsia="Times New Roman" w:cs="Times New Roman"/>
          <w:i/>
          <w:color w:val="FF0000"/>
          <w:sz w:val="24"/>
          <w:szCs w:val="24"/>
        </w:rPr>
        <w:t xml:space="preserve">BL </w:t>
      </w:r>
      <w:r>
        <w:rPr>
          <w:rFonts w:ascii="Times New Roman" w:hAnsi="Times New Roman" w:eastAsia="Times New Roman" w:cs="Times New Roman"/>
          <w:color w:val="FF0000"/>
          <w:sz w:val="24"/>
          <w:szCs w:val="24"/>
        </w:rPr>
        <w:t xml:space="preserve">it was strong (for </w:t>
      </w:r>
      <w:r>
        <w:rPr>
          <w:rFonts w:ascii="Times New Roman" w:hAnsi="Times New Roman" w:eastAsia="Times New Roman" w:cs="Times New Roman"/>
          <w:i/>
          <w:color w:val="FF0000"/>
          <w:sz w:val="24"/>
          <w:szCs w:val="24"/>
        </w:rPr>
        <w:t>Ptros</w:t>
      </w:r>
      <w:r>
        <w:rPr>
          <w:rFonts w:ascii="Times New Roman" w:hAnsi="Times New Roman" w:eastAsia="Times New Roman" w:cs="Times New Roman"/>
          <w:color w:val="FF0000"/>
          <w:sz w:val="24"/>
          <w:szCs w:val="24"/>
        </w:rPr>
        <w:t xml:space="preserve">=0.5, expected differences in morphotype frequencies between species are about 65%) while in the </w:t>
      </w:r>
      <w:r>
        <w:rPr>
          <w:rFonts w:ascii="Times New Roman" w:hAnsi="Times New Roman" w:eastAsia="Times New Roman" w:cs="Times New Roman"/>
          <w:i/>
          <w:color w:val="FF0000"/>
          <w:sz w:val="24"/>
          <w:szCs w:val="24"/>
        </w:rPr>
        <w:t>BH</w:t>
      </w:r>
      <w:r>
        <w:rPr>
          <w:rFonts w:ascii="Times New Roman" w:hAnsi="Times New Roman" w:eastAsia="Times New Roman" w:cs="Times New Roman"/>
          <w:color w:val="FF0000"/>
          <w:sz w:val="24"/>
          <w:szCs w:val="24"/>
        </w:rPr>
        <w:t xml:space="preserve"> - quite small (differences 18% for </w:t>
      </w:r>
      <w:r>
        <w:rPr>
          <w:rFonts w:ascii="Times New Roman" w:hAnsi="Times New Roman" w:eastAsia="Times New Roman" w:cs="Times New Roman"/>
          <w:i/>
          <w:color w:val="FF0000"/>
          <w:sz w:val="24"/>
          <w:szCs w:val="24"/>
        </w:rPr>
        <w:t>Ptros</w:t>
      </w:r>
      <w:r>
        <w:rPr>
          <w:rFonts w:ascii="Times New Roman" w:hAnsi="Times New Roman" w:eastAsia="Times New Roman" w:cs="Times New Roman"/>
          <w:color w:val="FF0000"/>
          <w:sz w:val="24"/>
          <w:szCs w:val="24"/>
        </w:rPr>
        <w:t xml:space="preserve">=0.5) due to increased </w:t>
      </w:r>
      <w:r>
        <w:rPr>
          <w:rFonts w:ascii="Times New Roman" w:hAnsi="Times New Roman" w:eastAsia="Times New Roman" w:cs="Times New Roman"/>
          <w:i/>
          <w:color w:val="FF0000"/>
          <w:sz w:val="24"/>
          <w:szCs w:val="24"/>
        </w:rPr>
        <w:t>P(T|edu),</w:t>
      </w:r>
      <w:r>
        <w:rPr>
          <w:rFonts w:ascii="Times New Roman" w:hAnsi="Times New Roman" w:eastAsia="Times New Roman" w:cs="Times New Roman"/>
          <w:color w:val="FF0000"/>
          <w:sz w:val="24"/>
          <w:szCs w:val="24"/>
        </w:rPr>
        <w:t xml:space="preserve"> yet also  significant (confidential intervals do not overlap for </w:t>
      </w:r>
      <w:r>
        <w:rPr>
          <w:rFonts w:ascii="Times New Roman" w:hAnsi="Times New Roman" w:eastAsia="Times New Roman" w:cs="Times New Roman"/>
          <w:i/>
          <w:color w:val="FF0000"/>
          <w:sz w:val="24"/>
          <w:szCs w:val="24"/>
        </w:rPr>
        <w:t>Ptros</w:t>
      </w:r>
      <w:r>
        <w:rPr>
          <w:rFonts w:ascii="Times New Roman" w:hAnsi="Times New Roman" w:eastAsia="Times New Roman" w:cs="Times New Roman"/>
          <w:color w:val="FF0000"/>
          <w:sz w:val="24"/>
          <w:szCs w:val="24"/>
        </w:rPr>
        <w:t>=0.5, Fig. ++).</w:t>
      </w:r>
    </w:p>
    <w:p>
      <w:pPr>
        <w:spacing w:line="360" w:lineRule="auto"/>
        <w:rPr>
          <w:ins w:id="276" w:author="Arcella" w:date="2020-06-03T14:42:00Z"/>
          <w:rFonts w:ascii="Times New Roman" w:hAnsi="Times New Roman" w:eastAsia="Times New Roman" w:cs="Times New Roman"/>
          <w:sz w:val="24"/>
          <w:szCs w:val="24"/>
        </w:rPr>
      </w:pPr>
      <w:ins w:id="277" w:author="Arcella" w:date="2020-06-03T14:42:00Z">
        <w:r>
          <w:rPr>
            <w:rFonts w:ascii="Times New Roman" w:hAnsi="Times New Roman" w:eastAsia="Times New Roman" w:cs="Times New Roman"/>
            <w:sz w:val="24"/>
            <w:szCs w:val="24"/>
          </w:rPr>
          <w:t xml:space="preserve">The analysis of </w:t>
        </w:r>
      </w:ins>
      <w:ins w:id="278" w:author="Arcella" w:date="2020-06-03T15:09:00Z">
        <w:r>
          <w:rPr>
            <w:rFonts w:ascii="Times New Roman" w:hAnsi="Times New Roman" w:eastAsia="Times New Roman" w:cs="Times New Roman"/>
            <w:sz w:val="24"/>
            <w:szCs w:val="24"/>
          </w:rPr>
          <w:t xml:space="preserve">the </w:t>
        </w:r>
      </w:ins>
      <w:ins w:id="279" w:author="Arcella" w:date="2020-06-03T14:42:00Z">
        <w:r>
          <w:rPr>
            <w:rFonts w:ascii="Times New Roman" w:hAnsi="Times New Roman" w:eastAsia="Times New Roman" w:cs="Times New Roman"/>
            <w:sz w:val="24"/>
            <w:szCs w:val="24"/>
          </w:rPr>
          <w:t xml:space="preserve">frequencies </w:t>
        </w:r>
      </w:ins>
      <w:ins w:id="280" w:author="Arcella" w:date="2020-06-03T15:09:00Z">
        <w:r>
          <w:rPr>
            <w:rFonts w:ascii="Times New Roman" w:hAnsi="Times New Roman" w:eastAsia="Times New Roman" w:cs="Times New Roman"/>
            <w:sz w:val="24"/>
            <w:szCs w:val="24"/>
          </w:rPr>
          <w:t xml:space="preserve">of T-morphotypes </w:t>
        </w:r>
      </w:ins>
      <w:ins w:id="281" w:author="Arcella" w:date="2020-06-03T14:42:00Z">
        <w:r>
          <w:rPr>
            <w:rFonts w:ascii="Times New Roman" w:hAnsi="Times New Roman" w:eastAsia="Times New Roman" w:cs="Times New Roman"/>
            <w:sz w:val="24"/>
            <w:szCs w:val="24"/>
          </w:rPr>
          <w:t xml:space="preserve">in subsamples of </w:t>
        </w:r>
      </w:ins>
      <w:ins w:id="282" w:author="Arcella" w:date="2020-06-03T14:42:00Z">
        <w:r>
          <w:rPr>
            <w:rFonts w:ascii="Times New Roman" w:hAnsi="Times New Roman" w:eastAsia="Times New Roman" w:cs="Times New Roman"/>
            <w:i/>
            <w:sz w:val="24"/>
            <w:szCs w:val="24"/>
          </w:rPr>
          <w:t>M.edulis</w:t>
        </w:r>
      </w:ins>
      <w:ins w:id="283" w:author="Arcella" w:date="2020-06-03T14:42:00Z">
        <w:r>
          <w:rPr>
            <w:rFonts w:ascii="Times New Roman" w:hAnsi="Times New Roman" w:eastAsia="Times New Roman" w:cs="Times New Roman"/>
            <w:sz w:val="24"/>
            <w:szCs w:val="24"/>
          </w:rPr>
          <w:t xml:space="preserve"> (</w:t>
        </w:r>
      </w:ins>
      <w:ins w:id="284" w:author="Arcella" w:date="2020-06-03T14:42:00Z">
        <w:r>
          <w:rPr>
            <w:rFonts w:ascii="Times New Roman" w:hAnsi="Times New Roman" w:eastAsia="Times New Roman" w:cs="Times New Roman"/>
            <w:i/>
            <w:sz w:val="24"/>
            <w:szCs w:val="24"/>
          </w:rPr>
          <w:t>P(T|tros)</w:t>
        </w:r>
      </w:ins>
      <w:ins w:id="285" w:author="Arcella" w:date="2020-06-03T14:42:00Z">
        <w:r>
          <w:rPr>
            <w:rFonts w:ascii="Times New Roman" w:hAnsi="Times New Roman" w:eastAsia="Times New Roman" w:cs="Times New Roman"/>
            <w:sz w:val="24"/>
            <w:szCs w:val="24"/>
          </w:rPr>
          <w:t xml:space="preserve">) and </w:t>
        </w:r>
      </w:ins>
      <w:ins w:id="286" w:author="Arcella" w:date="2020-06-03T14:42:00Z">
        <w:r>
          <w:rPr>
            <w:rFonts w:ascii="Times New Roman" w:hAnsi="Times New Roman" w:eastAsia="Times New Roman" w:cs="Times New Roman"/>
            <w:i/>
            <w:sz w:val="24"/>
            <w:szCs w:val="24"/>
          </w:rPr>
          <w:t>M.trossulus</w:t>
        </w:r>
      </w:ins>
      <w:ins w:id="287" w:author="Arcella" w:date="2020-06-03T14:42:00Z">
        <w:r>
          <w:rPr>
            <w:rFonts w:ascii="Times New Roman" w:hAnsi="Times New Roman" w:eastAsia="Times New Roman" w:cs="Times New Roman"/>
            <w:sz w:val="24"/>
            <w:szCs w:val="24"/>
          </w:rPr>
          <w:t xml:space="preserve"> (</w:t>
        </w:r>
      </w:ins>
      <w:ins w:id="288" w:author="Arcella" w:date="2020-06-03T14:42:00Z">
        <w:r>
          <w:rPr>
            <w:rFonts w:ascii="Times New Roman" w:hAnsi="Times New Roman" w:eastAsia="Times New Roman" w:cs="Times New Roman"/>
            <w:i/>
            <w:sz w:val="24"/>
            <w:szCs w:val="24"/>
          </w:rPr>
          <w:t>P(T|edu)</w:t>
        </w:r>
      </w:ins>
      <w:ins w:id="289" w:author="Arcella" w:date="2020-06-03T14:42:00Z">
        <w:r>
          <w:rPr>
            <w:rFonts w:ascii="Times New Roman" w:hAnsi="Times New Roman" w:eastAsia="Times New Roman" w:cs="Times New Roman"/>
            <w:sz w:val="24"/>
            <w:szCs w:val="24"/>
          </w:rPr>
          <w:t xml:space="preserve">) against proportions of </w:t>
        </w:r>
      </w:ins>
      <w:ins w:id="290" w:author="Arcella" w:date="2020-06-03T14:42:00Z">
        <w:r>
          <w:rPr>
            <w:rFonts w:ascii="Times New Roman" w:hAnsi="Times New Roman" w:eastAsia="Times New Roman" w:cs="Times New Roman"/>
            <w:i/>
            <w:sz w:val="24"/>
            <w:szCs w:val="24"/>
          </w:rPr>
          <w:t>M. trossulus</w:t>
        </w:r>
      </w:ins>
      <w:ins w:id="291" w:author="Arcella" w:date="2020-06-03T14:42:00Z">
        <w:r>
          <w:rPr>
            <w:rFonts w:ascii="Times New Roman" w:hAnsi="Times New Roman" w:eastAsia="Times New Roman" w:cs="Times New Roman"/>
            <w:sz w:val="24"/>
            <w:szCs w:val="24"/>
          </w:rPr>
          <w:t xml:space="preserve"> in samples (</w:t>
        </w:r>
      </w:ins>
      <w:ins w:id="292" w:author="Arcella" w:date="2020-06-03T14:42:00Z">
        <w:r>
          <w:rPr>
            <w:rFonts w:ascii="Times New Roman" w:hAnsi="Times New Roman" w:eastAsia="Times New Roman" w:cs="Times New Roman"/>
            <w:i/>
            <w:sz w:val="24"/>
            <w:szCs w:val="24"/>
          </w:rPr>
          <w:t>Ptros</w:t>
        </w:r>
      </w:ins>
      <w:ins w:id="293" w:author="Arcella" w:date="2020-06-03T14:42:00Z">
        <w:r>
          <w:rPr>
            <w:rFonts w:ascii="Times New Roman" w:hAnsi="Times New Roman" w:eastAsia="Times New Roman" w:cs="Times New Roman"/>
            <w:sz w:val="24"/>
            <w:szCs w:val="24"/>
          </w:rPr>
          <w:t xml:space="preserve">) revealed the </w:t>
        </w:r>
      </w:ins>
      <w:ins w:id="294" w:author="Arcella" w:date="2020-06-03T15:09:00Z">
        <w:r>
          <w:rPr>
            <w:rFonts w:ascii="Times New Roman" w:hAnsi="Times New Roman" w:eastAsia="Times New Roman" w:cs="Times New Roman"/>
            <w:sz w:val="24"/>
            <w:szCs w:val="24"/>
          </w:rPr>
          <w:t>following</w:t>
        </w:r>
      </w:ins>
      <w:ins w:id="295" w:author="Arcella" w:date="2020-06-03T14:42:00Z">
        <w:r>
          <w:rPr>
            <w:rFonts w:ascii="Times New Roman" w:hAnsi="Times New Roman" w:eastAsia="Times New Roman" w:cs="Times New Roman"/>
            <w:sz w:val="24"/>
            <w:szCs w:val="24"/>
          </w:rPr>
          <w:t xml:space="preserve"> patterns (Model 2, Table +, Fig. +). </w:t>
        </w:r>
      </w:ins>
      <w:ins w:id="296" w:author="Arcella" w:date="2020-06-03T15:27:00Z">
        <w:r>
          <w:rPr>
            <w:rFonts w:ascii="Times New Roman" w:hAnsi="Times New Roman" w:eastAsia="Times New Roman" w:cs="Times New Roman"/>
            <w:color w:val="FF0000"/>
            <w:sz w:val="24"/>
            <w:szCs w:val="24"/>
          </w:rPr>
          <w:t xml:space="preserve">There was a universal </w:t>
        </w:r>
      </w:ins>
      <w:ins w:id="297" w:author="Arcella" w:date="2020-06-03T14:42:00Z">
        <w:r>
          <w:rPr>
            <w:rFonts w:ascii="Times New Roman" w:hAnsi="Times New Roman" w:eastAsia="Times New Roman" w:cs="Times New Roman"/>
            <w:color w:val="FF0000"/>
            <w:sz w:val="24"/>
            <w:szCs w:val="24"/>
          </w:rPr>
          <w:t>tendency to</w:t>
        </w:r>
      </w:ins>
      <w:ins w:id="298" w:author="Arcella" w:date="2020-06-03T15:27:00Z">
        <w:r>
          <w:rPr>
            <w:rFonts w:ascii="Times New Roman" w:hAnsi="Times New Roman" w:eastAsia="Times New Roman" w:cs="Times New Roman"/>
            <w:color w:val="FF0000"/>
            <w:sz w:val="24"/>
            <w:szCs w:val="24"/>
          </w:rPr>
          <w:t>wards</w:t>
        </w:r>
      </w:ins>
      <w:ins w:id="299" w:author="Arcella" w:date="2020-06-03T14:42:00Z">
        <w:r>
          <w:rPr>
            <w:rFonts w:ascii="Times New Roman" w:hAnsi="Times New Roman" w:eastAsia="Times New Roman" w:cs="Times New Roman"/>
            <w:color w:val="FF0000"/>
            <w:sz w:val="24"/>
            <w:szCs w:val="24"/>
          </w:rPr>
          <w:t xml:space="preserve"> </w:t>
        </w:r>
      </w:ins>
      <w:ins w:id="300" w:author="Arcella" w:date="2020-06-03T15:26:00Z">
        <w:r>
          <w:rPr>
            <w:rFonts w:ascii="Times New Roman" w:hAnsi="Times New Roman" w:eastAsia="Times New Roman" w:cs="Times New Roman"/>
            <w:color w:val="FF0000"/>
            <w:sz w:val="24"/>
            <w:szCs w:val="24"/>
            <w:lang w:val="en-GB"/>
          </w:rPr>
          <w:t xml:space="preserve">a </w:t>
        </w:r>
      </w:ins>
      <w:ins w:id="301" w:author="Arcella" w:date="2020-06-03T14:42:00Z">
        <w:r>
          <w:rPr>
            <w:rFonts w:ascii="Times New Roman" w:hAnsi="Times New Roman" w:eastAsia="Times New Roman" w:cs="Times New Roman"/>
            <w:color w:val="FF0000"/>
            <w:sz w:val="24"/>
            <w:szCs w:val="24"/>
          </w:rPr>
          <w:t xml:space="preserve">higher frequency of T-morphotypes </w:t>
        </w:r>
      </w:ins>
      <w:ins w:id="302" w:author="Arcella" w:date="2020-06-12T15:16:00Z">
        <w:r>
          <w:rPr>
            <w:rFonts w:ascii="Times New Roman" w:hAnsi="Times New Roman" w:eastAsia="Times New Roman" w:cs="Times New Roman"/>
            <w:color w:val="FF0000"/>
            <w:sz w:val="24"/>
            <w:szCs w:val="24"/>
          </w:rPr>
          <w:t xml:space="preserve">among </w:t>
        </w:r>
      </w:ins>
      <w:ins w:id="303" w:author="Arcella" w:date="2020-06-03T14:42:00Z">
        <w:r>
          <w:rPr>
            <w:rFonts w:ascii="Times New Roman" w:hAnsi="Times New Roman" w:eastAsia="Times New Roman" w:cs="Times New Roman"/>
            <w:i/>
            <w:color w:val="FF0000"/>
            <w:sz w:val="24"/>
            <w:szCs w:val="24"/>
          </w:rPr>
          <w:t>M. trossulus</w:t>
        </w:r>
      </w:ins>
      <w:ins w:id="304" w:author="Arcella" w:date="2020-06-03T14:42:00Z">
        <w:r>
          <w:rPr>
            <w:rFonts w:ascii="Times New Roman" w:hAnsi="Times New Roman" w:eastAsia="Times New Roman" w:cs="Times New Roman"/>
            <w:color w:val="FF0000"/>
            <w:sz w:val="24"/>
            <w:szCs w:val="24"/>
          </w:rPr>
          <w:t xml:space="preserve"> than </w:t>
        </w:r>
      </w:ins>
      <w:ins w:id="305" w:author="Arcella" w:date="2020-06-12T15:16:00Z">
        <w:r>
          <w:rPr>
            <w:rFonts w:ascii="Times New Roman" w:hAnsi="Times New Roman" w:eastAsia="Times New Roman" w:cs="Times New Roman"/>
            <w:color w:val="FF0000"/>
            <w:sz w:val="24"/>
            <w:szCs w:val="24"/>
          </w:rPr>
          <w:t xml:space="preserve">among </w:t>
        </w:r>
      </w:ins>
      <w:ins w:id="306" w:author="Arcella" w:date="2020-06-03T14:42:00Z">
        <w:r>
          <w:rPr>
            <w:rFonts w:ascii="Times New Roman" w:hAnsi="Times New Roman" w:eastAsia="Times New Roman" w:cs="Times New Roman"/>
            <w:i/>
            <w:color w:val="FF0000"/>
            <w:sz w:val="24"/>
            <w:szCs w:val="24"/>
          </w:rPr>
          <w:t>M. edulis</w:t>
        </w:r>
      </w:ins>
      <w:ins w:id="307" w:author="Arcella" w:date="2020-06-03T15:27:00Z">
        <w:r>
          <w:rPr>
            <w:rFonts w:ascii="Times New Roman" w:hAnsi="Times New Roman" w:eastAsia="Times New Roman" w:cs="Times New Roman"/>
            <w:color w:val="FF0000"/>
            <w:sz w:val="24"/>
            <w:szCs w:val="24"/>
          </w:rPr>
          <w:t>.</w:t>
        </w:r>
      </w:ins>
      <w:ins w:id="308" w:author="Arcella" w:date="2020-06-03T14:42:00Z">
        <w:r>
          <w:rPr>
            <w:rFonts w:ascii="Times New Roman" w:hAnsi="Times New Roman" w:eastAsia="Times New Roman" w:cs="Times New Roman"/>
            <w:color w:val="FF0000"/>
            <w:sz w:val="24"/>
            <w:szCs w:val="24"/>
          </w:rPr>
          <w:t xml:space="preserve"> </w:t>
        </w:r>
      </w:ins>
      <w:ins w:id="309" w:author="Arcella" w:date="2020-06-12T15:17:00Z">
        <w:r>
          <w:rPr>
            <w:rFonts w:ascii="Times New Roman" w:hAnsi="Times New Roman" w:eastAsia="Times New Roman" w:cs="Times New Roman"/>
            <w:color w:val="FF0000"/>
            <w:sz w:val="24"/>
            <w:szCs w:val="24"/>
          </w:rPr>
          <w:t xml:space="preserve">This tendency was quite strong in </w:t>
        </w:r>
      </w:ins>
      <w:ins w:id="310" w:author="Arcella" w:date="2020-06-12T15:17:00Z">
        <w:r>
          <w:rPr>
            <w:rFonts w:ascii="Times New Roman" w:hAnsi="Times New Roman" w:eastAsia="Times New Roman" w:cs="Times New Roman"/>
            <w:i/>
            <w:color w:val="FF0000"/>
            <w:sz w:val="24"/>
            <w:szCs w:val="24"/>
          </w:rPr>
          <w:t>WS</w:t>
        </w:r>
      </w:ins>
      <w:ins w:id="311" w:author="Arcella" w:date="2020-06-12T15:17:00Z">
        <w:r>
          <w:rPr>
            <w:rFonts w:ascii="Times New Roman" w:hAnsi="Times New Roman" w:eastAsia="Times New Roman" w:cs="Times New Roman"/>
            <w:color w:val="FF0000"/>
            <w:sz w:val="24"/>
            <w:szCs w:val="24"/>
          </w:rPr>
          <w:t xml:space="preserve"> and </w:t>
        </w:r>
      </w:ins>
      <w:ins w:id="312" w:author="Arcella" w:date="2020-06-12T15:17:00Z">
        <w:r>
          <w:rPr>
            <w:rFonts w:ascii="Times New Roman" w:hAnsi="Times New Roman" w:eastAsia="Times New Roman" w:cs="Times New Roman"/>
            <w:i/>
            <w:color w:val="FF0000"/>
            <w:sz w:val="24"/>
            <w:szCs w:val="24"/>
          </w:rPr>
          <w:t xml:space="preserve">BL </w:t>
        </w:r>
      </w:ins>
      <w:ins w:id="313" w:author="Arcella" w:date="2020-06-03T14:42:00Z">
        <w:r>
          <w:rPr>
            <w:rFonts w:ascii="Times New Roman" w:hAnsi="Times New Roman" w:eastAsia="Times New Roman" w:cs="Times New Roman"/>
            <w:color w:val="FF0000"/>
            <w:sz w:val="24"/>
            <w:szCs w:val="24"/>
          </w:rPr>
          <w:t>(expected differences in morphotype frequencies between species about 65%</w:t>
        </w:r>
      </w:ins>
      <w:ins w:id="314" w:author="Arcella" w:date="2020-06-03T15:31:00Z">
        <w:r>
          <w:rPr>
            <w:rFonts w:ascii="Times New Roman" w:hAnsi="Times New Roman" w:eastAsia="Times New Roman" w:cs="Times New Roman"/>
            <w:color w:val="FF0000"/>
            <w:sz w:val="24"/>
            <w:szCs w:val="24"/>
          </w:rPr>
          <w:t xml:space="preserve"> for </w:t>
        </w:r>
      </w:ins>
      <w:ins w:id="315" w:author="Arcella" w:date="2020-06-03T15:31:00Z">
        <w:r>
          <w:rPr>
            <w:rFonts w:ascii="Times New Roman" w:hAnsi="Times New Roman" w:eastAsia="Times New Roman" w:cs="Times New Roman"/>
            <w:i/>
            <w:color w:val="FF0000"/>
            <w:sz w:val="24"/>
            <w:szCs w:val="24"/>
          </w:rPr>
          <w:t>Ptros</w:t>
        </w:r>
      </w:ins>
      <w:ins w:id="316" w:author="Arcella" w:date="2020-06-03T15:31:00Z">
        <w:r>
          <w:rPr>
            <w:rFonts w:ascii="Times New Roman" w:hAnsi="Times New Roman" w:eastAsia="Times New Roman" w:cs="Times New Roman"/>
            <w:color w:val="FF0000"/>
            <w:sz w:val="24"/>
            <w:szCs w:val="24"/>
          </w:rPr>
          <w:t>=0.5</w:t>
        </w:r>
      </w:ins>
      <w:ins w:id="317" w:author="Arcella" w:date="2020-06-03T14:42:00Z">
        <w:r>
          <w:rPr>
            <w:rFonts w:ascii="Times New Roman" w:hAnsi="Times New Roman" w:eastAsia="Times New Roman" w:cs="Times New Roman"/>
            <w:color w:val="FF0000"/>
            <w:sz w:val="24"/>
            <w:szCs w:val="24"/>
          </w:rPr>
          <w:t>)</w:t>
        </w:r>
      </w:ins>
      <w:ins w:id="318" w:author="Arcella" w:date="2020-06-12T15:17:00Z">
        <w:r>
          <w:rPr>
            <w:rFonts w:ascii="Times New Roman" w:hAnsi="Times New Roman" w:eastAsia="Times New Roman" w:cs="Times New Roman"/>
            <w:color w:val="FF0000"/>
            <w:sz w:val="24"/>
            <w:szCs w:val="24"/>
          </w:rPr>
          <w:t xml:space="preserve">. In </w:t>
        </w:r>
      </w:ins>
      <w:ins w:id="319" w:author="Arcella" w:date="2020-06-12T15:17:00Z">
        <w:r>
          <w:rPr>
            <w:rFonts w:ascii="Times New Roman" w:hAnsi="Times New Roman" w:eastAsia="Times New Roman" w:cs="Times New Roman"/>
            <w:i/>
            <w:color w:val="FF0000"/>
            <w:sz w:val="24"/>
            <w:szCs w:val="24"/>
          </w:rPr>
          <w:t>BH</w:t>
        </w:r>
      </w:ins>
      <w:ins w:id="320" w:author="Arcella" w:date="2020-06-12T15:17:00Z">
        <w:r>
          <w:rPr>
            <w:rFonts w:ascii="Times New Roman" w:hAnsi="Times New Roman" w:eastAsia="Times New Roman" w:cs="Times New Roman"/>
            <w:color w:val="FF0000"/>
            <w:sz w:val="24"/>
            <w:szCs w:val="24"/>
          </w:rPr>
          <w:t xml:space="preserve"> it was </w:t>
        </w:r>
      </w:ins>
      <w:ins w:id="321" w:author="Arcella" w:date="2020-06-03T15:29:00Z">
        <w:r>
          <w:rPr>
            <w:rFonts w:ascii="Times New Roman" w:hAnsi="Times New Roman" w:eastAsia="Times New Roman" w:cs="Times New Roman"/>
            <w:color w:val="FF0000"/>
            <w:sz w:val="24"/>
            <w:szCs w:val="24"/>
          </w:rPr>
          <w:t>rather</w:t>
        </w:r>
      </w:ins>
      <w:ins w:id="322" w:author="Arcella" w:date="2020-06-03T15:29:00Z">
        <w:r>
          <w:rPr>
            <w:rFonts w:ascii="Times New Roman" w:hAnsi="Times New Roman" w:eastAsia="Times New Roman" w:cs="Times New Roman"/>
            <w:color w:val="FF0000"/>
            <w:sz w:val="24"/>
            <w:szCs w:val="24"/>
            <w:lang w:val="en-GB"/>
          </w:rPr>
          <w:t xml:space="preserve"> </w:t>
        </w:r>
      </w:ins>
      <w:ins w:id="323" w:author="Arcella" w:date="2020-06-03T15:28:00Z">
        <w:r>
          <w:rPr>
            <w:rFonts w:ascii="Times New Roman" w:hAnsi="Times New Roman" w:eastAsia="Times New Roman" w:cs="Times New Roman"/>
            <w:color w:val="FF0000"/>
            <w:sz w:val="24"/>
            <w:szCs w:val="24"/>
            <w:lang w:val="en-GB"/>
          </w:rPr>
          <w:t xml:space="preserve">weak </w:t>
        </w:r>
      </w:ins>
      <w:ins w:id="324" w:author="Arcella" w:date="2020-06-03T14:42:00Z">
        <w:r>
          <w:rPr>
            <w:rFonts w:ascii="Times New Roman" w:hAnsi="Times New Roman" w:eastAsia="Times New Roman" w:cs="Times New Roman"/>
            <w:color w:val="FF0000"/>
            <w:sz w:val="24"/>
            <w:szCs w:val="24"/>
          </w:rPr>
          <w:t>(</w:t>
        </w:r>
      </w:ins>
      <w:ins w:id="325" w:author="Arcella" w:date="2020-06-03T15:31:00Z">
        <w:r>
          <w:rPr>
            <w:rFonts w:ascii="Times New Roman" w:hAnsi="Times New Roman" w:eastAsia="Times New Roman" w:cs="Times New Roman"/>
            <w:color w:val="FF0000"/>
            <w:sz w:val="24"/>
            <w:szCs w:val="24"/>
          </w:rPr>
          <w:t xml:space="preserve">expected </w:t>
        </w:r>
      </w:ins>
      <w:ins w:id="326" w:author="Arcella" w:date="2020-06-03T14:42:00Z">
        <w:r>
          <w:rPr>
            <w:rFonts w:ascii="Times New Roman" w:hAnsi="Times New Roman" w:eastAsia="Times New Roman" w:cs="Times New Roman"/>
            <w:color w:val="FF0000"/>
            <w:sz w:val="24"/>
            <w:szCs w:val="24"/>
          </w:rPr>
          <w:t xml:space="preserve">differences 18% for </w:t>
        </w:r>
      </w:ins>
      <w:ins w:id="327" w:author="Arcella" w:date="2020-06-03T14:42:00Z">
        <w:r>
          <w:rPr>
            <w:rFonts w:ascii="Times New Roman" w:hAnsi="Times New Roman" w:eastAsia="Times New Roman" w:cs="Times New Roman"/>
            <w:i/>
            <w:color w:val="FF0000"/>
            <w:sz w:val="24"/>
            <w:szCs w:val="24"/>
          </w:rPr>
          <w:t>Ptros</w:t>
        </w:r>
      </w:ins>
      <w:ins w:id="328" w:author="Arcella" w:date="2020-06-03T14:42:00Z">
        <w:r>
          <w:rPr>
            <w:rFonts w:ascii="Times New Roman" w:hAnsi="Times New Roman" w:eastAsia="Times New Roman" w:cs="Times New Roman"/>
            <w:color w:val="FF0000"/>
            <w:sz w:val="24"/>
            <w:szCs w:val="24"/>
          </w:rPr>
          <w:t xml:space="preserve">=0.5) due to </w:t>
        </w:r>
      </w:ins>
      <w:ins w:id="329" w:author="Arcella" w:date="2020-06-03T15:28:00Z">
        <w:r>
          <w:rPr>
            <w:rFonts w:ascii="Times New Roman" w:hAnsi="Times New Roman" w:eastAsia="Times New Roman" w:cs="Times New Roman"/>
            <w:color w:val="FF0000"/>
            <w:sz w:val="24"/>
            <w:szCs w:val="24"/>
          </w:rPr>
          <w:t xml:space="preserve">an </w:t>
        </w:r>
      </w:ins>
      <w:ins w:id="330" w:author="Arcella" w:date="2020-06-03T14:42:00Z">
        <w:r>
          <w:rPr>
            <w:rFonts w:ascii="Times New Roman" w:hAnsi="Times New Roman" w:eastAsia="Times New Roman" w:cs="Times New Roman"/>
            <w:color w:val="FF0000"/>
            <w:sz w:val="24"/>
            <w:szCs w:val="24"/>
          </w:rPr>
          <w:t xml:space="preserve">increased </w:t>
        </w:r>
      </w:ins>
      <w:ins w:id="331" w:author="Arcella" w:date="2020-06-03T14:42:00Z">
        <w:r>
          <w:rPr>
            <w:rFonts w:ascii="Times New Roman" w:hAnsi="Times New Roman" w:eastAsia="Times New Roman" w:cs="Times New Roman"/>
            <w:i/>
            <w:color w:val="FF0000"/>
            <w:sz w:val="24"/>
            <w:szCs w:val="24"/>
          </w:rPr>
          <w:t>P(T|edu)</w:t>
        </w:r>
      </w:ins>
      <w:ins w:id="332" w:author="Arcella" w:date="2020-06-12T15:18:00Z">
        <w:r>
          <w:rPr>
            <w:rFonts w:ascii="Times New Roman" w:hAnsi="Times New Roman" w:eastAsia="Times New Roman" w:cs="Times New Roman"/>
            <w:i/>
            <w:color w:val="FF0000"/>
            <w:sz w:val="24"/>
            <w:szCs w:val="24"/>
          </w:rPr>
          <w:t xml:space="preserve"> </w:t>
        </w:r>
      </w:ins>
      <w:ins w:id="333" w:author="Arcella" w:date="2020-06-03T15:31:00Z">
        <w:r>
          <w:rPr>
            <w:rFonts w:ascii="Times New Roman" w:hAnsi="Times New Roman" w:eastAsia="Times New Roman" w:cs="Times New Roman"/>
            <w:color w:val="FF0000"/>
            <w:sz w:val="24"/>
            <w:szCs w:val="24"/>
          </w:rPr>
          <w:t xml:space="preserve">but </w:t>
        </w:r>
      </w:ins>
      <w:ins w:id="334" w:author="Arcella" w:date="2020-06-03T14:42:00Z">
        <w:r>
          <w:rPr>
            <w:rFonts w:ascii="Times New Roman" w:hAnsi="Times New Roman" w:eastAsia="Times New Roman" w:cs="Times New Roman"/>
            <w:color w:val="FF0000"/>
            <w:sz w:val="24"/>
            <w:szCs w:val="24"/>
          </w:rPr>
          <w:t xml:space="preserve">significant (confidential intervals for </w:t>
        </w:r>
      </w:ins>
      <w:ins w:id="335" w:author="Arcella" w:date="2020-06-03T14:42:00Z">
        <w:r>
          <w:rPr>
            <w:rFonts w:ascii="Times New Roman" w:hAnsi="Times New Roman" w:eastAsia="Times New Roman" w:cs="Times New Roman"/>
            <w:i/>
            <w:color w:val="FF0000"/>
            <w:sz w:val="24"/>
            <w:szCs w:val="24"/>
          </w:rPr>
          <w:t>Ptros</w:t>
        </w:r>
      </w:ins>
      <w:ins w:id="336" w:author="Arcella" w:date="2020-06-03T14:42:00Z">
        <w:r>
          <w:rPr>
            <w:rFonts w:ascii="Times New Roman" w:hAnsi="Times New Roman" w:eastAsia="Times New Roman" w:cs="Times New Roman"/>
            <w:color w:val="FF0000"/>
            <w:sz w:val="24"/>
            <w:szCs w:val="24"/>
          </w:rPr>
          <w:t>=0.5</w:t>
        </w:r>
      </w:ins>
      <w:ins w:id="337" w:author="Arcella" w:date="2020-06-03T15:31:00Z">
        <w:r>
          <w:rPr>
            <w:rFonts w:ascii="Times New Roman" w:hAnsi="Times New Roman" w:eastAsia="Times New Roman" w:cs="Times New Roman"/>
            <w:color w:val="FF0000"/>
            <w:sz w:val="24"/>
            <w:szCs w:val="24"/>
          </w:rPr>
          <w:t xml:space="preserve"> did not overlap</w:t>
        </w:r>
      </w:ins>
      <w:ins w:id="338" w:author="Arcella" w:date="2020-06-03T14:42:00Z">
        <w:r>
          <w:rPr>
            <w:rFonts w:ascii="Times New Roman" w:hAnsi="Times New Roman" w:eastAsia="Times New Roman" w:cs="Times New Roman"/>
            <w:color w:val="FF0000"/>
            <w:sz w:val="24"/>
            <w:szCs w:val="24"/>
          </w:rPr>
          <w:t>, Fig. ++).</w:t>
        </w:r>
      </w:ins>
    </w:p>
    <w:p>
      <w:pPr>
        <w:spacing w:line="360" w:lineRule="auto"/>
        <w:rPr>
          <w:ins w:id="339" w:author="Arcella" w:date="2020-06-03T15:32:00Z"/>
          <w:rFonts w:ascii="Times New Roman" w:hAnsi="Times New Roman" w:eastAsia="Times New Roman" w:cs="Times New Roman"/>
          <w:color w:val="FF0000"/>
          <w:sz w:val="24"/>
          <w:szCs w:val="24"/>
          <w:lang w:val="ru-RU"/>
        </w:rPr>
      </w:pPr>
      <w:r>
        <w:rPr>
          <w:rFonts w:ascii="Times New Roman" w:hAnsi="Times New Roman" w:eastAsia="Times New Roman" w:cs="Times New Roman"/>
          <w:sz w:val="24"/>
          <w:szCs w:val="24"/>
        </w:rPr>
        <w:t xml:space="preserve">In all three subsets a positive correlation of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with </w:t>
      </w:r>
      <w:r>
        <w:rPr>
          <w:rFonts w:ascii="Times New Roman" w:hAnsi="Times New Roman" w:eastAsia="Times New Roman" w:cs="Times New Roman"/>
          <w:i/>
          <w:sz w:val="24"/>
          <w:szCs w:val="24"/>
        </w:rPr>
        <w:t xml:space="preserve">Ptros </w:t>
      </w:r>
      <w:r>
        <w:rPr>
          <w:rFonts w:ascii="Times New Roman" w:hAnsi="Times New Roman" w:eastAsia="Times New Roman" w:cs="Times New Roman"/>
          <w:sz w:val="24"/>
          <w:szCs w:val="24"/>
        </w:rPr>
        <w:t xml:space="preserve">was found, that is with increasing contribution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to samples frequencies of T-morphotypes increased both among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FF0000"/>
          <w:sz w:val="24"/>
          <w:szCs w:val="24"/>
        </w:rPr>
        <w:t xml:space="preserve">As a result, T-morphotype frequencies </w:t>
      </w:r>
      <w:r>
        <w:rPr>
          <w:rFonts w:ascii="Times New Roman" w:hAnsi="Times New Roman" w:eastAsia="Times New Roman" w:cs="Times New Roman"/>
          <w:color w:val="FF0000"/>
          <w:sz w:val="24"/>
          <w:szCs w:val="24"/>
          <w:highlight w:val="yellow"/>
        </w:rPr>
        <w:t>among both genotypes</w:t>
      </w:r>
      <w:r>
        <w:rPr>
          <w:rFonts w:ascii="Times New Roman" w:hAnsi="Times New Roman" w:eastAsia="Times New Roman" w:cs="Times New Roman"/>
          <w:color w:val="FF0000"/>
          <w:sz w:val="24"/>
          <w:szCs w:val="24"/>
        </w:rPr>
        <w:t xml:space="preserve"> were usually </w:t>
      </w:r>
      <w:r>
        <w:rPr>
          <w:rFonts w:ascii="Times New Roman" w:hAnsi="Times New Roman" w:eastAsia="Times New Roman" w:cs="Times New Roman"/>
          <w:color w:val="FF0000"/>
          <w:sz w:val="24"/>
          <w:szCs w:val="24"/>
          <w:highlight w:val="yellow"/>
        </w:rPr>
        <w:t>few dozens of percent higher</w:t>
      </w:r>
      <w:r>
        <w:rPr>
          <w:rFonts w:ascii="Times New Roman" w:hAnsi="Times New Roman" w:eastAsia="Times New Roman" w:cs="Times New Roman"/>
          <w:color w:val="FF0000"/>
          <w:sz w:val="24"/>
          <w:szCs w:val="24"/>
        </w:rPr>
        <w:t xml:space="preserve"> in M</w:t>
      </w:r>
      <w:r>
        <w:rPr>
          <w:rFonts w:ascii="Times New Roman" w:hAnsi="Times New Roman" w:eastAsia="Times New Roman" w:cs="Times New Roman"/>
          <w:i/>
          <w:color w:val="FF0000"/>
          <w:sz w:val="24"/>
          <w:szCs w:val="24"/>
        </w:rPr>
        <w:t>. trossulus</w:t>
      </w:r>
      <w:r>
        <w:rPr>
          <w:rFonts w:ascii="Times New Roman" w:hAnsi="Times New Roman" w:eastAsia="Times New Roman" w:cs="Times New Roman"/>
          <w:color w:val="FF0000"/>
          <w:sz w:val="24"/>
          <w:szCs w:val="24"/>
        </w:rPr>
        <w:t xml:space="preserve">-dominated samples than in </w:t>
      </w:r>
      <w:r>
        <w:rPr>
          <w:rFonts w:ascii="Times New Roman" w:hAnsi="Times New Roman" w:eastAsia="Times New Roman" w:cs="Times New Roman"/>
          <w:i/>
          <w:color w:val="FF0000"/>
          <w:sz w:val="24"/>
          <w:szCs w:val="24"/>
        </w:rPr>
        <w:t>M. edulis</w:t>
      </w:r>
      <w:r>
        <w:rPr>
          <w:rFonts w:ascii="Times New Roman" w:hAnsi="Times New Roman" w:eastAsia="Times New Roman" w:cs="Times New Roman"/>
          <w:color w:val="FF0000"/>
          <w:sz w:val="24"/>
          <w:szCs w:val="24"/>
        </w:rPr>
        <w:t>-dominated samples.</w:t>
      </w:r>
      <w:ins w:id="340" w:author="Arcella" w:date="2020-06-12T15:20:00Z">
        <w:r>
          <w:rPr>
            <w:rFonts w:ascii="Times New Roman" w:hAnsi="Times New Roman" w:eastAsia="Times New Roman" w:cs="Times New Roman"/>
            <w:color w:val="FF0000"/>
            <w:sz w:val="24"/>
            <w:szCs w:val="24"/>
          </w:rPr>
          <w:t xml:space="preserve"> </w:t>
        </w:r>
      </w:ins>
      <w:ins w:id="341" w:author="Arcella" w:date="2020-06-12T15:26:00Z">
        <w:r>
          <w:rPr>
            <w:rFonts w:ascii="Times New Roman" w:hAnsi="Times New Roman" w:eastAsia="Times New Roman" w:cs="Times New Roman"/>
            <w:color w:val="FF0000"/>
            <w:sz w:val="24"/>
            <w:szCs w:val="24"/>
            <w:lang w:val="ru-RU"/>
          </w:rPr>
          <w:t xml:space="preserve">Тут что-то не то, </w:t>
        </w:r>
      </w:ins>
      <w:ins w:id="342" w:author="Arcella" w:date="2020-06-12T15:20:00Z">
        <w:r>
          <w:rPr>
            <w:rFonts w:ascii="Times New Roman" w:hAnsi="Times New Roman" w:eastAsia="Times New Roman" w:cs="Times New Roman"/>
            <w:color w:val="FF0000"/>
            <w:sz w:val="24"/>
            <w:szCs w:val="24"/>
            <w:lang w:val="ru-RU"/>
          </w:rPr>
          <w:t>растолку</w:t>
        </w:r>
      </w:ins>
      <w:ins w:id="343" w:author="Arcella" w:date="2020-06-12T15:26:00Z">
        <w:r>
          <w:rPr>
            <w:rFonts w:ascii="Times New Roman" w:hAnsi="Times New Roman" w:eastAsia="Times New Roman" w:cs="Times New Roman"/>
            <w:color w:val="FF0000"/>
            <w:sz w:val="24"/>
            <w:szCs w:val="24"/>
            <w:lang w:val="ru-RU"/>
          </w:rPr>
          <w:t>йте, плиз</w:t>
        </w:r>
      </w:ins>
      <w:ins w:id="344" w:author="Arcella" w:date="2020-06-12T15:20:00Z">
        <w:r>
          <w:rPr>
            <w:rFonts w:ascii="Times New Roman" w:hAnsi="Times New Roman" w:eastAsia="Times New Roman" w:cs="Times New Roman"/>
            <w:color w:val="FF0000"/>
            <w:sz w:val="24"/>
            <w:szCs w:val="24"/>
            <w:lang w:val="ru-RU"/>
          </w:rPr>
          <w:t>!</w:t>
        </w:r>
      </w:ins>
    </w:p>
    <w:p>
      <w:pPr>
        <w:spacing w:line="360" w:lineRule="auto"/>
        <w:rPr>
          <w:del w:id="345" w:author="Arcella" w:date="2020-06-03T15:41:00Z"/>
          <w:rFonts w:ascii="Times New Roman" w:hAnsi="Times New Roman" w:eastAsia="Times New Roman" w:cs="Times New Roman"/>
          <w:color w:val="FF0000"/>
          <w:sz w:val="24"/>
          <w:szCs w:val="24"/>
        </w:rPr>
      </w:pPr>
      <w:ins w:id="346" w:author="Arcella" w:date="2020-06-12T15:19:00Z">
        <w:r>
          <w:rPr>
            <w:rFonts w:ascii="Times New Roman" w:hAnsi="Times New Roman" w:eastAsia="Times New Roman" w:cs="Times New Roman"/>
            <w:sz w:val="24"/>
            <w:szCs w:val="24"/>
          </w:rPr>
          <w:t xml:space="preserve">A positive correlation of </w:t>
        </w:r>
      </w:ins>
      <w:ins w:id="347" w:author="Arcella" w:date="2020-06-12T15:19:00Z">
        <w:r>
          <w:rPr>
            <w:rFonts w:ascii="Times New Roman" w:hAnsi="Times New Roman" w:eastAsia="Times New Roman" w:cs="Times New Roman"/>
            <w:i/>
            <w:sz w:val="24"/>
            <w:szCs w:val="24"/>
          </w:rPr>
          <w:t>P(T|tros)</w:t>
        </w:r>
      </w:ins>
      <w:ins w:id="348" w:author="Arcella" w:date="2020-06-12T15:19:00Z">
        <w:r>
          <w:rPr>
            <w:rFonts w:ascii="Times New Roman" w:hAnsi="Times New Roman" w:eastAsia="Times New Roman" w:cs="Times New Roman"/>
            <w:sz w:val="24"/>
            <w:szCs w:val="24"/>
          </w:rPr>
          <w:t xml:space="preserve"> and </w:t>
        </w:r>
      </w:ins>
      <w:ins w:id="349" w:author="Arcella" w:date="2020-06-12T15:19:00Z">
        <w:r>
          <w:rPr>
            <w:rFonts w:ascii="Times New Roman" w:hAnsi="Times New Roman" w:eastAsia="Times New Roman" w:cs="Times New Roman"/>
            <w:i/>
            <w:sz w:val="24"/>
            <w:szCs w:val="24"/>
          </w:rPr>
          <w:t>P(T|edu)</w:t>
        </w:r>
      </w:ins>
      <w:ins w:id="350" w:author="Arcella" w:date="2020-06-12T15:19:00Z">
        <w:r>
          <w:rPr>
            <w:rFonts w:ascii="Times New Roman" w:hAnsi="Times New Roman" w:eastAsia="Times New Roman" w:cs="Times New Roman"/>
            <w:sz w:val="24"/>
            <w:szCs w:val="24"/>
          </w:rPr>
          <w:t xml:space="preserve"> with </w:t>
        </w:r>
      </w:ins>
      <w:ins w:id="351" w:author="Arcella" w:date="2020-06-12T15:19:00Z">
        <w:r>
          <w:rPr>
            <w:rFonts w:ascii="Times New Roman" w:hAnsi="Times New Roman" w:eastAsia="Times New Roman" w:cs="Times New Roman"/>
            <w:i/>
            <w:sz w:val="24"/>
            <w:szCs w:val="24"/>
          </w:rPr>
          <w:t xml:space="preserve">Ptros </w:t>
        </w:r>
      </w:ins>
      <w:ins w:id="352" w:author="Arcella" w:date="2020-06-12T15:19:00Z">
        <w:r>
          <w:rPr>
            <w:rFonts w:ascii="Times New Roman" w:hAnsi="Times New Roman" w:eastAsia="Times New Roman" w:cs="Times New Roman"/>
            <w:sz w:val="24"/>
            <w:szCs w:val="24"/>
          </w:rPr>
          <w:t xml:space="preserve">was found in all the three subsets. This means that with the increasing contribution of </w:t>
        </w:r>
      </w:ins>
      <w:ins w:id="353" w:author="Arcella" w:date="2020-06-12T15:19:00Z">
        <w:r>
          <w:rPr>
            <w:rFonts w:ascii="Times New Roman" w:hAnsi="Times New Roman" w:eastAsia="Times New Roman" w:cs="Times New Roman"/>
            <w:i/>
            <w:sz w:val="24"/>
            <w:szCs w:val="24"/>
          </w:rPr>
          <w:t>M. trossulus</w:t>
        </w:r>
      </w:ins>
      <w:ins w:id="354" w:author="Arcella" w:date="2020-06-12T15:19:00Z">
        <w:r>
          <w:rPr>
            <w:rFonts w:ascii="Times New Roman" w:hAnsi="Times New Roman" w:eastAsia="Times New Roman" w:cs="Times New Roman"/>
            <w:sz w:val="24"/>
            <w:szCs w:val="24"/>
          </w:rPr>
          <w:t xml:space="preserve"> to the samples the frequencies of T-morphotypes increased both among </w:t>
        </w:r>
      </w:ins>
      <w:ins w:id="355" w:author="Arcella" w:date="2020-06-12T15:19:00Z">
        <w:r>
          <w:rPr>
            <w:rFonts w:ascii="Times New Roman" w:hAnsi="Times New Roman" w:eastAsia="Times New Roman" w:cs="Times New Roman"/>
            <w:i/>
            <w:sz w:val="24"/>
            <w:szCs w:val="24"/>
          </w:rPr>
          <w:t>M. edulis</w:t>
        </w:r>
      </w:ins>
      <w:ins w:id="356" w:author="Arcella" w:date="2020-06-12T15:19:00Z">
        <w:r>
          <w:rPr>
            <w:rFonts w:ascii="Times New Roman" w:hAnsi="Times New Roman" w:eastAsia="Times New Roman" w:cs="Times New Roman"/>
            <w:sz w:val="24"/>
            <w:szCs w:val="24"/>
          </w:rPr>
          <w:t xml:space="preserve"> and among </w:t>
        </w:r>
      </w:ins>
      <w:ins w:id="357" w:author="Arcella" w:date="2020-06-12T15:19:00Z">
        <w:r>
          <w:rPr>
            <w:rFonts w:ascii="Times New Roman" w:hAnsi="Times New Roman" w:eastAsia="Times New Roman" w:cs="Times New Roman"/>
            <w:i/>
            <w:sz w:val="24"/>
            <w:szCs w:val="24"/>
          </w:rPr>
          <w:t>M. trossulus</w:t>
        </w:r>
      </w:ins>
      <w:ins w:id="358" w:author="Arcella" w:date="2020-06-12T15:19:00Z">
        <w:r>
          <w:rPr>
            <w:rFonts w:ascii="Times New Roman" w:hAnsi="Times New Roman" w:eastAsia="Times New Roman" w:cs="Times New Roman"/>
            <w:sz w:val="24"/>
            <w:szCs w:val="24"/>
          </w:rPr>
          <w:t>.</w:t>
        </w:r>
      </w:ins>
      <w:ins w:id="359" w:author="Arcella" w:date="2020-06-12T15:19:00Z">
        <w:commentRangeStart w:id="0"/>
        <w:r>
          <w:rPr>
            <w:rFonts w:ascii="Times New Roman" w:hAnsi="Times New Roman" w:eastAsia="Times New Roman" w:cs="Times New Roman"/>
            <w:sz w:val="24"/>
            <w:szCs w:val="24"/>
            <w:highlight w:val="green"/>
          </w:rPr>
          <w:t xml:space="preserve"> </w:t>
        </w:r>
      </w:ins>
      <w:ins w:id="360" w:author="Arcella" w:date="2020-06-12T15:19:00Z">
        <w:r>
          <w:rPr>
            <w:rFonts w:ascii="Times New Roman" w:hAnsi="Times New Roman" w:eastAsia="Times New Roman" w:cs="Times New Roman"/>
            <w:color w:val="auto"/>
            <w:sz w:val="24"/>
            <w:szCs w:val="24"/>
            <w:highlight w:val="green"/>
          </w:rPr>
          <w:t xml:space="preserve">As a result, </w:t>
        </w:r>
      </w:ins>
      <w:ins w:id="361" w:author="Arcella" w:date="2020-06-12T15:26:00Z">
        <w:r>
          <w:rPr>
            <w:rFonts w:ascii="Times New Roman" w:hAnsi="Times New Roman" w:eastAsia="Times New Roman" w:cs="Times New Roman"/>
            <w:color w:val="auto"/>
            <w:sz w:val="24"/>
            <w:szCs w:val="24"/>
            <w:highlight w:val="green"/>
          </w:rPr>
          <w:t>***</w:t>
        </w:r>
      </w:ins>
      <w:ins w:id="362" w:author="Arcella" w:date="2020-06-12T15:19:00Z">
        <w:r>
          <w:rPr>
            <w:rFonts w:ascii="Times New Roman" w:hAnsi="Times New Roman" w:eastAsia="Times New Roman" w:cs="Times New Roman"/>
            <w:color w:val="auto"/>
            <w:sz w:val="24"/>
            <w:szCs w:val="24"/>
            <w:highlight w:val="green"/>
          </w:rPr>
          <w:t>.</w:t>
        </w:r>
      </w:ins>
    </w:p>
    <w:p>
      <w:pPr>
        <w:spacing w:line="360" w:lineRule="auto"/>
        <w:rPr>
          <w:rFonts w:ascii="Times New Roman" w:hAnsi="Times New Roman" w:eastAsia="Times New Roman" w:cs="Times New Roman"/>
          <w:color w:val="FF0000"/>
          <w:sz w:val="24"/>
          <w:szCs w:val="24"/>
        </w:rPr>
      </w:pPr>
      <w:del w:id="363" w:author="Arcella" w:date="2020-06-03T15:42:00Z">
        <w:r>
          <w:rPr>
            <w:rFonts w:ascii="Times New Roman" w:hAnsi="Times New Roman" w:eastAsia="Times New Roman" w:cs="Times New Roman"/>
            <w:sz w:val="24"/>
            <w:szCs w:val="24"/>
          </w:rPr>
          <w:delText>P</w:delText>
        </w:r>
      </w:del>
      <w:ins w:id="364" w:author="Arcella" w:date="2020-06-03T15:42:00Z">
        <w:r>
          <w:rPr>
            <w:rFonts w:ascii="Times New Roman" w:hAnsi="Times New Roman" w:eastAsia="Times New Roman" w:cs="Times New Roman"/>
            <w:sz w:val="24"/>
            <w:szCs w:val="24"/>
          </w:rPr>
          <w:t>T</w:t>
        </w:r>
        <w:commentRangeEnd w:id="0"/>
      </w:ins>
      <w:r>
        <w:commentReference w:id="0"/>
      </w:r>
      <w:ins w:id="365" w:author="Arcella" w:date="2020-06-03T15:42:00Z">
        <w:r>
          <w:rPr>
            <w:rFonts w:ascii="Times New Roman" w:hAnsi="Times New Roman" w:eastAsia="Times New Roman" w:cs="Times New Roman"/>
            <w:sz w:val="24"/>
            <w:szCs w:val="24"/>
          </w:rPr>
          <w:t>he p</w:t>
        </w:r>
      </w:ins>
      <w:r>
        <w:rPr>
          <w:rFonts w:ascii="Times New Roman" w:hAnsi="Times New Roman" w:eastAsia="Times New Roman" w:cs="Times New Roman"/>
          <w:sz w:val="24"/>
          <w:szCs w:val="24"/>
        </w:rPr>
        <w:t xml:space="preserve">robability of correct identification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by </w:t>
      </w:r>
      <w:ins w:id="366" w:author="Arcella" w:date="2020-06-03T15:42: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T-morphotype (</w:t>
      </w:r>
      <w:ins w:id="367" w:author="Arcella" w:date="2020-06-03T15:42: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frequency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among T-morphotypes, </w:t>
      </w:r>
      <w:del w:id="368" w:author="Arcella" w:date="2020-06-03T15:43: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P(tros|T</w:t>
      </w:r>
      <w:del w:id="369" w:author="Arcella" w:date="2020-06-03T15:43:00Z">
        <w:r>
          <w:rPr>
            <w:rFonts w:ascii="Times New Roman" w:hAnsi="Times New Roman" w:eastAsia="Times New Roman" w:cs="Times New Roman"/>
            <w:sz w:val="24"/>
            <w:szCs w:val="24"/>
          </w:rPr>
          <w:delText>)</w:delText>
        </w:r>
      </w:del>
      <w:r>
        <w:rPr>
          <w:rFonts w:ascii="Times New Roman" w:hAnsi="Times New Roman" w:eastAsia="Times New Roman" w:cs="Times New Roman"/>
          <w:sz w:val="24"/>
          <w:szCs w:val="24"/>
        </w:rPr>
        <w:t>) expectedly increased with</w:t>
      </w:r>
      <w:ins w:id="370" w:author="Arcella" w:date="2020-06-03T15:43:00Z">
        <w:r>
          <w:rPr>
            <w:rFonts w:ascii="Times New Roman" w:hAnsi="Times New Roman" w:eastAsia="Times New Roman" w:cs="Times New Roman"/>
            <w:sz w:val="24"/>
            <w:szCs w:val="24"/>
          </w:rPr>
          <w:t xml:space="preserve"> the</w:t>
        </w:r>
      </w:ins>
      <w:r>
        <w:rPr>
          <w:rFonts w:ascii="Times New Roman" w:hAnsi="Times New Roman" w:eastAsia="Times New Roman" w:cs="Times New Roman"/>
          <w:sz w:val="24"/>
          <w:szCs w:val="24"/>
        </w:rPr>
        <w:t xml:space="preserve"> increasing </w:t>
      </w:r>
      <w:del w:id="371" w:author="Arcella" w:date="2020-06-03T15:43:00Z">
        <w:r>
          <w:rPr>
            <w:rFonts w:ascii="Times New Roman" w:hAnsi="Times New Roman" w:eastAsia="Times New Roman" w:cs="Times New Roman"/>
            <w:sz w:val="24"/>
            <w:szCs w:val="24"/>
          </w:rPr>
          <w:delText xml:space="preserve">of </w:delText>
        </w:r>
      </w:del>
      <w:r>
        <w:rPr>
          <w:rFonts w:ascii="Times New Roman" w:hAnsi="Times New Roman" w:eastAsia="Times New Roman" w:cs="Times New Roman"/>
          <w:sz w:val="24"/>
          <w:szCs w:val="24"/>
        </w:rPr>
        <w:t>Ptros</w:t>
      </w:r>
      <w:ins w:id="372" w:author="Arcella" w:date="2020-06-03T15:43: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373" w:author="Arcella" w:date="2020-06-03T15:43:00Z">
        <w:r>
          <w:rPr>
            <w:rFonts w:ascii="Times New Roman" w:hAnsi="Times New Roman" w:eastAsia="Times New Roman" w:cs="Times New Roman"/>
            <w:sz w:val="24"/>
            <w:szCs w:val="24"/>
          </w:rPr>
          <w:delText xml:space="preserve">whereas </w:delText>
        </w:r>
      </w:del>
      <w:ins w:id="374" w:author="Arcella" w:date="2020-06-03T15:43:00Z">
        <w:r>
          <w:rPr>
            <w:rFonts w:ascii="Times New Roman" w:hAnsi="Times New Roman" w:eastAsia="Times New Roman" w:cs="Times New Roman"/>
            <w:sz w:val="24"/>
            <w:szCs w:val="24"/>
          </w:rPr>
          <w:t xml:space="preserve">while the </w:t>
        </w:r>
      </w:ins>
      <w:r>
        <w:rPr>
          <w:rFonts w:ascii="Times New Roman" w:hAnsi="Times New Roman" w:eastAsia="Times New Roman" w:cs="Times New Roman"/>
          <w:sz w:val="24"/>
          <w:szCs w:val="24"/>
        </w:rPr>
        <w:t xml:space="preserve">probability of correct identification of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by </w:t>
      </w:r>
      <w:ins w:id="375" w:author="Arcella" w:date="2020-06-03T15:4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E-morphotype (P(edu|E)) demonstrated an opposite pattern (Model 3, Table +, Fig. +).  In the M. trossulus - dominated populations</w:t>
      </w:r>
      <w:ins w:id="376" w:author="Arcella" w:date="2020-06-12T15:28: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P(tros|T) tend</w:t>
      </w:r>
      <w:ins w:id="377" w:author="Arcella" w:date="2020-06-03T15:43:00Z">
        <w:r>
          <w:rPr>
            <w:rFonts w:ascii="Times New Roman" w:hAnsi="Times New Roman" w:eastAsia="Times New Roman" w:cs="Times New Roman"/>
            <w:sz w:val="24"/>
            <w:szCs w:val="24"/>
          </w:rPr>
          <w:t>ed</w:t>
        </w:r>
      </w:ins>
      <w:r>
        <w:rPr>
          <w:rFonts w:ascii="Times New Roman" w:hAnsi="Times New Roman" w:eastAsia="Times New Roman" w:cs="Times New Roman"/>
          <w:sz w:val="24"/>
          <w:szCs w:val="24"/>
        </w:rPr>
        <w:t xml:space="preserve"> to one (any mussel with </w:t>
      </w:r>
      <w:ins w:id="378" w:author="Arcella" w:date="2020-06-03T15:43: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T-morphotype is 100% M. trossulus)</w:t>
      </w:r>
      <w:ins w:id="379" w:author="Arcella" w:date="2020-06-03T15:44:00Z">
        <w:r>
          <w:rPr>
            <w:rFonts w:ascii="Times New Roman" w:hAnsi="Times New Roman" w:eastAsia="Times New Roman" w:cs="Times New Roman"/>
            <w:sz w:val="24"/>
            <w:szCs w:val="24"/>
            <w:lang w:val="en-GB"/>
          </w:rPr>
          <w:t>,</w:t>
        </w:r>
      </w:ins>
      <w:r>
        <w:rPr>
          <w:rFonts w:ascii="Times New Roman" w:hAnsi="Times New Roman" w:eastAsia="Times New Roman" w:cs="Times New Roman"/>
          <w:sz w:val="24"/>
          <w:szCs w:val="24"/>
        </w:rPr>
        <w:t xml:space="preserve"> while P(edu|E)) tend</w:t>
      </w:r>
      <w:ins w:id="380" w:author="Arcella" w:date="2020-06-03T15:44:00Z">
        <w:r>
          <w:rPr>
            <w:rFonts w:ascii="Times New Roman" w:hAnsi="Times New Roman" w:eastAsia="Times New Roman" w:cs="Times New Roman"/>
            <w:sz w:val="24"/>
            <w:szCs w:val="24"/>
          </w:rPr>
          <w:t>ed</w:t>
        </w:r>
      </w:ins>
      <w:r>
        <w:rPr>
          <w:rFonts w:ascii="Times New Roman" w:hAnsi="Times New Roman" w:eastAsia="Times New Roman" w:cs="Times New Roman"/>
          <w:sz w:val="24"/>
          <w:szCs w:val="24"/>
        </w:rPr>
        <w:t xml:space="preserve"> to zero (any mussel with </w:t>
      </w:r>
      <w:ins w:id="381" w:author="Arcella" w:date="2020-06-03T15:44:00Z">
        <w:r>
          <w:rPr>
            <w:rFonts w:ascii="Times New Roman" w:hAnsi="Times New Roman" w:eastAsia="Times New Roman" w:cs="Times New Roman"/>
            <w:sz w:val="24"/>
            <w:szCs w:val="24"/>
          </w:rPr>
          <w:t xml:space="preserve">an </w:t>
        </w:r>
      </w:ins>
      <w:r>
        <w:rPr>
          <w:rFonts w:ascii="Times New Roman" w:hAnsi="Times New Roman" w:eastAsia="Times New Roman" w:cs="Times New Roman"/>
          <w:sz w:val="24"/>
          <w:szCs w:val="24"/>
        </w:rPr>
        <w:t>E-morphotype is 100% M. trossulus), and vice versa. In the well</w:t>
      </w:r>
      <w:ins w:id="382" w:author="Arcella" w:date="2020-06-12T15:28:00Z">
        <w:r>
          <w:rPr>
            <w:rFonts w:ascii="Times New Roman" w:hAnsi="Times New Roman" w:eastAsia="Times New Roman" w:cs="Times New Roman"/>
            <w:sz w:val="24"/>
            <w:szCs w:val="24"/>
          </w:rPr>
          <w:t>-</w:t>
        </w:r>
      </w:ins>
      <w:del w:id="383" w:author="Arcella" w:date="2020-06-12T15:28: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mixed samples (Ptros = 0.5) the predictive values for both species </w:t>
      </w:r>
      <w:r>
        <w:rPr>
          <w:rFonts w:ascii="Times New Roman" w:hAnsi="Times New Roman" w:eastAsia="Times New Roman" w:cs="Times New Roman"/>
          <w:color w:val="FF0000"/>
          <w:sz w:val="24"/>
          <w:szCs w:val="24"/>
        </w:rPr>
        <w:t xml:space="preserve">was about </w:t>
      </w:r>
      <w:r>
        <w:rPr>
          <w:rFonts w:ascii="Times New Roman" w:hAnsi="Times New Roman" w:eastAsia="Times New Roman" w:cs="Times New Roman"/>
          <w:sz w:val="24"/>
          <w:szCs w:val="24"/>
        </w:rPr>
        <w:t xml:space="preserve">0.75-0.85 in </w:t>
      </w:r>
      <w:del w:id="384" w:author="Arcella" w:date="2020-06-03T16:43: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 xml:space="preserve">WS and BL but only 0.6 - 0.7 in </w:t>
      </w:r>
      <w:del w:id="385" w:author="Arcella" w:date="2020-06-03T16:44: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BH (</w:t>
      </w:r>
      <w:commentRangeStart w:id="1"/>
      <w:r>
        <w:rPr>
          <w:rFonts w:ascii="Times New Roman" w:hAnsi="Times New Roman" w:eastAsia="Times New Roman" w:cs="Times New Roman"/>
          <w:sz w:val="24"/>
          <w:szCs w:val="24"/>
          <w:shd w:val="clear" w:color="FFFFFF" w:fill="D9D9D9"/>
        </w:rPr>
        <w:t>Fig. ?</w:t>
      </w:r>
      <w:commentRangeEnd w:id="1"/>
      <w:r>
        <w:commentReference w:id="1"/>
      </w:r>
      <w:r>
        <w:rPr>
          <w:rFonts w:ascii="Times New Roman" w:hAnsi="Times New Roman" w:eastAsia="Times New Roman" w:cs="Times New Roman"/>
          <w:sz w:val="24"/>
          <w:szCs w:val="24"/>
        </w:rPr>
        <w:t xml:space="preserve">). It means that </w:t>
      </w:r>
      <w:ins w:id="386" w:author="Arcella" w:date="2020-06-03T16:44:00Z">
        <w:r>
          <w:rPr>
            <w:rFonts w:ascii="Times New Roman" w:hAnsi="Times New Roman" w:eastAsia="Times New Roman" w:cs="Times New Roman"/>
            <w:sz w:val="24"/>
            <w:szCs w:val="24"/>
            <w:lang w:val="en-GB"/>
          </w:rPr>
          <w:t xml:space="preserve">the </w:t>
        </w:r>
      </w:ins>
      <w:r>
        <w:rPr>
          <w:rFonts w:ascii="Times New Roman" w:hAnsi="Times New Roman" w:eastAsia="Times New Roman" w:cs="Times New Roman"/>
          <w:sz w:val="24"/>
          <w:szCs w:val="24"/>
        </w:rPr>
        <w:t xml:space="preserve">morphotype test has </w:t>
      </w:r>
      <w:ins w:id="387" w:author="Arcella" w:date="2020-06-03T16:44: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much </w:t>
      </w:r>
      <w:del w:id="388" w:author="Arcella" w:date="2020-06-03T16:44:00Z">
        <w:r>
          <w:rPr>
            <w:rFonts w:ascii="Times New Roman" w:hAnsi="Times New Roman" w:eastAsia="Times New Roman" w:cs="Times New Roman"/>
            <w:sz w:val="24"/>
            <w:szCs w:val="24"/>
          </w:rPr>
          <w:delText xml:space="preserve">less </w:delText>
        </w:r>
      </w:del>
      <w:ins w:id="389" w:author="Arcella" w:date="2020-06-03T16:44:00Z">
        <w:r>
          <w:rPr>
            <w:rFonts w:ascii="Times New Roman" w:hAnsi="Times New Roman" w:eastAsia="Times New Roman" w:cs="Times New Roman"/>
            <w:sz w:val="24"/>
            <w:szCs w:val="24"/>
          </w:rPr>
          <w:t xml:space="preserve">lower </w:t>
        </w:r>
      </w:ins>
      <w:r>
        <w:rPr>
          <w:rFonts w:ascii="Times New Roman" w:hAnsi="Times New Roman" w:eastAsia="Times New Roman" w:cs="Times New Roman"/>
          <w:sz w:val="24"/>
          <w:szCs w:val="24"/>
        </w:rPr>
        <w:t>predictive value in the saline Barents Sea than in the brackish Barents Sea and in the White Sea</w:t>
      </w:r>
      <w:del w:id="390" w:author="Arcella" w:date="2020-06-12T15:28:00Z">
        <w:commentRangeStart w:id="2"/>
        <w:r>
          <w:rPr>
            <w:rFonts w:ascii="Times New Roman" w:hAnsi="Times New Roman" w:eastAsia="Times New Roman" w:cs="Times New Roman"/>
            <w:sz w:val="24"/>
            <w:szCs w:val="24"/>
            <w:shd w:val="clear" w:color="FFFFFF" w:fill="D9D9D9"/>
          </w:rPr>
          <w:delText xml:space="preserve">, </w:delText>
        </w:r>
      </w:del>
      <w:del w:id="391" w:author="Arcella" w:date="2020-06-03T16:44:00Z">
        <w:r>
          <w:rPr>
            <w:rFonts w:ascii="Times New Roman" w:hAnsi="Times New Roman" w:eastAsia="Times New Roman" w:cs="Times New Roman"/>
            <w:color w:val="FF0000"/>
            <w:sz w:val="24"/>
            <w:szCs w:val="24"/>
            <w:shd w:val="clear" w:color="FFFFFF" w:fill="D9D9D9"/>
          </w:rPr>
          <w:delText xml:space="preserve">remembering </w:delText>
        </w:r>
      </w:del>
      <w:del w:id="392" w:author="Arcella" w:date="2020-06-12T15:28:00Z">
        <w:r>
          <w:rPr>
            <w:rFonts w:ascii="Times New Roman" w:hAnsi="Times New Roman" w:eastAsia="Times New Roman" w:cs="Times New Roman"/>
            <w:color w:val="FF0000"/>
            <w:sz w:val="24"/>
            <w:szCs w:val="24"/>
            <w:shd w:val="clear" w:color="FFFFFF" w:fill="D9D9D9"/>
          </w:rPr>
          <w:delText xml:space="preserve">that </w:delText>
        </w:r>
      </w:del>
      <w:ins w:id="393" w:author="Arcella" w:date="2020-06-12T15:28:00Z">
        <w:r>
          <w:rPr>
            <w:rFonts w:ascii="Times New Roman" w:hAnsi="Times New Roman" w:eastAsia="Times New Roman" w:cs="Times New Roman"/>
            <w:sz w:val="24"/>
            <w:szCs w:val="24"/>
            <w:shd w:val="clear" w:color="FFFFFF" w:fill="D9D9D9"/>
          </w:rPr>
          <w:t xml:space="preserve"> (</w:t>
        </w:r>
      </w:ins>
      <w:r>
        <w:rPr>
          <w:rFonts w:ascii="Times New Roman" w:hAnsi="Times New Roman" w:eastAsia="Times New Roman" w:cs="Times New Roman"/>
          <w:color w:val="FF0000"/>
          <w:sz w:val="24"/>
          <w:szCs w:val="24"/>
          <w:shd w:val="clear" w:color="FFFFFF" w:fill="D9D9D9"/>
        </w:rPr>
        <w:t xml:space="preserve">the predictive value of 0.5 means </w:t>
      </w:r>
      <w:ins w:id="394" w:author="Arcella" w:date="2020-06-03T16:44:00Z">
        <w:r>
          <w:rPr>
            <w:rFonts w:ascii="Times New Roman" w:hAnsi="Times New Roman" w:eastAsia="Times New Roman" w:cs="Times New Roman"/>
            <w:color w:val="FF0000"/>
            <w:sz w:val="24"/>
            <w:szCs w:val="24"/>
            <w:shd w:val="clear" w:color="FFFFFF" w:fill="D9D9D9"/>
          </w:rPr>
          <w:t xml:space="preserve">a </w:t>
        </w:r>
      </w:ins>
      <w:r>
        <w:rPr>
          <w:rFonts w:ascii="Times New Roman" w:hAnsi="Times New Roman" w:eastAsia="Times New Roman" w:cs="Times New Roman"/>
          <w:color w:val="FF0000"/>
          <w:sz w:val="24"/>
          <w:szCs w:val="24"/>
          <w:shd w:val="clear" w:color="FFFFFF" w:fill="D9D9D9"/>
        </w:rPr>
        <w:t xml:space="preserve">random association between </w:t>
      </w:r>
      <w:ins w:id="395" w:author="Arcella" w:date="2020-06-03T16:44:00Z">
        <w:r>
          <w:rPr>
            <w:rFonts w:ascii="Times New Roman" w:hAnsi="Times New Roman" w:eastAsia="Times New Roman" w:cs="Times New Roman"/>
            <w:color w:val="FF0000"/>
            <w:sz w:val="24"/>
            <w:szCs w:val="24"/>
            <w:shd w:val="clear" w:color="FFFFFF" w:fill="D9D9D9"/>
          </w:rPr>
          <w:t xml:space="preserve">the </w:t>
        </w:r>
      </w:ins>
      <w:r>
        <w:rPr>
          <w:rFonts w:ascii="Times New Roman" w:hAnsi="Times New Roman" w:eastAsia="Times New Roman" w:cs="Times New Roman"/>
          <w:color w:val="FF0000"/>
          <w:sz w:val="24"/>
          <w:szCs w:val="24"/>
          <w:shd w:val="clear" w:color="FFFFFF" w:fill="D9D9D9"/>
        </w:rPr>
        <w:t xml:space="preserve">genotype and </w:t>
      </w:r>
      <w:ins w:id="396" w:author="Arcella" w:date="2020-06-03T16:44:00Z">
        <w:r>
          <w:rPr>
            <w:rFonts w:ascii="Times New Roman" w:hAnsi="Times New Roman" w:eastAsia="Times New Roman" w:cs="Times New Roman"/>
            <w:color w:val="FF0000"/>
            <w:sz w:val="24"/>
            <w:szCs w:val="24"/>
            <w:shd w:val="clear" w:color="FFFFFF" w:fill="D9D9D9"/>
          </w:rPr>
          <w:t xml:space="preserve">the </w:t>
        </w:r>
      </w:ins>
      <w:r>
        <w:rPr>
          <w:rFonts w:ascii="Times New Roman" w:hAnsi="Times New Roman" w:eastAsia="Times New Roman" w:cs="Times New Roman"/>
          <w:color w:val="FF0000"/>
          <w:sz w:val="24"/>
          <w:szCs w:val="24"/>
          <w:shd w:val="clear" w:color="FFFFFF" w:fill="D9D9D9"/>
        </w:rPr>
        <w:t>morphotype</w:t>
      </w:r>
      <w:ins w:id="397" w:author="Arcella" w:date="2020-06-12T15:28:00Z">
        <w:r>
          <w:rPr>
            <w:rFonts w:ascii="Times New Roman" w:hAnsi="Times New Roman" w:eastAsia="Times New Roman" w:cs="Times New Roman"/>
            <w:color w:val="FF0000"/>
            <w:sz w:val="24"/>
            <w:szCs w:val="24"/>
            <w:shd w:val="clear" w:color="FFFFFF" w:fill="D9D9D9"/>
          </w:rPr>
          <w:t>)</w:t>
        </w:r>
        <w:commentRangeEnd w:id="2"/>
      </w:ins>
      <w:r>
        <w:commentReference w:id="2"/>
      </w:r>
      <w:r>
        <w:rPr>
          <w:rFonts w:ascii="Times New Roman" w:hAnsi="Times New Roman" w:eastAsia="Times New Roman" w:cs="Times New Roman"/>
          <w:sz w:val="24"/>
          <w:szCs w:val="24"/>
        </w:rPr>
        <w:t xml:space="preserve">. It is evident from </w:t>
      </w:r>
      <w:del w:id="398" w:author="Arcella" w:date="2020-06-03T16:44: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 xml:space="preserve">Fig. 2 that </w:t>
      </w:r>
      <w:del w:id="399" w:author="Arcella" w:date="2020-06-03T16:44:00Z">
        <w:r>
          <w:rPr>
            <w:rFonts w:ascii="Times New Roman" w:hAnsi="Times New Roman" w:eastAsia="Times New Roman" w:cs="Times New Roman"/>
            <w:sz w:val="24"/>
            <w:szCs w:val="24"/>
          </w:rPr>
          <w:delText xml:space="preserve">the </w:delText>
        </w:r>
      </w:del>
      <w:ins w:id="400" w:author="Arcella" w:date="2020-06-03T16:44: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low predictive value of the test in </w:t>
      </w:r>
      <w:del w:id="401" w:author="Arcella" w:date="2020-06-03T16:44: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 xml:space="preserve">BH is mainly due to </w:t>
      </w:r>
      <w:ins w:id="402" w:author="Arcella" w:date="2020-06-03T16:44: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generally</w:t>
      </w:r>
      <w:r>
        <w:rPr>
          <w:rFonts w:ascii="Times New Roman" w:hAnsi="Times New Roman" w:eastAsia="Times New Roman" w:cs="Times New Roman"/>
          <w:sz w:val="24"/>
          <w:szCs w:val="24"/>
          <w:highlight w:val="red"/>
        </w:rPr>
        <w:t xml:space="preserve"> </w:t>
      </w:r>
      <w:commentRangeStart w:id="3"/>
      <w:r>
        <w:rPr>
          <w:rFonts w:ascii="Times New Roman" w:hAnsi="Times New Roman" w:eastAsia="Times New Roman" w:cs="Times New Roman"/>
          <w:color w:val="FFFF00"/>
          <w:sz w:val="24"/>
          <w:szCs w:val="24"/>
          <w:highlight w:val="red"/>
        </w:rPr>
        <w:t xml:space="preserve">low </w:t>
      </w:r>
      <w:r>
        <w:rPr>
          <w:rFonts w:ascii="Times New Roman" w:hAnsi="Times New Roman" w:eastAsia="Times New Roman" w:cs="Times New Roman"/>
          <w:i/>
          <w:color w:val="FFFF00"/>
          <w:sz w:val="24"/>
          <w:szCs w:val="24"/>
          <w:highlight w:val="red"/>
        </w:rPr>
        <w:t>P(tros|T)</w:t>
      </w:r>
      <w:commentRangeEnd w:id="3"/>
      <w:r>
        <w:commentReference w:id="3"/>
      </w:r>
      <w:r>
        <w:rPr>
          <w:rFonts w:ascii="Times New Roman" w:hAnsi="Times New Roman" w:eastAsia="Times New Roman" w:cs="Times New Roman"/>
          <w:sz w:val="24"/>
          <w:szCs w:val="24"/>
        </w:rPr>
        <w:t xml:space="preserve">: even though the great majority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del w:id="403" w:author="Arcella" w:date="2020-06-12T15:29:00Z">
        <w:r>
          <w:rPr>
            <w:rFonts w:ascii="Times New Roman" w:hAnsi="Times New Roman" w:eastAsia="Times New Roman" w:cs="Times New Roman"/>
            <w:sz w:val="24"/>
            <w:szCs w:val="24"/>
          </w:rPr>
          <w:delText xml:space="preserve">bear </w:delText>
        </w:r>
      </w:del>
      <w:ins w:id="404" w:author="Arcella" w:date="2020-06-12T15:29:00Z">
        <w:r>
          <w:rPr>
            <w:rFonts w:ascii="Times New Roman" w:hAnsi="Times New Roman" w:eastAsia="Times New Roman" w:cs="Times New Roman"/>
            <w:sz w:val="24"/>
            <w:szCs w:val="24"/>
          </w:rPr>
          <w:t xml:space="preserve">have a </w:t>
        </w:r>
      </w:ins>
      <w:r>
        <w:rPr>
          <w:rFonts w:ascii="Times New Roman" w:hAnsi="Times New Roman" w:eastAsia="Times New Roman" w:cs="Times New Roman"/>
          <w:sz w:val="24"/>
          <w:szCs w:val="24"/>
        </w:rPr>
        <w:t>T-morphotype</w:t>
      </w:r>
      <w:ins w:id="405" w:author="Arcella" w:date="2020-06-03T16:46: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it is difficult to recognize them because many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del w:id="406" w:author="Arcella" w:date="2020-06-12T15:29:00Z">
        <w:r>
          <w:rPr>
            <w:rFonts w:ascii="Times New Roman" w:hAnsi="Times New Roman" w:eastAsia="Times New Roman" w:cs="Times New Roman"/>
            <w:sz w:val="24"/>
            <w:szCs w:val="24"/>
          </w:rPr>
          <w:delText xml:space="preserve">bear </w:delText>
        </w:r>
      </w:del>
      <w:ins w:id="407" w:author="Arcella" w:date="2020-06-12T15:29:00Z">
        <w:r>
          <w:rPr>
            <w:rFonts w:ascii="Times New Roman" w:hAnsi="Times New Roman" w:eastAsia="Times New Roman" w:cs="Times New Roman"/>
            <w:sz w:val="24"/>
            <w:szCs w:val="24"/>
          </w:rPr>
          <w:t xml:space="preserve">have </w:t>
        </w:r>
      </w:ins>
      <w:r>
        <w:rPr>
          <w:rFonts w:ascii="Times New Roman" w:hAnsi="Times New Roman" w:eastAsia="Times New Roman" w:cs="Times New Roman"/>
          <w:sz w:val="24"/>
          <w:szCs w:val="24"/>
        </w:rPr>
        <w:t>this morphotype</w:t>
      </w:r>
      <w:ins w:id="408" w:author="Arcella" w:date="2020-06-12T15:29: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too. On the other hand</w:t>
      </w:r>
      <w:ins w:id="409" w:author="Arcella" w:date="2020-06-03T16:46: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E-morphotypes</w:t>
      </w:r>
      <w:ins w:id="410" w:author="Arcella" w:date="2020-06-03T16:46: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yellow"/>
        </w:rPr>
        <w:t>let</w:t>
      </w:r>
      <w:ins w:id="411" w:author="Arcella" w:date="2020-06-03T16:46:00Z">
        <w:r>
          <w:rPr>
            <w:rFonts w:ascii="Times New Roman" w:hAnsi="Times New Roman" w:eastAsia="Times New Roman" w:cs="Times New Roman"/>
            <w:sz w:val="24"/>
            <w:szCs w:val="24"/>
          </w:rPr>
          <w:t>??? which are???</w:t>
        </w:r>
      </w:ins>
      <w:r>
        <w:rPr>
          <w:rFonts w:ascii="Times New Roman" w:hAnsi="Times New Roman" w:eastAsia="Times New Roman" w:cs="Times New Roman"/>
          <w:sz w:val="24"/>
          <w:szCs w:val="24"/>
        </w:rPr>
        <w:t xml:space="preserve"> not that common in </w:t>
      </w:r>
      <w:del w:id="412" w:author="Arcella" w:date="2020-06-03T16:46: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BH samples</w:t>
      </w:r>
      <w:ins w:id="413" w:author="Arcella" w:date="2020-06-03T16:46: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are predominantly found</w:t>
      </w:r>
      <w:del w:id="414" w:author="Arcella" w:date="2020-06-03T16:46:00Z">
        <w:r>
          <w:rPr>
            <w:rFonts w:ascii="Times New Roman" w:hAnsi="Times New Roman" w:eastAsia="Times New Roman" w:cs="Times New Roman"/>
            <w:sz w:val="24"/>
            <w:szCs w:val="24"/>
          </w:rPr>
          <w:delText>ed</w:delText>
        </w:r>
      </w:del>
      <w:r>
        <w:rPr>
          <w:rFonts w:ascii="Times New Roman" w:hAnsi="Times New Roman" w:eastAsia="Times New Roman" w:cs="Times New Roman"/>
          <w:sz w:val="24"/>
          <w:szCs w:val="24"/>
        </w:rPr>
        <w:t xml:space="preserve"> in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FF0000"/>
          <w:sz w:val="24"/>
          <w:szCs w:val="24"/>
        </w:rPr>
        <w:t>Nevertheless</w:t>
      </w:r>
      <w:ins w:id="415" w:author="Arcella" w:date="2020-06-03T16:46:00Z">
        <w:r>
          <w:rPr>
            <w:rFonts w:ascii="Times New Roman" w:hAnsi="Times New Roman" w:eastAsia="Times New Roman" w:cs="Times New Roman"/>
            <w:color w:val="FF0000"/>
            <w:sz w:val="24"/>
            <w:szCs w:val="24"/>
          </w:rPr>
          <w:t>,</w:t>
        </w:r>
      </w:ins>
      <w:r>
        <w:rPr>
          <w:rFonts w:ascii="Times New Roman" w:hAnsi="Times New Roman" w:eastAsia="Times New Roman" w:cs="Times New Roman"/>
          <w:color w:val="FF0000"/>
          <w:sz w:val="24"/>
          <w:szCs w:val="24"/>
        </w:rPr>
        <w:t xml:space="preserve"> the statistical analysis indicates that both </w:t>
      </w:r>
      <w:r>
        <w:rPr>
          <w:rFonts w:ascii="Times New Roman" w:hAnsi="Times New Roman" w:eastAsia="Times New Roman" w:cs="Times New Roman"/>
          <w:i/>
          <w:color w:val="FF0000"/>
          <w:sz w:val="24"/>
          <w:szCs w:val="24"/>
        </w:rPr>
        <w:t>P(tros|T)</w:t>
      </w:r>
      <w:r>
        <w:rPr>
          <w:rFonts w:ascii="Times New Roman" w:hAnsi="Times New Roman" w:eastAsia="Times New Roman" w:cs="Times New Roman"/>
          <w:color w:val="FF0000"/>
          <w:sz w:val="24"/>
          <w:szCs w:val="24"/>
        </w:rPr>
        <w:t xml:space="preserve"> and </w:t>
      </w:r>
      <w:r>
        <w:rPr>
          <w:rFonts w:ascii="Times New Roman" w:hAnsi="Times New Roman" w:eastAsia="Times New Roman" w:cs="Times New Roman"/>
          <w:i/>
          <w:color w:val="FF0000"/>
          <w:sz w:val="24"/>
          <w:szCs w:val="24"/>
        </w:rPr>
        <w:t>P(edu|E)</w:t>
      </w:r>
      <w:r>
        <w:rPr>
          <w:rFonts w:ascii="Times New Roman" w:hAnsi="Times New Roman" w:eastAsia="Times New Roman" w:cs="Times New Roman"/>
          <w:color w:val="FF0000"/>
          <w:sz w:val="24"/>
          <w:szCs w:val="24"/>
        </w:rPr>
        <w:t xml:space="preserve"> predicted by the model were </w:t>
      </w:r>
      <w:del w:id="416" w:author="Arcella" w:date="2020-06-12T15:29:00Z">
        <w:r>
          <w:rPr>
            <w:rFonts w:ascii="Times New Roman" w:hAnsi="Times New Roman" w:eastAsia="Times New Roman" w:cs="Times New Roman"/>
            <w:color w:val="FF0000"/>
            <w:sz w:val="24"/>
            <w:szCs w:val="24"/>
          </w:rPr>
          <w:delText xml:space="preserve">lesser </w:delText>
        </w:r>
      </w:del>
      <w:ins w:id="417" w:author="Arcella" w:date="2020-06-12T15:29:00Z">
        <w:r>
          <w:rPr>
            <w:rFonts w:ascii="Times New Roman" w:hAnsi="Times New Roman" w:eastAsia="Times New Roman" w:cs="Times New Roman"/>
            <w:color w:val="FF0000"/>
            <w:sz w:val="24"/>
            <w:szCs w:val="24"/>
          </w:rPr>
          <w:t xml:space="preserve">smaller </w:t>
        </w:r>
      </w:ins>
      <w:r>
        <w:rPr>
          <w:rFonts w:ascii="Times New Roman" w:hAnsi="Times New Roman" w:eastAsia="Times New Roman" w:cs="Times New Roman"/>
          <w:color w:val="FF0000"/>
          <w:sz w:val="24"/>
          <w:szCs w:val="24"/>
        </w:rPr>
        <w:t xml:space="preserve">in </w:t>
      </w:r>
      <w:del w:id="418" w:author="Arcella" w:date="2020-06-03T16:47:00Z">
        <w:r>
          <w:rPr>
            <w:rFonts w:ascii="Times New Roman" w:hAnsi="Times New Roman" w:eastAsia="Times New Roman" w:cs="Times New Roman"/>
            <w:color w:val="FF0000"/>
            <w:sz w:val="24"/>
            <w:szCs w:val="24"/>
          </w:rPr>
          <w:delText xml:space="preserve">the </w:delText>
        </w:r>
      </w:del>
      <w:r>
        <w:rPr>
          <w:rFonts w:ascii="Times New Roman" w:hAnsi="Times New Roman" w:eastAsia="Times New Roman" w:cs="Times New Roman"/>
          <w:color w:val="FF0000"/>
          <w:sz w:val="24"/>
          <w:szCs w:val="24"/>
        </w:rPr>
        <w:t xml:space="preserve">BH than in </w:t>
      </w:r>
      <w:del w:id="419" w:author="Arcella" w:date="2020-06-03T16:47:00Z">
        <w:r>
          <w:rPr>
            <w:rFonts w:ascii="Times New Roman" w:hAnsi="Times New Roman" w:eastAsia="Times New Roman" w:cs="Times New Roman"/>
            <w:color w:val="FF0000"/>
            <w:sz w:val="24"/>
            <w:szCs w:val="24"/>
          </w:rPr>
          <w:delText xml:space="preserve">the </w:delText>
        </w:r>
      </w:del>
      <w:r>
        <w:rPr>
          <w:rFonts w:ascii="Times New Roman" w:hAnsi="Times New Roman" w:eastAsia="Times New Roman" w:cs="Times New Roman"/>
          <w:color w:val="FF0000"/>
          <w:sz w:val="24"/>
          <w:szCs w:val="24"/>
        </w:rPr>
        <w:t>WS and BL.</w:t>
      </w:r>
    </w:p>
    <w:p>
      <w:pPr>
        <w:spacing w:line="360" w:lineRule="auto"/>
        <w:rPr>
          <w:rFonts w:ascii="Times New Roman" w:hAnsi="Times New Roman" w:eastAsia="Times New Roman" w:cs="Times New Roman"/>
          <w:strike/>
          <w:sz w:val="24"/>
          <w:szCs w:val="24"/>
        </w:rPr>
      </w:pPr>
      <w:r>
        <w:rPr>
          <w:rFonts w:ascii="Times New Roman" w:hAnsi="Times New Roman" w:eastAsia="Times New Roman" w:cs="Times New Roman"/>
          <w:sz w:val="24"/>
          <w:szCs w:val="24"/>
        </w:rPr>
        <w:t xml:space="preserve">For each of </w:t>
      </w:r>
      <w:r>
        <w:rPr>
          <w:rFonts w:ascii="Times New Roman" w:hAnsi="Times New Roman" w:eastAsia="Times New Roman" w:cs="Times New Roman"/>
          <w:color w:val="FF0000"/>
          <w:sz w:val="24"/>
          <w:szCs w:val="24"/>
        </w:rPr>
        <w:t xml:space="preserve">the GLMM models considered (Model 2 and 3), </w:t>
      </w:r>
      <w:r>
        <w:rPr>
          <w:rFonts w:ascii="Times New Roman" w:hAnsi="Times New Roman" w:eastAsia="Times New Roman" w:cs="Times New Roman"/>
          <w:sz w:val="24"/>
          <w:szCs w:val="24"/>
        </w:rPr>
        <w:t>marginal and conditional pseudoR2 were close to each other (Table ++)</w:t>
      </w:r>
      <w:ins w:id="420" w:author="Arcella" w:date="2020-06-12T15:30: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ins w:id="421" w:author="Arcella" w:date="2020-06-12T15:30:00Z">
        <w:r>
          <w:rPr>
            <w:rFonts w:ascii="Times New Roman" w:hAnsi="Times New Roman" w:eastAsia="Times New Roman" w:cs="Times New Roman"/>
            <w:sz w:val="24"/>
            <w:szCs w:val="24"/>
          </w:rPr>
          <w:t xml:space="preserve">This </w:t>
        </w:r>
      </w:ins>
      <w:r>
        <w:rPr>
          <w:rFonts w:ascii="Times New Roman" w:hAnsi="Times New Roman" w:eastAsia="Times New Roman" w:cs="Times New Roman"/>
          <w:sz w:val="24"/>
          <w:szCs w:val="24"/>
        </w:rPr>
        <w:t>indicating the weak role of random factor (sample) as regulator of models, i.e. the satisfactory reproducibility of results in different populations</w:t>
      </w:r>
      <w:r>
        <w:rPr>
          <w:rFonts w:ascii="Times New Roman" w:hAnsi="Times New Roman" w:eastAsia="Times New Roman" w:cs="Times New Roman"/>
          <w:strike/>
          <w:sz w:val="24"/>
          <w:szCs w:val="24"/>
        </w:rPr>
        <w:t>.</w:t>
      </w:r>
      <w:ins w:id="422" w:author="Arcella" w:date="2020-06-12T15:30:00Z">
        <w:r>
          <w:rPr>
            <w:rFonts w:ascii="Times New Roman" w:hAnsi="Times New Roman" w:eastAsia="Times New Roman" w:cs="Times New Roman"/>
            <w:strike/>
            <w:sz w:val="24"/>
            <w:szCs w:val="24"/>
          </w:rPr>
          <w:t xml:space="preserve"> </w:t>
        </w:r>
      </w:ins>
      <w:ins w:id="423" w:author="Arcella" w:date="2020-06-12T15:30:00Z">
        <w:r>
          <w:rPr>
            <w:rFonts w:ascii="Times New Roman" w:hAnsi="Times New Roman" w:eastAsia="Times New Roman" w:cs="Times New Roman"/>
            <w:sz w:val="24"/>
            <w:szCs w:val="24"/>
          </w:rPr>
          <w:t xml:space="preserve">This indicates that the role of </w:t>
        </w:r>
      </w:ins>
      <w:ins w:id="424" w:author="Arcella" w:date="2020-06-12T15:31:00Z">
        <w:r>
          <w:rPr>
            <w:rFonts w:ascii="Times New Roman" w:hAnsi="Times New Roman" w:eastAsia="Times New Roman" w:cs="Times New Roman"/>
            <w:sz w:val="24"/>
            <w:szCs w:val="24"/>
          </w:rPr>
          <w:t xml:space="preserve">the </w:t>
        </w:r>
      </w:ins>
      <w:ins w:id="425" w:author="Arcella" w:date="2020-06-12T15:30:00Z">
        <w:r>
          <w:rPr>
            <w:rFonts w:ascii="Times New Roman" w:hAnsi="Times New Roman" w:eastAsia="Times New Roman" w:cs="Times New Roman"/>
            <w:sz w:val="24"/>
            <w:szCs w:val="24"/>
          </w:rPr>
          <w:t>random factor (sample) as regulator of models</w:t>
        </w:r>
      </w:ins>
      <w:ins w:id="426" w:author="Arcella" w:date="2020-06-12T15:31:00Z">
        <w:r>
          <w:rPr>
            <w:rFonts w:ascii="Times New Roman" w:hAnsi="Times New Roman" w:eastAsia="Times New Roman" w:cs="Times New Roman"/>
            <w:sz w:val="24"/>
            <w:szCs w:val="24"/>
          </w:rPr>
          <w:t xml:space="preserve"> was weak</w:t>
        </w:r>
      </w:ins>
      <w:ins w:id="427" w:author="Arcella" w:date="2020-06-12T15:30:00Z">
        <w:r>
          <w:rPr>
            <w:rFonts w:ascii="Times New Roman" w:hAnsi="Times New Roman" w:eastAsia="Times New Roman" w:cs="Times New Roman"/>
            <w:sz w:val="24"/>
            <w:szCs w:val="24"/>
          </w:rPr>
          <w:t xml:space="preserve">, i.e. </w:t>
        </w:r>
      </w:ins>
      <w:ins w:id="428" w:author="Arcella" w:date="2020-06-12T15:31:00Z">
        <w:r>
          <w:rPr>
            <w:rFonts w:ascii="Times New Roman" w:hAnsi="Times New Roman" w:eastAsia="Times New Roman" w:cs="Times New Roman"/>
            <w:sz w:val="24"/>
            <w:szCs w:val="24"/>
          </w:rPr>
          <w:t xml:space="preserve">the </w:t>
        </w:r>
      </w:ins>
      <w:ins w:id="429" w:author="Arcella" w:date="2020-06-12T15:30:00Z">
        <w:r>
          <w:rPr>
            <w:rFonts w:ascii="Times New Roman" w:hAnsi="Times New Roman" w:eastAsia="Times New Roman" w:cs="Times New Roman"/>
            <w:sz w:val="24"/>
            <w:szCs w:val="24"/>
          </w:rPr>
          <w:t xml:space="preserve">reproducibility of </w:t>
        </w:r>
      </w:ins>
      <w:ins w:id="430" w:author="Arcella" w:date="2020-06-12T15:31:00Z">
        <w:r>
          <w:rPr>
            <w:rFonts w:ascii="Times New Roman" w:hAnsi="Times New Roman" w:eastAsia="Times New Roman" w:cs="Times New Roman"/>
            <w:sz w:val="24"/>
            <w:szCs w:val="24"/>
          </w:rPr>
          <w:t xml:space="preserve">the </w:t>
        </w:r>
      </w:ins>
      <w:ins w:id="431" w:author="Arcella" w:date="2020-06-12T15:30:00Z">
        <w:r>
          <w:rPr>
            <w:rFonts w:ascii="Times New Roman" w:hAnsi="Times New Roman" w:eastAsia="Times New Roman" w:cs="Times New Roman"/>
            <w:sz w:val="24"/>
            <w:szCs w:val="24"/>
          </w:rPr>
          <w:t>results in different populations</w:t>
        </w:r>
      </w:ins>
      <w:ins w:id="432" w:author="Arcella" w:date="2020-06-12T15:31:00Z">
        <w:r>
          <w:rPr>
            <w:rFonts w:ascii="Times New Roman" w:hAnsi="Times New Roman" w:eastAsia="Times New Roman" w:cs="Times New Roman"/>
            <w:sz w:val="24"/>
            <w:szCs w:val="24"/>
          </w:rPr>
          <w:t xml:space="preserve"> was satisfactory.</w:t>
        </w:r>
      </w:ins>
      <w:r>
        <w:rPr>
          <w:rFonts w:ascii="Times New Roman" w:hAnsi="Times New Roman" w:eastAsia="Times New Roman" w:cs="Times New Roman"/>
          <w:strike/>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w:t>
      </w:r>
      <w:commentRangeStart w:id="4"/>
      <w:r>
        <w:rPr>
          <w:rFonts w:ascii="Times New Roman" w:hAnsi="Times New Roman" w:eastAsia="Times New Roman" w:cs="Times New Roman"/>
          <w:color w:val="FFFF00"/>
          <w:sz w:val="24"/>
          <w:szCs w:val="24"/>
          <w:highlight w:val="red"/>
        </w:rPr>
        <w:t>intra-set</w:t>
      </w:r>
      <w:commentRangeEnd w:id="4"/>
      <w:r>
        <w:commentReference w:id="4"/>
      </w:r>
      <w:r>
        <w:rPr>
          <w:rFonts w:ascii="Times New Roman" w:hAnsi="Times New Roman" w:eastAsia="Times New Roman" w:cs="Times New Roman"/>
          <w:sz w:val="24"/>
          <w:szCs w:val="24"/>
        </w:rPr>
        <w:t xml:space="preserve"> comparisons</w:t>
      </w:r>
      <w:ins w:id="433" w:author="Arcella" w:date="2020-06-12T15:31: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the regression coefficients did not differ statistically for </w:t>
      </w:r>
      <w:del w:id="434" w:author="Arcella" w:date="2020-06-03T16:49: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xml:space="preserve"> sets</w:t>
      </w:r>
      <w:ins w:id="435" w:author="Arcella" w:date="2020-06-12T15:31: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while </w:t>
      </w:r>
      <w:del w:id="436" w:author="Arcella" w:date="2020-06-12T15:31: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w:t>
      </w:r>
      <w:del w:id="437" w:author="Arcella" w:date="2020-06-12T15:31:00Z">
        <w:r>
          <w:rPr>
            <w:rFonts w:ascii="Times New Roman" w:hAnsi="Times New Roman" w:eastAsia="Times New Roman" w:cs="Times New Roman"/>
            <w:sz w:val="24"/>
            <w:szCs w:val="24"/>
          </w:rPr>
          <w:delText xml:space="preserve">each time </w:delText>
        </w:r>
      </w:del>
      <w:r>
        <w:rPr>
          <w:rFonts w:ascii="Times New Roman" w:hAnsi="Times New Roman" w:eastAsia="Times New Roman" w:cs="Times New Roman"/>
          <w:sz w:val="24"/>
          <w:szCs w:val="24"/>
        </w:rPr>
        <w:t xml:space="preserve">was </w:t>
      </w:r>
      <w:ins w:id="438" w:author="Arcella" w:date="2020-06-12T15:31:00Z">
        <w:r>
          <w:rPr>
            <w:rFonts w:ascii="Times New Roman" w:hAnsi="Times New Roman" w:eastAsia="Times New Roman" w:cs="Times New Roman"/>
            <w:sz w:val="24"/>
            <w:szCs w:val="24"/>
          </w:rPr>
          <w:t xml:space="preserve">always </w:t>
        </w:r>
      </w:ins>
      <w:r>
        <w:rPr>
          <w:rFonts w:ascii="Times New Roman" w:hAnsi="Times New Roman" w:eastAsia="Times New Roman" w:cs="Times New Roman"/>
          <w:sz w:val="24"/>
          <w:szCs w:val="24"/>
        </w:rPr>
        <w:t xml:space="preserve">different from </w:t>
      </w:r>
      <w:del w:id="439" w:author="Arcella" w:date="2020-06-12T15:31: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xml:space="preserve"> (Table 1). To assess the possibility of </w:t>
      </w:r>
      <w:del w:id="440" w:author="Arcella" w:date="2020-06-12T15:32:00Z">
        <w:r>
          <w:rPr>
            <w:rFonts w:ascii="Times New Roman" w:hAnsi="Times New Roman" w:eastAsia="Times New Roman" w:cs="Times New Roman"/>
            <w:sz w:val="24"/>
            <w:szCs w:val="24"/>
          </w:rPr>
          <w:delText xml:space="preserve">data-sets </w:delText>
        </w:r>
      </w:del>
      <w:r>
        <w:rPr>
          <w:rFonts w:ascii="Times New Roman" w:hAnsi="Times New Roman" w:eastAsia="Times New Roman" w:cs="Times New Roman"/>
          <w:sz w:val="24"/>
          <w:szCs w:val="24"/>
        </w:rPr>
        <w:t>pooling</w:t>
      </w:r>
      <w:ins w:id="441" w:author="Arcella" w:date="2020-06-12T15:32:00Z">
        <w:r>
          <w:rPr>
            <w:rFonts w:ascii="Times New Roman" w:hAnsi="Times New Roman" w:eastAsia="Times New Roman" w:cs="Times New Roman"/>
            <w:sz w:val="24"/>
            <w:szCs w:val="24"/>
          </w:rPr>
          <w:t xml:space="preserve"> the data sets,</w:t>
        </w:r>
      </w:ins>
      <w:r>
        <w:rPr>
          <w:rFonts w:ascii="Times New Roman" w:hAnsi="Times New Roman" w:eastAsia="Times New Roman" w:cs="Times New Roman"/>
          <w:sz w:val="24"/>
          <w:szCs w:val="24"/>
        </w:rPr>
        <w:t xml:space="preserve"> we compared the AIC of </w:t>
      </w:r>
      <w:r>
        <w:rPr>
          <w:rFonts w:ascii="Times New Roman" w:hAnsi="Times New Roman" w:eastAsia="Times New Roman" w:cs="Times New Roman"/>
          <w:strike/>
          <w:dstrike w:val="0"/>
          <w:sz w:val="24"/>
          <w:szCs w:val="24"/>
        </w:rPr>
        <w:t>full</w:t>
      </w:r>
      <w:r>
        <w:rPr>
          <w:rFonts w:ascii="Times New Roman" w:hAnsi="Times New Roman" w:eastAsia="Times New Roman" w:cs="Times New Roman"/>
          <w:sz w:val="24"/>
          <w:szCs w:val="24"/>
        </w:rPr>
        <w:t xml:space="preserve"> Model 3 (AIC = ) with AICs of three other models based on differently pooled WS,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sets. The model based on pooled </w:t>
      </w:r>
      <w:r>
        <w:rPr>
          <w:rFonts w:ascii="Times New Roman" w:hAnsi="Times New Roman" w:eastAsia="Times New Roman" w:cs="Times New Roman"/>
          <w:i/>
          <w:sz w:val="24"/>
          <w:szCs w:val="24"/>
        </w:rPr>
        <w:t>WS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BL</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showed the lowest AIC</w:t>
      </w:r>
      <w:del w:id="442" w:author="Arcella" w:date="2020-06-03T16:50:00Z">
        <w:r>
          <w:rPr>
            <w:rFonts w:ascii="Times New Roman" w:hAnsi="Times New Roman" w:eastAsia="Times New Roman" w:cs="Times New Roman"/>
            <w:sz w:val="24"/>
            <w:szCs w:val="24"/>
          </w:rPr>
          <w:delText xml:space="preserve"> of </w:delText>
        </w:r>
      </w:del>
      <w:r>
        <w:rPr>
          <w:rFonts w:ascii="Times New Roman" w:hAnsi="Times New Roman" w:eastAsia="Times New Roman" w:cs="Times New Roman"/>
          <w:sz w:val="24"/>
          <w:szCs w:val="24"/>
        </w:rPr>
        <w:t>. Therefore</w:t>
      </w:r>
      <w:ins w:id="443" w:author="Arcella" w:date="2020-06-12T15:32: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in the </w:t>
      </w:r>
      <w:del w:id="444" w:author="Arcella" w:date="2020-06-12T15:32:00Z">
        <w:r>
          <w:rPr>
            <w:rFonts w:ascii="Times New Roman" w:hAnsi="Times New Roman" w:eastAsia="Times New Roman" w:cs="Times New Roman"/>
            <w:sz w:val="24"/>
            <w:szCs w:val="24"/>
          </w:rPr>
          <w:delText xml:space="preserve">next </w:delText>
        </w:r>
      </w:del>
      <w:ins w:id="445" w:author="Arcella" w:date="2020-06-12T15:32:00Z">
        <w:r>
          <w:rPr>
            <w:rFonts w:ascii="Times New Roman" w:hAnsi="Times New Roman" w:eastAsia="Times New Roman" w:cs="Times New Roman"/>
            <w:sz w:val="24"/>
            <w:szCs w:val="24"/>
          </w:rPr>
          <w:t xml:space="preserve">following </w:t>
        </w:r>
      </w:ins>
      <w:r>
        <w:rPr>
          <w:rFonts w:ascii="Times New Roman" w:hAnsi="Times New Roman" w:eastAsia="Times New Roman" w:cs="Times New Roman"/>
          <w:sz w:val="24"/>
          <w:szCs w:val="24"/>
        </w:rPr>
        <w:t xml:space="preserve">analyses we will consider </w:t>
      </w:r>
      <w:ins w:id="446" w:author="Arcella" w:date="2020-06-12T15:32:00Z">
        <w:r>
          <w:rPr>
            <w:rFonts w:ascii="Times New Roman" w:hAnsi="Times New Roman" w:eastAsia="Times New Roman" w:cs="Times New Roman"/>
            <w:sz w:val="24"/>
            <w:szCs w:val="24"/>
          </w:rPr>
          <w:t xml:space="preserve">two sets, </w:t>
        </w:r>
      </w:ins>
      <w:del w:id="447" w:author="Arcella" w:date="2020-06-12T15:32: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and </w:t>
      </w:r>
      <w:del w:id="448" w:author="Arcella" w:date="2020-06-12T15:32: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BH</w:t>
      </w:r>
      <w:del w:id="449" w:author="Arcella" w:date="2020-06-12T15:32:00Z">
        <w:r>
          <w:rPr>
            <w:rFonts w:ascii="Times New Roman" w:hAnsi="Times New Roman" w:eastAsia="Times New Roman" w:cs="Times New Roman"/>
            <w:sz w:val="24"/>
            <w:szCs w:val="24"/>
          </w:rPr>
          <w:delText xml:space="preserve"> sets</w:delText>
        </w:r>
      </w:del>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highlight w:val="lightGray"/>
        </w:rPr>
      </w:pPr>
    </w:p>
    <w:p>
      <w:pPr>
        <w:spacing w:line="360" w:lineRule="auto"/>
        <w:rPr>
          <w:rFonts w:hint="default" w:ascii="Times New Roman" w:hAnsi="Times New Roman" w:eastAsia="Times New Roman" w:cs="Times New Roman"/>
          <w:sz w:val="24"/>
          <w:szCs w:val="24"/>
          <w:highlight w:val="lightGray"/>
          <w:lang w:val="en-US"/>
        </w:rPr>
      </w:pPr>
      <w:r>
        <w:rPr>
          <w:rFonts w:hint="default" w:ascii="Times New Roman" w:hAnsi="Times New Roman" w:eastAsia="Times New Roman" w:cs="Times New Roman"/>
          <w:sz w:val="24"/>
          <w:szCs w:val="24"/>
          <w:highlight w:val="lightGray"/>
          <w:lang w:val="en-US"/>
        </w:rPr>
        <w:drawing>
          <wp:inline distT="0" distB="0" distL="114300" distR="114300">
            <wp:extent cx="5939790" cy="8485505"/>
            <wp:effectExtent l="0" t="0" r="3810" b="10795"/>
            <wp:docPr id="5" name="Изображение 5"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Fig2"/>
                    <pic:cNvPicPr>
                      <a:picLocks noChangeAspect="1"/>
                    </pic:cNvPicPr>
                  </pic:nvPicPr>
                  <pic:blipFill>
                    <a:blip r:embed="rId6"/>
                    <a:stretch>
                      <a:fillRect/>
                    </a:stretch>
                  </pic:blipFill>
                  <pic:spPr>
                    <a:xfrm>
                      <a:off x="0" y="0"/>
                      <a:ext cx="5939790" cy="8485505"/>
                    </a:xfrm>
                    <a:prstGeom prst="rect">
                      <a:avLst/>
                    </a:prstGeom>
                  </pic:spPr>
                </pic:pic>
              </a:graphicData>
            </a:graphic>
          </wp:inline>
        </w:drawing>
      </w:r>
    </w:p>
    <w:p>
      <w:pPr>
        <w:spacing w:line="360" w:lineRule="auto"/>
        <w:rPr>
          <w:rFonts w:ascii="Times New Roman" w:hAnsi="Times New Roman" w:eastAsia="Times New Roman" w:cs="Times New Roman"/>
          <w:sz w:val="24"/>
          <w:szCs w:val="24"/>
          <w:highlight w:val="lightGray"/>
        </w:rPr>
      </w:pPr>
    </w:p>
    <w:p>
      <w:pPr>
        <w:spacing w:line="360" w:lineRule="auto"/>
        <w:rPr>
          <w:rFonts w:ascii="Times New Roman" w:hAnsi="Times New Roman" w:eastAsia="Times New Roman" w:cs="Times New Roman"/>
          <w:sz w:val="24"/>
          <w:szCs w:val="24"/>
          <w:highlight w:val="lightGray"/>
        </w:rPr>
      </w:pPr>
      <w:r>
        <w:rPr>
          <w:rFonts w:ascii="Times New Roman" w:hAnsi="Times New Roman" w:eastAsia="Times New Roman" w:cs="Times New Roman"/>
          <w:sz w:val="24"/>
          <w:szCs w:val="24"/>
          <w:highlight w:val="lightGray"/>
        </w:rPr>
        <w:t xml:space="preserve">Figure 2. Variation of PT, P(T|tros), P(E|edu), P(tros|T), P(edu|E) as functions of Ptros in the White Sea (WS), brackish Barents Sea (BL) and saline Barents Sea (BH). Points - empirical estimates, </w:t>
      </w:r>
      <w:ins w:id="450" w:author="Arcella" w:date="2020-06-12T15:32:00Z">
        <w:r>
          <w:rPr>
            <w:rFonts w:ascii="Times New Roman" w:hAnsi="Times New Roman" w:eastAsia="Times New Roman" w:cs="Times New Roman"/>
            <w:sz w:val="24"/>
            <w:szCs w:val="24"/>
            <w:highlight w:val="lightGray"/>
          </w:rPr>
          <w:t xml:space="preserve">their </w:t>
        </w:r>
      </w:ins>
      <w:r>
        <w:rPr>
          <w:rFonts w:ascii="Times New Roman" w:hAnsi="Times New Roman" w:eastAsia="Times New Roman" w:cs="Times New Roman"/>
          <w:sz w:val="24"/>
          <w:szCs w:val="24"/>
          <w:highlight w:val="lightGray"/>
        </w:rPr>
        <w:t>size is proportional to sample size.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 M. trossulus and M. edulis from the same samples.</w:t>
      </w:r>
    </w:p>
    <w:p>
      <w:pPr>
        <w:spacing w:line="360" w:lineRule="auto"/>
        <w:rPr>
          <w:rFonts w:ascii="Times New Roman" w:hAnsi="Times New Roman" w:eastAsia="Times New Roman" w:cs="Times New Roman"/>
          <w:color w:val="FF0000"/>
          <w:sz w:val="24"/>
          <w:szCs w:val="24"/>
        </w:rPr>
      </w:pPr>
      <w:r>
        <w:rPr>
          <w:rFonts w:ascii="Times New Roman" w:hAnsi="Times New Roman" w:eastAsia="Times New Roman" w:cs="Times New Roman"/>
          <w:sz w:val="24"/>
          <w:szCs w:val="24"/>
          <w:highlight w:val="lightGray"/>
        </w:rPr>
        <w:t>Table 1. Parameters of</w:t>
      </w:r>
      <w:ins w:id="451" w:author="Arcella" w:date="2020-06-12T15:33:00Z">
        <w:r>
          <w:rPr>
            <w:rFonts w:ascii="Times New Roman" w:hAnsi="Times New Roman" w:eastAsia="Times New Roman" w:cs="Times New Roman"/>
            <w:sz w:val="24"/>
            <w:szCs w:val="24"/>
            <w:highlight w:val="lightGray"/>
          </w:rPr>
          <w:t xml:space="preserve"> the fitted</w:t>
        </w:r>
      </w:ins>
      <w:r>
        <w:rPr>
          <w:rFonts w:ascii="Times New Roman" w:hAnsi="Times New Roman" w:eastAsia="Times New Roman" w:cs="Times New Roman"/>
          <w:sz w:val="24"/>
          <w:szCs w:val="24"/>
          <w:highlight w:val="lightGray"/>
        </w:rPr>
        <w:t xml:space="preserve"> regression models</w:t>
      </w:r>
      <w:del w:id="452" w:author="Arcella" w:date="2020-06-12T15:33:00Z">
        <w:r>
          <w:rPr>
            <w:rFonts w:ascii="Times New Roman" w:hAnsi="Times New Roman" w:eastAsia="Times New Roman" w:cs="Times New Roman"/>
            <w:sz w:val="24"/>
            <w:szCs w:val="24"/>
            <w:highlight w:val="lightGray"/>
          </w:rPr>
          <w:delText xml:space="preserve"> fitted</w:delText>
        </w:r>
      </w:del>
      <w:r>
        <w:rPr>
          <w:rFonts w:ascii="Times New Roman" w:hAnsi="Times New Roman" w:eastAsia="Times New Roman" w:cs="Times New Roman"/>
          <w:sz w:val="24"/>
          <w:szCs w:val="24"/>
          <w:highlight w:val="lightGray"/>
        </w:rPr>
        <w:t>.</w:t>
      </w:r>
      <w:r>
        <w:rPr>
          <w:rFonts w:ascii="Times New Roman" w:hAnsi="Times New Roman" w:eastAsia="Times New Roman" w:cs="Times New Roman"/>
          <w:sz w:val="24"/>
          <w:szCs w:val="24"/>
        </w:rPr>
        <w:t xml:space="preserve"> </w:t>
      </w:r>
    </w:p>
    <w:p>
      <w:pPr>
        <w:spacing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 xml:space="preserve">   </w:t>
      </w:r>
    </w:p>
    <w:p>
      <w:pPr>
        <w:spacing w:line="360" w:lineRule="auto"/>
        <w:rPr>
          <w:rFonts w:ascii="Times New Roman" w:hAnsi="Times New Roman" w:eastAsia="Times New Roman" w:cs="Times New Roman"/>
          <w:b/>
          <w:sz w:val="24"/>
          <w:szCs w:val="24"/>
        </w:rPr>
      </w:pPr>
    </w:p>
    <w:p>
      <w:pPr>
        <w:spacing w:line="360" w:lineRule="auto"/>
        <w:rPr>
          <w:rFonts w:ascii="Times New Roman" w:hAnsi="Times New Roman" w:eastAsia="Times New Roman" w:cs="Times New Roman"/>
          <w:b/>
          <w:sz w:val="24"/>
          <w:szCs w:val="24"/>
        </w:rPr>
      </w:pP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Associations </w:t>
      </w:r>
      <w:del w:id="453" w:author="Arcella" w:date="2020-06-12T15:33:00Z">
        <w:r>
          <w:rPr>
            <w:rFonts w:ascii="Times New Roman" w:hAnsi="Times New Roman" w:eastAsia="Times New Roman" w:cs="Times New Roman"/>
            <w:b/>
            <w:sz w:val="24"/>
            <w:szCs w:val="24"/>
          </w:rPr>
          <w:delText xml:space="preserve">among </w:delText>
        </w:r>
      </w:del>
      <w:ins w:id="454" w:author="Arcella" w:date="2020-06-12T15:33:00Z">
        <w:r>
          <w:rPr>
            <w:rFonts w:ascii="Times New Roman" w:hAnsi="Times New Roman" w:eastAsia="Times New Roman" w:cs="Times New Roman"/>
            <w:b/>
            <w:sz w:val="24"/>
            <w:szCs w:val="24"/>
          </w:rPr>
          <w:t xml:space="preserve">between </w:t>
        </w:r>
      </w:ins>
      <w:r>
        <w:rPr>
          <w:rFonts w:ascii="Times New Roman" w:hAnsi="Times New Roman" w:eastAsia="Times New Roman" w:cs="Times New Roman"/>
          <w:b/>
          <w:sz w:val="24"/>
          <w:szCs w:val="24"/>
        </w:rPr>
        <w:t>morphotypes and species-specific genotypes around the Atlantic</w:t>
      </w:r>
    </w:p>
    <w:p>
      <w:pPr>
        <w:spacing w:line="360" w:lineRule="auto"/>
        <w:rPr>
          <w:rFonts w:ascii="Times New Roman" w:hAnsi="Times New Roman" w:eastAsia="Times New Roman" w:cs="Times New Roman"/>
          <w:strike/>
          <w:sz w:val="24"/>
          <w:szCs w:val="24"/>
          <w:highlight w:val="yellow"/>
        </w:rPr>
      </w:pPr>
      <w:del w:id="455" w:author="Arcella" w:date="2020-06-12T15:39:00Z">
        <w:r>
          <w:rPr>
            <w:rFonts w:ascii="Times New Roman" w:hAnsi="Times New Roman" w:eastAsia="Times New Roman" w:cs="Times New Roman"/>
            <w:sz w:val="24"/>
            <w:szCs w:val="24"/>
          </w:rPr>
          <w:delText>P</w:delText>
        </w:r>
      </w:del>
      <w:ins w:id="456" w:author="Arcella" w:date="2020-06-12T15:39:00Z">
        <w:r>
          <w:rPr>
            <w:rFonts w:ascii="Times New Roman" w:hAnsi="Times New Roman" w:eastAsia="Times New Roman" w:cs="Times New Roman"/>
            <w:sz w:val="24"/>
            <w:szCs w:val="24"/>
            <w:lang w:val="en-GB"/>
          </w:rPr>
          <w:t>The p</w:t>
        </w:r>
      </w:ins>
      <w:r>
        <w:rPr>
          <w:rFonts w:ascii="Times New Roman" w:hAnsi="Times New Roman" w:eastAsia="Times New Roman" w:cs="Times New Roman"/>
          <w:sz w:val="24"/>
          <w:szCs w:val="24"/>
        </w:rPr>
        <w:t xml:space="preserve">atterns of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variation against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and </w:t>
      </w:r>
      <w:ins w:id="457" w:author="Arcella" w:date="2020-06-12T15:3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patterns of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P(E|edu)</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P(tros|T)</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variation against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w:t>
      </w:r>
      <w:del w:id="458" w:author="Arcella" w:date="2020-06-12T15:39:00Z">
        <w:r>
          <w:rPr>
            <w:rFonts w:ascii="Times New Roman" w:hAnsi="Times New Roman" w:eastAsia="Times New Roman" w:cs="Times New Roman"/>
            <w:sz w:val="24"/>
            <w:szCs w:val="24"/>
          </w:rPr>
          <w:delText xml:space="preserve">among </w:delText>
        </w:r>
      </w:del>
      <w:ins w:id="459" w:author="Arcella" w:date="2020-06-12T15:39:00Z">
        <w:r>
          <w:rPr>
            <w:rFonts w:ascii="Times New Roman" w:hAnsi="Times New Roman" w:eastAsia="Times New Roman" w:cs="Times New Roman"/>
            <w:sz w:val="24"/>
            <w:szCs w:val="24"/>
          </w:rPr>
          <w:t xml:space="preserve">in </w:t>
        </w:r>
      </w:ins>
      <w:r>
        <w:rPr>
          <w:rFonts w:ascii="Times New Roman" w:hAnsi="Times New Roman" w:eastAsia="Times New Roman" w:cs="Times New Roman"/>
          <w:sz w:val="24"/>
          <w:szCs w:val="24"/>
        </w:rPr>
        <w:t xml:space="preserve">samples from different geographical zones are visualized </w:t>
      </w:r>
      <w:del w:id="460" w:author="Arcella" w:date="2020-06-12T15:33:00Z">
        <w:r>
          <w:rPr>
            <w:rFonts w:ascii="Times New Roman" w:hAnsi="Times New Roman" w:eastAsia="Times New Roman" w:cs="Times New Roman"/>
            <w:sz w:val="24"/>
            <w:szCs w:val="24"/>
          </w:rPr>
          <w:delText xml:space="preserve">on </w:delText>
        </w:r>
      </w:del>
      <w:ins w:id="461" w:author="Arcella" w:date="2020-06-12T15:33:00Z">
        <w:r>
          <w:rPr>
            <w:rFonts w:ascii="Times New Roman" w:hAnsi="Times New Roman" w:eastAsia="Times New Roman" w:cs="Times New Roman"/>
            <w:sz w:val="24"/>
            <w:szCs w:val="24"/>
          </w:rPr>
          <w:t xml:space="preserve">in </w:t>
        </w:r>
      </w:ins>
      <w:r>
        <w:rPr>
          <w:rFonts w:ascii="Times New Roman" w:hAnsi="Times New Roman" w:eastAsia="Times New Roman" w:cs="Times New Roman"/>
          <w:sz w:val="24"/>
          <w:szCs w:val="24"/>
        </w:rPr>
        <w:t>Fig. 3</w:t>
      </w:r>
      <w:ins w:id="462" w:author="Arcella" w:date="2020-06-12T15:33: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463" w:author="Arcella" w:date="2020-06-12T15:33:00Z">
        <w:r>
          <w:rPr>
            <w:rFonts w:ascii="Times New Roman" w:hAnsi="Times New Roman" w:eastAsia="Times New Roman" w:cs="Times New Roman"/>
            <w:sz w:val="24"/>
            <w:szCs w:val="24"/>
          </w:rPr>
          <w:delText xml:space="preserve">whereas </w:delText>
        </w:r>
      </w:del>
      <w:ins w:id="464" w:author="Arcella" w:date="2020-06-12T15:3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results of </w:t>
      </w:r>
      <w:ins w:id="465" w:author="Arcella" w:date="2020-06-12T15:3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regression analysis are summarized in </w:t>
      </w:r>
      <w:del w:id="466" w:author="Arcella" w:date="2020-06-12T15:33:00Z">
        <w:r>
          <w:rPr>
            <w:rFonts w:ascii="Times New Roman" w:hAnsi="Times New Roman" w:eastAsia="Times New Roman" w:cs="Times New Roman"/>
            <w:sz w:val="24"/>
            <w:szCs w:val="24"/>
          </w:rPr>
          <w:delText>t</w:delText>
        </w:r>
      </w:del>
      <w:ins w:id="467" w:author="Arcella" w:date="2020-06-12T15:34:00Z">
        <w:r>
          <w:rPr>
            <w:rFonts w:ascii="Times New Roman" w:hAnsi="Times New Roman" w:eastAsia="Times New Roman" w:cs="Times New Roman"/>
            <w:sz w:val="24"/>
            <w:szCs w:val="24"/>
          </w:rPr>
          <w:t>T</w:t>
        </w:r>
      </w:ins>
      <w:r>
        <w:rPr>
          <w:rFonts w:ascii="Times New Roman" w:hAnsi="Times New Roman" w:eastAsia="Times New Roman" w:cs="Times New Roman"/>
          <w:sz w:val="24"/>
          <w:szCs w:val="24"/>
        </w:rPr>
        <w:t xml:space="preserve">able 1. </w:t>
      </w:r>
      <w:del w:id="468" w:author="Arcella" w:date="2020-06-12T15:39:00Z">
        <w:r>
          <w:rPr>
            <w:rFonts w:ascii="Times New Roman" w:hAnsi="Times New Roman" w:eastAsia="Times New Roman" w:cs="Times New Roman"/>
            <w:sz w:val="24"/>
            <w:szCs w:val="24"/>
          </w:rPr>
          <w:delText xml:space="preserve">Note that </w:delText>
        </w:r>
      </w:del>
      <w:ins w:id="469" w:author="Arcella" w:date="2020-06-12T15:3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Scottish material was not included in the regression analyses. Re-analyses of</w:t>
      </w:r>
      <w:ins w:id="470" w:author="Arcella" w:date="2020-06-12T15:39:00Z">
        <w:r>
          <w:rPr>
            <w:rFonts w:ascii="Times New Roman" w:hAnsi="Times New Roman" w:eastAsia="Times New Roman" w:cs="Times New Roman"/>
            <w:sz w:val="24"/>
            <w:szCs w:val="24"/>
          </w:rPr>
          <w:t xml:space="preserve"> the</w:t>
        </w:r>
      </w:ins>
      <w:r>
        <w:rPr>
          <w:rFonts w:ascii="Times New Roman" w:hAnsi="Times New Roman" w:eastAsia="Times New Roman" w:cs="Times New Roman"/>
          <w:sz w:val="24"/>
          <w:szCs w:val="24"/>
        </w:rPr>
        <w:t xml:space="preserve"> data from the White and </w:t>
      </w:r>
      <w:ins w:id="471" w:author="Arcella" w:date="2020-06-12T15:3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Barents Sea (</w:t>
      </w:r>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sets) together with </w:t>
      </w:r>
      <w:ins w:id="472" w:author="Arcella" w:date="2020-06-12T15:3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data from other regions </w:t>
      </w:r>
      <w:del w:id="473" w:author="Arcella" w:date="2020-06-12T15:40:00Z">
        <w:r>
          <w:rPr>
            <w:rFonts w:ascii="Times New Roman" w:hAnsi="Times New Roman" w:eastAsia="Times New Roman" w:cs="Times New Roman"/>
            <w:sz w:val="24"/>
            <w:szCs w:val="24"/>
          </w:rPr>
          <w:delText xml:space="preserve">certainly did not change the </w:delText>
        </w:r>
      </w:del>
      <w:ins w:id="474" w:author="Arcella" w:date="2020-06-12T15:40:00Z">
        <w:r>
          <w:rPr>
            <w:rFonts w:ascii="Times New Roman" w:hAnsi="Times New Roman" w:eastAsia="Times New Roman" w:cs="Times New Roman"/>
            <w:sz w:val="24"/>
            <w:szCs w:val="24"/>
          </w:rPr>
          <w:t xml:space="preserve">revealed the same </w:t>
        </w:r>
      </w:ins>
      <w:r>
        <w:rPr>
          <w:rFonts w:ascii="Times New Roman" w:hAnsi="Times New Roman" w:eastAsia="Times New Roman" w:cs="Times New Roman"/>
          <w:sz w:val="24"/>
          <w:szCs w:val="24"/>
        </w:rPr>
        <w:t xml:space="preserve">patterns </w:t>
      </w:r>
      <w:del w:id="475" w:author="Arcella" w:date="2020-06-12T15:40:00Z">
        <w:r>
          <w:rPr>
            <w:rFonts w:ascii="Times New Roman" w:hAnsi="Times New Roman" w:eastAsia="Times New Roman" w:cs="Times New Roman"/>
            <w:sz w:val="24"/>
            <w:szCs w:val="24"/>
          </w:rPr>
          <w:delText xml:space="preserve">revealed </w:delText>
        </w:r>
      </w:del>
      <w:ins w:id="476" w:author="Arcella" w:date="2020-06-12T15:40:00Z">
        <w:r>
          <w:rPr>
            <w:rFonts w:ascii="Times New Roman" w:hAnsi="Times New Roman" w:eastAsia="Times New Roman" w:cs="Times New Roman"/>
            <w:sz w:val="24"/>
            <w:szCs w:val="24"/>
          </w:rPr>
          <w:t xml:space="preserve">as those described </w:t>
        </w:r>
      </w:ins>
      <w:r>
        <w:rPr>
          <w:rFonts w:ascii="Times New Roman" w:hAnsi="Times New Roman" w:eastAsia="Times New Roman" w:cs="Times New Roman"/>
          <w:sz w:val="24"/>
          <w:szCs w:val="24"/>
        </w:rPr>
        <w:t>above. Again</w:t>
      </w:r>
      <w:ins w:id="477" w:author="Arcella" w:date="2020-06-12T15:40: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in all </w:t>
      </w:r>
      <w:ins w:id="478" w:author="Arcella" w:date="2020-06-12T15:40: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cases when mixed models were used (Model 5, Model 6, Table 1) the marginal and conditional pseudoR2 were close to each other (Table ++) indicating </w:t>
      </w:r>
      <w:del w:id="479" w:author="Arcella" w:date="2020-06-12T15:40:00Z">
        <w:r>
          <w:rPr>
            <w:rFonts w:ascii="Times New Roman" w:hAnsi="Times New Roman" w:eastAsia="Times New Roman" w:cs="Times New Roman"/>
            <w:sz w:val="24"/>
            <w:szCs w:val="24"/>
          </w:rPr>
          <w:delText xml:space="preserve">the </w:delText>
        </w:r>
      </w:del>
      <w:ins w:id="480" w:author="Arcella" w:date="2020-06-12T15:40: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weak role of </w:t>
      </w:r>
      <w:ins w:id="481" w:author="Arcella" w:date="2020-06-12T15:40: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random factor (</w:t>
      </w:r>
      <w:r>
        <w:rPr>
          <w:rFonts w:ascii="Times New Roman" w:hAnsi="Times New Roman" w:eastAsia="Times New Roman" w:cs="Times New Roman"/>
          <w:strike/>
          <w:dstrike w:val="0"/>
          <w:sz w:val="24"/>
          <w:szCs w:val="24"/>
        </w:rPr>
        <w:t>subset</w:t>
      </w:r>
      <w:r>
        <w:rPr>
          <w:rFonts w:hint="default" w:ascii="Times New Roman" w:hAnsi="Times New Roman" w:eastAsia="Times New Roman" w:cs="Times New Roman"/>
          <w:strike w:val="0"/>
          <w:dstrike w:val="0"/>
          <w:sz w:val="24"/>
          <w:szCs w:val="24"/>
          <w:lang w:val="ru-RU"/>
        </w:rPr>
        <w:t xml:space="preserve"> </w:t>
      </w:r>
      <w:r>
        <w:rPr>
          <w:rFonts w:hint="default" w:ascii="Times New Roman" w:hAnsi="Times New Roman" w:eastAsia="Times New Roman" w:cs="Times New Roman"/>
          <w:strike w:val="0"/>
          <w:dstrike w:val="0"/>
          <w:sz w:val="24"/>
          <w:szCs w:val="24"/>
          <w:lang w:val="en-US"/>
        </w:rPr>
        <w:t>sample</w:t>
      </w:r>
      <w:r>
        <w:rPr>
          <w:rFonts w:ascii="Times New Roman" w:hAnsi="Times New Roman" w:eastAsia="Times New Roman" w:cs="Times New Roman"/>
          <w:sz w:val="24"/>
          <w:szCs w:val="24"/>
        </w:rPr>
        <w:t xml:space="preserve">) as regulator of models, i.e. </w:t>
      </w:r>
      <w:del w:id="482" w:author="Arcella" w:date="2020-06-12T15:41:00Z">
        <w:r>
          <w:rPr>
            <w:rFonts w:ascii="Times New Roman" w:hAnsi="Times New Roman" w:eastAsia="Times New Roman" w:cs="Times New Roman"/>
            <w:sz w:val="24"/>
            <w:szCs w:val="24"/>
          </w:rPr>
          <w:delText xml:space="preserve">the </w:delText>
        </w:r>
      </w:del>
      <w:ins w:id="483" w:author="Arcella" w:date="2020-06-12T15:41: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satisfactory reproducibility of </w:t>
      </w:r>
      <w:ins w:id="484" w:author="Arcella" w:date="2020-06-12T15:41: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results from population to population in all</w:t>
      </w:r>
      <w:ins w:id="485" w:author="Arcella" w:date="2020-06-12T15:42:00Z">
        <w:r>
          <w:rPr>
            <w:rFonts w:ascii="Times New Roman" w:hAnsi="Times New Roman" w:eastAsia="Times New Roman" w:cs="Times New Roman"/>
            <w:sz w:val="24"/>
            <w:szCs w:val="24"/>
          </w:rPr>
          <w:t xml:space="preserve"> the</w:t>
        </w:r>
      </w:ins>
      <w:r>
        <w:rPr>
          <w:rFonts w:ascii="Times New Roman" w:hAnsi="Times New Roman" w:eastAsia="Times New Roman" w:cs="Times New Roman"/>
          <w:sz w:val="24"/>
          <w:szCs w:val="24"/>
        </w:rPr>
        <w:t xml:space="preserve"> regions.  </w:t>
      </w:r>
    </w:p>
    <w:p>
      <w:pPr>
        <w:spacing w:line="360" w:lineRule="auto"/>
        <w:rPr>
          <w:rFonts w:ascii="Times New Roman" w:hAnsi="Times New Roman" w:eastAsia="Times New Roman" w:cs="Times New Roman"/>
          <w:sz w:val="24"/>
          <w:szCs w:val="24"/>
        </w:rPr>
      </w:pPr>
      <w:del w:id="486" w:author="Arcella" w:date="2020-06-03T16:55:00Z">
        <w:r>
          <w:rPr>
            <w:rFonts w:ascii="Times New Roman" w:hAnsi="Times New Roman" w:eastAsia="Times New Roman" w:cs="Times New Roman"/>
            <w:sz w:val="24"/>
            <w:szCs w:val="24"/>
          </w:rPr>
          <w:delText>As in the White and Barents Seas, in other sets t</w:delText>
        </w:r>
      </w:del>
      <w:ins w:id="487" w:author="Arcella" w:date="2020-06-03T16:56:00Z">
        <w:r>
          <w:rPr>
            <w:rFonts w:ascii="Times New Roman" w:hAnsi="Times New Roman" w:eastAsia="Times New Roman" w:cs="Times New Roman"/>
            <w:sz w:val="24"/>
            <w:szCs w:val="24"/>
            <w:lang w:val="en-GB"/>
          </w:rPr>
          <w:t>T</w:t>
        </w:r>
      </w:ins>
      <w:r>
        <w:rPr>
          <w:rFonts w:ascii="Times New Roman" w:hAnsi="Times New Roman" w:eastAsia="Times New Roman" w:cs="Times New Roman"/>
          <w:sz w:val="24"/>
          <w:szCs w:val="24"/>
        </w:rPr>
        <w:t xml:space="preserve">he proportion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in samples (Ptros) was positively correlated with the proportion of T-morphotypes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w:t>
      </w:r>
      <w:ins w:id="488" w:author="Arcella" w:date="2020-06-03T16:56:00Z">
        <w:r>
          <w:rPr>
            <w:rFonts w:ascii="Times New Roman" w:hAnsi="Times New Roman" w:eastAsia="Times New Roman" w:cs="Times New Roman"/>
            <w:sz w:val="24"/>
            <w:szCs w:val="24"/>
          </w:rPr>
          <w:t xml:space="preserve"> in </w:t>
        </w:r>
      </w:ins>
      <w:ins w:id="489" w:author="Arcella" w:date="2020-06-12T15:42:00Z">
        <w:r>
          <w:rPr>
            <w:rFonts w:ascii="Times New Roman" w:hAnsi="Times New Roman" w:eastAsia="Times New Roman" w:cs="Times New Roman"/>
            <w:sz w:val="24"/>
            <w:szCs w:val="24"/>
          </w:rPr>
          <w:t xml:space="preserve">the </w:t>
        </w:r>
      </w:ins>
      <w:ins w:id="490" w:author="Arcella" w:date="2020-06-03T16:56:00Z">
        <w:r>
          <w:rPr>
            <w:rFonts w:ascii="Times New Roman" w:hAnsi="Times New Roman" w:eastAsia="Times New Roman" w:cs="Times New Roman"/>
            <w:sz w:val="24"/>
            <w:szCs w:val="24"/>
          </w:rPr>
          <w:t>other sets</w:t>
        </w:r>
      </w:ins>
      <w:ins w:id="491" w:author="Arcella" w:date="2020-06-12T15:42:00Z">
        <w:r>
          <w:rPr>
            <w:rFonts w:ascii="Times New Roman" w:hAnsi="Times New Roman" w:eastAsia="Times New Roman" w:cs="Times New Roman"/>
            <w:sz w:val="24"/>
            <w:szCs w:val="24"/>
          </w:rPr>
          <w:t>,</w:t>
        </w:r>
      </w:ins>
      <w:ins w:id="492" w:author="Arcella" w:date="2020-06-03T16:56:00Z">
        <w:r>
          <w:rPr>
            <w:rFonts w:ascii="Times New Roman" w:hAnsi="Times New Roman" w:eastAsia="Times New Roman" w:cs="Times New Roman"/>
            <w:sz w:val="24"/>
            <w:szCs w:val="24"/>
          </w:rPr>
          <w:t xml:space="preserve"> as </w:t>
        </w:r>
      </w:ins>
      <w:ins w:id="493" w:author="Arcella" w:date="2020-06-12T15:42:00Z">
        <w:r>
          <w:rPr>
            <w:rFonts w:ascii="Times New Roman" w:hAnsi="Times New Roman" w:eastAsia="Times New Roman" w:cs="Times New Roman"/>
            <w:sz w:val="24"/>
            <w:szCs w:val="24"/>
          </w:rPr>
          <w:t>it did in the samples from the White and the Barents Sea.</w:t>
        </w:r>
      </w:ins>
      <w:ins w:id="494" w:author="Arcella" w:date="2020-06-12T15:42:00Z">
        <w:r>
          <w:rPr>
            <w:rFonts w:ascii="Times New Roman" w:hAnsi="Times New Roman" w:eastAsia="Times New Roman" w:cs="Times New Roman"/>
            <w:sz w:val="24"/>
            <w:szCs w:val="24"/>
            <w:shd w:val="clear" w:color="FFFFFF" w:fill="D9D9D9"/>
          </w:rPr>
          <w:t xml:space="preserve"> </w:t>
        </w:r>
      </w:ins>
      <w:del w:id="495" w:author="Arcella" w:date="2020-06-12T15:42:00Z">
        <w:commentRangeStart w:id="5"/>
        <w:r>
          <w:rPr>
            <w:rFonts w:ascii="Times New Roman" w:hAnsi="Times New Roman" w:eastAsia="Times New Roman" w:cs="Times New Roman"/>
            <w:color w:val="FFFF00"/>
            <w:sz w:val="24"/>
            <w:szCs w:val="24"/>
            <w:highlight w:val="red"/>
            <w:shd w:val="clear" w:color="auto" w:fill="auto"/>
          </w:rPr>
          <w:delText xml:space="preserve"> and t</w:delText>
        </w:r>
      </w:del>
      <w:ins w:id="496" w:author="Arcella" w:date="2020-06-12T15:42:00Z">
        <w:r>
          <w:rPr>
            <w:rFonts w:ascii="Times New Roman" w:hAnsi="Times New Roman" w:eastAsia="Times New Roman" w:cs="Times New Roman"/>
            <w:color w:val="FFFF00"/>
            <w:sz w:val="24"/>
            <w:szCs w:val="24"/>
            <w:highlight w:val="red"/>
            <w:shd w:val="clear" w:color="auto" w:fill="auto"/>
          </w:rPr>
          <w:t>T</w:t>
        </w:r>
      </w:ins>
      <w:r>
        <w:rPr>
          <w:rFonts w:ascii="Times New Roman" w:hAnsi="Times New Roman" w:eastAsia="Times New Roman" w:cs="Times New Roman"/>
          <w:color w:val="FFFF00"/>
          <w:sz w:val="24"/>
          <w:szCs w:val="24"/>
          <w:highlight w:val="red"/>
          <w:shd w:val="clear" w:color="auto" w:fill="auto"/>
        </w:rPr>
        <w:t xml:space="preserve">his tendency was significant for all </w:t>
      </w:r>
      <w:ins w:id="497" w:author="Arcella" w:date="2020-06-12T15:42:00Z">
        <w:r>
          <w:rPr>
            <w:rFonts w:ascii="Times New Roman" w:hAnsi="Times New Roman" w:eastAsia="Times New Roman" w:cs="Times New Roman"/>
            <w:color w:val="FFFF00"/>
            <w:sz w:val="24"/>
            <w:szCs w:val="24"/>
            <w:highlight w:val="red"/>
            <w:shd w:val="clear" w:color="auto" w:fill="auto"/>
          </w:rPr>
          <w:t xml:space="preserve">the </w:t>
        </w:r>
      </w:ins>
      <w:r>
        <w:rPr>
          <w:rFonts w:ascii="Times New Roman" w:hAnsi="Times New Roman" w:eastAsia="Times New Roman" w:cs="Times New Roman"/>
          <w:color w:val="FFFF00"/>
          <w:sz w:val="24"/>
          <w:szCs w:val="24"/>
          <w:highlight w:val="red"/>
          <w:shd w:val="clear" w:color="auto" w:fill="auto"/>
        </w:rPr>
        <w:t>sets</w:t>
      </w:r>
      <w:commentRangeEnd w:id="5"/>
      <w:r>
        <w:rPr>
          <w:color w:val="FFFF00"/>
          <w:highlight w:val="red"/>
          <w:shd w:val="clear" w:color="auto" w:fill="auto"/>
        </w:rPr>
        <w:commentReference w:id="5"/>
      </w:r>
      <w:r>
        <w:rPr>
          <w:rFonts w:ascii="Times New Roman" w:hAnsi="Times New Roman" w:eastAsia="Times New Roman" w:cs="Times New Roman"/>
          <w:color w:val="FFFF00"/>
          <w:sz w:val="24"/>
          <w:szCs w:val="24"/>
          <w:highlight w:val="red"/>
          <w:shd w:val="clear" w:color="auto" w:fill="auto"/>
        </w:rPr>
        <w:t xml:space="preserve"> </w:t>
      </w:r>
      <w:r>
        <w:rPr>
          <w:rFonts w:ascii="Times New Roman" w:hAnsi="Times New Roman" w:eastAsia="Times New Roman" w:cs="Times New Roman"/>
          <w:color w:val="FFFF00"/>
          <w:sz w:val="24"/>
          <w:szCs w:val="24"/>
          <w:highlight w:val="red"/>
          <w:shd w:val="clear" w:color="FFFFFF" w:fill="D9D9D9"/>
        </w:rPr>
        <w:t>(Fig. 2; Model 4, Table 1)</w:t>
      </w:r>
      <w:r>
        <w:rPr>
          <w:rFonts w:ascii="Times New Roman" w:hAnsi="Times New Roman" w:eastAsia="Times New Roman" w:cs="Times New Roman"/>
          <w:sz w:val="24"/>
          <w:szCs w:val="24"/>
        </w:rPr>
        <w:t xml:space="preserve">. </w:t>
      </w:r>
      <w:del w:id="498" w:author="Arcella" w:date="2020-06-12T15:42:00Z">
        <w:r>
          <w:rPr>
            <w:rFonts w:ascii="Times New Roman" w:hAnsi="Times New Roman" w:eastAsia="Times New Roman" w:cs="Times New Roman"/>
            <w:sz w:val="24"/>
            <w:szCs w:val="24"/>
          </w:rPr>
          <w:delText>But o</w:delText>
        </w:r>
      </w:del>
      <w:ins w:id="499" w:author="Arcella" w:date="2020-06-12T15:42:00Z">
        <w:r>
          <w:rPr>
            <w:rFonts w:ascii="Times New Roman" w:hAnsi="Times New Roman" w:eastAsia="Times New Roman" w:cs="Times New Roman"/>
            <w:sz w:val="24"/>
            <w:szCs w:val="24"/>
          </w:rPr>
          <w:t>O</w:t>
        </w:r>
      </w:ins>
      <w:r>
        <w:rPr>
          <w:rFonts w:ascii="Times New Roman" w:hAnsi="Times New Roman" w:eastAsia="Times New Roman" w:cs="Times New Roman"/>
          <w:sz w:val="24"/>
          <w:szCs w:val="24"/>
        </w:rPr>
        <w:t xml:space="preserve">therwise, the patterns of variation were different for different sets. For </w:t>
      </w:r>
      <w:r>
        <w:rPr>
          <w:rFonts w:ascii="Times New Roman" w:hAnsi="Times New Roman" w:eastAsia="Times New Roman" w:cs="Times New Roman"/>
          <w:i/>
          <w:sz w:val="24"/>
          <w:szCs w:val="24"/>
        </w:rPr>
        <w:t>GOM</w:t>
      </w:r>
      <w:ins w:id="500" w:author="Arcella" w:date="2020-06-12T15:43:00Z">
        <w:r>
          <w:rPr>
            <w:rFonts w:ascii="Times New Roman" w:hAnsi="Times New Roman" w:eastAsia="Times New Roman" w:cs="Times New Roman"/>
            <w:sz w:val="24"/>
            <w:szCs w:val="24"/>
          </w:rPr>
          <w:t xml:space="preserve">, </w:t>
        </w:r>
      </w:ins>
      <w:del w:id="501" w:author="Arcella" w:date="2020-06-12T15:43: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the regression line stretched above the Y=X line but </w:t>
      </w:r>
      <w:del w:id="502" w:author="Arcella" w:date="2020-06-12T15:43:00Z">
        <w:r>
          <w:rPr>
            <w:rFonts w:ascii="Times New Roman" w:hAnsi="Times New Roman" w:eastAsia="Times New Roman" w:cs="Times New Roman"/>
            <w:sz w:val="24"/>
            <w:szCs w:val="24"/>
          </w:rPr>
          <w:delText xml:space="preserve">in </w:delText>
        </w:r>
      </w:del>
      <w:r>
        <w:rPr>
          <w:rFonts w:ascii="Times New Roman" w:hAnsi="Times New Roman" w:eastAsia="Times New Roman" w:cs="Times New Roman"/>
          <w:sz w:val="24"/>
          <w:szCs w:val="24"/>
        </w:rPr>
        <w:t xml:space="preserve">close </w:t>
      </w:r>
      <w:del w:id="503" w:author="Arcella" w:date="2020-06-12T15:43:00Z">
        <w:r>
          <w:rPr>
            <w:rFonts w:ascii="Times New Roman" w:hAnsi="Times New Roman" w:eastAsia="Times New Roman" w:cs="Times New Roman"/>
            <w:sz w:val="24"/>
            <w:szCs w:val="24"/>
          </w:rPr>
          <w:delText xml:space="preserve">proximity </w:delText>
        </w:r>
      </w:del>
      <w:r>
        <w:rPr>
          <w:rFonts w:ascii="Times New Roman" w:hAnsi="Times New Roman" w:eastAsia="Times New Roman" w:cs="Times New Roman"/>
          <w:sz w:val="24"/>
          <w:szCs w:val="24"/>
        </w:rPr>
        <w:t>to it</w:t>
      </w:r>
      <w:ins w:id="504" w:author="Arcella" w:date="2020-06-12T15:43: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indicating </w:t>
      </w:r>
      <w:ins w:id="505" w:author="Arcella" w:date="2020-06-12T15:4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proportionality between </w:t>
      </w:r>
      <w:r>
        <w:rPr>
          <w:rFonts w:ascii="Times New Roman" w:hAnsi="Times New Roman" w:eastAsia="Times New Roman" w:cs="Times New Roman"/>
          <w:i/>
          <w:sz w:val="24"/>
          <w:szCs w:val="24"/>
        </w:rPr>
        <w:t>PT</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For </w:t>
      </w:r>
      <w:r>
        <w:rPr>
          <w:rFonts w:ascii="Times New Roman" w:hAnsi="Times New Roman" w:eastAsia="Times New Roman" w:cs="Times New Roman"/>
          <w:i/>
          <w:sz w:val="24"/>
          <w:szCs w:val="24"/>
        </w:rPr>
        <w:t>Balt</w:t>
      </w:r>
      <w:ins w:id="506" w:author="Arcella" w:date="2020-06-12T15:43: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the regression slope was </w:t>
      </w:r>
      <w:del w:id="507" w:author="Arcella" w:date="2020-06-12T15:44:00Z">
        <w:r>
          <w:rPr>
            <w:rFonts w:ascii="Times New Roman" w:hAnsi="Times New Roman" w:eastAsia="Times New Roman" w:cs="Times New Roman"/>
            <w:sz w:val="24"/>
            <w:szCs w:val="24"/>
          </w:rPr>
          <w:delText xml:space="preserve">extremely </w:delText>
        </w:r>
      </w:del>
      <w:ins w:id="508" w:author="Arcella" w:date="2020-06-12T15:44:00Z">
        <w:r>
          <w:rPr>
            <w:rFonts w:ascii="Times New Roman" w:hAnsi="Times New Roman" w:eastAsia="Times New Roman" w:cs="Times New Roman"/>
            <w:sz w:val="24"/>
            <w:szCs w:val="24"/>
          </w:rPr>
          <w:t xml:space="preserve">very </w:t>
        </w:r>
      </w:ins>
      <w:del w:id="509" w:author="Arcella" w:date="2020-06-12T15:44:00Z">
        <w:commentRangeStart w:id="6"/>
        <w:r>
          <w:rPr>
            <w:rFonts w:ascii="Times New Roman" w:hAnsi="Times New Roman" w:eastAsia="Times New Roman" w:cs="Times New Roman"/>
            <w:sz w:val="24"/>
            <w:szCs w:val="24"/>
            <w:highlight w:val="yellow"/>
          </w:rPr>
          <w:delText>large</w:delText>
        </w:r>
      </w:del>
      <w:ins w:id="510" w:author="Arcella" w:date="2020-06-12T15:44:00Z">
        <w:r>
          <w:rPr>
            <w:rFonts w:ascii="Times New Roman" w:hAnsi="Times New Roman" w:eastAsia="Times New Roman" w:cs="Times New Roman"/>
            <w:sz w:val="24"/>
            <w:szCs w:val="24"/>
            <w:highlight w:val="yellow"/>
          </w:rPr>
          <w:t>steep</w:t>
        </w:r>
        <w:commentRangeEnd w:id="6"/>
      </w:ins>
      <w:ins w:id="511" w:author="Arcella" w:date="2020-06-12T15:44:00Z">
        <w:r>
          <w:rPr>
            <w:rStyle w:val="16"/>
          </w:rPr>
          <w:commentReference w:id="6"/>
        </w:r>
      </w:ins>
      <w:ins w:id="512" w:author="Arcella" w:date="2020-06-12T15:44: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and the regression line rapidly diverged from the Y=X line. </w:t>
      </w:r>
      <w:del w:id="513" w:author="Arcella" w:date="2020-06-12T15:44:00Z">
        <w:r>
          <w:rPr>
            <w:rFonts w:ascii="Times New Roman" w:hAnsi="Times New Roman" w:eastAsia="Times New Roman" w:cs="Times New Roman"/>
            <w:color w:val="FF0000"/>
            <w:sz w:val="24"/>
            <w:szCs w:val="24"/>
          </w:rPr>
          <w:delText xml:space="preserve">It is because unlike other sets in the Baltic one the </w:delText>
        </w:r>
      </w:del>
      <w:del w:id="514" w:author="Arcella" w:date="2020-06-12T15:44:00Z">
        <w:r>
          <w:rPr>
            <w:rFonts w:ascii="Times New Roman" w:hAnsi="Times New Roman" w:eastAsia="Times New Roman" w:cs="Times New Roman"/>
            <w:i/>
            <w:color w:val="FF0000"/>
            <w:sz w:val="24"/>
            <w:szCs w:val="24"/>
          </w:rPr>
          <w:delText>PT</w:delText>
        </w:r>
      </w:del>
      <w:del w:id="515" w:author="Arcella" w:date="2020-06-12T15:44:00Z">
        <w:r>
          <w:rPr>
            <w:rFonts w:ascii="Times New Roman" w:hAnsi="Times New Roman" w:eastAsia="Times New Roman" w:cs="Times New Roman"/>
            <w:color w:val="FF0000"/>
            <w:sz w:val="24"/>
            <w:szCs w:val="24"/>
          </w:rPr>
          <w:delText xml:space="preserve"> range was very narrow (0-0.4) relative to the </w:delText>
        </w:r>
      </w:del>
      <w:del w:id="516" w:author="Arcella" w:date="2020-06-12T15:44:00Z">
        <w:r>
          <w:rPr>
            <w:rFonts w:ascii="Times New Roman" w:hAnsi="Times New Roman" w:eastAsia="Times New Roman" w:cs="Times New Roman"/>
            <w:i/>
            <w:color w:val="FF0000"/>
            <w:sz w:val="24"/>
            <w:szCs w:val="24"/>
          </w:rPr>
          <w:delText>Ptros</w:delText>
        </w:r>
      </w:del>
      <w:del w:id="517" w:author="Arcella" w:date="2020-06-12T15:44:00Z">
        <w:r>
          <w:rPr>
            <w:rFonts w:ascii="Times New Roman" w:hAnsi="Times New Roman" w:eastAsia="Times New Roman" w:cs="Times New Roman"/>
            <w:color w:val="FF0000"/>
            <w:sz w:val="24"/>
            <w:szCs w:val="24"/>
          </w:rPr>
          <w:delText xml:space="preserve"> range (~0-1) </w:delText>
        </w:r>
      </w:del>
      <w:ins w:id="518" w:author="Arcella" w:date="2020-06-12T15:44:00Z">
        <w:r>
          <w:rPr>
            <w:rFonts w:ascii="Times New Roman" w:hAnsi="Times New Roman" w:eastAsia="Times New Roman" w:cs="Times New Roman"/>
            <w:color w:val="FF0000"/>
            <w:sz w:val="24"/>
            <w:szCs w:val="24"/>
            <w:lang w:val="en-GB"/>
          </w:rPr>
          <w:t>This was due to the fact that</w:t>
        </w:r>
      </w:ins>
      <w:ins w:id="519" w:author="Arcella" w:date="2020-06-12T15:44:00Z">
        <w:r>
          <w:rPr>
            <w:rFonts w:ascii="Times New Roman" w:hAnsi="Times New Roman" w:eastAsia="Times New Roman" w:cs="Times New Roman"/>
            <w:color w:val="FF0000"/>
            <w:sz w:val="24"/>
            <w:szCs w:val="24"/>
          </w:rPr>
          <w:t xml:space="preserve"> the </w:t>
        </w:r>
      </w:ins>
      <w:ins w:id="520" w:author="Arcella" w:date="2020-06-12T15:44:00Z">
        <w:r>
          <w:rPr>
            <w:rFonts w:ascii="Times New Roman" w:hAnsi="Times New Roman" w:eastAsia="Times New Roman" w:cs="Times New Roman"/>
            <w:i/>
            <w:color w:val="FF0000"/>
            <w:sz w:val="24"/>
            <w:szCs w:val="24"/>
          </w:rPr>
          <w:t>PT</w:t>
        </w:r>
      </w:ins>
      <w:ins w:id="521" w:author="Arcella" w:date="2020-06-12T15:44:00Z">
        <w:r>
          <w:rPr>
            <w:rFonts w:ascii="Times New Roman" w:hAnsi="Times New Roman" w:eastAsia="Times New Roman" w:cs="Times New Roman"/>
            <w:color w:val="FF0000"/>
            <w:sz w:val="24"/>
            <w:szCs w:val="24"/>
          </w:rPr>
          <w:t xml:space="preserve"> range</w:t>
        </w:r>
      </w:ins>
      <w:ins w:id="522" w:author="Arcella" w:date="2020-06-12T15:47:00Z">
        <w:r>
          <w:rPr>
            <w:rFonts w:ascii="Times New Roman" w:hAnsi="Times New Roman" w:eastAsia="Times New Roman" w:cs="Times New Roman"/>
            <w:color w:val="FF0000"/>
            <w:sz w:val="24"/>
            <w:szCs w:val="24"/>
          </w:rPr>
          <w:t xml:space="preserve"> in </w:t>
        </w:r>
      </w:ins>
      <w:ins w:id="523" w:author="Arcella" w:date="2020-06-12T15:47:00Z">
        <w:r>
          <w:rPr>
            <w:rFonts w:ascii="Times New Roman" w:hAnsi="Times New Roman" w:eastAsia="Times New Roman" w:cs="Times New Roman"/>
            <w:i/>
            <w:color w:val="FF0000"/>
            <w:sz w:val="24"/>
            <w:szCs w:val="24"/>
          </w:rPr>
          <w:t>Balt</w:t>
        </w:r>
      </w:ins>
      <w:ins w:id="524" w:author="Arcella" w:date="2020-06-12T15:47:00Z">
        <w:r>
          <w:rPr>
            <w:rFonts w:ascii="Times New Roman" w:hAnsi="Times New Roman" w:eastAsia="Times New Roman" w:cs="Times New Roman"/>
            <w:color w:val="FF0000"/>
            <w:sz w:val="24"/>
            <w:szCs w:val="24"/>
          </w:rPr>
          <w:t xml:space="preserve"> was, unlike the situation in the other sets,</w:t>
        </w:r>
      </w:ins>
      <w:ins w:id="525" w:author="Arcella" w:date="2020-06-12T15:44:00Z">
        <w:r>
          <w:rPr>
            <w:rFonts w:ascii="Times New Roman" w:hAnsi="Times New Roman" w:eastAsia="Times New Roman" w:cs="Times New Roman"/>
            <w:color w:val="FF0000"/>
            <w:sz w:val="24"/>
            <w:szCs w:val="24"/>
          </w:rPr>
          <w:t xml:space="preserve"> very narrow (0-0.4) </w:t>
        </w:r>
      </w:ins>
      <w:ins w:id="526" w:author="Arcella" w:date="2020-06-12T15:47:00Z">
        <w:r>
          <w:rPr>
            <w:rFonts w:ascii="Times New Roman" w:hAnsi="Times New Roman" w:eastAsia="Times New Roman" w:cs="Times New Roman"/>
            <w:color w:val="FF0000"/>
            <w:sz w:val="24"/>
            <w:szCs w:val="24"/>
          </w:rPr>
          <w:t xml:space="preserve">as compared with </w:t>
        </w:r>
      </w:ins>
      <w:ins w:id="527" w:author="Arcella" w:date="2020-06-12T15:44:00Z">
        <w:r>
          <w:rPr>
            <w:rFonts w:ascii="Times New Roman" w:hAnsi="Times New Roman" w:eastAsia="Times New Roman" w:cs="Times New Roman"/>
            <w:color w:val="FF0000"/>
            <w:sz w:val="24"/>
            <w:szCs w:val="24"/>
          </w:rPr>
          <w:t xml:space="preserve">the </w:t>
        </w:r>
      </w:ins>
      <w:ins w:id="528" w:author="Arcella" w:date="2020-06-12T15:44:00Z">
        <w:r>
          <w:rPr>
            <w:rFonts w:ascii="Times New Roman" w:hAnsi="Times New Roman" w:eastAsia="Times New Roman" w:cs="Times New Roman"/>
            <w:i/>
            <w:color w:val="FF0000"/>
            <w:sz w:val="24"/>
            <w:szCs w:val="24"/>
          </w:rPr>
          <w:t>Ptros</w:t>
        </w:r>
      </w:ins>
      <w:ins w:id="529" w:author="Arcella" w:date="2020-06-12T15:44:00Z">
        <w:r>
          <w:rPr>
            <w:rFonts w:ascii="Times New Roman" w:hAnsi="Times New Roman" w:eastAsia="Times New Roman" w:cs="Times New Roman"/>
            <w:color w:val="FF0000"/>
            <w:sz w:val="24"/>
            <w:szCs w:val="24"/>
          </w:rPr>
          <w:t xml:space="preserve"> range (~0-1)</w:t>
        </w:r>
      </w:ins>
      <w:ins w:id="530" w:author="Arcella" w:date="2020-06-12T15:47:00Z">
        <w:r>
          <w:rPr>
            <w:rFonts w:ascii="Times New Roman" w:hAnsi="Times New Roman" w:eastAsia="Times New Roman" w:cs="Times New Roman"/>
            <w:color w:val="FF0000"/>
            <w:sz w:val="24"/>
            <w:szCs w:val="24"/>
          </w:rPr>
          <w:t>,</w:t>
        </w:r>
      </w:ins>
      <w:ins w:id="531" w:author="Arcella" w:date="2020-06-12T15:44:00Z">
        <w:r>
          <w:rPr>
            <w:rFonts w:ascii="Times New Roman" w:hAnsi="Times New Roman" w:eastAsia="Times New Roman" w:cs="Times New Roman"/>
            <w:color w:val="FF0000"/>
            <w:sz w:val="24"/>
            <w:szCs w:val="24"/>
          </w:rPr>
          <w:t xml:space="preserve"> </w:t>
        </w:r>
      </w:ins>
      <w:r>
        <w:rPr>
          <w:rFonts w:ascii="Times New Roman" w:hAnsi="Times New Roman" w:eastAsia="Times New Roman" w:cs="Times New Roman"/>
          <w:color w:val="FF0000"/>
          <w:sz w:val="24"/>
          <w:szCs w:val="24"/>
        </w:rPr>
        <w:t xml:space="preserve">and the small surplus of T-morphotypes in </w:t>
      </w:r>
      <w:ins w:id="532" w:author="Arcella" w:date="2020-06-12T15:48:00Z">
        <w:r>
          <w:rPr>
            <w:rFonts w:ascii="Times New Roman" w:hAnsi="Times New Roman" w:eastAsia="Times New Roman" w:cs="Times New Roman"/>
            <w:color w:val="FF0000"/>
            <w:sz w:val="24"/>
            <w:szCs w:val="24"/>
          </w:rPr>
          <w:t xml:space="preserve">the </w:t>
        </w:r>
      </w:ins>
      <w:r>
        <w:rPr>
          <w:rFonts w:ascii="Times New Roman" w:hAnsi="Times New Roman" w:eastAsia="Times New Roman" w:cs="Times New Roman"/>
          <w:color w:val="FF0000"/>
          <w:sz w:val="24"/>
          <w:szCs w:val="24"/>
        </w:rPr>
        <w:t xml:space="preserve">samples was accompanied by </w:t>
      </w:r>
      <w:del w:id="533" w:author="Arcella" w:date="2020-06-12T15:48:00Z">
        <w:r>
          <w:rPr>
            <w:rFonts w:ascii="Times New Roman" w:hAnsi="Times New Roman" w:eastAsia="Times New Roman" w:cs="Times New Roman"/>
            <w:color w:val="FF0000"/>
            <w:sz w:val="24"/>
            <w:szCs w:val="24"/>
          </w:rPr>
          <w:delText xml:space="preserve">the </w:delText>
        </w:r>
      </w:del>
      <w:ins w:id="534" w:author="Arcella" w:date="2020-06-12T15:48:00Z">
        <w:r>
          <w:rPr>
            <w:rFonts w:ascii="Times New Roman" w:hAnsi="Times New Roman" w:eastAsia="Times New Roman" w:cs="Times New Roman"/>
            <w:color w:val="FF0000"/>
            <w:sz w:val="24"/>
            <w:szCs w:val="24"/>
          </w:rPr>
          <w:t xml:space="preserve">a </w:t>
        </w:r>
      </w:ins>
      <w:r>
        <w:rPr>
          <w:rFonts w:ascii="Times New Roman" w:hAnsi="Times New Roman" w:eastAsia="Times New Roman" w:cs="Times New Roman"/>
          <w:color w:val="FF0000"/>
          <w:sz w:val="24"/>
          <w:szCs w:val="24"/>
        </w:rPr>
        <w:t xml:space="preserve">strong increase in the </w:t>
      </w:r>
      <w:r>
        <w:rPr>
          <w:rFonts w:ascii="Times New Roman" w:hAnsi="Times New Roman" w:eastAsia="Times New Roman" w:cs="Times New Roman"/>
          <w:i/>
          <w:color w:val="FF0000"/>
          <w:sz w:val="24"/>
          <w:szCs w:val="24"/>
        </w:rPr>
        <w:t>M. trossulus</w:t>
      </w:r>
      <w:r>
        <w:rPr>
          <w:rFonts w:ascii="Times New Roman" w:hAnsi="Times New Roman" w:eastAsia="Times New Roman" w:cs="Times New Roman"/>
          <w:color w:val="FF0000"/>
          <w:sz w:val="24"/>
          <w:szCs w:val="24"/>
        </w:rPr>
        <w:t xml:space="preserve"> prevalence</w:t>
      </w:r>
      <w:r>
        <w:rPr>
          <w:rFonts w:ascii="Times New Roman" w:hAnsi="Times New Roman" w:eastAsia="Times New Roman" w:cs="Times New Roman"/>
          <w:sz w:val="24"/>
          <w:szCs w:val="24"/>
        </w:rPr>
        <w:t xml:space="preserve">. </w:t>
      </w:r>
      <w:del w:id="535" w:author="Arcella" w:date="2020-06-12T15:48:00Z">
        <w:r>
          <w:rPr>
            <w:rFonts w:ascii="Times New Roman" w:hAnsi="Times New Roman" w:eastAsia="Times New Roman" w:cs="Times New Roman"/>
            <w:color w:val="FF0000"/>
            <w:sz w:val="24"/>
            <w:szCs w:val="24"/>
          </w:rPr>
          <w:delText>S</w:delText>
        </w:r>
      </w:del>
      <w:ins w:id="536" w:author="Arcella" w:date="2020-06-12T15:48:00Z">
        <w:r>
          <w:rPr>
            <w:rFonts w:ascii="Times New Roman" w:hAnsi="Times New Roman" w:eastAsia="Times New Roman" w:cs="Times New Roman"/>
            <w:color w:val="FF0000"/>
            <w:sz w:val="24"/>
            <w:szCs w:val="24"/>
          </w:rPr>
          <w:t>A s</w:t>
        </w:r>
      </w:ins>
      <w:r>
        <w:rPr>
          <w:rFonts w:ascii="Times New Roman" w:hAnsi="Times New Roman" w:eastAsia="Times New Roman" w:cs="Times New Roman"/>
          <w:color w:val="FF0000"/>
          <w:sz w:val="24"/>
          <w:szCs w:val="24"/>
        </w:rPr>
        <w:t xml:space="preserve">imilar tendency was observed in </w:t>
      </w:r>
      <w:del w:id="537" w:author="Arcella" w:date="2020-06-12T15:48:00Z">
        <w:r>
          <w:rPr>
            <w:rFonts w:ascii="Times New Roman" w:hAnsi="Times New Roman" w:eastAsia="Times New Roman" w:cs="Times New Roman"/>
            <w:color w:val="FF0000"/>
            <w:sz w:val="24"/>
            <w:szCs w:val="24"/>
          </w:rPr>
          <w:delText xml:space="preserve">poor </w:delText>
        </w:r>
      </w:del>
      <w:ins w:id="538" w:author="Arcella" w:date="2020-06-12T15:48:00Z">
        <w:r>
          <w:rPr>
            <w:rFonts w:ascii="Times New Roman" w:hAnsi="Times New Roman" w:eastAsia="Times New Roman" w:cs="Times New Roman"/>
            <w:color w:val="FF0000"/>
            <w:sz w:val="24"/>
            <w:szCs w:val="24"/>
          </w:rPr>
          <w:t xml:space="preserve">the scanty </w:t>
        </w:r>
      </w:ins>
      <w:r>
        <w:rPr>
          <w:rFonts w:ascii="Times New Roman" w:hAnsi="Times New Roman" w:eastAsia="Times New Roman" w:cs="Times New Roman"/>
          <w:color w:val="FF0000"/>
          <w:sz w:val="24"/>
          <w:szCs w:val="24"/>
        </w:rPr>
        <w:t xml:space="preserve">material from </w:t>
      </w:r>
      <w:r>
        <w:rPr>
          <w:rFonts w:ascii="Times New Roman" w:hAnsi="Times New Roman" w:eastAsia="Times New Roman" w:cs="Times New Roman"/>
          <w:i/>
          <w:color w:val="FF0000"/>
          <w:sz w:val="24"/>
          <w:szCs w:val="24"/>
        </w:rPr>
        <w:t>Norw</w:t>
      </w:r>
      <w:r>
        <w:rPr>
          <w:rFonts w:ascii="Times New Roman" w:hAnsi="Times New Roman" w:eastAsia="Times New Roman" w:cs="Times New Roman"/>
          <w:color w:val="FF0000"/>
          <w:sz w:val="24"/>
          <w:szCs w:val="24"/>
        </w:rPr>
        <w:t xml:space="preserve">. </w:t>
      </w:r>
      <w:r>
        <w:rPr>
          <w:rFonts w:ascii="Times New Roman" w:hAnsi="Times New Roman" w:eastAsia="Times New Roman" w:cs="Times New Roman"/>
          <w:sz w:val="24"/>
          <w:szCs w:val="24"/>
        </w:rPr>
        <w:t xml:space="preserve">Both </w:t>
      </w:r>
      <w:r>
        <w:rPr>
          <w:rFonts w:ascii="Times New Roman" w:hAnsi="Times New Roman" w:eastAsia="Times New Roman" w:cs="Times New Roman"/>
          <w:i/>
          <w:sz w:val="24"/>
          <w:szCs w:val="24"/>
        </w:rPr>
        <w:t>SCOT</w:t>
      </w:r>
      <w:r>
        <w:rPr>
          <w:rFonts w:ascii="Times New Roman" w:hAnsi="Times New Roman" w:eastAsia="Times New Roman" w:cs="Times New Roman"/>
          <w:sz w:val="24"/>
          <w:szCs w:val="24"/>
        </w:rPr>
        <w:t xml:space="preserve"> samples </w:t>
      </w:r>
      <w:del w:id="539" w:author="Arcella" w:date="2020-06-12T15:48:00Z">
        <w:r>
          <w:rPr>
            <w:rFonts w:ascii="Times New Roman" w:hAnsi="Times New Roman" w:eastAsia="Times New Roman" w:cs="Times New Roman"/>
            <w:sz w:val="24"/>
            <w:szCs w:val="24"/>
          </w:rPr>
          <w:delText>coincided with</w:delText>
        </w:r>
      </w:del>
      <w:ins w:id="540" w:author="Arcella" w:date="2020-06-12T15:48:00Z">
        <w:r>
          <w:rPr>
            <w:rFonts w:ascii="Times New Roman" w:hAnsi="Times New Roman" w:eastAsia="Times New Roman" w:cs="Times New Roman"/>
            <w:sz w:val="24"/>
            <w:szCs w:val="24"/>
          </w:rPr>
          <w:t xml:space="preserve"> </w:t>
        </w:r>
      </w:ins>
      <w:ins w:id="541" w:author="Arcella" w:date="2020-06-12T15:48:00Z">
        <w:r>
          <w:rPr>
            <w:rFonts w:ascii="Times New Roman" w:hAnsi="Times New Roman" w:eastAsia="Times New Roman" w:cs="Times New Roman"/>
            <w:sz w:val="24"/>
            <w:szCs w:val="24"/>
            <w:highlight w:val="yellow"/>
          </w:rPr>
          <w:t>fell on</w:t>
        </w:r>
      </w:ins>
      <w:r>
        <w:rPr>
          <w:rFonts w:ascii="Times New Roman" w:hAnsi="Times New Roman" w:eastAsia="Times New Roman" w:cs="Times New Roman"/>
          <w:sz w:val="24"/>
          <w:szCs w:val="24"/>
        </w:rPr>
        <w:t xml:space="preserve"> the Y=X line. </w:t>
      </w:r>
      <w:del w:id="542" w:author="Arcella" w:date="2020-06-12T15:48:00Z">
        <w:r>
          <w:rPr>
            <w:rFonts w:ascii="Times New Roman" w:hAnsi="Times New Roman" w:eastAsia="Times New Roman" w:cs="Times New Roman"/>
            <w:color w:val="FF0000"/>
            <w:sz w:val="24"/>
            <w:szCs w:val="24"/>
          </w:rPr>
          <w:delText>Worthy of note are s</w:delText>
        </w:r>
      </w:del>
      <w:del w:id="543" w:author="Arcella" w:date="2020-06-12T15:49:00Z">
        <w:r>
          <w:rPr>
            <w:rFonts w:ascii="Times New Roman" w:hAnsi="Times New Roman" w:eastAsia="Times New Roman" w:cs="Times New Roman"/>
            <w:color w:val="FF0000"/>
            <w:sz w:val="24"/>
            <w:szCs w:val="24"/>
          </w:rPr>
          <w:delText xml:space="preserve">ingular “outlier” samples in </w:delText>
        </w:r>
      </w:del>
      <w:del w:id="544" w:author="Arcella" w:date="2020-06-12T15:49:00Z">
        <w:r>
          <w:rPr>
            <w:rFonts w:ascii="Times New Roman" w:hAnsi="Times New Roman" w:eastAsia="Times New Roman" w:cs="Times New Roman"/>
            <w:i/>
            <w:color w:val="FF0000"/>
            <w:sz w:val="24"/>
            <w:szCs w:val="24"/>
          </w:rPr>
          <w:delText>GOM</w:delText>
        </w:r>
      </w:del>
      <w:del w:id="545" w:author="Arcella" w:date="2020-06-12T15:49:00Z">
        <w:r>
          <w:rPr>
            <w:rFonts w:ascii="Times New Roman" w:hAnsi="Times New Roman" w:eastAsia="Times New Roman" w:cs="Times New Roman"/>
            <w:color w:val="FF0000"/>
            <w:sz w:val="24"/>
            <w:szCs w:val="24"/>
          </w:rPr>
          <w:delText xml:space="preserve"> and </w:delText>
        </w:r>
      </w:del>
      <w:del w:id="546" w:author="Arcella" w:date="2020-06-12T15:49:00Z">
        <w:r>
          <w:rPr>
            <w:rFonts w:ascii="Times New Roman" w:hAnsi="Times New Roman" w:eastAsia="Times New Roman" w:cs="Times New Roman"/>
            <w:i/>
            <w:color w:val="FF0000"/>
            <w:sz w:val="24"/>
            <w:szCs w:val="24"/>
          </w:rPr>
          <w:delText>NORW</w:delText>
        </w:r>
      </w:del>
      <w:del w:id="547" w:author="Arcella" w:date="2020-06-12T15:49:00Z">
        <w:r>
          <w:rPr>
            <w:rFonts w:ascii="Times New Roman" w:hAnsi="Times New Roman" w:eastAsia="Times New Roman" w:cs="Times New Roman"/>
            <w:color w:val="FF0000"/>
            <w:sz w:val="24"/>
            <w:szCs w:val="24"/>
          </w:rPr>
          <w:delText xml:space="preserve"> with the </w:delText>
        </w:r>
      </w:del>
      <w:del w:id="548" w:author="Arcella" w:date="2020-06-12T15:49:00Z">
        <w:r>
          <w:rPr>
            <w:rFonts w:ascii="Times New Roman" w:hAnsi="Times New Roman" w:eastAsia="Times New Roman" w:cs="Times New Roman"/>
            <w:i/>
            <w:color w:val="FF0000"/>
            <w:sz w:val="24"/>
            <w:szCs w:val="24"/>
          </w:rPr>
          <w:delText>PT</w:delText>
        </w:r>
      </w:del>
      <w:del w:id="549" w:author="Arcella" w:date="2020-06-12T15:49:00Z">
        <w:r>
          <w:rPr>
            <w:rFonts w:ascii="Times New Roman" w:hAnsi="Times New Roman" w:eastAsia="Times New Roman" w:cs="Times New Roman"/>
            <w:color w:val="FF0000"/>
            <w:sz w:val="24"/>
            <w:szCs w:val="24"/>
          </w:rPr>
          <w:delText xml:space="preserve"> close to zero but high </w:delText>
        </w:r>
      </w:del>
      <w:del w:id="550" w:author="Arcella" w:date="2020-06-12T15:49:00Z">
        <w:r>
          <w:rPr>
            <w:rFonts w:ascii="Times New Roman" w:hAnsi="Times New Roman" w:eastAsia="Times New Roman" w:cs="Times New Roman"/>
            <w:i/>
            <w:color w:val="FF0000"/>
            <w:sz w:val="24"/>
            <w:szCs w:val="24"/>
          </w:rPr>
          <w:delText>Ptros</w:delText>
        </w:r>
      </w:del>
      <w:del w:id="551" w:author="Arcella" w:date="2020-06-12T15:49:00Z">
        <w:r>
          <w:rPr>
            <w:rFonts w:ascii="Times New Roman" w:hAnsi="Times New Roman" w:eastAsia="Times New Roman" w:cs="Times New Roman"/>
            <w:color w:val="FF0000"/>
            <w:sz w:val="24"/>
            <w:szCs w:val="24"/>
          </w:rPr>
          <w:delText xml:space="preserve">. </w:delText>
        </w:r>
      </w:del>
      <w:ins w:id="552" w:author="Arcella" w:date="2020-06-12T15:51:00Z">
        <w:r>
          <w:rPr>
            <w:rFonts w:ascii="Times New Roman" w:hAnsi="Times New Roman" w:eastAsia="Times New Roman" w:cs="Times New Roman"/>
            <w:color w:val="FF0000"/>
            <w:sz w:val="24"/>
            <w:szCs w:val="24"/>
          </w:rPr>
          <w:t>N</w:t>
        </w:r>
      </w:ins>
      <w:ins w:id="553" w:author="Arcella" w:date="2020-06-12T15:50:00Z">
        <w:r>
          <w:rPr>
            <w:rFonts w:ascii="Times New Roman" w:hAnsi="Times New Roman" w:eastAsia="Times New Roman" w:cs="Times New Roman"/>
            <w:color w:val="FF0000"/>
            <w:sz w:val="24"/>
            <w:szCs w:val="24"/>
          </w:rPr>
          <w:t xml:space="preserve">oteworthy </w:t>
        </w:r>
      </w:ins>
      <w:ins w:id="554" w:author="Arcella" w:date="2020-06-12T15:51:00Z">
        <w:r>
          <w:rPr>
            <w:rFonts w:ascii="Times New Roman" w:hAnsi="Times New Roman" w:eastAsia="Times New Roman" w:cs="Times New Roman"/>
            <w:color w:val="FF0000"/>
            <w:sz w:val="24"/>
            <w:szCs w:val="24"/>
          </w:rPr>
          <w:t xml:space="preserve">are </w:t>
        </w:r>
      </w:ins>
      <w:ins w:id="555" w:author="Arcella" w:date="2020-06-12T15:50:00Z">
        <w:r>
          <w:rPr>
            <w:rFonts w:ascii="Times New Roman" w:hAnsi="Times New Roman" w:eastAsia="Times New Roman" w:cs="Times New Roman"/>
            <w:color w:val="FF0000"/>
            <w:sz w:val="24"/>
            <w:szCs w:val="24"/>
          </w:rPr>
          <w:t>s</w:t>
        </w:r>
      </w:ins>
      <w:ins w:id="556" w:author="Arcella" w:date="2020-06-12T15:49:00Z">
        <w:r>
          <w:rPr>
            <w:rFonts w:ascii="Times New Roman" w:hAnsi="Times New Roman" w:eastAsia="Times New Roman" w:cs="Times New Roman"/>
            <w:color w:val="FF0000"/>
            <w:sz w:val="24"/>
            <w:szCs w:val="24"/>
          </w:rPr>
          <w:t xml:space="preserve">ingle “outlier” samples </w:t>
        </w:r>
      </w:ins>
      <w:ins w:id="557" w:author="Arcella" w:date="2020-06-12T15:50:00Z">
        <w:r>
          <w:rPr>
            <w:rFonts w:ascii="Times New Roman" w:hAnsi="Times New Roman" w:eastAsia="Times New Roman" w:cs="Times New Roman"/>
            <w:color w:val="FF0000"/>
            <w:sz w:val="24"/>
            <w:szCs w:val="24"/>
          </w:rPr>
          <w:t>from</w:t>
        </w:r>
      </w:ins>
      <w:ins w:id="558" w:author="Arcella" w:date="2020-06-12T15:49:00Z">
        <w:r>
          <w:rPr>
            <w:rFonts w:ascii="Times New Roman" w:hAnsi="Times New Roman" w:eastAsia="Times New Roman" w:cs="Times New Roman"/>
            <w:color w:val="FF0000"/>
            <w:sz w:val="24"/>
            <w:szCs w:val="24"/>
          </w:rPr>
          <w:t xml:space="preserve"> </w:t>
        </w:r>
      </w:ins>
      <w:ins w:id="559" w:author="Arcella" w:date="2020-06-12T15:49:00Z">
        <w:r>
          <w:rPr>
            <w:rFonts w:ascii="Times New Roman" w:hAnsi="Times New Roman" w:eastAsia="Times New Roman" w:cs="Times New Roman"/>
            <w:i/>
            <w:color w:val="FF0000"/>
            <w:sz w:val="24"/>
            <w:szCs w:val="24"/>
          </w:rPr>
          <w:t>GOM</w:t>
        </w:r>
      </w:ins>
      <w:ins w:id="560" w:author="Arcella" w:date="2020-06-12T15:49:00Z">
        <w:r>
          <w:rPr>
            <w:rFonts w:ascii="Times New Roman" w:hAnsi="Times New Roman" w:eastAsia="Times New Roman" w:cs="Times New Roman"/>
            <w:color w:val="FF0000"/>
            <w:sz w:val="24"/>
            <w:szCs w:val="24"/>
          </w:rPr>
          <w:t xml:space="preserve"> and </w:t>
        </w:r>
      </w:ins>
      <w:ins w:id="561" w:author="Arcella" w:date="2020-06-12T15:49:00Z">
        <w:r>
          <w:rPr>
            <w:rFonts w:ascii="Times New Roman" w:hAnsi="Times New Roman" w:eastAsia="Times New Roman" w:cs="Times New Roman"/>
            <w:i/>
            <w:color w:val="FF0000"/>
            <w:sz w:val="24"/>
            <w:szCs w:val="24"/>
          </w:rPr>
          <w:t>NORW</w:t>
        </w:r>
      </w:ins>
      <w:ins w:id="562" w:author="Arcella" w:date="2020-06-12T15:51:00Z">
        <w:r>
          <w:rPr>
            <w:rFonts w:ascii="Times New Roman" w:hAnsi="Times New Roman" w:eastAsia="Times New Roman" w:cs="Times New Roman"/>
            <w:color w:val="FF0000"/>
            <w:sz w:val="24"/>
            <w:szCs w:val="24"/>
          </w:rPr>
          <w:t>, in which</w:t>
        </w:r>
      </w:ins>
      <w:ins w:id="563" w:author="Arcella" w:date="2020-06-12T15:49:00Z">
        <w:r>
          <w:rPr>
            <w:rFonts w:ascii="Times New Roman" w:hAnsi="Times New Roman" w:eastAsia="Times New Roman" w:cs="Times New Roman"/>
            <w:color w:val="FF0000"/>
            <w:sz w:val="24"/>
            <w:szCs w:val="24"/>
          </w:rPr>
          <w:t xml:space="preserve"> </w:t>
        </w:r>
      </w:ins>
      <w:ins w:id="564" w:author="Arcella" w:date="2020-06-12T15:49:00Z">
        <w:r>
          <w:rPr>
            <w:rFonts w:ascii="Times New Roman" w:hAnsi="Times New Roman" w:eastAsia="Times New Roman" w:cs="Times New Roman"/>
            <w:i/>
            <w:color w:val="FF0000"/>
            <w:sz w:val="24"/>
            <w:szCs w:val="24"/>
          </w:rPr>
          <w:t>PT</w:t>
        </w:r>
      </w:ins>
      <w:ins w:id="565" w:author="Arcella" w:date="2020-06-12T15:49:00Z">
        <w:r>
          <w:rPr>
            <w:rFonts w:ascii="Times New Roman" w:hAnsi="Times New Roman" w:eastAsia="Times New Roman" w:cs="Times New Roman"/>
            <w:color w:val="FF0000"/>
            <w:sz w:val="24"/>
            <w:szCs w:val="24"/>
          </w:rPr>
          <w:t xml:space="preserve"> </w:t>
        </w:r>
      </w:ins>
      <w:ins w:id="566" w:author="Arcella" w:date="2020-06-12T15:50:00Z">
        <w:r>
          <w:rPr>
            <w:rFonts w:ascii="Times New Roman" w:hAnsi="Times New Roman" w:eastAsia="Times New Roman" w:cs="Times New Roman"/>
            <w:color w:val="FF0000"/>
            <w:sz w:val="24"/>
            <w:szCs w:val="24"/>
          </w:rPr>
          <w:t xml:space="preserve">was </w:t>
        </w:r>
      </w:ins>
      <w:ins w:id="567" w:author="Arcella" w:date="2020-06-12T15:49:00Z">
        <w:r>
          <w:rPr>
            <w:rFonts w:ascii="Times New Roman" w:hAnsi="Times New Roman" w:eastAsia="Times New Roman" w:cs="Times New Roman"/>
            <w:color w:val="FF0000"/>
            <w:sz w:val="24"/>
            <w:szCs w:val="24"/>
          </w:rPr>
          <w:t xml:space="preserve">close to zero but </w:t>
        </w:r>
      </w:ins>
      <w:ins w:id="568" w:author="Arcella" w:date="2020-06-12T15:49:00Z">
        <w:r>
          <w:rPr>
            <w:rFonts w:ascii="Times New Roman" w:hAnsi="Times New Roman" w:eastAsia="Times New Roman" w:cs="Times New Roman"/>
            <w:i/>
            <w:color w:val="FF0000"/>
            <w:sz w:val="24"/>
            <w:szCs w:val="24"/>
          </w:rPr>
          <w:t>Ptros</w:t>
        </w:r>
      </w:ins>
      <w:ins w:id="569" w:author="Arcella" w:date="2020-06-12T15:50:00Z">
        <w:r>
          <w:rPr>
            <w:rFonts w:ascii="Times New Roman" w:hAnsi="Times New Roman" w:eastAsia="Times New Roman" w:cs="Times New Roman"/>
            <w:i/>
            <w:color w:val="FF0000"/>
            <w:sz w:val="24"/>
            <w:szCs w:val="24"/>
          </w:rPr>
          <w:t xml:space="preserve"> </w:t>
        </w:r>
      </w:ins>
      <w:ins w:id="570" w:author="Arcella" w:date="2020-06-12T15:50:00Z">
        <w:r>
          <w:rPr>
            <w:rFonts w:ascii="Times New Roman" w:hAnsi="Times New Roman" w:eastAsia="Times New Roman" w:cs="Times New Roman"/>
            <w:color w:val="FF0000"/>
            <w:sz w:val="24"/>
            <w:szCs w:val="24"/>
          </w:rPr>
          <w:t>was</w:t>
        </w:r>
      </w:ins>
      <w:ins w:id="571" w:author="Arcella" w:date="2020-06-12T15:50:00Z">
        <w:r>
          <w:rPr>
            <w:rFonts w:ascii="Times New Roman" w:hAnsi="Times New Roman" w:eastAsia="Times New Roman" w:cs="Times New Roman"/>
            <w:i/>
            <w:color w:val="FF0000"/>
            <w:sz w:val="24"/>
            <w:szCs w:val="24"/>
          </w:rPr>
          <w:t xml:space="preserve"> </w:t>
        </w:r>
      </w:ins>
      <w:ins w:id="572" w:author="Arcella" w:date="2020-06-12T15:50:00Z">
        <w:r>
          <w:rPr>
            <w:rFonts w:ascii="Times New Roman" w:hAnsi="Times New Roman" w:eastAsia="Times New Roman" w:cs="Times New Roman"/>
            <w:color w:val="FF0000"/>
            <w:sz w:val="24"/>
            <w:szCs w:val="24"/>
          </w:rPr>
          <w:t>high</w:t>
        </w:r>
      </w:ins>
      <w:ins w:id="573" w:author="Arcella" w:date="2020-06-12T15:49:00Z">
        <w:r>
          <w:rPr>
            <w:rFonts w:ascii="Times New Roman" w:hAnsi="Times New Roman" w:eastAsia="Times New Roman" w:cs="Times New Roman"/>
            <w:color w:val="FF0000"/>
            <w:sz w:val="24"/>
            <w:szCs w:val="24"/>
          </w:rPr>
          <w:t xml:space="preserve">. </w:t>
        </w:r>
      </w:ins>
      <w:r>
        <w:rPr>
          <w:rFonts w:ascii="Times New Roman" w:hAnsi="Times New Roman" w:eastAsia="Times New Roman" w:cs="Times New Roman"/>
          <w:sz w:val="24"/>
          <w:szCs w:val="24"/>
        </w:rPr>
        <w:t xml:space="preserve">While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estimates were low everywhere</w:t>
      </w:r>
      <w:ins w:id="574" w:author="Arcella" w:date="2020-06-12T15:51: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575" w:author="Arcella" w:date="2020-06-12T15:51:00Z">
        <w:r>
          <w:rPr>
            <w:rFonts w:ascii="Times New Roman" w:hAnsi="Times New Roman" w:eastAsia="Times New Roman" w:cs="Times New Roman"/>
            <w:sz w:val="24"/>
            <w:szCs w:val="24"/>
          </w:rPr>
          <w:delText xml:space="preserve">but </w:delText>
        </w:r>
      </w:del>
      <w:r>
        <w:rPr>
          <w:rFonts w:ascii="Times New Roman" w:hAnsi="Times New Roman" w:eastAsia="Times New Roman" w:cs="Times New Roman"/>
          <w:sz w:val="24"/>
          <w:szCs w:val="24"/>
        </w:rPr>
        <w:t xml:space="preserve">in </w:t>
      </w:r>
      <w:del w:id="576" w:author="Arcella" w:date="2020-06-12T15:51: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BH</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demonstrated </w:t>
      </w:r>
      <w:ins w:id="577" w:author="Arcella" w:date="2020-06-12T15:52: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strong variation among sets and </w:t>
      </w:r>
      <w:del w:id="578" w:author="Arcella" w:date="2020-06-12T15:52:00Z">
        <w:r>
          <w:rPr>
            <w:rFonts w:ascii="Times New Roman" w:hAnsi="Times New Roman" w:eastAsia="Times New Roman" w:cs="Times New Roman"/>
            <w:sz w:val="24"/>
            <w:szCs w:val="24"/>
          </w:rPr>
          <w:delText xml:space="preserve">also </w:delText>
        </w:r>
      </w:del>
      <w:ins w:id="579" w:author="Arcella" w:date="2020-06-12T15:52: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noticeable variation within </w:t>
      </w:r>
      <w:r>
        <w:rPr>
          <w:rFonts w:ascii="Times New Roman" w:hAnsi="Times New Roman" w:eastAsia="Times New Roman" w:cs="Times New Roman"/>
          <w:color w:val="FF0000"/>
          <w:sz w:val="24"/>
          <w:szCs w:val="24"/>
        </w:rPr>
        <w:t xml:space="preserve">some </w:t>
      </w:r>
      <w:r>
        <w:rPr>
          <w:rFonts w:ascii="Times New Roman" w:hAnsi="Times New Roman" w:eastAsia="Times New Roman" w:cs="Times New Roman"/>
          <w:sz w:val="24"/>
          <w:szCs w:val="24"/>
        </w:rPr>
        <w:t xml:space="preserve">sets (Fig. 2; …; Table 1). </w:t>
      </w:r>
      <w:del w:id="580" w:author="Arcella" w:date="2020-06-12T16:13:00Z">
        <w:r>
          <w:rPr>
            <w:rFonts w:ascii="Times New Roman" w:hAnsi="Times New Roman" w:eastAsia="Times New Roman" w:cs="Times New Roman"/>
            <w:sz w:val="24"/>
            <w:szCs w:val="24"/>
          </w:rPr>
          <w:delText xml:space="preserve">Like in the </w:delText>
        </w:r>
      </w:del>
      <w:ins w:id="581" w:author="Arcella" w:date="2020-06-12T16:13:00Z">
        <w:r>
          <w:rPr>
            <w:rFonts w:ascii="Times New Roman" w:hAnsi="Times New Roman" w:eastAsia="Times New Roman" w:cs="Times New Roman"/>
            <w:sz w:val="24"/>
            <w:szCs w:val="24"/>
            <w:lang w:val="en-GB"/>
          </w:rPr>
          <w:t xml:space="preserve">Similarly to </w:t>
        </w:r>
      </w:ins>
      <w:r>
        <w:rPr>
          <w:rFonts w:ascii="Times New Roman" w:hAnsi="Times New Roman" w:eastAsia="Times New Roman" w:cs="Times New Roman"/>
          <w:i/>
          <w:sz w:val="24"/>
          <w:szCs w:val="24"/>
        </w:rPr>
        <w:t>WSBL</w:t>
      </w:r>
      <w:r>
        <w:rPr>
          <w:rFonts w:ascii="Times New Roman" w:hAnsi="Times New Roman" w:eastAsia="Times New Roman" w:cs="Times New Roman"/>
          <w:sz w:val="24"/>
          <w:szCs w:val="24"/>
        </w:rPr>
        <w:t xml:space="preserve">, </w:t>
      </w:r>
      <w:del w:id="582" w:author="Arcella" w:date="2020-06-12T16:13:00Z">
        <w:r>
          <w:rPr>
            <w:rFonts w:ascii="Times New Roman" w:hAnsi="Times New Roman" w:eastAsia="Times New Roman" w:cs="Times New Roman"/>
            <w:sz w:val="24"/>
            <w:szCs w:val="24"/>
          </w:rPr>
          <w:delText xml:space="preserve">the great majority of </w:delText>
        </w:r>
      </w:del>
      <w:ins w:id="583" w:author="Arcella" w:date="2020-06-12T16:13:00Z">
        <w:r>
          <w:rPr>
            <w:rFonts w:ascii="Times New Roman" w:hAnsi="Times New Roman" w:eastAsia="Times New Roman" w:cs="Times New Roman"/>
            <w:sz w:val="24"/>
            <w:szCs w:val="24"/>
          </w:rPr>
          <w:t xml:space="preserve">most </w:t>
        </w:r>
      </w:ins>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t>
      </w:r>
      <w:del w:id="584" w:author="Arcella" w:date="2020-06-12T16:13:00Z">
        <w:r>
          <w:rPr>
            <w:rFonts w:ascii="Times New Roman" w:hAnsi="Times New Roman" w:eastAsia="Times New Roman" w:cs="Times New Roman"/>
            <w:sz w:val="24"/>
            <w:szCs w:val="24"/>
          </w:rPr>
          <w:delText xml:space="preserve">bore </w:delText>
        </w:r>
      </w:del>
      <w:ins w:id="585" w:author="Arcella" w:date="2020-06-12T16:13:00Z">
        <w:r>
          <w:rPr>
            <w:rFonts w:ascii="Times New Roman" w:hAnsi="Times New Roman" w:eastAsia="Times New Roman" w:cs="Times New Roman"/>
            <w:sz w:val="24"/>
            <w:szCs w:val="24"/>
          </w:rPr>
          <w:t xml:space="preserve">had </w:t>
        </w:r>
      </w:ins>
      <w:r>
        <w:rPr>
          <w:rFonts w:ascii="Times New Roman" w:hAnsi="Times New Roman" w:eastAsia="Times New Roman" w:cs="Times New Roman"/>
          <w:sz w:val="24"/>
          <w:szCs w:val="24"/>
        </w:rPr>
        <w:t xml:space="preserve">T-morphotypes in </w:t>
      </w:r>
      <w:r>
        <w:rPr>
          <w:rFonts w:ascii="Times New Roman" w:hAnsi="Times New Roman" w:eastAsia="Times New Roman" w:cs="Times New Roman"/>
          <w:i/>
          <w:sz w:val="24"/>
          <w:szCs w:val="24"/>
        </w:rPr>
        <w:t>GOM</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Sсot</w:t>
      </w:r>
      <w:r>
        <w:rPr>
          <w:rFonts w:ascii="Times New Roman" w:hAnsi="Times New Roman" w:eastAsia="Times New Roman" w:cs="Times New Roman"/>
          <w:sz w:val="24"/>
          <w:szCs w:val="24"/>
        </w:rPr>
        <w:t xml:space="preserve"> but not in </w:t>
      </w:r>
      <w:del w:id="586" w:author="Arcella" w:date="2020-06-12T16:13: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BALT</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NORW</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FF0000"/>
          <w:sz w:val="24"/>
          <w:szCs w:val="24"/>
        </w:rPr>
        <w:t xml:space="preserve">For </w:t>
      </w:r>
      <w:r>
        <w:rPr>
          <w:rFonts w:ascii="Times New Roman" w:hAnsi="Times New Roman" w:eastAsia="Times New Roman" w:cs="Times New Roman"/>
          <w:i/>
          <w:color w:val="FF0000"/>
          <w:sz w:val="24"/>
          <w:szCs w:val="24"/>
        </w:rPr>
        <w:t>Ptros</w:t>
      </w:r>
      <w:r>
        <w:rPr>
          <w:rFonts w:ascii="Times New Roman" w:hAnsi="Times New Roman" w:eastAsia="Times New Roman" w:cs="Times New Roman"/>
          <w:color w:val="FF0000"/>
          <w:sz w:val="24"/>
          <w:szCs w:val="24"/>
        </w:rPr>
        <w:t xml:space="preserve">=0.5, expected differences in </w:t>
      </w:r>
      <w:ins w:id="587" w:author="Arcella" w:date="2020-06-12T16:13:00Z">
        <w:r>
          <w:rPr>
            <w:rFonts w:ascii="Times New Roman" w:hAnsi="Times New Roman" w:eastAsia="Times New Roman" w:cs="Times New Roman"/>
            <w:color w:val="FF0000"/>
            <w:sz w:val="24"/>
            <w:szCs w:val="24"/>
          </w:rPr>
          <w:t xml:space="preserve">the </w:t>
        </w:r>
      </w:ins>
      <w:r>
        <w:rPr>
          <w:rFonts w:ascii="Times New Roman" w:hAnsi="Times New Roman" w:eastAsia="Times New Roman" w:cs="Times New Roman"/>
          <w:color w:val="FF0000"/>
          <w:sz w:val="24"/>
          <w:szCs w:val="24"/>
        </w:rPr>
        <w:t xml:space="preserve">morphotype frequencies between </w:t>
      </w:r>
      <w:ins w:id="588" w:author="Arcella" w:date="2020-06-12T16:13:00Z">
        <w:r>
          <w:rPr>
            <w:rFonts w:ascii="Times New Roman" w:hAnsi="Times New Roman" w:eastAsia="Times New Roman" w:cs="Times New Roman"/>
            <w:color w:val="FF0000"/>
            <w:sz w:val="24"/>
            <w:szCs w:val="24"/>
          </w:rPr>
          <w:t xml:space="preserve">the </w:t>
        </w:r>
      </w:ins>
      <w:r>
        <w:rPr>
          <w:rFonts w:ascii="Times New Roman" w:hAnsi="Times New Roman" w:eastAsia="Times New Roman" w:cs="Times New Roman"/>
          <w:color w:val="FF0000"/>
          <w:sz w:val="24"/>
          <w:szCs w:val="24"/>
        </w:rPr>
        <w:t xml:space="preserve">species were about 44% for </w:t>
      </w:r>
      <w:r>
        <w:rPr>
          <w:rFonts w:ascii="Times New Roman" w:hAnsi="Times New Roman" w:eastAsia="Times New Roman" w:cs="Times New Roman"/>
          <w:i/>
          <w:color w:val="FF0000"/>
          <w:sz w:val="24"/>
          <w:szCs w:val="24"/>
        </w:rPr>
        <w:t>GOM</w:t>
      </w:r>
      <w:r>
        <w:rPr>
          <w:rFonts w:ascii="Times New Roman" w:hAnsi="Times New Roman" w:eastAsia="Times New Roman" w:cs="Times New Roman"/>
          <w:color w:val="FF0000"/>
          <w:sz w:val="24"/>
          <w:szCs w:val="24"/>
        </w:rPr>
        <w:t xml:space="preserve">,  6% for </w:t>
      </w:r>
      <w:r>
        <w:rPr>
          <w:rFonts w:ascii="Times New Roman" w:hAnsi="Times New Roman" w:eastAsia="Times New Roman" w:cs="Times New Roman"/>
          <w:i/>
          <w:color w:val="FF0000"/>
          <w:sz w:val="24"/>
          <w:szCs w:val="24"/>
        </w:rPr>
        <w:t xml:space="preserve">Balt </w:t>
      </w:r>
      <w:r>
        <w:rPr>
          <w:rFonts w:ascii="Times New Roman" w:hAnsi="Times New Roman" w:eastAsia="Times New Roman" w:cs="Times New Roman"/>
          <w:color w:val="FF0000"/>
          <w:sz w:val="24"/>
          <w:szCs w:val="24"/>
        </w:rPr>
        <w:t xml:space="preserve">and 24% for </w:t>
      </w:r>
      <w:r>
        <w:rPr>
          <w:rFonts w:ascii="Times New Roman" w:hAnsi="Times New Roman" w:eastAsia="Times New Roman" w:cs="Times New Roman"/>
          <w:i/>
          <w:color w:val="FF0000"/>
          <w:sz w:val="24"/>
          <w:szCs w:val="24"/>
        </w:rPr>
        <w:t>Norw</w:t>
      </w:r>
      <w:r>
        <w:rPr>
          <w:rFonts w:ascii="Times New Roman" w:hAnsi="Times New Roman" w:eastAsia="Times New Roman" w:cs="Times New Roman"/>
          <w:color w:val="FF0000"/>
          <w:sz w:val="24"/>
          <w:szCs w:val="24"/>
        </w:rPr>
        <w:t xml:space="preserve">.  </w:t>
      </w:r>
      <w:del w:id="589" w:author="Arcella" w:date="2020-06-12T16:14:00Z">
        <w:r>
          <w:rPr>
            <w:rFonts w:ascii="Times New Roman" w:hAnsi="Times New Roman" w:eastAsia="Times New Roman" w:cs="Times New Roman"/>
            <w:color w:val="FF0000"/>
            <w:sz w:val="24"/>
            <w:szCs w:val="24"/>
          </w:rPr>
          <w:delText>S</w:delText>
        </w:r>
      </w:del>
      <w:ins w:id="590" w:author="Arcella" w:date="2020-06-12T16:14:00Z">
        <w:r>
          <w:rPr>
            <w:rFonts w:ascii="Times New Roman" w:hAnsi="Times New Roman" w:eastAsia="Times New Roman" w:cs="Times New Roman"/>
            <w:color w:val="FF0000"/>
            <w:sz w:val="24"/>
            <w:szCs w:val="24"/>
          </w:rPr>
          <w:t>A s</w:t>
        </w:r>
      </w:ins>
      <w:r>
        <w:rPr>
          <w:rFonts w:ascii="Times New Roman" w:hAnsi="Times New Roman" w:eastAsia="Times New Roman" w:cs="Times New Roman"/>
          <w:color w:val="FF0000"/>
          <w:sz w:val="24"/>
          <w:szCs w:val="24"/>
        </w:rPr>
        <w:t xml:space="preserve">ignificant positive dependence of </w:t>
      </w:r>
      <w:del w:id="591" w:author="Arcella" w:date="2020-06-12T16:14:00Z">
        <w:r>
          <w:rPr>
            <w:rFonts w:ascii="Times New Roman" w:hAnsi="Times New Roman" w:eastAsia="Times New Roman" w:cs="Times New Roman"/>
            <w:color w:val="FF0000"/>
            <w:sz w:val="24"/>
            <w:szCs w:val="24"/>
          </w:rPr>
          <w:delText xml:space="preserve">T-morphotype </w:delText>
        </w:r>
      </w:del>
      <w:ins w:id="592" w:author="Arcella" w:date="2020-06-12T16:14:00Z">
        <w:r>
          <w:rPr>
            <w:rFonts w:ascii="Times New Roman" w:hAnsi="Times New Roman" w:eastAsia="Times New Roman" w:cs="Times New Roman"/>
            <w:color w:val="FF0000"/>
            <w:sz w:val="24"/>
            <w:szCs w:val="24"/>
          </w:rPr>
          <w:t xml:space="preserve">the </w:t>
        </w:r>
      </w:ins>
      <w:r>
        <w:rPr>
          <w:rFonts w:ascii="Times New Roman" w:hAnsi="Times New Roman" w:eastAsia="Times New Roman" w:cs="Times New Roman"/>
          <w:color w:val="FF0000"/>
          <w:sz w:val="24"/>
          <w:szCs w:val="24"/>
        </w:rPr>
        <w:t>frequencies</w:t>
      </w:r>
      <w:ins w:id="593" w:author="Arcella" w:date="2020-06-12T16:14:00Z">
        <w:r>
          <w:rPr>
            <w:rFonts w:ascii="Times New Roman" w:hAnsi="Times New Roman" w:eastAsia="Times New Roman" w:cs="Times New Roman"/>
            <w:color w:val="FF0000"/>
            <w:sz w:val="24"/>
            <w:szCs w:val="24"/>
          </w:rPr>
          <w:t xml:space="preserve"> of T-morphotype</w:t>
        </w:r>
      </w:ins>
      <w:r>
        <w:rPr>
          <w:rFonts w:ascii="Times New Roman" w:hAnsi="Times New Roman" w:eastAsia="Times New Roman" w:cs="Times New Roman"/>
          <w:color w:val="FF0000"/>
          <w:sz w:val="24"/>
          <w:szCs w:val="24"/>
        </w:rPr>
        <w:t xml:space="preserve"> on </w:t>
      </w:r>
      <w:r>
        <w:rPr>
          <w:rFonts w:ascii="Times New Roman" w:hAnsi="Times New Roman" w:eastAsia="Times New Roman" w:cs="Times New Roman"/>
          <w:i/>
          <w:color w:val="FF0000"/>
          <w:sz w:val="24"/>
          <w:szCs w:val="24"/>
        </w:rPr>
        <w:t>Ptros</w:t>
      </w:r>
      <w:r>
        <w:rPr>
          <w:rFonts w:ascii="Times New Roman" w:hAnsi="Times New Roman" w:eastAsia="Times New Roman" w:cs="Times New Roman"/>
          <w:color w:val="FF0000"/>
          <w:sz w:val="24"/>
          <w:szCs w:val="24"/>
        </w:rPr>
        <w:t xml:space="preserve"> among conspecific genotypes, </w:t>
      </w:r>
      <w:ins w:id="594" w:author="Arcella" w:date="2020-06-12T16:14:00Z">
        <w:r>
          <w:rPr>
            <w:rFonts w:ascii="Times New Roman" w:hAnsi="Times New Roman" w:eastAsia="Times New Roman" w:cs="Times New Roman"/>
            <w:color w:val="FF0000"/>
            <w:sz w:val="24"/>
            <w:szCs w:val="24"/>
          </w:rPr>
          <w:t xml:space="preserve">which was </w:t>
        </w:r>
      </w:ins>
      <w:r>
        <w:rPr>
          <w:rFonts w:ascii="Times New Roman" w:hAnsi="Times New Roman" w:eastAsia="Times New Roman" w:cs="Times New Roman"/>
          <w:color w:val="FF0000"/>
          <w:sz w:val="24"/>
          <w:szCs w:val="24"/>
        </w:rPr>
        <w:t xml:space="preserve">so </w:t>
      </w:r>
      <w:del w:id="595" w:author="Arcella" w:date="2020-06-12T16:14:00Z">
        <w:r>
          <w:rPr>
            <w:rFonts w:ascii="Times New Roman" w:hAnsi="Times New Roman" w:eastAsia="Times New Roman" w:cs="Times New Roman"/>
            <w:color w:val="FF0000"/>
            <w:sz w:val="24"/>
            <w:szCs w:val="24"/>
          </w:rPr>
          <w:delText xml:space="preserve">evident </w:delText>
        </w:r>
      </w:del>
      <w:ins w:id="596" w:author="Arcella" w:date="2020-06-12T16:14:00Z">
        <w:r>
          <w:rPr>
            <w:rFonts w:ascii="Times New Roman" w:hAnsi="Times New Roman" w:eastAsia="Times New Roman" w:cs="Times New Roman"/>
            <w:color w:val="FF0000"/>
            <w:sz w:val="24"/>
            <w:szCs w:val="24"/>
          </w:rPr>
          <w:t xml:space="preserve">prominent </w:t>
        </w:r>
      </w:ins>
      <w:r>
        <w:rPr>
          <w:rFonts w:ascii="Times New Roman" w:hAnsi="Times New Roman" w:eastAsia="Times New Roman" w:cs="Times New Roman"/>
          <w:color w:val="FF0000"/>
          <w:sz w:val="24"/>
          <w:szCs w:val="24"/>
        </w:rPr>
        <w:t>in the White and</w:t>
      </w:r>
      <w:ins w:id="597" w:author="Arcella" w:date="2020-06-12T16:14:00Z">
        <w:r>
          <w:rPr>
            <w:rFonts w:ascii="Times New Roman" w:hAnsi="Times New Roman" w:eastAsia="Times New Roman" w:cs="Times New Roman"/>
            <w:color w:val="FF0000"/>
            <w:sz w:val="24"/>
            <w:szCs w:val="24"/>
          </w:rPr>
          <w:t xml:space="preserve"> the</w:t>
        </w:r>
      </w:ins>
      <w:r>
        <w:rPr>
          <w:rFonts w:ascii="Times New Roman" w:hAnsi="Times New Roman" w:eastAsia="Times New Roman" w:cs="Times New Roman"/>
          <w:color w:val="FF0000"/>
          <w:sz w:val="24"/>
          <w:szCs w:val="24"/>
        </w:rPr>
        <w:t xml:space="preserve"> Barents</w:t>
      </w:r>
      <w:ins w:id="598" w:author="Arcella" w:date="2020-06-12T16:14:00Z">
        <w:r>
          <w:rPr>
            <w:rFonts w:ascii="Times New Roman" w:hAnsi="Times New Roman" w:eastAsia="Times New Roman" w:cs="Times New Roman"/>
            <w:color w:val="FF0000"/>
            <w:sz w:val="24"/>
            <w:szCs w:val="24"/>
          </w:rPr>
          <w:t xml:space="preserve"> Sea</w:t>
        </w:r>
      </w:ins>
      <w:del w:id="599" w:author="Arcella" w:date="2020-06-12T16:14:00Z">
        <w:r>
          <w:rPr>
            <w:rFonts w:ascii="Times New Roman" w:hAnsi="Times New Roman" w:eastAsia="Times New Roman" w:cs="Times New Roman"/>
            <w:color w:val="FF0000"/>
            <w:sz w:val="24"/>
            <w:szCs w:val="24"/>
          </w:rPr>
          <w:delText xml:space="preserve"> seas</w:delText>
        </w:r>
      </w:del>
      <w:ins w:id="600" w:author="Arcella" w:date="2020-06-12T16:14:00Z">
        <w:r>
          <w:rPr>
            <w:rFonts w:ascii="Times New Roman" w:hAnsi="Times New Roman" w:eastAsia="Times New Roman" w:cs="Times New Roman"/>
            <w:color w:val="FF0000"/>
            <w:sz w:val="24"/>
            <w:szCs w:val="24"/>
          </w:rPr>
          <w:t>,</w:t>
        </w:r>
      </w:ins>
      <w:r>
        <w:rPr>
          <w:rFonts w:ascii="Times New Roman" w:hAnsi="Times New Roman" w:eastAsia="Times New Roman" w:cs="Times New Roman"/>
          <w:color w:val="FF0000"/>
          <w:sz w:val="24"/>
          <w:szCs w:val="24"/>
        </w:rPr>
        <w:t xml:space="preserve"> was recorded </w:t>
      </w:r>
      <w:ins w:id="601" w:author="Arcella" w:date="2020-06-12T16:15:00Z">
        <w:r>
          <w:rPr>
            <w:rFonts w:ascii="Times New Roman" w:hAnsi="Times New Roman" w:eastAsia="Times New Roman" w:cs="Times New Roman"/>
            <w:color w:val="FF0000"/>
            <w:sz w:val="24"/>
            <w:szCs w:val="24"/>
          </w:rPr>
          <w:t xml:space="preserve">elsewhere </w:t>
        </w:r>
      </w:ins>
      <w:r>
        <w:rPr>
          <w:rFonts w:ascii="Times New Roman" w:hAnsi="Times New Roman" w:eastAsia="Times New Roman" w:cs="Times New Roman"/>
          <w:color w:val="FF0000"/>
          <w:sz w:val="24"/>
          <w:szCs w:val="24"/>
        </w:rPr>
        <w:t xml:space="preserve">only </w:t>
      </w:r>
      <w:del w:id="602" w:author="Arcella" w:date="2020-06-12T16:15:00Z">
        <w:r>
          <w:rPr>
            <w:rFonts w:ascii="Times New Roman" w:hAnsi="Times New Roman" w:eastAsia="Times New Roman" w:cs="Times New Roman"/>
            <w:color w:val="FF0000"/>
            <w:sz w:val="24"/>
            <w:szCs w:val="24"/>
          </w:rPr>
          <w:delText xml:space="preserve">for </w:delText>
        </w:r>
      </w:del>
      <w:del w:id="603" w:author="Arcella" w:date="2020-06-12T16:15:00Z">
        <w:r>
          <w:rPr>
            <w:rFonts w:ascii="Times New Roman" w:hAnsi="Times New Roman" w:eastAsia="Times New Roman" w:cs="Times New Roman"/>
            <w:i/>
            <w:color w:val="FF0000"/>
            <w:sz w:val="24"/>
            <w:szCs w:val="24"/>
          </w:rPr>
          <w:delText>P(T|tros)</w:delText>
        </w:r>
      </w:del>
      <w:del w:id="604" w:author="Arcella" w:date="2020-06-12T16:15:00Z">
        <w:r>
          <w:rPr>
            <w:rFonts w:ascii="Times New Roman" w:hAnsi="Times New Roman" w:eastAsia="Times New Roman" w:cs="Times New Roman"/>
            <w:color w:val="FF0000"/>
            <w:sz w:val="24"/>
            <w:szCs w:val="24"/>
          </w:rPr>
          <w:delText xml:space="preserve"> </w:delText>
        </w:r>
      </w:del>
      <w:r>
        <w:rPr>
          <w:rFonts w:ascii="Times New Roman" w:hAnsi="Times New Roman" w:eastAsia="Times New Roman" w:cs="Times New Roman"/>
          <w:color w:val="FF0000"/>
          <w:sz w:val="24"/>
          <w:szCs w:val="24"/>
        </w:rPr>
        <w:t xml:space="preserve">in </w:t>
      </w:r>
      <w:del w:id="605" w:author="Arcella" w:date="2020-06-12T16:14:00Z">
        <w:r>
          <w:rPr>
            <w:rFonts w:ascii="Times New Roman" w:hAnsi="Times New Roman" w:eastAsia="Times New Roman" w:cs="Times New Roman"/>
            <w:color w:val="FF0000"/>
            <w:sz w:val="24"/>
            <w:szCs w:val="24"/>
          </w:rPr>
          <w:delText xml:space="preserve">the </w:delText>
        </w:r>
      </w:del>
      <w:r>
        <w:rPr>
          <w:rFonts w:ascii="Times New Roman" w:hAnsi="Times New Roman" w:eastAsia="Times New Roman" w:cs="Times New Roman"/>
          <w:i/>
          <w:color w:val="FF0000"/>
          <w:sz w:val="24"/>
          <w:szCs w:val="24"/>
        </w:rPr>
        <w:t>BALT</w:t>
      </w:r>
      <w:ins w:id="606" w:author="Arcella" w:date="2020-06-12T16:15:00Z">
        <w:r>
          <w:rPr>
            <w:rFonts w:ascii="Times New Roman" w:hAnsi="Times New Roman" w:eastAsia="Times New Roman" w:cs="Times New Roman"/>
            <w:i/>
            <w:color w:val="FF0000"/>
            <w:sz w:val="24"/>
            <w:szCs w:val="24"/>
          </w:rPr>
          <w:t xml:space="preserve"> </w:t>
        </w:r>
      </w:ins>
      <w:ins w:id="607" w:author="Arcella" w:date="2020-06-12T16:15:00Z">
        <w:r>
          <w:rPr>
            <w:rFonts w:ascii="Times New Roman" w:hAnsi="Times New Roman" w:eastAsia="Times New Roman" w:cs="Times New Roman"/>
            <w:color w:val="FF0000"/>
            <w:sz w:val="24"/>
            <w:szCs w:val="24"/>
          </w:rPr>
          <w:t xml:space="preserve">for </w:t>
        </w:r>
      </w:ins>
      <w:ins w:id="608" w:author="Arcella" w:date="2020-06-12T16:15:00Z">
        <w:r>
          <w:rPr>
            <w:rFonts w:ascii="Times New Roman" w:hAnsi="Times New Roman" w:eastAsia="Times New Roman" w:cs="Times New Roman"/>
            <w:i/>
            <w:color w:val="FF0000"/>
            <w:sz w:val="24"/>
            <w:szCs w:val="24"/>
          </w:rPr>
          <w:t>P(T|tros)</w:t>
        </w:r>
      </w:ins>
      <w:r>
        <w:rPr>
          <w:rFonts w:ascii="Times New Roman" w:hAnsi="Times New Roman" w:eastAsia="Times New Roman" w:cs="Times New Roman"/>
          <w:color w:val="FF0000"/>
          <w:sz w:val="24"/>
          <w:szCs w:val="24"/>
        </w:rPr>
        <w:t xml:space="preserve"> (Table 1).</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color w:val="FF0000"/>
          <w:sz w:val="24"/>
          <w:szCs w:val="24"/>
          <w:highlight w:val="green"/>
        </w:rPr>
      </w:pPr>
      <w:commentRangeStart w:id="7"/>
      <w:r>
        <w:rPr>
          <w:rFonts w:ascii="Times New Roman" w:hAnsi="Times New Roman" w:eastAsia="Times New Roman" w:cs="Times New Roman"/>
          <w:sz w:val="24"/>
          <w:szCs w:val="24"/>
        </w:rPr>
        <w:t xml:space="preserve">The structure of </w:t>
      </w:r>
      <w:ins w:id="609" w:author="Arcella" w:date="2020-06-12T16:15: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dependence </w:t>
      </w:r>
      <w:commentRangeEnd w:id="7"/>
      <w:r>
        <w:rPr>
          <w:rStyle w:val="16"/>
        </w:rPr>
        <w:commentReference w:id="7"/>
      </w:r>
      <w:r>
        <w:rPr>
          <w:rFonts w:ascii="Times New Roman" w:hAnsi="Times New Roman" w:eastAsia="Times New Roman" w:cs="Times New Roman"/>
          <w:sz w:val="24"/>
          <w:szCs w:val="24"/>
        </w:rPr>
        <w:t xml:space="preserve">of </w:t>
      </w:r>
      <w:r>
        <w:rPr>
          <w:rFonts w:ascii="Times New Roman" w:hAnsi="Times New Roman" w:eastAsia="Times New Roman" w:cs="Times New Roman"/>
          <w:i/>
          <w:sz w:val="24"/>
          <w:szCs w:val="24"/>
        </w:rPr>
        <w:t xml:space="preserve">P(tros|T) </w:t>
      </w:r>
      <w:r>
        <w:rPr>
          <w:rFonts w:ascii="Times New Roman" w:hAnsi="Times New Roman" w:eastAsia="Times New Roman" w:cs="Times New Roman"/>
          <w:sz w:val="24"/>
          <w:szCs w:val="24"/>
        </w:rPr>
        <w:t xml:space="preserve">and </w:t>
      </w:r>
      <w:r>
        <w:rPr>
          <w:rFonts w:ascii="Times New Roman" w:hAnsi="Times New Roman" w:eastAsia="Times New Roman" w:cs="Times New Roman"/>
          <w:i/>
          <w:sz w:val="24"/>
          <w:szCs w:val="24"/>
        </w:rPr>
        <w:t>P(edu|E)</w:t>
      </w:r>
      <w:r>
        <w:rPr>
          <w:rFonts w:ascii="Times New Roman" w:hAnsi="Times New Roman" w:eastAsia="Times New Roman" w:cs="Times New Roman"/>
          <w:sz w:val="24"/>
          <w:szCs w:val="24"/>
        </w:rPr>
        <w:t xml:space="preserve"> on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 in GOM, BALT and NORW (Model 6. Fig. ++, Table +)  was the same as in </w:t>
      </w:r>
      <w:ins w:id="610" w:author="Arcella" w:date="2020-06-12T16:16:00Z">
        <w:r>
          <w:rPr>
            <w:rFonts w:ascii="Times New Roman" w:hAnsi="Times New Roman" w:eastAsia="Times New Roman" w:cs="Times New Roman"/>
            <w:sz w:val="24"/>
            <w:szCs w:val="24"/>
          </w:rPr>
          <w:t xml:space="preserve">the samples from </w:t>
        </w:r>
      </w:ins>
      <w:r>
        <w:rPr>
          <w:rFonts w:ascii="Times New Roman" w:hAnsi="Times New Roman" w:eastAsia="Times New Roman" w:cs="Times New Roman"/>
          <w:sz w:val="24"/>
          <w:szCs w:val="24"/>
        </w:rPr>
        <w:t xml:space="preserve">the Kola Peninsula </w:t>
      </w:r>
      <w:del w:id="611" w:author="Arcella" w:date="2020-06-12T16:16:00Z">
        <w:r>
          <w:rPr>
            <w:rFonts w:ascii="Times New Roman" w:hAnsi="Times New Roman" w:eastAsia="Times New Roman" w:cs="Times New Roman"/>
            <w:sz w:val="24"/>
            <w:szCs w:val="24"/>
          </w:rPr>
          <w:delText xml:space="preserve">region </w:delText>
        </w:r>
      </w:del>
      <w:r>
        <w:rPr>
          <w:rFonts w:ascii="Times New Roman" w:hAnsi="Times New Roman" w:eastAsia="Times New Roman" w:cs="Times New Roman"/>
          <w:sz w:val="24"/>
          <w:szCs w:val="24"/>
        </w:rPr>
        <w:t xml:space="preserve">(Model 3. Fig. +, Table +): </w:t>
      </w:r>
      <w:r>
        <w:rPr>
          <w:rFonts w:ascii="Times New Roman" w:hAnsi="Times New Roman" w:eastAsia="Times New Roman" w:cs="Times New Roman"/>
          <w:i/>
          <w:sz w:val="24"/>
          <w:szCs w:val="24"/>
        </w:rPr>
        <w:t xml:space="preserve">P(tros|T) </w:t>
      </w:r>
      <w:r>
        <w:rPr>
          <w:rFonts w:ascii="Times New Roman" w:hAnsi="Times New Roman" w:eastAsia="Times New Roman" w:cs="Times New Roman"/>
          <w:sz w:val="24"/>
          <w:szCs w:val="24"/>
        </w:rPr>
        <w:t>increased with the increas</w:t>
      </w:r>
      <w:del w:id="612" w:author="Arcella" w:date="2020-06-12T16:16:00Z">
        <w:r>
          <w:rPr>
            <w:rFonts w:ascii="Times New Roman" w:hAnsi="Times New Roman" w:eastAsia="Times New Roman" w:cs="Times New Roman"/>
            <w:sz w:val="24"/>
            <w:szCs w:val="24"/>
          </w:rPr>
          <w:delText xml:space="preserve">e of </w:delText>
        </w:r>
      </w:del>
      <w:ins w:id="613" w:author="Arcella" w:date="2020-06-12T16:16:00Z">
        <w:r>
          <w:rPr>
            <w:rFonts w:ascii="Times New Roman" w:hAnsi="Times New Roman" w:eastAsia="Times New Roman" w:cs="Times New Roman"/>
            <w:sz w:val="24"/>
            <w:szCs w:val="24"/>
          </w:rPr>
          <w:t xml:space="preserve">ing </w:t>
        </w:r>
      </w:ins>
      <w:r>
        <w:rPr>
          <w:rFonts w:ascii="Times New Roman" w:hAnsi="Times New Roman" w:eastAsia="Times New Roman" w:cs="Times New Roman"/>
          <w:sz w:val="24"/>
          <w:szCs w:val="24"/>
        </w:rPr>
        <w:t>Ptros</w:t>
      </w:r>
      <w:ins w:id="614" w:author="Arcella" w:date="2020-06-12T16:21:00Z">
        <w:r>
          <w:rPr>
            <w:rFonts w:ascii="Times New Roman" w:hAnsi="Times New Roman" w:eastAsia="Times New Roman" w:cs="Times New Roman"/>
            <w:sz w:val="24"/>
            <w:szCs w:val="24"/>
            <w:lang w:val="en-GB"/>
          </w:rPr>
          <w:t>,</w:t>
        </w:r>
      </w:ins>
      <w:r>
        <w:rPr>
          <w:rFonts w:ascii="Times New Roman" w:hAnsi="Times New Roman" w:eastAsia="Times New Roman" w:cs="Times New Roman"/>
          <w:sz w:val="24"/>
          <w:szCs w:val="24"/>
        </w:rPr>
        <w:t xml:space="preserve"> </w:t>
      </w:r>
      <w:del w:id="615" w:author="Arcella" w:date="2020-06-12T16:21:00Z">
        <w:r>
          <w:rPr>
            <w:rFonts w:ascii="Times New Roman" w:hAnsi="Times New Roman" w:eastAsia="Times New Roman" w:cs="Times New Roman"/>
            <w:sz w:val="24"/>
            <w:szCs w:val="24"/>
          </w:rPr>
          <w:delText xml:space="preserve">(and oppositely for </w:delText>
        </w:r>
      </w:del>
      <w:ins w:id="616" w:author="Arcella" w:date="2020-06-12T16:21:00Z">
        <w:r>
          <w:rPr>
            <w:rFonts w:ascii="Times New Roman" w:hAnsi="Times New Roman" w:eastAsia="Times New Roman" w:cs="Times New Roman"/>
            <w:sz w:val="24"/>
            <w:szCs w:val="24"/>
          </w:rPr>
          <w:t xml:space="preserve">while </w:t>
        </w:r>
      </w:ins>
      <w:r>
        <w:rPr>
          <w:rFonts w:ascii="Times New Roman" w:hAnsi="Times New Roman" w:eastAsia="Times New Roman" w:cs="Times New Roman"/>
          <w:i/>
          <w:sz w:val="24"/>
          <w:szCs w:val="24"/>
        </w:rPr>
        <w:t>P(edu|E)</w:t>
      </w:r>
      <w:del w:id="617" w:author="Arcella" w:date="2020-06-12T16:21:00Z">
        <w:r>
          <w:rPr>
            <w:rFonts w:ascii="Times New Roman" w:hAnsi="Times New Roman" w:eastAsia="Times New Roman" w:cs="Times New Roman"/>
            <w:sz w:val="24"/>
            <w:szCs w:val="24"/>
          </w:rPr>
          <w:delText>)</w:delText>
        </w:r>
      </w:del>
      <w:ins w:id="618" w:author="Arcella" w:date="2020-06-12T16:21:00Z">
        <w:r>
          <w:rPr>
            <w:rFonts w:ascii="Times New Roman" w:hAnsi="Times New Roman" w:eastAsia="Times New Roman" w:cs="Times New Roman"/>
            <w:sz w:val="24"/>
            <w:szCs w:val="24"/>
          </w:rPr>
          <w:t xml:space="preserve"> showed an opposite tendency</w:t>
        </w:r>
      </w:ins>
      <w:r>
        <w:rPr>
          <w:rFonts w:ascii="Times New Roman" w:hAnsi="Times New Roman" w:eastAsia="Times New Roman" w:cs="Times New Roman"/>
          <w:sz w:val="24"/>
          <w:szCs w:val="24"/>
        </w:rPr>
        <w:t>.  To simplify and formalize the comparison</w:t>
      </w:r>
      <w:ins w:id="619" w:author="Arcella" w:date="2020-06-12T16:21: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we provide </w:t>
      </w:r>
      <w:r>
        <w:rPr>
          <w:rFonts w:ascii="Times New Roman" w:hAnsi="Times New Roman" w:eastAsia="Times New Roman" w:cs="Times New Roman"/>
          <w:color w:val="FF0000"/>
          <w:sz w:val="24"/>
          <w:szCs w:val="24"/>
        </w:rPr>
        <w:t xml:space="preserve">the predictions of </w:t>
      </w:r>
      <w:del w:id="620" w:author="Arcella" w:date="2020-06-12T16:21:00Z">
        <w:r>
          <w:rPr>
            <w:rFonts w:ascii="Times New Roman" w:hAnsi="Times New Roman" w:eastAsia="Times New Roman" w:cs="Times New Roman"/>
            <w:color w:val="FF0000"/>
            <w:sz w:val="24"/>
            <w:szCs w:val="24"/>
          </w:rPr>
          <w:delText xml:space="preserve">the </w:delText>
        </w:r>
      </w:del>
      <w:r>
        <w:rPr>
          <w:rFonts w:ascii="Times New Roman" w:hAnsi="Times New Roman" w:eastAsia="Times New Roman" w:cs="Times New Roman"/>
          <w:color w:val="FF0000"/>
          <w:sz w:val="24"/>
          <w:szCs w:val="24"/>
        </w:rPr>
        <w:t xml:space="preserve">Model 6 for equally </w:t>
      </w:r>
      <w:r>
        <w:rPr>
          <w:rFonts w:ascii="Times New Roman" w:hAnsi="Times New Roman" w:eastAsia="Times New Roman" w:cs="Times New Roman"/>
          <w:sz w:val="24"/>
          <w:szCs w:val="24"/>
        </w:rPr>
        <w:t>mixed populations (</w:t>
      </w:r>
      <w:r>
        <w:rPr>
          <w:rFonts w:ascii="Times New Roman" w:hAnsi="Times New Roman" w:eastAsia="Times New Roman" w:cs="Times New Roman"/>
          <w:i/>
          <w:sz w:val="24"/>
          <w:szCs w:val="24"/>
        </w:rPr>
        <w:t>Ptros</w:t>
      </w:r>
      <w:r>
        <w:rPr>
          <w:rFonts w:ascii="Times New Roman" w:hAnsi="Times New Roman" w:eastAsia="Times New Roman" w:cs="Times New Roman"/>
          <w:sz w:val="24"/>
          <w:szCs w:val="24"/>
        </w:rPr>
        <w:t xml:space="preserve">=0.5) together with their 95% confidence intervals in </w:t>
      </w:r>
      <w:del w:id="621" w:author="Arcella" w:date="2020-06-12T16:21:00Z">
        <w:r>
          <w:rPr>
            <w:rFonts w:ascii="Times New Roman" w:hAnsi="Times New Roman" w:eastAsia="Times New Roman" w:cs="Times New Roman"/>
            <w:sz w:val="24"/>
            <w:szCs w:val="24"/>
          </w:rPr>
          <w:delText>the t</w:delText>
        </w:r>
      </w:del>
      <w:ins w:id="622" w:author="Arcella" w:date="2020-06-12T16:21:00Z">
        <w:r>
          <w:rPr>
            <w:rFonts w:ascii="Times New Roman" w:hAnsi="Times New Roman" w:eastAsia="Times New Roman" w:cs="Times New Roman"/>
            <w:sz w:val="24"/>
            <w:szCs w:val="24"/>
          </w:rPr>
          <w:t>T</w:t>
        </w:r>
      </w:ins>
      <w:r>
        <w:rPr>
          <w:rFonts w:ascii="Times New Roman" w:hAnsi="Times New Roman" w:eastAsia="Times New Roman" w:cs="Times New Roman"/>
          <w:sz w:val="24"/>
          <w:szCs w:val="24"/>
        </w:rPr>
        <w:t>able 2</w:t>
      </w:r>
      <w:ins w:id="623" w:author="Arcella" w:date="2020-06-12T16:21: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where actual proportions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among T-</w:t>
      </w:r>
      <w:r>
        <w:rPr>
          <w:rFonts w:ascii="Times New Roman" w:hAnsi="Times New Roman" w:eastAsia="Times New Roman" w:cs="Times New Roman"/>
          <w:color w:val="FF0000"/>
          <w:sz w:val="24"/>
          <w:szCs w:val="24"/>
        </w:rPr>
        <w:t>morphotypes (</w:t>
      </w:r>
      <w:r>
        <w:rPr>
          <w:rFonts w:ascii="Times New Roman" w:hAnsi="Times New Roman" w:eastAsia="Times New Roman" w:cs="Times New Roman"/>
          <w:i/>
          <w:color w:val="FF0000"/>
          <w:sz w:val="24"/>
          <w:szCs w:val="24"/>
        </w:rPr>
        <w:t>P(T|tros)</w:t>
      </w:r>
      <w:r>
        <w:rPr>
          <w:rFonts w:ascii="Times New Roman" w:hAnsi="Times New Roman" w:eastAsia="Times New Roman" w:cs="Times New Roman"/>
          <w:color w:val="FF0000"/>
          <w:sz w:val="24"/>
          <w:szCs w:val="24"/>
        </w:rPr>
        <w:t xml:space="preserve">) and </w:t>
      </w:r>
      <w:r>
        <w:rPr>
          <w:rFonts w:ascii="Times New Roman" w:hAnsi="Times New Roman" w:eastAsia="Times New Roman" w:cs="Times New Roman"/>
          <w:i/>
          <w:color w:val="FF0000"/>
          <w:sz w:val="24"/>
          <w:szCs w:val="24"/>
        </w:rPr>
        <w:t>M. edulis</w:t>
      </w:r>
      <w:r>
        <w:rPr>
          <w:rFonts w:ascii="Times New Roman" w:hAnsi="Times New Roman" w:eastAsia="Times New Roman" w:cs="Times New Roman"/>
          <w:color w:val="FF0000"/>
          <w:sz w:val="24"/>
          <w:szCs w:val="24"/>
        </w:rPr>
        <w:t xml:space="preserve"> among E-morphotypes (</w:t>
      </w:r>
      <w:r>
        <w:rPr>
          <w:rFonts w:ascii="Times New Roman" w:hAnsi="Times New Roman" w:eastAsia="Times New Roman" w:cs="Times New Roman"/>
          <w:i/>
          <w:color w:val="FF0000"/>
          <w:sz w:val="24"/>
          <w:szCs w:val="24"/>
        </w:rPr>
        <w:t>P(T|edu)</w:t>
      </w:r>
      <w:r>
        <w:rPr>
          <w:rFonts w:ascii="Times New Roman" w:hAnsi="Times New Roman" w:eastAsia="Times New Roman" w:cs="Times New Roman"/>
          <w:color w:val="FF0000"/>
          <w:sz w:val="24"/>
          <w:szCs w:val="24"/>
        </w:rPr>
        <w:t xml:space="preserve">) in pooled samples from </w:t>
      </w:r>
      <w:ins w:id="624" w:author="Arcella" w:date="2020-06-12T16:21:00Z">
        <w:r>
          <w:rPr>
            <w:rFonts w:ascii="Times New Roman" w:hAnsi="Times New Roman" w:eastAsia="Times New Roman" w:cs="Times New Roman"/>
            <w:color w:val="FF0000"/>
            <w:sz w:val="24"/>
            <w:szCs w:val="24"/>
          </w:rPr>
          <w:t xml:space="preserve">the </w:t>
        </w:r>
      </w:ins>
      <w:r>
        <w:rPr>
          <w:rFonts w:ascii="Times New Roman" w:hAnsi="Times New Roman" w:eastAsia="Times New Roman" w:cs="Times New Roman"/>
          <w:color w:val="FF0000"/>
          <w:sz w:val="24"/>
          <w:szCs w:val="24"/>
        </w:rPr>
        <w:t>respected sets are also provided.</w:t>
      </w:r>
    </w:p>
    <w:p>
      <w:pPr>
        <w:spacing w:line="360" w:lineRule="auto"/>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Table 2. Proportions of</w:t>
      </w:r>
      <w:r>
        <w:rPr>
          <w:rFonts w:ascii="Times New Roman" w:hAnsi="Times New Roman" w:eastAsia="Times New Roman" w:cs="Times New Roman"/>
          <w:i/>
          <w:color w:val="FF0000"/>
          <w:sz w:val="24"/>
          <w:szCs w:val="24"/>
        </w:rPr>
        <w:t xml:space="preserve"> M. trossulus </w:t>
      </w:r>
      <w:r>
        <w:rPr>
          <w:rFonts w:ascii="Times New Roman" w:hAnsi="Times New Roman" w:eastAsia="Times New Roman" w:cs="Times New Roman"/>
          <w:color w:val="FF0000"/>
          <w:sz w:val="24"/>
          <w:szCs w:val="24"/>
        </w:rPr>
        <w:t>among T-morphotypes (</w:t>
      </w:r>
      <w:r>
        <w:rPr>
          <w:rFonts w:ascii="Times New Roman" w:hAnsi="Times New Roman" w:eastAsia="Times New Roman" w:cs="Times New Roman"/>
          <w:i/>
          <w:color w:val="FF0000"/>
          <w:sz w:val="24"/>
          <w:szCs w:val="24"/>
        </w:rPr>
        <w:t>P(tros|T)</w:t>
      </w:r>
      <w:r>
        <w:rPr>
          <w:rFonts w:ascii="Times New Roman" w:hAnsi="Times New Roman" w:eastAsia="Times New Roman" w:cs="Times New Roman"/>
          <w:color w:val="FF0000"/>
          <w:sz w:val="24"/>
          <w:szCs w:val="24"/>
        </w:rPr>
        <w:t xml:space="preserve">) and proportions of </w:t>
      </w:r>
      <w:r>
        <w:rPr>
          <w:rFonts w:ascii="Times New Roman" w:hAnsi="Times New Roman" w:eastAsia="Times New Roman" w:cs="Times New Roman"/>
          <w:i/>
          <w:color w:val="FF0000"/>
          <w:sz w:val="24"/>
          <w:szCs w:val="24"/>
        </w:rPr>
        <w:t>M. edulis</w:t>
      </w:r>
      <w:r>
        <w:rPr>
          <w:rFonts w:ascii="Times New Roman" w:hAnsi="Times New Roman" w:eastAsia="Times New Roman" w:cs="Times New Roman"/>
          <w:color w:val="FF0000"/>
          <w:sz w:val="24"/>
          <w:szCs w:val="24"/>
        </w:rPr>
        <w:t xml:space="preserve"> among E-morphotypes (</w:t>
      </w:r>
      <w:r>
        <w:rPr>
          <w:rFonts w:ascii="Times New Roman" w:hAnsi="Times New Roman" w:eastAsia="Times New Roman" w:cs="Times New Roman"/>
          <w:i/>
          <w:color w:val="FF0000"/>
          <w:sz w:val="24"/>
          <w:szCs w:val="24"/>
        </w:rPr>
        <w:t>P(edu|E)</w:t>
      </w:r>
      <w:r>
        <w:rPr>
          <w:rFonts w:ascii="Times New Roman" w:hAnsi="Times New Roman" w:eastAsia="Times New Roman" w:cs="Times New Roman"/>
          <w:color w:val="FF0000"/>
          <w:sz w:val="24"/>
          <w:szCs w:val="24"/>
        </w:rPr>
        <w:t>) in pooled samples (direct count) and in equally mixed samples (predictions by the regression Model 6) in different sample sets. Low and upper boundaries of 95% confidence intervals are provided for predicted values (in brackets).</w:t>
      </w:r>
    </w:p>
    <w:tbl>
      <w:tblPr>
        <w:tblStyle w:val="19"/>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tcPr>
          <w:p>
            <w:pPr>
              <w:spacing w:after="0" w:line="360" w:lineRule="auto"/>
              <w:jc w:val="both"/>
              <w:rPr>
                <w:rFonts w:ascii="Arial" w:hAnsi="Arial" w:eastAsia="Arial" w:cs="Arial"/>
                <w:sz w:val="24"/>
                <w:szCs w:val="24"/>
              </w:rPr>
            </w:pPr>
          </w:p>
        </w:tc>
        <w:tc>
          <w:tcPr>
            <w:tcW w:w="3275" w:type="dxa"/>
            <w:gridSpan w:val="2"/>
          </w:tcPr>
          <w:p>
            <w:pPr>
              <w:spacing w:after="0" w:line="360" w:lineRule="auto"/>
              <w:jc w:val="center"/>
              <w:rPr>
                <w:rFonts w:ascii="Arial" w:hAnsi="Arial" w:eastAsia="Arial" w:cs="Arial"/>
                <w:sz w:val="24"/>
                <w:szCs w:val="24"/>
              </w:rPr>
            </w:pPr>
            <w:r>
              <w:rPr>
                <w:rFonts w:ascii="Arial" w:hAnsi="Arial" w:eastAsia="Arial" w:cs="Arial"/>
                <w:sz w:val="24"/>
                <w:szCs w:val="24"/>
              </w:rPr>
              <w:t>P(edu|E)</w:t>
            </w:r>
          </w:p>
        </w:tc>
        <w:tc>
          <w:tcPr>
            <w:tcW w:w="3275" w:type="dxa"/>
            <w:gridSpan w:val="2"/>
          </w:tcPr>
          <w:p>
            <w:pPr>
              <w:spacing w:after="0" w:line="360" w:lineRule="auto"/>
              <w:jc w:val="both"/>
              <w:rPr>
                <w:rFonts w:ascii="Arial" w:hAnsi="Arial" w:eastAsia="Arial" w:cs="Arial"/>
                <w:sz w:val="24"/>
                <w:szCs w:val="24"/>
              </w:rPr>
            </w:pPr>
            <w:r>
              <w:rPr>
                <w:rFonts w:ascii="Arial" w:hAnsi="Arial" w:eastAsia="Arial" w:cs="Arial"/>
                <w:sz w:val="24"/>
                <w:szCs w:val="24"/>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tcPr>
          <w:p>
            <w:pPr>
              <w:spacing w:after="0" w:line="360" w:lineRule="auto"/>
              <w:jc w:val="center"/>
              <w:rPr>
                <w:rFonts w:ascii="Arial" w:hAnsi="Arial" w:eastAsia="Arial" w:cs="Arial"/>
                <w:sz w:val="24"/>
                <w:szCs w:val="24"/>
              </w:rPr>
            </w:pPr>
            <w:r>
              <w:rPr>
                <w:rFonts w:ascii="Arial" w:hAnsi="Arial" w:eastAsia="Arial" w:cs="Arial"/>
                <w:sz w:val="24"/>
                <w:szCs w:val="24"/>
              </w:rPr>
              <w:t>Set</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Ptros=0.5</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In the data</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Ptros=0.5</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sz w:val="24"/>
                <w:szCs w:val="24"/>
              </w:rPr>
            </w:pPr>
            <w:r>
              <w:rPr>
                <w:rFonts w:ascii="Arial" w:hAnsi="Arial" w:eastAsia="Arial" w:cs="Arial"/>
                <w:sz w:val="24"/>
                <w:szCs w:val="24"/>
              </w:rPr>
              <w:t>WBL</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0.77 (0.73-0.81)</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0.86</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0.85 (0.82-0.89)</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sz w:val="24"/>
                <w:szCs w:val="24"/>
              </w:rPr>
            </w:pPr>
            <w:r>
              <w:rPr>
                <w:rFonts w:ascii="Arial" w:hAnsi="Arial" w:eastAsia="Arial" w:cs="Arial"/>
                <w:sz w:val="24"/>
                <w:szCs w:val="24"/>
              </w:rPr>
              <w:t>BH</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0.70 (0.61-0.78)</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0.84</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0.57 (0.51-0.63)</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sz w:val="24"/>
                <w:szCs w:val="24"/>
              </w:rPr>
            </w:pPr>
            <w:r>
              <w:rPr>
                <w:rFonts w:ascii="Arial" w:hAnsi="Arial" w:eastAsia="Arial" w:cs="Arial"/>
                <w:sz w:val="24"/>
                <w:szCs w:val="24"/>
              </w:rPr>
              <w:t>GOM</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0.66 (0.54-0.77)</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0.86</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0.86 (0.68-0.95)</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sz w:val="24"/>
                <w:szCs w:val="24"/>
              </w:rPr>
            </w:pPr>
            <w:r>
              <w:rPr>
                <w:rFonts w:ascii="Arial" w:hAnsi="Arial" w:eastAsia="Arial" w:cs="Arial"/>
                <w:sz w:val="24"/>
                <w:szCs w:val="24"/>
              </w:rPr>
              <w:t>BALT</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0.51 (0.44-0.58)</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0.46</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0.82 (0.58-0.94)</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sz w:val="24"/>
                <w:szCs w:val="24"/>
              </w:rPr>
            </w:pPr>
            <w:r>
              <w:rPr>
                <w:rFonts w:ascii="Arial" w:hAnsi="Arial" w:eastAsia="Arial" w:cs="Arial"/>
                <w:sz w:val="24"/>
                <w:szCs w:val="24"/>
              </w:rPr>
              <w:t>NORW</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0.64 (0.53-0.74)</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0.51</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0.86 (0.68-0.95)</w:t>
            </w:r>
          </w:p>
        </w:tc>
        <w:tc>
          <w:tcPr>
            <w:tcW w:w="1351" w:type="dxa"/>
          </w:tcPr>
          <w:p>
            <w:pPr>
              <w:spacing w:after="0" w:line="360" w:lineRule="auto"/>
              <w:jc w:val="center"/>
              <w:rPr>
                <w:rFonts w:ascii="Arial" w:hAnsi="Arial" w:eastAsia="Arial" w:cs="Arial"/>
                <w:sz w:val="24"/>
                <w:szCs w:val="24"/>
              </w:rPr>
            </w:pPr>
            <w:r>
              <w:rPr>
                <w:rFonts w:ascii="Arial" w:hAnsi="Arial" w:eastAsia="Arial" w:cs="Arial"/>
                <w:sz w:val="24"/>
                <w:szCs w:val="24"/>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pPr>
              <w:spacing w:after="0" w:line="360" w:lineRule="auto"/>
              <w:jc w:val="center"/>
              <w:rPr>
                <w:rFonts w:ascii="Arial" w:hAnsi="Arial" w:eastAsia="Arial" w:cs="Arial"/>
                <w:sz w:val="24"/>
                <w:szCs w:val="24"/>
              </w:rPr>
            </w:pPr>
            <w:r>
              <w:rPr>
                <w:rFonts w:ascii="Arial" w:hAnsi="Arial" w:eastAsia="Arial" w:cs="Arial"/>
                <w:sz w:val="24"/>
                <w:szCs w:val="24"/>
              </w:rPr>
              <w:t>SCOT</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w:t>
            </w:r>
          </w:p>
        </w:tc>
        <w:tc>
          <w:tcPr>
            <w:tcW w:w="1351" w:type="dxa"/>
          </w:tcPr>
          <w:p>
            <w:pPr>
              <w:spacing w:after="0" w:line="360" w:lineRule="auto"/>
              <w:jc w:val="center"/>
              <w:rPr>
                <w:rFonts w:ascii="Arial" w:hAnsi="Arial" w:eastAsia="Arial" w:cs="Arial"/>
                <w:sz w:val="24"/>
                <w:szCs w:val="24"/>
              </w:rPr>
            </w:pPr>
            <w:r>
              <w:rPr>
                <w:rFonts w:ascii="Arial" w:hAnsi="Arial" w:eastAsia="Arial" w:cs="Arial"/>
                <w:color w:val="FF0000"/>
                <w:sz w:val="24"/>
                <w:szCs w:val="24"/>
              </w:rPr>
              <w:t>0.90</w:t>
            </w:r>
          </w:p>
        </w:tc>
        <w:tc>
          <w:tcPr>
            <w:tcW w:w="1924" w:type="dxa"/>
          </w:tcPr>
          <w:p>
            <w:pPr>
              <w:spacing w:after="0" w:line="360" w:lineRule="auto"/>
              <w:jc w:val="center"/>
              <w:rPr>
                <w:rFonts w:ascii="Arial" w:hAnsi="Arial" w:eastAsia="Arial" w:cs="Arial"/>
                <w:sz w:val="24"/>
                <w:szCs w:val="24"/>
              </w:rPr>
            </w:pPr>
            <w:r>
              <w:rPr>
                <w:rFonts w:ascii="Arial" w:hAnsi="Arial" w:eastAsia="Arial" w:cs="Arial"/>
                <w:sz w:val="24"/>
                <w:szCs w:val="24"/>
              </w:rPr>
              <w:t>-</w:t>
            </w:r>
          </w:p>
        </w:tc>
        <w:tc>
          <w:tcPr>
            <w:tcW w:w="1351" w:type="dxa"/>
          </w:tcPr>
          <w:p>
            <w:pPr>
              <w:spacing w:after="0" w:line="360" w:lineRule="auto"/>
              <w:jc w:val="center"/>
              <w:rPr>
                <w:rFonts w:ascii="Arial" w:hAnsi="Arial" w:eastAsia="Arial" w:cs="Arial"/>
                <w:sz w:val="24"/>
                <w:szCs w:val="24"/>
              </w:rPr>
            </w:pPr>
            <w:r>
              <w:rPr>
                <w:rFonts w:ascii="Arial" w:hAnsi="Arial" w:eastAsia="Arial" w:cs="Arial"/>
                <w:color w:val="FF0000"/>
                <w:sz w:val="24"/>
                <w:szCs w:val="24"/>
              </w:rPr>
              <w:t>0.96</w:t>
            </w:r>
          </w:p>
        </w:tc>
      </w:tr>
    </w:tbl>
    <w:p>
      <w:pPr>
        <w:spacing w:line="360" w:lineRule="auto"/>
        <w:rPr>
          <w:rFonts w:ascii="Times New Roman" w:hAnsi="Times New Roman" w:eastAsia="Times New Roman" w:cs="Times New Roman"/>
          <w:color w:val="FF0000"/>
          <w:sz w:val="24"/>
          <w:szCs w:val="24"/>
        </w:rPr>
      </w:pPr>
    </w:p>
    <w:p>
      <w:pPr>
        <w:spacing w:line="360" w:lineRule="auto"/>
        <w:rPr>
          <w:rFonts w:ascii="Times New Roman" w:hAnsi="Times New Roman" w:eastAsia="Times New Roman" w:cs="Times New Roman"/>
          <w:sz w:val="24"/>
          <w:szCs w:val="24"/>
          <w:highlight w:val="cyan"/>
        </w:rPr>
      </w:pPr>
      <w:r>
        <w:rPr>
          <w:rFonts w:ascii="Times New Roman" w:hAnsi="Times New Roman" w:eastAsia="Times New Roman" w:cs="Times New Roman"/>
          <w:color w:val="FF0000"/>
          <w:sz w:val="24"/>
          <w:szCs w:val="24"/>
        </w:rPr>
        <w:t>F</w:t>
      </w:r>
      <w:r>
        <w:rPr>
          <w:rFonts w:ascii="Times New Roman" w:hAnsi="Times New Roman" w:eastAsia="Times New Roman" w:cs="Times New Roman"/>
          <w:sz w:val="24"/>
          <w:szCs w:val="24"/>
        </w:rPr>
        <w:t xml:space="preserve">or equally mixed populations the </w:t>
      </w:r>
      <w:del w:id="625" w:author="Arcella" w:date="2020-06-12T16:23:00Z">
        <w:r>
          <w:rPr>
            <w:rFonts w:ascii="Times New Roman" w:hAnsi="Times New Roman" w:eastAsia="Times New Roman" w:cs="Times New Roman"/>
            <w:sz w:val="24"/>
            <w:szCs w:val="24"/>
          </w:rPr>
          <w:delText xml:space="preserve">predicted </w:delText>
        </w:r>
      </w:del>
      <w:ins w:id="626" w:author="Arcella" w:date="2020-06-12T16:23:00Z">
        <w:r>
          <w:rPr>
            <w:rFonts w:ascii="Times New Roman" w:hAnsi="Times New Roman" w:eastAsia="Times New Roman" w:cs="Times New Roman"/>
            <w:sz w:val="24"/>
            <w:szCs w:val="24"/>
          </w:rPr>
          <w:t xml:space="preserve">predictive </w:t>
        </w:r>
      </w:ins>
      <w:r>
        <w:rPr>
          <w:rFonts w:ascii="Times New Roman" w:hAnsi="Times New Roman" w:eastAsia="Times New Roman" w:cs="Times New Roman"/>
          <w:sz w:val="24"/>
          <w:szCs w:val="24"/>
        </w:rPr>
        <w:t xml:space="preserve">values of </w:t>
      </w:r>
      <w:r>
        <w:rPr>
          <w:rFonts w:ascii="Times New Roman" w:hAnsi="Times New Roman" w:eastAsia="Times New Roman" w:cs="Times New Roman"/>
          <w:i/>
          <w:sz w:val="24"/>
          <w:szCs w:val="24"/>
        </w:rPr>
        <w:t>P(edu|E)</w:t>
      </w:r>
      <w:r>
        <w:t xml:space="preserve"> </w:t>
      </w:r>
      <w:r>
        <w:rPr>
          <w:rFonts w:ascii="Times New Roman" w:hAnsi="Times New Roman" w:eastAsia="Times New Roman" w:cs="Times New Roman"/>
          <w:sz w:val="24"/>
          <w:szCs w:val="24"/>
        </w:rPr>
        <w:t xml:space="preserve">in </w:t>
      </w:r>
      <w:del w:id="627" w:author="Arcella" w:date="2020-06-12T16:23: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BALT</w:t>
      </w:r>
      <w:r>
        <w:rPr>
          <w:rFonts w:ascii="Times New Roman" w:hAnsi="Times New Roman" w:eastAsia="Times New Roman" w:cs="Times New Roman"/>
          <w:sz w:val="24"/>
          <w:szCs w:val="24"/>
        </w:rPr>
        <w:t xml:space="preserve"> did not differ statistically </w:t>
      </w:r>
      <w:ins w:id="628" w:author="Arcella" w:date="2020-06-12T16:23:00Z">
        <w:r>
          <w:rPr>
            <w:rFonts w:ascii="Times New Roman" w:hAnsi="Times New Roman" w:eastAsia="Times New Roman" w:cs="Times New Roman"/>
            <w:sz w:val="24"/>
            <w:szCs w:val="24"/>
          </w:rPr>
          <w:t xml:space="preserve">significantly </w:t>
        </w:r>
      </w:ins>
      <w:r>
        <w:rPr>
          <w:rFonts w:ascii="Times New Roman" w:hAnsi="Times New Roman" w:eastAsia="Times New Roman" w:cs="Times New Roman"/>
          <w:sz w:val="24"/>
          <w:szCs w:val="24"/>
        </w:rPr>
        <w:t>from 0.5</w:t>
      </w:r>
      <w:ins w:id="629" w:author="Arcella" w:date="2020-06-12T16:24: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630" w:author="Arcella" w:date="2020-06-12T16:24:00Z">
        <w:r>
          <w:rPr>
            <w:rFonts w:ascii="Times New Roman" w:hAnsi="Times New Roman" w:eastAsia="Times New Roman" w:cs="Times New Roman"/>
            <w:sz w:val="24"/>
            <w:szCs w:val="24"/>
          </w:rPr>
          <w:delText xml:space="preserve">– a value that </w:delText>
        </w:r>
      </w:del>
      <w:ins w:id="631" w:author="Arcella" w:date="2020-06-12T16:24:00Z">
        <w:r>
          <w:rPr>
            <w:rFonts w:ascii="Times New Roman" w:hAnsi="Times New Roman" w:eastAsia="Times New Roman" w:cs="Times New Roman"/>
            <w:sz w:val="24"/>
            <w:szCs w:val="24"/>
          </w:rPr>
          <w:t xml:space="preserve">which </w:t>
        </w:r>
      </w:ins>
      <w:r>
        <w:rPr>
          <w:rFonts w:ascii="Times New Roman" w:hAnsi="Times New Roman" w:eastAsia="Times New Roman" w:cs="Times New Roman"/>
          <w:sz w:val="24"/>
          <w:szCs w:val="24"/>
        </w:rPr>
        <w:t>corresponds to</w:t>
      </w:r>
      <w:ins w:id="632" w:author="Arcella" w:date="2020-06-12T16:24:00Z">
        <w:r>
          <w:rPr>
            <w:rFonts w:ascii="Times New Roman" w:hAnsi="Times New Roman" w:eastAsia="Times New Roman" w:cs="Times New Roman"/>
            <w:sz w:val="24"/>
            <w:szCs w:val="24"/>
          </w:rPr>
          <w:t xml:space="preserve"> an</w:t>
        </w:r>
      </w:ins>
      <w:r>
        <w:rPr>
          <w:rFonts w:ascii="Times New Roman" w:hAnsi="Times New Roman" w:eastAsia="Times New Roman" w:cs="Times New Roman"/>
          <w:sz w:val="24"/>
          <w:szCs w:val="24"/>
        </w:rPr>
        <w:t xml:space="preserve"> equal probability of correct and incorrect identification.</w:t>
      </w:r>
      <w:ins w:id="633" w:author="Arcella" w:date="2020-06-12T16:22:00Z">
        <w:r>
          <w:rPr>
            <w:rFonts w:ascii="Times New Roman" w:hAnsi="Times New Roman" w:eastAsia="Times New Roman" w:cs="Times New Roman"/>
            <w:sz w:val="24"/>
            <w:szCs w:val="24"/>
          </w:rPr>
          <w:t xml:space="preserve"> </w:t>
        </w:r>
      </w:ins>
      <w:del w:id="634" w:author="Arcella" w:date="2020-06-12T16:25:00Z">
        <w:r>
          <w:rPr>
            <w:rFonts w:ascii="Times New Roman" w:hAnsi="Times New Roman" w:eastAsia="Times New Roman" w:cs="Times New Roman"/>
            <w:sz w:val="24"/>
            <w:szCs w:val="24"/>
          </w:rPr>
          <w:delText xml:space="preserve">Further, </w:delText>
        </w:r>
      </w:del>
      <w:del w:id="635" w:author="Arcella" w:date="2020-06-12T16:24: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P(edu|E)</w:t>
      </w:r>
      <w:ins w:id="636" w:author="Arcella" w:date="2020-06-12T16:24:00Z">
        <w:r>
          <w:rPr>
            <w:rFonts w:ascii="Times New Roman" w:hAnsi="Times New Roman" w:eastAsia="Times New Roman" w:cs="Times New Roman"/>
            <w:sz w:val="24"/>
            <w:szCs w:val="24"/>
          </w:rPr>
          <w:t xml:space="preserve"> in </w:t>
        </w:r>
      </w:ins>
      <w:ins w:id="637" w:author="Arcella" w:date="2020-06-12T16:24:00Z">
        <w:r>
          <w:rPr>
            <w:rFonts w:ascii="Times New Roman" w:hAnsi="Times New Roman" w:eastAsia="Times New Roman" w:cs="Times New Roman"/>
            <w:i/>
            <w:sz w:val="24"/>
            <w:szCs w:val="24"/>
          </w:rPr>
          <w:t>BH</w:t>
        </w:r>
      </w:ins>
      <w:ins w:id="638" w:author="Arcella" w:date="2020-06-12T16:25:00Z">
        <w:r>
          <w:rPr>
            <w:rFonts w:ascii="Times New Roman" w:hAnsi="Times New Roman" w:eastAsia="Times New Roman" w:cs="Times New Roman"/>
            <w:sz w:val="24"/>
            <w:szCs w:val="24"/>
          </w:rPr>
          <w:t>, though</w:t>
        </w:r>
      </w:ins>
      <w:r>
        <w:rPr>
          <w:rFonts w:ascii="Times New Roman" w:hAnsi="Times New Roman" w:eastAsia="Times New Roman" w:cs="Times New Roman"/>
          <w:sz w:val="24"/>
          <w:szCs w:val="24"/>
        </w:rPr>
        <w:t xml:space="preserve"> </w:t>
      </w:r>
      <w:del w:id="639" w:author="Arcella" w:date="2020-06-12T16:25:00Z">
        <w:r>
          <w:rPr>
            <w:rFonts w:ascii="Times New Roman" w:hAnsi="Times New Roman" w:eastAsia="Times New Roman" w:cs="Times New Roman"/>
            <w:sz w:val="24"/>
            <w:szCs w:val="24"/>
          </w:rPr>
          <w:delText xml:space="preserve">was </w:delText>
        </w:r>
      </w:del>
      <w:r>
        <w:rPr>
          <w:rFonts w:ascii="Times New Roman" w:hAnsi="Times New Roman" w:eastAsia="Times New Roman" w:cs="Times New Roman"/>
          <w:sz w:val="24"/>
          <w:szCs w:val="24"/>
        </w:rPr>
        <w:t>quite low</w:t>
      </w:r>
      <w:ins w:id="640" w:author="Arcella" w:date="2020-06-12T16:25: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641" w:author="Arcella" w:date="2020-06-12T16:25:00Z">
        <w:r>
          <w:rPr>
            <w:rFonts w:ascii="Times New Roman" w:hAnsi="Times New Roman" w:eastAsia="Times New Roman" w:cs="Times New Roman"/>
            <w:sz w:val="24"/>
            <w:szCs w:val="24"/>
          </w:rPr>
          <w:delText xml:space="preserve">yet </w:delText>
        </w:r>
      </w:del>
      <w:ins w:id="642" w:author="Arcella" w:date="2020-06-12T16:25:00Z">
        <w:r>
          <w:rPr>
            <w:rFonts w:ascii="Times New Roman" w:hAnsi="Times New Roman" w:eastAsia="Times New Roman" w:cs="Times New Roman"/>
            <w:sz w:val="24"/>
            <w:szCs w:val="24"/>
          </w:rPr>
          <w:t xml:space="preserve">was </w:t>
        </w:r>
      </w:ins>
      <w:r>
        <w:rPr>
          <w:rFonts w:ascii="Times New Roman" w:hAnsi="Times New Roman" w:eastAsia="Times New Roman" w:cs="Times New Roman"/>
          <w:color w:val="FF0000"/>
          <w:sz w:val="24"/>
          <w:szCs w:val="24"/>
        </w:rPr>
        <w:t>statistically</w:t>
      </w:r>
      <w:ins w:id="643" w:author="Arcella" w:date="2020-06-12T16:25:00Z">
        <w:r>
          <w:rPr>
            <w:rFonts w:ascii="Times New Roman" w:hAnsi="Times New Roman" w:eastAsia="Times New Roman" w:cs="Times New Roman"/>
            <w:color w:val="FF0000"/>
            <w:sz w:val="24"/>
            <w:szCs w:val="24"/>
          </w:rPr>
          <w:t xml:space="preserve"> significantly</w:t>
        </w:r>
      </w:ins>
      <w:r>
        <w:rPr>
          <w:rFonts w:ascii="Times New Roman" w:hAnsi="Times New Roman" w:eastAsia="Times New Roman" w:cs="Times New Roman"/>
          <w:color w:val="FF0000"/>
          <w:sz w:val="24"/>
          <w:szCs w:val="24"/>
        </w:rPr>
        <w:t xml:space="preserve"> different </w:t>
      </w:r>
      <w:r>
        <w:rPr>
          <w:rFonts w:ascii="Times New Roman" w:hAnsi="Times New Roman" w:eastAsia="Times New Roman" w:cs="Times New Roman"/>
          <w:sz w:val="24"/>
          <w:szCs w:val="24"/>
        </w:rPr>
        <w:t>from 0.5</w:t>
      </w:r>
      <w:del w:id="644" w:author="Arcella" w:date="2020-06-12T16:25:00Z">
        <w:r>
          <w:rPr>
            <w:rFonts w:ascii="Times New Roman" w:hAnsi="Times New Roman" w:eastAsia="Times New Roman" w:cs="Times New Roman"/>
            <w:sz w:val="24"/>
            <w:szCs w:val="24"/>
          </w:rPr>
          <w:delText xml:space="preserve"> in </w:delText>
        </w:r>
      </w:del>
      <w:del w:id="645" w:author="Arcella" w:date="2020-06-12T16:24:00Z">
        <w:r>
          <w:rPr>
            <w:rFonts w:ascii="Times New Roman" w:hAnsi="Times New Roman" w:eastAsia="Times New Roman" w:cs="Times New Roman"/>
            <w:sz w:val="24"/>
            <w:szCs w:val="24"/>
          </w:rPr>
          <w:delText xml:space="preserve">the </w:delText>
        </w:r>
      </w:del>
      <w:del w:id="646" w:author="Arcella" w:date="2020-06-12T16:25:00Z">
        <w:r>
          <w:rPr>
            <w:rFonts w:ascii="Times New Roman" w:hAnsi="Times New Roman" w:eastAsia="Times New Roman" w:cs="Times New Roman"/>
            <w:i/>
            <w:sz w:val="24"/>
            <w:szCs w:val="24"/>
          </w:rPr>
          <w:delText>BH</w:delText>
        </w:r>
      </w:del>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 xml:space="preserve"> </w:t>
      </w:r>
      <w:del w:id="647" w:author="Arcella" w:date="2020-06-12T16:25:00Z">
        <w:r>
          <w:rPr>
            <w:rFonts w:ascii="Times New Roman" w:hAnsi="Times New Roman" w:eastAsia="Times New Roman" w:cs="Times New Roman"/>
            <w:sz w:val="24"/>
            <w:szCs w:val="24"/>
          </w:rPr>
          <w:delText xml:space="preserve">In </w:delText>
        </w:r>
      </w:del>
      <w:ins w:id="648" w:author="Arcella" w:date="2020-06-12T16:25:00Z">
        <w:r>
          <w:rPr>
            <w:rFonts w:ascii="Times New Roman" w:hAnsi="Times New Roman" w:eastAsia="Times New Roman" w:cs="Times New Roman"/>
            <w:sz w:val="24"/>
            <w:szCs w:val="24"/>
          </w:rPr>
          <w:t xml:space="preserve">At </w:t>
        </w:r>
      </w:ins>
      <w:r>
        <w:rPr>
          <w:rFonts w:ascii="Times New Roman" w:hAnsi="Times New Roman" w:eastAsia="Times New Roman" w:cs="Times New Roman"/>
          <w:sz w:val="24"/>
          <w:szCs w:val="24"/>
        </w:rPr>
        <w:t>the same time</w:t>
      </w:r>
      <w:ins w:id="649" w:author="Arcella" w:date="2020-06-12T16:25: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the probabilities of correct identification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by</w:t>
      </w:r>
      <w:ins w:id="650" w:author="Arcella" w:date="2020-06-12T16:25:00Z">
        <w:r>
          <w:rPr>
            <w:rFonts w:ascii="Times New Roman" w:hAnsi="Times New Roman" w:eastAsia="Times New Roman" w:cs="Times New Roman"/>
            <w:sz w:val="24"/>
            <w:szCs w:val="24"/>
          </w:rPr>
          <w:t xml:space="preserve"> the</w:t>
        </w:r>
      </w:ins>
      <w:r>
        <w:rPr>
          <w:rFonts w:ascii="Times New Roman" w:hAnsi="Times New Roman" w:eastAsia="Times New Roman" w:cs="Times New Roman"/>
          <w:sz w:val="24"/>
          <w:szCs w:val="24"/>
        </w:rPr>
        <w:t xml:space="preserve"> T-morphotype in </w:t>
      </w:r>
      <w:del w:id="651" w:author="Arcella" w:date="2020-06-12T16:25: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GOM</w:t>
      </w:r>
      <w:r>
        <w:rPr>
          <w:rFonts w:ascii="Times New Roman" w:hAnsi="Times New Roman" w:eastAsia="Times New Roman" w:cs="Times New Roman"/>
          <w:sz w:val="24"/>
          <w:szCs w:val="24"/>
        </w:rPr>
        <w:t xml:space="preserve">, </w:t>
      </w:r>
      <w:r>
        <w:rPr>
          <w:rFonts w:ascii="Times New Roman" w:hAnsi="Times New Roman" w:eastAsia="Times New Roman" w:cs="Times New Roman"/>
          <w:i/>
          <w:sz w:val="24"/>
          <w:szCs w:val="24"/>
        </w:rPr>
        <w:t>Balt</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Norw</w:t>
      </w:r>
      <w:r>
        <w:rPr>
          <w:rFonts w:ascii="Times New Roman" w:hAnsi="Times New Roman" w:eastAsia="Times New Roman" w:cs="Times New Roman"/>
          <w:sz w:val="24"/>
          <w:szCs w:val="24"/>
        </w:rPr>
        <w:t xml:space="preserve"> were quite high </w:t>
      </w:r>
      <w:del w:id="652" w:author="Arcella" w:date="2020-06-12T16:27:00Z">
        <w:r>
          <w:rPr>
            <w:rFonts w:ascii="Times New Roman" w:hAnsi="Times New Roman" w:eastAsia="Times New Roman" w:cs="Times New Roman"/>
            <w:sz w:val="24"/>
            <w:szCs w:val="24"/>
          </w:rPr>
          <w:delText xml:space="preserve">indicating the possibility of identification of </w:delText>
        </w:r>
      </w:del>
      <w:del w:id="653" w:author="Arcella" w:date="2020-06-12T16:27:00Z">
        <w:r>
          <w:rPr>
            <w:rFonts w:ascii="Times New Roman" w:hAnsi="Times New Roman" w:eastAsia="Times New Roman" w:cs="Times New Roman"/>
            <w:i/>
            <w:sz w:val="24"/>
            <w:szCs w:val="24"/>
          </w:rPr>
          <w:delText>M. trossulus</w:delText>
        </w:r>
      </w:del>
      <w:del w:id="654" w:author="Arcella" w:date="2020-06-12T16:27:00Z">
        <w:r>
          <w:rPr>
            <w:rFonts w:ascii="Times New Roman" w:hAnsi="Times New Roman" w:eastAsia="Times New Roman" w:cs="Times New Roman"/>
            <w:sz w:val="24"/>
            <w:szCs w:val="24"/>
          </w:rPr>
          <w:delText xml:space="preserve"> by T-morphotype in these </w:delText>
        </w:r>
      </w:del>
      <w:del w:id="655" w:author="Arcella" w:date="2020-06-12T16:27:00Z">
        <w:r>
          <w:rPr>
            <w:rFonts w:ascii="Times New Roman" w:hAnsi="Times New Roman" w:eastAsia="Times New Roman" w:cs="Times New Roman"/>
            <w:sz w:val="24"/>
            <w:szCs w:val="24"/>
            <w:highlight w:val="yellow"/>
          </w:rPr>
          <w:delText xml:space="preserve">regions </w:delText>
        </w:r>
      </w:del>
      <w:r>
        <w:rPr>
          <w:rFonts w:ascii="Times New Roman" w:hAnsi="Times New Roman" w:eastAsia="Times New Roman" w:cs="Times New Roman"/>
          <w:color w:val="FF0000"/>
          <w:sz w:val="24"/>
          <w:szCs w:val="24"/>
          <w:highlight w:val="yellow"/>
        </w:rPr>
        <w:t>(for the range of Ptros&gt;0.5)</w:t>
      </w:r>
      <w:r>
        <w:rPr>
          <w:rFonts w:ascii="Times New Roman" w:hAnsi="Times New Roman" w:eastAsia="Times New Roman" w:cs="Times New Roman"/>
          <w:sz w:val="24"/>
          <w:szCs w:val="24"/>
        </w:rPr>
        <w:t xml:space="preserve">. In general, </w:t>
      </w:r>
      <w:del w:id="656" w:author="Arcella" w:date="2020-06-12T16:26:00Z">
        <w:r>
          <w:rPr>
            <w:rFonts w:ascii="Times New Roman" w:hAnsi="Times New Roman" w:eastAsia="Times New Roman" w:cs="Times New Roman"/>
            <w:sz w:val="24"/>
            <w:szCs w:val="24"/>
          </w:rPr>
          <w:delText xml:space="preserve">the </w:delText>
        </w:r>
      </w:del>
      <w:commentRangeStart w:id="8"/>
      <w:r>
        <w:rPr>
          <w:rFonts w:ascii="Times New Roman" w:hAnsi="Times New Roman" w:eastAsia="Times New Roman" w:cs="Times New Roman"/>
          <w:sz w:val="24"/>
          <w:szCs w:val="24"/>
        </w:rPr>
        <w:t>high</w:t>
      </w:r>
      <w:r>
        <w:rPr>
          <w:rFonts w:hint="default" w:ascii="Times New Roman" w:hAnsi="Times New Roman" w:eastAsia="Times New Roman" w:cs="Times New Roman"/>
          <w:color w:val="auto"/>
          <w:sz w:val="24"/>
          <w:szCs w:val="24"/>
          <w:highlight w:val="none"/>
          <w:shd w:val="clear" w:color="FFFFFF" w:fill="D9D9D9"/>
          <w:lang w:val="en-US"/>
        </w:rPr>
        <w:t xml:space="preserve"> </w:t>
      </w:r>
      <w:r>
        <w:rPr>
          <w:rFonts w:hint="default" w:ascii="Times New Roman" w:hAnsi="Times New Roman" w:eastAsia="Times New Roman" w:cs="Times New Roman"/>
          <w:color w:val="auto"/>
          <w:sz w:val="24"/>
          <w:szCs w:val="24"/>
          <w:highlight w:val="red"/>
          <w:shd w:val="clear" w:color="FFFFFF" w:fill="D9D9D9"/>
          <w:lang w:val="ru-RU"/>
        </w:rPr>
        <w:t xml:space="preserve">м.б. лучше </w:t>
      </w:r>
      <w:r>
        <w:rPr>
          <w:rFonts w:hint="default" w:ascii="Times New Roman" w:hAnsi="Times New Roman" w:eastAsia="Times New Roman" w:cs="Times New Roman"/>
          <w:b/>
          <w:bCs/>
          <w:color w:val="auto"/>
          <w:sz w:val="24"/>
          <w:szCs w:val="24"/>
          <w:highlight w:val="red"/>
          <w:shd w:val="clear" w:color="FFFFFF" w:fill="D9D9D9"/>
          <w:lang w:val="en-US"/>
        </w:rPr>
        <w:t>the highest</w:t>
      </w:r>
      <w:r>
        <w:rPr>
          <w:rFonts w:ascii="Times New Roman" w:hAnsi="Times New Roman" w:eastAsia="Times New Roman" w:cs="Times New Roman"/>
          <w:color w:val="auto"/>
          <w:sz w:val="24"/>
          <w:szCs w:val="24"/>
          <w:highlight w:val="none"/>
          <w:shd w:val="clear" w:color="FFFFFF" w:fill="D9D9D9"/>
        </w:rPr>
        <w:t xml:space="preserve"> </w:t>
      </w:r>
      <w:commentRangeEnd w:id="8"/>
      <w:r>
        <w:rPr>
          <w:rStyle w:val="16"/>
          <w:color w:val="auto"/>
          <w:shd w:val="clear" w:color="FFFFFF" w:fill="D9D9D9"/>
        </w:rPr>
        <w:commentReference w:id="8"/>
      </w:r>
      <w:r>
        <w:rPr>
          <w:rFonts w:ascii="Times New Roman" w:hAnsi="Times New Roman" w:eastAsia="Times New Roman" w:cs="Times New Roman"/>
          <w:sz w:val="24"/>
          <w:szCs w:val="24"/>
        </w:rPr>
        <w:t xml:space="preserve">predictive values for both species were revealed in </w:t>
      </w:r>
      <w:del w:id="657" w:author="Arcella" w:date="2020-06-12T16:27: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WSBL.</w:t>
      </w:r>
    </w:p>
    <w:p>
      <w:pPr>
        <w:spacing w:line="360" w:lineRule="auto"/>
        <w:rPr>
          <w:ins w:id="658" w:author="Arcella" w:date="2020-06-12T16:48:00Z"/>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Variation in morphotype frequencies between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within and </w:t>
      </w:r>
      <w:del w:id="659" w:author="Arcella" w:date="2020-06-12T16:39:00Z">
        <w:r>
          <w:rPr>
            <w:rFonts w:ascii="Times New Roman" w:hAnsi="Times New Roman" w:eastAsia="Times New Roman" w:cs="Times New Roman"/>
            <w:sz w:val="24"/>
            <w:szCs w:val="24"/>
          </w:rPr>
          <w:delText xml:space="preserve">among </w:delText>
        </w:r>
      </w:del>
      <w:ins w:id="660" w:author="Arcella" w:date="2020-06-12T16:39:00Z">
        <w:r>
          <w:rPr>
            <w:rFonts w:ascii="Times New Roman" w:hAnsi="Times New Roman" w:eastAsia="Times New Roman" w:cs="Times New Roman"/>
            <w:sz w:val="24"/>
            <w:szCs w:val="24"/>
          </w:rPr>
          <w:t xml:space="preserve">between </w:t>
        </w:r>
      </w:ins>
      <w:r>
        <w:rPr>
          <w:rFonts w:ascii="Times New Roman" w:hAnsi="Times New Roman" w:eastAsia="Times New Roman" w:cs="Times New Roman"/>
          <w:sz w:val="24"/>
          <w:szCs w:val="24"/>
        </w:rPr>
        <w:t xml:space="preserve">contact zones revealed in the study is </w:t>
      </w:r>
      <w:del w:id="661" w:author="Arcella" w:date="2020-06-12T16:38:00Z">
        <w:r>
          <w:rPr>
            <w:rFonts w:ascii="Times New Roman" w:hAnsi="Times New Roman" w:eastAsia="Times New Roman" w:cs="Times New Roman"/>
            <w:sz w:val="24"/>
            <w:szCs w:val="24"/>
          </w:rPr>
          <w:delText xml:space="preserve">well </w:delText>
        </w:r>
      </w:del>
      <w:r>
        <w:rPr>
          <w:rFonts w:ascii="Times New Roman" w:hAnsi="Times New Roman" w:eastAsia="Times New Roman" w:cs="Times New Roman"/>
          <w:sz w:val="24"/>
          <w:szCs w:val="24"/>
        </w:rPr>
        <w:t xml:space="preserve">illustrated </w:t>
      </w:r>
      <w:del w:id="662" w:author="Arcella" w:date="2020-06-12T16:38:00Z">
        <w:r>
          <w:rPr>
            <w:rFonts w:ascii="Times New Roman" w:hAnsi="Times New Roman" w:eastAsia="Times New Roman" w:cs="Times New Roman"/>
            <w:sz w:val="24"/>
            <w:szCs w:val="24"/>
          </w:rPr>
          <w:delText xml:space="preserve">by the </w:delText>
        </w:r>
      </w:del>
      <w:ins w:id="663" w:author="Arcella" w:date="2020-06-12T16:38:00Z">
        <w:r>
          <w:rPr>
            <w:rFonts w:ascii="Times New Roman" w:hAnsi="Times New Roman" w:eastAsia="Times New Roman" w:cs="Times New Roman"/>
            <w:sz w:val="24"/>
            <w:szCs w:val="24"/>
          </w:rPr>
          <w:t xml:space="preserve">in </w:t>
        </w:r>
      </w:ins>
      <w:r>
        <w:rPr>
          <w:rFonts w:ascii="Times New Roman" w:hAnsi="Times New Roman" w:eastAsia="Times New Roman" w:cs="Times New Roman"/>
          <w:sz w:val="24"/>
          <w:szCs w:val="24"/>
        </w:rPr>
        <w:t>Fig. 1</w:t>
      </w:r>
      <w:ins w:id="664" w:author="Arcella" w:date="2020-06-12T16:38: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where </w:t>
      </w:r>
      <w:ins w:id="665" w:author="Arcella" w:date="2020-06-12T16:38: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estimates of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and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in pooled samples from different sets are provided.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was 53% in the saline Barents Sea and less than 10% in all </w:t>
      </w:r>
      <w:ins w:id="666" w:author="Arcella" w:date="2020-06-12T16:3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other sets. In its turn</w:t>
      </w:r>
      <w:ins w:id="667" w:author="Arcella" w:date="2020-06-12T16:39: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668" w:author="Arcella" w:date="2020-06-12T16:39: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i/>
          <w:sz w:val="24"/>
          <w:szCs w:val="24"/>
        </w:rPr>
        <w:t xml:space="preserve">P(T|tros) </w:t>
      </w:r>
      <w:r>
        <w:rPr>
          <w:rFonts w:ascii="Times New Roman" w:hAnsi="Times New Roman" w:eastAsia="Times New Roman" w:cs="Times New Roman"/>
          <w:sz w:val="24"/>
          <w:szCs w:val="24"/>
        </w:rPr>
        <w:t xml:space="preserve">was 17% in </w:t>
      </w:r>
      <w:del w:id="669" w:author="Arcella" w:date="2020-06-12T16:46: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 xml:space="preserve">Western Baltic, 42% in Western Norway, 49% in the Gulf of Maine and more than 75% in the White and Barents Seas and Northern Scotland. </w:t>
      </w:r>
      <w:r>
        <w:rPr>
          <w:rFonts w:ascii="Times New Roman" w:hAnsi="Times New Roman" w:eastAsia="Times New Roman" w:cs="Times New Roman"/>
          <w:i/>
          <w:sz w:val="24"/>
          <w:szCs w:val="24"/>
        </w:rPr>
        <w:t xml:space="preserve">P(T|tros) </w:t>
      </w:r>
      <w:r>
        <w:rPr>
          <w:rFonts w:ascii="Times New Roman" w:hAnsi="Times New Roman" w:eastAsia="Times New Roman" w:cs="Times New Roman"/>
          <w:sz w:val="24"/>
          <w:szCs w:val="24"/>
        </w:rPr>
        <w:t xml:space="preserve">estimates in Norway and the Gulf of Maine were much affected by the </w:t>
      </w:r>
      <w:del w:id="670" w:author="Arcella" w:date="2020-06-12T16:39:00Z">
        <w:r>
          <w:rPr>
            <w:rFonts w:ascii="Times New Roman" w:hAnsi="Times New Roman" w:eastAsia="Times New Roman" w:cs="Times New Roman"/>
            <w:sz w:val="24"/>
            <w:szCs w:val="24"/>
          </w:rPr>
          <w:delText xml:space="preserve">abovementioned </w:delText>
        </w:r>
      </w:del>
      <w:r>
        <w:rPr>
          <w:rFonts w:ascii="Times New Roman" w:hAnsi="Times New Roman" w:eastAsia="Times New Roman" w:cs="Times New Roman"/>
          <w:sz w:val="24"/>
          <w:szCs w:val="24"/>
        </w:rPr>
        <w:t>outlier samples</w:t>
      </w:r>
      <w:ins w:id="671" w:author="Arcella" w:date="2020-06-12T16:39:00Z">
        <w:r>
          <w:rPr>
            <w:rFonts w:ascii="Times New Roman" w:hAnsi="Times New Roman" w:eastAsia="Times New Roman" w:cs="Times New Roman"/>
            <w:sz w:val="24"/>
            <w:szCs w:val="24"/>
          </w:rPr>
          <w:t xml:space="preserve"> (see above)</w:t>
        </w:r>
      </w:ins>
      <w:r>
        <w:rPr>
          <w:rFonts w:ascii="Times New Roman" w:hAnsi="Times New Roman" w:eastAsia="Times New Roman" w:cs="Times New Roman"/>
          <w:sz w:val="24"/>
          <w:szCs w:val="24"/>
        </w:rPr>
        <w:t>.</w:t>
      </w:r>
      <w:del w:id="672" w:author="Arcella" w:date="2020-06-12T16:40:00Z">
        <w:r>
          <w:rPr>
            <w:rFonts w:ascii="Times New Roman" w:hAnsi="Times New Roman" w:eastAsia="Times New Roman" w:cs="Times New Roman"/>
            <w:sz w:val="24"/>
            <w:szCs w:val="24"/>
          </w:rPr>
          <w:delText xml:space="preserve"> </w:delText>
        </w:r>
      </w:del>
      <w:del w:id="673" w:author="Arcella" w:date="2020-06-12T16:40:00Z">
        <w:r>
          <w:rPr>
            <w:rFonts w:ascii="Times New Roman" w:hAnsi="Times New Roman" w:eastAsia="Times New Roman" w:cs="Times New Roman"/>
            <w:color w:val="FF0000"/>
            <w:sz w:val="24"/>
            <w:szCs w:val="24"/>
          </w:rPr>
          <w:delText xml:space="preserve">Excluding these samples, </w:delText>
        </w:r>
      </w:del>
      <w:del w:id="674" w:author="Arcella" w:date="2020-06-12T16:40:00Z">
        <w:r>
          <w:rPr>
            <w:rFonts w:ascii="Times New Roman" w:hAnsi="Times New Roman" w:eastAsia="Times New Roman" w:cs="Times New Roman"/>
            <w:i/>
            <w:color w:val="FF0000"/>
            <w:sz w:val="24"/>
            <w:szCs w:val="24"/>
          </w:rPr>
          <w:delText xml:space="preserve">P(T|tros) </w:delText>
        </w:r>
      </w:del>
      <w:del w:id="675" w:author="Arcella" w:date="2020-06-12T16:40:00Z">
        <w:r>
          <w:rPr>
            <w:rFonts w:ascii="Times New Roman" w:hAnsi="Times New Roman" w:eastAsia="Times New Roman" w:cs="Times New Roman"/>
            <w:color w:val="FF0000"/>
            <w:sz w:val="24"/>
            <w:szCs w:val="24"/>
          </w:rPr>
          <w:delText>would be 54% and 71% in two regions respectively</w:delText>
        </w:r>
      </w:del>
      <w:ins w:id="676" w:author="Arcella" w:date="2020-06-12T16:40:00Z">
        <w:r>
          <w:rPr>
            <w:rFonts w:ascii="Times New Roman" w:hAnsi="Times New Roman" w:eastAsia="Times New Roman" w:cs="Times New Roman"/>
            <w:color w:val="FF0000"/>
            <w:sz w:val="24"/>
            <w:szCs w:val="24"/>
          </w:rPr>
          <w:t xml:space="preserve"> If</w:t>
        </w:r>
      </w:ins>
      <w:ins w:id="677" w:author="Arcella" w:date="2020-06-12T16:41:00Z">
        <w:r>
          <w:rPr>
            <w:rFonts w:ascii="Times New Roman" w:hAnsi="Times New Roman" w:eastAsia="Times New Roman" w:cs="Times New Roman"/>
            <w:color w:val="FF0000"/>
            <w:sz w:val="24"/>
            <w:szCs w:val="24"/>
          </w:rPr>
          <w:t xml:space="preserve"> we discard</w:t>
        </w:r>
      </w:ins>
      <w:ins w:id="678" w:author="Arcella" w:date="2020-06-12T16:40:00Z">
        <w:r>
          <w:rPr>
            <w:rFonts w:ascii="Times New Roman" w:hAnsi="Times New Roman" w:eastAsia="Times New Roman" w:cs="Times New Roman"/>
            <w:color w:val="FF0000"/>
            <w:sz w:val="24"/>
            <w:szCs w:val="24"/>
          </w:rPr>
          <w:t xml:space="preserve"> these samples, </w:t>
        </w:r>
      </w:ins>
      <w:ins w:id="679" w:author="Arcella" w:date="2020-06-12T16:40:00Z">
        <w:r>
          <w:rPr>
            <w:rFonts w:ascii="Times New Roman" w:hAnsi="Times New Roman" w:eastAsia="Times New Roman" w:cs="Times New Roman"/>
            <w:i/>
            <w:color w:val="FF0000"/>
            <w:sz w:val="24"/>
            <w:szCs w:val="24"/>
          </w:rPr>
          <w:t xml:space="preserve">P(T|tros) </w:t>
        </w:r>
      </w:ins>
      <w:ins w:id="680" w:author="Arcella" w:date="2020-06-12T16:48:00Z">
        <w:r>
          <w:rPr>
            <w:rFonts w:ascii="Times New Roman" w:hAnsi="Times New Roman" w:eastAsia="Times New Roman" w:cs="Times New Roman"/>
            <w:color w:val="FF0000"/>
            <w:sz w:val="24"/>
            <w:szCs w:val="24"/>
            <w:lang w:val="en-GB"/>
          </w:rPr>
          <w:t xml:space="preserve">will </w:t>
        </w:r>
      </w:ins>
      <w:ins w:id="681" w:author="Arcella" w:date="2020-06-12T16:40:00Z">
        <w:r>
          <w:rPr>
            <w:rFonts w:ascii="Times New Roman" w:hAnsi="Times New Roman" w:eastAsia="Times New Roman" w:cs="Times New Roman"/>
            <w:color w:val="FF0000"/>
            <w:sz w:val="24"/>
            <w:szCs w:val="24"/>
          </w:rPr>
          <w:t>make</w:t>
        </w:r>
      </w:ins>
      <w:ins w:id="682" w:author="Arcella" w:date="2020-06-12T16:48:00Z">
        <w:r>
          <w:rPr>
            <w:rFonts w:ascii="Times New Roman" w:hAnsi="Times New Roman" w:eastAsia="Times New Roman" w:cs="Times New Roman"/>
            <w:color w:val="FF0000"/>
            <w:sz w:val="24"/>
            <w:szCs w:val="24"/>
          </w:rPr>
          <w:t xml:space="preserve"> </w:t>
        </w:r>
      </w:ins>
      <w:ins w:id="683" w:author="Arcella" w:date="2020-06-12T16:40:00Z">
        <w:r>
          <w:rPr>
            <w:rFonts w:ascii="Times New Roman" w:hAnsi="Times New Roman" w:eastAsia="Times New Roman" w:cs="Times New Roman"/>
            <w:color w:val="FF0000"/>
            <w:sz w:val="24"/>
            <w:szCs w:val="24"/>
          </w:rPr>
          <w:t xml:space="preserve">up 54% </w:t>
        </w:r>
      </w:ins>
      <w:ins w:id="684" w:author="Arcella" w:date="2020-06-12T16:41:00Z">
        <w:r>
          <w:rPr>
            <w:rFonts w:ascii="Times New Roman" w:hAnsi="Times New Roman" w:eastAsia="Times New Roman" w:cs="Times New Roman"/>
            <w:color w:val="FF0000"/>
            <w:sz w:val="24"/>
            <w:szCs w:val="24"/>
          </w:rPr>
          <w:t xml:space="preserve">in Norway </w:t>
        </w:r>
      </w:ins>
      <w:ins w:id="685" w:author="Arcella" w:date="2020-06-12T16:40:00Z">
        <w:r>
          <w:rPr>
            <w:rFonts w:ascii="Times New Roman" w:hAnsi="Times New Roman" w:eastAsia="Times New Roman" w:cs="Times New Roman"/>
            <w:color w:val="FF0000"/>
            <w:sz w:val="24"/>
            <w:szCs w:val="24"/>
          </w:rPr>
          <w:t xml:space="preserve">and 71% in </w:t>
        </w:r>
      </w:ins>
      <w:ins w:id="686" w:author="Arcella" w:date="2020-06-12T16:41:00Z">
        <w:r>
          <w:rPr>
            <w:rFonts w:ascii="Times New Roman" w:hAnsi="Times New Roman" w:eastAsia="Times New Roman" w:cs="Times New Roman"/>
            <w:color w:val="FF0000"/>
            <w:sz w:val="24"/>
            <w:szCs w:val="24"/>
          </w:rPr>
          <w:t>the Gulf of Maine</w:t>
        </w:r>
      </w:ins>
      <w:r>
        <w:rPr>
          <w:rFonts w:ascii="Times New Roman" w:hAnsi="Times New Roman" w:eastAsia="Times New Roman" w:cs="Times New Roman"/>
          <w:color w:val="FF0000"/>
          <w:sz w:val="24"/>
          <w:szCs w:val="24"/>
        </w:rPr>
        <w:t>.</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 1 also </w:t>
      </w:r>
      <w:del w:id="687" w:author="Arcella" w:date="2020-06-12T16:48:00Z">
        <w:r>
          <w:rPr>
            <w:rFonts w:ascii="Times New Roman" w:hAnsi="Times New Roman" w:eastAsia="Times New Roman" w:cs="Times New Roman"/>
            <w:sz w:val="24"/>
            <w:szCs w:val="24"/>
          </w:rPr>
          <w:delText xml:space="preserve">provides insight into </w:delText>
        </w:r>
      </w:del>
      <w:ins w:id="688" w:author="Arcella" w:date="2020-06-12T16:48:00Z">
        <w:r>
          <w:rPr>
            <w:rFonts w:ascii="Times New Roman" w:hAnsi="Times New Roman" w:eastAsia="Times New Roman" w:cs="Times New Roman"/>
            <w:sz w:val="24"/>
            <w:szCs w:val="24"/>
          </w:rPr>
          <w:t xml:space="preserve">shows the </w:t>
        </w:r>
      </w:ins>
      <w:r>
        <w:rPr>
          <w:rFonts w:ascii="Times New Roman" w:hAnsi="Times New Roman" w:eastAsia="Times New Roman" w:cs="Times New Roman"/>
          <w:sz w:val="24"/>
          <w:szCs w:val="24"/>
        </w:rPr>
        <w:t xml:space="preserve">morphotype frequencies in putatively pure populations of species out of </w:t>
      </w:r>
      <w:ins w:id="689" w:author="Arcella" w:date="2020-06-12T16:4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contact zones studied. Within the ancestral range of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in the Pacific, </w:t>
      </w:r>
      <w:ins w:id="690" w:author="Arcella" w:date="2020-06-12T16:4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populations were nearly monomorphic for </w:t>
      </w:r>
      <w:ins w:id="691" w:author="Arcella" w:date="2020-06-12T16:49: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T-morphotype. In the Gulf of St. Lawrence </w:t>
      </w:r>
      <w:r>
        <w:rPr>
          <w:rFonts w:ascii="Times New Roman" w:hAnsi="Times New Roman" w:eastAsia="Times New Roman" w:cs="Times New Roman"/>
          <w:i/>
          <w:sz w:val="24"/>
          <w:szCs w:val="24"/>
        </w:rPr>
        <w:t>P(T|tros)</w:t>
      </w:r>
      <w:r>
        <w:rPr>
          <w:rFonts w:ascii="Times New Roman" w:hAnsi="Times New Roman" w:eastAsia="Times New Roman" w:cs="Times New Roman"/>
          <w:sz w:val="24"/>
          <w:szCs w:val="24"/>
        </w:rPr>
        <w:t xml:space="preserve"> was </w:t>
      </w:r>
      <w:r>
        <w:rPr>
          <w:rFonts w:ascii="Times New Roman" w:hAnsi="Times New Roman" w:eastAsia="Times New Roman" w:cs="Times New Roman"/>
          <w:color w:val="FF0000"/>
          <w:sz w:val="24"/>
          <w:szCs w:val="24"/>
        </w:rPr>
        <w:t>0.81</w:t>
      </w:r>
      <w:r>
        <w:rPr>
          <w:rFonts w:ascii="Times New Roman" w:hAnsi="Times New Roman" w:eastAsia="Times New Roman" w:cs="Times New Roman"/>
          <w:sz w:val="24"/>
          <w:szCs w:val="24"/>
        </w:rPr>
        <w:t>, i.e. close to that in most</w:t>
      </w:r>
      <w:ins w:id="692" w:author="Arcella" w:date="2020-06-12T16:50:00Z">
        <w:r>
          <w:rPr>
            <w:rFonts w:ascii="Times New Roman" w:hAnsi="Times New Roman" w:eastAsia="Times New Roman" w:cs="Times New Roman"/>
            <w:sz w:val="24"/>
            <w:szCs w:val="24"/>
          </w:rPr>
          <w:t xml:space="preserve"> of</w:t>
        </w:r>
      </w:ins>
      <w:r>
        <w:rPr>
          <w:rFonts w:ascii="Times New Roman" w:hAnsi="Times New Roman" w:eastAsia="Times New Roman" w:cs="Times New Roman"/>
          <w:sz w:val="24"/>
          <w:szCs w:val="24"/>
        </w:rPr>
        <w:t xml:space="preserve"> the </w:t>
      </w:r>
      <w:del w:id="693" w:author="Arcella" w:date="2020-06-12T16:51:00Z">
        <w:r>
          <w:rPr>
            <w:rFonts w:ascii="Times New Roman" w:hAnsi="Times New Roman" w:eastAsia="Times New Roman" w:cs="Times New Roman"/>
            <w:sz w:val="24"/>
            <w:szCs w:val="24"/>
          </w:rPr>
          <w:delText xml:space="preserve">Gulf of Maine </w:delText>
        </w:r>
      </w:del>
      <w:r>
        <w:rPr>
          <w:rFonts w:ascii="Times New Roman" w:hAnsi="Times New Roman" w:eastAsia="Times New Roman" w:cs="Times New Roman"/>
          <w:sz w:val="24"/>
          <w:szCs w:val="24"/>
        </w:rPr>
        <w:t xml:space="preserve">conspecific </w:t>
      </w:r>
      <w:ins w:id="694" w:author="Arcella" w:date="2020-06-12T16:51:00Z">
        <w:r>
          <w:rPr>
            <w:rFonts w:ascii="Times New Roman" w:hAnsi="Times New Roman" w:eastAsia="Times New Roman" w:cs="Times New Roman"/>
            <w:sz w:val="24"/>
            <w:szCs w:val="24"/>
            <w:highlight w:val="yellow"/>
          </w:rPr>
          <w:t xml:space="preserve">— </w:t>
        </w:r>
      </w:ins>
      <w:ins w:id="695" w:author="Arcella" w:date="2020-06-12T16:51:00Z">
        <w:r>
          <w:rPr>
            <w:rFonts w:ascii="Times New Roman" w:hAnsi="Times New Roman" w:eastAsia="Times New Roman" w:cs="Times New Roman"/>
            <w:sz w:val="24"/>
            <w:szCs w:val="24"/>
            <w:highlight w:val="yellow"/>
            <w:lang w:val="ru-RU"/>
          </w:rPr>
          <w:t xml:space="preserve">в смысле, </w:t>
        </w:r>
      </w:ins>
      <w:ins w:id="696" w:author="Arcella" w:date="2020-06-12T16:51:00Z">
        <w:r>
          <w:rPr>
            <w:rFonts w:ascii="Times New Roman" w:hAnsi="Times New Roman" w:eastAsia="Times New Roman" w:cs="Times New Roman"/>
            <w:sz w:val="24"/>
            <w:szCs w:val="24"/>
            <w:highlight w:val="yellow"/>
            <w:lang w:val="en-GB"/>
          </w:rPr>
          <w:t>M.trossulus ??</w:t>
        </w:r>
      </w:ins>
      <w:ins w:id="697" w:author="Arcella" w:date="2020-06-12T16:51:00Z">
        <w:r>
          <w:rPr>
            <w:rFonts w:ascii="Times New Roman" w:hAnsi="Times New Roman" w:eastAsia="Times New Roman" w:cs="Times New Roman"/>
            <w:sz w:val="24"/>
            <w:szCs w:val="24"/>
            <w:lang w:val="en-GB"/>
          </w:rPr>
          <w:t xml:space="preserve"> </w:t>
        </w:r>
      </w:ins>
      <w:r>
        <w:rPr>
          <w:rFonts w:ascii="Times New Roman" w:hAnsi="Times New Roman" w:eastAsia="Times New Roman" w:cs="Times New Roman"/>
          <w:sz w:val="24"/>
          <w:szCs w:val="24"/>
        </w:rPr>
        <w:t>populations</w:t>
      </w:r>
      <w:ins w:id="698" w:author="Arcella" w:date="2020-06-12T16:51:00Z">
        <w:r>
          <w:rPr>
            <w:rFonts w:ascii="Times New Roman" w:hAnsi="Times New Roman" w:eastAsia="Times New Roman" w:cs="Times New Roman"/>
            <w:sz w:val="24"/>
            <w:szCs w:val="24"/>
          </w:rPr>
          <w:t xml:space="preserve"> in the Gulf of Maine</w:t>
        </w:r>
      </w:ins>
      <w:r>
        <w:rPr>
          <w:rFonts w:ascii="Times New Roman" w:hAnsi="Times New Roman" w:eastAsia="Times New Roman" w:cs="Times New Roman"/>
          <w:sz w:val="24"/>
          <w:szCs w:val="24"/>
        </w:rPr>
        <w:t xml:space="preserve">. All reference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populations from temperate areas (Long Island Sound and Cape Cod in Western Atlantic, Northern and Norwegian Seas in Europe) were nearly monomorphic for</w:t>
      </w:r>
      <w:ins w:id="699" w:author="Arcella" w:date="2020-06-12T16:52:00Z">
        <w:r>
          <w:rPr>
            <w:rFonts w:ascii="Times New Roman" w:hAnsi="Times New Roman" w:eastAsia="Times New Roman" w:cs="Times New Roman"/>
            <w:sz w:val="24"/>
            <w:szCs w:val="24"/>
          </w:rPr>
          <w:t xml:space="preserve"> the</w:t>
        </w:r>
      </w:ins>
      <w:r>
        <w:rPr>
          <w:rFonts w:ascii="Times New Roman" w:hAnsi="Times New Roman" w:eastAsia="Times New Roman" w:cs="Times New Roman"/>
          <w:sz w:val="24"/>
          <w:szCs w:val="24"/>
        </w:rPr>
        <w:t xml:space="preserve"> E-morphotype. At the northeast extreme of the species range in East Atlantic</w:t>
      </w:r>
      <w:ins w:id="700" w:author="Arcella" w:date="2020-06-12T16:52:00Z">
        <w:r>
          <w:rPr>
            <w:rFonts w:ascii="Times New Roman" w:hAnsi="Times New Roman" w:eastAsia="Times New Roman" w:cs="Times New Roman"/>
            <w:sz w:val="24"/>
            <w:szCs w:val="24"/>
          </w:rPr>
          <w:t>,</w:t>
        </w:r>
      </w:ins>
      <w:r>
        <w:rPr>
          <w:rFonts w:ascii="Times New Roman" w:hAnsi="Times New Roman" w:eastAsia="Times New Roman" w:cs="Times New Roman"/>
          <w:sz w:val="24"/>
          <w:szCs w:val="24"/>
        </w:rPr>
        <w:t xml:space="preserve"> </w:t>
      </w:r>
      <w:del w:id="701" w:author="Arcella" w:date="2020-06-12T16:52:00Z">
        <w:r>
          <w:rPr>
            <w:rFonts w:ascii="Times New Roman" w:hAnsi="Times New Roman" w:eastAsia="Times New Roman" w:cs="Times New Roman"/>
            <w:sz w:val="24"/>
            <w:szCs w:val="24"/>
          </w:rPr>
          <w:delText xml:space="preserve">– </w:delText>
        </w:r>
      </w:del>
      <w:r>
        <w:rPr>
          <w:rFonts w:ascii="Times New Roman" w:hAnsi="Times New Roman" w:eastAsia="Times New Roman" w:cs="Times New Roman"/>
          <w:sz w:val="24"/>
          <w:szCs w:val="24"/>
        </w:rPr>
        <w:t xml:space="preserve">in the Southwestern Barents Sea,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varied considerably between samples, in particular between samples from brackish </w:t>
      </w:r>
      <w:r>
        <w:rPr>
          <w:rFonts w:ascii="Times New Roman" w:hAnsi="Times New Roman" w:eastAsia="Times New Roman" w:cs="Times New Roman"/>
          <w:color w:val="FFFF00"/>
          <w:sz w:val="24"/>
          <w:szCs w:val="24"/>
          <w:highlight w:val="red"/>
        </w:rPr>
        <w:t>(range 0-3%) and saline (0.35-0.70%)</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color w:val="FFFF00"/>
          <w:sz w:val="24"/>
          <w:szCs w:val="24"/>
          <w:highlight w:val="red"/>
          <w:lang w:val="ru-RU"/>
        </w:rPr>
        <w:t>Мы же договаривались все измерять в долях от 1. Здесь же все намешано</w:t>
      </w:r>
      <w:r>
        <w:rPr>
          <w:rFonts w:hint="default"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rPr>
        <w:t xml:space="preserve">localities (see ESM </w:t>
      </w:r>
      <w:r>
        <w:rPr>
          <w:rFonts w:ascii="Times New Roman" w:hAnsi="Times New Roman" w:eastAsia="Times New Roman" w:cs="Times New Roman"/>
          <w:color w:val="FF0000"/>
          <w:sz w:val="24"/>
          <w:szCs w:val="24"/>
        </w:rPr>
        <w:t>Table 2</w:t>
      </w:r>
      <w:r>
        <w:rPr>
          <w:rFonts w:ascii="Times New Roman" w:hAnsi="Times New Roman" w:eastAsia="Times New Roman" w:cs="Times New Roman"/>
          <w:sz w:val="24"/>
          <w:szCs w:val="24"/>
        </w:rPr>
        <w:t xml:space="preserve">), </w:t>
      </w:r>
      <w:del w:id="702" w:author="Arcella" w:date="2020-06-12T16:52:00Z">
        <w:r>
          <w:rPr>
            <w:rFonts w:ascii="Times New Roman" w:hAnsi="Times New Roman" w:eastAsia="Times New Roman" w:cs="Times New Roman"/>
            <w:sz w:val="24"/>
            <w:szCs w:val="24"/>
          </w:rPr>
          <w:delText xml:space="preserve">just as </w:delText>
        </w:r>
      </w:del>
      <w:ins w:id="703" w:author="Arcella" w:date="2020-06-12T16:52:00Z">
        <w:r>
          <w:rPr>
            <w:rFonts w:ascii="Times New Roman" w:hAnsi="Times New Roman" w:eastAsia="Times New Roman" w:cs="Times New Roman"/>
            <w:sz w:val="24"/>
            <w:szCs w:val="24"/>
          </w:rPr>
          <w:t xml:space="preserve">as it did </w:t>
        </w:r>
      </w:ins>
      <w:r>
        <w:rPr>
          <w:rFonts w:ascii="Times New Roman" w:hAnsi="Times New Roman" w:eastAsia="Times New Roman" w:cs="Times New Roman"/>
          <w:sz w:val="24"/>
          <w:szCs w:val="24"/>
        </w:rPr>
        <w:t>along the Barents sea coast of</w:t>
      </w:r>
      <w:ins w:id="704" w:author="Arcella" w:date="2020-06-12T16:52:00Z">
        <w:r>
          <w:rPr>
            <w:rFonts w:ascii="Times New Roman" w:hAnsi="Times New Roman" w:eastAsia="Times New Roman" w:cs="Times New Roman"/>
            <w:sz w:val="24"/>
            <w:szCs w:val="24"/>
          </w:rPr>
          <w:t xml:space="preserve"> the</w:t>
        </w:r>
      </w:ins>
      <w:r>
        <w:rPr>
          <w:rFonts w:ascii="Times New Roman" w:hAnsi="Times New Roman" w:eastAsia="Times New Roman" w:cs="Times New Roman"/>
          <w:sz w:val="24"/>
          <w:szCs w:val="24"/>
        </w:rPr>
        <w:t xml:space="preserve"> Kola Peninsula. Increased </w:t>
      </w:r>
      <w:r>
        <w:rPr>
          <w:rFonts w:ascii="Times New Roman" w:hAnsi="Times New Roman" w:eastAsia="Times New Roman" w:cs="Times New Roman"/>
          <w:i/>
          <w:sz w:val="24"/>
          <w:szCs w:val="24"/>
        </w:rPr>
        <w:t>P(T|edu)</w:t>
      </w:r>
      <w:r>
        <w:rPr>
          <w:rFonts w:ascii="Times New Roman" w:hAnsi="Times New Roman" w:eastAsia="Times New Roman" w:cs="Times New Roman"/>
          <w:sz w:val="24"/>
          <w:szCs w:val="24"/>
        </w:rPr>
        <w:t xml:space="preserve"> was also recorded in </w:t>
      </w:r>
      <w:del w:id="705" w:author="Arcella" w:date="2020-06-12T16:52:00Z">
        <w:r>
          <w:rPr>
            <w:rFonts w:ascii="Times New Roman" w:hAnsi="Times New Roman" w:eastAsia="Times New Roman" w:cs="Times New Roman"/>
            <w:sz w:val="24"/>
            <w:szCs w:val="24"/>
          </w:rPr>
          <w:delText xml:space="preserve">the </w:delText>
        </w:r>
      </w:del>
      <w:ins w:id="706" w:author="Arcella" w:date="2020-06-12T16:52:00Z">
        <w:r>
          <w:rPr>
            <w:rFonts w:ascii="Times New Roman" w:hAnsi="Times New Roman" w:eastAsia="Times New Roman" w:cs="Times New Roman"/>
            <w:sz w:val="24"/>
            <w:szCs w:val="24"/>
            <w:highlight w:val="yellow"/>
          </w:rPr>
          <w:t>two</w:t>
        </w:r>
      </w:ins>
      <w:ins w:id="707" w:author="Arcella" w:date="2020-06-12T16:52:00Z">
        <w:r>
          <w:rPr>
            <w:rFonts w:ascii="Times New Roman" w:hAnsi="Times New Roman" w:eastAsia="Times New Roman" w:cs="Times New Roman"/>
            <w:sz w:val="24"/>
            <w:szCs w:val="24"/>
          </w:rPr>
          <w:t xml:space="preserve">  </w:t>
        </w:r>
      </w:ins>
      <w:r>
        <w:rPr>
          <w:rFonts w:ascii="Times New Roman" w:hAnsi="Times New Roman" w:eastAsia="Times New Roman" w:cs="Times New Roman"/>
          <w:sz w:val="24"/>
          <w:szCs w:val="24"/>
        </w:rPr>
        <w:t xml:space="preserve">northernmost samples from Western Atlantic (both </w:t>
      </w:r>
      <w:del w:id="708" w:author="Arcella" w:date="2020-06-12T16:52:00Z">
        <w:r>
          <w:rPr>
            <w:rFonts w:ascii="Times New Roman" w:hAnsi="Times New Roman" w:eastAsia="Times New Roman" w:cs="Times New Roman"/>
            <w:sz w:val="24"/>
            <w:szCs w:val="24"/>
          </w:rPr>
          <w:delText xml:space="preserve">two </w:delText>
        </w:r>
      </w:del>
      <w:r>
        <w:rPr>
          <w:rFonts w:ascii="Times New Roman" w:hAnsi="Times New Roman" w:eastAsia="Times New Roman" w:cs="Times New Roman"/>
          <w:sz w:val="24"/>
          <w:szCs w:val="24"/>
        </w:rPr>
        <w:t xml:space="preserve">from saline localities), Greenland </w:t>
      </w:r>
      <w:r>
        <w:rPr>
          <w:rFonts w:ascii="Times New Roman" w:hAnsi="Times New Roman" w:eastAsia="Times New Roman" w:cs="Times New Roman"/>
          <w:color w:val="FFFF00"/>
          <w:sz w:val="24"/>
          <w:szCs w:val="24"/>
          <w:highlight w:val="red"/>
        </w:rPr>
        <w:t>(66%)</w:t>
      </w:r>
      <w:r>
        <w:rPr>
          <w:rFonts w:ascii="Times New Roman" w:hAnsi="Times New Roman" w:eastAsia="Times New Roman" w:cs="Times New Roman"/>
          <w:sz w:val="24"/>
          <w:szCs w:val="24"/>
        </w:rPr>
        <w:t xml:space="preserve"> and the Gulf of St. Lawrence </w:t>
      </w:r>
      <w:r>
        <w:rPr>
          <w:rFonts w:ascii="Times New Roman" w:hAnsi="Times New Roman" w:eastAsia="Times New Roman" w:cs="Times New Roman"/>
          <w:color w:val="FFFF00"/>
          <w:sz w:val="24"/>
          <w:szCs w:val="24"/>
          <w:highlight w:val="red"/>
        </w:rPr>
        <w:t>(73%)</w:t>
      </w:r>
      <w:r>
        <w:rPr>
          <w:rFonts w:ascii="Times New Roman" w:hAnsi="Times New Roman" w:eastAsia="Times New Roman" w:cs="Times New Roman"/>
          <w:sz w:val="24"/>
          <w:szCs w:val="24"/>
        </w:rPr>
        <w:t>.</w:t>
      </w:r>
    </w:p>
    <w:p>
      <w:pPr>
        <w:spacing w:line="360" w:lineRule="auto"/>
        <w:rPr>
          <w:rFonts w:ascii="Times New Roman" w:hAnsi="Times New Roman" w:eastAsia="Times New Roman" w:cs="Times New Roman"/>
          <w:b/>
          <w:color w:val="000000"/>
          <w:sz w:val="24"/>
          <w:szCs w:val="24"/>
        </w:rPr>
      </w:pPr>
      <w:bookmarkStart w:id="0" w:name="_gjdgxs" w:colFirst="0" w:colLast="0"/>
      <w:bookmarkEnd w:id="0"/>
    </w:p>
    <w:p>
      <w:pPr>
        <w:spacing w:line="360" w:lineRule="auto"/>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drawing>
          <wp:inline distT="0" distB="0" distL="114300" distR="114300">
            <wp:extent cx="5939790" cy="7637145"/>
            <wp:effectExtent l="0" t="0" r="3810" b="8255"/>
            <wp:docPr id="7" name="Изображение 7"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Fig 3"/>
                    <pic:cNvPicPr>
                      <a:picLocks noChangeAspect="1"/>
                    </pic:cNvPicPr>
                  </pic:nvPicPr>
                  <pic:blipFill>
                    <a:blip r:embed="rId7"/>
                    <a:stretch>
                      <a:fillRect/>
                    </a:stretch>
                  </pic:blipFill>
                  <pic:spPr>
                    <a:xfrm>
                      <a:off x="0" y="0"/>
                      <a:ext cx="5939790" cy="7637145"/>
                    </a:xfrm>
                    <a:prstGeom prst="rect">
                      <a:avLst/>
                    </a:prstGeom>
                  </pic:spPr>
                </pic:pic>
              </a:graphicData>
            </a:graphic>
          </wp:inline>
        </w:drawing>
      </w:r>
    </w:p>
    <w:p>
      <w:pPr>
        <w:spacing w:line="360" w:lineRule="auto"/>
        <w:rPr>
          <w:rFonts w:ascii="Times New Roman" w:hAnsi="Times New Roman" w:eastAsia="Times New Roman" w:cs="Times New Roman"/>
          <w:b/>
          <w:color w:val="1F497D"/>
          <w:sz w:val="24"/>
          <w:szCs w:val="24"/>
        </w:rPr>
      </w:pPr>
    </w:p>
    <w:p>
      <w:pPr>
        <w:spacing w:line="360" w:lineRule="auto"/>
        <w:rPr>
          <w:rFonts w:ascii="Times New Roman" w:hAnsi="Times New Roman" w:eastAsia="Times New Roman" w:cs="Times New Roman"/>
          <w:b/>
          <w:color w:val="1F497D"/>
          <w:sz w:val="20"/>
          <w:szCs w:val="20"/>
        </w:rPr>
      </w:pPr>
      <w:r>
        <w:rPr>
          <w:rFonts w:hint="default" w:ascii="Times New Roman" w:hAnsi="Times New Roman" w:eastAsia="Times New Roman"/>
          <w:b/>
          <w:color w:val="1F497D"/>
          <w:sz w:val="20"/>
          <w:szCs w:val="20"/>
        </w:rPr>
        <w:t>Figure ++. Predictive power of morphotype test in different regions. (A) Dependence of Ptros on proportion of T-morphotype mussels. Dotted line is empirical regression line (Model 4). Solid gray line - prediction accordingly to Eq. 3</w:t>
      </w:r>
      <w:r>
        <w:rPr>
          <w:rFonts w:hint="default" w:ascii="Times New Roman" w:hAnsi="Times New Roman" w:eastAsia="Times New Roman"/>
          <w:b/>
          <w:color w:val="1F497D"/>
          <w:sz w:val="20"/>
          <w:szCs w:val="20"/>
          <w:lang w:val="en-US"/>
        </w:rPr>
        <w:t xml:space="preserve"> calibrated by a set of samples with maximally differ taxonomical structure</w:t>
      </w:r>
      <w:r>
        <w:rPr>
          <w:rFonts w:hint="default" w:ascii="Times New Roman" w:hAnsi="Times New Roman" w:eastAsia="Times New Roman"/>
          <w:b/>
          <w:color w:val="1F497D"/>
          <w:sz w:val="20"/>
          <w:szCs w:val="20"/>
        </w:rPr>
        <w:t>. Solid black lines represent Y=X dependence. (B) Probability to find a mussel with T-morphotype among M.edulis and M.trossulus. Dotted lines correspond to regression Model 5. Black squares - M.trossulus, white - M.edulis. (C) Probability of correct species identification by morphotype-test. Dotted lines are empirical regression lines (Model 6). Sold red line - prediction by Eq.1, Solid blue line - prediction by Eq.2.</w:t>
      </w:r>
      <w:r>
        <w:rPr>
          <w:rFonts w:hint="default" w:ascii="Times New Roman" w:hAnsi="Times New Roman" w:eastAsia="Times New Roman"/>
          <w:b/>
          <w:color w:val="1F497D"/>
          <w:sz w:val="20"/>
          <w:szCs w:val="20"/>
          <w:lang w:val="en-US"/>
        </w:rPr>
        <w:t xml:space="preserve"> Both equations were calibrated by a set of samples with maximally mixed taxonomic structure (Ptros close to 0.5).</w:t>
      </w:r>
      <w:r>
        <w:rPr>
          <w:rFonts w:hint="default" w:ascii="Times New Roman" w:hAnsi="Times New Roman" w:eastAsia="Times New Roman"/>
          <w:b/>
          <w:color w:val="1F497D"/>
          <w:sz w:val="20"/>
          <w:szCs w:val="20"/>
        </w:rPr>
        <w:t xml:space="preserve"> Shedded areas around regression lines represent 95% CI. In all cases dots represent observed proportons in samples.</w:t>
      </w:r>
    </w:p>
    <w:p>
      <w:pPr>
        <w:spacing w:line="360" w:lineRule="auto"/>
        <w:rPr>
          <w:rFonts w:ascii="Times New Roman" w:hAnsi="Times New Roman" w:eastAsia="Times New Roman" w:cs="Times New Roman"/>
          <w:b/>
          <w:color w:val="000000"/>
          <w:sz w:val="24"/>
          <w:szCs w:val="24"/>
        </w:rPr>
      </w:pPr>
    </w:p>
    <w:p>
      <w:pPr>
        <w:spacing w:line="360" w:lineRule="auto"/>
        <w:rPr>
          <w:rFonts w:ascii="Times New Roman" w:hAnsi="Times New Roman" w:eastAsia="Times New Roman" w:cs="Times New Roman"/>
          <w:b/>
          <w:color w:val="000000"/>
          <w:sz w:val="24"/>
          <w:szCs w:val="24"/>
        </w:rPr>
      </w:pPr>
    </w:p>
    <w:p>
      <w:pPr>
        <w:spacing w:line="360" w:lineRule="auto"/>
        <w:rPr>
          <w:rFonts w:ascii="Times New Roman" w:hAnsi="Times New Roman" w:eastAsia="Times New Roman" w:cs="Times New Roman"/>
          <w:b/>
          <w:color w:val="000000"/>
          <w:sz w:val="24"/>
          <w:szCs w:val="24"/>
        </w:rPr>
      </w:pPr>
    </w:p>
    <w:p>
      <w:pPr>
        <w:spacing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Associations between morphotypes and shell size</w:t>
      </w:r>
    </w:p>
    <w:p>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There was no clear statistical relationship between </w:t>
      </w:r>
      <w:ins w:id="709" w:author="Arcella" w:date="2020-06-12T16:5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size and </w:t>
      </w:r>
      <w:ins w:id="710" w:author="Arcella" w:date="2020-06-12T16:5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morphotype of conspecific mussels. At the level of individual samples, the probability </w:t>
      </w:r>
      <w:del w:id="711" w:author="Arcella" w:date="2020-06-12T16:53:00Z">
        <w:r>
          <w:rPr>
            <w:rFonts w:ascii="Times New Roman" w:hAnsi="Times New Roman" w:eastAsia="Times New Roman" w:cs="Times New Roman"/>
            <w:sz w:val="24"/>
            <w:szCs w:val="24"/>
          </w:rPr>
          <w:delText xml:space="preserve">to find </w:delText>
        </w:r>
      </w:del>
      <w:ins w:id="712" w:author="Arcella" w:date="2020-06-12T16:53:00Z">
        <w:r>
          <w:rPr>
            <w:rFonts w:ascii="Times New Roman" w:hAnsi="Times New Roman" w:eastAsia="Times New Roman" w:cs="Times New Roman"/>
            <w:sz w:val="24"/>
            <w:szCs w:val="24"/>
          </w:rPr>
          <w:t xml:space="preserve">of finding a </w:t>
        </w:r>
      </w:ins>
      <w:r>
        <w:rPr>
          <w:rFonts w:ascii="Times New Roman" w:hAnsi="Times New Roman" w:eastAsia="Times New Roman" w:cs="Times New Roman"/>
          <w:sz w:val="24"/>
          <w:szCs w:val="24"/>
        </w:rPr>
        <w:t xml:space="preserve">T-morphotype increased with </w:t>
      </w:r>
      <w:ins w:id="713" w:author="Arcella" w:date="2020-06-12T16:53: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mussel size (</w:t>
      </w:r>
      <w:ins w:id="714" w:author="Arcella" w:date="2020-06-12T16:53: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 xml:space="preserve">positive slope-term of the regression) in 16 out of 34 informative comparisons (when species-specific genotypes were both present and polymorphic for morphotypes) for </w:t>
      </w:r>
      <w:r>
        <w:rPr>
          <w:rFonts w:ascii="Times New Roman" w:hAnsi="Times New Roman" w:eastAsia="Times New Roman" w:cs="Times New Roman"/>
          <w:i/>
          <w:sz w:val="24"/>
          <w:szCs w:val="24"/>
        </w:rPr>
        <w:t>M. edulis</w:t>
      </w:r>
      <w:r>
        <w:rPr>
          <w:rFonts w:ascii="Times New Roman" w:hAnsi="Times New Roman" w:eastAsia="Times New Roman" w:cs="Times New Roman"/>
          <w:sz w:val="24"/>
          <w:szCs w:val="24"/>
        </w:rPr>
        <w:t xml:space="preserve"> and in 17 out of 43 comparisons for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The slope-terms of the regression models were individually significant (p&lt;0.05) in four cases for </w:t>
      </w:r>
      <w:r>
        <w:rPr>
          <w:rFonts w:ascii="Times New Roman" w:hAnsi="Times New Roman" w:eastAsia="Times New Roman" w:cs="Times New Roman"/>
          <w:i/>
          <w:sz w:val="24"/>
          <w:szCs w:val="24"/>
        </w:rPr>
        <w:t>M. edulus</w:t>
      </w:r>
      <w:r>
        <w:rPr>
          <w:rFonts w:ascii="Times New Roman" w:hAnsi="Times New Roman" w:eastAsia="Times New Roman" w:cs="Times New Roman"/>
          <w:sz w:val="24"/>
          <w:szCs w:val="24"/>
        </w:rPr>
        <w:t xml:space="preserve"> and in four cases for </w:t>
      </w:r>
      <w:r>
        <w:rPr>
          <w:rFonts w:ascii="Times New Roman" w:hAnsi="Times New Roman" w:eastAsia="Times New Roman" w:cs="Times New Roman"/>
          <w:i/>
          <w:sz w:val="24"/>
          <w:szCs w:val="24"/>
        </w:rPr>
        <w:t>M. trossulus</w:t>
      </w:r>
      <w:r>
        <w:rPr>
          <w:rFonts w:ascii="Times New Roman" w:hAnsi="Times New Roman" w:eastAsia="Times New Roman" w:cs="Times New Roman"/>
          <w:sz w:val="24"/>
          <w:szCs w:val="24"/>
        </w:rPr>
        <w:t xml:space="preserve">, but only in one case when the correction for multiple testing was applied (sample Bergen_MV, see ESM1). We also checked the presence of any patterns in residuals from </w:t>
      </w:r>
      <w:del w:id="715" w:author="Arcella" w:date="2020-06-12T16:53: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Model 6 as a function of mussel size</w:t>
      </w:r>
      <w:r>
        <w:rPr>
          <w:rFonts w:hint="default" w:ascii="Times New Roman" w:hAnsi="Times New Roman" w:eastAsia="Times New Roman" w:cs="Times New Roman"/>
          <w:sz w:val="24"/>
          <w:szCs w:val="24"/>
          <w:lang w:val="ru-RU"/>
        </w:rPr>
        <w:t xml:space="preserve"> </w:t>
      </w:r>
      <w:r>
        <w:rPr>
          <w:rFonts w:hint="default" w:ascii="Times New Roman" w:hAnsi="Times New Roman" w:eastAsia="Times New Roman" w:cs="Times New Roman"/>
          <w:color w:val="FFFF00"/>
          <w:sz w:val="24"/>
          <w:szCs w:val="24"/>
          <w:highlight w:val="red"/>
          <w:lang w:val="en-US"/>
        </w:rPr>
        <w:t>but no one was found.</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b/>
          <w:sz w:val="24"/>
          <w:szCs w:val="24"/>
        </w:rPr>
        <w:t xml:space="preserve"> </w:t>
      </w:r>
    </w:p>
    <w:p>
      <w:pPr>
        <w:spacing w:line="360" w:lineRule="auto"/>
        <w:rPr>
          <w:rFonts w:ascii="Times New Roman" w:hAnsi="Times New Roman" w:eastAsia="Times New Roman" w:cs="Times New Roman"/>
          <w:b/>
          <w:color w:val="1F497D"/>
          <w:sz w:val="24"/>
          <w:szCs w:val="24"/>
        </w:rPr>
      </w:pPr>
    </w:p>
    <w:p>
      <w:pPr>
        <w:spacing w:line="360" w:lineRule="auto"/>
        <w:rPr>
          <w:rFonts w:ascii="Times New Roman" w:hAnsi="Times New Roman" w:eastAsia="Times New Roman" w:cs="Times New Roman"/>
          <w:b/>
          <w:color w:val="1F497D"/>
          <w:sz w:val="24"/>
          <w:szCs w:val="24"/>
        </w:rPr>
      </w:pPr>
    </w:p>
    <w:p>
      <w:pPr>
        <w:spacing w:line="360" w:lineRule="auto"/>
        <w:rPr>
          <w:rFonts w:ascii="Times New Roman" w:hAnsi="Times New Roman" w:eastAsia="Times New Roman" w:cs="Times New Roman"/>
          <w:b/>
          <w:color w:val="1F497D"/>
          <w:sz w:val="24"/>
          <w:szCs w:val="24"/>
        </w:rPr>
      </w:pPr>
    </w:p>
    <w:p>
      <w:pPr>
        <w:spacing w:line="360" w:lineRule="auto"/>
        <w:rPr>
          <w:rFonts w:ascii="Times New Roman" w:hAnsi="Times New Roman" w:eastAsia="Times New Roman" w:cs="Times New Roman"/>
          <w:b/>
          <w:color w:val="1F497D"/>
          <w:sz w:val="24"/>
          <w:szCs w:val="24"/>
        </w:rPr>
      </w:pPr>
    </w:p>
    <w:p>
      <w:pPr>
        <w:spacing w:line="360" w:lineRule="auto"/>
        <w:rPr>
          <w:rFonts w:ascii="Times New Roman" w:hAnsi="Times New Roman" w:eastAsia="Times New Roman" w:cs="Times New Roman"/>
          <w:b/>
          <w:color w:val="1F497D"/>
          <w:sz w:val="24"/>
          <w:szCs w:val="24"/>
        </w:rPr>
      </w:pPr>
    </w:p>
    <w:p>
      <w:pPr>
        <w:spacing w:line="360" w:lineRule="auto"/>
        <w:rPr>
          <w:rFonts w:hint="default" w:ascii="Times New Roman" w:hAnsi="Times New Roman" w:eastAsia="Times New Roman" w:cs="Times New Roman"/>
          <w:b/>
          <w:color w:val="1F497D"/>
          <w:sz w:val="24"/>
          <w:szCs w:val="24"/>
          <w:lang w:val="en-US"/>
        </w:rPr>
      </w:pPr>
      <w:r>
        <w:rPr>
          <w:rFonts w:ascii="Times New Roman" w:hAnsi="Times New Roman" w:eastAsia="Times New Roman" w:cs="Times New Roman"/>
          <w:b/>
          <w:color w:val="1F497D"/>
          <w:sz w:val="24"/>
          <w:szCs w:val="24"/>
        </w:rPr>
        <w:t>Prediction of taxonomic structure of populations and predictive values of the morphotype</w:t>
      </w:r>
      <w:del w:id="716" w:author="Arcella" w:date="2020-06-12T16:54:00Z">
        <w:r>
          <w:rPr>
            <w:rFonts w:ascii="Times New Roman" w:hAnsi="Times New Roman" w:eastAsia="Times New Roman" w:cs="Times New Roman"/>
            <w:b/>
            <w:color w:val="1F497D"/>
            <w:sz w:val="24"/>
            <w:szCs w:val="24"/>
          </w:rPr>
          <w:delText>-</w:delText>
        </w:r>
      </w:del>
      <w:ins w:id="717" w:author="Arcella" w:date="2020-06-12T16:54:00Z">
        <w:r>
          <w:rPr>
            <w:rFonts w:ascii="Times New Roman" w:hAnsi="Times New Roman" w:eastAsia="Times New Roman" w:cs="Times New Roman"/>
            <w:b/>
            <w:color w:val="1F497D"/>
            <w:sz w:val="24"/>
            <w:szCs w:val="24"/>
          </w:rPr>
          <w:t xml:space="preserve"> </w:t>
        </w:r>
      </w:ins>
      <w:r>
        <w:rPr>
          <w:rFonts w:ascii="Times New Roman" w:hAnsi="Times New Roman" w:eastAsia="Times New Roman" w:cs="Times New Roman"/>
          <w:b/>
          <w:color w:val="1F497D"/>
          <w:sz w:val="24"/>
          <w:szCs w:val="24"/>
        </w:rPr>
        <w:t xml:space="preserve">test basing on </w:t>
      </w:r>
      <w:r>
        <w:rPr>
          <w:rFonts w:hint="default" w:ascii="Times New Roman" w:hAnsi="Times New Roman" w:eastAsia="Times New Roman" w:cs="Times New Roman"/>
          <w:b/>
          <w:color w:val="1F497D"/>
          <w:sz w:val="24"/>
          <w:szCs w:val="24"/>
          <w:lang w:val="en-US"/>
        </w:rPr>
        <w:t>probability calculators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Using the coefficients of the regression models</w:t>
      </w:r>
      <w:del w:id="718" w:author="Arcella" w:date="2020-06-12T17:06:00Z">
        <w:r>
          <w:rPr>
            <w:rFonts w:ascii="Times New Roman" w:hAnsi="Times New Roman" w:eastAsia="Times New Roman" w:cs="Times New Roman"/>
            <w:sz w:val="24"/>
            <w:szCs w:val="24"/>
          </w:rPr>
          <w:delText xml:space="preserve">  the </w:delText>
        </w:r>
      </w:del>
      <w:ins w:id="719" w:author="Arcella" w:date="2020-06-12T17:06:00Z">
        <w:r>
          <w:rPr>
            <w:rFonts w:ascii="Times New Roman" w:hAnsi="Times New Roman" w:eastAsia="Times New Roman" w:cs="Times New Roman"/>
            <w:sz w:val="24"/>
            <w:szCs w:val="24"/>
            <w:lang w:val="ru-RU"/>
          </w:rPr>
          <w:t xml:space="preserve"> </w:t>
        </w:r>
      </w:ins>
      <w:r>
        <w:rPr>
          <w:rFonts w:ascii="Times New Roman" w:hAnsi="Times New Roman" w:eastAsia="Times New Roman" w:cs="Times New Roman"/>
          <w:sz w:val="24"/>
          <w:szCs w:val="24"/>
        </w:rPr>
        <w:t>Model 4 and Model 6  (Table 1)</w:t>
      </w:r>
      <w:ins w:id="720" w:author="Arcella" w:date="2020-06-12T17:07:00Z">
        <w:r>
          <w:rPr>
            <w:rFonts w:ascii="Times New Roman" w:hAnsi="Times New Roman" w:eastAsia="Times New Roman" w:cs="Times New Roman"/>
            <w:sz w:val="24"/>
            <w:szCs w:val="24"/>
            <w:lang w:val="en-GB"/>
          </w:rPr>
          <w:t>,</w:t>
        </w:r>
      </w:ins>
      <w:r>
        <w:rPr>
          <w:rFonts w:ascii="Times New Roman" w:hAnsi="Times New Roman" w:eastAsia="Times New Roman" w:cs="Times New Roman"/>
          <w:sz w:val="24"/>
          <w:szCs w:val="24"/>
        </w:rPr>
        <w:t xml:space="preserve"> we constructed a set of formulas predicting the  taxonomic structure (Ptros) and </w:t>
      </w:r>
      <w:ins w:id="721" w:author="Arcella" w:date="2020-06-12T17:07:00Z">
        <w:r>
          <w:rPr>
            <w:rFonts w:ascii="Times New Roman" w:hAnsi="Times New Roman" w:eastAsia="Times New Roman" w:cs="Times New Roman"/>
            <w:sz w:val="24"/>
            <w:szCs w:val="24"/>
          </w:rPr>
          <w:t xml:space="preserve"> the </w:t>
        </w:r>
      </w:ins>
      <w:r>
        <w:rPr>
          <w:rFonts w:ascii="Times New Roman" w:hAnsi="Times New Roman" w:eastAsia="Times New Roman" w:cs="Times New Roman"/>
          <w:sz w:val="24"/>
          <w:szCs w:val="24"/>
        </w:rPr>
        <w:t xml:space="preserve">probability of correct species identification using </w:t>
      </w:r>
      <w:ins w:id="722" w:author="Arcella" w:date="2020-06-12T17:07:00Z">
        <w:r>
          <w:rPr>
            <w:rFonts w:ascii="Times New Roman" w:hAnsi="Times New Roman" w:eastAsia="Times New Roman" w:cs="Times New Roman"/>
            <w:sz w:val="24"/>
            <w:szCs w:val="24"/>
          </w:rPr>
          <w:t xml:space="preserve">the </w:t>
        </w:r>
      </w:ins>
      <w:r>
        <w:rPr>
          <w:rFonts w:ascii="Times New Roman" w:hAnsi="Times New Roman" w:eastAsia="Times New Roman" w:cs="Times New Roman"/>
          <w:sz w:val="24"/>
          <w:szCs w:val="24"/>
        </w:rPr>
        <w:t xml:space="preserve">morphotype test (Table 3).  </w:t>
      </w:r>
    </w:p>
    <w:p>
      <w:pPr>
        <w:spacing w:line="360" w:lineRule="auto"/>
        <w:rPr>
          <w:rFonts w:ascii="Times New Roman" w:hAnsi="Times New Roman" w:eastAsia="Times New Roman" w:cs="Times New Roman"/>
          <w:sz w:val="24"/>
          <w:szCs w:val="24"/>
        </w:rPr>
      </w:pPr>
    </w:p>
    <w:p>
      <w:pPr>
        <w:spacing w:line="360" w:lineRule="auto"/>
        <w:rPr>
          <w:rFonts w:hint="default" w:ascii="Times New Roman" w:hAnsi="Times New Roman" w:eastAsia="Times New Roman" w:cs="Times New Roman"/>
          <w:sz w:val="24"/>
          <w:szCs w:val="24"/>
          <w:highlight w:val="green"/>
          <w:lang w:val="en-US"/>
        </w:rPr>
      </w:pPr>
      <w:r>
        <w:rPr>
          <w:rFonts w:ascii="Times New Roman" w:hAnsi="Times New Roman" w:eastAsia="Times New Roman" w:cs="Times New Roman"/>
          <w:sz w:val="24"/>
          <w:szCs w:val="24"/>
        </w:rPr>
        <w:t xml:space="preserve">Table 3. </w:t>
      </w:r>
      <w:r>
        <w:rPr>
          <w:rFonts w:ascii="Times New Roman" w:hAnsi="Times New Roman" w:eastAsia="Times New Roman" w:cs="Times New Roman"/>
          <w:b/>
          <w:color w:val="FF0000"/>
          <w:sz w:val="24"/>
          <w:szCs w:val="24"/>
        </w:rPr>
        <w:t>Formulas used for taxonomic and individual assignment using morphotype tests in  different sample sets</w:t>
      </w:r>
      <w:r>
        <w:rPr>
          <w:rFonts w:hint="default" w:ascii="Times New Roman" w:hAnsi="Times New Roman" w:eastAsia="Times New Roman" w:cs="Times New Roman"/>
          <w:b/>
          <w:color w:val="FF0000"/>
          <w:sz w:val="24"/>
          <w:szCs w:val="24"/>
          <w:lang w:val="en-US"/>
        </w:rPr>
        <w:t xml:space="preserve"> </w:t>
      </w:r>
      <w:r>
        <w:rPr>
          <w:rFonts w:hint="default" w:ascii="Times New Roman" w:hAnsi="Times New Roman" w:eastAsia="Times New Roman" w:cs="Times New Roman"/>
          <w:b/>
          <w:color w:val="FFFF00"/>
          <w:sz w:val="24"/>
          <w:szCs w:val="24"/>
          <w:highlight w:val="red"/>
          <w:lang w:val="en-US"/>
        </w:rPr>
        <w:t>(accordingly to the regression model’s coefficients represented in Table 1)</w:t>
      </w:r>
    </w:p>
    <w:p>
      <w:pPr>
        <w:spacing w:line="360" w:lineRule="auto"/>
        <w:rPr>
          <w:rFonts w:ascii="Times New Roman" w:hAnsi="Times New Roman" w:eastAsia="Times New Roman" w:cs="Times New Roman"/>
          <w:sz w:val="24"/>
          <w:szCs w:val="24"/>
          <w:highlight w:val="green"/>
        </w:rPr>
      </w:pPr>
    </w:p>
    <w:p>
      <w:pPr>
        <w:spacing w:line="360" w:lineRule="auto"/>
        <w:rPr>
          <w:rFonts w:ascii="Times New Roman" w:hAnsi="Times New Roman" w:eastAsia="Times New Roman" w:cs="Times New Roman"/>
          <w:sz w:val="24"/>
          <w:szCs w:val="24"/>
          <w:highlight w:val="green"/>
        </w:rPr>
      </w:pPr>
    </w:p>
    <w:p>
      <w:pPr>
        <w:spacing w:line="360" w:lineRule="auto"/>
        <w:rPr>
          <w:rFonts w:hint="default" w:ascii="Times New Roman" w:hAnsi="Times New Roman" w:eastAsia="Times New Roman" w:cs="Times New Roman"/>
          <w:sz w:val="24"/>
          <w:szCs w:val="24"/>
          <w:highlight w:val="green"/>
          <w:lang w:val="en-US"/>
        </w:rPr>
      </w:pPr>
      <w:r>
        <w:rPr>
          <w:rFonts w:ascii="Times New Roman" w:hAnsi="Times New Roman" w:eastAsia="Times New Roman" w:cs="Times New Roman"/>
          <w:sz w:val="24"/>
          <w:szCs w:val="24"/>
          <w:highlight w:val="green"/>
          <w:lang w:val="ru-RU"/>
        </w:rPr>
        <w:t>Это</w:t>
      </w:r>
      <w:r>
        <w:rPr>
          <w:rFonts w:hint="default" w:ascii="Times New Roman" w:hAnsi="Times New Roman" w:eastAsia="Times New Roman" w:cs="Times New Roman"/>
          <w:sz w:val="24"/>
          <w:szCs w:val="24"/>
          <w:highlight w:val="green"/>
          <w:lang w:val="ru-RU"/>
        </w:rPr>
        <w:t xml:space="preserve"> не последний вариант таблицы. Здесь плохо выводятся формуля с отрцательными коэффициентами. Надо вставить таблицу из </w:t>
      </w:r>
      <w:r>
        <w:rPr>
          <w:rFonts w:hint="default" w:ascii="Times New Roman" w:hAnsi="Times New Roman" w:eastAsia="Times New Roman" w:cs="Times New Roman"/>
          <w:sz w:val="24"/>
          <w:szCs w:val="24"/>
          <w:highlight w:val="green"/>
          <w:lang w:val="en-US"/>
        </w:rPr>
        <w:t>Figures_final_version.html</w:t>
      </w:r>
    </w:p>
    <w:p>
      <w:pPr>
        <w:spacing w:line="360" w:lineRule="auto"/>
        <w:rPr>
          <w:rFonts w:ascii="Times New Roman" w:hAnsi="Times New Roman" w:eastAsia="Times New Roman" w:cs="Times New Roman"/>
          <w:sz w:val="24"/>
          <w:szCs w:val="24"/>
          <w:highlight w:val="green"/>
        </w:rPr>
      </w:pPr>
      <w:r>
        <w:rPr>
          <w:rFonts w:ascii="Times New Roman" w:hAnsi="Times New Roman" w:eastAsia="Times New Roman" w:cs="Times New Roman"/>
          <w:sz w:val="24"/>
          <w:szCs w:val="24"/>
          <w:highlight w:val="green"/>
          <w:lang w:val="ru-RU"/>
        </w:rPr>
        <w:drawing>
          <wp:inline distT="114300" distB="114300" distL="114300" distR="114300">
            <wp:extent cx="5942965" cy="3416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5942965" cy="3416300"/>
                    </a:xfrm>
                    <a:prstGeom prst="rect">
                      <a:avLst/>
                    </a:prstGeom>
                  </pic:spPr>
                </pic:pic>
              </a:graphicData>
            </a:graphic>
          </wp:inline>
        </w:drawing>
      </w:r>
    </w:p>
    <w:p>
      <w:pPr>
        <w:spacing w:line="360" w:lineRule="auto"/>
        <w:rPr>
          <w:rFonts w:ascii="Times New Roman" w:hAnsi="Times New Roman" w:eastAsia="Times New Roman" w:cs="Times New Roman"/>
          <w:b/>
          <w:color w:val="1F497D"/>
          <w:sz w:val="24"/>
          <w:szCs w:val="24"/>
        </w:rPr>
      </w:pPr>
    </w:p>
    <w:p>
      <w:pPr>
        <w:spacing w:line="360" w:lineRule="auto"/>
        <w:rPr>
          <w:rFonts w:ascii="Times New Roman" w:hAnsi="Times New Roman" w:eastAsia="Times New Roman" w:cs="Times New Roman"/>
          <w:color w:val="1F497D"/>
          <w:sz w:val="24"/>
          <w:szCs w:val="24"/>
        </w:rPr>
      </w:pPr>
      <w:r>
        <w:rPr>
          <w:rFonts w:hint="default" w:ascii="Times New Roman" w:hAnsi="Times New Roman" w:eastAsia="Times New Roman" w:cs="Times New Roman"/>
          <w:color w:val="1F497D"/>
          <w:sz w:val="24"/>
          <w:szCs w:val="24"/>
          <w:lang w:val="en-US"/>
        </w:rPr>
        <w:t xml:space="preserve">Using this formulas one can predict Ptros, P(tros|T) and P(edu|E) for any new sample taken from the corresponding area if proportion of T-morphotype (PT) in the sample is known. However </w:t>
      </w:r>
      <w:r>
        <w:rPr>
          <w:rFonts w:ascii="Times New Roman" w:hAnsi="Times New Roman" w:eastAsia="Times New Roman" w:cs="Times New Roman"/>
          <w:sz w:val="24"/>
          <w:szCs w:val="24"/>
        </w:rPr>
        <w:t>Eq. 1, 2</w:t>
      </w:r>
      <w:r>
        <w:rPr>
          <w:rFonts w:hint="default" w:ascii="Times New Roman" w:hAnsi="Times New Roman" w:eastAsia="Times New Roman" w:cs="Times New Roman"/>
          <w:sz w:val="24"/>
          <w:szCs w:val="24"/>
          <w:lang w:val="ru-RU"/>
        </w:rPr>
        <w:t xml:space="preserve"> (</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ru-RU"/>
        </w:rPr>
        <w:t>genotype by morphotype calculator</w:t>
      </w:r>
      <w:r>
        <w:rPr>
          <w:rFonts w:hint="default" w:ascii="Times New Roman" w:hAnsi="Times New Roman" w:eastAsia="Times New Roman"/>
          <w:sz w:val="24"/>
          <w:szCs w:val="24"/>
          <w:lang w:val="en-US"/>
        </w:rPr>
        <w:t>”</w:t>
      </w:r>
      <w:r>
        <w:rPr>
          <w:rFonts w:hint="default"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rPr>
        <w:t xml:space="preserve"> and </w:t>
      </w:r>
      <w:r>
        <w:rPr>
          <w:rFonts w:hint="default" w:ascii="Times New Roman" w:hAnsi="Times New Roman" w:eastAsia="Times New Roman" w:cs="Times New Roman"/>
          <w:sz w:val="24"/>
          <w:szCs w:val="24"/>
          <w:lang w:val="en-US"/>
        </w:rPr>
        <w:t xml:space="preserve">Eq </w:t>
      </w:r>
      <w:r>
        <w:rPr>
          <w:rFonts w:ascii="Times New Roman" w:hAnsi="Times New Roman" w:eastAsia="Times New Roman" w:cs="Times New Roman"/>
          <w:sz w:val="24"/>
          <w:szCs w:val="24"/>
        </w:rPr>
        <w:t>3</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en-US"/>
        </w:rPr>
        <w:t>“Ptros by PT calculator”</w:t>
      </w:r>
      <w:r>
        <w:rPr>
          <w:rFonts w:hint="default" w:ascii="Times New Roman" w:hAnsi="Times New Roman" w:eastAsia="Times New Roman" w:cs="Times New Roman"/>
          <w:sz w:val="24"/>
          <w:szCs w:val="24"/>
          <w:lang w:val="en-US"/>
        </w:rPr>
        <w:t xml:space="preserve">)  also could be used for predictions of values </w:t>
      </w:r>
      <w:r>
        <w:rPr>
          <w:rFonts w:hint="default" w:ascii="Times New Roman" w:hAnsi="Times New Roman" w:eastAsia="Times New Roman" w:cs="Times New Roman"/>
          <w:color w:val="1F497D"/>
          <w:sz w:val="24"/>
          <w:szCs w:val="24"/>
          <w:lang w:val="en-US"/>
        </w:rPr>
        <w:t xml:space="preserve">Ptros, P(tros|T) and P(edu|E) on the base of PT </w:t>
      </w:r>
      <w:r>
        <w:rPr>
          <w:rFonts w:hint="default" w:ascii="Times New Roman" w:hAnsi="Times New Roman" w:eastAsia="Times New Roman" w:cs="Times New Roman"/>
          <w:sz w:val="24"/>
          <w:szCs w:val="24"/>
          <w:lang w:val="en-US"/>
        </w:rPr>
        <w:t xml:space="preserve">if information on the P(T|tros) and P(T|edu) is available for any area (one can use the applett presented at +++++ to make the calculations accordingly to these equations). The key components of these equations are the values of P(T|tros) and P(T|edu) which could be obtained only after samples were genotyped and mussel’s mrphotype assessed. We will denote such samples as calibrating ones.  To work out the strategy of searching of such calibrating samples we compare the predictions of Eq 3 with predictions of the regression Model 4 (Table 3) and Eq 1, 2 with the regression Model 6 (Table 3) </w:t>
      </w:r>
      <w:r>
        <w:rPr>
          <w:rFonts w:ascii="Times New Roman" w:hAnsi="Times New Roman" w:eastAsia="Times New Roman" w:cs="Times New Roman"/>
          <w:color w:val="1F497D"/>
          <w:sz w:val="24"/>
          <w:szCs w:val="24"/>
        </w:rPr>
        <w:t xml:space="preserve">using as an input </w:t>
      </w:r>
      <w:ins w:id="723" w:author="Arcella" w:date="2020-06-12T17:08:00Z">
        <w:r>
          <w:rPr>
            <w:rFonts w:ascii="Times New Roman" w:hAnsi="Times New Roman" w:eastAsia="Times New Roman" w:cs="Times New Roman"/>
            <w:color w:val="1F497D"/>
            <w:sz w:val="24"/>
            <w:szCs w:val="24"/>
          </w:rPr>
          <w:t xml:space="preserve">the </w:t>
        </w:r>
      </w:ins>
      <w:r>
        <w:rPr>
          <w:rFonts w:ascii="Times New Roman" w:hAnsi="Times New Roman" w:eastAsia="Times New Roman" w:cs="Times New Roman"/>
          <w:color w:val="1F497D"/>
          <w:sz w:val="24"/>
          <w:szCs w:val="24"/>
        </w:rPr>
        <w:t xml:space="preserve">data </w:t>
      </w:r>
      <w:r>
        <w:rPr>
          <w:rFonts w:hint="default" w:ascii="Times New Roman" w:hAnsi="Times New Roman" w:eastAsia="Times New Roman" w:cs="Times New Roman"/>
          <w:color w:val="1F497D"/>
          <w:sz w:val="24"/>
          <w:szCs w:val="24"/>
          <w:lang w:val="en-US"/>
        </w:rPr>
        <w:t xml:space="preserve">from WSBL. For all </w:t>
      </w:r>
      <w:r>
        <w:rPr>
          <w:rFonts w:ascii="Times New Roman" w:hAnsi="Times New Roman" w:eastAsia="Times New Roman" w:cs="Times New Roman"/>
          <w:color w:val="1F497D"/>
          <w:sz w:val="24"/>
          <w:szCs w:val="24"/>
        </w:rPr>
        <w:t xml:space="preserve">possible pairs of </w:t>
      </w:r>
      <w:r>
        <w:rPr>
          <w:rFonts w:hint="default" w:ascii="Times New Roman" w:hAnsi="Times New Roman" w:eastAsia="Times New Roman" w:cs="Times New Roman"/>
          <w:color w:val="1F497D"/>
          <w:sz w:val="24"/>
          <w:szCs w:val="24"/>
          <w:lang w:val="en-US"/>
        </w:rPr>
        <w:t xml:space="preserve">samples </w:t>
      </w:r>
      <w:r>
        <w:rPr>
          <w:rFonts w:ascii="Times New Roman" w:hAnsi="Times New Roman" w:eastAsia="Times New Roman" w:cs="Times New Roman"/>
          <w:color w:val="1F497D"/>
          <w:sz w:val="24"/>
          <w:szCs w:val="24"/>
        </w:rPr>
        <w:t xml:space="preserve">from </w:t>
      </w:r>
      <w:del w:id="724" w:author="Arcella" w:date="2020-06-12T17:08: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i/>
          <w:color w:val="1F497D"/>
          <w:sz w:val="24"/>
          <w:szCs w:val="24"/>
        </w:rPr>
        <w:t>WSBL</w:t>
      </w:r>
      <w:r>
        <w:rPr>
          <w:rFonts w:hint="default" w:ascii="Times New Roman" w:hAnsi="Times New Roman" w:eastAsia="Times New Roman" w:cs="Times New Roman"/>
          <w:i/>
          <w:color w:val="1F497D"/>
          <w:sz w:val="24"/>
          <w:szCs w:val="24"/>
          <w:lang w:val="en-US"/>
        </w:rPr>
        <w:t xml:space="preserve"> </w:t>
      </w:r>
      <w:r>
        <w:rPr>
          <w:rFonts w:hint="default" w:ascii="Times New Roman" w:hAnsi="Times New Roman" w:eastAsia="Times New Roman" w:cs="Times New Roman"/>
          <w:b w:val="0"/>
          <w:bCs w:val="0"/>
          <w:i w:val="0"/>
          <w:iCs/>
          <w:color w:val="1F497D"/>
          <w:sz w:val="24"/>
          <w:szCs w:val="24"/>
          <w:lang w:val="en-US"/>
        </w:rPr>
        <w:t xml:space="preserve">we calculated the values of </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sz w:val="24"/>
          <w:szCs w:val="24"/>
          <w:lang w:val="en-US"/>
        </w:rPr>
        <w:t xml:space="preserve">P(T|tros) and P(T|edu) for the pooled data to adjust the Eq 1, 2 and 3. Then we </w:t>
      </w:r>
      <w:r>
        <w:rPr>
          <w:rFonts w:ascii="Times New Roman" w:hAnsi="Times New Roman" w:eastAsia="Times New Roman" w:cs="Times New Roman"/>
          <w:color w:val="1F497D"/>
          <w:sz w:val="24"/>
          <w:szCs w:val="24"/>
        </w:rPr>
        <w:t xml:space="preserve">compared </w:t>
      </w:r>
      <w:ins w:id="725" w:author="Arcella" w:date="2020-06-12T17:09:00Z">
        <w:r>
          <w:rPr>
            <w:rFonts w:ascii="Times New Roman" w:hAnsi="Times New Roman" w:eastAsia="Times New Roman" w:cs="Times New Roman"/>
            <w:color w:val="1F497D"/>
            <w:sz w:val="24"/>
            <w:szCs w:val="24"/>
          </w:rPr>
          <w:t xml:space="preserve">the </w:t>
        </w:r>
      </w:ins>
      <w:r>
        <w:rPr>
          <w:rFonts w:ascii="Times New Roman" w:hAnsi="Times New Roman" w:eastAsia="Times New Roman" w:cs="Times New Roman"/>
          <w:color w:val="1F497D"/>
          <w:sz w:val="24"/>
          <w:szCs w:val="24"/>
        </w:rPr>
        <w:t xml:space="preserve">values predicted by these equations with </w:t>
      </w:r>
      <w:del w:id="726" w:author="Arcella" w:date="2020-06-12T17:09:00Z">
        <w:r>
          <w:rPr>
            <w:rFonts w:ascii="Times New Roman" w:hAnsi="Times New Roman" w:eastAsia="Times New Roman" w:cs="Times New Roman"/>
            <w:color w:val="1F497D"/>
            <w:sz w:val="24"/>
            <w:szCs w:val="24"/>
          </w:rPr>
          <w:delText xml:space="preserve">that </w:delText>
        </w:r>
      </w:del>
      <w:ins w:id="727" w:author="Arcella" w:date="2020-06-12T17:09:00Z">
        <w:r>
          <w:rPr>
            <w:rFonts w:ascii="Times New Roman" w:hAnsi="Times New Roman" w:eastAsia="Times New Roman" w:cs="Times New Roman"/>
            <w:color w:val="1F497D"/>
            <w:sz w:val="24"/>
            <w:szCs w:val="24"/>
          </w:rPr>
          <w:t xml:space="preserve">those  </w:t>
        </w:r>
      </w:ins>
      <w:r>
        <w:rPr>
          <w:rFonts w:hint="default" w:ascii="Times New Roman" w:hAnsi="Times New Roman" w:eastAsia="Times New Roman" w:cs="Times New Roman"/>
          <w:color w:val="1F497D"/>
          <w:sz w:val="24"/>
          <w:szCs w:val="24"/>
          <w:lang w:val="en-US"/>
        </w:rPr>
        <w:t xml:space="preserve">calculated </w:t>
      </w:r>
      <w:r>
        <w:rPr>
          <w:rFonts w:ascii="Times New Roman" w:hAnsi="Times New Roman" w:eastAsia="Times New Roman" w:cs="Times New Roman"/>
          <w:color w:val="1F497D"/>
          <w:sz w:val="24"/>
          <w:szCs w:val="24"/>
        </w:rPr>
        <w:t xml:space="preserve">by </w:t>
      </w:r>
      <w:del w:id="728" w:author="Arcella" w:date="2020-06-12T17:09: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color w:val="1F497D"/>
          <w:sz w:val="24"/>
          <w:szCs w:val="24"/>
        </w:rPr>
        <w:t xml:space="preserve">regression </w:t>
      </w:r>
      <w:r>
        <w:rPr>
          <w:rFonts w:hint="default" w:ascii="Times New Roman" w:hAnsi="Times New Roman" w:eastAsia="Times New Roman" w:cs="Times New Roman"/>
          <w:color w:val="1F497D"/>
          <w:sz w:val="24"/>
          <w:szCs w:val="24"/>
          <w:lang w:val="en-US"/>
        </w:rPr>
        <w:t>models</w:t>
      </w:r>
      <w:r>
        <w:rPr>
          <w:rFonts w:ascii="Times New Roman" w:hAnsi="Times New Roman" w:eastAsia="Times New Roman" w:cs="Times New Roman"/>
          <w:color w:val="1F497D"/>
          <w:sz w:val="24"/>
          <w:szCs w:val="24"/>
        </w:rPr>
        <w:t xml:space="preserve">. Fig. 4 illustrates </w:t>
      </w:r>
      <w:del w:id="729" w:author="Arcella" w:date="2020-06-12T17:16:00Z">
        <w:r>
          <w:rPr>
            <w:rFonts w:ascii="Times New Roman" w:hAnsi="Times New Roman" w:eastAsia="Times New Roman" w:cs="Times New Roman"/>
            <w:color w:val="1F497D"/>
            <w:sz w:val="24"/>
            <w:szCs w:val="24"/>
          </w:rPr>
          <w:delText xml:space="preserve">how well two predictions fit each other </w:delText>
        </w:r>
      </w:del>
      <w:ins w:id="730" w:author="Arcella" w:date="2020-06-12T17:16:00Z">
        <w:r>
          <w:rPr>
            <w:rFonts w:ascii="Times New Roman" w:hAnsi="Times New Roman" w:eastAsia="Times New Roman" w:cs="Times New Roman"/>
            <w:color w:val="1F497D"/>
            <w:sz w:val="24"/>
            <w:szCs w:val="24"/>
          </w:rPr>
          <w:t>the goodness of correspondence of the tw</w:t>
        </w:r>
      </w:ins>
      <w:r>
        <w:rPr>
          <w:rFonts w:hint="default" w:ascii="Times New Roman" w:hAnsi="Times New Roman" w:eastAsia="Times New Roman" w:cs="Times New Roman"/>
          <w:color w:val="1F497D"/>
          <w:sz w:val="24"/>
          <w:szCs w:val="24"/>
          <w:lang w:val="en-US"/>
        </w:rPr>
        <w:t>o</w:t>
      </w:r>
      <w:ins w:id="731" w:author="Arcella" w:date="2020-06-12T17:16:00Z">
        <w:r>
          <w:rPr>
            <w:rFonts w:ascii="Times New Roman" w:hAnsi="Times New Roman" w:eastAsia="Times New Roman" w:cs="Times New Roman"/>
            <w:color w:val="1F497D"/>
            <w:sz w:val="24"/>
            <w:szCs w:val="24"/>
          </w:rPr>
          <w:t xml:space="preserve"> predictions </w:t>
        </w:r>
      </w:ins>
      <w:r>
        <w:rPr>
          <w:rFonts w:ascii="Times New Roman" w:hAnsi="Times New Roman" w:eastAsia="Times New Roman" w:cs="Times New Roman"/>
          <w:color w:val="1F497D"/>
          <w:sz w:val="24"/>
          <w:szCs w:val="24"/>
        </w:rPr>
        <w:t xml:space="preserve">depending on the </w:t>
      </w:r>
      <w:del w:id="732" w:author="Arcella" w:date="2020-06-12T17:10:00Z">
        <w:r>
          <w:rPr>
            <w:rFonts w:ascii="Times New Roman" w:hAnsi="Times New Roman" w:eastAsia="Times New Roman" w:cs="Times New Roman"/>
            <w:color w:val="1F497D"/>
            <w:sz w:val="24"/>
            <w:szCs w:val="24"/>
          </w:rPr>
          <w:delText xml:space="preserve">peculiarities of </w:delText>
        </w:r>
      </w:del>
      <w:r>
        <w:rPr>
          <w:rFonts w:ascii="Times New Roman" w:hAnsi="Times New Roman" w:eastAsia="Times New Roman" w:cs="Times New Roman"/>
          <w:color w:val="1F497D"/>
          <w:sz w:val="24"/>
          <w:szCs w:val="24"/>
        </w:rPr>
        <w:t xml:space="preserve">genetic constitution of </w:t>
      </w:r>
      <w:ins w:id="733" w:author="Arcella" w:date="2020-06-12T17:10:00Z">
        <w:r>
          <w:rPr>
            <w:rFonts w:ascii="Times New Roman" w:hAnsi="Times New Roman" w:eastAsia="Times New Roman" w:cs="Times New Roman"/>
            <w:color w:val="1F497D"/>
            <w:sz w:val="24"/>
            <w:szCs w:val="24"/>
          </w:rPr>
          <w:t xml:space="preserve">the </w:t>
        </w:r>
      </w:ins>
      <w:r>
        <w:rPr>
          <w:rFonts w:ascii="Times New Roman" w:hAnsi="Times New Roman" w:eastAsia="Times New Roman" w:cs="Times New Roman"/>
          <w:color w:val="1F497D"/>
          <w:sz w:val="24"/>
          <w:szCs w:val="24"/>
        </w:rPr>
        <w:t xml:space="preserve">paired samples as expressed by the </w:t>
      </w:r>
      <w:del w:id="734" w:author="Arcella" w:date="2020-06-12T17:10:00Z">
        <w:r>
          <w:rPr>
            <w:rFonts w:ascii="Times New Roman" w:hAnsi="Times New Roman" w:eastAsia="Times New Roman" w:cs="Times New Roman"/>
            <w:color w:val="1F497D"/>
            <w:sz w:val="24"/>
            <w:szCs w:val="24"/>
          </w:rPr>
          <w:delText xml:space="preserve">index </w:delText>
        </w:r>
      </w:del>
      <w:r>
        <w:rPr>
          <w:rFonts w:ascii="Times New Roman" w:hAnsi="Times New Roman" w:eastAsia="Times New Roman" w:cs="Times New Roman"/>
          <w:color w:val="1F497D"/>
          <w:sz w:val="24"/>
          <w:szCs w:val="24"/>
        </w:rPr>
        <w:t>Delta</w:t>
      </w:r>
      <w:ins w:id="735" w:author="Arcella" w:date="2020-06-12T17:10:00Z">
        <w:r>
          <w:rPr>
            <w:rFonts w:ascii="Times New Roman" w:hAnsi="Times New Roman" w:eastAsia="Times New Roman" w:cs="Times New Roman"/>
            <w:color w:val="1F497D"/>
            <w:sz w:val="24"/>
            <w:szCs w:val="24"/>
          </w:rPr>
          <w:t xml:space="preserve"> index</w:t>
        </w:r>
      </w:ins>
      <w:r>
        <w:rPr>
          <w:rFonts w:ascii="Times New Roman" w:hAnsi="Times New Roman" w:eastAsia="Times New Roman" w:cs="Times New Roman"/>
          <w:color w:val="1F497D"/>
          <w:sz w:val="24"/>
          <w:szCs w:val="24"/>
        </w:rPr>
        <w:t xml:space="preserve">. </w:t>
      </w:r>
    </w:p>
    <w:p>
      <w:pPr>
        <w:spacing w:line="360" w:lineRule="auto"/>
        <w:rPr>
          <w:rFonts w:hint="default" w:ascii="Times New Roman" w:hAnsi="Times New Roman" w:eastAsia="Times New Roman" w:cs="Times New Roman"/>
          <w:i w:val="0"/>
          <w:iCs/>
          <w:color w:val="1F497D"/>
          <w:sz w:val="24"/>
          <w:szCs w:val="24"/>
          <w:lang w:val="en-US"/>
        </w:rPr>
      </w:pPr>
      <w:r>
        <w:rPr>
          <w:rFonts w:hint="default" w:ascii="Times New Roman" w:hAnsi="Times New Roman" w:eastAsia="Times New Roman" w:cs="Times New Roman"/>
          <w:color w:val="1F497D"/>
          <w:sz w:val="24"/>
          <w:szCs w:val="24"/>
          <w:lang w:val="en-US"/>
        </w:rPr>
        <w:t xml:space="preserve">The comparison of predictions from Eq 3 and Model 4 revealed the best correspondence of both when Delta was close to one (Fig. 4 a). It means that the best results of </w:t>
      </w:r>
      <w:r>
        <w:rPr>
          <w:rFonts w:hint="default" w:ascii="Times New Roman" w:hAnsi="Times New Roman" w:eastAsia="Times New Roman"/>
          <w:sz w:val="24"/>
          <w:szCs w:val="24"/>
          <w:lang w:val="en-US"/>
        </w:rPr>
        <w:t xml:space="preserve">“Ptros by PT calculator” is obtained if samples with </w:t>
      </w:r>
      <w:r>
        <w:rPr>
          <w:rFonts w:hint="default" w:ascii="Times New Roman" w:hAnsi="Times New Roman" w:eastAsia="Times New Roman" w:cs="Times New Roman"/>
          <w:color w:val="1F497D"/>
          <w:sz w:val="24"/>
          <w:szCs w:val="24"/>
          <w:lang w:val="en-US"/>
        </w:rPr>
        <w:t xml:space="preserve"> maximally differ  taxonomic structure would be used as calibrating ones to assess </w:t>
      </w:r>
      <w:r>
        <w:rPr>
          <w:rFonts w:hint="default" w:ascii="Times New Roman" w:hAnsi="Times New Roman" w:eastAsia="Times New Roman" w:cs="Times New Roman"/>
          <w:sz w:val="24"/>
          <w:szCs w:val="24"/>
          <w:lang w:val="en-US"/>
        </w:rPr>
        <w:t>P(T|tros) and P(T|edu)</w:t>
      </w:r>
      <w:r>
        <w:rPr>
          <w:rFonts w:hint="default" w:ascii="Times New Roman" w:hAnsi="Times New Roman" w:eastAsia="Times New Roman" w:cs="Times New Roman"/>
          <w:i/>
          <w:color w:val="1F497D"/>
          <w:sz w:val="24"/>
          <w:szCs w:val="24"/>
          <w:lang w:val="en-US"/>
        </w:rPr>
        <w:t>.</w:t>
      </w:r>
      <w:r>
        <w:rPr>
          <w:rFonts w:hint="default" w:ascii="Times New Roman" w:hAnsi="Times New Roman" w:eastAsia="Times New Roman" w:cs="Times New Roman"/>
          <w:i w:val="0"/>
          <w:iCs/>
          <w:color w:val="1F497D"/>
          <w:sz w:val="24"/>
          <w:szCs w:val="24"/>
          <w:lang w:val="en-US"/>
        </w:rPr>
        <w:t xml:space="preserve"> </w:t>
      </w:r>
    </w:p>
    <w:p>
      <w:pPr>
        <w:spacing w:line="360" w:lineRule="auto"/>
        <w:rPr>
          <w:rFonts w:hint="default" w:ascii="Times New Roman" w:hAnsi="Times New Roman" w:eastAsia="Times New Roman"/>
          <w:sz w:val="24"/>
          <w:szCs w:val="24"/>
          <w:lang w:val="en-US"/>
        </w:rPr>
      </w:pPr>
      <w:r>
        <w:rPr>
          <w:rFonts w:hint="default" w:ascii="Times New Roman" w:hAnsi="Times New Roman" w:eastAsia="Times New Roman" w:cs="Times New Roman"/>
          <w:i w:val="0"/>
          <w:iCs/>
          <w:color w:val="1F497D"/>
          <w:sz w:val="24"/>
          <w:szCs w:val="24"/>
          <w:lang w:val="en-US"/>
        </w:rPr>
        <w:t xml:space="preserve">Another result was obtained in comparison of predictions from Eq 1, 2 and regression Model 6. The highest correspondence between these predictions was observed for Delta distributed between 0.25 and 0.5. </w:t>
      </w:r>
      <w:r>
        <w:rPr>
          <w:rFonts w:hint="default" w:ascii="Times New Roman" w:hAnsi="Times New Roman" w:eastAsia="Times New Roman" w:cs="Times New Roman"/>
          <w:color w:val="1F497D"/>
          <w:sz w:val="24"/>
          <w:szCs w:val="24"/>
          <w:lang w:val="en-US"/>
        </w:rPr>
        <w:t xml:space="preserve"> Thus the best results of  </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ru-RU"/>
        </w:rPr>
        <w:t>genotype by morphotype calculator</w:t>
      </w:r>
      <w:r>
        <w:rPr>
          <w:rFonts w:hint="default" w:ascii="Times New Roman" w:hAnsi="Times New Roman" w:eastAsia="Times New Roman"/>
          <w:sz w:val="24"/>
          <w:szCs w:val="24"/>
          <w:lang w:val="en-US"/>
        </w:rPr>
        <w:t xml:space="preserve">” , i.e. </w:t>
      </w:r>
      <w:r>
        <w:rPr>
          <w:rFonts w:hint="default" w:ascii="Times New Roman" w:hAnsi="Times New Roman" w:eastAsia="Times New Roman" w:cs="Times New Roman"/>
          <w:color w:val="1F497D"/>
          <w:sz w:val="24"/>
          <w:szCs w:val="24"/>
          <w:lang w:val="en-US"/>
        </w:rPr>
        <w:t>assessment</w:t>
      </w:r>
      <w:r>
        <w:rPr>
          <w:rFonts w:ascii="Times New Roman" w:hAnsi="Times New Roman" w:eastAsia="Times New Roman" w:cs="Times New Roman"/>
          <w:color w:val="1F497D"/>
          <w:sz w:val="24"/>
          <w:szCs w:val="24"/>
        </w:rPr>
        <w:t xml:space="preserve"> of P(edu|E) and P(tros|T) values</w:t>
      </w:r>
      <w:r>
        <w:rPr>
          <w:rFonts w:hint="default" w:ascii="Times New Roman" w:hAnsi="Times New Roman" w:eastAsia="Times New Roman" w:cs="Times New Roman"/>
          <w:color w:val="1F497D"/>
          <w:sz w:val="24"/>
          <w:szCs w:val="24"/>
          <w:lang w:val="en-US"/>
        </w:rPr>
        <w:t xml:space="preserve">, </w:t>
      </w:r>
      <w:r>
        <w:rPr>
          <w:rFonts w:ascii="Times New Roman" w:hAnsi="Times New Roman" w:eastAsia="Times New Roman" w:cs="Times New Roman"/>
          <w:color w:val="1F497D"/>
          <w:sz w:val="24"/>
          <w:szCs w:val="24"/>
        </w:rPr>
        <w:t xml:space="preserve"> were obtained when</w:t>
      </w:r>
      <w:ins w:id="736" w:author="Arcella" w:date="2020-06-12T17:11:00Z">
        <w:r>
          <w:rPr>
            <w:rFonts w:ascii="Times New Roman" w:hAnsi="Times New Roman" w:eastAsia="Times New Roman" w:cs="Times New Roman"/>
            <w:color w:val="1F497D"/>
            <w:sz w:val="24"/>
            <w:szCs w:val="24"/>
          </w:rPr>
          <w:t xml:space="preserve"> </w:t>
        </w:r>
      </w:ins>
      <w:r>
        <w:rPr>
          <w:rFonts w:hint="default" w:ascii="Times New Roman" w:hAnsi="Times New Roman" w:eastAsia="Times New Roman" w:cs="Times New Roman"/>
          <w:sz w:val="24"/>
          <w:szCs w:val="24"/>
          <w:lang w:val="en-US"/>
        </w:rPr>
        <w:t xml:space="preserve">P(T|tros) and P(T|edu) were assessed in </w:t>
      </w:r>
      <w:ins w:id="737" w:author="Arcella" w:date="2020-06-12T17:11:00Z">
        <w:r>
          <w:rPr>
            <w:rFonts w:ascii="Times New Roman" w:hAnsi="Times New Roman" w:eastAsia="Times New Roman" w:cs="Times New Roman"/>
            <w:color w:val="1F497D"/>
            <w:sz w:val="24"/>
            <w:szCs w:val="24"/>
          </w:rPr>
          <w:t>the</w:t>
        </w:r>
      </w:ins>
      <w:r>
        <w:rPr>
          <w:rFonts w:ascii="Times New Roman" w:hAnsi="Times New Roman" w:eastAsia="Times New Roman" w:cs="Times New Roman"/>
          <w:color w:val="1F497D"/>
          <w:sz w:val="24"/>
          <w:szCs w:val="24"/>
        </w:rPr>
        <w:t xml:space="preserve"> most mixed </w:t>
      </w:r>
      <w:r>
        <w:rPr>
          <w:rFonts w:hint="default" w:ascii="Times New Roman" w:hAnsi="Times New Roman" w:eastAsia="Times New Roman" w:cs="Times New Roman"/>
          <w:color w:val="1F497D"/>
          <w:sz w:val="24"/>
          <w:szCs w:val="24"/>
          <w:lang w:val="en-US"/>
        </w:rPr>
        <w:t xml:space="preserve">calibrating </w:t>
      </w:r>
      <w:r>
        <w:rPr>
          <w:rFonts w:ascii="Times New Roman" w:hAnsi="Times New Roman" w:eastAsia="Times New Roman" w:cs="Times New Roman"/>
          <w:color w:val="1F497D"/>
          <w:sz w:val="24"/>
          <w:szCs w:val="24"/>
        </w:rPr>
        <w:t>samples (</w:t>
      </w:r>
      <w:r>
        <w:rPr>
          <w:rFonts w:ascii="Times New Roman" w:hAnsi="Times New Roman" w:eastAsia="Times New Roman" w:cs="Times New Roman"/>
          <w:i/>
          <w:color w:val="1F497D"/>
          <w:sz w:val="24"/>
          <w:szCs w:val="24"/>
        </w:rPr>
        <w:t>Ptros</w:t>
      </w:r>
      <w:r>
        <w:rPr>
          <w:rFonts w:ascii="Times New Roman" w:hAnsi="Times New Roman" w:eastAsia="Times New Roman" w:cs="Times New Roman"/>
          <w:color w:val="1F497D"/>
          <w:sz w:val="24"/>
          <w:szCs w:val="24"/>
        </w:rPr>
        <w:t xml:space="preserve"> of both samples close to 0.5)</w:t>
      </w:r>
      <w:r>
        <w:rPr>
          <w:rFonts w:hint="default" w:ascii="Times New Roman" w:hAnsi="Times New Roman" w:eastAsia="Times New Roman" w:cs="Times New Roman"/>
          <w:color w:val="1F497D"/>
          <w:sz w:val="24"/>
          <w:szCs w:val="24"/>
          <w:lang w:val="en-US"/>
        </w:rPr>
        <w:t>.</w:t>
      </w:r>
    </w:p>
    <w:p>
      <w:pPr>
        <w:spacing w:line="360" w:lineRule="auto"/>
        <w:rPr>
          <w:rFonts w:ascii="Times New Roman" w:hAnsi="Times New Roman" w:eastAsia="Times New Roman" w:cs="Times New Roman"/>
          <w:color w:val="1F497D"/>
          <w:sz w:val="24"/>
          <w:szCs w:val="24"/>
        </w:rPr>
      </w:pPr>
    </w:p>
    <w:p>
      <w:pPr>
        <w:spacing w:line="360" w:lineRule="auto"/>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sz w:val="20"/>
          <w:szCs w:val="20"/>
          <w:lang w:val="en-US"/>
        </w:rPr>
        <w:drawing>
          <wp:inline distT="0" distB="0" distL="114300" distR="114300">
            <wp:extent cx="4702175" cy="3359150"/>
            <wp:effectExtent l="0" t="0" r="9525" b="6350"/>
            <wp:docPr id="6" name="Изображение 6"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Fig 4"/>
                    <pic:cNvPicPr>
                      <a:picLocks noChangeAspect="1"/>
                    </pic:cNvPicPr>
                  </pic:nvPicPr>
                  <pic:blipFill>
                    <a:blip r:embed="rId9"/>
                    <a:stretch>
                      <a:fillRect/>
                    </a:stretch>
                  </pic:blipFill>
                  <pic:spPr>
                    <a:xfrm>
                      <a:off x="0" y="0"/>
                      <a:ext cx="4702175" cy="3359150"/>
                    </a:xfrm>
                    <a:prstGeom prst="rect">
                      <a:avLst/>
                    </a:prstGeom>
                  </pic:spPr>
                </pic:pic>
              </a:graphicData>
            </a:graphic>
          </wp:inline>
        </w:drawing>
      </w:r>
    </w:p>
    <w:p>
      <w:pPr>
        <w:spacing w:line="360" w:lineRule="auto"/>
        <w:rPr>
          <w:rFonts w:ascii="Times New Roman" w:hAnsi="Times New Roman" w:eastAsia="Times New Roman" w:cs="Times New Roman"/>
          <w:sz w:val="20"/>
          <w:szCs w:val="20"/>
        </w:rPr>
      </w:pPr>
    </w:p>
    <w:p>
      <w:pPr>
        <w:spacing w:line="360" w:lineRule="auto"/>
        <w:rPr>
          <w:rFonts w:hint="default" w:ascii="Times New Roman" w:hAnsi="Times New Roman" w:eastAsia="Times New Roman" w:cs="Times New Roman"/>
          <w:sz w:val="20"/>
          <w:szCs w:val="20"/>
          <w:lang w:val="ru-RU"/>
        </w:rPr>
      </w:pPr>
      <w:r>
        <w:rPr>
          <w:rFonts w:hint="default" w:ascii="Times New Roman" w:hAnsi="Times New Roman" w:eastAsia="Times New Roman" w:cs="Times New Roman"/>
          <w:sz w:val="20"/>
          <w:szCs w:val="20"/>
          <w:lang w:val="ru-RU"/>
        </w:rPr>
        <w:t xml:space="preserve">Надо поменять местами эти два рисунка. </w:t>
      </w:r>
    </w:p>
    <w:p>
      <w:pPr>
        <w:spacing w:line="360" w:lineRule="auto"/>
        <w:rPr>
          <w:rFonts w:ascii="Times New Roman" w:hAnsi="Times New Roman" w:eastAsia="Times New Roman" w:cs="Times New Roman"/>
          <w:sz w:val="20"/>
          <w:szCs w:val="20"/>
        </w:rPr>
      </w:pPr>
    </w:p>
    <w:p>
      <w:pPr>
        <w:spacing w:line="360" w:lineRule="auto"/>
        <w:rPr>
          <w:rFonts w:ascii="Times New Roman" w:hAnsi="Times New Roman" w:eastAsia="Times New Roman" w:cs="Times New Roman"/>
          <w:color w:val="FF0000"/>
          <w:sz w:val="20"/>
          <w:szCs w:val="20"/>
        </w:rPr>
      </w:pPr>
      <w:r>
        <w:rPr>
          <w:rFonts w:ascii="Times New Roman" w:hAnsi="Times New Roman" w:eastAsia="Times New Roman" w:cs="Times New Roman"/>
          <w:sz w:val="20"/>
          <w:szCs w:val="20"/>
        </w:rPr>
        <w:t xml:space="preserve">Fig. +. </w:t>
      </w:r>
      <w:r>
        <w:rPr>
          <w:rFonts w:ascii="Times New Roman" w:hAnsi="Times New Roman" w:eastAsia="Times New Roman" w:cs="Times New Roman"/>
          <w:color w:val="FF0000"/>
          <w:sz w:val="20"/>
          <w:szCs w:val="20"/>
          <w:highlight w:val="lightGray"/>
        </w:rPr>
        <w:t>Correspondence between “genotype by morphotype calculator” (Eq. 1-2 , left graph) and “</w:t>
      </w:r>
      <w:r>
        <w:rPr>
          <w:rFonts w:ascii="Times New Roman" w:hAnsi="Times New Roman" w:eastAsia="Times New Roman" w:cs="Times New Roman"/>
          <w:i/>
          <w:color w:val="FF0000"/>
          <w:sz w:val="20"/>
          <w:szCs w:val="20"/>
          <w:highlight w:val="lightGray"/>
        </w:rPr>
        <w:t>Ptros</w:t>
      </w:r>
      <w:r>
        <w:rPr>
          <w:rFonts w:ascii="Times New Roman" w:hAnsi="Times New Roman" w:eastAsia="Times New Roman" w:cs="Times New Roman"/>
          <w:color w:val="FF0000"/>
          <w:sz w:val="20"/>
          <w:szCs w:val="20"/>
          <w:highlight w:val="lightGray"/>
        </w:rPr>
        <w:t xml:space="preserve"> by </w:t>
      </w:r>
      <w:r>
        <w:rPr>
          <w:rFonts w:ascii="Times New Roman" w:hAnsi="Times New Roman" w:eastAsia="Times New Roman" w:cs="Times New Roman"/>
          <w:i/>
          <w:color w:val="FF0000"/>
          <w:sz w:val="20"/>
          <w:szCs w:val="20"/>
          <w:highlight w:val="lightGray"/>
        </w:rPr>
        <w:t>PT</w:t>
      </w:r>
      <w:r>
        <w:rPr>
          <w:rFonts w:ascii="Times New Roman" w:hAnsi="Times New Roman" w:eastAsia="Times New Roman" w:cs="Times New Roman"/>
          <w:color w:val="FF0000"/>
          <w:sz w:val="20"/>
          <w:szCs w:val="20"/>
          <w:highlight w:val="lightGray"/>
        </w:rPr>
        <w:t xml:space="preserve"> calculator”  (Eq. 3, right graph) and regression models (Model 6 and Model 4, respectively).  Each point corresponds to a unique pair combination of samples from WSBL. .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r>
        <w:rPr>
          <w:rFonts w:ascii="Times New Roman" w:hAnsi="Times New Roman" w:eastAsia="Times New Roman" w:cs="Times New Roman"/>
          <w:color w:val="FF0000"/>
          <w:sz w:val="20"/>
          <w:szCs w:val="20"/>
        </w:rPr>
        <w:t xml:space="preserve">  </w:t>
      </w:r>
    </w:p>
    <w:p>
      <w:pPr>
        <w:spacing w:line="360" w:lineRule="auto"/>
        <w:rPr>
          <w:rFonts w:ascii="Times New Roman" w:hAnsi="Times New Roman" w:eastAsia="Times New Roman" w:cs="Times New Roman"/>
          <w:color w:val="1F497D"/>
          <w:sz w:val="24"/>
          <w:szCs w:val="24"/>
        </w:rPr>
      </w:pPr>
    </w:p>
    <w:p>
      <w:pPr>
        <w:spacing w:line="360" w:lineRule="auto"/>
        <w:rPr>
          <w:rFonts w:hint="default" w:ascii="Times New Roman" w:hAnsi="Times New Roman" w:eastAsia="Times New Roman"/>
          <w:sz w:val="24"/>
          <w:szCs w:val="24"/>
          <w:lang w:val="en-US"/>
        </w:rPr>
      </w:pPr>
      <w:r>
        <w:rPr>
          <w:rFonts w:ascii="Times New Roman" w:hAnsi="Times New Roman" w:eastAsia="Times New Roman" w:cs="Times New Roman"/>
          <w:color w:val="1F497D"/>
          <w:sz w:val="24"/>
          <w:szCs w:val="24"/>
        </w:rPr>
        <w:t xml:space="preserve">We applied </w:t>
      </w:r>
      <w:ins w:id="738" w:author="Arcella" w:date="2020-06-12T17:11:00Z">
        <w:r>
          <w:rPr>
            <w:rFonts w:ascii="Times New Roman" w:hAnsi="Times New Roman" w:eastAsia="Times New Roman" w:cs="Times New Roman"/>
            <w:color w:val="1F497D"/>
            <w:sz w:val="24"/>
            <w:szCs w:val="24"/>
          </w:rPr>
          <w:t xml:space="preserve">the </w:t>
        </w:r>
      </w:ins>
      <w:r>
        <w:rPr>
          <w:rFonts w:hint="default" w:ascii="Times New Roman" w:hAnsi="Times New Roman" w:eastAsia="Times New Roman"/>
          <w:sz w:val="24"/>
          <w:szCs w:val="24"/>
          <w:lang w:val="en-US"/>
        </w:rPr>
        <w:t>“Ptros by PT calculator” (Eq 3)</w:t>
      </w:r>
      <w:r>
        <w:rPr>
          <w:rFonts w:ascii="Times New Roman" w:hAnsi="Times New Roman" w:eastAsia="Times New Roman" w:cs="Times New Roman"/>
          <w:color w:val="1F497D"/>
          <w:sz w:val="24"/>
          <w:szCs w:val="24"/>
        </w:rPr>
        <w:t xml:space="preserve"> to all five geographical sets using, where possible, </w:t>
      </w:r>
      <w:r>
        <w:rPr>
          <w:rFonts w:hint="default" w:ascii="Times New Roman" w:hAnsi="Times New Roman" w:eastAsia="Times New Roman" w:cs="Times New Roman"/>
          <w:color w:val="1F497D"/>
          <w:sz w:val="24"/>
          <w:szCs w:val="24"/>
          <w:lang w:val="en-US"/>
        </w:rPr>
        <w:t xml:space="preserve">a set of the </w:t>
      </w:r>
      <w:r>
        <w:rPr>
          <w:rFonts w:ascii="Times New Roman" w:hAnsi="Times New Roman" w:eastAsia="Times New Roman" w:cs="Times New Roman"/>
          <w:color w:val="1F497D"/>
          <w:sz w:val="24"/>
          <w:szCs w:val="24"/>
        </w:rPr>
        <w:t xml:space="preserve">most dissimilar samples </w:t>
      </w:r>
      <w:r>
        <w:rPr>
          <w:rFonts w:hint="default" w:ascii="Times New Roman" w:hAnsi="Times New Roman" w:eastAsia="Times New Roman" w:cs="Times New Roman"/>
          <w:color w:val="1F497D"/>
          <w:sz w:val="24"/>
          <w:szCs w:val="24"/>
          <w:lang w:val="en-US"/>
        </w:rPr>
        <w:t xml:space="preserve">as calibrating data to assess  </w:t>
      </w:r>
      <w:r>
        <w:rPr>
          <w:rFonts w:hint="default" w:ascii="Times New Roman" w:hAnsi="Times New Roman" w:eastAsia="Times New Roman" w:cs="Times New Roman"/>
          <w:sz w:val="24"/>
          <w:szCs w:val="24"/>
          <w:lang w:val="en-US"/>
        </w:rPr>
        <w:t xml:space="preserve">P(T|tros) and P(T|edu) for each region </w:t>
      </w:r>
      <w:r>
        <w:rPr>
          <w:rFonts w:ascii="Times New Roman" w:hAnsi="Times New Roman" w:eastAsia="Times New Roman" w:cs="Times New Roman"/>
          <w:color w:val="1F497D"/>
          <w:sz w:val="24"/>
          <w:szCs w:val="24"/>
        </w:rPr>
        <w:t>(Fig. 3)</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color w:val="1F497D"/>
          <w:sz w:val="24"/>
          <w:szCs w:val="24"/>
        </w:rPr>
        <w:t xml:space="preserve">Visual inspection of </w:t>
      </w:r>
      <w:del w:id="739" w:author="Arcella" w:date="2020-06-12T17:12: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color w:val="1F497D"/>
          <w:sz w:val="24"/>
          <w:szCs w:val="24"/>
        </w:rPr>
        <w:t>Fig. 3</w:t>
      </w:r>
      <w:r>
        <w:rPr>
          <w:rFonts w:hint="default" w:ascii="Times New Roman" w:hAnsi="Times New Roman" w:eastAsia="Times New Roman" w:cs="Times New Roman"/>
          <w:color w:val="1F497D"/>
          <w:sz w:val="24"/>
          <w:szCs w:val="24"/>
          <w:lang w:val="en-US"/>
        </w:rPr>
        <w:t>a</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color w:val="1F497D"/>
          <w:sz w:val="24"/>
          <w:szCs w:val="24"/>
          <w:lang w:val="en-US"/>
        </w:rPr>
        <w:t xml:space="preserve">revealed  </w:t>
      </w:r>
      <w:r>
        <w:rPr>
          <w:rFonts w:ascii="Times New Roman" w:hAnsi="Times New Roman" w:eastAsia="Times New Roman" w:cs="Times New Roman"/>
          <w:color w:val="1F497D"/>
          <w:sz w:val="24"/>
          <w:szCs w:val="24"/>
        </w:rPr>
        <w:t xml:space="preserve">nearly ideal </w:t>
      </w:r>
      <w:r>
        <w:rPr>
          <w:rFonts w:hint="default" w:ascii="Times New Roman" w:hAnsi="Times New Roman" w:eastAsia="Times New Roman" w:cs="Times New Roman"/>
          <w:color w:val="1F497D"/>
          <w:sz w:val="24"/>
          <w:szCs w:val="24"/>
          <w:lang w:val="en-US"/>
        </w:rPr>
        <w:t xml:space="preserve">correspondence in the case of </w:t>
      </w:r>
      <w:r>
        <w:rPr>
          <w:rFonts w:ascii="Times New Roman" w:hAnsi="Times New Roman" w:eastAsia="Times New Roman" w:cs="Times New Roman"/>
          <w:color w:val="1F497D"/>
          <w:sz w:val="24"/>
          <w:szCs w:val="24"/>
        </w:rPr>
        <w:t xml:space="preserve"> </w:t>
      </w:r>
      <w:r>
        <w:rPr>
          <w:rFonts w:ascii="Times New Roman" w:hAnsi="Times New Roman" w:eastAsia="Times New Roman" w:cs="Times New Roman"/>
          <w:i/>
          <w:color w:val="1F497D"/>
          <w:sz w:val="24"/>
          <w:szCs w:val="24"/>
        </w:rPr>
        <w:t>WSBS</w:t>
      </w:r>
      <w:r>
        <w:rPr>
          <w:rFonts w:ascii="Times New Roman" w:hAnsi="Times New Roman" w:eastAsia="Times New Roman" w:cs="Times New Roman"/>
          <w:color w:val="1F497D"/>
          <w:sz w:val="24"/>
          <w:szCs w:val="24"/>
        </w:rPr>
        <w:t xml:space="preserve"> and </w:t>
      </w:r>
      <w:r>
        <w:rPr>
          <w:rFonts w:ascii="Times New Roman" w:hAnsi="Times New Roman" w:eastAsia="Times New Roman" w:cs="Times New Roman"/>
          <w:i/>
          <w:color w:val="1F497D"/>
          <w:sz w:val="24"/>
          <w:szCs w:val="24"/>
        </w:rPr>
        <w:t>GOM</w:t>
      </w:r>
      <w:r>
        <w:rPr>
          <w:rFonts w:ascii="Times New Roman" w:hAnsi="Times New Roman" w:eastAsia="Times New Roman" w:cs="Times New Roman"/>
          <w:color w:val="1F497D"/>
          <w:sz w:val="24"/>
          <w:szCs w:val="24"/>
        </w:rPr>
        <w:t>.</w:t>
      </w:r>
      <w:r>
        <w:rPr>
          <w:rFonts w:hint="default" w:ascii="Times New Roman" w:hAnsi="Times New Roman" w:eastAsia="Times New Roman" w:cs="Times New Roman"/>
          <w:color w:val="1F497D"/>
          <w:sz w:val="24"/>
          <w:szCs w:val="24"/>
          <w:lang w:val="en-US"/>
        </w:rPr>
        <w:t xml:space="preserve"> In both these </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color w:val="1F497D"/>
          <w:sz w:val="24"/>
          <w:szCs w:val="24"/>
          <w:lang w:val="en-US"/>
        </w:rPr>
        <w:t xml:space="preserve">cases logistic regression curves were in closeness with straight lines obtained from the Eq 3.  To note in the case of SCOT where </w:t>
      </w:r>
      <w:r>
        <w:rPr>
          <w:rFonts w:ascii="Times New Roman" w:hAnsi="Times New Roman" w:eastAsia="Times New Roman" w:cs="Times New Roman"/>
          <w:color w:val="1F497D"/>
          <w:sz w:val="24"/>
          <w:szCs w:val="24"/>
        </w:rPr>
        <w:t xml:space="preserve"> </w:t>
      </w:r>
      <w:del w:id="740" w:author="Arcella" w:date="2020-06-12T17:12:00Z">
        <w:r>
          <w:rPr>
            <w:rFonts w:ascii="Times New Roman" w:hAnsi="Times New Roman" w:eastAsia="Times New Roman" w:cs="Times New Roman"/>
            <w:color w:val="1F497D"/>
            <w:sz w:val="24"/>
            <w:szCs w:val="24"/>
          </w:rPr>
          <w:delText xml:space="preserve">for </w:delText>
        </w:r>
      </w:del>
      <w:del w:id="741" w:author="Arcella" w:date="2020-06-12T17:12:00Z">
        <w:r>
          <w:rPr>
            <w:rFonts w:ascii="Times New Roman" w:hAnsi="Times New Roman" w:eastAsia="Times New Roman" w:cs="Times New Roman"/>
            <w:i/>
            <w:color w:val="1F497D"/>
            <w:sz w:val="24"/>
            <w:szCs w:val="24"/>
          </w:rPr>
          <w:delText>Scot</w:delText>
        </w:r>
      </w:del>
      <w:del w:id="742" w:author="Arcella" w:date="2020-06-12T17:12:00Z">
        <w:r>
          <w:rPr>
            <w:rFonts w:ascii="Times New Roman" w:hAnsi="Times New Roman" w:eastAsia="Times New Roman" w:cs="Times New Roman"/>
            <w:color w:val="1F497D"/>
            <w:sz w:val="24"/>
            <w:szCs w:val="24"/>
          </w:rPr>
          <w:delText xml:space="preserve"> </w:delText>
        </w:r>
      </w:del>
      <w:r>
        <w:rPr>
          <w:rFonts w:ascii="Times New Roman" w:hAnsi="Times New Roman" w:eastAsia="Times New Roman" w:cs="Times New Roman"/>
          <w:color w:val="1F497D"/>
          <w:sz w:val="24"/>
          <w:szCs w:val="24"/>
        </w:rPr>
        <w:t>only two samples were available</w:t>
      </w:r>
      <w:ins w:id="743" w:author="Arcella" w:date="2020-06-12T17:12:00Z">
        <w:r>
          <w:rPr>
            <w:rFonts w:ascii="Times New Roman" w:hAnsi="Times New Roman" w:eastAsia="Times New Roman" w:cs="Times New Roman"/>
            <w:color w:val="1F497D"/>
            <w:sz w:val="24"/>
            <w:szCs w:val="24"/>
          </w:rPr>
          <w:t xml:space="preserve"> </w:t>
        </w:r>
      </w:ins>
      <w:r>
        <w:rPr>
          <w:rFonts w:hint="default" w:ascii="Times New Roman" w:hAnsi="Times New Roman" w:eastAsia="Times New Roman" w:cs="Times New Roman"/>
          <w:color w:val="1F497D"/>
          <w:sz w:val="24"/>
          <w:szCs w:val="24"/>
          <w:lang w:val="en-US"/>
        </w:rPr>
        <w:t xml:space="preserve">the line  derived from </w:t>
      </w:r>
      <w:r>
        <w:rPr>
          <w:rFonts w:hint="default" w:ascii="Times New Roman" w:hAnsi="Times New Roman" w:eastAsia="Times New Roman"/>
          <w:sz w:val="24"/>
          <w:szCs w:val="24"/>
          <w:lang w:val="en-US"/>
        </w:rPr>
        <w:t xml:space="preserve">Eq3 approached closely to Y=X line. </w:t>
      </w:r>
    </w:p>
    <w:p>
      <w:pPr>
        <w:pStyle w:val="8"/>
        <w:bidi w:val="0"/>
        <w:rPr>
          <w:rFonts w:hint="default"/>
          <w:color w:val="FFFF00"/>
          <w:sz w:val="24"/>
          <w:szCs w:val="24"/>
          <w:highlight w:val="red"/>
          <w:lang w:val="en-US"/>
        </w:rPr>
      </w:pPr>
      <w:r>
        <w:rPr>
          <w:rFonts w:hint="default"/>
          <w:color w:val="FFFF00"/>
          <w:sz w:val="24"/>
          <w:szCs w:val="24"/>
          <w:highlight w:val="red"/>
          <w:lang w:val="ru-RU"/>
        </w:rPr>
        <w:t>Надо в таблицу, характеризующую выборки, которая в электронном приложении, вставить две колонки «</w:t>
      </w:r>
      <w:r>
        <w:rPr>
          <w:rFonts w:hint="default"/>
          <w:color w:val="FFFF00"/>
          <w:sz w:val="24"/>
          <w:szCs w:val="24"/>
          <w:highlight w:val="red"/>
          <w:lang w:val="en-US"/>
        </w:rPr>
        <w:t xml:space="preserve">Used as calibrating sample for Eq3” </w:t>
      </w:r>
      <w:r>
        <w:rPr>
          <w:rFonts w:hint="default"/>
          <w:color w:val="FFFF00"/>
          <w:sz w:val="24"/>
          <w:szCs w:val="24"/>
          <w:highlight w:val="red"/>
          <w:lang w:val="ru-RU"/>
        </w:rPr>
        <w:t xml:space="preserve">и  </w:t>
      </w:r>
      <w:r>
        <w:rPr>
          <w:rFonts w:hint="default"/>
          <w:color w:val="FFFF00"/>
          <w:sz w:val="24"/>
          <w:szCs w:val="24"/>
          <w:highlight w:val="red"/>
          <w:lang w:val="en-US"/>
        </w:rPr>
        <w:t>“Used as calibrating sample for Eq1 and 2”.</w:t>
      </w:r>
    </w:p>
    <w:p>
      <w:pPr>
        <w:pStyle w:val="8"/>
        <w:bidi w:val="0"/>
        <w:rPr>
          <w:rFonts w:hint="default"/>
          <w:color w:val="FFFF00"/>
          <w:sz w:val="24"/>
          <w:szCs w:val="24"/>
          <w:highlight w:val="red"/>
          <w:lang w:val="en-US"/>
        </w:rPr>
      </w:pPr>
    </w:p>
    <w:p>
      <w:pPr>
        <w:pStyle w:val="8"/>
        <w:bidi w:val="0"/>
        <w:rPr>
          <w:rFonts w:hint="default"/>
          <w:color w:val="FFFF00"/>
          <w:sz w:val="24"/>
          <w:szCs w:val="24"/>
          <w:highlight w:val="red"/>
          <w:lang w:val="ru-RU"/>
        </w:rPr>
      </w:pPr>
      <w:r>
        <w:rPr>
          <w:rFonts w:hint="default"/>
          <w:color w:val="FFFF00"/>
          <w:sz w:val="24"/>
          <w:szCs w:val="24"/>
          <w:highlight w:val="red"/>
          <w:lang w:val="ru-RU"/>
        </w:rPr>
        <w:t xml:space="preserve">НО! Где-то, я пока не понял где, надо написать, что в качестве калибровочных выборок для построения линий  калькуляторов были использованы не по две выборки взятых формально, а по нескольку выборок, которые удовлетовряли следующим критериям </w:t>
      </w:r>
    </w:p>
    <w:p>
      <w:pPr>
        <w:pStyle w:val="8"/>
        <w:bidi w:val="0"/>
        <w:rPr>
          <w:rFonts w:hint="default"/>
          <w:color w:val="FFFF00"/>
          <w:sz w:val="24"/>
          <w:szCs w:val="24"/>
          <w:highlight w:val="red"/>
          <w:lang w:val="ru-RU"/>
        </w:rPr>
      </w:pPr>
      <w:r>
        <w:rPr>
          <w:rFonts w:hint="default"/>
          <w:color w:val="FFFF00"/>
          <w:sz w:val="24"/>
          <w:szCs w:val="24"/>
          <w:highlight w:val="red"/>
          <w:lang w:val="ru-RU"/>
        </w:rPr>
        <w:t>В категорию наиболее различных относили те выборки, которые имели Ptros&lt;0.1 and Ptros&gt;0.8</w:t>
      </w:r>
    </w:p>
    <w:p>
      <w:pPr>
        <w:pStyle w:val="8"/>
        <w:bidi w:val="0"/>
        <w:rPr>
          <w:rFonts w:hint="default"/>
          <w:color w:val="FFFF00"/>
          <w:sz w:val="24"/>
          <w:szCs w:val="24"/>
          <w:highlight w:val="red"/>
          <w:lang w:val="ru-RU"/>
        </w:rPr>
      </w:pPr>
      <w:r>
        <w:rPr>
          <w:rFonts w:hint="default"/>
          <w:color w:val="FFFF00"/>
          <w:sz w:val="24"/>
          <w:szCs w:val="24"/>
          <w:highlight w:val="red"/>
          <w:lang w:val="ru-RU"/>
        </w:rPr>
        <w:t>Соответственно, для каждого географичского сета в число калибровочных попали следующие выборки:</w:t>
      </w:r>
    </w:p>
    <w:p>
      <w:pPr>
        <w:pStyle w:val="8"/>
        <w:bidi w:val="0"/>
        <w:rPr>
          <w:rFonts w:hint="default"/>
          <w:color w:val="FFFF00"/>
          <w:sz w:val="24"/>
          <w:szCs w:val="24"/>
          <w:highlight w:val="red"/>
          <w:lang w:val="ru-RU"/>
        </w:rPr>
      </w:pPr>
      <w:r>
        <w:rPr>
          <w:rFonts w:hint="default"/>
          <w:color w:val="FFFF00"/>
          <w:sz w:val="24"/>
          <w:szCs w:val="24"/>
          <w:highlight w:val="red"/>
          <w:lang w:val="ru-RU"/>
        </w:rPr>
        <w:t xml:space="preserve">Для </w:t>
      </w:r>
      <w:r>
        <w:rPr>
          <w:rFonts w:hint="default"/>
          <w:color w:val="FFFF00"/>
          <w:sz w:val="24"/>
          <w:szCs w:val="24"/>
          <w:highlight w:val="red"/>
          <w:lang w:val="en-US"/>
        </w:rPr>
        <w:t>WSBL</w:t>
      </w:r>
      <w:r>
        <w:rPr>
          <w:rFonts w:hint="default"/>
          <w:color w:val="FFFF00"/>
          <w:sz w:val="24"/>
          <w:szCs w:val="24"/>
          <w:highlight w:val="red"/>
          <w:lang w:val="ru-RU"/>
        </w:rPr>
        <w:t>: belok2", "berzakol", "luv_korg",  "nm", "padan", "salnij", "umba_06", "umba_bridge","umba_kamni", "umba_pioner", "vor1", "vor2", "vor5", "kanal", "oenij", "zmis"</w:t>
      </w:r>
    </w:p>
    <w:p>
      <w:pPr>
        <w:pStyle w:val="8"/>
        <w:bidi w:val="0"/>
        <w:rPr>
          <w:rFonts w:hint="default"/>
          <w:color w:val="FFFF00"/>
          <w:sz w:val="24"/>
          <w:szCs w:val="24"/>
          <w:highlight w:val="red"/>
          <w:lang w:val="en-US"/>
        </w:rPr>
      </w:pPr>
      <w:r>
        <w:rPr>
          <w:rFonts w:hint="default"/>
          <w:color w:val="FFFF00"/>
          <w:sz w:val="24"/>
          <w:szCs w:val="24"/>
          <w:highlight w:val="red"/>
          <w:lang w:val="en-US"/>
        </w:rPr>
        <w:t>BH: "banka",  "dz_banka","tu_old"</w:t>
      </w:r>
    </w:p>
    <w:p>
      <w:pPr>
        <w:pStyle w:val="8"/>
        <w:bidi w:val="0"/>
        <w:rPr>
          <w:rFonts w:hint="default"/>
          <w:color w:val="FFFF00"/>
          <w:sz w:val="24"/>
          <w:szCs w:val="24"/>
          <w:highlight w:val="red"/>
          <w:lang w:val="en-US"/>
        </w:rPr>
      </w:pPr>
      <w:r>
        <w:rPr>
          <w:rFonts w:hint="default"/>
          <w:color w:val="FFFF00"/>
          <w:sz w:val="24"/>
          <w:szCs w:val="24"/>
          <w:highlight w:val="red"/>
          <w:lang w:val="en-US"/>
        </w:rPr>
        <w:t>GOM: "BI", "CBE", "JPC", "KIM", "MDICOA", "PH", "VH"</w:t>
      </w:r>
    </w:p>
    <w:p>
      <w:pPr>
        <w:pStyle w:val="8"/>
        <w:bidi w:val="0"/>
        <w:rPr>
          <w:rFonts w:hint="default"/>
          <w:color w:val="FFFF00"/>
          <w:sz w:val="24"/>
          <w:szCs w:val="24"/>
          <w:highlight w:val="red"/>
          <w:lang w:val="en-US"/>
        </w:rPr>
      </w:pPr>
      <w:r>
        <w:rPr>
          <w:rFonts w:hint="default"/>
          <w:color w:val="FFFF00"/>
          <w:sz w:val="24"/>
          <w:szCs w:val="24"/>
          <w:highlight w:val="red"/>
          <w:lang w:val="en-US"/>
        </w:rPr>
        <w:t>BALT: "kast05", "Solvesborg", "Ystad05"</w:t>
      </w:r>
    </w:p>
    <w:p>
      <w:pPr>
        <w:pStyle w:val="8"/>
        <w:bidi w:val="0"/>
        <w:rPr>
          <w:rFonts w:hint="default"/>
          <w:color w:val="FFFF00"/>
          <w:sz w:val="24"/>
          <w:szCs w:val="24"/>
          <w:highlight w:val="red"/>
          <w:lang w:val="ru-RU"/>
        </w:rPr>
      </w:pPr>
      <w:r>
        <w:rPr>
          <w:rFonts w:hint="default"/>
          <w:color w:val="FFFF00"/>
          <w:sz w:val="24"/>
          <w:szCs w:val="24"/>
          <w:highlight w:val="red"/>
          <w:lang w:val="en-US"/>
        </w:rPr>
        <w:t xml:space="preserve">SCOT: </w:t>
      </w:r>
      <w:r>
        <w:rPr>
          <w:rFonts w:hint="default"/>
          <w:color w:val="FFFF00"/>
          <w:sz w:val="24"/>
          <w:szCs w:val="24"/>
          <w:highlight w:val="red"/>
          <w:lang w:val="ru-RU"/>
        </w:rPr>
        <w:t>Две наличные выборки</w:t>
      </w:r>
    </w:p>
    <w:p>
      <w:pPr>
        <w:pStyle w:val="8"/>
        <w:bidi w:val="0"/>
        <w:rPr>
          <w:rFonts w:hint="default"/>
          <w:color w:val="FFFF00"/>
          <w:sz w:val="24"/>
          <w:szCs w:val="24"/>
          <w:highlight w:val="red"/>
          <w:lang w:val="en-US"/>
        </w:rPr>
      </w:pPr>
      <w:r>
        <w:rPr>
          <w:rFonts w:hint="default"/>
          <w:color w:val="FFFF00"/>
          <w:sz w:val="24"/>
          <w:szCs w:val="24"/>
          <w:highlight w:val="red"/>
          <w:lang w:val="en-US"/>
        </w:rPr>
        <w:t>NORW: "Esp04", "Bergen_MV"</w:t>
      </w:r>
    </w:p>
    <w:p>
      <w:pPr>
        <w:pStyle w:val="8"/>
        <w:bidi w:val="0"/>
        <w:rPr>
          <w:rFonts w:hint="default"/>
          <w:color w:val="FFFF00"/>
          <w:sz w:val="24"/>
          <w:szCs w:val="24"/>
          <w:highlight w:val="red"/>
          <w:lang w:val="en-US"/>
        </w:rPr>
      </w:pPr>
    </w:p>
    <w:p>
      <w:pPr>
        <w:pStyle w:val="8"/>
        <w:bidi w:val="0"/>
        <w:rPr>
          <w:rFonts w:hint="default"/>
          <w:color w:val="FFFF00"/>
          <w:sz w:val="24"/>
          <w:szCs w:val="24"/>
          <w:highlight w:val="red"/>
          <w:lang w:val="en-US"/>
        </w:rPr>
      </w:pPr>
    </w:p>
    <w:p>
      <w:pPr>
        <w:pStyle w:val="8"/>
        <w:bidi w:val="0"/>
        <w:rPr>
          <w:rFonts w:hint="default"/>
          <w:color w:val="FFFF00"/>
          <w:sz w:val="24"/>
          <w:szCs w:val="24"/>
          <w:highlight w:val="red"/>
          <w:lang w:val="ru-RU"/>
        </w:rPr>
      </w:pPr>
      <w:r>
        <w:rPr>
          <w:rFonts w:hint="default"/>
          <w:color w:val="FFFF00"/>
          <w:sz w:val="24"/>
          <w:szCs w:val="24"/>
          <w:highlight w:val="red"/>
          <w:lang w:val="ru-RU"/>
        </w:rPr>
        <w:t xml:space="preserve">В категорию наиболее смешаных относили те выборки, у которых  0.45 &lt; Ptros &lt; 0.65. </w:t>
      </w:r>
    </w:p>
    <w:p>
      <w:pPr>
        <w:pStyle w:val="8"/>
        <w:bidi w:val="0"/>
        <w:rPr>
          <w:rFonts w:hint="default"/>
          <w:color w:val="FFFF00"/>
          <w:sz w:val="24"/>
          <w:szCs w:val="24"/>
          <w:highlight w:val="red"/>
          <w:lang w:val="ru-RU"/>
        </w:rPr>
      </w:pPr>
      <w:r>
        <w:rPr>
          <w:rFonts w:hint="default"/>
          <w:color w:val="FFFF00"/>
          <w:sz w:val="24"/>
          <w:szCs w:val="24"/>
          <w:highlight w:val="red"/>
          <w:lang w:val="ru-RU"/>
        </w:rPr>
        <w:t>Соответственно это были следующие выборки:</w:t>
      </w:r>
    </w:p>
    <w:p>
      <w:pPr>
        <w:pStyle w:val="8"/>
        <w:bidi w:val="0"/>
        <w:rPr>
          <w:rFonts w:hint="default"/>
          <w:color w:val="FFFF00"/>
          <w:sz w:val="24"/>
          <w:szCs w:val="24"/>
          <w:highlight w:val="red"/>
          <w:lang w:val="ru-RU"/>
        </w:rPr>
      </w:pPr>
      <w:r>
        <w:rPr>
          <w:rFonts w:hint="default"/>
          <w:color w:val="FFFF00"/>
          <w:sz w:val="24"/>
          <w:szCs w:val="24"/>
          <w:highlight w:val="red"/>
          <w:lang w:val="ru-RU"/>
        </w:rPr>
        <w:t>W</w:t>
      </w:r>
      <w:r>
        <w:rPr>
          <w:rFonts w:hint="default"/>
          <w:color w:val="FFFF00"/>
          <w:sz w:val="24"/>
          <w:szCs w:val="24"/>
          <w:highlight w:val="red"/>
          <w:lang w:val="en-US"/>
        </w:rPr>
        <w:t>S</w:t>
      </w:r>
      <w:r>
        <w:rPr>
          <w:rFonts w:hint="default"/>
          <w:color w:val="FFFF00"/>
          <w:sz w:val="24"/>
          <w:szCs w:val="24"/>
          <w:highlight w:val="red"/>
          <w:lang w:val="ru-RU"/>
        </w:rPr>
        <w:t>B</w:t>
      </w:r>
      <w:r>
        <w:rPr>
          <w:rFonts w:hint="default"/>
          <w:color w:val="FFFF00"/>
          <w:sz w:val="24"/>
          <w:szCs w:val="24"/>
          <w:highlight w:val="red"/>
          <w:lang w:val="en-US"/>
        </w:rPr>
        <w:t>L:</w:t>
      </w:r>
      <w:r>
        <w:rPr>
          <w:rFonts w:hint="default"/>
          <w:color w:val="FFFF00"/>
          <w:sz w:val="24"/>
          <w:szCs w:val="24"/>
          <w:highlight w:val="red"/>
          <w:lang w:val="ru-RU"/>
        </w:rPr>
        <w:t xml:space="preserve"> </w:t>
      </w:r>
      <w:r>
        <w:rPr>
          <w:rFonts w:hint="default"/>
          <w:color w:val="FFFF00"/>
          <w:sz w:val="24"/>
          <w:szCs w:val="24"/>
          <w:highlight w:val="red"/>
          <w:lang w:val="en-US"/>
        </w:rPr>
        <w:t xml:space="preserve"> </w:t>
      </w:r>
      <w:r>
        <w:rPr>
          <w:rFonts w:hint="default"/>
          <w:color w:val="FFFF00"/>
          <w:sz w:val="24"/>
          <w:szCs w:val="24"/>
          <w:highlight w:val="red"/>
          <w:lang w:val="ru-RU"/>
        </w:rPr>
        <w:t>"abram", "niva_sl", "sevsk", "umba", "umba_pikut"</w:t>
      </w:r>
    </w:p>
    <w:p>
      <w:pPr>
        <w:pStyle w:val="8"/>
        <w:bidi w:val="0"/>
        <w:rPr>
          <w:rFonts w:hint="default"/>
          <w:color w:val="FFFF00"/>
          <w:sz w:val="24"/>
          <w:szCs w:val="24"/>
          <w:highlight w:val="red"/>
          <w:lang w:val="ru-RU"/>
        </w:rPr>
      </w:pPr>
      <w:r>
        <w:rPr>
          <w:rFonts w:hint="default"/>
          <w:color w:val="FFFF00"/>
          <w:sz w:val="24"/>
          <w:szCs w:val="24"/>
          <w:highlight w:val="red"/>
          <w:lang w:val="ru-RU"/>
        </w:rPr>
        <w:t>BH</w:t>
      </w:r>
      <w:r>
        <w:rPr>
          <w:rFonts w:hint="default"/>
          <w:color w:val="FFFF00"/>
          <w:sz w:val="24"/>
          <w:szCs w:val="24"/>
          <w:highlight w:val="red"/>
          <w:lang w:val="en-US"/>
        </w:rPr>
        <w:t xml:space="preserve">: </w:t>
      </w:r>
      <w:r>
        <w:rPr>
          <w:rFonts w:hint="default"/>
          <w:color w:val="FFFF00"/>
          <w:sz w:val="24"/>
          <w:szCs w:val="24"/>
          <w:highlight w:val="red"/>
          <w:lang w:val="ru-RU"/>
        </w:rPr>
        <w:t>"kuvsh", "seredina", "seredina_sub", "ustie"</w:t>
      </w:r>
    </w:p>
    <w:p>
      <w:pPr>
        <w:pStyle w:val="8"/>
        <w:bidi w:val="0"/>
        <w:rPr>
          <w:rFonts w:hint="default"/>
          <w:color w:val="FFFF00"/>
          <w:sz w:val="24"/>
          <w:szCs w:val="24"/>
          <w:highlight w:val="red"/>
          <w:lang w:val="ru-RU"/>
        </w:rPr>
      </w:pPr>
      <w:r>
        <w:rPr>
          <w:rFonts w:hint="default"/>
          <w:color w:val="FFFF00"/>
          <w:sz w:val="24"/>
          <w:szCs w:val="24"/>
          <w:highlight w:val="red"/>
          <w:lang w:val="ru-RU"/>
        </w:rPr>
        <w:t>GOM</w:t>
      </w:r>
      <w:r>
        <w:rPr>
          <w:rFonts w:hint="default"/>
          <w:color w:val="FFFF00"/>
          <w:sz w:val="24"/>
          <w:szCs w:val="24"/>
          <w:highlight w:val="red"/>
          <w:lang w:val="en-US"/>
        </w:rPr>
        <w:t>:</w:t>
      </w:r>
      <w:r>
        <w:rPr>
          <w:rFonts w:hint="default"/>
          <w:color w:val="FFFF00"/>
          <w:sz w:val="24"/>
          <w:szCs w:val="24"/>
          <w:highlight w:val="red"/>
          <w:lang w:val="ru-RU"/>
        </w:rPr>
        <w:t xml:space="preserve"> "CBSL"</w:t>
      </w:r>
    </w:p>
    <w:p>
      <w:pPr>
        <w:pStyle w:val="8"/>
        <w:bidi w:val="0"/>
        <w:rPr>
          <w:rFonts w:hint="default"/>
          <w:color w:val="FFFF00"/>
          <w:sz w:val="24"/>
          <w:szCs w:val="24"/>
          <w:highlight w:val="red"/>
          <w:lang w:val="ru-RU"/>
        </w:rPr>
      </w:pPr>
      <w:r>
        <w:rPr>
          <w:rFonts w:hint="default"/>
          <w:color w:val="FFFF00"/>
          <w:sz w:val="24"/>
          <w:szCs w:val="24"/>
          <w:highlight w:val="red"/>
          <w:lang w:val="en-US"/>
        </w:rPr>
        <w:t xml:space="preserve">SCOT: </w:t>
      </w:r>
      <w:r>
        <w:rPr>
          <w:rFonts w:hint="default"/>
          <w:color w:val="FFFF00"/>
          <w:sz w:val="24"/>
          <w:szCs w:val="24"/>
          <w:highlight w:val="red"/>
          <w:lang w:val="ru-RU"/>
        </w:rPr>
        <w:t>Две наличные выборки</w:t>
      </w:r>
    </w:p>
    <w:p>
      <w:pPr>
        <w:pStyle w:val="8"/>
        <w:bidi w:val="0"/>
        <w:rPr>
          <w:rFonts w:hint="default"/>
          <w:color w:val="FFFF00"/>
          <w:sz w:val="24"/>
          <w:szCs w:val="24"/>
          <w:highlight w:val="red"/>
          <w:lang w:val="ru-RU"/>
        </w:rPr>
      </w:pPr>
      <w:r>
        <w:rPr>
          <w:rFonts w:hint="default"/>
          <w:color w:val="FFFF00"/>
          <w:sz w:val="24"/>
          <w:szCs w:val="24"/>
          <w:highlight w:val="red"/>
          <w:lang w:val="en-US"/>
        </w:rPr>
        <w:t xml:space="preserve">NORW: </w:t>
      </w:r>
      <w:r>
        <w:rPr>
          <w:rFonts w:hint="default"/>
          <w:color w:val="FFFF00"/>
          <w:sz w:val="24"/>
          <w:szCs w:val="24"/>
          <w:highlight w:val="red"/>
          <w:lang w:val="ru-RU"/>
        </w:rPr>
        <w:t xml:space="preserve">Поскольку в этот диапазон не попала ни одна выборка, то калибровка производилась по всем имеющимся выборкам, которые были объединены. </w:t>
      </w:r>
    </w:p>
    <w:p>
      <w:pPr>
        <w:spacing w:line="360" w:lineRule="auto"/>
        <w:rPr>
          <w:rFonts w:hint="default" w:ascii="Times New Roman" w:hAnsi="Times New Roman" w:eastAsia="Times New Roman"/>
          <w:color w:val="FFFF00"/>
          <w:sz w:val="24"/>
          <w:szCs w:val="24"/>
          <w:highlight w:val="red"/>
          <w:lang w:val="ru-RU"/>
        </w:rPr>
      </w:pPr>
    </w:p>
    <w:p>
      <w:pPr>
        <w:spacing w:line="360" w:lineRule="auto"/>
        <w:rPr>
          <w:rFonts w:hint="default" w:ascii="Times New Roman" w:hAnsi="Times New Roman" w:eastAsia="Times New Roman"/>
          <w:color w:val="FFFF00"/>
          <w:sz w:val="24"/>
          <w:szCs w:val="24"/>
          <w:highlight w:val="red"/>
          <w:lang w:val="ru-RU"/>
        </w:rPr>
      </w:pPr>
    </w:p>
    <w:p>
      <w:pPr>
        <w:spacing w:line="360" w:lineRule="auto"/>
        <w:rPr>
          <w:rFonts w:hint="default" w:ascii="Times New Roman" w:hAnsi="Times New Roman" w:eastAsia="Times New Roman"/>
          <w:color w:val="FFFF00"/>
          <w:sz w:val="24"/>
          <w:szCs w:val="24"/>
          <w:highlight w:val="red"/>
          <w:lang w:val="ru-RU"/>
        </w:rPr>
      </w:pPr>
      <w:r>
        <w:rPr>
          <w:rFonts w:hint="default" w:ascii="Times New Roman" w:hAnsi="Times New Roman" w:eastAsia="Times New Roman"/>
          <w:color w:val="FFFF00"/>
          <w:sz w:val="24"/>
          <w:szCs w:val="24"/>
          <w:highlight w:val="red"/>
          <w:lang w:val="ru-RU"/>
        </w:rPr>
        <w:t xml:space="preserve"> </w:t>
      </w:r>
    </w:p>
    <w:p>
      <w:pPr>
        <w:spacing w:line="360" w:lineRule="auto"/>
        <w:rPr>
          <w:rFonts w:hint="default" w:ascii="Times New Roman" w:hAnsi="Times New Roman" w:eastAsia="Times New Roman" w:cs="Times New Roman"/>
          <w:color w:val="1F497D"/>
          <w:sz w:val="24"/>
          <w:szCs w:val="24"/>
          <w:lang w:val="en-US"/>
        </w:rPr>
      </w:pPr>
    </w:p>
    <w:p>
      <w:pPr>
        <w:spacing w:line="360" w:lineRule="auto"/>
        <w:rPr>
          <w:rFonts w:hint="default" w:ascii="Times New Roman" w:hAnsi="Times New Roman" w:eastAsia="Times New Roman"/>
          <w:sz w:val="24"/>
          <w:szCs w:val="24"/>
          <w:lang w:val="en-US"/>
        </w:rPr>
      </w:pPr>
      <w:r>
        <w:rPr>
          <w:rFonts w:hint="default" w:ascii="Times New Roman" w:hAnsi="Times New Roman" w:eastAsia="Times New Roman" w:cs="Times New Roman"/>
          <w:color w:val="1F497D"/>
          <w:sz w:val="24"/>
          <w:szCs w:val="24"/>
          <w:lang w:val="en-US"/>
        </w:rPr>
        <w:t>Not ideal but rather close correspondence was observed in the case of BALT. Two notes should be made for this case. Firstly the range of PT values in BALT was narrow</w:t>
      </w:r>
      <w:r>
        <w:rPr>
          <w:rFonts w:hint="default" w:ascii="Times New Roman" w:hAnsi="Times New Roman" w:eastAsia="Times New Roman" w:cs="Times New Roman"/>
          <w:color w:val="1F497D"/>
          <w:sz w:val="24"/>
          <w:szCs w:val="24"/>
          <w:lang w:val="ru-RU"/>
        </w:rPr>
        <w:t xml:space="preserve"> (0 - ++) </w:t>
      </w:r>
      <w:r>
        <w:rPr>
          <w:rFonts w:hint="default" w:ascii="Times New Roman" w:hAnsi="Times New Roman" w:eastAsia="Times New Roman" w:cs="Times New Roman"/>
          <w:color w:val="1F497D"/>
          <w:sz w:val="24"/>
          <w:szCs w:val="24"/>
          <w:lang w:val="en-US"/>
        </w:rPr>
        <w:t xml:space="preserve">but Ptros vary in broader limits (++ - 1). That’s why the slope for the Eq3 was rather high i.e. predicted Ptros will vary significantly after negligible changes in PT. It means that the  </w:t>
      </w:r>
      <w:r>
        <w:rPr>
          <w:rFonts w:hint="default" w:ascii="Times New Roman" w:hAnsi="Times New Roman" w:eastAsia="Times New Roman"/>
          <w:sz w:val="24"/>
          <w:szCs w:val="24"/>
          <w:lang w:val="en-US"/>
        </w:rPr>
        <w:t>“Ptros by PT calculator” allow making only rough assessment of Ptros by PT in BALT. Secondly p</w:t>
      </w:r>
      <w:r>
        <w:rPr>
          <w:rFonts w:hint="default" w:ascii="Times New Roman" w:hAnsi="Times New Roman" w:eastAsia="Times New Roman" w:cs="Times New Roman"/>
          <w:color w:val="1F497D"/>
          <w:sz w:val="24"/>
          <w:szCs w:val="24"/>
          <w:lang w:val="en-US"/>
        </w:rPr>
        <w:t xml:space="preserve">redictions made by  </w:t>
      </w:r>
      <w:r>
        <w:rPr>
          <w:rFonts w:hint="default" w:ascii="Times New Roman" w:hAnsi="Times New Roman" w:eastAsia="Times New Roman"/>
          <w:sz w:val="24"/>
          <w:szCs w:val="24"/>
          <w:lang w:val="en-US"/>
        </w:rPr>
        <w:t>Eq3 underestimate Ptros value practically for all range of PT except its highest values (for the latter Eq3 predicts unrealistic values of Ptros).</w:t>
      </w:r>
    </w:p>
    <w:p>
      <w:pPr>
        <w:spacing w:line="360" w:lineRule="auto"/>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The worst correspondence between Eq3 and Model 4 was observed in the case of NORW and BH. In the former situation was similar to one observed in BALT, i.e. Eq 3 had rather high slope and severely underestimated Ptros.  In the case of BH we observed opposite pattern: the straight line derived from Eq3 was upper than logistic regression line, i.e. “Ptros by PT calculator” overestimated Ptros values in the case of BH.</w:t>
      </w:r>
    </w:p>
    <w:p>
      <w:pPr>
        <w:spacing w:line="360" w:lineRule="auto"/>
        <w:rPr>
          <w:rFonts w:hint="default" w:ascii="Times New Roman" w:hAnsi="Times New Roman" w:eastAsia="Times New Roman"/>
          <w:sz w:val="24"/>
          <w:szCs w:val="24"/>
          <w:lang w:val="en-US"/>
        </w:rPr>
      </w:pPr>
      <w:r>
        <w:rPr>
          <w:rFonts w:ascii="Times New Roman" w:hAnsi="Times New Roman" w:eastAsia="Times New Roman" w:cs="Times New Roman"/>
          <w:color w:val="1F497D"/>
          <w:sz w:val="24"/>
          <w:szCs w:val="24"/>
        </w:rPr>
        <w:t xml:space="preserve">Visual inspection of </w:t>
      </w:r>
      <w:del w:id="744" w:author="Arcella" w:date="2020-06-12T17:12:00Z">
        <w:r>
          <w:rPr>
            <w:rFonts w:ascii="Times New Roman" w:hAnsi="Times New Roman" w:eastAsia="Times New Roman" w:cs="Times New Roman"/>
            <w:color w:val="1F497D"/>
            <w:sz w:val="24"/>
            <w:szCs w:val="24"/>
          </w:rPr>
          <w:delText xml:space="preserve">the </w:delText>
        </w:r>
      </w:del>
      <w:r>
        <w:rPr>
          <w:rFonts w:ascii="Times New Roman" w:hAnsi="Times New Roman" w:eastAsia="Times New Roman" w:cs="Times New Roman"/>
          <w:color w:val="1F497D"/>
          <w:sz w:val="24"/>
          <w:szCs w:val="24"/>
        </w:rPr>
        <w:t>Fig. 3</w:t>
      </w:r>
      <w:r>
        <w:rPr>
          <w:rFonts w:hint="default" w:ascii="Times New Roman" w:hAnsi="Times New Roman" w:eastAsia="Times New Roman" w:cs="Times New Roman"/>
          <w:color w:val="1F497D"/>
          <w:sz w:val="24"/>
          <w:szCs w:val="24"/>
          <w:lang w:val="en-US"/>
        </w:rPr>
        <w:t>c</w:t>
      </w:r>
      <w:r>
        <w:rPr>
          <w:rFonts w:ascii="Times New Roman" w:hAnsi="Times New Roman" w:eastAsia="Times New Roman" w:cs="Times New Roman"/>
          <w:color w:val="1F497D"/>
          <w:sz w:val="24"/>
          <w:szCs w:val="24"/>
        </w:rPr>
        <w:t xml:space="preserve"> </w:t>
      </w:r>
      <w:r>
        <w:rPr>
          <w:rFonts w:hint="default" w:ascii="Times New Roman" w:hAnsi="Times New Roman" w:eastAsia="Times New Roman" w:cs="Times New Roman"/>
          <w:color w:val="1F497D"/>
          <w:sz w:val="24"/>
          <w:szCs w:val="24"/>
          <w:lang w:val="en-US"/>
        </w:rPr>
        <w:t xml:space="preserve">revealed that </w:t>
      </w:r>
      <w:r>
        <w:rPr>
          <w:rFonts w:hint="default" w:ascii="Times New Roman" w:hAnsi="Times New Roman" w:eastAsia="Times New Roman"/>
          <w:sz w:val="24"/>
          <w:szCs w:val="24"/>
          <w:lang w:val="en-US"/>
        </w:rPr>
        <w:t>curves derived from Eq 1 and Eq 2 (</w:t>
      </w:r>
      <w:r>
        <w:rPr>
          <w:rFonts w:hint="default" w:ascii="Times New Roman" w:hAnsi="Times New Roman" w:eastAsia="Times New Roman" w:cs="Times New Roman"/>
          <w:sz w:val="24"/>
          <w:szCs w:val="24"/>
          <w:lang w:val="en-US"/>
        </w:rPr>
        <w:t>“</w:t>
      </w:r>
      <w:r>
        <w:rPr>
          <w:rFonts w:hint="default" w:ascii="Times New Roman" w:hAnsi="Times New Roman" w:eastAsia="Times New Roman"/>
          <w:sz w:val="24"/>
          <w:szCs w:val="24"/>
          <w:lang w:val="ru-RU"/>
        </w:rPr>
        <w:t>genotype by morphotype calculator</w:t>
      </w:r>
      <w:r>
        <w:rPr>
          <w:rFonts w:hint="default" w:ascii="Times New Roman" w:hAnsi="Times New Roman" w:eastAsia="Times New Roman"/>
          <w:sz w:val="24"/>
          <w:szCs w:val="24"/>
          <w:lang w:val="en-US"/>
        </w:rPr>
        <w:t xml:space="preserve">”) being calibrated by a set of samples with most mixed taxonomic structure were in rather good correspondence with regression lines. In most cases the calculator’s line situated inside 95% CI calculated for regression lines. </w:t>
      </w:r>
      <w:bookmarkStart w:id="1" w:name="_GoBack"/>
      <w:bookmarkEnd w:id="1"/>
      <w:r>
        <w:rPr>
          <w:rFonts w:hint="default" w:ascii="Times New Roman" w:hAnsi="Times New Roman" w:eastAsia="Times New Roman"/>
          <w:sz w:val="24"/>
          <w:szCs w:val="24"/>
          <w:lang w:val="en-US"/>
        </w:rPr>
        <w:t xml:space="preserve">However in some cases the high divergence between curves  (calculator’s line was out of CI bound) was observed: P(tros|T) predicted by calculator downward deflected  from regression curve in the case of WSBL and calcultor’s P(edu|E) deviated upwardly from regression curve in the case of GOM. However in both these cases the deviations were observed in the Ptros range corresponded to minor species: low Ptros for P(tros|T) and high Ptros for P(edu|E).  </w:t>
      </w:r>
    </w:p>
    <w:sectPr>
      <w:pgSz w:w="11906" w:h="16838"/>
      <w:pgMar w:top="1134" w:right="850" w:bottom="1134" w:left="1701"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olyd" w:date="2020-06-22T15:00:29Z" w:initials="p">
    <w:p w14:paraId="02B56372">
      <w:pPr>
        <w:pStyle w:val="9"/>
        <w:rPr>
          <w:rFonts w:hint="default"/>
          <w:highlight w:val="green"/>
          <w:lang w:val="ru-RU"/>
        </w:rPr>
      </w:pPr>
      <w:r>
        <w:rPr>
          <w:rFonts w:hint="default"/>
          <w:highlight w:val="green"/>
          <w:lang w:val="ru-RU"/>
        </w:rPr>
        <w:t xml:space="preserve">Все, что ниже - это не </w:t>
      </w:r>
      <w:r>
        <w:rPr>
          <w:rFonts w:hint="default"/>
          <w:highlight w:val="green"/>
          <w:lang w:val="en-US"/>
        </w:rPr>
        <w:t xml:space="preserve">As a result </w:t>
      </w:r>
      <w:r>
        <w:rPr>
          <w:rFonts w:hint="default"/>
          <w:highlight w:val="green"/>
          <w:lang w:val="ru-RU"/>
        </w:rPr>
        <w:t xml:space="preserve">предыдущего текста!!!. </w:t>
      </w:r>
    </w:p>
  </w:comment>
  <w:comment w:id="1" w:author="polyd" w:date="2020-06-22T15:03:47Z" w:initials="p">
    <w:p w14:paraId="59D600B3">
      <w:pPr>
        <w:pStyle w:val="9"/>
        <w:rPr>
          <w:rFonts w:hint="default"/>
          <w:lang w:val="ru-RU"/>
        </w:rPr>
      </w:pPr>
      <w:r>
        <w:rPr>
          <w:highlight w:val="green"/>
          <w:lang w:val="ru-RU"/>
        </w:rPr>
        <w:t>Я</w:t>
      </w:r>
      <w:r>
        <w:rPr>
          <w:rFonts w:hint="default"/>
          <w:highlight w:val="green"/>
          <w:lang w:val="ru-RU"/>
        </w:rPr>
        <w:t xml:space="preserve"> бы все-таки оставил таблицу с предсказаниями модели для </w:t>
      </w:r>
      <w:r>
        <w:rPr>
          <w:rFonts w:hint="default"/>
          <w:highlight w:val="green"/>
          <w:lang w:val="en-US"/>
        </w:rPr>
        <w:t>Ptros = 0.5</w:t>
      </w:r>
      <w:r>
        <w:rPr>
          <w:rFonts w:hint="default"/>
          <w:lang w:val="ru-RU"/>
        </w:rPr>
        <w:t xml:space="preserve"> </w:t>
      </w:r>
    </w:p>
  </w:comment>
  <w:comment w:id="2" w:author="polyd" w:date="2020-06-22T15:05:34Z" w:initials="p">
    <w:p w14:paraId="29C661CA">
      <w:pPr>
        <w:pStyle w:val="9"/>
        <w:rPr>
          <w:rFonts w:hint="default"/>
          <w:lang w:val="ru-RU"/>
        </w:rPr>
      </w:pPr>
      <w:r>
        <w:rPr>
          <w:rFonts w:hint="default"/>
          <w:lang w:val="ru-RU"/>
        </w:rPr>
        <w:t xml:space="preserve">Я предлагаю эту фразу вынести в подпись к рисунку, где вероятность равная  0.5 у нас нанесена горизонтальной линией. </w:t>
      </w:r>
    </w:p>
  </w:comment>
  <w:comment w:id="3" w:author="polyd" w:date="2020-06-22T15:07:59Z" w:initials="p">
    <w:p w14:paraId="25C4247D">
      <w:pPr>
        <w:pStyle w:val="9"/>
        <w:rPr>
          <w:rFonts w:hint="default"/>
          <w:lang w:val="ru-RU"/>
        </w:rPr>
      </w:pPr>
      <w:r>
        <w:rPr>
          <w:lang w:val="ru-RU"/>
        </w:rPr>
        <w:t>Это</w:t>
      </w:r>
      <w:r>
        <w:rPr>
          <w:rFonts w:hint="default"/>
          <w:lang w:val="ru-RU"/>
        </w:rPr>
        <w:t xml:space="preserve"> неправильно! Должно быть так</w:t>
      </w:r>
    </w:p>
    <w:p w14:paraId="75565157">
      <w:pPr>
        <w:pStyle w:val="9"/>
        <w:rPr>
          <w:rFonts w:hint="default"/>
          <w:lang w:val="ru-RU"/>
        </w:rPr>
      </w:pPr>
    </w:p>
    <w:p w14:paraId="48873664">
      <w:pPr>
        <w:pStyle w:val="9"/>
        <w:rPr>
          <w:rFonts w:hint="default"/>
          <w:lang w:val="ru-RU"/>
        </w:rPr>
      </w:pPr>
      <w:r>
        <w:rPr>
          <w:rFonts w:ascii="Times New Roman" w:hAnsi="Times New Roman" w:eastAsia="Times New Roman" w:cs="Times New Roman"/>
          <w:sz w:val="24"/>
          <w:szCs w:val="24"/>
        </w:rPr>
        <w:t xml:space="preserve">low predictive value of the test in </w:t>
      </w:r>
      <w:del w:id="0" w:author="Arcella" w:date="2020-06-03T16:44:00Z">
        <w:r>
          <w:rPr>
            <w:rFonts w:ascii="Times New Roman" w:hAnsi="Times New Roman" w:eastAsia="Times New Roman" w:cs="Times New Roman"/>
            <w:sz w:val="24"/>
            <w:szCs w:val="24"/>
          </w:rPr>
          <w:delText xml:space="preserve">the </w:delText>
        </w:r>
      </w:del>
      <w:r>
        <w:rPr>
          <w:rFonts w:ascii="Times New Roman" w:hAnsi="Times New Roman" w:eastAsia="Times New Roman" w:cs="Times New Roman"/>
          <w:sz w:val="24"/>
          <w:szCs w:val="24"/>
        </w:rPr>
        <w:t xml:space="preserve">BH is mainly due to </w:t>
      </w:r>
      <w:ins w:id="1" w:author="Arcella" w:date="2020-06-03T16:44:00Z">
        <w:r>
          <w:rPr>
            <w:rFonts w:ascii="Times New Roman" w:hAnsi="Times New Roman" w:eastAsia="Times New Roman" w:cs="Times New Roman"/>
            <w:sz w:val="24"/>
            <w:szCs w:val="24"/>
          </w:rPr>
          <w:t xml:space="preserve">a </w:t>
        </w:r>
      </w:ins>
      <w:r>
        <w:rPr>
          <w:rFonts w:ascii="Times New Roman" w:hAnsi="Times New Roman" w:eastAsia="Times New Roman" w:cs="Times New Roman"/>
          <w:sz w:val="24"/>
          <w:szCs w:val="24"/>
        </w:rPr>
        <w:t>generally</w:t>
      </w:r>
      <w:r>
        <w:rPr>
          <w:rFonts w:ascii="Times New Roman" w:hAnsi="Times New Roman" w:eastAsia="Times New Roman" w:cs="Times New Roman"/>
          <w:sz w:val="24"/>
          <w:szCs w:val="24"/>
          <w:highlight w:val="red"/>
        </w:rPr>
        <w:t xml:space="preserve"> </w:t>
      </w:r>
      <w:r>
        <w:rPr>
          <w:rFonts w:ascii="Times New Roman" w:hAnsi="Times New Roman" w:eastAsia="Times New Roman" w:cs="Times New Roman"/>
          <w:color w:val="FFFF00"/>
          <w:sz w:val="24"/>
          <w:szCs w:val="24"/>
          <w:highlight w:val="red"/>
        </w:rPr>
        <w:t xml:space="preserve">low </w:t>
      </w:r>
      <w:r>
        <w:rPr>
          <w:rFonts w:ascii="Times New Roman" w:hAnsi="Times New Roman" w:eastAsia="Times New Roman" w:cs="Times New Roman"/>
          <w:i/>
          <w:color w:val="FFFF00"/>
          <w:sz w:val="24"/>
          <w:szCs w:val="24"/>
          <w:highlight w:val="red"/>
        </w:rPr>
        <w:t>P(</w:t>
      </w:r>
      <w:r>
        <w:rPr>
          <w:rFonts w:hint="default" w:ascii="Times New Roman" w:hAnsi="Times New Roman" w:eastAsia="Times New Roman" w:cs="Times New Roman"/>
          <w:i/>
          <w:color w:val="FFFF00"/>
          <w:sz w:val="24"/>
          <w:szCs w:val="24"/>
          <w:highlight w:val="red"/>
          <w:lang w:val="en-US"/>
        </w:rPr>
        <w:t>T\tros</w:t>
      </w:r>
      <w:r>
        <w:rPr>
          <w:rFonts w:ascii="Times New Roman" w:hAnsi="Times New Roman" w:eastAsia="Times New Roman" w:cs="Times New Roman"/>
          <w:i/>
          <w:color w:val="FFFF00"/>
          <w:sz w:val="24"/>
          <w:szCs w:val="24"/>
          <w:highlight w:val="red"/>
        </w:rPr>
        <w:t>)</w:t>
      </w:r>
      <w:r>
        <w:rPr>
          <w:rFonts w:ascii="Times New Roman" w:hAnsi="Times New Roman" w:eastAsia="Times New Roman" w:cs="Times New Roman"/>
          <w:sz w:val="24"/>
          <w:szCs w:val="24"/>
        </w:rPr>
        <w:t>:</w:t>
      </w:r>
    </w:p>
  </w:comment>
  <w:comment w:id="4" w:author="polyd" w:date="2020-06-22T15:12:25Z" w:initials="p">
    <w:p w14:paraId="1F403CEC">
      <w:pPr>
        <w:pStyle w:val="9"/>
        <w:rPr>
          <w:rFonts w:hint="default"/>
          <w:lang w:val="ru-RU"/>
        </w:rPr>
      </w:pPr>
      <w:r>
        <w:rPr>
          <w:rFonts w:hint="default"/>
          <w:lang w:val="ru-RU"/>
        </w:rPr>
        <w:t xml:space="preserve">Почему же </w:t>
      </w:r>
      <w:r>
        <w:rPr>
          <w:rFonts w:hint="default"/>
          <w:lang w:val="en-US"/>
        </w:rPr>
        <w:t xml:space="preserve">intra-set? Inter-set! </w:t>
      </w:r>
      <w:r>
        <w:rPr>
          <w:rFonts w:hint="default"/>
          <w:lang w:val="ru-RU"/>
        </w:rPr>
        <w:t>Сравниваем же сеты!</w:t>
      </w:r>
    </w:p>
  </w:comment>
  <w:comment w:id="5" w:author="polyd" w:date="2020-06-22T15:18:28Z" w:initials="p">
    <w:p w14:paraId="645F39EB">
      <w:pPr>
        <w:pStyle w:val="9"/>
        <w:rPr>
          <w:rFonts w:hint="default"/>
          <w:lang w:val="ru-RU"/>
        </w:rPr>
      </w:pPr>
      <w:r>
        <w:rPr>
          <w:rFonts w:hint="default"/>
          <w:lang w:val="ru-RU"/>
        </w:rPr>
        <w:t>Здесь нужно ссылаться на следующий рисунок. Кроме того, для того чтобы увидеть значимость коэффициента для каждого из регионов в отдельности надо хорошо разбираться в устройстве линейных моделей. Очевидного уровня значимости для каждого региона, кроме базового,  в таблице 1 нет.</w:t>
      </w:r>
    </w:p>
  </w:comment>
  <w:comment w:id="6" w:author="Arcella" w:date="2020-06-12T17:19:00Z" w:initials="">
    <w:p w14:paraId="426E7755">
      <w:pPr>
        <w:pStyle w:val="9"/>
        <w:rPr>
          <w:lang w:val="ru-RU"/>
        </w:rPr>
      </w:pPr>
      <w:r>
        <w:rPr>
          <w:lang w:val="ru-RU"/>
        </w:rPr>
        <w:t>правильно?</w:t>
      </w:r>
    </w:p>
  </w:comment>
  <w:comment w:id="7" w:author="Arcella" w:date="2020-06-12T17:19:00Z" w:initials="">
    <w:p w14:paraId="07296465">
      <w:pPr>
        <w:pStyle w:val="9"/>
        <w:rPr>
          <w:lang w:val="ru-RU"/>
        </w:rPr>
      </w:pPr>
      <w:r>
        <w:rPr>
          <w:lang w:val="ru-RU"/>
        </w:rPr>
        <w:t>Структура зависимости – это нормально?</w:t>
      </w:r>
    </w:p>
  </w:comment>
  <w:comment w:id="8" w:author="Arcella" w:date="2020-06-12T17:19:00Z" w:initials="">
    <w:p w14:paraId="543F0D8E">
      <w:pPr>
        <w:pStyle w:val="9"/>
        <w:rPr>
          <w:lang w:val="en-GB"/>
        </w:rPr>
      </w:pPr>
      <w:r>
        <w:rPr>
          <w:lang w:val="ru-RU"/>
        </w:rPr>
        <w:t xml:space="preserve">или </w:t>
      </w:r>
      <w:r>
        <w:rPr>
          <w:lang w:val="en-GB"/>
        </w:rPr>
        <w:t>the highest?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B56372" w15:done="0"/>
  <w15:commentEx w15:paraId="59D600B3" w15:done="0"/>
  <w15:commentEx w15:paraId="29C661CA" w15:done="0"/>
  <w15:commentEx w15:paraId="48873664" w15:done="0"/>
  <w15:commentEx w15:paraId="1F403CEC" w15:done="0"/>
  <w15:commentEx w15:paraId="645F39EB" w15:done="0"/>
  <w15:commentEx w15:paraId="426E7755" w15:done="0"/>
  <w15:commentEx w15:paraId="07296465" w15:done="0"/>
  <w15:commentEx w15:paraId="543F0D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Georgia">
    <w:panose1 w:val="02040502050405020303"/>
    <w:charset w:val="CC"/>
    <w:family w:val="roman"/>
    <w:pitch w:val="default"/>
    <w:sig w:usb0="00000287" w:usb1="00000000" w:usb2="00000000" w:usb3="00000000" w:csb0="2000009F" w:csb1="00000000"/>
  </w:font>
  <w:font w:name="Arial">
    <w:panose1 w:val="020B0604020202020204"/>
    <w:charset w:val="CC"/>
    <w:family w:val="swiss"/>
    <w:pitch w:val="default"/>
    <w:sig w:usb0="E0002EFF" w:usb1="C000785B" w:usb2="00000009" w:usb3="00000000" w:csb0="400001FF" w:csb1="FFFF0000"/>
  </w:font>
  <w:font w:name="Tahoma">
    <w:panose1 w:val="020B0604030504040204"/>
    <w:charset w:val="CC"/>
    <w:family w:val="swiss"/>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rcella">
    <w15:presenceInfo w15:providerId="None" w15:userId="Arcella"/>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Formatting/>
  <w:documentProtection w:edit="trackedChanges"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
  <w:rsids>
    <w:rsidRoot w:val="006462A0"/>
    <w:rsid w:val="000158AE"/>
    <w:rsid w:val="00036716"/>
    <w:rsid w:val="00043C6C"/>
    <w:rsid w:val="00076871"/>
    <w:rsid w:val="000812E3"/>
    <w:rsid w:val="000D79CC"/>
    <w:rsid w:val="000F266A"/>
    <w:rsid w:val="001550FB"/>
    <w:rsid w:val="001D33D6"/>
    <w:rsid w:val="00203403"/>
    <w:rsid w:val="0020548F"/>
    <w:rsid w:val="0029175B"/>
    <w:rsid w:val="002E6513"/>
    <w:rsid w:val="002F055F"/>
    <w:rsid w:val="00336995"/>
    <w:rsid w:val="00496783"/>
    <w:rsid w:val="005C676D"/>
    <w:rsid w:val="006462A0"/>
    <w:rsid w:val="006524AA"/>
    <w:rsid w:val="00685051"/>
    <w:rsid w:val="006969C5"/>
    <w:rsid w:val="006B68D7"/>
    <w:rsid w:val="006B745D"/>
    <w:rsid w:val="00710D58"/>
    <w:rsid w:val="007116AB"/>
    <w:rsid w:val="00775258"/>
    <w:rsid w:val="007B664A"/>
    <w:rsid w:val="007C4922"/>
    <w:rsid w:val="00842A1B"/>
    <w:rsid w:val="00897B91"/>
    <w:rsid w:val="008A496B"/>
    <w:rsid w:val="00A30530"/>
    <w:rsid w:val="00B315C7"/>
    <w:rsid w:val="00B76811"/>
    <w:rsid w:val="00B96F03"/>
    <w:rsid w:val="00C724D4"/>
    <w:rsid w:val="00CB4A8B"/>
    <w:rsid w:val="00D27C09"/>
    <w:rsid w:val="00D5343D"/>
    <w:rsid w:val="00D56809"/>
    <w:rsid w:val="00D80664"/>
    <w:rsid w:val="00DA3C5A"/>
    <w:rsid w:val="00EB689C"/>
    <w:rsid w:val="00F671EB"/>
    <w:rsid w:val="390B3E30"/>
    <w:rsid w:val="547F0FED"/>
    <w:rsid w:val="60A936CB"/>
    <w:rsid w:val="69BB4AD9"/>
    <w:rsid w:val="6E204CD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atentStyles>
  <w:style w:type="paragraph" w:default="1" w:styleId="1">
    <w:name w:val="Normal"/>
    <w:uiPriority w:val="0"/>
    <w:pPr>
      <w:spacing w:after="200" w:line="276" w:lineRule="auto"/>
    </w:pPr>
    <w:rPr>
      <w:rFonts w:ascii="Calibri" w:hAnsi="Calibri" w:eastAsia="Calibri" w:cs="Calibri"/>
      <w:sz w:val="22"/>
      <w:szCs w:val="22"/>
      <w:lang w:val="en-US" w:eastAsia="ru-RU" w:bidi="ar-SA"/>
    </w:rPr>
  </w:style>
  <w:style w:type="paragraph" w:styleId="2">
    <w:name w:val="heading 1"/>
    <w:basedOn w:val="1"/>
    <w:next w:val="1"/>
    <w:uiPriority w:val="0"/>
    <w:pPr>
      <w:keepNext/>
      <w:keepLines/>
      <w:spacing w:before="480" w:after="0"/>
      <w:outlineLvl w:val="0"/>
    </w:pPr>
    <w:rPr>
      <w:rFonts w:ascii="Cambria" w:hAnsi="Cambria" w:eastAsia="Cambria" w:cs="Cambria"/>
      <w:b/>
      <w:color w:val="366091"/>
      <w:sz w:val="28"/>
      <w:szCs w:val="28"/>
    </w:rPr>
  </w:style>
  <w:style w:type="paragraph" w:styleId="3">
    <w:name w:val="heading 2"/>
    <w:basedOn w:val="1"/>
    <w:next w:val="1"/>
    <w:uiPriority w:val="0"/>
    <w:pPr>
      <w:keepNext/>
      <w:widowControl w:val="0"/>
      <w:spacing w:before="240" w:after="60" w:line="480" w:lineRule="auto"/>
      <w:ind w:firstLine="567"/>
      <w:outlineLvl w:val="1"/>
    </w:pPr>
    <w:rPr>
      <w:rFonts w:ascii="Times New Roman" w:hAnsi="Times New Roman" w:eastAsia="Times New Roman" w:cs="Times New Roman"/>
      <w:i/>
      <w:sz w:val="24"/>
      <w:szCs w:val="24"/>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15">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0"/>
    <w:unhideWhenUsed/>
    <w:uiPriority w:val="99"/>
    <w:pPr>
      <w:spacing w:after="0" w:line="240" w:lineRule="auto"/>
    </w:pPr>
    <w:rPr>
      <w:rFonts w:ascii="Tahoma" w:hAnsi="Tahoma" w:cs="Tahoma"/>
      <w:sz w:val="16"/>
      <w:szCs w:val="16"/>
    </w:rPr>
  </w:style>
  <w:style w:type="paragraph" w:styleId="9">
    <w:name w:val="annotation text"/>
    <w:basedOn w:val="1"/>
    <w:link w:val="21"/>
    <w:semiHidden/>
    <w:unhideWhenUsed/>
    <w:uiPriority w:val="99"/>
    <w:pPr>
      <w:spacing w:line="240" w:lineRule="auto"/>
    </w:pPr>
    <w:rPr>
      <w:sz w:val="20"/>
      <w:szCs w:val="20"/>
    </w:rPr>
  </w:style>
  <w:style w:type="paragraph" w:styleId="10">
    <w:name w:val="annotation subject"/>
    <w:basedOn w:val="9"/>
    <w:next w:val="9"/>
    <w:link w:val="22"/>
    <w:semiHidden/>
    <w:unhideWhenUsed/>
    <w:uiPriority w:val="99"/>
    <w:rPr>
      <w:b/>
      <w:bCs/>
    </w:rPr>
  </w:style>
  <w:style w:type="paragraph" w:styleId="11">
    <w:name w:val="header"/>
    <w:basedOn w:val="1"/>
    <w:link w:val="23"/>
    <w:unhideWhenUsed/>
    <w:uiPriority w:val="99"/>
    <w:pPr>
      <w:tabs>
        <w:tab w:val="center" w:pos="4677"/>
        <w:tab w:val="right" w:pos="9355"/>
      </w:tabs>
      <w:spacing w:after="0" w:line="240" w:lineRule="auto"/>
    </w:pPr>
  </w:style>
  <w:style w:type="paragraph" w:styleId="12">
    <w:name w:val="Title"/>
    <w:basedOn w:val="1"/>
    <w:next w:val="1"/>
    <w:uiPriority w:val="0"/>
    <w:pPr>
      <w:keepNext/>
      <w:keepLines/>
      <w:spacing w:before="480" w:after="120"/>
    </w:pPr>
    <w:rPr>
      <w:b/>
      <w:sz w:val="72"/>
      <w:szCs w:val="72"/>
    </w:rPr>
  </w:style>
  <w:style w:type="paragraph" w:styleId="13">
    <w:name w:val="footer"/>
    <w:basedOn w:val="1"/>
    <w:link w:val="24"/>
    <w:unhideWhenUsed/>
    <w:uiPriority w:val="99"/>
    <w:pPr>
      <w:tabs>
        <w:tab w:val="center" w:pos="4677"/>
        <w:tab w:val="right" w:pos="9355"/>
      </w:tabs>
      <w:spacing w:after="0" w:line="240" w:lineRule="auto"/>
    </w:p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character" w:styleId="16">
    <w:name w:val="annotation reference"/>
    <w:basedOn w:val="15"/>
    <w:semiHidden/>
    <w:unhideWhenUsed/>
    <w:uiPriority w:val="99"/>
    <w:rPr>
      <w:sz w:val="16"/>
      <w:szCs w:val="16"/>
    </w:rPr>
  </w:style>
  <w:style w:type="table" w:customStyle="1" w:styleId="18">
    <w:name w:val="Table Normal"/>
    <w:uiPriority w:val="0"/>
    <w:tblPr>
      <w:tblCellMar>
        <w:top w:w="0" w:type="dxa"/>
        <w:left w:w="0" w:type="dxa"/>
        <w:bottom w:w="0" w:type="dxa"/>
        <w:right w:w="0" w:type="dxa"/>
      </w:tblCellMar>
    </w:tblPr>
  </w:style>
  <w:style w:type="table" w:customStyle="1" w:styleId="19">
    <w:name w:val="_Style 12"/>
    <w:basedOn w:val="18"/>
    <w:uiPriority w:val="0"/>
    <w:pPr>
      <w:spacing w:after="0" w:line="240" w:lineRule="auto"/>
    </w:pPr>
    <w:rPr>
      <w:rFonts w:ascii="Arial" w:hAnsi="Arial" w:eastAsia="Arial" w:cs="Arial"/>
      <w:sz w:val="24"/>
      <w:szCs w:val="24"/>
    </w:rPr>
    <w:tblPr>
      <w:tblCellMar>
        <w:top w:w="0" w:type="dxa"/>
        <w:left w:w="108" w:type="dxa"/>
        <w:bottom w:w="0" w:type="dxa"/>
        <w:right w:w="108" w:type="dxa"/>
      </w:tblCellMar>
    </w:tblPr>
    <w:tblStylePr w:type="firstCol">
      <w:pPr>
        <w:jc w:val="left"/>
      </w:pPr>
    </w:tblStylePr>
  </w:style>
  <w:style w:type="character" w:customStyle="1" w:styleId="20">
    <w:name w:val="Текст выноски Знак"/>
    <w:basedOn w:val="15"/>
    <w:link w:val="8"/>
    <w:semiHidden/>
    <w:uiPriority w:val="99"/>
    <w:rPr>
      <w:rFonts w:ascii="Tahoma" w:hAnsi="Tahoma" w:cs="Tahoma"/>
      <w:sz w:val="16"/>
      <w:szCs w:val="16"/>
    </w:rPr>
  </w:style>
  <w:style w:type="character" w:customStyle="1" w:styleId="21">
    <w:name w:val="Текст примечания Знак"/>
    <w:basedOn w:val="15"/>
    <w:link w:val="9"/>
    <w:semiHidden/>
    <w:uiPriority w:val="99"/>
    <w:rPr>
      <w:sz w:val="20"/>
      <w:szCs w:val="20"/>
    </w:rPr>
  </w:style>
  <w:style w:type="character" w:customStyle="1" w:styleId="22">
    <w:name w:val="Тема примечания Знак"/>
    <w:basedOn w:val="21"/>
    <w:link w:val="10"/>
    <w:semiHidden/>
    <w:uiPriority w:val="99"/>
    <w:rPr>
      <w:b/>
      <w:bCs/>
      <w:sz w:val="20"/>
      <w:szCs w:val="20"/>
    </w:rPr>
  </w:style>
  <w:style w:type="character" w:customStyle="1" w:styleId="23">
    <w:name w:val="Верхний колонтитул Знак"/>
    <w:basedOn w:val="15"/>
    <w:link w:val="11"/>
    <w:uiPriority w:val="99"/>
  </w:style>
  <w:style w:type="character" w:customStyle="1" w:styleId="24">
    <w:name w:val="Нижний колонтитул Знак"/>
    <w:basedOn w:val="15"/>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56467B-8757-4D8B-BD77-5B72A2482FBD}">
  <ds:schemaRefs/>
</ds:datastoreItem>
</file>

<file path=docProps/app.xml><?xml version="1.0" encoding="utf-8"?>
<Properties xmlns="http://schemas.openxmlformats.org/officeDocument/2006/extended-properties" xmlns:vt="http://schemas.openxmlformats.org/officeDocument/2006/docPropsVTypes">
  <Template>Normal</Template>
  <Pages>9</Pages>
  <Words>3311</Words>
  <Characters>18874</Characters>
  <Lines>157</Lines>
  <Paragraphs>44</Paragraphs>
  <TotalTime>8</TotalTime>
  <ScaleCrop>false</ScaleCrop>
  <LinksUpToDate>false</LinksUpToDate>
  <CharactersWithSpaces>22141</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2020-05-29T15:28:00Z</dcterms:created>
  <dc:creator>Arcella</dc:creator>
  <cp:lastModifiedBy>polyd</cp:lastModifiedBy>
  <dcterms:modified xsi:type="dcterms:W3CDTF">2020-06-22T19:53:26Z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1049-11.2.0.9396</vt:lpwstr>
  </property>
</Properties>
</file>