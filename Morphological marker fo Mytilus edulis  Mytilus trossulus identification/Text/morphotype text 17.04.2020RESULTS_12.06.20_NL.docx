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A0" w:rsidRDefault="00D80664">
      <w:pPr>
        <w:spacing w:before="28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  <w:bookmarkStart w:id="0" w:name="_GoBack"/>
      <w:bookmarkEnd w:id="0"/>
    </w:p>
    <w:p w:rsidR="006462A0" w:rsidRDefault="001D33D6">
      <w:pPr>
        <w:spacing w:before="280" w:after="12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ins w:id="1" w:author="Arcella" w:date="2020-06-12T11:05:00Z">
        <w:r>
          <w:rPr>
            <w:rFonts w:ascii="Times New Roman" w:eastAsia="Times New Roman" w:hAnsi="Times New Roman" w:cs="Times New Roman"/>
            <w:b/>
            <w:color w:val="FF0000"/>
            <w:sz w:val="24"/>
            <w:szCs w:val="24"/>
          </w:rPr>
          <w:t>—</w:t>
        </w:r>
      </w:ins>
      <w:ins w:id="2" w:author="Arcella" w:date="2020-06-12T11:06:00Z">
        <w:r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ru-RU"/>
          </w:rPr>
          <w:t xml:space="preserve">переписанный абзац </w:t>
        </w:r>
        <w:r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ru-RU"/>
          </w:rPr>
          <w:t>см. ниже</w:t>
        </w:r>
      </w:ins>
      <w:ins w:id="3" w:author="Arcella" w:date="2020-06-12T11:05:00Z">
        <w:r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ru-RU"/>
          </w:rPr>
          <w:t xml:space="preserve"> </w:t>
        </w:r>
      </w:ins>
      <w:r w:rsidR="00D8066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Geographical variation in the manifestation of mussel morphotypes.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The binary morphological character that we studied was previously defined as the “presence/absence of a distinct uninterrupted dark prismatic strip under the ligament” (Katolikova et al. 2016; Khaitov et al., 2018). Only material from the White Sea was considered in previous studies. While E-morphotypes in all new populations studied looked the same (the </w:t>
      </w:r>
      <w:proofErr w:type="spellStart"/>
      <w:r w:rsidR="00D80664">
        <w:rPr>
          <w:rFonts w:ascii="Times New Roman" w:eastAsia="Times New Roman" w:hAnsi="Times New Roman" w:cs="Times New Roman"/>
          <w:sz w:val="24"/>
          <w:szCs w:val="24"/>
        </w:rPr>
        <w:t>srtip</w:t>
      </w:r>
      <w:proofErr w:type="spellEnd"/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 absent: the nacreous layer totally or partially covers the space under the ligament nympha, ESM Fig. +), analysis of geographical data revealed some variation among T-morphotypes unseen previously in the White Sea. I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rare shells from most geographical populations studied the nacreous-free strip of prismatic layer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>quite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narrow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and looked as a 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stria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rather than a strip 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ESM 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Fig. +). Further, in all the Gulf of Maine T-morphotypes the same as in rare mussels from other populations the color of the strip was 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>pale (as a shell prismatic layer per se) rather than dark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>made T-morphotypes har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dly noticeable to the unaided eye. 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reveal the T-morphotype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unambiguously 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necessary to find 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>using a dissecting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microscope the morphologically pronounced scar that defines the boundary of the nacreous layer under ligament nympha (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ESM </w:t>
      </w:r>
      <w:r w:rsidR="00D8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Fig. ++). 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>The most honest diagnoses of T- and E- morphotypes would be the presence/absence of the uninterrupted strip of the prismatic layer under the ligament nympha recognizable by a clear scar separating the strip from the nacreous layer of the rest of shell.</w:t>
      </w:r>
    </w:p>
    <w:p w:rsidR="00B96F03" w:rsidRDefault="00710D58" w:rsidP="00B96F03">
      <w:pPr>
        <w:spacing w:before="280" w:after="120" w:line="360" w:lineRule="auto"/>
        <w:rPr>
          <w:ins w:id="4" w:author="Arcella" w:date="2020-06-02T16:01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5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The binary morphological character</w:t>
        </w:r>
      </w:ins>
      <w:ins w:id="6" w:author="Arcella" w:date="2020-06-02T14:10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under consideration</w:t>
        </w:r>
      </w:ins>
      <w:ins w:id="7" w:author="Arcella" w:date="2020-06-02T14:09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was previously defined</w:t>
        </w:r>
      </w:ins>
      <w:ins w:id="9" w:author="Arcella" w:date="2020-06-02T14:07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, based on</w:t>
        </w:r>
      </w:ins>
      <w:ins w:id="10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ins w:id="11" w:author="Arcella" w:date="2020-06-02T14:07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material from the White Sea</w:t>
        </w:r>
      </w:ins>
      <w:ins w:id="12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13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as the “presence/absence of a distinct uninterrupted dark prismatic strip under the ligament” (Katolikova et al. 2016; Khaitov et al., 2018).</w:t>
        </w:r>
      </w:ins>
      <w:ins w:id="14" w:author="Arcella" w:date="2020-06-02T14:10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In this study,</w:t>
        </w:r>
      </w:ins>
      <w:ins w:id="15" w:author="Arcella" w:date="2020-06-02T14:11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which was based on</w:t>
        </w:r>
      </w:ins>
      <w:ins w:id="16" w:author="Arcella" w:date="2020-06-12T10:54:00Z">
        <w:r w:rsidR="008A496B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ins w:id="17" w:author="Arcella" w:date="2020-06-02T14:11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material from different geographical zones, </w:t>
        </w:r>
      </w:ins>
      <w:ins w:id="18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E-morphotypes in all </w:t>
        </w:r>
      </w:ins>
      <w:ins w:id="19" w:author="Arcella" w:date="2020-06-02T14:11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the</w:t>
        </w:r>
      </w:ins>
      <w:ins w:id="20" w:author="Arcella" w:date="2020-06-12T10:53:00Z">
        <w:r w:rsidR="008A496B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1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populations</w:t>
        </w:r>
      </w:ins>
      <w:ins w:id="22" w:author="Arcella" w:date="2020-06-12T10:53:00Z">
        <w:r w:rsidR="008A496B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3" w:author="Arcella" w:date="2020-06-02T14:05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looked the same</w:t>
        </w:r>
      </w:ins>
      <w:ins w:id="24" w:author="Arcella" w:date="2020-06-02T14:11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and conformed to </w:t>
        </w:r>
      </w:ins>
      <w:ins w:id="25" w:author="Arcella" w:date="2020-06-12T10:53:00Z">
        <w:r w:rsidR="008A496B">
          <w:rPr>
            <w:rFonts w:ascii="Times New Roman" w:eastAsia="Times New Roman" w:hAnsi="Times New Roman" w:cs="Times New Roman"/>
            <w:sz w:val="24"/>
            <w:szCs w:val="24"/>
          </w:rPr>
          <w:t>our previous</w:t>
        </w:r>
      </w:ins>
      <w:ins w:id="26" w:author="Arcella" w:date="2020-06-12T10:54:00Z">
        <w:r w:rsidR="008A496B">
          <w:rPr>
            <w:rFonts w:ascii="Times New Roman" w:eastAsia="Times New Roman" w:hAnsi="Times New Roman" w:cs="Times New Roman"/>
            <w:sz w:val="24"/>
            <w:szCs w:val="24"/>
          </w:rPr>
          <w:t xml:space="preserve"> description</w:t>
        </w:r>
      </w:ins>
      <w:ins w:id="27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</w:ins>
      <w:ins w:id="28" w:author="Arcella" w:date="2020-06-02T14:05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the 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29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ins w:id="30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ip</w:t>
        </w:r>
      </w:ins>
      <w:ins w:id="31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was</w:t>
        </w:r>
      </w:ins>
      <w:ins w:id="32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absent</w:t>
        </w:r>
      </w:ins>
      <w:ins w:id="33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, and </w:t>
        </w:r>
      </w:ins>
      <w:ins w:id="34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the nacreous layer totally or partially cover</w:t>
        </w:r>
      </w:ins>
      <w:ins w:id="35" w:author="Arcella" w:date="2020-06-02T14:08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ed </w:t>
        </w:r>
      </w:ins>
      <w:ins w:id="36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the space under the ligament nympha</w:t>
        </w:r>
      </w:ins>
      <w:ins w:id="37" w:author="Arcella" w:date="2020-06-02T14:09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</w:ins>
      <w:ins w:id="38" w:author="Arcella" w:date="2020-06-02T14:05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ESM Fig. +)</w:t>
        </w:r>
      </w:ins>
      <w:ins w:id="39" w:author="Arcella" w:date="2020-06-02T14:10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40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1" w:author="Arcella" w:date="2020-06-02T14:12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However, </w:t>
        </w:r>
      </w:ins>
      <w:ins w:id="42" w:author="Arcella" w:date="2020-06-02T14:13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T-morphotypes</w:t>
        </w:r>
      </w:ins>
      <w:ins w:id="43" w:author="Arcella" w:date="2020-06-03T15:38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4" w:author="Arcella" w:date="2020-06-03T15:39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>showed some</w:t>
        </w:r>
      </w:ins>
      <w:ins w:id="45" w:author="Arcella" w:date="2020-06-03T15:38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 varia</w:t>
        </w:r>
      </w:ins>
      <w:ins w:id="46" w:author="Arcella" w:date="2020-06-03T15:39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>tion</w:t>
        </w:r>
      </w:ins>
      <w:ins w:id="47" w:author="Arcella" w:date="2020-06-12T10:54:00Z">
        <w:r w:rsidR="008A496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8" w:author="Arcella" w:date="2020-06-03T15:39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previously </w:t>
        </w:r>
      </w:ins>
      <w:ins w:id="49" w:author="Arcella" w:date="2020-06-12T10:54:00Z">
        <w:r w:rsidR="008A496B">
          <w:rPr>
            <w:rFonts w:ascii="Times New Roman" w:eastAsia="Times New Roman" w:hAnsi="Times New Roman" w:cs="Times New Roman"/>
            <w:sz w:val="24"/>
            <w:szCs w:val="24"/>
          </w:rPr>
          <w:t>un</w:t>
        </w:r>
      </w:ins>
      <w:ins w:id="50" w:author="Arcella" w:date="2020-06-03T15:39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recorded </w:t>
        </w:r>
      </w:ins>
      <w:ins w:id="51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in the White Sea.</w:t>
        </w:r>
      </w:ins>
      <w:ins w:id="52" w:author="Arcella" w:date="2020-06-02T14:13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53" w:author="Arcella" w:date="2020-06-02T14:15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Firstly, </w:t>
        </w:r>
      </w:ins>
      <w:ins w:id="54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most populations </w:t>
        </w:r>
      </w:ins>
      <w:ins w:id="55" w:author="Arcella" w:date="2020-06-12T10:54:00Z">
        <w:r w:rsidR="008A496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examined </w:t>
        </w:r>
      </w:ins>
      <w:ins w:id="56" w:author="Arcella" w:date="2020-06-02T14:14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 this study</w:t>
        </w:r>
      </w:ins>
      <w:ins w:id="57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58" w:author="Arcella" w:date="2020-06-02T15:54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contained, though rarely, </w:t>
        </w:r>
      </w:ins>
      <w:ins w:id="59" w:author="Arcella" w:date="2020-06-02T14:14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shells </w:t>
        </w:r>
      </w:ins>
      <w:ins w:id="60" w:author="Arcella" w:date="2020-06-02T15:54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in which </w:t>
        </w:r>
      </w:ins>
      <w:ins w:id="61" w:author="Arcella" w:date="2020-06-02T14:15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</w:t>
        </w:r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 xml:space="preserve"> </w:t>
        </w:r>
      </w:ins>
      <w:ins w:id="62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nacreous-free strip of </w:t>
        </w:r>
      </w:ins>
      <w:ins w:id="63" w:author="Arcella" w:date="2020-06-02T14:15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GB"/>
          </w:rPr>
          <w:t xml:space="preserve">the </w:t>
        </w:r>
      </w:ins>
      <w:ins w:id="64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prismatic layer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was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quite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narrow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and looked </w:t>
        </w:r>
      </w:ins>
      <w:ins w:id="65" w:author="Arcella" w:date="2020-06-02T14:15:00Z">
        <w:r w:rsidR="0020548F">
          <w:rPr>
            <w:rFonts w:ascii="Times New Roman" w:eastAsia="Times New Roman" w:hAnsi="Times New Roman" w:cs="Times New Roman"/>
            <w:sz w:val="24"/>
            <w:szCs w:val="24"/>
          </w:rPr>
          <w:t>like</w:t>
        </w:r>
      </w:ins>
      <w:ins w:id="66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 </w:t>
        </w:r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stria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rather than a strip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ESM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Fig. +). </w:t>
        </w:r>
      </w:ins>
      <w:ins w:id="67" w:author="Arcella" w:date="2020-06-02T14:16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Secondly</w:t>
        </w:r>
      </w:ins>
      <w:ins w:id="68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, </w:t>
        </w:r>
      </w:ins>
      <w:ins w:id="69" w:author="Arcella" w:date="2020-06-03T15:40:00Z">
        <w:r w:rsidR="006B745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in </w:t>
        </w:r>
      </w:ins>
      <w:ins w:id="70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all</w:t>
        </w:r>
      </w:ins>
      <w:ins w:id="71" w:author="Arcella" w:date="2020-06-03T15:39:00Z">
        <w:r w:rsidR="006B745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72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T-morphotype</w:t>
        </w:r>
      </w:ins>
      <w:ins w:id="73" w:author="Arcella" w:date="2020-06-02T15:55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</w:t>
        </w:r>
      </w:ins>
      <w:ins w:id="74" w:author="Arcella" w:date="2020-06-02T14:16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from the Gulf of Maine populations and </w:t>
        </w:r>
      </w:ins>
      <w:ins w:id="75" w:author="Arcella" w:date="2020-06-03T15:40:00Z">
        <w:r w:rsidR="006B745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in </w:t>
        </w:r>
      </w:ins>
      <w:ins w:id="76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rare </w:t>
        </w:r>
      </w:ins>
      <w:ins w:id="77" w:author="Arcella" w:date="2020-06-03T15:40:00Z">
        <w:r w:rsidR="006B745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T-morphotypes </w:t>
        </w:r>
      </w:ins>
      <w:ins w:id="78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from</w:t>
        </w:r>
      </w:ins>
      <w:ins w:id="79" w:author="Arcella" w:date="2020-06-12T10:56:00Z">
        <w:r w:rsidR="008A496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the</w:t>
        </w:r>
      </w:ins>
      <w:ins w:id="80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other populations the strip was </w:t>
        </w:r>
      </w:ins>
      <w:ins w:id="81" w:author="Arcella" w:date="2020-06-02T14:17:00Z">
        <w:r w:rsidR="002054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dark but </w:t>
        </w:r>
      </w:ins>
      <w:ins w:id="82" w:author="Arcella" w:date="2020-06-02T14:05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pale</w:t>
        </w:r>
      </w:ins>
      <w:ins w:id="83" w:author="Arcella" w:date="2020-06-02T14:17:00Z">
        <w:r w:rsidR="0020548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 as</w:t>
        </w:r>
      </w:ins>
      <w:ins w:id="84" w:author="Arcella" w:date="2020-06-02T14:05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85" w:author="Arcella" w:date="2020-06-02T14:17:00Z">
        <w:r w:rsidR="0020548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ins w:id="86" w:author="Arcella" w:date="2020-06-02T14:05:00Z">
        <w:r w:rsidR="0020548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prismatic layer </w:t>
        </w:r>
      </w:ins>
      <w:ins w:id="87" w:author="Arcella" w:date="2020-06-02T14:17:00Z">
        <w:r w:rsidR="0020548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itself</w:t>
        </w:r>
      </w:ins>
      <w:ins w:id="88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ins>
      <w:ins w:id="89" w:author="Arcella" w:date="2020-06-02T14:17:00Z">
        <w:r w:rsidR="00B7681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90" w:author="Arcella" w:date="2020-06-02T15:59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 such cases</w:t>
        </w:r>
      </w:ins>
      <w:ins w:id="91" w:author="Arcella" w:date="2020-06-02T15:57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</w:ins>
      <w:ins w:id="92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T-morphotypes </w:t>
        </w:r>
      </w:ins>
      <w:ins w:id="93" w:author="Arcella" w:date="2020-06-02T15:58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were difficult to </w:t>
        </w:r>
      </w:ins>
      <w:ins w:id="94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notice</w:t>
        </w:r>
      </w:ins>
      <w:ins w:id="95" w:author="Arcella" w:date="2020-06-02T15:58:00Z">
        <w:r w:rsidR="00B96F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96" w:author="Arcella" w:date="2020-06-02T15:59:00Z">
        <w:r w:rsidR="00B96F03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by</w:t>
        </w:r>
      </w:ins>
      <w:ins w:id="97" w:author="Arcella" w:date="2020-06-02T15:58:00Z">
        <w:r w:rsidR="00B96F03">
          <w:rPr>
            <w:rFonts w:ascii="Times New Roman" w:eastAsia="Times New Roman" w:hAnsi="Times New Roman" w:cs="Times New Roman"/>
            <w:sz w:val="24"/>
            <w:szCs w:val="24"/>
          </w:rPr>
          <w:t xml:space="preserve"> an </w:t>
        </w:r>
      </w:ins>
      <w:ins w:id="98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unaided eye</w:t>
        </w:r>
      </w:ins>
      <w:ins w:id="99" w:author="Arcella" w:date="2020-06-03T15:40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. They </w:t>
        </w:r>
      </w:ins>
      <w:ins w:id="100" w:author="Arcella" w:date="2020-06-02T15:59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could be</w:t>
        </w:r>
      </w:ins>
      <w:ins w:id="101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unambiguously</w:t>
        </w:r>
      </w:ins>
      <w:ins w:id="102" w:author="Arcella" w:date="2020-06-02T15:59:00Z">
        <w:r w:rsidR="00B96F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03" w:author="Arcella" w:date="2020-06-02T16:00:00Z">
        <w:r w:rsidR="00B96F03">
          <w:rPr>
            <w:rFonts w:ascii="Times New Roman" w:eastAsia="Times New Roman" w:hAnsi="Times New Roman" w:cs="Times New Roman"/>
            <w:sz w:val="24"/>
            <w:szCs w:val="24"/>
          </w:rPr>
          <w:t xml:space="preserve">identified </w:t>
        </w:r>
      </w:ins>
      <w:ins w:id="104" w:author="Arcella" w:date="2020-06-02T15:59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only </w:t>
        </w:r>
      </w:ins>
      <w:ins w:id="105" w:author="Arcella" w:date="2020-06-02T16:00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with the help of a </w:t>
        </w:r>
      </w:ins>
      <w:ins w:id="106" w:author="Arcella" w:date="2020-06-02T14:05:00Z">
        <w:r>
          <w:rPr>
            <w:rFonts w:ascii="Times New Roman" w:eastAsia="Times New Roman" w:hAnsi="Times New Roman" w:cs="Times New Roman"/>
            <w:sz w:val="24"/>
            <w:szCs w:val="24"/>
          </w:rPr>
          <w:t>dissecting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microscope</w:t>
        </w:r>
      </w:ins>
      <w:ins w:id="107" w:author="Arcella" w:date="2020-06-02T16:57:00Z">
        <w:r w:rsidR="000F266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by the presence of </w:t>
        </w:r>
      </w:ins>
      <w:ins w:id="108" w:author="Arcella" w:date="2020-06-02T15:58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a </w:t>
        </w:r>
      </w:ins>
      <w:ins w:id="109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scar defin</w:t>
        </w:r>
      </w:ins>
      <w:ins w:id="110" w:author="Arcella" w:date="2020-06-02T16:01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ing </w:t>
        </w:r>
      </w:ins>
      <w:ins w:id="111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 boundary of the nacreous layer under</w:t>
        </w:r>
      </w:ins>
      <w:ins w:id="112" w:author="Arcella" w:date="2020-06-02T16:58:00Z">
        <w:r w:rsidR="000F266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the</w:t>
        </w:r>
      </w:ins>
      <w:ins w:id="113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ligament nympha</w:t>
        </w:r>
      </w:ins>
      <w:ins w:id="114" w:author="Arcella" w:date="2020-06-02T16:00:00Z">
        <w:r w:rsidR="00B96F0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15" w:author="Arcella" w:date="2020-06-02T14:0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ESM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Fig. ++). </w:t>
        </w:r>
      </w:ins>
    </w:p>
    <w:p w:rsidR="008A496B" w:rsidDel="001D33D6" w:rsidRDefault="008A496B">
      <w:pPr>
        <w:spacing w:before="280" w:after="120" w:line="360" w:lineRule="auto"/>
        <w:rPr>
          <w:del w:id="116" w:author="Arcella" w:date="2020-06-12T11:02:00Z"/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ins w:id="117" w:author="Arcella" w:date="2020-06-12T10:57:00Z">
        <w:r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GB"/>
          </w:rPr>
          <w:lastRenderedPageBreak/>
          <w:t>Therefore, we propose</w:t>
        </w:r>
      </w:ins>
      <w:ins w:id="118" w:author="Arcella" w:date="2020-06-02T14:05:00Z">
        <w:r w:rsidR="00710D5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119" w:author="Arcella" w:date="2020-06-12T10:57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an amended description </w:t>
        </w:r>
      </w:ins>
      <w:ins w:id="120" w:author="Arcella" w:date="2020-06-02T14:05:00Z">
        <w:r w:rsidR="00710D5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of </w:t>
        </w:r>
      </w:ins>
      <w:ins w:id="121" w:author="Arcella" w:date="2020-06-12T10:57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character used to distinguish </w:t>
        </w:r>
      </w:ins>
      <w:ins w:id="122" w:author="Arcella" w:date="2020-06-12T10:58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ins w:id="123" w:author="Arcella" w:date="2020-06-12T10:57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E-</w:t>
        </w:r>
      </w:ins>
      <w:ins w:id="124" w:author="Arcella" w:date="2020-06-12T10:58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morphotype</w:t>
        </w:r>
      </w:ins>
      <w:ins w:id="125" w:author="Arcella" w:date="2020-06-12T10:57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and</w:t>
        </w:r>
      </w:ins>
      <w:ins w:id="126" w:author="Arcella" w:date="2020-06-12T10:58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the</w:t>
        </w:r>
      </w:ins>
      <w:ins w:id="127" w:author="Arcella" w:date="2020-06-12T10:57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T-morphotype</w:t>
        </w:r>
      </w:ins>
      <w:ins w:id="128" w:author="Arcella" w:date="2020-06-12T10:59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:</w:t>
        </w:r>
      </w:ins>
      <w:ins w:id="129" w:author="Arcella" w:date="2020-06-02T14:05:00Z">
        <w:r w:rsidR="00710D5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the presence/absence of </w:t>
        </w:r>
      </w:ins>
      <w:ins w:id="130" w:author="Arcella" w:date="2020-06-12T10:59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an </w:t>
        </w:r>
      </w:ins>
      <w:ins w:id="131" w:author="Arcella" w:date="2020-06-02T14:05:00Z">
        <w:r w:rsidR="00710D5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uninterrupted strip of the prismatic layer un</w:t>
        </w:r>
        <w:r w:rsidR="000F266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der the ligament nympha </w:t>
        </w:r>
      </w:ins>
      <w:ins w:id="132" w:author="Arcella" w:date="2020-06-12T11:00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clearly </w:t>
        </w:r>
      </w:ins>
      <w:ins w:id="133" w:author="Arcella" w:date="2020-06-02T14:05:00Z">
        <w:r w:rsidR="000F266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recogni</w:t>
        </w:r>
      </w:ins>
      <w:ins w:id="134" w:author="Arcella" w:date="2020-06-12T10:59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z</w:t>
        </w:r>
      </w:ins>
      <w:ins w:id="135" w:author="Arcella" w:date="2020-06-02T14:05:00Z">
        <w:r w:rsidR="00710D5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able by a scar separating the strip from the nacreous layer of </w:t>
        </w:r>
      </w:ins>
      <w:ins w:id="136" w:author="Arcella" w:date="2020-06-12T11:01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ins w:id="137" w:author="Arcella" w:date="2020-06-12T11:0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rest of the </w:t>
        </w:r>
      </w:ins>
      <w:ins w:id="138" w:author="Arcella" w:date="2020-06-02T14:05:00Z">
        <w:r w:rsidR="00710D5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shell.</w:t>
        </w:r>
      </w:ins>
      <w:ins w:id="139" w:author="Arcella" w:date="2020-06-12T10:58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This description </w:t>
        </w:r>
      </w:ins>
      <w:ins w:id="140" w:author="Arcella" w:date="2020-06-12T11:00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was </w:t>
        </w:r>
      </w:ins>
      <w:ins w:id="141" w:author="Arcella" w:date="2020-06-12T10:58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applicable</w:t>
        </w:r>
      </w:ins>
      <w:ins w:id="142" w:author="Arcella" w:date="2020-06-12T11:00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to all the mussel populations examined in this study.</w:t>
        </w:r>
      </w:ins>
      <w:ins w:id="143" w:author="Arcella" w:date="2020-06-12T10:58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144" w:author="Arcella" w:date="2020-06-12T11:02:00Z">
        <w:r w:rsidRPr="008A496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  <w:lang w:val="ru-RU"/>
          </w:rPr>
          <w:t>— Возможно, это нужно задвинуть в Результаты.</w:t>
        </w:r>
      </w:ins>
    </w:p>
    <w:p w:rsidR="006462A0" w:rsidRDefault="00D806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ns w:id="145" w:author="Arcella" w:date="2020-06-02T16:59:00Z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ESM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Fig. ++. Mussel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morphotype variation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. A. E-morphotypes: space under the ligament nympha is totally (left) or partly covered by the nacre (right). B. T-morphotypes: a strip of uncovered prismatic layer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under the ligament nympha is dark and wide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(typical case for all populations but the Gulf of Maine ones, left) or narrow and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recognizable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by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scar separating the nacreous layer from the strip of the uncovered prismatic layer only (typical case for American mussels, right).</w:t>
      </w:r>
    </w:p>
    <w:p w:rsidR="000F266A" w:rsidDel="000F266A" w:rsidRDefault="000F26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del w:id="146" w:author="Arcella" w:date="2020-06-02T17:07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147" w:author="Arcella" w:date="2020-06-02T16:59:00Z"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 xml:space="preserve">ESM </w:t>
        </w:r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Fig. ++. </w:t>
        </w:r>
      </w:ins>
      <w:ins w:id="148" w:author="Arcella" w:date="2020-06-02T17:00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Variation </w:t>
        </w:r>
      </w:ins>
      <w:ins w:id="149" w:author="Arcella" w:date="2020-06-02T17:02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 the manifestation of mussel</w:t>
        </w:r>
      </w:ins>
      <w:ins w:id="150" w:author="Arcella" w:date="2020-06-02T17:00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51" w:author="Arcella" w:date="2020-06-02T16:59:00Z"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morphotype</w:t>
        </w:r>
      </w:ins>
      <w:ins w:id="152" w:author="Arcella" w:date="2020-06-02T17:00:00Z"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153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. A. E-morphotypes: </w:t>
        </w:r>
      </w:ins>
      <w:ins w:id="154" w:author="Arcella" w:date="2020-06-02T17:00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the </w:t>
        </w:r>
      </w:ins>
      <w:ins w:id="155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space under the ligament nympha is totally (left) or part</w:t>
        </w:r>
      </w:ins>
      <w:ins w:id="156" w:author="Arcella" w:date="2020-06-02T17:00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ial</w:t>
        </w:r>
      </w:ins>
      <w:ins w:id="157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ly</w:t>
        </w:r>
      </w:ins>
      <w:ins w:id="158" w:author="Arcella" w:date="2020-06-02T17:00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(right)</w:t>
        </w:r>
      </w:ins>
      <w:ins w:id="159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covered by the nacre. B. T-morphotypes: a strip of uncovered prismatic layer </w:t>
        </w:r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under the ligament nympha is dark and wide</w:t>
        </w:r>
      </w:ins>
      <w:ins w:id="160" w:author="Arcella" w:date="2020-06-02T17:04:00Z"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61" w:author="Arcella" w:date="2020-06-02T17:01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</w:ins>
      <w:ins w:id="162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left</w:t>
        </w:r>
      </w:ins>
      <w:ins w:id="163" w:author="Arcella" w:date="2020-06-12T11:04:00Z">
        <w:r w:rsidR="001D33D6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GB"/>
          </w:rPr>
          <w:t>; typical of most examined populations</w:t>
        </w:r>
      </w:ins>
      <w:ins w:id="164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) or </w:t>
        </w:r>
      </w:ins>
      <w:ins w:id="165" w:author="Arcella" w:date="2020-06-02T17:03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pale and </w:t>
        </w:r>
      </w:ins>
      <w:ins w:id="166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narrow</w:t>
        </w:r>
      </w:ins>
      <w:ins w:id="167" w:author="Arcella" w:date="2020-06-02T17:04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</w:ins>
      <w:ins w:id="168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recogni</w:t>
        </w:r>
      </w:ins>
      <w:ins w:id="169" w:author="Arcella" w:date="2020-06-02T17:04:00Z"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z</w:t>
        </w:r>
      </w:ins>
      <w:ins w:id="170" w:author="Arcella" w:date="2020-06-02T16:59:00Z"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able</w:t>
        </w:r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by </w:t>
        </w:r>
        <w:r w:rsidRPr="001D33D6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scar separating </w:t>
        </w:r>
      </w:ins>
      <w:ins w:id="171" w:author="Arcella" w:date="2020-06-02T17:06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it from </w:t>
        </w:r>
      </w:ins>
      <w:ins w:id="172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the nacreous layer </w:t>
        </w:r>
      </w:ins>
      <w:ins w:id="173" w:author="Arcella" w:date="2020-06-02T17:01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</w:ins>
      <w:ins w:id="174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right</w:t>
        </w:r>
      </w:ins>
      <w:ins w:id="175" w:author="Arcella" w:date="2020-06-12T11:04:00Z">
        <w:r w:rsid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; typical of the Gulf of Maine populations</w:t>
        </w:r>
      </w:ins>
      <w:ins w:id="176" w:author="Arcella" w:date="2020-06-02T16:59:00Z">
        <w:r w:rsidRPr="001D33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).</w:t>
        </w:r>
      </w:ins>
    </w:p>
    <w:p w:rsidR="00775258" w:rsidRDefault="00D80664" w:rsidP="00775258">
      <w:pP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Associations </w:t>
      </w:r>
      <w:del w:id="177" w:author="Arcella" w:date="2020-06-12T11:06:00Z">
        <w:r w:rsidDel="001D33D6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among </w:delText>
        </w:r>
      </w:del>
      <w:ins w:id="178" w:author="Arcella" w:date="2020-06-12T11:07:00Z">
        <w:r w:rsidR="001D33D6">
          <w:rPr>
            <w:rFonts w:ascii="Times New Roman" w:eastAsia="Times New Roman" w:hAnsi="Times New Roman" w:cs="Times New Roman"/>
            <w:b/>
            <w:sz w:val="24"/>
            <w:szCs w:val="24"/>
            <w:lang w:val="en-GB"/>
          </w:rPr>
          <w:t xml:space="preserve">between 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>morphotypes and species-specific genotypes around</w:t>
      </w:r>
      <w:r w:rsidR="00775258">
        <w:rPr>
          <w:rFonts w:ascii="Times New Roman" w:eastAsia="Times New Roman" w:hAnsi="Times New Roman" w:cs="Times New Roman"/>
          <w:b/>
          <w:sz w:val="24"/>
          <w:szCs w:val="24"/>
        </w:rPr>
        <w:t xml:space="preserve"> the Kola Peninsula</w:t>
      </w:r>
    </w:p>
    <w:p w:rsidR="006462A0" w:rsidRDefault="00D80664" w:rsidP="0077525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Patterns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variation as functions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among samples representing the White Sea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z w:val="24"/>
          <w:szCs w:val="24"/>
        </w:rPr>
        <w:t>), the brackish-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z w:val="24"/>
          <w:szCs w:val="24"/>
        </w:rPr>
        <w:t>) and the saline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Barents Sea are visualized on Fig. 2 whereas results of regression analysis are summarized in table 1. </w:t>
      </w:r>
    </w:p>
    <w:p w:rsidR="000F266A" w:rsidRDefault="00B315C7" w:rsidP="00B315C7">
      <w:pPr>
        <w:spacing w:before="120" w:after="0" w:line="360" w:lineRule="auto"/>
        <w:rPr>
          <w:ins w:id="179" w:author="Arcella" w:date="2020-06-02T17:26:00Z"/>
          <w:rFonts w:ascii="Times New Roman" w:eastAsia="Times New Roman" w:hAnsi="Times New Roman" w:cs="Times New Roman"/>
          <w:sz w:val="24"/>
          <w:szCs w:val="24"/>
        </w:rPr>
      </w:pPr>
      <w:ins w:id="180" w:author="Arcella" w:date="2020-06-02T17:22:00Z">
        <w:r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Variation patterns</w:t>
        </w:r>
      </w:ins>
      <w:ins w:id="181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 of 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PT</w:t>
        </w:r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T|tros</w:t>
        </w:r>
        <w:proofErr w:type="spellEnd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E|edu</w:t>
        </w:r>
        <w:proofErr w:type="spellEnd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tros|T</w:t>
        </w:r>
        <w:proofErr w:type="spellEnd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edu|E</w:t>
        </w:r>
        <w:proofErr w:type="spellEnd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) </w:t>
        </w:r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as functions of </w:t>
        </w:r>
        <w:proofErr w:type="spellStart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Ptros</w:t>
        </w:r>
        <w:proofErr w:type="spellEnd"/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</w:ins>
      <w:ins w:id="182" w:author="Arcella" w:date="2020-06-12T11:25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>in</w:t>
        </w:r>
      </w:ins>
      <w:ins w:id="183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 samples </w:t>
        </w:r>
      </w:ins>
      <w:ins w:id="184" w:author="Arcella" w:date="2020-06-02T17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from </w:t>
        </w:r>
      </w:ins>
      <w:ins w:id="185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>the White Sea (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WS</w:t>
        </w:r>
        <w:r w:rsidR="005C676D">
          <w:rPr>
            <w:rFonts w:ascii="Times New Roman" w:eastAsia="Times New Roman" w:hAnsi="Times New Roman" w:cs="Times New Roman"/>
            <w:sz w:val="24"/>
            <w:szCs w:val="24"/>
          </w:rPr>
          <w:t>), the brackish</w:t>
        </w:r>
      </w:ins>
      <w:ins w:id="186" w:author="Arcella" w:date="2020-06-12T11:25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 xml:space="preserve"> Barents Sea</w:t>
        </w:r>
      </w:ins>
      <w:ins w:id="187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 w:rsidR="000F266A">
          <w:rPr>
            <w:rFonts w:ascii="Times New Roman" w:eastAsia="Times New Roman" w:hAnsi="Times New Roman" w:cs="Times New Roman"/>
            <w:i/>
            <w:sz w:val="24"/>
            <w:szCs w:val="24"/>
          </w:rPr>
          <w:t>BL</w:t>
        </w:r>
        <w:r w:rsidR="000F266A">
          <w:rPr>
            <w:rFonts w:ascii="Times New Roman" w:eastAsia="Times New Roman" w:hAnsi="Times New Roman" w:cs="Times New Roman"/>
            <w:sz w:val="24"/>
            <w:szCs w:val="24"/>
          </w:rPr>
          <w:t>) and the saline</w:t>
        </w:r>
      </w:ins>
      <w:ins w:id="188" w:author="Arcella" w:date="2020-06-12T11:25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89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Barents Sea </w:t>
        </w:r>
      </w:ins>
      <w:ins w:id="190" w:author="Arcella" w:date="2020-06-12T11:25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 w:rsidR="005C676D">
          <w:rPr>
            <w:rFonts w:ascii="Times New Roman" w:eastAsia="Times New Roman" w:hAnsi="Times New Roman" w:cs="Times New Roman"/>
            <w:i/>
            <w:sz w:val="24"/>
            <w:szCs w:val="24"/>
          </w:rPr>
          <w:t>BH</w:t>
        </w:r>
        <w:r w:rsidR="005C676D">
          <w:rPr>
            <w:rFonts w:ascii="Times New Roman" w:eastAsia="Times New Roman" w:hAnsi="Times New Roman" w:cs="Times New Roman"/>
            <w:sz w:val="24"/>
            <w:szCs w:val="24"/>
          </w:rPr>
          <w:t xml:space="preserve">) </w:t>
        </w:r>
      </w:ins>
      <w:ins w:id="191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are visualized </w:t>
        </w:r>
      </w:ins>
      <w:ins w:id="192" w:author="Arcella" w:date="2020-06-02T17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</w:ins>
      <w:ins w:id="193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>Fig. 2</w:t>
        </w:r>
      </w:ins>
      <w:ins w:id="194" w:author="Arcella" w:date="2020-06-02T17:25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195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96" w:author="Arcella" w:date="2020-06-02T17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197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 xml:space="preserve">results of </w:t>
        </w:r>
      </w:ins>
      <w:ins w:id="198" w:author="Arcella" w:date="2020-06-02T17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199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>regressio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n analysis are summarized in </w:t>
        </w:r>
      </w:ins>
      <w:ins w:id="200" w:author="Arcella" w:date="2020-06-02T17:25:00Z"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201" w:author="Arcella" w:date="2020-06-02T17:07:00Z">
        <w:r w:rsidR="000F266A">
          <w:rPr>
            <w:rFonts w:ascii="Times New Roman" w:eastAsia="Times New Roman" w:hAnsi="Times New Roman" w:cs="Times New Roman"/>
            <w:sz w:val="24"/>
            <w:szCs w:val="24"/>
          </w:rPr>
          <w:t>able 1.</w:t>
        </w:r>
      </w:ins>
    </w:p>
    <w:p w:rsidR="00B315C7" w:rsidRDefault="00B315C7" w:rsidP="00B315C7">
      <w:pPr>
        <w:spacing w:before="120" w:after="0" w:line="360" w:lineRule="auto"/>
        <w:rPr>
          <w:ins w:id="202" w:author="Arcella" w:date="2020-06-02T17:07:00Z"/>
          <w:rFonts w:ascii="Times New Roman" w:eastAsia="Times New Roman" w:hAnsi="Times New Roman" w:cs="Times New Roman"/>
          <w:sz w:val="24"/>
          <w:szCs w:val="24"/>
        </w:rPr>
      </w:pP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del w:id="203" w:author="Arcella" w:date="2020-06-02T17:26:00Z">
        <w:r w:rsidDel="00B315C7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204" w:author="Arcella" w:date="2020-06-02T17:26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significant positive association between </w:t>
      </w:r>
      <w:ins w:id="205" w:author="Arcella" w:date="2020-06-02T17:26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proportions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ins w:id="206" w:author="Arcella" w:date="2020-06-02T17:26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proportions of T-morphotypes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del w:id="207" w:author="Arcella" w:date="2020-06-03T14:33:00Z">
        <w:r w:rsidDel="006B68D7">
          <w:rPr>
            <w:rFonts w:ascii="Times New Roman" w:eastAsia="Times New Roman" w:hAnsi="Times New Roman" w:cs="Times New Roman"/>
            <w:sz w:val="24"/>
            <w:szCs w:val="24"/>
          </w:rPr>
          <w:delText xml:space="preserve">among </w:delText>
        </w:r>
      </w:del>
      <w:ins w:id="208" w:author="Arcella" w:date="2020-06-03T14:33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samples was revealed for all </w:t>
      </w:r>
      <w:ins w:id="209" w:author="Arcella" w:date="2020-06-02T17:26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three sample sets (Model 1, Table +, Fig. +). For </w:t>
      </w:r>
      <w:del w:id="210" w:author="Arcella" w:date="2020-06-02T17:26:00Z">
        <w:r w:rsidDel="00B315C7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del w:id="211" w:author="Arcella" w:date="2020-06-12T11:25:00Z">
        <w:r w:rsidDel="005C676D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12" w:author="Arcella" w:date="2020-06-03T14:33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data points </w:t>
      </w:r>
      <w:ins w:id="213" w:author="Arcella" w:date="2020-06-03T14:33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were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generally scattered around the Y=X line</w:t>
      </w:r>
      <w:ins w:id="214" w:author="Arcella" w:date="2020-06-12T11:26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while the regression lines approached </w:t>
      </w:r>
      <w:ins w:id="215" w:author="Arcella" w:date="2020-06-03T14:33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it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closely</w:t>
      </w:r>
      <w:ins w:id="216" w:author="Arcella" w:date="2020-06-03T14:33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7" w:author="Arcella" w:date="2020-06-03T14:33:00Z">
        <w:r w:rsidDel="006B68D7">
          <w:rPr>
            <w:rFonts w:ascii="Times New Roman" w:eastAsia="Times New Roman" w:hAnsi="Times New Roman" w:cs="Times New Roman"/>
            <w:sz w:val="24"/>
            <w:szCs w:val="24"/>
          </w:rPr>
          <w:delText xml:space="preserve">to it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indicating </w:t>
      </w:r>
      <w:del w:id="218" w:author="Arcella" w:date="2020-06-03T14:33:00Z">
        <w:r w:rsidDel="006B68D7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219" w:author="Arcella" w:date="2020-06-03T14:33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high proportionality between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20" w:author="Arcella" w:date="2020-06-03T14:34:00Z">
        <w:r w:rsidDel="006B68D7">
          <w:rPr>
            <w:rFonts w:ascii="Times New Roman" w:eastAsia="Times New Roman" w:hAnsi="Times New Roman" w:cs="Times New Roman"/>
            <w:sz w:val="24"/>
            <w:szCs w:val="24"/>
          </w:rPr>
          <w:delText xml:space="preserve">In the case of </w:delText>
        </w:r>
      </w:del>
      <w:ins w:id="221" w:author="Arcella" w:date="2020-06-03T14:34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For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BH</w:t>
      </w:r>
      <w:ins w:id="222" w:author="Arcella" w:date="2020-06-03T14:34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3" w:author="Arcella" w:date="2020-06-03T14:34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data points </w:t>
      </w:r>
      <w:ins w:id="224" w:author="Arcella" w:date="2020-06-03T14:34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were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scattered above the Y=X line and the regression line </w:t>
      </w:r>
      <w:del w:id="225" w:author="Arcella" w:date="2020-06-12T11:26:00Z">
        <w:r w:rsidDel="005C676D">
          <w:rPr>
            <w:rFonts w:ascii="Times New Roman" w:eastAsia="Times New Roman" w:hAnsi="Times New Roman" w:cs="Times New Roman"/>
            <w:sz w:val="24"/>
            <w:szCs w:val="24"/>
          </w:rPr>
          <w:delText xml:space="preserve">took a </w:delText>
        </w:r>
      </w:del>
      <w:ins w:id="226" w:author="Arcella" w:date="2020-06-12T11:26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 xml:space="preserve">lay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higher </w:t>
      </w:r>
      <w:del w:id="227" w:author="Arcella" w:date="2020-06-12T11:26:00Z">
        <w:r w:rsidDel="005C676D">
          <w:rPr>
            <w:rFonts w:ascii="Times New Roman" w:eastAsia="Times New Roman" w:hAnsi="Times New Roman" w:cs="Times New Roman"/>
            <w:sz w:val="24"/>
            <w:szCs w:val="24"/>
          </w:rPr>
          <w:delText xml:space="preserve">position in comparison with </w:delText>
        </w:r>
      </w:del>
      <w:ins w:id="228" w:author="Arcella" w:date="2020-06-12T11:26:00Z">
        <w:r w:rsidR="005C676D">
          <w:rPr>
            <w:rFonts w:ascii="Times New Roman" w:eastAsia="Times New Roman" w:hAnsi="Times New Roman" w:cs="Times New Roman"/>
            <w:sz w:val="24"/>
            <w:szCs w:val="24"/>
          </w:rPr>
          <w:t xml:space="preserve">that 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regression lines constructed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29" w:author="Arcella" w:date="2020-06-03T14:41:00Z">
        <w:r w:rsidDel="006B68D7">
          <w:rPr>
            <w:rFonts w:ascii="Times New Roman" w:eastAsia="Times New Roman" w:hAnsi="Times New Roman" w:cs="Times New Roman"/>
            <w:sz w:val="24"/>
            <w:szCs w:val="24"/>
          </w:rPr>
          <w:delText xml:space="preserve">That is, </w:delText>
        </w:r>
      </w:del>
      <w:ins w:id="230" w:author="Arcella" w:date="2020-06-03T14:41:00Z">
        <w:r w:rsidR="006B68D7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 xml:space="preserve">This means that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in samples with </w:t>
      </w:r>
      <w:ins w:id="231" w:author="Arcella" w:date="2020-06-02T17:27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similar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taxonomic structure, </w:t>
      </w:r>
      <w:ins w:id="232" w:author="Arcella" w:date="2020-06-02T17:27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frequencies of T-morphotypes were always higher in the saline localities in the Barents Sea than in the White Sea and</w:t>
      </w:r>
      <w:ins w:id="233" w:author="Arcella" w:date="2020-06-02T17:27:00Z">
        <w:r w:rsidR="00B315C7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brackish localities in the Barents Sea.</w:t>
      </w:r>
    </w:p>
    <w:p w:rsidR="006462A0" w:rsidRDefault="005C67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ins w:id="234" w:author="Arcella" w:date="2020-06-12T11:27:00Z">
        <w:r>
          <w:rPr>
            <w:rFonts w:ascii="Times New Roman" w:eastAsia="Times New Roman" w:hAnsi="Times New Roman" w:cs="Times New Roman"/>
            <w:sz w:val="24"/>
            <w:szCs w:val="24"/>
          </w:rPr>
          <w:t>—</w:t>
        </w:r>
        <w:r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см. ниже </w:t>
        </w:r>
      </w:ins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Analysis of </w:t>
      </w:r>
      <w:r w:rsidR="00D80664" w:rsidRPr="006B68D7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variation</w:t>
      </w:r>
      <w:ins w:id="235" w:author="Arcella" w:date="2020-06-03T14:42:00Z">
        <w:r w:rsidR="006B68D7">
          <w:rPr>
            <w:rFonts w:ascii="Times New Roman" w:eastAsia="Times New Roman" w:hAnsi="Times New Roman" w:cs="Times New Roman"/>
            <w:sz w:val="24"/>
            <w:szCs w:val="24"/>
          </w:rPr>
          <w:t xml:space="preserve"> ?</w:t>
        </w:r>
      </w:ins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 T-morphotype frequencies among subsamples of </w:t>
      </w:r>
      <w:proofErr w:type="spellStart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M.edulis</w:t>
      </w:r>
      <w:proofErr w:type="spellEnd"/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M.trossulus</w:t>
      </w:r>
      <w:proofErr w:type="spellEnd"/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) against proportions of </w:t>
      </w:r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 in samples (</w:t>
      </w:r>
      <w:proofErr w:type="spellStart"/>
      <w:r w:rsidR="00D80664"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 w:rsidR="00D80664">
        <w:rPr>
          <w:rFonts w:ascii="Times New Roman" w:eastAsia="Times New Roman" w:hAnsi="Times New Roman" w:cs="Times New Roman"/>
          <w:sz w:val="24"/>
          <w:szCs w:val="24"/>
        </w:rPr>
        <w:t xml:space="preserve">) revealed the next patterns (Model 2, Table +, Fig. +). 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tendency to higher frequency of T-morphotypes among </w:t>
      </w:r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M. trossulus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than among </w:t>
      </w:r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M. edulis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was universal, but in the </w:t>
      </w:r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WS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BL 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it was strong (for </w:t>
      </w:r>
      <w:proofErr w:type="spellStart"/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Ptros</w:t>
      </w:r>
      <w:proofErr w:type="spellEnd"/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=0.5, expected differences in morphotype frequencies between species are about 65%) while in the </w:t>
      </w:r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BH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quite small (differences 18% for </w:t>
      </w:r>
      <w:proofErr w:type="spellStart"/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Ptros</w:t>
      </w:r>
      <w:proofErr w:type="spellEnd"/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=0.5) due to increased </w:t>
      </w:r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T|edu</w:t>
      </w:r>
      <w:proofErr w:type="spellEnd"/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),</w:t>
      </w:r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yet also  significant (confidential intervals do not overlap for </w:t>
      </w:r>
      <w:proofErr w:type="spellStart"/>
      <w:r w:rsidR="00D8066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Ptros</w:t>
      </w:r>
      <w:proofErr w:type="spellEnd"/>
      <w:r w:rsidR="00D80664">
        <w:rPr>
          <w:rFonts w:ascii="Times New Roman" w:eastAsia="Times New Roman" w:hAnsi="Times New Roman" w:cs="Times New Roman"/>
          <w:color w:val="FF0000"/>
          <w:sz w:val="24"/>
          <w:szCs w:val="24"/>
        </w:rPr>
        <w:t>=0.5, Fig. ++).</w:t>
      </w:r>
    </w:p>
    <w:p w:rsidR="006B68D7" w:rsidRDefault="006B68D7">
      <w:pPr>
        <w:spacing w:line="360" w:lineRule="auto"/>
        <w:rPr>
          <w:ins w:id="236" w:author="Arcella" w:date="2020-06-03T14:42:00Z"/>
          <w:rFonts w:ascii="Times New Roman" w:eastAsia="Times New Roman" w:hAnsi="Times New Roman" w:cs="Times New Roman"/>
          <w:sz w:val="24"/>
          <w:szCs w:val="24"/>
        </w:rPr>
      </w:pPr>
      <w:ins w:id="237" w:author="Arcella" w:date="2020-06-03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analysis of </w:t>
        </w:r>
      </w:ins>
      <w:ins w:id="238" w:author="Arcella" w:date="2020-06-03T15:09:00Z">
        <w:r w:rsidR="00043C6C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239" w:author="Arcella" w:date="2020-06-03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frequencies </w:t>
        </w:r>
      </w:ins>
      <w:ins w:id="240" w:author="Arcella" w:date="2020-06-03T15:09:00Z">
        <w:r w:rsidR="00043C6C">
          <w:rPr>
            <w:rFonts w:ascii="Times New Roman" w:eastAsia="Times New Roman" w:hAnsi="Times New Roman" w:cs="Times New Roman"/>
            <w:sz w:val="24"/>
            <w:szCs w:val="24"/>
          </w:rPr>
          <w:t xml:space="preserve">of T-morphotypes </w:t>
        </w:r>
      </w:ins>
      <w:ins w:id="241" w:author="Arcella" w:date="2020-06-03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in subsamples of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M.edulis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T|tros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) and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M.trossulus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T|edu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) against proportions of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M. trossulus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in samples (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Ptros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) revealed the </w:t>
        </w:r>
      </w:ins>
      <w:ins w:id="242" w:author="Arcella" w:date="2020-06-03T15:09:00Z">
        <w:r w:rsidR="00043C6C">
          <w:rPr>
            <w:rFonts w:ascii="Times New Roman" w:eastAsia="Times New Roman" w:hAnsi="Times New Roman" w:cs="Times New Roman"/>
            <w:sz w:val="24"/>
            <w:szCs w:val="24"/>
          </w:rPr>
          <w:t>following</w:t>
        </w:r>
      </w:ins>
      <w:ins w:id="243" w:author="Arcella" w:date="2020-06-03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patterns (Model 2, Table +, Fig. +). </w:t>
        </w:r>
      </w:ins>
      <w:ins w:id="244" w:author="Arcella" w:date="2020-06-03T15:27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There was a universal </w:t>
        </w:r>
      </w:ins>
      <w:ins w:id="245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tendency to</w:t>
        </w:r>
      </w:ins>
      <w:ins w:id="246" w:author="Arcella" w:date="2020-06-03T15:27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wards</w:t>
        </w:r>
      </w:ins>
      <w:ins w:id="247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248" w:author="Arcella" w:date="2020-06-03T15:26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GB"/>
          </w:rPr>
          <w:t xml:space="preserve">a </w:t>
        </w:r>
      </w:ins>
      <w:ins w:id="249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higher frequency of T-morphotypes </w:t>
        </w:r>
      </w:ins>
      <w:ins w:id="250" w:author="Arcella" w:date="2020-06-12T15:16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among </w:t>
        </w:r>
      </w:ins>
      <w:ins w:id="251" w:author="Arcella" w:date="2020-06-03T14:42:00Z">
        <w:r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M. trossulus</w:t>
        </w:r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than </w:t>
        </w:r>
      </w:ins>
      <w:ins w:id="252" w:author="Arcella" w:date="2020-06-12T15:16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among </w:t>
        </w:r>
      </w:ins>
      <w:ins w:id="253" w:author="Arcella" w:date="2020-06-03T14:42:00Z">
        <w:r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M. edulis</w:t>
        </w:r>
      </w:ins>
      <w:ins w:id="254" w:author="Arcella" w:date="2020-06-03T15:27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</w:t>
        </w:r>
      </w:ins>
      <w:ins w:id="255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256" w:author="Arcella" w:date="2020-06-12T15:17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his tendency was 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quite 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strong 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 </w:t>
        </w:r>
        <w:r w:rsidR="007B66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WS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and </w:t>
        </w:r>
        <w:r w:rsidR="007B66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 xml:space="preserve">BL </w:t>
        </w:r>
      </w:ins>
      <w:ins w:id="257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(expected differences in morphotype frequencies between species about 65%</w:t>
        </w:r>
      </w:ins>
      <w:ins w:id="258" w:author="Arcella" w:date="2020-06-03T15:31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for </w:t>
        </w:r>
        <w:proofErr w:type="spellStart"/>
        <w:r w:rsidR="000812E3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Ptros</w:t>
        </w:r>
        <w:proofErr w:type="spellEnd"/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=0.5</w:t>
        </w:r>
      </w:ins>
      <w:ins w:id="259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</w:t>
        </w:r>
      </w:ins>
      <w:ins w:id="260" w:author="Arcella" w:date="2020-06-12T15:17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. 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 </w:t>
        </w:r>
        <w:r w:rsidR="007B664A" w:rsidRPr="000812E3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BH</w:t>
        </w:r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it was </w:t>
        </w:r>
      </w:ins>
      <w:ins w:id="261" w:author="Arcella" w:date="2020-06-03T15:29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rather</w:t>
        </w:r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GB"/>
          </w:rPr>
          <w:t xml:space="preserve"> </w:t>
        </w:r>
      </w:ins>
      <w:ins w:id="262" w:author="Arcella" w:date="2020-06-03T15:28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GB"/>
          </w:rPr>
          <w:t xml:space="preserve">weak </w:t>
        </w:r>
      </w:ins>
      <w:ins w:id="263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</w:t>
        </w:r>
      </w:ins>
      <w:ins w:id="264" w:author="Arcella" w:date="2020-06-03T15:31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expected </w:t>
        </w:r>
      </w:ins>
      <w:ins w:id="265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differences 18% for </w:t>
        </w:r>
        <w:proofErr w:type="spellStart"/>
        <w:r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Ptros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=0.5) due to </w:t>
        </w:r>
      </w:ins>
      <w:ins w:id="266" w:author="Arcella" w:date="2020-06-03T15:28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an </w:t>
        </w:r>
      </w:ins>
      <w:ins w:id="267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increased </w:t>
        </w:r>
        <w:r w:rsidR="000812E3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P(</w:t>
        </w:r>
        <w:proofErr w:type="spellStart"/>
        <w:r w:rsidR="000812E3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T|edu</w:t>
        </w:r>
        <w:proofErr w:type="spellEnd"/>
        <w:r w:rsidR="000812E3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)</w:t>
        </w:r>
      </w:ins>
      <w:ins w:id="268" w:author="Arcella" w:date="2020-06-12T15:18:00Z">
        <w:r w:rsidR="007B66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 xml:space="preserve"> </w:t>
        </w:r>
      </w:ins>
      <w:ins w:id="269" w:author="Arcella" w:date="2020-06-03T15:31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but </w:t>
        </w:r>
      </w:ins>
      <w:ins w:id="270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significant (confidential intervals for </w:t>
        </w:r>
        <w:proofErr w:type="spellStart"/>
        <w:r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Ptros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=0.5</w:t>
        </w:r>
      </w:ins>
      <w:ins w:id="271" w:author="Arcella" w:date="2020-06-03T15:31:00Z">
        <w:r w:rsidR="000812E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did not overlap</w:t>
        </w:r>
      </w:ins>
      <w:ins w:id="272" w:author="Arcella" w:date="2020-06-03T14:42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 Fig. ++).</w:t>
        </w:r>
      </w:ins>
    </w:p>
    <w:p w:rsidR="006462A0" w:rsidRPr="007B664A" w:rsidRDefault="00D80664">
      <w:pPr>
        <w:spacing w:line="360" w:lineRule="auto"/>
        <w:rPr>
          <w:ins w:id="273" w:author="Arcella" w:date="2020-06-03T15:32:00Z"/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all three subsets a positive correlation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found, that is with increasing contribution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samples frequencies of T-morphotypes increased both among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As a result, T-morphotype frequencies </w:t>
      </w:r>
      <w:r w:rsidRPr="007C492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among both genotypes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were usually </w:t>
      </w:r>
      <w:r w:rsidRPr="006B745D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few dozens of percent higher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M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 trossulus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-dominated samples than in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-dominated samples.</w:t>
      </w:r>
      <w:ins w:id="274" w:author="Arcella" w:date="2020-06-12T15:20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275" w:author="Arcella" w:date="2020-06-12T15:26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ru-RU"/>
          </w:rPr>
          <w:t xml:space="preserve">Тут что-то не то, </w:t>
        </w:r>
      </w:ins>
      <w:ins w:id="276" w:author="Arcella" w:date="2020-06-12T15:20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ru-RU"/>
          </w:rPr>
          <w:t>растолку</w:t>
        </w:r>
      </w:ins>
      <w:ins w:id="277" w:author="Arcella" w:date="2020-06-12T15:26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ru-RU"/>
          </w:rPr>
          <w:t>йте, плиз</w:t>
        </w:r>
      </w:ins>
      <w:ins w:id="278" w:author="Arcella" w:date="2020-06-12T15:20:00Z">
        <w:r w:rsidR="007B66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ru-RU"/>
          </w:rPr>
          <w:t>!</w:t>
        </w:r>
      </w:ins>
    </w:p>
    <w:p w:rsidR="000812E3" w:rsidDel="006B745D" w:rsidRDefault="007B664A">
      <w:pPr>
        <w:spacing w:line="360" w:lineRule="auto"/>
        <w:rPr>
          <w:del w:id="279" w:author="Arcella" w:date="2020-06-03T15:41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80" w:author="Arcella" w:date="2020-06-12T15:19:00Z"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positive correlation of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T|tros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P(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T|edu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)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with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Ptros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was found in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all the three subsets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This means that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with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increasing contribution of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M. trossulus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to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samples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the frequencies of T-morphotypes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increased both among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M. edulis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among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M. trossulus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As a result, </w:t>
        </w:r>
      </w:ins>
      <w:ins w:id="281" w:author="Arcella" w:date="2020-06-12T15:26:00Z">
        <w:r w:rsidR="007C492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***</w:t>
        </w:r>
      </w:ins>
      <w:ins w:id="282" w:author="Arcella" w:date="2020-06-12T15:19:00Z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</w:t>
        </w:r>
      </w:ins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del w:id="283" w:author="Arcella" w:date="2020-06-03T15:42:00Z">
        <w:r w:rsidDel="006B745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284" w:author="Arcella" w:date="2020-06-03T15:42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>The p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robability of correct identification of </w:t>
      </w:r>
      <w:r w:rsidRPr="007C4922"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ins w:id="285" w:author="Arcella" w:date="2020-06-03T15:42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T-morphotype (</w:t>
      </w:r>
      <w:ins w:id="286" w:author="Arcella" w:date="2020-06-03T15:42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frequency of </w:t>
      </w:r>
      <w:r w:rsidRPr="007C4922"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T-morphotypes, </w:t>
      </w:r>
      <w:del w:id="287" w:author="Arcella" w:date="2020-06-03T15:43:00Z">
        <w:r w:rsidDel="006B745D">
          <w:rPr>
            <w:rFonts w:ascii="Times New Roman" w:eastAsia="Times New Roman" w:hAnsi="Times New Roman" w:cs="Times New Roman"/>
            <w:sz w:val="24"/>
            <w:szCs w:val="24"/>
          </w:rPr>
          <w:delText>(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tros|T</w:t>
      </w:r>
      <w:proofErr w:type="spellEnd"/>
      <w:del w:id="288" w:author="Arcella" w:date="2020-06-03T15:43:00Z">
        <w:r w:rsidDel="006B745D">
          <w:rPr>
            <w:rFonts w:ascii="Times New Roman" w:eastAsia="Times New Roman" w:hAnsi="Times New Roman" w:cs="Times New Roman"/>
            <w:sz w:val="24"/>
            <w:szCs w:val="24"/>
          </w:rPr>
          <w:delText>)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) expectedly increased with</w:t>
      </w:r>
      <w:ins w:id="289" w:author="Arcella" w:date="2020-06-03T15:43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increasing </w:t>
      </w:r>
      <w:del w:id="290" w:author="Arcella" w:date="2020-06-03T15:43:00Z">
        <w:r w:rsidDel="006B745D">
          <w:rPr>
            <w:rFonts w:ascii="Times New Roman" w:eastAsia="Times New Roman" w:hAnsi="Times New Roman" w:cs="Times New Roman"/>
            <w:sz w:val="24"/>
            <w:szCs w:val="24"/>
          </w:rPr>
          <w:delText xml:space="preserve">of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Ptros</w:t>
      </w:r>
      <w:proofErr w:type="spellEnd"/>
      <w:ins w:id="291" w:author="Arcella" w:date="2020-06-03T15:43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2" w:author="Arcella" w:date="2020-06-03T15:43:00Z">
        <w:r w:rsidDel="006B745D">
          <w:rPr>
            <w:rFonts w:ascii="Times New Roman" w:eastAsia="Times New Roman" w:hAnsi="Times New Roman" w:cs="Times New Roman"/>
            <w:sz w:val="24"/>
            <w:szCs w:val="24"/>
          </w:rPr>
          <w:delText xml:space="preserve">whereas </w:delText>
        </w:r>
      </w:del>
      <w:ins w:id="293" w:author="Arcella" w:date="2020-06-03T15:43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while 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probability of correct identification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ins w:id="294" w:author="Arcella" w:date="2020-06-03T15:43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E-morphotype (P(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demonstrated an opposite pattern (Model 3, Table +, Fig. +).  In the M. trossulus - dominated populations</w:t>
      </w:r>
      <w:ins w:id="295" w:author="Arcella" w:date="2020-06-12T15:28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tend</w:t>
      </w:r>
      <w:ins w:id="296" w:author="Arcella" w:date="2020-06-03T15:43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>ed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to one (any mussel with </w:t>
      </w:r>
      <w:ins w:id="297" w:author="Arcella" w:date="2020-06-03T15:43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T-morphotype is 100% M. trossulus)</w:t>
      </w:r>
      <w:ins w:id="298" w:author="Arcella" w:date="2020-06-03T15:44:00Z">
        <w:r w:rsidR="006B745D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while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tend</w:t>
      </w:r>
      <w:ins w:id="299" w:author="Arcella" w:date="2020-06-03T15:44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>ed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to zero (any mussel with </w:t>
      </w:r>
      <w:ins w:id="300" w:author="Arcella" w:date="2020-06-03T15:44:00Z">
        <w:r w:rsidR="006B745D">
          <w:rPr>
            <w:rFonts w:ascii="Times New Roman" w:eastAsia="Times New Roman" w:hAnsi="Times New Roman" w:cs="Times New Roman"/>
            <w:sz w:val="24"/>
            <w:szCs w:val="24"/>
          </w:rPr>
          <w:t xml:space="preserve">an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E-morphotype is 100% M. trossulus), and vice versa. In the well</w:t>
      </w:r>
      <w:ins w:id="301" w:author="Arcella" w:date="2020-06-12T15:28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302" w:author="Arcella" w:date="2020-06-12T15:28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mixed samples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0.5) the predictive values for both species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was about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0.75-0.85 in </w:t>
      </w:r>
      <w:del w:id="303" w:author="Arcella" w:date="2020-06-03T16:43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WS and BL but only 0.6 - 0.7 in </w:t>
      </w:r>
      <w:del w:id="304" w:author="Arcella" w:date="2020-06-03T16:44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BH (Fig. ?). It means that </w:t>
      </w:r>
      <w:ins w:id="305" w:author="Arcella" w:date="2020-06-03T16:44:00Z">
        <w:r w:rsidR="00496783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lastRenderedPageBreak/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morphotype test has </w:t>
      </w:r>
      <w:ins w:id="306" w:author="Arcella" w:date="2020-06-03T16:44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much </w:t>
      </w:r>
      <w:del w:id="307" w:author="Arcella" w:date="2020-06-03T16:44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less </w:delText>
        </w:r>
      </w:del>
      <w:ins w:id="308" w:author="Arcella" w:date="2020-06-03T16:44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 xml:space="preserve">lower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predictive value in the saline Barents Sea than in the brackish Barents Sea and in the White Sea</w:t>
      </w:r>
      <w:del w:id="309" w:author="Arcella" w:date="2020-06-12T15:28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310" w:author="Arcella" w:date="2020-06-03T16:44:00Z">
        <w:r w:rsidDel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remembering </w:delText>
        </w:r>
      </w:del>
      <w:del w:id="311" w:author="Arcella" w:date="2020-06-12T15:28:00Z">
        <w:r w:rsidDel="007C492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that </w:delText>
        </w:r>
      </w:del>
      <w:ins w:id="312" w:author="Arcella" w:date="2020-06-12T15:28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predictive value of 0.5 means </w:t>
      </w:r>
      <w:ins w:id="313" w:author="Arcella" w:date="2020-06-03T16:44:00Z">
        <w:r w:rsidR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random association between </w:t>
      </w:r>
      <w:ins w:id="314" w:author="Arcella" w:date="2020-06-03T16:44:00Z">
        <w:r w:rsidR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genotype and </w:t>
      </w:r>
      <w:ins w:id="315" w:author="Arcella" w:date="2020-06-03T16:44:00Z">
        <w:r w:rsidR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morphotype</w:t>
      </w:r>
      <w:ins w:id="316" w:author="Arcella" w:date="2020-06-12T15:28:00Z">
        <w:r w:rsidR="007C492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It is evident from </w:t>
      </w:r>
      <w:del w:id="317" w:author="Arcella" w:date="2020-06-03T16:44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Fig. 2 that </w:t>
      </w:r>
      <w:del w:id="318" w:author="Arcella" w:date="2020-06-03T16:44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319" w:author="Arcella" w:date="2020-06-03T16:44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low predictive value of the test in </w:t>
      </w:r>
      <w:del w:id="320" w:author="Arcella" w:date="2020-06-03T16:44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BH is mainly due to </w:t>
      </w:r>
      <w:ins w:id="321" w:author="Arcella" w:date="2020-06-03T16:44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generally low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even though the great majority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2" w:author="Arcella" w:date="2020-06-12T15:29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bear </w:delText>
        </w:r>
      </w:del>
      <w:ins w:id="323" w:author="Arcella" w:date="2020-06-12T15:29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have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T-morphotype</w:t>
      </w:r>
      <w:ins w:id="324" w:author="Arcella" w:date="2020-06-03T16:46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it is difficult to recognize them because many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5" w:author="Arcella" w:date="2020-06-12T15:29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bear </w:delText>
        </w:r>
      </w:del>
      <w:ins w:id="326" w:author="Arcella" w:date="2020-06-12T15:29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have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this morphotype</w:t>
      </w:r>
      <w:ins w:id="327" w:author="Arcella" w:date="2020-06-12T15:29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too. On the other hand</w:t>
      </w:r>
      <w:ins w:id="328" w:author="Arcella" w:date="2020-06-03T16:46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E-morphotypes</w:t>
      </w:r>
      <w:ins w:id="329" w:author="Arcella" w:date="2020-06-03T16:46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6783">
        <w:rPr>
          <w:rFonts w:ascii="Times New Roman" w:eastAsia="Times New Roman" w:hAnsi="Times New Roman" w:cs="Times New Roman"/>
          <w:sz w:val="24"/>
          <w:szCs w:val="24"/>
          <w:highlight w:val="yellow"/>
        </w:rPr>
        <w:t>let</w:t>
      </w:r>
      <w:ins w:id="330" w:author="Arcella" w:date="2020-06-03T16:46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>??? which are???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not that common in </w:t>
      </w:r>
      <w:del w:id="331" w:author="Arcella" w:date="2020-06-03T16:46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BH samples</w:t>
      </w:r>
      <w:ins w:id="332" w:author="Arcella" w:date="2020-06-03T16:46:00Z">
        <w:r w:rsidR="004967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predominantly found</w:t>
      </w:r>
      <w:del w:id="333" w:author="Arcella" w:date="2020-06-03T16:46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>ed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Nevertheless</w:t>
      </w:r>
      <w:ins w:id="334" w:author="Arcella" w:date="2020-06-03T16:46:00Z">
        <w:r w:rsidR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statistical analysis indicates that both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predicted by the model were </w:t>
      </w:r>
      <w:del w:id="335" w:author="Arcella" w:date="2020-06-12T15:29:00Z">
        <w:r w:rsidDel="007C492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lesser </w:delText>
        </w:r>
      </w:del>
      <w:ins w:id="336" w:author="Arcella" w:date="2020-06-12T15:29:00Z">
        <w:r w:rsidR="007C492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smaller</w:t>
        </w:r>
        <w:r w:rsidR="007C492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</w:t>
      </w:r>
      <w:del w:id="337" w:author="Arcella" w:date="2020-06-03T16:47:00Z">
        <w:r w:rsidDel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BH than in </w:t>
      </w:r>
      <w:del w:id="338" w:author="Arcella" w:date="2020-06-03T16:47:00Z">
        <w:r w:rsidDel="0049678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WS and BL.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of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GLMM models considered (Model 2 and 3), </w:t>
      </w:r>
      <w:r>
        <w:rPr>
          <w:rFonts w:ascii="Times New Roman" w:eastAsia="Times New Roman" w:hAnsi="Times New Roman" w:cs="Times New Roman"/>
          <w:sz w:val="24"/>
          <w:szCs w:val="24"/>
        </w:rPr>
        <w:t>marginal and conditional pseudoR2 were close to each other (Table ++)</w:t>
      </w:r>
      <w:ins w:id="339" w:author="Arcella" w:date="2020-06-12T15:30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0" w:author="Arcella" w:date="2020-06-12T15:30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This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indicating the weak role of random factor (sample) as regulator of models, i.e. the satisfactory reproducibility of results in different populations</w:t>
      </w:r>
      <w:r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ins w:id="341" w:author="Arcella" w:date="2020-06-12T15:30:00Z">
        <w:r w:rsidR="007C4922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>This indicat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es that 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the role of </w:t>
        </w:r>
      </w:ins>
      <w:ins w:id="342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343" w:author="Arcella" w:date="2020-06-12T15:30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random factor (sample) as regulator of models</w:t>
        </w:r>
      </w:ins>
      <w:ins w:id="344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 was weak</w:t>
        </w:r>
      </w:ins>
      <w:ins w:id="345" w:author="Arcella" w:date="2020-06-12T15:30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, i.e. </w:t>
        </w:r>
      </w:ins>
      <w:ins w:id="346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347" w:author="Arcella" w:date="2020-06-12T15:30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reproducibility of </w:t>
        </w:r>
      </w:ins>
      <w:ins w:id="348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349" w:author="Arcella" w:date="2020-06-12T15:30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results in different populations</w:t>
        </w:r>
      </w:ins>
      <w:ins w:id="350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 was 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>satisfactory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  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intra-set comparisons</w:t>
      </w:r>
      <w:ins w:id="351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the regression coefficients did not differ statistically for </w:t>
      </w:r>
      <w:del w:id="352" w:author="Arcella" w:date="2020-06-03T16:49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sets</w:t>
      </w:r>
      <w:ins w:id="353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del w:id="354" w:author="Arcella" w:date="2020-06-12T15:31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5" w:author="Arcella" w:date="2020-06-12T15:31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each time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ins w:id="356" w:author="Arcella" w:date="2020-06-12T15:31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always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different from </w:t>
      </w:r>
      <w:del w:id="357" w:author="Arcella" w:date="2020-06-12T15:31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(Table 1). To assess the possibility of </w:t>
      </w:r>
      <w:del w:id="358" w:author="Arcella" w:date="2020-06-12T15:32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data-sets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pooling</w:t>
      </w:r>
      <w:ins w:id="359" w:author="Arcella" w:date="2020-06-12T15:32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 the data 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>sets</w:t>
        </w:r>
        <w:r w:rsidR="007C4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we compared the AIC of full Model 3 (AIC = ) with AICs of three other models based on differently pooled WS,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sets. The model based on pooled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WSBL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showed the lowest AIC</w:t>
      </w:r>
      <w:del w:id="360" w:author="Arcella" w:date="2020-06-03T16:50:00Z">
        <w:r w:rsidDel="00496783">
          <w:rPr>
            <w:rFonts w:ascii="Times New Roman" w:eastAsia="Times New Roman" w:hAnsi="Times New Roman" w:cs="Times New Roman"/>
            <w:sz w:val="24"/>
            <w:szCs w:val="24"/>
          </w:rPr>
          <w:delText xml:space="preserve"> of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 Therefore</w:t>
      </w:r>
      <w:ins w:id="361" w:author="Arcella" w:date="2020-06-12T15:32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del w:id="362" w:author="Arcella" w:date="2020-06-12T15:32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next </w:delText>
        </w:r>
      </w:del>
      <w:ins w:id="363" w:author="Arcella" w:date="2020-06-12T15:32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following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analyses we will consider </w:t>
      </w:r>
      <w:ins w:id="364" w:author="Arcella" w:date="2020-06-12T15:32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two sets, </w:t>
        </w:r>
      </w:ins>
      <w:del w:id="365" w:author="Arcella" w:date="2020-06-12T15:32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WSBL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del w:id="366" w:author="Arcella" w:date="2020-06-12T15:32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del w:id="367" w:author="Arcella" w:date="2020-06-12T15:32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 sets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Figure 2. Variation of PT,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T|tros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),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E|edu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),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tros|T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),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edu|E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) as functions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in the White Sea (WS), brackish Barents Sea (BL) and saline Barents Sea (BH). Points - empirical estimates, </w:t>
      </w:r>
      <w:ins w:id="368" w:author="Arcella" w:date="2020-06-12T15:32:00Z">
        <w:r w:rsidR="007C4922">
          <w:rPr>
            <w:rFonts w:ascii="Times New Roman" w:eastAsia="Times New Roman" w:hAnsi="Times New Roman" w:cs="Times New Roman"/>
            <w:sz w:val="24"/>
            <w:szCs w:val="24"/>
            <w:highlight w:val="lightGray"/>
          </w:rPr>
          <w:t xml:space="preserve">their </w:t>
        </w:r>
      </w:ins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size is proportional to sample size. Lines – regression model predictions, grey filling – 95% confidence intervals of regressions. (A) Proportions of T-morphotypes (PT) (Model 1). (B). Proportions of T-morphotypes among M. trossulus (filled points) and M. edulis (empty points) (Model 2). (C) Frequencies of M. trossulus among T-morphotypes (filled points) and of M. edulis among E-morphotypes (Model 4). Vertical lines on B and C connect subsamples of M. trossulus and M. edulis from the same samples.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Table 1. Parameters of</w:t>
      </w:r>
      <w:ins w:id="369" w:author="Arcella" w:date="2020-06-12T15:33:00Z">
        <w:r w:rsidR="007C4922">
          <w:rPr>
            <w:rFonts w:ascii="Times New Roman" w:eastAsia="Times New Roman" w:hAnsi="Times New Roman" w:cs="Times New Roman"/>
            <w:sz w:val="24"/>
            <w:szCs w:val="24"/>
            <w:highlight w:val="lightGray"/>
          </w:rPr>
          <w:t xml:space="preserve"> the fitted</w:t>
        </w:r>
      </w:ins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regression models</w:t>
      </w:r>
      <w:del w:id="370" w:author="Arcella" w:date="2020-06-12T15:33:00Z">
        <w:r w:rsidDel="007C4922">
          <w:rPr>
            <w:rFonts w:ascii="Times New Roman" w:eastAsia="Times New Roman" w:hAnsi="Times New Roman" w:cs="Times New Roman"/>
            <w:sz w:val="24"/>
            <w:szCs w:val="24"/>
            <w:highlight w:val="lightGray"/>
          </w:rPr>
          <w:delText xml:space="preserve"> fitted</w:delText>
        </w:r>
      </w:del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Associations </w:t>
      </w:r>
      <w:del w:id="371" w:author="Arcella" w:date="2020-06-12T15:33:00Z">
        <w:r w:rsidDel="007C4922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among </w:delText>
        </w:r>
      </w:del>
      <w:ins w:id="372" w:author="Arcella" w:date="2020-06-12T15:33:00Z">
        <w:r w:rsidR="007C4922">
          <w:rPr>
            <w:rFonts w:ascii="Times New Roman" w:eastAsia="Times New Roman" w:hAnsi="Times New Roman" w:cs="Times New Roman"/>
            <w:b/>
            <w:sz w:val="24"/>
            <w:szCs w:val="24"/>
          </w:rPr>
          <w:t>between</w:t>
        </w:r>
        <w:r w:rsidR="007C4922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b/>
          <w:sz w:val="24"/>
          <w:szCs w:val="24"/>
        </w:rPr>
        <w:t>morphotypes and species-spec</w:t>
      </w:r>
      <w:r w:rsidR="00685051">
        <w:rPr>
          <w:rFonts w:ascii="Times New Roman" w:eastAsia="Times New Roman" w:hAnsi="Times New Roman" w:cs="Times New Roman"/>
          <w:b/>
          <w:sz w:val="24"/>
          <w:szCs w:val="24"/>
        </w:rPr>
        <w:t>ific genotypes around the Atlantic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del w:id="373" w:author="Arcella" w:date="2020-06-12T15:39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P</w:delText>
        </w:r>
      </w:del>
      <w:ins w:id="374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The p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variation against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ins w:id="375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patterns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variation against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6" w:author="Arcella" w:date="2020-06-12T15:39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among </w:delText>
        </w:r>
      </w:del>
      <w:ins w:id="377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samples from different geographical zones are visualized </w:t>
      </w:r>
      <w:del w:id="378" w:author="Arcella" w:date="2020-06-12T15:33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on </w:delText>
        </w:r>
      </w:del>
      <w:ins w:id="379" w:author="Arcella" w:date="2020-06-12T15:33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Fig. 3</w:t>
      </w:r>
      <w:ins w:id="380" w:author="Arcella" w:date="2020-06-12T15:33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1" w:author="Arcella" w:date="2020-06-12T15:33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 xml:space="preserve">whereas </w:delText>
        </w:r>
      </w:del>
      <w:ins w:id="382" w:author="Arcella" w:date="2020-06-12T15:33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results of </w:t>
      </w:r>
      <w:ins w:id="383" w:author="Arcella" w:date="2020-06-12T15:33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regression analysis are summarized in </w:t>
      </w:r>
      <w:del w:id="384" w:author="Arcella" w:date="2020-06-12T15:33:00Z">
        <w:r w:rsidDel="007C4922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385" w:author="Arcella" w:date="2020-06-12T15:34:00Z">
        <w:r w:rsidR="007C4922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able 1. </w:t>
      </w:r>
      <w:del w:id="386" w:author="Arcella" w:date="2020-06-12T15:39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Note that </w:delText>
        </w:r>
      </w:del>
      <w:ins w:id="387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Scottish material was not included in the regression analyses. Re-analyses of</w:t>
      </w:r>
      <w:ins w:id="388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data from the White and </w:t>
      </w:r>
      <w:ins w:id="389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Barents Sea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WSBL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sets) together with </w:t>
      </w:r>
      <w:ins w:id="390" w:author="Arcella" w:date="2020-06-12T15:39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data from other regions </w:t>
      </w:r>
      <w:del w:id="391" w:author="Arcella" w:date="2020-06-12T15:40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certainly did not change the </w:delText>
        </w:r>
      </w:del>
      <w:ins w:id="392" w:author="Arcella" w:date="2020-06-12T15:40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revealed the same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patterns </w:t>
      </w:r>
      <w:del w:id="393" w:author="Arcella" w:date="2020-06-12T15:40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revealed </w:delText>
        </w:r>
      </w:del>
      <w:ins w:id="394" w:author="Arcella" w:date="2020-06-12T15:40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as those described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above. Again</w:t>
      </w:r>
      <w:ins w:id="395" w:author="Arcella" w:date="2020-06-12T15:40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in all </w:t>
      </w:r>
      <w:ins w:id="396" w:author="Arcella" w:date="2020-06-12T15:40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cases when mixed models were used (Model 5, Model 6, Table 1) the marginal and conditional pseudoR2 were close to each other (Table ++) indicating </w:t>
      </w:r>
      <w:del w:id="397" w:author="Arcella" w:date="2020-06-12T15:40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398" w:author="Arcella" w:date="2020-06-12T15:40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weak role of </w:t>
      </w:r>
      <w:ins w:id="399" w:author="Arcella" w:date="2020-06-12T15:40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random factor (subset) as regulator of models, i.e. </w:t>
      </w:r>
      <w:del w:id="400" w:author="Arcella" w:date="2020-06-12T15:41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401" w:author="Arcella" w:date="2020-06-12T15:41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satisfactory reproducibility of </w:t>
      </w:r>
      <w:ins w:id="402" w:author="Arcella" w:date="2020-06-12T15:41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results from population to population in all</w:t>
      </w:r>
      <w:ins w:id="403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regions. 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del w:id="404" w:author="Arcella" w:date="2020-06-03T16:55:00Z">
        <w:r w:rsidDel="00CB4A8B">
          <w:rPr>
            <w:rFonts w:ascii="Times New Roman" w:eastAsia="Times New Roman" w:hAnsi="Times New Roman" w:cs="Times New Roman"/>
            <w:sz w:val="24"/>
            <w:szCs w:val="24"/>
          </w:rPr>
          <w:delText>As in the White and Barents Seas, in other sets t</w:delText>
        </w:r>
      </w:del>
      <w:ins w:id="405" w:author="Arcella" w:date="2020-06-03T16:56:00Z">
        <w:r w:rsidR="00CB4A8B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T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he proportion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samples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was positively correlated with the proportion of T-morphotypes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ins w:id="406" w:author="Arcella" w:date="2020-06-03T16:56:00Z">
        <w:r w:rsidR="00CB4A8B">
          <w:rPr>
            <w:rFonts w:ascii="Times New Roman" w:eastAsia="Times New Roman" w:hAnsi="Times New Roman" w:cs="Times New Roman"/>
            <w:sz w:val="24"/>
            <w:szCs w:val="24"/>
          </w:rPr>
          <w:t xml:space="preserve"> in </w:t>
        </w:r>
      </w:ins>
      <w:ins w:id="407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ins w:id="408" w:author="Arcella" w:date="2020-06-03T16:56:00Z">
        <w:r w:rsidR="00CB4A8B">
          <w:rPr>
            <w:rFonts w:ascii="Times New Roman" w:eastAsia="Times New Roman" w:hAnsi="Times New Roman" w:cs="Times New Roman"/>
            <w:sz w:val="24"/>
            <w:szCs w:val="24"/>
          </w:rPr>
          <w:t>other sets</w:t>
        </w:r>
      </w:ins>
      <w:ins w:id="409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410" w:author="Arcella" w:date="2020-06-03T16:56:00Z">
        <w:r w:rsidR="00CB4A8B">
          <w:rPr>
            <w:rFonts w:ascii="Times New Roman" w:eastAsia="Times New Roman" w:hAnsi="Times New Roman" w:cs="Times New Roman"/>
            <w:sz w:val="24"/>
            <w:szCs w:val="24"/>
          </w:rPr>
          <w:t xml:space="preserve"> as </w:t>
        </w:r>
      </w:ins>
      <w:ins w:id="411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it did in the samples from the White and the Barents Sea. </w:t>
        </w:r>
      </w:ins>
      <w:del w:id="412" w:author="Arcella" w:date="2020-06-12T15:42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 and t</w:delText>
        </w:r>
      </w:del>
      <w:ins w:id="413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his tendency was significant for all </w:t>
      </w:r>
      <w:ins w:id="414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sets (Fig. 2; Model 4, Table 1). </w:t>
      </w:r>
      <w:del w:id="415" w:author="Arcella" w:date="2020-06-12T15:42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>But o</w:delText>
        </w:r>
      </w:del>
      <w:ins w:id="416" w:author="Arcella" w:date="2020-06-12T15:42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therwise, the patterns of variation were different for different sets.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GOM</w:t>
      </w:r>
      <w:ins w:id="417" w:author="Arcella" w:date="2020-06-12T15:43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18" w:author="Arcella" w:date="2020-06-12T15:43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the regression line stretched above the Y=X line but </w:t>
      </w:r>
      <w:del w:id="419" w:author="Arcella" w:date="2020-06-12T15:43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in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close </w:t>
      </w:r>
      <w:del w:id="420" w:author="Arcella" w:date="2020-06-12T15:43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proximity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to it</w:t>
      </w:r>
      <w:ins w:id="421" w:author="Arcella" w:date="2020-06-12T15:43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indicating </w:t>
      </w:r>
      <w:ins w:id="422" w:author="Arcella" w:date="2020-06-12T15:43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proportionality between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Balt</w:t>
      </w:r>
      <w:proofErr w:type="spellEnd"/>
      <w:ins w:id="423" w:author="Arcella" w:date="2020-06-12T15:43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the regression slope was </w:t>
      </w:r>
      <w:del w:id="424" w:author="Arcella" w:date="2020-06-12T15:44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 xml:space="preserve">extremely </w:delText>
        </w:r>
      </w:del>
      <w:ins w:id="425" w:author="Arcella" w:date="2020-06-12T15:44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very </w:t>
        </w:r>
      </w:ins>
      <w:commentRangeStart w:id="426"/>
      <w:del w:id="427" w:author="Arcella" w:date="2020-06-12T15:44:00Z">
        <w:r w:rsidRPr="001550FB" w:rsidDel="001550FB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>large</w:delText>
        </w:r>
      </w:del>
      <w:ins w:id="428" w:author="Arcella" w:date="2020-06-12T15:44:00Z">
        <w:r w:rsidR="001550FB" w:rsidRPr="001550FB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steep</w:t>
        </w:r>
        <w:commentRangeEnd w:id="426"/>
        <w:r w:rsidR="001550FB">
          <w:rPr>
            <w:rStyle w:val="a8"/>
          </w:rPr>
          <w:commentReference w:id="426"/>
        </w:r>
        <w:r w:rsidR="001550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and the regression line rapidly diverged from the Y=X line. </w:t>
      </w:r>
      <w:del w:id="429" w:author="Arcella" w:date="2020-06-12T15:44:00Z"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It is because unlike other sets in the Baltic one the </w:delText>
        </w:r>
        <w:r w:rsidDel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PT</w:delText>
        </w:r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range was very narrow (0-0.4) relative to the </w:delText>
        </w:r>
        <w:r w:rsidDel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Ptros</w:delText>
        </w:r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range (~0-1) </w:delText>
        </w:r>
      </w:del>
      <w:ins w:id="430" w:author="Arcella" w:date="2020-06-12T15:44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GB"/>
          </w:rPr>
          <w:t>This was due to the fact that</w:t>
        </w:r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the </w:t>
        </w:r>
        <w:r w:rsidR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</w:t>
        </w:r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range</w:t>
        </w:r>
      </w:ins>
      <w:ins w:id="431" w:author="Arcella" w:date="2020-06-12T15:47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 </w:t>
        </w:r>
        <w:proofErr w:type="spellStart"/>
        <w:r w:rsidR="001550FB" w:rsidRPr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Balt</w:t>
        </w:r>
        <w:proofErr w:type="spellEnd"/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was</w:t>
        </w:r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unlike </w:t>
        </w:r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situation in the </w:t>
        </w:r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other sets,</w:t>
        </w:r>
      </w:ins>
      <w:ins w:id="432" w:author="Arcella" w:date="2020-06-12T15:44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very narrow (0-0.4) </w:t>
        </w:r>
      </w:ins>
      <w:ins w:id="433" w:author="Arcella" w:date="2020-06-12T15:47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as compared with </w:t>
        </w:r>
      </w:ins>
      <w:ins w:id="434" w:author="Arcella" w:date="2020-06-12T15:44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  <w:proofErr w:type="spellStart"/>
        <w:r w:rsidR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Ptros</w:t>
        </w:r>
        <w:proofErr w:type="spellEnd"/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range (~0-1)</w:t>
        </w:r>
      </w:ins>
      <w:ins w:id="435" w:author="Arcella" w:date="2020-06-12T15:47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ins w:id="436" w:author="Arcella" w:date="2020-06-12T15:44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and the small surplus of T-morphotypes in </w:t>
      </w:r>
      <w:ins w:id="437" w:author="Arcella" w:date="2020-06-12T15:48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samples was accompanied by </w:t>
      </w:r>
      <w:del w:id="438" w:author="Arcella" w:date="2020-06-12T15:48:00Z"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the </w:delText>
        </w:r>
      </w:del>
      <w:ins w:id="439" w:author="Arcella" w:date="2020-06-12T15:48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strong increase in the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prevalence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40" w:author="Arcella" w:date="2020-06-12T15:48:00Z"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S</w:delText>
        </w:r>
      </w:del>
      <w:ins w:id="441" w:author="Arcella" w:date="2020-06-12T15:48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 s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imilar tendency was observed in </w:t>
      </w:r>
      <w:del w:id="442" w:author="Arcella" w:date="2020-06-12T15:48:00Z"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poor </w:delText>
        </w:r>
      </w:del>
      <w:ins w:id="443" w:author="Arcella" w:date="2020-06-12T15:48:00Z">
        <w:r w:rsidR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scanty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material from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Norw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samples </w:t>
      </w:r>
      <w:del w:id="444" w:author="Arcella" w:date="2020-06-12T15:48:00Z">
        <w:r w:rsidDel="001550FB">
          <w:rPr>
            <w:rFonts w:ascii="Times New Roman" w:eastAsia="Times New Roman" w:hAnsi="Times New Roman" w:cs="Times New Roman"/>
            <w:sz w:val="24"/>
            <w:szCs w:val="24"/>
          </w:rPr>
          <w:delText>coincided with</w:delText>
        </w:r>
      </w:del>
      <w:ins w:id="445" w:author="Arcella" w:date="2020-06-12T15:48:00Z">
        <w:r w:rsidR="001550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1550FB" w:rsidRPr="001550FB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fell on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the Y=X line. </w:t>
      </w:r>
      <w:del w:id="446" w:author="Arcella" w:date="2020-06-12T15:48:00Z">
        <w:r w:rsidDel="001550F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Worthy of note are s</w:delText>
        </w:r>
      </w:del>
      <w:del w:id="447" w:author="Arcella" w:date="2020-06-12T15:49:00Z">
        <w:r w:rsidDel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ingular “outlier” samples in </w:delText>
        </w:r>
        <w:r w:rsidRPr="001550FB" w:rsidDel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GOM</w:delText>
        </w:r>
        <w:r w:rsidDel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and </w:delText>
        </w:r>
        <w:r w:rsidRPr="001550FB" w:rsidDel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NORW</w:delText>
        </w:r>
        <w:r w:rsidDel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with the </w:delText>
        </w:r>
        <w:r w:rsidDel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PT</w:delText>
        </w:r>
        <w:r w:rsidDel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close to zero but high </w:delText>
        </w:r>
        <w:r w:rsidDel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Ptros</w:delText>
        </w:r>
        <w:r w:rsidDel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. </w:delText>
        </w:r>
      </w:del>
      <w:ins w:id="448" w:author="Arcella" w:date="2020-06-12T15:51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N</w:t>
        </w:r>
      </w:ins>
      <w:ins w:id="449" w:author="Arcella" w:date="2020-06-12T15:50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oteworthy </w:t>
        </w:r>
      </w:ins>
      <w:ins w:id="450" w:author="Arcella" w:date="2020-06-12T15:51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are </w:t>
        </w:r>
      </w:ins>
      <w:ins w:id="451" w:author="Arcella" w:date="2020-06-12T15:50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</w:ins>
      <w:ins w:id="452" w:author="Arcella" w:date="2020-06-12T15:49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ingle “outlier” samples </w:t>
        </w:r>
      </w:ins>
      <w:ins w:id="453" w:author="Arcella" w:date="2020-06-12T15:50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from</w:t>
        </w:r>
      </w:ins>
      <w:ins w:id="454" w:author="Arcella" w:date="2020-06-12T15:49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r w:rsidR="00336995" w:rsidRPr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GOM</w:t>
        </w:r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and </w:t>
        </w:r>
        <w:r w:rsidR="00336995" w:rsidRPr="001550FB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NORW</w:t>
        </w:r>
      </w:ins>
      <w:ins w:id="455" w:author="Arcella" w:date="2020-06-12T15:51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 in which</w:t>
        </w:r>
      </w:ins>
      <w:ins w:id="456" w:author="Arcella" w:date="2020-06-12T15:49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r w:rsidR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</w:t>
        </w:r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457" w:author="Arcella" w:date="2020-06-12T15:50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was </w:t>
        </w:r>
      </w:ins>
      <w:ins w:id="458" w:author="Arcella" w:date="2020-06-12T15:49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close to zero but </w:t>
        </w:r>
        <w:proofErr w:type="spellStart"/>
        <w:r w:rsidR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Ptros</w:t>
        </w:r>
      </w:ins>
      <w:proofErr w:type="spellEnd"/>
      <w:ins w:id="459" w:author="Arcella" w:date="2020-06-12T15:50:00Z">
        <w:r w:rsidR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 xml:space="preserve"> </w:t>
        </w:r>
        <w:r w:rsidR="00336995" w:rsidRP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was</w:t>
        </w:r>
        <w:r w:rsidR="00336995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 xml:space="preserve"> </w:t>
        </w:r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high</w:t>
        </w:r>
      </w:ins>
      <w:ins w:id="460" w:author="Arcella" w:date="2020-06-12T15:49:00Z">
        <w:r w:rsidR="0033699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.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estimates were low everywhere</w:t>
      </w:r>
      <w:ins w:id="461" w:author="Arcella" w:date="2020-06-12T15:51:00Z">
        <w:r w:rsidR="0033699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2" w:author="Arcella" w:date="2020-06-12T15:51:00Z">
        <w:r w:rsidDel="00336995">
          <w:rPr>
            <w:rFonts w:ascii="Times New Roman" w:eastAsia="Times New Roman" w:hAnsi="Times New Roman" w:cs="Times New Roman"/>
            <w:sz w:val="24"/>
            <w:szCs w:val="24"/>
          </w:rPr>
          <w:delText xml:space="preserve">but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del w:id="463" w:author="Arcella" w:date="2020-06-12T15:51:00Z">
        <w:r w:rsidDel="00336995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demonstrated </w:t>
      </w:r>
      <w:ins w:id="464" w:author="Arcella" w:date="2020-06-12T15:52:00Z">
        <w:r w:rsidR="00336995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strong variation among sets and </w:t>
      </w:r>
      <w:del w:id="465" w:author="Arcella" w:date="2020-06-12T15:52:00Z">
        <w:r w:rsidDel="00336995">
          <w:rPr>
            <w:rFonts w:ascii="Times New Roman" w:eastAsia="Times New Roman" w:hAnsi="Times New Roman" w:cs="Times New Roman"/>
            <w:sz w:val="24"/>
            <w:szCs w:val="24"/>
          </w:rPr>
          <w:delText xml:space="preserve">also </w:delText>
        </w:r>
      </w:del>
      <w:ins w:id="466" w:author="Arcella" w:date="2020-06-12T15:52:00Z">
        <w:r w:rsidR="00336995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noticeable variation within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sets (Fig. 2; …; Table 1). </w:t>
      </w:r>
      <w:del w:id="467" w:author="Arcella" w:date="2020-06-12T16:13:00Z">
        <w:r w:rsidDel="002F055F">
          <w:rPr>
            <w:rFonts w:ascii="Times New Roman" w:eastAsia="Times New Roman" w:hAnsi="Times New Roman" w:cs="Times New Roman"/>
            <w:sz w:val="24"/>
            <w:szCs w:val="24"/>
          </w:rPr>
          <w:delText xml:space="preserve">Like in the </w:delText>
        </w:r>
      </w:del>
      <w:ins w:id="468" w:author="Arcella" w:date="2020-06-12T16:13:00Z">
        <w:r w:rsidR="002F055F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 xml:space="preserve">Similarly to </w:t>
        </w:r>
      </w:ins>
      <w:r>
        <w:rPr>
          <w:rFonts w:ascii="Times New Roman" w:eastAsia="Times New Roman" w:hAnsi="Times New Roman" w:cs="Times New Roman"/>
          <w:i/>
          <w:sz w:val="24"/>
          <w:szCs w:val="24"/>
        </w:rPr>
        <w:t>WSBL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69" w:author="Arcella" w:date="2020-06-12T16:13:00Z">
        <w:r w:rsidDel="002F055F">
          <w:rPr>
            <w:rFonts w:ascii="Times New Roman" w:eastAsia="Times New Roman" w:hAnsi="Times New Roman" w:cs="Times New Roman"/>
            <w:sz w:val="24"/>
            <w:szCs w:val="24"/>
          </w:rPr>
          <w:delText xml:space="preserve">the great majority of </w:delText>
        </w:r>
      </w:del>
      <w:ins w:id="470" w:author="Arcella" w:date="2020-06-12T16:13:00Z">
        <w:r w:rsidR="002F055F">
          <w:rPr>
            <w:rFonts w:ascii="Times New Roman" w:eastAsia="Times New Roman" w:hAnsi="Times New Roman" w:cs="Times New Roman"/>
            <w:sz w:val="24"/>
            <w:szCs w:val="24"/>
          </w:rPr>
          <w:t xml:space="preserve">most </w:t>
        </w:r>
      </w:ins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1" w:author="Arcella" w:date="2020-06-12T16:13:00Z">
        <w:r w:rsidDel="002F055F">
          <w:rPr>
            <w:rFonts w:ascii="Times New Roman" w:eastAsia="Times New Roman" w:hAnsi="Times New Roman" w:cs="Times New Roman"/>
            <w:sz w:val="24"/>
            <w:szCs w:val="24"/>
          </w:rPr>
          <w:delText xml:space="preserve">bore </w:delText>
        </w:r>
      </w:del>
      <w:ins w:id="472" w:author="Arcella" w:date="2020-06-12T16:13:00Z">
        <w:r w:rsidR="002F055F">
          <w:rPr>
            <w:rFonts w:ascii="Times New Roman" w:eastAsia="Times New Roman" w:hAnsi="Times New Roman" w:cs="Times New Roman"/>
            <w:sz w:val="24"/>
            <w:szCs w:val="24"/>
          </w:rPr>
          <w:t xml:space="preserve">had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T-morphotypes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Sсot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not in </w:t>
      </w:r>
      <w:del w:id="473" w:author="Arcella" w:date="2020-06-12T16:13:00Z">
        <w:r w:rsidDel="002F055F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BALT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NORW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=0.5, expected differences in </w:t>
      </w:r>
      <w:ins w:id="474" w:author="Arcella" w:date="2020-06-12T16:13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morphotype frequencies between </w:t>
      </w:r>
      <w:ins w:id="475" w:author="Arcella" w:date="2020-06-12T16:13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species were about 44% for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GOM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 6% for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Balt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and 24% for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Norw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 </w:t>
      </w:r>
      <w:del w:id="476" w:author="Arcella" w:date="2020-06-12T16:14:00Z"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S</w:delText>
        </w:r>
      </w:del>
      <w:ins w:id="477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 s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ignificant positive dependence of </w:t>
      </w:r>
      <w:del w:id="478" w:author="Arcella" w:date="2020-06-12T16:14:00Z"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T-morphotype </w:delText>
        </w:r>
      </w:del>
      <w:ins w:id="479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frequencies</w:t>
      </w:r>
      <w:ins w:id="480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of </w:t>
        </w:r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T-morphotype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among conspecific genotypes, </w:t>
      </w:r>
      <w:ins w:id="481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which was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 </w:t>
      </w:r>
      <w:del w:id="482" w:author="Arcella" w:date="2020-06-12T16:14:00Z"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evident </w:delText>
        </w:r>
      </w:del>
      <w:ins w:id="483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prominent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 the White and</w:t>
      </w:r>
      <w:ins w:id="484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Barents</w:t>
      </w:r>
      <w:ins w:id="485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Sea</w:t>
        </w:r>
      </w:ins>
      <w:del w:id="486" w:author="Arcella" w:date="2020-06-12T16:14:00Z"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seas</w:delText>
        </w:r>
      </w:del>
      <w:ins w:id="487" w:author="Arcella" w:date="2020-06-12T16:14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was recorded </w:t>
      </w:r>
      <w:ins w:id="488" w:author="Arcella" w:date="2020-06-12T16:15:00Z"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elsewhere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only </w:t>
      </w:r>
      <w:del w:id="489" w:author="Arcella" w:date="2020-06-12T16:15:00Z"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for </w:delText>
        </w:r>
        <w:r w:rsidDel="002F055F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>P(T|tros)</w:delText>
        </w:r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</w:t>
      </w:r>
      <w:del w:id="490" w:author="Arcella" w:date="2020-06-12T16:14:00Z">
        <w:r w:rsidDel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BALT</w:t>
      </w:r>
      <w:ins w:id="491" w:author="Arcella" w:date="2020-06-12T16:15:00Z">
        <w:r w:rsidR="002F055F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 xml:space="preserve"> </w:t>
        </w:r>
        <w:r w:rsidR="002F05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for </w:t>
        </w:r>
        <w:r w:rsidR="002F055F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P(</w:t>
        </w:r>
        <w:proofErr w:type="spellStart"/>
        <w:r w:rsidR="002F055F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T|tros</w:t>
        </w:r>
        <w:proofErr w:type="spellEnd"/>
        <w:r w:rsidR="002F055F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)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(Table 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</w:pPr>
      <w:commentRangeStart w:id="49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structure of </w:t>
      </w:r>
      <w:ins w:id="493" w:author="Arcella" w:date="2020-06-12T16:15:00Z">
        <w:r w:rsidR="002F055F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dependence </w:t>
      </w:r>
      <w:commentRangeEnd w:id="492"/>
      <w:r w:rsidR="002F055F">
        <w:rPr>
          <w:rStyle w:val="a8"/>
        </w:rPr>
        <w:commentReference w:id="49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GOM, BALT and NORW (Model 6. Fig. ++, Table +)  was the same as in </w:t>
      </w:r>
      <w:ins w:id="494" w:author="Arcella" w:date="2020-06-12T16:16:00Z">
        <w:r w:rsidR="002F055F">
          <w:rPr>
            <w:rFonts w:ascii="Times New Roman" w:eastAsia="Times New Roman" w:hAnsi="Times New Roman" w:cs="Times New Roman"/>
            <w:sz w:val="24"/>
            <w:szCs w:val="24"/>
          </w:rPr>
          <w:t xml:space="preserve">the samples from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the Kola Peninsula </w:t>
      </w:r>
      <w:del w:id="495" w:author="Arcella" w:date="2020-06-12T16:16:00Z">
        <w:r w:rsidDel="002F055F">
          <w:rPr>
            <w:rFonts w:ascii="Times New Roman" w:eastAsia="Times New Roman" w:hAnsi="Times New Roman" w:cs="Times New Roman"/>
            <w:sz w:val="24"/>
            <w:szCs w:val="24"/>
          </w:rPr>
          <w:delText xml:space="preserve">region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(Model 3. Fig. +, Table +):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increased with the increas</w:t>
      </w:r>
      <w:del w:id="496" w:author="Arcella" w:date="2020-06-12T16:16:00Z">
        <w:r w:rsidDel="002F055F">
          <w:rPr>
            <w:rFonts w:ascii="Times New Roman" w:eastAsia="Times New Roman" w:hAnsi="Times New Roman" w:cs="Times New Roman"/>
            <w:sz w:val="24"/>
            <w:szCs w:val="24"/>
          </w:rPr>
          <w:delText xml:space="preserve">e of </w:delText>
        </w:r>
      </w:del>
      <w:ins w:id="497" w:author="Arcella" w:date="2020-06-12T16:16:00Z">
        <w:r w:rsidR="002F055F">
          <w:rPr>
            <w:rFonts w:ascii="Times New Roman" w:eastAsia="Times New Roman" w:hAnsi="Times New Roman" w:cs="Times New Roman"/>
            <w:sz w:val="24"/>
            <w:szCs w:val="24"/>
          </w:rPr>
          <w:t xml:space="preserve">ing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Ptros</w:t>
      </w:r>
      <w:proofErr w:type="spellEnd"/>
      <w:ins w:id="498" w:author="Arcella" w:date="2020-06-12T16:21:00Z">
        <w:r w:rsidR="0029175B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9" w:author="Arcella" w:date="2020-06-12T16:21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(and oppositely for </w:delText>
        </w:r>
      </w:del>
      <w:ins w:id="500" w:author="Arcella" w:date="2020-06-12T16:21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while </w:t>
        </w:r>
      </w:ins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del w:id="501" w:author="Arcella" w:date="2020-06-12T16:21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>)</w:delText>
        </w:r>
      </w:del>
      <w:ins w:id="502" w:author="Arcella" w:date="2020-06-12T16:21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 showed an opposite tendency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.  To simplify and formalize the comparison</w:t>
      </w:r>
      <w:ins w:id="503" w:author="Arcella" w:date="2020-06-12T16:21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we provide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predictions of </w:t>
      </w:r>
      <w:del w:id="504" w:author="Arcella" w:date="2020-06-12T16:21:00Z">
        <w:r w:rsidDel="0029175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Model 6 for equally </w:t>
      </w:r>
      <w:r>
        <w:rPr>
          <w:rFonts w:ascii="Times New Roman" w:eastAsia="Times New Roman" w:hAnsi="Times New Roman" w:cs="Times New Roman"/>
          <w:sz w:val="24"/>
          <w:szCs w:val="24"/>
        </w:rPr>
        <w:t>mixed populations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=0.5) together with their 95% confidence intervals in </w:t>
      </w:r>
      <w:del w:id="505" w:author="Arcella" w:date="2020-06-12T16:21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>the t</w:delText>
        </w:r>
      </w:del>
      <w:ins w:id="506" w:author="Arcella" w:date="2020-06-12T16:21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able 2</w:t>
      </w:r>
      <w:ins w:id="507" w:author="Arcella" w:date="2020-06-12T16:21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where actual proportions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T-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morphotypes (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and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among E-morphotypes (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in pooled samples from </w:t>
      </w:r>
      <w:ins w:id="508" w:author="Arcella" w:date="2020-06-12T16:21:00Z">
        <w:r w:rsidR="0029175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respected sets are also provided.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Table 2. Proportions of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M. trossulus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among T-morphotypes (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and proportions of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among E-morphotypes (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 in pooled samples (direct count) and in equally mixed samples (predictions by the regression Model 6) in different sample sets. Low and upper boundaries of 95% confidence intervals are provided for predicted values (in brackets).</w:t>
      </w:r>
    </w:p>
    <w:tbl>
      <w:tblPr>
        <w:tblStyle w:val="a5"/>
        <w:tblW w:w="7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976"/>
        <w:gridCol w:w="1924"/>
        <w:gridCol w:w="1351"/>
        <w:gridCol w:w="1924"/>
        <w:gridCol w:w="1351"/>
      </w:tblGrid>
      <w:tr w:rsidR="006462A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6462A0">
            <w:pPr>
              <w:spacing w:line="360" w:lineRule="auto"/>
              <w:jc w:val="both"/>
            </w:pPr>
          </w:p>
        </w:tc>
        <w:tc>
          <w:tcPr>
            <w:tcW w:w="3275" w:type="dxa"/>
            <w:gridSpan w:val="2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</w:t>
            </w:r>
            <w:proofErr w:type="spellStart"/>
            <w:r>
              <w:t>edu|E</w:t>
            </w:r>
            <w:proofErr w:type="spellEnd"/>
            <w:r>
              <w:t>)</w:t>
            </w:r>
          </w:p>
        </w:tc>
        <w:tc>
          <w:tcPr>
            <w:tcW w:w="3275" w:type="dxa"/>
            <w:gridSpan w:val="2"/>
          </w:tcPr>
          <w:p w:rsidR="006462A0" w:rsidRDefault="00D806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</w:t>
            </w:r>
            <w:proofErr w:type="spellStart"/>
            <w:r>
              <w:t>tros|T</w:t>
            </w:r>
            <w:proofErr w:type="spellEnd"/>
            <w:r>
              <w:t>)</w:t>
            </w:r>
          </w:p>
        </w:tc>
      </w:tr>
      <w:tr w:rsidR="006462A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Set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Ptros</w:t>
            </w:r>
            <w:proofErr w:type="spellEnd"/>
            <w:r>
              <w:t>=0.5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data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Ptros</w:t>
            </w:r>
            <w:proofErr w:type="spellEnd"/>
            <w:r>
              <w:t>=0.5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data</w:t>
            </w:r>
          </w:p>
        </w:tc>
      </w:tr>
      <w:tr w:rsidR="0064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WBL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 (0.73-0.81)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 (0.82-0.89)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64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BH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 (0.61-0.78)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 (0.51-0.63)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</w:t>
            </w:r>
          </w:p>
        </w:tc>
      </w:tr>
      <w:tr w:rsidR="0064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GOM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 (0.54-0.77)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 (0.68-0.95)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</w:tr>
      <w:tr w:rsidR="0064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BALT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 (0.44-0.58)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 (0.58-0.94)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</w:tr>
      <w:tr w:rsidR="0064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NORW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 (0.53-0.74)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 (0.68-0.95)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</w:tr>
      <w:tr w:rsidR="0064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:rsidR="006462A0" w:rsidRDefault="00D80664">
            <w:pPr>
              <w:spacing w:line="360" w:lineRule="auto"/>
              <w:jc w:val="center"/>
            </w:pPr>
            <w:r>
              <w:t>SCOT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0.90</w:t>
            </w:r>
          </w:p>
        </w:tc>
        <w:tc>
          <w:tcPr>
            <w:tcW w:w="1924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1" w:type="dxa"/>
          </w:tcPr>
          <w:p w:rsidR="006462A0" w:rsidRDefault="00D806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0.96</w:t>
            </w:r>
          </w:p>
        </w:tc>
      </w:tr>
    </w:tbl>
    <w:p w:rsidR="006462A0" w:rsidRDefault="006462A0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equally mixed populations the </w:t>
      </w:r>
      <w:del w:id="509" w:author="Arcella" w:date="2020-06-12T16:23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predicted </w:delText>
        </w:r>
      </w:del>
      <w:ins w:id="510" w:author="Arcella" w:date="2020-06-12T16:23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predict</w:t>
        </w:r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ive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del w:id="511" w:author="Arcella" w:date="2020-06-12T16:23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BALT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did not differ statistically </w:t>
      </w:r>
      <w:ins w:id="512" w:author="Arcella" w:date="2020-06-12T16:23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significantly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from 0.5</w:t>
      </w:r>
      <w:ins w:id="513" w:author="Arcella" w:date="2020-06-12T16:24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4" w:author="Arcella" w:date="2020-06-12T16:24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– a value that </w:delText>
        </w:r>
      </w:del>
      <w:ins w:id="515" w:author="Arcella" w:date="2020-06-12T16:24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which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corresponds to</w:t>
      </w:r>
      <w:ins w:id="516" w:author="Arcella" w:date="2020-06-12T16:24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 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equal probability of correct and incorrect identification.</w:t>
      </w:r>
      <w:ins w:id="517" w:author="Arcella" w:date="2020-06-12T16:22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8" w:author="Arcella" w:date="2020-06-12T16:25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Further, </w:delText>
        </w:r>
      </w:del>
      <w:del w:id="519" w:author="Arcella" w:date="2020-06-12T16:24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ins w:id="520" w:author="Arcella" w:date="2020-06-12T16:24:00Z">
        <w:r w:rsidR="0029175B" w:rsidRPr="002917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  <w:r w:rsidR="0029175B" w:rsidRPr="0029175B">
          <w:rPr>
            <w:rFonts w:ascii="Times New Roman" w:eastAsia="Times New Roman" w:hAnsi="Times New Roman" w:cs="Times New Roman"/>
            <w:i/>
            <w:sz w:val="24"/>
            <w:szCs w:val="24"/>
          </w:rPr>
          <w:t>BH</w:t>
        </w:r>
      </w:ins>
      <w:ins w:id="521" w:author="Arcella" w:date="2020-06-12T16:25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, though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2" w:author="Arcella" w:date="2020-06-12T16:25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was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quite low</w:t>
      </w:r>
      <w:ins w:id="523" w:author="Arcella" w:date="2020-06-12T16:25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4" w:author="Arcella" w:date="2020-06-12T16:25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yet </w:delText>
        </w:r>
      </w:del>
      <w:ins w:id="525" w:author="Arcella" w:date="2020-06-12T16:25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was 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statistically</w:t>
      </w:r>
      <w:ins w:id="526" w:author="Arcella" w:date="2020-06-12T16:25:00Z">
        <w:r w:rsidR="0029175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significantly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different </w:t>
      </w:r>
      <w:r>
        <w:rPr>
          <w:rFonts w:ascii="Times New Roman" w:eastAsia="Times New Roman" w:hAnsi="Times New Roman" w:cs="Times New Roman"/>
          <w:sz w:val="24"/>
          <w:szCs w:val="24"/>
        </w:rPr>
        <w:t>from 0.5</w:t>
      </w:r>
      <w:del w:id="527" w:author="Arcella" w:date="2020-06-12T16:25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 in </w:delText>
        </w:r>
      </w:del>
      <w:del w:id="528" w:author="Arcella" w:date="2020-06-12T16:24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del w:id="529" w:author="Arcella" w:date="2020-06-12T16:25:00Z">
        <w:r w:rsidDel="0029175B">
          <w:rPr>
            <w:rFonts w:ascii="Times New Roman" w:eastAsia="Times New Roman" w:hAnsi="Times New Roman" w:cs="Times New Roman"/>
            <w:i/>
            <w:sz w:val="24"/>
            <w:szCs w:val="24"/>
          </w:rPr>
          <w:delText>BH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0" w:author="Arcella" w:date="2020-06-12T16:25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In </w:delText>
        </w:r>
      </w:del>
      <w:ins w:id="531" w:author="Arcella" w:date="2020-06-12T16:25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At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the same time</w:t>
      </w:r>
      <w:ins w:id="532" w:author="Arcella" w:date="2020-06-12T16:25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the probabilities of correct identification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ins w:id="533" w:author="Arcella" w:date="2020-06-12T16:25:00Z">
        <w:r w:rsidR="0029175B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T-morphotype in </w:t>
      </w:r>
      <w:del w:id="534" w:author="Arcella" w:date="2020-06-12T16:25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t>GOM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Norw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were quite high </w:t>
      </w:r>
      <w:del w:id="535" w:author="Arcella" w:date="2020-06-12T16:27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indicating the possibility of identification of </w:delText>
        </w:r>
        <w:r w:rsidDel="0029175B">
          <w:rPr>
            <w:rFonts w:ascii="Times New Roman" w:eastAsia="Times New Roman" w:hAnsi="Times New Roman" w:cs="Times New Roman"/>
            <w:i/>
            <w:sz w:val="24"/>
            <w:szCs w:val="24"/>
          </w:rPr>
          <w:delText>M. trossulus</w:delText>
        </w:r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 by T-morphotype in these </w:delText>
        </w:r>
        <w:r w:rsidRPr="0029175B" w:rsidDel="0029175B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regions </w:delText>
        </w:r>
      </w:del>
      <w:r w:rsidRPr="002917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(for the range of </w:t>
      </w:r>
      <w:proofErr w:type="spellStart"/>
      <w:r w:rsidRPr="002917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Ptros</w:t>
      </w:r>
      <w:proofErr w:type="spellEnd"/>
      <w:r w:rsidRPr="002917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&gt;0.5)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general, </w:t>
      </w:r>
      <w:del w:id="536" w:author="Arcella" w:date="2020-06-12T16:26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commentRangeStart w:id="537"/>
      <w:r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commentRangeEnd w:id="537"/>
      <w:r w:rsidR="0029175B">
        <w:rPr>
          <w:rStyle w:val="a8"/>
        </w:rPr>
        <w:commentReference w:id="53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predictive values for both species were revealed in </w:t>
      </w:r>
      <w:del w:id="538" w:author="Arcella" w:date="2020-06-12T16:27:00Z">
        <w:r w:rsidDel="0029175B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WSBL.</w:t>
      </w:r>
    </w:p>
    <w:p w:rsidR="000158AE" w:rsidRDefault="00D80664">
      <w:pPr>
        <w:spacing w:line="360" w:lineRule="auto"/>
        <w:rPr>
          <w:ins w:id="539" w:author="Arcella" w:date="2020-06-12T16:48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Variation in morphotype frequencies between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and </w:t>
      </w:r>
      <w:del w:id="540" w:author="Arcella" w:date="2020-06-12T16:39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among </w:delText>
        </w:r>
      </w:del>
      <w:ins w:id="541" w:author="Arcella" w:date="2020-06-12T16:39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>between</w:t>
        </w:r>
        <w:r w:rsidR="00897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contact zones revealed in the study is </w:t>
      </w:r>
      <w:del w:id="542" w:author="Arcella" w:date="2020-06-12T16:38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well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illustrated </w:t>
      </w:r>
      <w:del w:id="543" w:author="Arcella" w:date="2020-06-12T16:38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by the </w:delText>
        </w:r>
      </w:del>
      <w:ins w:id="544" w:author="Arcella" w:date="2020-06-12T16:38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Fig. 1</w:t>
      </w:r>
      <w:ins w:id="545" w:author="Arcella" w:date="2020-06-12T16:38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ins w:id="546" w:author="Arcella" w:date="2020-06-12T16:38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estimates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pooled samples from different sets are provided.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53% in the saline Barents Sea and less than 10% in all </w:t>
      </w:r>
      <w:ins w:id="547" w:author="Arcella" w:date="2020-06-12T16:39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other sets. In its turn</w:t>
      </w:r>
      <w:ins w:id="548" w:author="Arcella" w:date="2020-06-12T16:39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9" w:author="Arcella" w:date="2020-06-12T16:39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17% in </w:t>
      </w:r>
      <w:del w:id="550" w:author="Arcella" w:date="2020-06-12T16:46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Western Baltic, 42% in Western Norway, 49% in the Gulf of Maine and more than 75% in the White and Barents Seas and Northern Scotland.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estimates in Norway and the Gulf of Maine were much affected by the </w:t>
      </w:r>
      <w:del w:id="551" w:author="Arcella" w:date="2020-06-12T16:39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abovementioned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outlier samples</w:t>
      </w:r>
      <w:ins w:id="552" w:author="Arcella" w:date="2020-06-12T16:39:00Z">
        <w:r w:rsidR="00897B91">
          <w:rPr>
            <w:rFonts w:ascii="Times New Roman" w:eastAsia="Times New Roman" w:hAnsi="Times New Roman" w:cs="Times New Roman"/>
            <w:sz w:val="24"/>
            <w:szCs w:val="24"/>
          </w:rPr>
          <w:t xml:space="preserve"> (see above)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.</w:t>
      </w:r>
      <w:del w:id="553" w:author="Arcella" w:date="2020-06-12T16:40:00Z">
        <w:r w:rsidDel="00897B9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 xml:space="preserve">Excluding these samples, </w:delText>
        </w:r>
        <w:r w:rsidDel="00897B9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delText xml:space="preserve">P(T|tros) </w:delText>
        </w:r>
        <w:r w:rsidDel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would be 54% and 71% in two regions respectively</w:delText>
        </w:r>
      </w:del>
      <w:ins w:id="554" w:author="Arcella" w:date="2020-06-12T16:40:00Z">
        <w:r w:rsidR="00897B91" w:rsidRP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If</w:t>
        </w:r>
      </w:ins>
      <w:ins w:id="555" w:author="Arcella" w:date="2020-06-12T16:41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we discard</w:t>
        </w:r>
      </w:ins>
      <w:ins w:id="556" w:author="Arcella" w:date="2020-06-12T16:40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these samples, </w:t>
        </w:r>
        <w:r w:rsidR="00897B9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P(</w:t>
        </w:r>
        <w:proofErr w:type="spellStart"/>
        <w:r w:rsidR="00897B9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>T|tros</w:t>
        </w:r>
        <w:proofErr w:type="spellEnd"/>
        <w:r w:rsidR="00897B9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</w:rPr>
          <w:t xml:space="preserve">) </w:t>
        </w:r>
      </w:ins>
      <w:ins w:id="557" w:author="Arcella" w:date="2020-06-12T16:48:00Z">
        <w:r w:rsidR="000158AE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GB"/>
          </w:rPr>
          <w:t xml:space="preserve">will </w:t>
        </w:r>
      </w:ins>
      <w:ins w:id="558" w:author="Arcella" w:date="2020-06-12T16:40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make</w:t>
        </w:r>
      </w:ins>
      <w:ins w:id="559" w:author="Arcella" w:date="2020-06-12T16:48:00Z">
        <w:r w:rsidR="000158AE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ins w:id="560" w:author="Arcella" w:date="2020-06-12T16:40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up </w:t>
        </w:r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54% </w:t>
        </w:r>
      </w:ins>
      <w:ins w:id="561" w:author="Arcella" w:date="2020-06-12T16:41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 Norway </w:t>
        </w:r>
      </w:ins>
      <w:ins w:id="562" w:author="Arcella" w:date="2020-06-12T16:40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and 71% in </w:t>
        </w:r>
      </w:ins>
      <w:ins w:id="563" w:author="Arcella" w:date="2020-06-12T16:41:00Z">
        <w:r w:rsidR="00897B91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the Gulf of Maine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Fig. 1 also </w:t>
      </w:r>
      <w:del w:id="564" w:author="Arcella" w:date="2020-06-12T16:48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provides insight into </w:delText>
        </w:r>
      </w:del>
      <w:ins w:id="565" w:author="Arcella" w:date="2020-06-12T16:48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shows 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morphotype frequencies in putatively pure populations of species out of </w:t>
      </w:r>
      <w:ins w:id="566" w:author="Arcella" w:date="2020-06-12T16:49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contact zones studied. Within the ancestral range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Pacific, </w:t>
      </w:r>
      <w:ins w:id="567" w:author="Arcella" w:date="2020-06-12T16:49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populations were nearly monomorphic for </w:t>
      </w:r>
      <w:ins w:id="568" w:author="Arcella" w:date="2020-06-12T16:49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T-morphotype. In the Gulf of St. Lawrence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0.81</w:t>
      </w:r>
      <w:r>
        <w:rPr>
          <w:rFonts w:ascii="Times New Roman" w:eastAsia="Times New Roman" w:hAnsi="Times New Roman" w:cs="Times New Roman"/>
          <w:sz w:val="24"/>
          <w:szCs w:val="24"/>
        </w:rPr>
        <w:t>, i.e. close to that in most</w:t>
      </w:r>
      <w:ins w:id="569" w:author="Arcella" w:date="2020-06-12T16:50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 of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del w:id="570" w:author="Arcella" w:date="2020-06-12T16:51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Gulf of Maine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conspecific </w:t>
      </w:r>
      <w:ins w:id="571" w:author="Arcella" w:date="2020-06-12T16:51:00Z">
        <w:r w:rsidR="000158AE" w:rsidRPr="000158AE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— </w:t>
        </w:r>
        <w:r w:rsidR="000158AE" w:rsidRPr="000158AE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 xml:space="preserve">в смысле, </w:t>
        </w:r>
        <w:proofErr w:type="spellStart"/>
        <w:r w:rsidR="000158AE" w:rsidRPr="000158AE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GB"/>
          </w:rPr>
          <w:t>M.trossulus</w:t>
        </w:r>
        <w:proofErr w:type="spellEnd"/>
        <w:r w:rsidR="000158AE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GB"/>
          </w:rPr>
          <w:t xml:space="preserve"> </w:t>
        </w:r>
        <w:r w:rsidR="000158AE" w:rsidRPr="000158AE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GB"/>
          </w:rPr>
          <w:t>??</w:t>
        </w:r>
        <w:r w:rsidR="000158AE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populations</w:t>
      </w:r>
      <w:ins w:id="572" w:author="Arcella" w:date="2020-06-12T16:51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 in the </w:t>
        </w:r>
        <w:r w:rsidR="000158AE">
          <w:rPr>
            <w:rFonts w:ascii="Times New Roman" w:eastAsia="Times New Roman" w:hAnsi="Times New Roman" w:cs="Times New Roman"/>
            <w:sz w:val="24"/>
            <w:szCs w:val="24"/>
          </w:rPr>
          <w:t>Gulf of Maine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All reference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populations from temperate areas (Long Island Sound and Cape Cod in Western Atlantic, Northern and Norwegian Seas in Europe) were nearly monomorphic for</w:t>
      </w:r>
      <w:ins w:id="573" w:author="Arcella" w:date="2020-06-12T16:52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E-morphotype. At the northeast extreme of the species range in East Atlantic</w:t>
      </w:r>
      <w:ins w:id="574" w:author="Arcella" w:date="2020-06-12T16:52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5" w:author="Arcella" w:date="2020-06-12T16:52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–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in the Southwestern Barents Sea,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varied considerably between samples, in particular between samples from brackish (range 0-3%) and saline (0.35-0.70%) localities (see ESM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Table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del w:id="576" w:author="Arcella" w:date="2020-06-12T16:52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just as </w:delText>
        </w:r>
      </w:del>
      <w:ins w:id="577" w:author="Arcella" w:date="2020-06-12T16:52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as it did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along the Barents sea coast of</w:t>
      </w:r>
      <w:ins w:id="578" w:author="Arcella" w:date="2020-06-12T16:52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Kola Peninsula. Increased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T|edu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also recorded in </w:t>
      </w:r>
      <w:del w:id="579" w:author="Arcella" w:date="2020-06-12T16:52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580" w:author="Arcella" w:date="2020-06-12T16:52:00Z">
        <w:r w:rsidR="000158AE" w:rsidRPr="000158AE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two</w:t>
        </w:r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northernmost samples from Western Atlantic (both </w:t>
      </w:r>
      <w:del w:id="581" w:author="Arcella" w:date="2020-06-12T16:52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two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from saline localities), Greenland (66%) and the Gulf of St. Lawrence (73%).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82" w:name="_gjdgxs" w:colFirst="0" w:colLast="0"/>
      <w:bookmarkEnd w:id="58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Associations betw</w:t>
      </w:r>
      <w:r w:rsidR="00A305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een morphotypes and shell size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was no clear statistical relationship between </w:t>
      </w:r>
      <w:ins w:id="583" w:author="Arcella" w:date="2020-06-12T16:53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size and </w:t>
      </w:r>
      <w:ins w:id="584" w:author="Arcella" w:date="2020-06-12T16:53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morphotype of conspecific mussels. At the level of individual samples, the probability </w:t>
      </w:r>
      <w:del w:id="585" w:author="Arcella" w:date="2020-06-12T16:53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to find </w:delText>
        </w:r>
      </w:del>
      <w:ins w:id="586" w:author="Arcella" w:date="2020-06-12T16:53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of finding 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T-morphotype increased with </w:t>
      </w:r>
      <w:ins w:id="587" w:author="Arcella" w:date="2020-06-12T16:53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mussel size (</w:t>
      </w:r>
      <w:ins w:id="588" w:author="Arcella" w:date="2020-06-12T16:53:00Z">
        <w:r w:rsidR="000158AE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positive slope-term of the regression) in 16 out of 34 informative comparisons (when species-specific genotypes were both present and polymorphic for morphotypes)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 17 out of 43 comparisons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slope-terms of the regression models were individually significant (p&lt;0.05) in four cases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 four cases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only in one case when the correction for multiple testing was applied (sample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Bergen_MV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see ESM1). We also checked the presence of any patterns in residuals from </w:t>
      </w:r>
      <w:del w:id="589" w:author="Arcella" w:date="2020-06-12T16:53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Model 6 as a function of mussel size.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Prediction of taxonomic structure of populations and predictive values of the morphotype</w:t>
      </w:r>
      <w:del w:id="590" w:author="Arcella" w:date="2020-06-12T16:54:00Z">
        <w:r w:rsidDel="000158AE">
          <w:rPr>
            <w:rFonts w:ascii="Times New Roman" w:eastAsia="Times New Roman" w:hAnsi="Times New Roman" w:cs="Times New Roman"/>
            <w:b/>
            <w:color w:val="1F497D"/>
            <w:sz w:val="24"/>
            <w:szCs w:val="24"/>
          </w:rPr>
          <w:delText>-</w:delText>
        </w:r>
      </w:del>
      <w:ins w:id="591" w:author="Arcella" w:date="2020-06-12T16:54:00Z">
        <w:r w:rsidR="000158AE">
          <w:rPr>
            <w:rFonts w:ascii="Times New Roman" w:eastAsia="Times New Roman" w:hAnsi="Times New Roman" w:cs="Times New Roman"/>
            <w:b/>
            <w:color w:val="1F497D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tes</w:t>
      </w:r>
      <w:r w:rsidR="00A30530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t basing on calibrating samples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coefficients of the regression models</w:t>
      </w:r>
      <w:del w:id="592" w:author="Arcella" w:date="2020-06-12T17:06:00Z">
        <w:r w:rsidDel="000158AE">
          <w:rPr>
            <w:rFonts w:ascii="Times New Roman" w:eastAsia="Times New Roman" w:hAnsi="Times New Roman" w:cs="Times New Roman"/>
            <w:sz w:val="24"/>
            <w:szCs w:val="24"/>
          </w:rPr>
          <w:delText xml:space="preserve">  the </w:delText>
        </w:r>
      </w:del>
      <w:ins w:id="593" w:author="Arcella" w:date="2020-06-12T17:06:00Z">
        <w:r w:rsidR="000158AE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Model 4 and Model 6  (Table 1)</w:t>
      </w:r>
      <w:ins w:id="594" w:author="Arcella" w:date="2020-06-12T17:07:00Z">
        <w:r w:rsidR="002E6513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we constructed a set of formulas predicting the  taxonomic structure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ins w:id="595" w:author="Arcella" w:date="2020-06-12T17:07:00Z">
        <w:r w:rsidR="002E6513">
          <w:rPr>
            <w:rFonts w:ascii="Times New Roman" w:eastAsia="Times New Roman" w:hAnsi="Times New Roman" w:cs="Times New Roman"/>
            <w:sz w:val="24"/>
            <w:szCs w:val="24"/>
          </w:rPr>
          <w:t xml:space="preserve"> 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probability of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correct species identification using </w:t>
      </w:r>
      <w:ins w:id="596" w:author="Arcella" w:date="2020-06-12T17:07:00Z">
        <w:r w:rsidR="002E6513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morphotype test (Table 3).  These formulas were used for </w:t>
      </w:r>
      <w:del w:id="597" w:author="Arcella" w:date="2020-06-12T17:07:00Z">
        <w:r w:rsidDel="002E6513">
          <w:rPr>
            <w:rFonts w:ascii="Times New Roman" w:eastAsia="Times New Roman" w:hAnsi="Times New Roman" w:cs="Times New Roman"/>
            <w:sz w:val="24"/>
            <w:szCs w:val="24"/>
          </w:rPr>
          <w:delText xml:space="preserve">for </w:delText>
        </w:r>
      </w:del>
      <w:ins w:id="598" w:author="Arcella" w:date="2020-06-12T17:07:00Z">
        <w:r w:rsidR="002E6513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comparison of predictions made with these regression models and </w:t>
      </w:r>
      <w:ins w:id="599" w:author="Arcella" w:date="2020-06-12T17:07:00Z">
        <w:r w:rsidR="002E6513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predictions proposed by Eq. 1, 2 and 3.</w:t>
      </w: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3. </w:t>
      </w:r>
      <w:r w:rsidR="002E651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ormulas used for taxonomic and individual assignment using morphotype tests in  different sample sets</w:t>
      </w:r>
    </w:p>
    <w:p w:rsidR="006462A0" w:rsidRDefault="00646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6462A0" w:rsidRDefault="00D8066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val="ru-RU"/>
        </w:rPr>
        <w:drawing>
          <wp:inline distT="114300" distB="114300" distL="114300" distR="114300" wp14:anchorId="4EFB8B41" wp14:editId="231A27B0">
            <wp:extent cx="5942965" cy="341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2A0" w:rsidRDefault="006462A0">
      <w:pPr>
        <w:spacing w:line="36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</w:pPr>
    </w:p>
    <w:p w:rsidR="00D5343D" w:rsidRDefault="00D80664" w:rsidP="00775258">
      <w:pPr>
        <w:spacing w:line="36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We applied Eq.1 and Eq. 2 (predictive values as a function of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T|tros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E|edu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, “genotype by morphotype calculator”) and Eq. 3 (“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calculator”) using as an input </w:t>
      </w:r>
      <w:ins w:id="600" w:author="Arcella" w:date="2020-06-12T17:08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data on all possible pairs of populations from </w:t>
      </w:r>
      <w:del w:id="601" w:author="Arcella" w:date="2020-06-12T17:08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WSBL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compared </w:t>
      </w:r>
      <w:ins w:id="602" w:author="Arcella" w:date="2020-06-12T17:09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values predicted by these equations with </w:t>
      </w:r>
      <w:del w:id="603" w:author="Arcella" w:date="2020-06-12T17:09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that </w:delText>
        </w:r>
      </w:del>
      <w:ins w:id="604" w:author="Arcella" w:date="2020-06-12T17:09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those </w:t>
        </w:r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predicted by </w:t>
      </w:r>
      <w:del w:id="605" w:author="Arcella" w:date="2020-06-12T17:09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regression models </w:t>
      </w:r>
      <w:del w:id="606" w:author="Arcella" w:date="2020-06-12T17:09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Model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6 and </w:t>
      </w:r>
      <w:del w:id="607" w:author="Arcella" w:date="2020-06-12T17:09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Model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4</w:t>
      </w:r>
      <w:ins w:id="608" w:author="Arcella" w:date="2020-06-12T17:09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respectively (Table 3, </w:t>
      </w: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новая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формулами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). Fig. 4 illustrates </w:t>
      </w:r>
      <w:del w:id="609" w:author="Arcella" w:date="2020-06-12T17:16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how well two predictions fit each other </w:delText>
        </w:r>
      </w:del>
      <w:ins w:id="610" w:author="Arcella" w:date="2020-06-12T17:16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goodness of correspondence of the </w:t>
        </w:r>
        <w:proofErr w:type="spellStart"/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>tw</w:t>
        </w:r>
        <w:proofErr w:type="spellEnd"/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 predictions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depending on the </w:t>
      </w:r>
      <w:del w:id="611" w:author="Arcella" w:date="2020-06-12T17:10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peculiarities of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genetic constitution of </w:t>
      </w:r>
      <w:ins w:id="612" w:author="Arcella" w:date="2020-06-12T17:10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paired samples as expressed by the </w:t>
      </w:r>
      <w:del w:id="613" w:author="Arcella" w:date="2020-06-12T17:10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index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Delta</w:t>
      </w:r>
      <w:ins w:id="614" w:author="Arcella" w:date="2020-06-12T17:10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 </w:t>
        </w:r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>index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 The best predictions of </w:t>
      </w:r>
      <w:del w:id="615" w:author="Arcella" w:date="2020-06-12T17:11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the </w:delText>
        </w:r>
      </w:del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were obtained when </w:t>
      </w:r>
      <w:ins w:id="616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most dissimilar </w:t>
      </w:r>
      <w:ins w:id="617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samples consisting of </w:t>
        </w:r>
      </w:ins>
      <w:del w:id="618" w:author="Arcella" w:date="2020-06-12T17:11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–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nearly pure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M. edulis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M. trossulus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del w:id="619" w:author="Arcella" w:date="2020-06-12T17:11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samples have been </w:delText>
        </w:r>
      </w:del>
      <w:ins w:id="620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were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used</w:t>
      </w:r>
      <w:ins w:id="621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while the best predictions of P(</w:t>
      </w: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edu|E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) and P(</w:t>
      </w: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) values were obtained when</w:t>
      </w:r>
      <w:ins w:id="622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 the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most mixed samples (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of both samples close to 0.5) </w:t>
      </w:r>
      <w:del w:id="623" w:author="Arcella" w:date="2020-06-12T17:11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have been </w:delText>
        </w:r>
      </w:del>
      <w:ins w:id="624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were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taken </w:t>
      </w:r>
      <w:del w:id="625" w:author="Arcella" w:date="2020-06-12T17:11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as </w:delText>
        </w:r>
      </w:del>
      <w:ins w:id="626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for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calibration</w:t>
      </w:r>
      <w:del w:id="627" w:author="Arcella" w:date="2020-06-12T17:11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 ones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 We applied </w:t>
      </w:r>
      <w:ins w:id="628" w:author="Arcella" w:date="2020-06-12T17:11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“calculators” to all five geographical sets using, where possible, two most dissimilar samples for </w:t>
      </w:r>
      <w:ins w:id="629" w:author="Arcella" w:date="2020-06-12T17:12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lastRenderedPageBreak/>
        <w:t xml:space="preserve">calculation of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two most mixed samples for </w:t>
      </w:r>
      <w:ins w:id="630" w:author="Arcella" w:date="2020-06-12T17:12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calculation of predictive values (Fig. 3; note that </w:t>
      </w:r>
      <w:del w:id="631" w:author="Arcella" w:date="2020-06-12T17:12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for </w:delText>
        </w:r>
        <w:r w:rsidDel="002E6513">
          <w:rPr>
            <w:rFonts w:ascii="Times New Roman" w:eastAsia="Times New Roman" w:hAnsi="Times New Roman" w:cs="Times New Roman"/>
            <w:i/>
            <w:color w:val="1F497D"/>
            <w:sz w:val="24"/>
            <w:szCs w:val="24"/>
          </w:rPr>
          <w:delText>Scot</w:delText>
        </w:r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only two samples were available</w:t>
      </w:r>
      <w:ins w:id="632" w:author="Arcella" w:date="2020-06-12T17:12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 </w:t>
        </w:r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for </w:t>
        </w:r>
        <w:r w:rsidR="002E6513">
          <w:rPr>
            <w:rFonts w:ascii="Times New Roman" w:eastAsia="Times New Roman" w:hAnsi="Times New Roman" w:cs="Times New Roman"/>
            <w:i/>
            <w:color w:val="1F497D"/>
            <w:sz w:val="24"/>
            <w:szCs w:val="24"/>
          </w:rPr>
          <w:t>Scot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). Visual inspection of </w:t>
      </w:r>
      <w:del w:id="633" w:author="Arcella" w:date="2020-06-12T17:12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the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Fig. 3 shows good correspondence between </w:t>
      </w:r>
      <w:ins w:id="634" w:author="Arcella" w:date="2020-06-12T17:12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the </w:t>
        </w:r>
      </w:ins>
      <w:r w:rsidRPr="002E6513">
        <w:rPr>
          <w:rFonts w:ascii="Times New Roman" w:eastAsia="Times New Roman" w:hAnsi="Times New Roman" w:cs="Times New Roman"/>
          <w:color w:val="1F497D"/>
          <w:sz w:val="24"/>
          <w:szCs w:val="24"/>
          <w:highlight w:val="yellow"/>
        </w:rPr>
        <w:t xml:space="preserve">predicted by the “genotype by morphotype calculator” and </w:t>
      </w:r>
      <w:r w:rsidRPr="002E651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regression lines</w:t>
      </w:r>
      <w:ins w:id="635" w:author="Arcella" w:date="2020-06-12T17:12:00Z">
        <w:r w:rsidR="002E6513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r w:rsidR="002E6513">
          <w:rPr>
            <w:rFonts w:ascii="Times New Roman" w:eastAsia="Times New Roman" w:hAnsi="Times New Roman" w:cs="Times New Roman"/>
            <w:color w:val="FF0000"/>
            <w:sz w:val="24"/>
            <w:szCs w:val="24"/>
            <w:lang w:val="ru-RU"/>
          </w:rPr>
          <w:t>не поняла, между чем и чем?</w:t>
        </w:r>
      </w:ins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in all cases but in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NORW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lat</w:t>
      </w:r>
      <w:proofErr w:type="spellEnd"/>
      <w:ins w:id="636" w:author="Arcella" w:date="2020-06-12T17:13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  <w:lang w:val="en-GB"/>
          </w:rPr>
          <w:t>t</w:t>
        </w:r>
      </w:ins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was due to the </w:t>
      </w:r>
      <w:commentRangeStart w:id="637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formal choice </w:t>
      </w:r>
      <w:commentRangeEnd w:id="637"/>
      <w:r w:rsidR="002E6513">
        <w:rPr>
          <w:rStyle w:val="a8"/>
        </w:rPr>
        <w:commentReference w:id="637"/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of the only outlier sample with </w:t>
      </w:r>
      <w:ins w:id="638" w:author="Arcella" w:date="2020-06-12T17:13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 an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extremely low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tros|T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as </w:t>
      </w:r>
      <w:ins w:id="639" w:author="Arcella" w:date="2020-06-12T17:16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 xml:space="preserve">a 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calibrating one. In its turn</w:t>
      </w:r>
      <w:ins w:id="640" w:author="Arcella" w:date="2020-06-12T17:16:00Z">
        <w:r w:rsidR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the “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Ptros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calculator” was </w:t>
      </w:r>
      <w:del w:id="641" w:author="Arcella" w:date="2020-06-12T17:16:00Z">
        <w:r w:rsidDel="002E6513">
          <w:rPr>
            <w:rFonts w:ascii="Times New Roman" w:eastAsia="Times New Roman" w:hAnsi="Times New Roman" w:cs="Times New Roman"/>
            <w:color w:val="1F497D"/>
            <w:sz w:val="24"/>
            <w:szCs w:val="24"/>
          </w:rPr>
          <w:delText xml:space="preserve">quite </w:delText>
        </w:r>
      </w:del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inaccurate for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NORW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BALT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but nearly ideal for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WSBS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GOM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 </w:t>
      </w:r>
    </w:p>
    <w:p w:rsidR="006462A0" w:rsidRDefault="00D80664" w:rsidP="0077525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Fig. +.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highlight w:val="lightGray"/>
        </w:rPr>
        <w:t>Correspondence between “genotype by morphotype calculator” (Eq. 1-2 , left graph) and “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  <w:highlight w:val="lightGray"/>
        </w:rPr>
        <w:t>Ptros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  <w:highlight w:val="lightGray"/>
        </w:rPr>
        <w:t xml:space="preserve"> by 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  <w:highlight w:val="lightGray"/>
        </w:rPr>
        <w:t>PT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highlight w:val="lightGray"/>
        </w:rPr>
        <w:t xml:space="preserve"> calculator”  (Eq. 3, right graph) and regression models (Model 6 and Model 4, respectively).  Each point corresponds to a unique pair combination of samples from WSBL. .  OX axis reflects dissimilarity of genetic structure in each pair (Delta) (for pure conspecific samples Delta takes a value of zero, for equally mixed samples – 0.5, for two pure heterospecific samples - 1). OY: goodness of correspondence between assessment of predictive values by equations and regression models.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</w:t>
      </w:r>
    </w:p>
    <w:sectPr w:rsidR="006462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26" w:author="Arcella" w:date="2020-06-12T17:19:00Z" w:initials="A">
    <w:p w:rsidR="001550FB" w:rsidRPr="001550FB" w:rsidRDefault="001550FB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правильно?</w:t>
      </w:r>
    </w:p>
  </w:comment>
  <w:comment w:id="492" w:author="Arcella" w:date="2020-06-12T17:19:00Z" w:initials="A">
    <w:p w:rsidR="002F055F" w:rsidRPr="002F055F" w:rsidRDefault="002F055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Структура зависимости – это нормально?</w:t>
      </w:r>
    </w:p>
  </w:comment>
  <w:comment w:id="537" w:author="Arcella" w:date="2020-06-12T17:19:00Z" w:initials="A">
    <w:p w:rsidR="0029175B" w:rsidRPr="0029175B" w:rsidRDefault="0029175B">
      <w:pPr>
        <w:pStyle w:val="a9"/>
        <w:rPr>
          <w:lang w:val="en-GB"/>
        </w:rPr>
      </w:pPr>
      <w:r>
        <w:rPr>
          <w:rStyle w:val="a8"/>
        </w:rPr>
        <w:annotationRef/>
      </w:r>
      <w:r>
        <w:rPr>
          <w:lang w:val="ru-RU"/>
        </w:rPr>
        <w:t xml:space="preserve">или </w:t>
      </w:r>
      <w:r>
        <w:rPr>
          <w:lang w:val="en-GB"/>
        </w:rPr>
        <w:t>the highest?</w:t>
      </w:r>
    </w:p>
  </w:comment>
  <w:comment w:id="637" w:author="Arcella" w:date="2020-06-12T17:19:00Z" w:initials="A">
    <w:p w:rsidR="002E6513" w:rsidRPr="002E6513" w:rsidRDefault="002E6513">
      <w:pPr>
        <w:pStyle w:val="a9"/>
        <w:rPr>
          <w:lang w:val="en-GB"/>
        </w:rPr>
      </w:pPr>
      <w:r>
        <w:rPr>
          <w:rStyle w:val="a8"/>
        </w:rPr>
        <w:annotationRef/>
      </w:r>
      <w:r>
        <w:rPr>
          <w:lang w:val="ru-RU"/>
        </w:rPr>
        <w:t xml:space="preserve">Что такое </w:t>
      </w:r>
      <w:r>
        <w:rPr>
          <w:lang w:val="en-GB"/>
        </w:rPr>
        <w:t>formal choice?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4AA" w:rsidRDefault="006524AA" w:rsidP="006B68D7">
      <w:pPr>
        <w:spacing w:after="0" w:line="240" w:lineRule="auto"/>
      </w:pPr>
      <w:r>
        <w:separator/>
      </w:r>
    </w:p>
  </w:endnote>
  <w:endnote w:type="continuationSeparator" w:id="0">
    <w:p w:rsidR="006524AA" w:rsidRDefault="006524AA" w:rsidP="006B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4AA" w:rsidRDefault="006524AA" w:rsidP="006B68D7">
      <w:pPr>
        <w:spacing w:after="0" w:line="240" w:lineRule="auto"/>
      </w:pPr>
      <w:r>
        <w:separator/>
      </w:r>
    </w:p>
  </w:footnote>
  <w:footnote w:type="continuationSeparator" w:id="0">
    <w:p w:rsidR="006524AA" w:rsidRDefault="006524AA" w:rsidP="006B6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oNotTrackFormatting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62A0"/>
    <w:rsid w:val="000158AE"/>
    <w:rsid w:val="00036716"/>
    <w:rsid w:val="00043C6C"/>
    <w:rsid w:val="00076871"/>
    <w:rsid w:val="000812E3"/>
    <w:rsid w:val="000D79CC"/>
    <w:rsid w:val="000F266A"/>
    <w:rsid w:val="001550FB"/>
    <w:rsid w:val="001D33D6"/>
    <w:rsid w:val="00203403"/>
    <w:rsid w:val="0020548F"/>
    <w:rsid w:val="0029175B"/>
    <w:rsid w:val="002E6513"/>
    <w:rsid w:val="002F055F"/>
    <w:rsid w:val="00336995"/>
    <w:rsid w:val="00496783"/>
    <w:rsid w:val="005C676D"/>
    <w:rsid w:val="006462A0"/>
    <w:rsid w:val="006524AA"/>
    <w:rsid w:val="00685051"/>
    <w:rsid w:val="006969C5"/>
    <w:rsid w:val="006B68D7"/>
    <w:rsid w:val="006B745D"/>
    <w:rsid w:val="00710D58"/>
    <w:rsid w:val="007116AB"/>
    <w:rsid w:val="00775258"/>
    <w:rsid w:val="007B664A"/>
    <w:rsid w:val="007C4922"/>
    <w:rsid w:val="00842A1B"/>
    <w:rsid w:val="00897B91"/>
    <w:rsid w:val="008A496B"/>
    <w:rsid w:val="00A30530"/>
    <w:rsid w:val="00B315C7"/>
    <w:rsid w:val="00B76811"/>
    <w:rsid w:val="00B96F03"/>
    <w:rsid w:val="00C724D4"/>
    <w:rsid w:val="00CB4A8B"/>
    <w:rsid w:val="00D27C09"/>
    <w:rsid w:val="00D5343D"/>
    <w:rsid w:val="00D56809"/>
    <w:rsid w:val="00D80664"/>
    <w:rsid w:val="00DA3C5A"/>
    <w:rsid w:val="00EB689C"/>
    <w:rsid w:val="00F6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widowControl w:val="0"/>
      <w:spacing w:before="240" w:after="60" w:line="480" w:lineRule="auto"/>
      <w:ind w:firstLine="567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</w:tblStylePr>
  </w:style>
  <w:style w:type="paragraph" w:styleId="a6">
    <w:name w:val="Balloon Text"/>
    <w:basedOn w:val="a"/>
    <w:link w:val="a7"/>
    <w:uiPriority w:val="99"/>
    <w:semiHidden/>
    <w:unhideWhenUsed/>
    <w:rsid w:val="00D8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066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F266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F266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F266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F266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F266A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6B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B68D7"/>
  </w:style>
  <w:style w:type="paragraph" w:styleId="af">
    <w:name w:val="footer"/>
    <w:basedOn w:val="a"/>
    <w:link w:val="af0"/>
    <w:uiPriority w:val="99"/>
    <w:unhideWhenUsed/>
    <w:rsid w:val="006B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B6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widowControl w:val="0"/>
      <w:spacing w:before="240" w:after="60" w:line="480" w:lineRule="auto"/>
      <w:ind w:firstLine="567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</w:tblStylePr>
  </w:style>
  <w:style w:type="paragraph" w:styleId="a6">
    <w:name w:val="Balloon Text"/>
    <w:basedOn w:val="a"/>
    <w:link w:val="a7"/>
    <w:uiPriority w:val="99"/>
    <w:semiHidden/>
    <w:unhideWhenUsed/>
    <w:rsid w:val="00D8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066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F266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F266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F266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F266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F266A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6B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B68D7"/>
  </w:style>
  <w:style w:type="paragraph" w:styleId="af">
    <w:name w:val="footer"/>
    <w:basedOn w:val="a"/>
    <w:link w:val="af0"/>
    <w:uiPriority w:val="99"/>
    <w:unhideWhenUsed/>
    <w:rsid w:val="006B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B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6467B-8757-4D8B-BD77-5B72A248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9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Arcella</dc:creator>
  <cp:lastModifiedBy>Arcella</cp:lastModifiedBy>
  <cp:revision>5</cp:revision>
  <dcterms:created xsi:type="dcterms:W3CDTF">2020-05-29T15:28:00Z</dcterms:created>
  <dcterms:modified xsi:type="dcterms:W3CDTF">2020-06-12T14:19:00Z</dcterms:modified>
</cp:coreProperties>
</file>