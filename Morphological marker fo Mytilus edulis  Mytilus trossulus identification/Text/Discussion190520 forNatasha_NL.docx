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22369C" w:rsidRPr="00C219E6" w:rsidRDefault="00AB1555">
      <w:pPr>
        <w:spacing w:line="360" w:lineRule="auto"/>
        <w:rPr>
          <w:rFonts w:ascii="Times New Roman" w:eastAsia="Times New Roman" w:hAnsi="Times New Roman" w:cs="Times New Roman"/>
          <w:b/>
          <w:sz w:val="24"/>
          <w:szCs w:val="24"/>
        </w:rPr>
      </w:pPr>
      <w:r w:rsidRPr="00C219E6">
        <w:rPr>
          <w:rFonts w:ascii="Times New Roman" w:eastAsia="Times New Roman" w:hAnsi="Times New Roman" w:cs="Times New Roman"/>
          <w:b/>
          <w:sz w:val="24"/>
          <w:szCs w:val="24"/>
        </w:rPr>
        <w:t>Discussion</w:t>
      </w:r>
    </w:p>
    <w:p w14:paraId="00000002" w14:textId="23AA3642" w:rsidR="0022369C" w:rsidRPr="00C219E6" w:rsidRDefault="001778A9">
      <w:pPr>
        <w:spacing w:line="360" w:lineRule="auto"/>
        <w:rPr>
          <w:rFonts w:ascii="Times New Roman" w:eastAsia="Times New Roman" w:hAnsi="Times New Roman" w:cs="Times New Roman"/>
          <w:sz w:val="24"/>
          <w:szCs w:val="24"/>
        </w:rPr>
      </w:pPr>
      <w:ins w:id="0" w:author="Arcella" w:date="2020-06-14T16:36:00Z">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ru-RU"/>
          </w:rPr>
          <w:t xml:space="preserve">см. ниже </w:t>
        </w:r>
      </w:ins>
      <w:r w:rsidR="00AB1555" w:rsidRPr="00C219E6">
        <w:rPr>
          <w:rFonts w:ascii="Times New Roman" w:eastAsia="Times New Roman" w:hAnsi="Times New Roman" w:cs="Times New Roman"/>
          <w:sz w:val="24"/>
          <w:szCs w:val="24"/>
        </w:rPr>
        <w:t xml:space="preserve">Blue mussel researchers are often interested in the knowledge about taxonomic structure of populations and in </w:t>
      </w:r>
      <w:commentRangeStart w:id="1"/>
      <w:r w:rsidR="00AB1555" w:rsidRPr="00C03280">
        <w:rPr>
          <w:rFonts w:ascii="Times New Roman" w:eastAsia="Times New Roman" w:hAnsi="Times New Roman" w:cs="Times New Roman"/>
          <w:sz w:val="24"/>
          <w:szCs w:val="24"/>
          <w:highlight w:val="yellow"/>
        </w:rPr>
        <w:t xml:space="preserve">row classification </w:t>
      </w:r>
      <w:commentRangeEnd w:id="1"/>
      <w:r w:rsidR="00F56FB0" w:rsidRPr="00C03280">
        <w:rPr>
          <w:rStyle w:val="a4"/>
          <w:highlight w:val="yellow"/>
        </w:rPr>
        <w:commentReference w:id="1"/>
      </w:r>
      <w:r w:rsidR="00AB1555" w:rsidRPr="00C03280">
        <w:rPr>
          <w:rFonts w:ascii="Times New Roman" w:eastAsia="Times New Roman" w:hAnsi="Times New Roman" w:cs="Times New Roman"/>
          <w:sz w:val="24"/>
          <w:szCs w:val="24"/>
          <w:highlight w:val="yellow"/>
        </w:rPr>
        <w:t>of individuals into “species”</w:t>
      </w:r>
      <w:r w:rsidR="00AB1555" w:rsidRPr="00C219E6">
        <w:rPr>
          <w:rFonts w:ascii="Times New Roman" w:eastAsia="Times New Roman" w:hAnsi="Times New Roman" w:cs="Times New Roman"/>
          <w:sz w:val="24"/>
          <w:szCs w:val="24"/>
        </w:rPr>
        <w:t xml:space="preserve"> rather than in the exact knowledge about species identity or hybrid status of any mussel. The finding that </w:t>
      </w:r>
      <w:r w:rsidR="00AB1555" w:rsidRPr="00C219E6">
        <w:rPr>
          <w:rFonts w:ascii="Times New Roman" w:eastAsia="Times New Roman" w:hAnsi="Times New Roman" w:cs="Times New Roman"/>
          <w:i/>
          <w:sz w:val="24"/>
          <w:szCs w:val="24"/>
        </w:rPr>
        <w:t>M. edulis</w:t>
      </w:r>
      <w:r w:rsidR="00AB1555" w:rsidRPr="00C219E6">
        <w:rPr>
          <w:rFonts w:ascii="Times New Roman" w:eastAsia="Times New Roman" w:hAnsi="Times New Roman" w:cs="Times New Roman"/>
          <w:sz w:val="24"/>
          <w:szCs w:val="24"/>
        </w:rPr>
        <w:t xml:space="preserve"> and </w:t>
      </w:r>
      <w:r w:rsidR="00AB1555" w:rsidRPr="00C219E6">
        <w:rPr>
          <w:rFonts w:ascii="Times New Roman" w:eastAsia="Times New Roman" w:hAnsi="Times New Roman" w:cs="Times New Roman"/>
          <w:i/>
          <w:sz w:val="24"/>
          <w:szCs w:val="24"/>
        </w:rPr>
        <w:t>M. trossulus</w:t>
      </w:r>
      <w:r w:rsidR="00AB1555" w:rsidRPr="00C219E6">
        <w:rPr>
          <w:rFonts w:ascii="Times New Roman" w:eastAsia="Times New Roman" w:hAnsi="Times New Roman" w:cs="Times New Roman"/>
          <w:sz w:val="24"/>
          <w:szCs w:val="24"/>
        </w:rPr>
        <w:t xml:space="preserve"> differs sufficiently by shell morphotype frequencies in the White Sea (Katolikova et al. 2016) gave hope that these tasks could be achieved </w:t>
      </w:r>
      <w:bookmarkStart w:id="2" w:name="_GoBack"/>
      <w:bookmarkEnd w:id="2"/>
      <w:r w:rsidR="00AB1555" w:rsidRPr="00C219E6">
        <w:rPr>
          <w:rFonts w:ascii="Times New Roman" w:eastAsia="Times New Roman" w:hAnsi="Times New Roman" w:cs="Times New Roman"/>
          <w:sz w:val="24"/>
          <w:szCs w:val="24"/>
        </w:rPr>
        <w:t xml:space="preserve">for these species by quick once-over of the inner side of shells only, without time- and cost consuming genotyping, and without soft tissues needed for genotyping (genotyping of shell material is possible (Geist et al. 2008; Der </w:t>
      </w:r>
      <w:proofErr w:type="spellStart"/>
      <w:r w:rsidR="00AB1555" w:rsidRPr="00C219E6">
        <w:rPr>
          <w:rFonts w:ascii="Times New Roman" w:eastAsia="Times New Roman" w:hAnsi="Times New Roman" w:cs="Times New Roman"/>
          <w:sz w:val="24"/>
          <w:szCs w:val="24"/>
        </w:rPr>
        <w:t>Sarkissian</w:t>
      </w:r>
      <w:proofErr w:type="spellEnd"/>
      <w:r w:rsidR="00AB1555" w:rsidRPr="00C219E6">
        <w:rPr>
          <w:rFonts w:ascii="Times New Roman" w:eastAsia="Times New Roman" w:hAnsi="Times New Roman" w:cs="Times New Roman"/>
          <w:sz w:val="24"/>
          <w:szCs w:val="24"/>
        </w:rPr>
        <w:t xml:space="preserve"> 2020) but is not a routine practice yet). Indeed, re-analyses of rich data from Katolikova et al. 2016 let us derive robust relationships between proportions of morphotypes in populations and their taxonomic structure, and between proportions of morphotypes in samples and the probabilities of mussels of different morphotypes being </w:t>
      </w:r>
      <w:r w:rsidR="00AB1555" w:rsidRPr="00C219E6">
        <w:rPr>
          <w:rFonts w:ascii="Times New Roman" w:eastAsia="Times New Roman" w:hAnsi="Times New Roman" w:cs="Times New Roman"/>
          <w:i/>
          <w:sz w:val="24"/>
          <w:szCs w:val="24"/>
        </w:rPr>
        <w:t>M. trossulus</w:t>
      </w:r>
      <w:r w:rsidR="00AB1555" w:rsidRPr="00C219E6">
        <w:rPr>
          <w:rFonts w:ascii="Times New Roman" w:eastAsia="Times New Roman" w:hAnsi="Times New Roman" w:cs="Times New Roman"/>
          <w:sz w:val="24"/>
          <w:szCs w:val="24"/>
        </w:rPr>
        <w:t xml:space="preserve"> and </w:t>
      </w:r>
      <w:r w:rsidR="00AB1555" w:rsidRPr="00C219E6">
        <w:rPr>
          <w:rFonts w:ascii="Times New Roman" w:eastAsia="Times New Roman" w:hAnsi="Times New Roman" w:cs="Times New Roman"/>
          <w:i/>
          <w:sz w:val="24"/>
          <w:szCs w:val="24"/>
        </w:rPr>
        <w:t>M. edulis</w:t>
      </w:r>
      <w:r w:rsidR="00AB1555" w:rsidRPr="00C219E6">
        <w:rPr>
          <w:rFonts w:ascii="Times New Roman" w:eastAsia="Times New Roman" w:hAnsi="Times New Roman" w:cs="Times New Roman"/>
          <w:sz w:val="24"/>
          <w:szCs w:val="24"/>
        </w:rPr>
        <w:t>. These relationships could be safely used for prediction of taxonomic structure of any population</w:t>
      </w:r>
      <w:r w:rsidR="00AB1555" w:rsidRPr="00C219E6">
        <w:rPr>
          <w:rFonts w:ascii="Times New Roman" w:hAnsi="Times New Roman" w:cs="Times New Roman"/>
        </w:rPr>
        <w:t xml:space="preserve"> </w:t>
      </w:r>
      <w:r w:rsidR="00AB1555" w:rsidRPr="00C219E6">
        <w:rPr>
          <w:rFonts w:ascii="Times New Roman" w:eastAsia="Times New Roman" w:hAnsi="Times New Roman" w:cs="Times New Roman"/>
          <w:sz w:val="24"/>
          <w:szCs w:val="24"/>
          <w:highlight w:val="yellow"/>
        </w:rPr>
        <w:t>in the White Sea. Moreover this allows</w:t>
      </w:r>
      <w:r w:rsidR="00AB1555" w:rsidRPr="00C219E6">
        <w:rPr>
          <w:rFonts w:ascii="Times New Roman" w:eastAsia="Times New Roman" w:hAnsi="Times New Roman" w:cs="Times New Roman"/>
          <w:sz w:val="24"/>
          <w:szCs w:val="24"/>
        </w:rPr>
        <w:t xml:space="preserve"> identification of any mussel in equally mixed populations with </w:t>
      </w:r>
      <w:r w:rsidR="00AB1555" w:rsidRPr="00C219E6">
        <w:rPr>
          <w:rFonts w:ascii="Times New Roman" w:eastAsia="Times New Roman" w:hAnsi="Times New Roman" w:cs="Times New Roman"/>
          <w:sz w:val="24"/>
          <w:szCs w:val="24"/>
          <w:highlight w:val="yellow"/>
        </w:rPr>
        <w:t xml:space="preserve">the accuracy of about 80% (as it was suggested in the Introduction basing on frequencies of morphotypes in local </w:t>
      </w:r>
      <w:r w:rsidR="00AB1555" w:rsidRPr="00C219E6">
        <w:rPr>
          <w:rFonts w:ascii="Times New Roman" w:eastAsia="Times New Roman" w:hAnsi="Times New Roman" w:cs="Times New Roman"/>
          <w:i/>
          <w:sz w:val="24"/>
          <w:szCs w:val="24"/>
          <w:highlight w:val="yellow"/>
        </w:rPr>
        <w:t>M. edulis</w:t>
      </w:r>
      <w:r w:rsidR="00AB1555" w:rsidRPr="00C219E6">
        <w:rPr>
          <w:rFonts w:ascii="Times New Roman" w:eastAsia="Times New Roman" w:hAnsi="Times New Roman" w:cs="Times New Roman"/>
          <w:sz w:val="24"/>
          <w:szCs w:val="24"/>
          <w:highlight w:val="yellow"/>
        </w:rPr>
        <w:t xml:space="preserve"> and</w:t>
      </w:r>
      <w:r w:rsidR="00AB1555" w:rsidRPr="00C219E6">
        <w:rPr>
          <w:rFonts w:ascii="Times New Roman" w:eastAsia="Times New Roman" w:hAnsi="Times New Roman" w:cs="Times New Roman"/>
          <w:i/>
          <w:sz w:val="24"/>
          <w:szCs w:val="24"/>
          <w:highlight w:val="yellow"/>
        </w:rPr>
        <w:t xml:space="preserve"> M. trossulus</w:t>
      </w:r>
      <w:r w:rsidR="00AB1555" w:rsidRPr="00C219E6">
        <w:rPr>
          <w:rFonts w:ascii="Times New Roman" w:eastAsia="Times New Roman" w:hAnsi="Times New Roman" w:cs="Times New Roman"/>
          <w:sz w:val="24"/>
          <w:szCs w:val="24"/>
        </w:rPr>
        <w:t xml:space="preserve"> genotypes); the greater the imbalance between species (and hence morphotypes) in population is, the more reliable is identification of dominant species but less reliable is identification of minor species. </w:t>
      </w:r>
    </w:p>
    <w:p w14:paraId="00000003" w14:textId="77777777" w:rsidR="0022369C" w:rsidRDefault="00AB1555">
      <w:pPr>
        <w:spacing w:line="360" w:lineRule="auto"/>
        <w:rPr>
          <w:ins w:id="3" w:author="Arcella" w:date="2020-06-14T16:34:00Z"/>
          <w:rFonts w:ascii="Times New Roman" w:eastAsia="Times New Roman" w:hAnsi="Times New Roman" w:cs="Times New Roman"/>
          <w:sz w:val="24"/>
          <w:szCs w:val="24"/>
          <w:lang w:val="ru-RU"/>
        </w:rPr>
      </w:pPr>
      <w:r w:rsidRPr="00C219E6">
        <w:rPr>
          <w:rFonts w:ascii="Times New Roman" w:eastAsia="Times New Roman" w:hAnsi="Times New Roman" w:cs="Times New Roman"/>
          <w:sz w:val="24"/>
          <w:szCs w:val="24"/>
        </w:rPr>
        <w:t xml:space="preserve">The supreme goal of our study was to learn whether identification of </w:t>
      </w:r>
      <w:r w:rsidRPr="00C219E6">
        <w:rPr>
          <w:rFonts w:ascii="Times New Roman" w:eastAsia="Times New Roman" w:hAnsi="Times New Roman" w:cs="Times New Roman"/>
          <w:i/>
          <w:sz w:val="24"/>
          <w:szCs w:val="24"/>
        </w:rPr>
        <w:t>M. edulis</w:t>
      </w:r>
      <w:r w:rsidRPr="00C219E6">
        <w:rPr>
          <w:rFonts w:ascii="Times New Roman" w:eastAsia="Times New Roman" w:hAnsi="Times New Roman" w:cs="Times New Roman"/>
          <w:sz w:val="24"/>
          <w:szCs w:val="24"/>
        </w:rPr>
        <w:t xml:space="preserve"> and </w:t>
      </w:r>
      <w:r w:rsidRPr="00C219E6">
        <w:rPr>
          <w:rFonts w:ascii="Times New Roman" w:eastAsia="Times New Roman" w:hAnsi="Times New Roman" w:cs="Times New Roman"/>
          <w:i/>
          <w:sz w:val="24"/>
          <w:szCs w:val="24"/>
        </w:rPr>
        <w:t>M. trossulus</w:t>
      </w:r>
      <w:r w:rsidRPr="00C219E6">
        <w:rPr>
          <w:rFonts w:ascii="Times New Roman" w:eastAsia="Times New Roman" w:hAnsi="Times New Roman" w:cs="Times New Roman"/>
          <w:sz w:val="24"/>
          <w:szCs w:val="24"/>
        </w:rPr>
        <w:t xml:space="preserve"> by morphotypes is a unique “privilege” of the White Sea researchers or the same approach can be used for mussel identification worldwide. </w:t>
      </w:r>
    </w:p>
    <w:p w14:paraId="1B8C08ED" w14:textId="7C165D46" w:rsidR="001778A9" w:rsidRPr="001778A9" w:rsidRDefault="00A81EC8">
      <w:pPr>
        <w:spacing w:line="360" w:lineRule="auto"/>
        <w:rPr>
          <w:rFonts w:ascii="Times New Roman" w:eastAsia="Times New Roman" w:hAnsi="Times New Roman" w:cs="Times New Roman"/>
          <w:sz w:val="24"/>
          <w:szCs w:val="24"/>
          <w:lang w:val="ru-RU"/>
        </w:rPr>
      </w:pPr>
      <w:ins w:id="4" w:author="Arcella" w:date="2020-06-14T16:45:00Z">
        <w:r>
          <w:rPr>
            <w:rFonts w:ascii="Times New Roman" w:eastAsia="Times New Roman" w:hAnsi="Times New Roman" w:cs="Times New Roman"/>
            <w:sz w:val="24"/>
            <w:szCs w:val="24"/>
          </w:rPr>
          <w:t xml:space="preserve">The </w:t>
        </w:r>
      </w:ins>
      <w:ins w:id="5" w:author="Arcella" w:date="2020-06-14T16:34:00Z">
        <w:r w:rsidR="001778A9" w:rsidRPr="00C219E6">
          <w:rPr>
            <w:rFonts w:ascii="Times New Roman" w:eastAsia="Times New Roman" w:hAnsi="Times New Roman" w:cs="Times New Roman"/>
            <w:sz w:val="24"/>
            <w:szCs w:val="24"/>
          </w:rPr>
          <w:t xml:space="preserve">knowledge about </w:t>
        </w:r>
      </w:ins>
      <w:ins w:id="6" w:author="Arcella" w:date="2020-06-14T16:45:00Z">
        <w:r>
          <w:rPr>
            <w:rFonts w:ascii="Times New Roman" w:eastAsia="Times New Roman" w:hAnsi="Times New Roman" w:cs="Times New Roman"/>
            <w:sz w:val="24"/>
            <w:szCs w:val="24"/>
          </w:rPr>
          <w:t xml:space="preserve">the </w:t>
        </w:r>
      </w:ins>
      <w:ins w:id="7" w:author="Arcella" w:date="2020-06-14T16:34:00Z">
        <w:r w:rsidR="001778A9" w:rsidRPr="00C219E6">
          <w:rPr>
            <w:rFonts w:ascii="Times New Roman" w:eastAsia="Times New Roman" w:hAnsi="Times New Roman" w:cs="Times New Roman"/>
            <w:sz w:val="24"/>
            <w:szCs w:val="24"/>
          </w:rPr>
          <w:t xml:space="preserve">taxonomic structure of populations and </w:t>
        </w:r>
      </w:ins>
      <w:ins w:id="8" w:author="Arcella" w:date="2020-06-16T14:12:00Z">
        <w:r w:rsidR="00C03280" w:rsidRPr="00CA3994">
          <w:rPr>
            <w:rFonts w:ascii="Times New Roman" w:eastAsia="Times New Roman" w:hAnsi="Times New Roman" w:cs="Times New Roman"/>
            <w:sz w:val="24"/>
            <w:szCs w:val="24"/>
            <w:highlight w:val="magenta"/>
            <w:lang w:val="en-GB"/>
          </w:rPr>
          <w:t xml:space="preserve">the </w:t>
        </w:r>
      </w:ins>
      <w:ins w:id="9" w:author="Arcella" w:date="2020-06-14T16:34:00Z">
        <w:r w:rsidR="001778A9" w:rsidRPr="00CA3994">
          <w:rPr>
            <w:rFonts w:ascii="Times New Roman" w:eastAsia="Times New Roman" w:hAnsi="Times New Roman" w:cs="Times New Roman"/>
            <w:sz w:val="24"/>
            <w:szCs w:val="24"/>
            <w:highlight w:val="magenta"/>
          </w:rPr>
          <w:t>classification of individuals into “species”</w:t>
        </w:r>
      </w:ins>
      <w:ins w:id="10" w:author="Arcella" w:date="2020-06-14T16:45:00Z">
        <w:r>
          <w:rPr>
            <w:rFonts w:ascii="Times New Roman" w:eastAsia="Times New Roman" w:hAnsi="Times New Roman" w:cs="Times New Roman"/>
            <w:sz w:val="24"/>
            <w:szCs w:val="24"/>
          </w:rPr>
          <w:t xml:space="preserve"> is often more valuable to </w:t>
        </w:r>
      </w:ins>
      <w:ins w:id="11" w:author="Arcella" w:date="2020-06-14T16:46:00Z">
        <w:r>
          <w:rPr>
            <w:rFonts w:ascii="Times New Roman" w:eastAsia="Times New Roman" w:hAnsi="Times New Roman" w:cs="Times New Roman"/>
            <w:sz w:val="24"/>
            <w:szCs w:val="24"/>
          </w:rPr>
          <w:t>the b</w:t>
        </w:r>
      </w:ins>
      <w:ins w:id="12" w:author="Arcella" w:date="2020-06-14T16:45:00Z">
        <w:r w:rsidRPr="00C219E6">
          <w:rPr>
            <w:rFonts w:ascii="Times New Roman" w:eastAsia="Times New Roman" w:hAnsi="Times New Roman" w:cs="Times New Roman"/>
            <w:sz w:val="24"/>
            <w:szCs w:val="24"/>
          </w:rPr>
          <w:t xml:space="preserve">lue mussel researchers </w:t>
        </w:r>
      </w:ins>
      <w:ins w:id="13" w:author="Arcella" w:date="2020-06-14T16:34:00Z">
        <w:r w:rsidR="001778A9" w:rsidRPr="00C219E6">
          <w:rPr>
            <w:rFonts w:ascii="Times New Roman" w:eastAsia="Times New Roman" w:hAnsi="Times New Roman" w:cs="Times New Roman"/>
            <w:sz w:val="24"/>
            <w:szCs w:val="24"/>
          </w:rPr>
          <w:t xml:space="preserve">than </w:t>
        </w:r>
      </w:ins>
      <w:ins w:id="14" w:author="Arcella" w:date="2020-06-14T16:46:00Z">
        <w:r>
          <w:rPr>
            <w:rFonts w:ascii="Times New Roman" w:eastAsia="Times New Roman" w:hAnsi="Times New Roman" w:cs="Times New Roman"/>
            <w:sz w:val="24"/>
            <w:szCs w:val="24"/>
          </w:rPr>
          <w:t xml:space="preserve">the </w:t>
        </w:r>
      </w:ins>
      <w:ins w:id="15" w:author="Arcella" w:date="2020-06-14T16:47:00Z">
        <w:r>
          <w:rPr>
            <w:rFonts w:ascii="Times New Roman" w:eastAsia="Times New Roman" w:hAnsi="Times New Roman" w:cs="Times New Roman"/>
            <w:sz w:val="24"/>
            <w:szCs w:val="24"/>
          </w:rPr>
          <w:t>information</w:t>
        </w:r>
      </w:ins>
      <w:ins w:id="16" w:author="Arcella" w:date="2020-06-14T16:46:00Z">
        <w:r>
          <w:rPr>
            <w:rFonts w:ascii="Times New Roman" w:eastAsia="Times New Roman" w:hAnsi="Times New Roman" w:cs="Times New Roman"/>
            <w:sz w:val="24"/>
            <w:szCs w:val="24"/>
          </w:rPr>
          <w:t xml:space="preserve"> about </w:t>
        </w:r>
      </w:ins>
      <w:ins w:id="17" w:author="Arcella" w:date="2020-06-14T16:38:00Z">
        <w:r w:rsidR="001778A9">
          <w:rPr>
            <w:rFonts w:ascii="Times New Roman" w:eastAsia="Times New Roman" w:hAnsi="Times New Roman" w:cs="Times New Roman"/>
            <w:sz w:val="24"/>
            <w:szCs w:val="24"/>
          </w:rPr>
          <w:t xml:space="preserve">the </w:t>
        </w:r>
      </w:ins>
      <w:ins w:id="18" w:author="Arcella" w:date="2020-06-14T16:34:00Z">
        <w:r w:rsidR="001778A9" w:rsidRPr="00C219E6">
          <w:rPr>
            <w:rFonts w:ascii="Times New Roman" w:eastAsia="Times New Roman" w:hAnsi="Times New Roman" w:cs="Times New Roman"/>
            <w:sz w:val="24"/>
            <w:szCs w:val="24"/>
          </w:rPr>
          <w:t xml:space="preserve">species </w:t>
        </w:r>
        <w:r w:rsidR="001778A9">
          <w:rPr>
            <w:rFonts w:ascii="Times New Roman" w:eastAsia="Times New Roman" w:hAnsi="Times New Roman" w:cs="Times New Roman"/>
            <w:sz w:val="24"/>
            <w:szCs w:val="24"/>
          </w:rPr>
          <w:t xml:space="preserve">identity or </w:t>
        </w:r>
      </w:ins>
      <w:ins w:id="19" w:author="Arcella" w:date="2020-06-14T16:38:00Z">
        <w:r w:rsidR="001778A9">
          <w:rPr>
            <w:rFonts w:ascii="Times New Roman" w:eastAsia="Times New Roman" w:hAnsi="Times New Roman" w:cs="Times New Roman"/>
            <w:sz w:val="24"/>
            <w:szCs w:val="24"/>
          </w:rPr>
          <w:t xml:space="preserve">the </w:t>
        </w:r>
      </w:ins>
      <w:ins w:id="20" w:author="Arcella" w:date="2020-06-14T16:34:00Z">
        <w:r w:rsidR="001778A9">
          <w:rPr>
            <w:rFonts w:ascii="Times New Roman" w:eastAsia="Times New Roman" w:hAnsi="Times New Roman" w:cs="Times New Roman"/>
            <w:sz w:val="24"/>
            <w:szCs w:val="24"/>
          </w:rPr>
          <w:t>hybrid status of a</w:t>
        </w:r>
      </w:ins>
      <w:ins w:id="21" w:author="Arcella" w:date="2020-06-14T16:38:00Z">
        <w:r w:rsidR="001778A9">
          <w:rPr>
            <w:rFonts w:ascii="Times New Roman" w:eastAsia="Times New Roman" w:hAnsi="Times New Roman" w:cs="Times New Roman"/>
            <w:sz w:val="24"/>
            <w:szCs w:val="24"/>
          </w:rPr>
          <w:t>ny</w:t>
        </w:r>
      </w:ins>
      <w:ins w:id="22" w:author="Arcella" w:date="2020-06-14T16:37:00Z">
        <w:r w:rsidR="001778A9">
          <w:rPr>
            <w:rFonts w:ascii="Times New Roman" w:eastAsia="Times New Roman" w:hAnsi="Times New Roman" w:cs="Times New Roman"/>
            <w:sz w:val="24"/>
            <w:szCs w:val="24"/>
          </w:rPr>
          <w:t xml:space="preserve"> given</w:t>
        </w:r>
      </w:ins>
      <w:ins w:id="23" w:author="Arcella" w:date="2020-06-14T16:34:00Z">
        <w:r w:rsidR="001778A9" w:rsidRPr="00C219E6">
          <w:rPr>
            <w:rFonts w:ascii="Times New Roman" w:eastAsia="Times New Roman" w:hAnsi="Times New Roman" w:cs="Times New Roman"/>
            <w:sz w:val="24"/>
            <w:szCs w:val="24"/>
          </w:rPr>
          <w:t xml:space="preserve"> mussel. </w:t>
        </w:r>
      </w:ins>
      <w:ins w:id="24" w:author="Arcella" w:date="2020-06-19T18:44:00Z">
        <w:r w:rsidR="00DD1D04">
          <w:rPr>
            <w:rFonts w:ascii="Times New Roman" w:eastAsia="Times New Roman" w:hAnsi="Times New Roman" w:cs="Times New Roman"/>
            <w:sz w:val="24"/>
            <w:szCs w:val="24"/>
          </w:rPr>
          <w:t>In the light of this, o</w:t>
        </w:r>
      </w:ins>
      <w:ins w:id="25" w:author="Arcella" w:date="2020-06-19T18:30:00Z">
        <w:r w:rsidR="00CA3994">
          <w:rPr>
            <w:rFonts w:ascii="Times New Roman" w:eastAsia="Times New Roman" w:hAnsi="Times New Roman" w:cs="Times New Roman"/>
            <w:sz w:val="24"/>
            <w:szCs w:val="24"/>
          </w:rPr>
          <w:t xml:space="preserve">ur </w:t>
        </w:r>
      </w:ins>
      <w:ins w:id="26" w:author="Arcella" w:date="2020-06-14T16:34:00Z">
        <w:r w:rsidR="001778A9" w:rsidRPr="00C219E6">
          <w:rPr>
            <w:rFonts w:ascii="Times New Roman" w:eastAsia="Times New Roman" w:hAnsi="Times New Roman" w:cs="Times New Roman"/>
            <w:sz w:val="24"/>
            <w:szCs w:val="24"/>
          </w:rPr>
          <w:t xml:space="preserve">finding that </w:t>
        </w:r>
        <w:r w:rsidR="001778A9" w:rsidRPr="00C219E6">
          <w:rPr>
            <w:rFonts w:ascii="Times New Roman" w:eastAsia="Times New Roman" w:hAnsi="Times New Roman" w:cs="Times New Roman"/>
            <w:i/>
            <w:sz w:val="24"/>
            <w:szCs w:val="24"/>
          </w:rPr>
          <w:t>M. edulis</w:t>
        </w:r>
        <w:r w:rsidR="001778A9" w:rsidRPr="00C219E6">
          <w:rPr>
            <w:rFonts w:ascii="Times New Roman" w:eastAsia="Times New Roman" w:hAnsi="Times New Roman" w:cs="Times New Roman"/>
            <w:sz w:val="24"/>
            <w:szCs w:val="24"/>
          </w:rPr>
          <w:t xml:space="preserve"> and </w:t>
        </w:r>
        <w:r w:rsidR="001778A9" w:rsidRPr="00C219E6">
          <w:rPr>
            <w:rFonts w:ascii="Times New Roman" w:eastAsia="Times New Roman" w:hAnsi="Times New Roman" w:cs="Times New Roman"/>
            <w:i/>
            <w:sz w:val="24"/>
            <w:szCs w:val="24"/>
          </w:rPr>
          <w:t>M. trossulus</w:t>
        </w:r>
        <w:r w:rsidR="001778A9" w:rsidRPr="00C219E6">
          <w:rPr>
            <w:rFonts w:ascii="Times New Roman" w:eastAsia="Times New Roman" w:hAnsi="Times New Roman" w:cs="Times New Roman"/>
            <w:sz w:val="24"/>
            <w:szCs w:val="24"/>
          </w:rPr>
          <w:t xml:space="preserve"> </w:t>
        </w:r>
      </w:ins>
      <w:ins w:id="27" w:author="Arcella" w:date="2020-06-14T16:46:00Z">
        <w:r w:rsidRPr="00C219E6">
          <w:rPr>
            <w:rFonts w:ascii="Times New Roman" w:eastAsia="Times New Roman" w:hAnsi="Times New Roman" w:cs="Times New Roman"/>
            <w:sz w:val="24"/>
            <w:szCs w:val="24"/>
          </w:rPr>
          <w:t xml:space="preserve">in the White Sea </w:t>
        </w:r>
      </w:ins>
      <w:ins w:id="28" w:author="Arcella" w:date="2020-06-14T16:34:00Z">
        <w:r w:rsidR="001778A9" w:rsidRPr="00C219E6">
          <w:rPr>
            <w:rFonts w:ascii="Times New Roman" w:eastAsia="Times New Roman" w:hAnsi="Times New Roman" w:cs="Times New Roman"/>
            <w:sz w:val="24"/>
            <w:szCs w:val="24"/>
          </w:rPr>
          <w:t>differ</w:t>
        </w:r>
      </w:ins>
      <w:ins w:id="29" w:author="Arcella" w:date="2020-06-14T16:51:00Z">
        <w:r>
          <w:rPr>
            <w:rFonts w:ascii="Times New Roman" w:eastAsia="Times New Roman" w:hAnsi="Times New Roman" w:cs="Times New Roman"/>
            <w:sz w:val="24"/>
            <w:szCs w:val="24"/>
          </w:rPr>
          <w:t>ed</w:t>
        </w:r>
      </w:ins>
      <w:ins w:id="30" w:author="Arcella" w:date="2020-06-14T16:40:00Z">
        <w:r w:rsidR="001778A9">
          <w:rPr>
            <w:rFonts w:ascii="Times New Roman" w:eastAsia="Times New Roman" w:hAnsi="Times New Roman" w:cs="Times New Roman"/>
            <w:sz w:val="24"/>
            <w:szCs w:val="24"/>
          </w:rPr>
          <w:t xml:space="preserve"> </w:t>
        </w:r>
      </w:ins>
      <w:ins w:id="31" w:author="Arcella" w:date="2020-06-14T16:34:00Z">
        <w:r w:rsidR="001778A9" w:rsidRPr="00C219E6">
          <w:rPr>
            <w:rFonts w:ascii="Times New Roman" w:eastAsia="Times New Roman" w:hAnsi="Times New Roman" w:cs="Times New Roman"/>
            <w:sz w:val="24"/>
            <w:szCs w:val="24"/>
          </w:rPr>
          <w:t xml:space="preserve">by </w:t>
        </w:r>
      </w:ins>
      <w:ins w:id="32" w:author="Arcella" w:date="2020-06-14T16:46:00Z">
        <w:r>
          <w:rPr>
            <w:rFonts w:ascii="Times New Roman" w:eastAsia="Times New Roman" w:hAnsi="Times New Roman" w:cs="Times New Roman"/>
            <w:sz w:val="24"/>
            <w:szCs w:val="24"/>
          </w:rPr>
          <w:t xml:space="preserve">the </w:t>
        </w:r>
      </w:ins>
      <w:ins w:id="33" w:author="Arcella" w:date="2020-06-14T16:34:00Z">
        <w:r w:rsidR="001778A9" w:rsidRPr="00C219E6">
          <w:rPr>
            <w:rFonts w:ascii="Times New Roman" w:eastAsia="Times New Roman" w:hAnsi="Times New Roman" w:cs="Times New Roman"/>
            <w:sz w:val="24"/>
            <w:szCs w:val="24"/>
          </w:rPr>
          <w:t>frequencies</w:t>
        </w:r>
      </w:ins>
      <w:ins w:id="34" w:author="Arcella" w:date="2020-06-14T16:46:00Z">
        <w:r>
          <w:rPr>
            <w:rFonts w:ascii="Times New Roman" w:eastAsia="Times New Roman" w:hAnsi="Times New Roman" w:cs="Times New Roman"/>
            <w:sz w:val="24"/>
            <w:szCs w:val="24"/>
          </w:rPr>
          <w:t xml:space="preserve"> of the </w:t>
        </w:r>
        <w:r w:rsidRPr="00C219E6">
          <w:rPr>
            <w:rFonts w:ascii="Times New Roman" w:eastAsia="Times New Roman" w:hAnsi="Times New Roman" w:cs="Times New Roman"/>
            <w:sz w:val="24"/>
            <w:szCs w:val="24"/>
          </w:rPr>
          <w:t>shell morphotype</w:t>
        </w:r>
      </w:ins>
      <w:ins w:id="35" w:author="Arcella" w:date="2020-06-14T16:34:00Z">
        <w:r w:rsidR="001778A9" w:rsidRPr="00C219E6">
          <w:rPr>
            <w:rFonts w:ascii="Times New Roman" w:eastAsia="Times New Roman" w:hAnsi="Times New Roman" w:cs="Times New Roman"/>
            <w:sz w:val="24"/>
            <w:szCs w:val="24"/>
          </w:rPr>
          <w:t xml:space="preserve"> (Katolikova et al. 2016) </w:t>
        </w:r>
      </w:ins>
      <w:ins w:id="36" w:author="Arcella" w:date="2020-06-14T16:55:00Z">
        <w:r w:rsidR="00BF48CF">
          <w:rPr>
            <w:rFonts w:ascii="Times New Roman" w:eastAsia="Times New Roman" w:hAnsi="Times New Roman" w:cs="Times New Roman"/>
            <w:sz w:val="24"/>
            <w:szCs w:val="24"/>
          </w:rPr>
          <w:t xml:space="preserve">seemed </w:t>
        </w:r>
      </w:ins>
      <w:ins w:id="37" w:author="Arcella" w:date="2020-06-19T18:45:00Z">
        <w:r w:rsidR="00DD1D04">
          <w:rPr>
            <w:rFonts w:ascii="Times New Roman" w:eastAsia="Times New Roman" w:hAnsi="Times New Roman" w:cs="Times New Roman"/>
            <w:sz w:val="24"/>
            <w:szCs w:val="24"/>
          </w:rPr>
          <w:t xml:space="preserve">very </w:t>
        </w:r>
      </w:ins>
      <w:ins w:id="38" w:author="Arcella" w:date="2020-06-14T16:55:00Z">
        <w:r w:rsidR="00CA3994">
          <w:rPr>
            <w:rFonts w:ascii="Times New Roman" w:eastAsia="Times New Roman" w:hAnsi="Times New Roman" w:cs="Times New Roman"/>
            <w:sz w:val="24"/>
            <w:szCs w:val="24"/>
          </w:rPr>
          <w:t>promis</w:t>
        </w:r>
      </w:ins>
      <w:ins w:id="39" w:author="Arcella" w:date="2020-06-19T18:31:00Z">
        <w:r w:rsidR="00CA3994">
          <w:rPr>
            <w:rFonts w:ascii="Times New Roman" w:eastAsia="Times New Roman" w:hAnsi="Times New Roman" w:cs="Times New Roman"/>
            <w:sz w:val="24"/>
            <w:szCs w:val="24"/>
          </w:rPr>
          <w:t>ing</w:t>
        </w:r>
      </w:ins>
      <w:ins w:id="40" w:author="Arcella" w:date="2020-06-16T14:15:00Z">
        <w:r w:rsidR="00C03280">
          <w:rPr>
            <w:rFonts w:ascii="Times New Roman" w:eastAsia="Times New Roman" w:hAnsi="Times New Roman" w:cs="Times New Roman"/>
            <w:sz w:val="24"/>
            <w:szCs w:val="24"/>
            <w:lang w:val="en-GB"/>
          </w:rPr>
          <w:t>.</w:t>
        </w:r>
      </w:ins>
      <w:ins w:id="41" w:author="Arcella" w:date="2020-06-14T16:56:00Z">
        <w:r w:rsidR="00BF48CF">
          <w:rPr>
            <w:rFonts w:ascii="Times New Roman" w:eastAsia="Times New Roman" w:hAnsi="Times New Roman" w:cs="Times New Roman"/>
            <w:sz w:val="24"/>
            <w:szCs w:val="24"/>
          </w:rPr>
          <w:t xml:space="preserve"> </w:t>
        </w:r>
      </w:ins>
      <w:ins w:id="42" w:author="Arcella" w:date="2020-06-16T14:15:00Z">
        <w:r w:rsidR="00C03280">
          <w:rPr>
            <w:rFonts w:ascii="Times New Roman" w:eastAsia="Times New Roman" w:hAnsi="Times New Roman" w:cs="Times New Roman"/>
            <w:sz w:val="24"/>
            <w:szCs w:val="24"/>
          </w:rPr>
          <w:t xml:space="preserve">It gave </w:t>
        </w:r>
      </w:ins>
      <w:ins w:id="43" w:author="Arcella" w:date="2020-06-14T16:56:00Z">
        <w:r w:rsidR="00BF48CF">
          <w:rPr>
            <w:rFonts w:ascii="Times New Roman" w:eastAsia="Times New Roman" w:hAnsi="Times New Roman" w:cs="Times New Roman"/>
            <w:sz w:val="24"/>
            <w:szCs w:val="24"/>
          </w:rPr>
          <w:t xml:space="preserve">hope </w:t>
        </w:r>
      </w:ins>
      <w:ins w:id="44" w:author="Arcella" w:date="2020-06-14T16:34:00Z">
        <w:r w:rsidR="001778A9" w:rsidRPr="00C219E6">
          <w:rPr>
            <w:rFonts w:ascii="Times New Roman" w:eastAsia="Times New Roman" w:hAnsi="Times New Roman" w:cs="Times New Roman"/>
            <w:sz w:val="24"/>
            <w:szCs w:val="24"/>
          </w:rPr>
          <w:t>that</w:t>
        </w:r>
      </w:ins>
      <w:ins w:id="45" w:author="Arcella" w:date="2020-06-16T14:16:00Z">
        <w:r w:rsidR="00C03280">
          <w:rPr>
            <w:rFonts w:ascii="Times New Roman" w:eastAsia="Times New Roman" w:hAnsi="Times New Roman" w:cs="Times New Roman"/>
            <w:sz w:val="24"/>
            <w:szCs w:val="24"/>
          </w:rPr>
          <w:t xml:space="preserve"> </w:t>
        </w:r>
      </w:ins>
      <w:ins w:id="46" w:author="Arcella" w:date="2020-06-14T16:48:00Z">
        <w:r w:rsidRPr="00C219E6">
          <w:rPr>
            <w:rFonts w:ascii="Times New Roman" w:eastAsia="Times New Roman" w:hAnsi="Times New Roman" w:cs="Times New Roman"/>
            <w:sz w:val="24"/>
            <w:szCs w:val="24"/>
          </w:rPr>
          <w:t>th</w:t>
        </w:r>
        <w:r>
          <w:rPr>
            <w:rFonts w:ascii="Times New Roman" w:eastAsia="Times New Roman" w:hAnsi="Times New Roman" w:cs="Times New Roman"/>
            <w:sz w:val="24"/>
            <w:szCs w:val="24"/>
          </w:rPr>
          <w:t>is knowledge could be obtained</w:t>
        </w:r>
      </w:ins>
      <w:ins w:id="47" w:author="Arcella" w:date="2020-06-16T14:16:00Z">
        <w:r w:rsidR="00C03280">
          <w:rPr>
            <w:rFonts w:ascii="Times New Roman" w:eastAsia="Times New Roman" w:hAnsi="Times New Roman" w:cs="Times New Roman"/>
            <w:sz w:val="24"/>
            <w:szCs w:val="24"/>
          </w:rPr>
          <w:t xml:space="preserve"> </w:t>
        </w:r>
        <w:r w:rsidR="00C03280" w:rsidRPr="00C219E6">
          <w:rPr>
            <w:rFonts w:ascii="Times New Roman" w:eastAsia="Times New Roman" w:hAnsi="Times New Roman" w:cs="Times New Roman"/>
            <w:sz w:val="24"/>
            <w:szCs w:val="24"/>
          </w:rPr>
          <w:t>for these species</w:t>
        </w:r>
      </w:ins>
      <w:ins w:id="48" w:author="Arcella" w:date="2020-06-14T16:34:00Z">
        <w:r w:rsidR="001778A9" w:rsidRPr="00C219E6">
          <w:rPr>
            <w:rFonts w:ascii="Times New Roman" w:eastAsia="Times New Roman" w:hAnsi="Times New Roman" w:cs="Times New Roman"/>
            <w:sz w:val="24"/>
            <w:szCs w:val="24"/>
          </w:rPr>
          <w:t xml:space="preserve"> by </w:t>
        </w:r>
      </w:ins>
      <w:ins w:id="49" w:author="Arcella" w:date="2020-06-14T16:47:00Z">
        <w:r>
          <w:rPr>
            <w:rFonts w:ascii="Times New Roman" w:eastAsia="Times New Roman" w:hAnsi="Times New Roman" w:cs="Times New Roman"/>
            <w:sz w:val="24"/>
            <w:szCs w:val="24"/>
          </w:rPr>
          <w:t xml:space="preserve">a </w:t>
        </w:r>
      </w:ins>
      <w:ins w:id="50" w:author="Arcella" w:date="2020-06-14T16:34:00Z">
        <w:r w:rsidR="001778A9" w:rsidRPr="00C219E6">
          <w:rPr>
            <w:rFonts w:ascii="Times New Roman" w:eastAsia="Times New Roman" w:hAnsi="Times New Roman" w:cs="Times New Roman"/>
            <w:sz w:val="24"/>
            <w:szCs w:val="24"/>
          </w:rPr>
          <w:t xml:space="preserve">quick </w:t>
        </w:r>
      </w:ins>
      <w:ins w:id="51" w:author="Arcella" w:date="2020-06-14T16:51:00Z">
        <w:r>
          <w:rPr>
            <w:rFonts w:ascii="Times New Roman" w:eastAsia="Times New Roman" w:hAnsi="Times New Roman" w:cs="Times New Roman"/>
            <w:sz w:val="24"/>
            <w:szCs w:val="24"/>
          </w:rPr>
          <w:t>examination</w:t>
        </w:r>
      </w:ins>
      <w:ins w:id="52" w:author="Arcella" w:date="2020-06-14T16:34:00Z">
        <w:r>
          <w:rPr>
            <w:rFonts w:ascii="Times New Roman" w:eastAsia="Times New Roman" w:hAnsi="Times New Roman" w:cs="Times New Roman"/>
            <w:sz w:val="24"/>
            <w:szCs w:val="24"/>
          </w:rPr>
          <w:t xml:space="preserve"> of the inner side of </w:t>
        </w:r>
      </w:ins>
      <w:ins w:id="53" w:author="Arcella" w:date="2020-06-14T16:56:00Z">
        <w:r w:rsidR="00BF48CF">
          <w:rPr>
            <w:rFonts w:ascii="Times New Roman" w:eastAsia="Times New Roman" w:hAnsi="Times New Roman" w:cs="Times New Roman"/>
            <w:sz w:val="24"/>
            <w:szCs w:val="24"/>
          </w:rPr>
          <w:t xml:space="preserve">the </w:t>
        </w:r>
      </w:ins>
      <w:ins w:id="54" w:author="Arcella" w:date="2020-06-14T16:34:00Z">
        <w:r>
          <w:rPr>
            <w:rFonts w:ascii="Times New Roman" w:eastAsia="Times New Roman" w:hAnsi="Times New Roman" w:cs="Times New Roman"/>
            <w:sz w:val="24"/>
            <w:szCs w:val="24"/>
          </w:rPr>
          <w:t>shells</w:t>
        </w:r>
      </w:ins>
      <w:ins w:id="55" w:author="Arcella" w:date="2020-06-19T18:47:00Z">
        <w:r w:rsidR="00DD1D04">
          <w:rPr>
            <w:rFonts w:ascii="Times New Roman" w:eastAsia="Times New Roman" w:hAnsi="Times New Roman" w:cs="Times New Roman"/>
            <w:sz w:val="24"/>
            <w:szCs w:val="24"/>
          </w:rPr>
          <w:t xml:space="preserve">, </w:t>
        </w:r>
      </w:ins>
      <w:ins w:id="56" w:author="Arcella" w:date="2020-06-19T18:35:00Z">
        <w:r w:rsidR="00CA3994">
          <w:rPr>
            <w:rFonts w:ascii="Times New Roman" w:eastAsia="Times New Roman" w:hAnsi="Times New Roman" w:cs="Times New Roman"/>
            <w:sz w:val="24"/>
            <w:szCs w:val="24"/>
          </w:rPr>
          <w:t xml:space="preserve">without </w:t>
        </w:r>
      </w:ins>
      <w:ins w:id="57" w:author="Arcella" w:date="2020-06-19T18:36:00Z">
        <w:r w:rsidR="00CA3994">
          <w:rPr>
            <w:rFonts w:ascii="Times New Roman" w:eastAsia="Times New Roman" w:hAnsi="Times New Roman" w:cs="Times New Roman"/>
            <w:sz w:val="24"/>
            <w:szCs w:val="24"/>
          </w:rPr>
          <w:t>genotyping</w:t>
        </w:r>
      </w:ins>
      <w:ins w:id="58" w:author="Arcella" w:date="2020-06-19T18:47:00Z">
        <w:r w:rsidR="00DD1D04">
          <w:rPr>
            <w:rFonts w:ascii="Times New Roman" w:eastAsia="Times New Roman" w:hAnsi="Times New Roman" w:cs="Times New Roman"/>
            <w:sz w:val="24"/>
            <w:szCs w:val="24"/>
          </w:rPr>
          <w:t xml:space="preserve">, which is expensive, </w:t>
        </w:r>
        <w:r w:rsidR="00DD1D04" w:rsidRPr="00C219E6">
          <w:rPr>
            <w:rFonts w:ascii="Times New Roman" w:eastAsia="Times New Roman" w:hAnsi="Times New Roman" w:cs="Times New Roman"/>
            <w:sz w:val="24"/>
            <w:szCs w:val="24"/>
          </w:rPr>
          <w:t>time-</w:t>
        </w:r>
        <w:r w:rsidR="00DD1D04">
          <w:rPr>
            <w:rFonts w:ascii="Times New Roman" w:eastAsia="Times New Roman" w:hAnsi="Times New Roman" w:cs="Times New Roman"/>
            <w:sz w:val="24"/>
            <w:szCs w:val="24"/>
          </w:rPr>
          <w:t xml:space="preserve">consuming </w:t>
        </w:r>
      </w:ins>
      <w:ins w:id="59" w:author="Arcella" w:date="2020-06-14T16:53:00Z">
        <w:r>
          <w:rPr>
            <w:rFonts w:ascii="Times New Roman" w:eastAsia="Times New Roman" w:hAnsi="Times New Roman" w:cs="Times New Roman"/>
            <w:sz w:val="24"/>
            <w:szCs w:val="24"/>
          </w:rPr>
          <w:t xml:space="preserve">and requires </w:t>
        </w:r>
      </w:ins>
      <w:ins w:id="60" w:author="Arcella" w:date="2020-06-14T16:34:00Z">
        <w:r w:rsidR="001778A9" w:rsidRPr="00C219E6">
          <w:rPr>
            <w:rFonts w:ascii="Times New Roman" w:eastAsia="Times New Roman" w:hAnsi="Times New Roman" w:cs="Times New Roman"/>
            <w:sz w:val="24"/>
            <w:szCs w:val="24"/>
          </w:rPr>
          <w:t xml:space="preserve">soft tissues (genotyping of shell material is possible </w:t>
        </w:r>
      </w:ins>
      <w:ins w:id="61" w:author="Arcella" w:date="2020-06-14T16:54:00Z">
        <w:r>
          <w:rPr>
            <w:rFonts w:ascii="Times New Roman" w:eastAsia="Times New Roman" w:hAnsi="Times New Roman" w:cs="Times New Roman"/>
            <w:sz w:val="24"/>
            <w:szCs w:val="24"/>
          </w:rPr>
          <w:t>[</w:t>
        </w:r>
      </w:ins>
      <w:ins w:id="62" w:author="Arcella" w:date="2020-06-14T16:34:00Z">
        <w:r w:rsidR="001778A9" w:rsidRPr="00C219E6">
          <w:rPr>
            <w:rFonts w:ascii="Times New Roman" w:eastAsia="Times New Roman" w:hAnsi="Times New Roman" w:cs="Times New Roman"/>
            <w:sz w:val="24"/>
            <w:szCs w:val="24"/>
          </w:rPr>
          <w:t>Geist e</w:t>
        </w:r>
        <w:r>
          <w:rPr>
            <w:rFonts w:ascii="Times New Roman" w:eastAsia="Times New Roman" w:hAnsi="Times New Roman" w:cs="Times New Roman"/>
            <w:sz w:val="24"/>
            <w:szCs w:val="24"/>
          </w:rPr>
          <w:t xml:space="preserve">t al. 2008; Der </w:t>
        </w:r>
        <w:proofErr w:type="spellStart"/>
        <w:r>
          <w:rPr>
            <w:rFonts w:ascii="Times New Roman" w:eastAsia="Times New Roman" w:hAnsi="Times New Roman" w:cs="Times New Roman"/>
            <w:sz w:val="24"/>
            <w:szCs w:val="24"/>
          </w:rPr>
          <w:t>Sarkissian</w:t>
        </w:r>
        <w:proofErr w:type="spellEnd"/>
        <w:r>
          <w:rPr>
            <w:rFonts w:ascii="Times New Roman" w:eastAsia="Times New Roman" w:hAnsi="Times New Roman" w:cs="Times New Roman"/>
            <w:sz w:val="24"/>
            <w:szCs w:val="24"/>
          </w:rPr>
          <w:t xml:space="preserve"> 2020</w:t>
        </w:r>
      </w:ins>
      <w:ins w:id="63" w:author="Arcella" w:date="2020-06-14T16:54:00Z">
        <w:r>
          <w:rPr>
            <w:rFonts w:ascii="Times New Roman" w:eastAsia="Times New Roman" w:hAnsi="Times New Roman" w:cs="Times New Roman"/>
            <w:sz w:val="24"/>
            <w:szCs w:val="24"/>
          </w:rPr>
          <w:t>]</w:t>
        </w:r>
      </w:ins>
      <w:ins w:id="64" w:author="Arcella" w:date="2020-06-19T18:47:00Z">
        <w:r w:rsidR="00DD1D04">
          <w:rPr>
            <w:rFonts w:ascii="Times New Roman" w:eastAsia="Times New Roman" w:hAnsi="Times New Roman" w:cs="Times New Roman"/>
            <w:sz w:val="24"/>
            <w:szCs w:val="24"/>
          </w:rPr>
          <w:t xml:space="preserve"> but </w:t>
        </w:r>
      </w:ins>
      <w:ins w:id="65" w:author="Arcella" w:date="2020-06-14T16:34:00Z">
        <w:r w:rsidR="001778A9" w:rsidRPr="00C219E6">
          <w:rPr>
            <w:rFonts w:ascii="Times New Roman" w:eastAsia="Times New Roman" w:hAnsi="Times New Roman" w:cs="Times New Roman"/>
            <w:sz w:val="24"/>
            <w:szCs w:val="24"/>
          </w:rPr>
          <w:t>is not</w:t>
        </w:r>
      </w:ins>
      <w:ins w:id="66" w:author="Arcella" w:date="2020-06-14T16:54:00Z">
        <w:r>
          <w:rPr>
            <w:rFonts w:ascii="Times New Roman" w:eastAsia="Times New Roman" w:hAnsi="Times New Roman" w:cs="Times New Roman"/>
            <w:sz w:val="24"/>
            <w:szCs w:val="24"/>
          </w:rPr>
          <w:t xml:space="preserve"> yet</w:t>
        </w:r>
      </w:ins>
      <w:ins w:id="67" w:author="Arcella" w:date="2020-06-14T16:34:00Z">
        <w:r w:rsidR="001778A9" w:rsidRPr="00C219E6">
          <w:rPr>
            <w:rFonts w:ascii="Times New Roman" w:eastAsia="Times New Roman" w:hAnsi="Times New Roman" w:cs="Times New Roman"/>
            <w:sz w:val="24"/>
            <w:szCs w:val="24"/>
          </w:rPr>
          <w:t xml:space="preserve"> routine</w:t>
        </w:r>
      </w:ins>
      <w:ins w:id="68" w:author="Arcella" w:date="2020-06-14T16:54:00Z">
        <w:r>
          <w:rPr>
            <w:rFonts w:ascii="Times New Roman" w:eastAsia="Times New Roman" w:hAnsi="Times New Roman" w:cs="Times New Roman"/>
            <w:sz w:val="24"/>
            <w:szCs w:val="24"/>
          </w:rPr>
          <w:t xml:space="preserve"> practice</w:t>
        </w:r>
      </w:ins>
      <w:ins w:id="69" w:author="Arcella" w:date="2020-06-14T16:34:00Z">
        <w:r w:rsidR="001778A9" w:rsidRPr="00C219E6">
          <w:rPr>
            <w:rFonts w:ascii="Times New Roman" w:eastAsia="Times New Roman" w:hAnsi="Times New Roman" w:cs="Times New Roman"/>
            <w:sz w:val="24"/>
            <w:szCs w:val="24"/>
          </w:rPr>
          <w:t xml:space="preserve">). </w:t>
        </w:r>
      </w:ins>
      <w:ins w:id="70" w:author="Arcella" w:date="2020-06-19T18:49:00Z">
        <w:r w:rsidR="00DD1D04">
          <w:rPr>
            <w:rFonts w:ascii="Times New Roman" w:eastAsia="Times New Roman" w:hAnsi="Times New Roman" w:cs="Times New Roman"/>
            <w:sz w:val="24"/>
            <w:szCs w:val="24"/>
            <w:highlight w:val="magenta"/>
          </w:rPr>
          <w:t>I</w:t>
        </w:r>
      </w:ins>
      <w:ins w:id="71" w:author="Arcella" w:date="2020-06-14T16:58:00Z">
        <w:r w:rsidR="00BF48CF" w:rsidRPr="00DD1D04">
          <w:rPr>
            <w:rFonts w:ascii="Times New Roman" w:eastAsia="Times New Roman" w:hAnsi="Times New Roman" w:cs="Times New Roman"/>
            <w:sz w:val="24"/>
            <w:szCs w:val="24"/>
            <w:highlight w:val="magenta"/>
          </w:rPr>
          <w:t>n this study</w:t>
        </w:r>
      </w:ins>
      <w:ins w:id="72" w:author="Arcella" w:date="2020-06-19T18:49:00Z">
        <w:r w:rsidR="00DD1D04">
          <w:rPr>
            <w:rFonts w:ascii="Times New Roman" w:eastAsia="Times New Roman" w:hAnsi="Times New Roman" w:cs="Times New Roman"/>
            <w:sz w:val="24"/>
            <w:szCs w:val="24"/>
          </w:rPr>
          <w:t xml:space="preserve"> we </w:t>
        </w:r>
      </w:ins>
      <w:ins w:id="73" w:author="Arcella" w:date="2020-06-14T16:34:00Z">
        <w:r w:rsidR="001778A9" w:rsidRPr="00C219E6">
          <w:rPr>
            <w:rFonts w:ascii="Times New Roman" w:eastAsia="Times New Roman" w:hAnsi="Times New Roman" w:cs="Times New Roman"/>
            <w:sz w:val="24"/>
            <w:szCs w:val="24"/>
          </w:rPr>
          <w:t>re</w:t>
        </w:r>
        <w:r w:rsidR="00BF48CF">
          <w:rPr>
            <w:rFonts w:ascii="Times New Roman" w:eastAsia="Times New Roman" w:hAnsi="Times New Roman" w:cs="Times New Roman"/>
            <w:sz w:val="24"/>
            <w:szCs w:val="24"/>
          </w:rPr>
          <w:t>analy</w:t>
        </w:r>
      </w:ins>
      <w:ins w:id="74" w:author="Arcella" w:date="2020-06-14T16:56:00Z">
        <w:r w:rsidR="00BF48CF">
          <w:rPr>
            <w:rFonts w:ascii="Times New Roman" w:eastAsia="Times New Roman" w:hAnsi="Times New Roman" w:cs="Times New Roman"/>
            <w:sz w:val="24"/>
            <w:szCs w:val="24"/>
          </w:rPr>
          <w:t>z</w:t>
        </w:r>
      </w:ins>
      <w:ins w:id="75" w:author="Arcella" w:date="2020-06-19T18:49:00Z">
        <w:r w:rsidR="00DD1D04">
          <w:rPr>
            <w:rFonts w:ascii="Times New Roman" w:eastAsia="Times New Roman" w:hAnsi="Times New Roman" w:cs="Times New Roman"/>
            <w:sz w:val="24"/>
            <w:szCs w:val="24"/>
          </w:rPr>
          <w:t xml:space="preserve">ed </w:t>
        </w:r>
      </w:ins>
      <w:ins w:id="76" w:author="Arcella" w:date="2020-06-14T16:56:00Z">
        <w:r w:rsidR="00BF48CF">
          <w:rPr>
            <w:rFonts w:ascii="Times New Roman" w:eastAsia="Times New Roman" w:hAnsi="Times New Roman" w:cs="Times New Roman"/>
            <w:sz w:val="24"/>
            <w:szCs w:val="24"/>
          </w:rPr>
          <w:t xml:space="preserve">abundant </w:t>
        </w:r>
      </w:ins>
      <w:ins w:id="77" w:author="Arcella" w:date="2020-06-14T16:58:00Z">
        <w:r w:rsidR="00BF48CF">
          <w:rPr>
            <w:rFonts w:ascii="Times New Roman" w:eastAsia="Times New Roman" w:hAnsi="Times New Roman" w:cs="Times New Roman"/>
            <w:sz w:val="24"/>
            <w:szCs w:val="24"/>
          </w:rPr>
          <w:t>data</w:t>
        </w:r>
      </w:ins>
      <w:ins w:id="78" w:author="Arcella" w:date="2020-06-14T16:34:00Z">
        <w:r w:rsidR="001778A9" w:rsidRPr="00C219E6">
          <w:rPr>
            <w:rFonts w:ascii="Times New Roman" w:eastAsia="Times New Roman" w:hAnsi="Times New Roman" w:cs="Times New Roman"/>
            <w:sz w:val="24"/>
            <w:szCs w:val="24"/>
          </w:rPr>
          <w:t xml:space="preserve"> from Katolikova et a</w:t>
        </w:r>
        <w:r w:rsidR="00BF48CF">
          <w:rPr>
            <w:rFonts w:ascii="Times New Roman" w:eastAsia="Times New Roman" w:hAnsi="Times New Roman" w:cs="Times New Roman"/>
            <w:sz w:val="24"/>
            <w:szCs w:val="24"/>
          </w:rPr>
          <w:t>l. 2016</w:t>
        </w:r>
      </w:ins>
      <w:ins w:id="79" w:author="Arcella" w:date="2020-06-19T18:49:00Z">
        <w:r w:rsidR="00DD1D04">
          <w:rPr>
            <w:rFonts w:ascii="Times New Roman" w:eastAsia="Times New Roman" w:hAnsi="Times New Roman" w:cs="Times New Roman"/>
            <w:sz w:val="24"/>
            <w:szCs w:val="24"/>
          </w:rPr>
          <w:t xml:space="preserve"> and </w:t>
        </w:r>
      </w:ins>
      <w:ins w:id="80" w:author="Arcella" w:date="2020-06-14T16:34:00Z">
        <w:r w:rsidR="001778A9" w:rsidRPr="00C219E6">
          <w:rPr>
            <w:rFonts w:ascii="Times New Roman" w:eastAsia="Times New Roman" w:hAnsi="Times New Roman" w:cs="Times New Roman"/>
            <w:sz w:val="24"/>
            <w:szCs w:val="24"/>
          </w:rPr>
          <w:t>derive</w:t>
        </w:r>
      </w:ins>
      <w:ins w:id="81" w:author="Arcella" w:date="2020-06-14T16:56:00Z">
        <w:r w:rsidR="00BF48CF">
          <w:rPr>
            <w:rFonts w:ascii="Times New Roman" w:eastAsia="Times New Roman" w:hAnsi="Times New Roman" w:cs="Times New Roman"/>
            <w:sz w:val="24"/>
            <w:szCs w:val="24"/>
          </w:rPr>
          <w:t>d</w:t>
        </w:r>
      </w:ins>
      <w:ins w:id="82" w:author="Arcella" w:date="2020-06-14T16:34:00Z">
        <w:r w:rsidR="001778A9" w:rsidRPr="00C219E6">
          <w:rPr>
            <w:rFonts w:ascii="Times New Roman" w:eastAsia="Times New Roman" w:hAnsi="Times New Roman" w:cs="Times New Roman"/>
            <w:sz w:val="24"/>
            <w:szCs w:val="24"/>
          </w:rPr>
          <w:t xml:space="preserve"> robust relationships between </w:t>
        </w:r>
      </w:ins>
      <w:ins w:id="83" w:author="Arcella" w:date="2020-06-14T16:56:00Z">
        <w:r w:rsidR="00BF48CF">
          <w:rPr>
            <w:rFonts w:ascii="Times New Roman" w:eastAsia="Times New Roman" w:hAnsi="Times New Roman" w:cs="Times New Roman"/>
            <w:sz w:val="24"/>
            <w:szCs w:val="24"/>
          </w:rPr>
          <w:t xml:space="preserve">the </w:t>
        </w:r>
      </w:ins>
      <w:ins w:id="84" w:author="Arcella" w:date="2020-06-14T16:34:00Z">
        <w:r w:rsidR="001778A9" w:rsidRPr="00C219E6">
          <w:rPr>
            <w:rFonts w:ascii="Times New Roman" w:eastAsia="Times New Roman" w:hAnsi="Times New Roman" w:cs="Times New Roman"/>
            <w:sz w:val="24"/>
            <w:szCs w:val="24"/>
          </w:rPr>
          <w:t xml:space="preserve">proportions of </w:t>
        </w:r>
      </w:ins>
      <w:ins w:id="85" w:author="Arcella" w:date="2020-06-14T16:56:00Z">
        <w:r w:rsidR="00BF48CF">
          <w:rPr>
            <w:rFonts w:ascii="Times New Roman" w:eastAsia="Times New Roman" w:hAnsi="Times New Roman" w:cs="Times New Roman"/>
            <w:sz w:val="24"/>
            <w:szCs w:val="24"/>
          </w:rPr>
          <w:t xml:space="preserve">the </w:t>
        </w:r>
      </w:ins>
      <w:ins w:id="86" w:author="Arcella" w:date="2020-06-14T16:34:00Z">
        <w:r w:rsidR="001778A9" w:rsidRPr="00C219E6">
          <w:rPr>
            <w:rFonts w:ascii="Times New Roman" w:eastAsia="Times New Roman" w:hAnsi="Times New Roman" w:cs="Times New Roman"/>
            <w:sz w:val="24"/>
            <w:szCs w:val="24"/>
          </w:rPr>
          <w:t xml:space="preserve">morphotypes in </w:t>
        </w:r>
      </w:ins>
      <w:ins w:id="87" w:author="Arcella" w:date="2020-06-14T16:57:00Z">
        <w:r w:rsidR="00BF48CF">
          <w:rPr>
            <w:rFonts w:ascii="Times New Roman" w:eastAsia="Times New Roman" w:hAnsi="Times New Roman" w:cs="Times New Roman"/>
            <w:sz w:val="24"/>
            <w:szCs w:val="24"/>
          </w:rPr>
          <w:t xml:space="preserve">the </w:t>
        </w:r>
      </w:ins>
      <w:ins w:id="88" w:author="Arcella" w:date="2020-06-14T16:34:00Z">
        <w:r w:rsidR="001778A9" w:rsidRPr="00C219E6">
          <w:rPr>
            <w:rFonts w:ascii="Times New Roman" w:eastAsia="Times New Roman" w:hAnsi="Times New Roman" w:cs="Times New Roman"/>
            <w:sz w:val="24"/>
            <w:szCs w:val="24"/>
          </w:rPr>
          <w:t>populations and their taxonomic structure</w:t>
        </w:r>
      </w:ins>
      <w:ins w:id="89" w:author="Arcella" w:date="2020-06-14T16:57:00Z">
        <w:r w:rsidR="00BF48CF">
          <w:rPr>
            <w:rFonts w:ascii="Times New Roman" w:eastAsia="Times New Roman" w:hAnsi="Times New Roman" w:cs="Times New Roman"/>
            <w:sz w:val="24"/>
            <w:szCs w:val="24"/>
          </w:rPr>
          <w:t xml:space="preserve"> as well as </w:t>
        </w:r>
      </w:ins>
      <w:ins w:id="90" w:author="Arcella" w:date="2020-06-14T16:34:00Z">
        <w:r w:rsidR="001778A9" w:rsidRPr="00C219E6">
          <w:rPr>
            <w:rFonts w:ascii="Times New Roman" w:eastAsia="Times New Roman" w:hAnsi="Times New Roman" w:cs="Times New Roman"/>
            <w:sz w:val="24"/>
            <w:szCs w:val="24"/>
          </w:rPr>
          <w:t xml:space="preserve">between </w:t>
        </w:r>
      </w:ins>
      <w:ins w:id="91" w:author="Arcella" w:date="2020-06-14T16:57:00Z">
        <w:r w:rsidR="00BF48CF">
          <w:rPr>
            <w:rFonts w:ascii="Times New Roman" w:eastAsia="Times New Roman" w:hAnsi="Times New Roman" w:cs="Times New Roman"/>
            <w:sz w:val="24"/>
            <w:szCs w:val="24"/>
          </w:rPr>
          <w:t xml:space="preserve">the </w:t>
        </w:r>
      </w:ins>
      <w:ins w:id="92" w:author="Arcella" w:date="2020-06-14T16:34:00Z">
        <w:r w:rsidR="001778A9" w:rsidRPr="00C219E6">
          <w:rPr>
            <w:rFonts w:ascii="Times New Roman" w:eastAsia="Times New Roman" w:hAnsi="Times New Roman" w:cs="Times New Roman"/>
            <w:sz w:val="24"/>
            <w:szCs w:val="24"/>
          </w:rPr>
          <w:t xml:space="preserve">proportions of </w:t>
        </w:r>
      </w:ins>
      <w:ins w:id="93" w:author="Arcella" w:date="2020-06-14T16:57:00Z">
        <w:r w:rsidR="00BF48CF">
          <w:rPr>
            <w:rFonts w:ascii="Times New Roman" w:eastAsia="Times New Roman" w:hAnsi="Times New Roman" w:cs="Times New Roman"/>
            <w:sz w:val="24"/>
            <w:szCs w:val="24"/>
          </w:rPr>
          <w:t xml:space="preserve">the </w:t>
        </w:r>
      </w:ins>
      <w:ins w:id="94" w:author="Arcella" w:date="2020-06-14T16:34:00Z">
        <w:r w:rsidR="001778A9" w:rsidRPr="00C219E6">
          <w:rPr>
            <w:rFonts w:ascii="Times New Roman" w:eastAsia="Times New Roman" w:hAnsi="Times New Roman" w:cs="Times New Roman"/>
            <w:sz w:val="24"/>
            <w:szCs w:val="24"/>
          </w:rPr>
          <w:t xml:space="preserve">morphotypes in samples and the probabilities of mussels of different morphotypes being </w:t>
        </w:r>
        <w:r w:rsidR="001778A9" w:rsidRPr="00C219E6">
          <w:rPr>
            <w:rFonts w:ascii="Times New Roman" w:eastAsia="Times New Roman" w:hAnsi="Times New Roman" w:cs="Times New Roman"/>
            <w:i/>
            <w:sz w:val="24"/>
            <w:szCs w:val="24"/>
          </w:rPr>
          <w:t>M. trossulus</w:t>
        </w:r>
        <w:r w:rsidR="001778A9" w:rsidRPr="00C219E6">
          <w:rPr>
            <w:rFonts w:ascii="Times New Roman" w:eastAsia="Times New Roman" w:hAnsi="Times New Roman" w:cs="Times New Roman"/>
            <w:sz w:val="24"/>
            <w:szCs w:val="24"/>
          </w:rPr>
          <w:t xml:space="preserve"> and </w:t>
        </w:r>
        <w:r w:rsidR="001778A9" w:rsidRPr="00C219E6">
          <w:rPr>
            <w:rFonts w:ascii="Times New Roman" w:eastAsia="Times New Roman" w:hAnsi="Times New Roman" w:cs="Times New Roman"/>
            <w:i/>
            <w:sz w:val="24"/>
            <w:szCs w:val="24"/>
          </w:rPr>
          <w:t>M. edulis</w:t>
        </w:r>
        <w:r w:rsidR="001778A9" w:rsidRPr="00C219E6">
          <w:rPr>
            <w:rFonts w:ascii="Times New Roman" w:eastAsia="Times New Roman" w:hAnsi="Times New Roman" w:cs="Times New Roman"/>
            <w:sz w:val="24"/>
            <w:szCs w:val="24"/>
          </w:rPr>
          <w:t xml:space="preserve">. These relationships could </w:t>
        </w:r>
        <w:r w:rsidR="001778A9" w:rsidRPr="00C219E6">
          <w:rPr>
            <w:rFonts w:ascii="Times New Roman" w:eastAsia="Times New Roman" w:hAnsi="Times New Roman" w:cs="Times New Roman"/>
            <w:sz w:val="24"/>
            <w:szCs w:val="24"/>
          </w:rPr>
          <w:lastRenderedPageBreak/>
          <w:t xml:space="preserve">be used </w:t>
        </w:r>
      </w:ins>
      <w:ins w:id="95" w:author="Arcella" w:date="2020-06-16T14:17:00Z">
        <w:r w:rsidR="00C03280">
          <w:rPr>
            <w:rFonts w:ascii="Times New Roman" w:eastAsia="Times New Roman" w:hAnsi="Times New Roman" w:cs="Times New Roman"/>
            <w:sz w:val="24"/>
            <w:szCs w:val="24"/>
          </w:rPr>
          <w:t xml:space="preserve">for a reliable </w:t>
        </w:r>
      </w:ins>
      <w:ins w:id="96" w:author="Arcella" w:date="2020-06-14T16:34:00Z">
        <w:r w:rsidR="001778A9" w:rsidRPr="00C219E6">
          <w:rPr>
            <w:rFonts w:ascii="Times New Roman" w:eastAsia="Times New Roman" w:hAnsi="Times New Roman" w:cs="Times New Roman"/>
            <w:sz w:val="24"/>
            <w:szCs w:val="24"/>
          </w:rPr>
          <w:t xml:space="preserve">prediction of </w:t>
        </w:r>
      </w:ins>
      <w:ins w:id="97" w:author="Arcella" w:date="2020-06-14T16:57:00Z">
        <w:r w:rsidR="00BF48CF">
          <w:rPr>
            <w:rFonts w:ascii="Times New Roman" w:eastAsia="Times New Roman" w:hAnsi="Times New Roman" w:cs="Times New Roman"/>
            <w:sz w:val="24"/>
            <w:szCs w:val="24"/>
          </w:rPr>
          <w:t xml:space="preserve">the </w:t>
        </w:r>
      </w:ins>
      <w:ins w:id="98" w:author="Arcella" w:date="2020-06-14T16:34:00Z">
        <w:r w:rsidR="001778A9" w:rsidRPr="00C219E6">
          <w:rPr>
            <w:rFonts w:ascii="Times New Roman" w:eastAsia="Times New Roman" w:hAnsi="Times New Roman" w:cs="Times New Roman"/>
            <w:sz w:val="24"/>
            <w:szCs w:val="24"/>
          </w:rPr>
          <w:t>taxonomic structure of any population</w:t>
        </w:r>
        <w:r w:rsidR="001778A9" w:rsidRPr="00C219E6">
          <w:rPr>
            <w:rFonts w:ascii="Times New Roman" w:hAnsi="Times New Roman" w:cs="Times New Roman"/>
          </w:rPr>
          <w:t xml:space="preserve"> </w:t>
        </w:r>
        <w:r w:rsidR="001778A9" w:rsidRPr="00A81EC8">
          <w:rPr>
            <w:rFonts w:ascii="Times New Roman" w:eastAsia="Times New Roman" w:hAnsi="Times New Roman" w:cs="Times New Roman"/>
            <w:sz w:val="24"/>
            <w:szCs w:val="24"/>
          </w:rPr>
          <w:t>in the White Sea. Moreover</w:t>
        </w:r>
      </w:ins>
      <w:ins w:id="99" w:author="Arcella" w:date="2020-06-14T16:57:00Z">
        <w:r w:rsidR="00BF48CF">
          <w:rPr>
            <w:rFonts w:ascii="Times New Roman" w:eastAsia="Times New Roman" w:hAnsi="Times New Roman" w:cs="Times New Roman"/>
            <w:sz w:val="24"/>
            <w:szCs w:val="24"/>
          </w:rPr>
          <w:t>,</w:t>
        </w:r>
      </w:ins>
      <w:ins w:id="100" w:author="Arcella" w:date="2020-06-14T16:34:00Z">
        <w:r w:rsidR="001778A9" w:rsidRPr="00A81EC8">
          <w:rPr>
            <w:rFonts w:ascii="Times New Roman" w:eastAsia="Times New Roman" w:hAnsi="Times New Roman" w:cs="Times New Roman"/>
            <w:sz w:val="24"/>
            <w:szCs w:val="24"/>
          </w:rPr>
          <w:t xml:space="preserve"> any mussel in </w:t>
        </w:r>
      </w:ins>
      <w:ins w:id="101" w:author="Arcella" w:date="2020-06-19T18:50:00Z">
        <w:r w:rsidR="00DD1D04" w:rsidRPr="00DD1D04">
          <w:rPr>
            <w:rFonts w:ascii="Times New Roman" w:eastAsia="Times New Roman" w:hAnsi="Times New Roman" w:cs="Times New Roman"/>
            <w:sz w:val="24"/>
            <w:szCs w:val="24"/>
            <w:highlight w:val="magenta"/>
          </w:rPr>
          <w:t xml:space="preserve">an </w:t>
        </w:r>
      </w:ins>
      <w:ins w:id="102" w:author="Arcella" w:date="2020-06-14T16:34:00Z">
        <w:r w:rsidR="001778A9" w:rsidRPr="00DD1D04">
          <w:rPr>
            <w:rFonts w:ascii="Times New Roman" w:eastAsia="Times New Roman" w:hAnsi="Times New Roman" w:cs="Times New Roman"/>
            <w:sz w:val="24"/>
            <w:szCs w:val="24"/>
            <w:highlight w:val="magenta"/>
          </w:rPr>
          <w:t>equally mixed population</w:t>
        </w:r>
      </w:ins>
      <w:ins w:id="103" w:author="Arcella" w:date="2020-06-19T18:50:00Z">
        <w:r w:rsidR="00DD1D04">
          <w:rPr>
            <w:rFonts w:ascii="Times New Roman" w:eastAsia="Times New Roman" w:hAnsi="Times New Roman" w:cs="Times New Roman"/>
            <w:sz w:val="24"/>
            <w:szCs w:val="24"/>
          </w:rPr>
          <w:t xml:space="preserve"> </w:t>
        </w:r>
      </w:ins>
      <w:ins w:id="104" w:author="Arcella" w:date="2020-06-14T16:58:00Z">
        <w:r w:rsidR="00BF48CF">
          <w:rPr>
            <w:rFonts w:ascii="Times New Roman" w:eastAsia="Times New Roman" w:hAnsi="Times New Roman" w:cs="Times New Roman"/>
            <w:sz w:val="24"/>
            <w:szCs w:val="24"/>
          </w:rPr>
          <w:t xml:space="preserve">could be identified </w:t>
        </w:r>
      </w:ins>
      <w:ins w:id="105" w:author="Arcella" w:date="2020-06-14T16:34:00Z">
        <w:r w:rsidR="001778A9" w:rsidRPr="00A81EC8">
          <w:rPr>
            <w:rFonts w:ascii="Times New Roman" w:eastAsia="Times New Roman" w:hAnsi="Times New Roman" w:cs="Times New Roman"/>
            <w:sz w:val="24"/>
            <w:szCs w:val="24"/>
          </w:rPr>
          <w:t>with the accuracy of about 80%</w:t>
        </w:r>
      </w:ins>
      <w:ins w:id="106" w:author="Arcella" w:date="2020-06-19T18:50:00Z">
        <w:r w:rsidR="00DD1D04">
          <w:rPr>
            <w:rFonts w:ascii="Times New Roman" w:eastAsia="Times New Roman" w:hAnsi="Times New Roman" w:cs="Times New Roman"/>
            <w:sz w:val="24"/>
            <w:szCs w:val="24"/>
          </w:rPr>
          <w:t>,</w:t>
        </w:r>
      </w:ins>
      <w:ins w:id="107" w:author="Arcella" w:date="2020-06-14T16:34:00Z">
        <w:r w:rsidR="001778A9" w:rsidRPr="00A81EC8">
          <w:rPr>
            <w:rFonts w:ascii="Times New Roman" w:eastAsia="Times New Roman" w:hAnsi="Times New Roman" w:cs="Times New Roman"/>
            <w:sz w:val="24"/>
            <w:szCs w:val="24"/>
          </w:rPr>
          <w:t xml:space="preserve"> </w:t>
        </w:r>
        <w:r w:rsidR="001778A9" w:rsidRPr="00DD1D04">
          <w:rPr>
            <w:rFonts w:ascii="Times New Roman" w:eastAsia="Times New Roman" w:hAnsi="Times New Roman" w:cs="Times New Roman"/>
            <w:sz w:val="24"/>
            <w:szCs w:val="24"/>
            <w:highlight w:val="magenta"/>
          </w:rPr>
          <w:t>bas</w:t>
        </w:r>
      </w:ins>
      <w:ins w:id="108" w:author="Arcella" w:date="2020-06-19T18:50:00Z">
        <w:r w:rsidR="00DD1D04" w:rsidRPr="00DD1D04">
          <w:rPr>
            <w:rFonts w:ascii="Times New Roman" w:eastAsia="Times New Roman" w:hAnsi="Times New Roman" w:cs="Times New Roman"/>
            <w:sz w:val="24"/>
            <w:szCs w:val="24"/>
            <w:highlight w:val="magenta"/>
          </w:rPr>
          <w:t xml:space="preserve">ed </w:t>
        </w:r>
      </w:ins>
      <w:ins w:id="109" w:author="Arcella" w:date="2020-06-14T16:34:00Z">
        <w:r w:rsidR="001778A9" w:rsidRPr="00DD1D04">
          <w:rPr>
            <w:rFonts w:ascii="Times New Roman" w:eastAsia="Times New Roman" w:hAnsi="Times New Roman" w:cs="Times New Roman"/>
            <w:sz w:val="24"/>
            <w:szCs w:val="24"/>
            <w:highlight w:val="magenta"/>
          </w:rPr>
          <w:t xml:space="preserve">on </w:t>
        </w:r>
      </w:ins>
      <w:ins w:id="110" w:author="Arcella" w:date="2020-06-19T18:50:00Z">
        <w:r w:rsidR="00DD1D04" w:rsidRPr="00DD1D04">
          <w:rPr>
            <w:rFonts w:ascii="Times New Roman" w:eastAsia="Times New Roman" w:hAnsi="Times New Roman" w:cs="Times New Roman"/>
            <w:sz w:val="24"/>
            <w:szCs w:val="24"/>
            <w:highlight w:val="magenta"/>
          </w:rPr>
          <w:t xml:space="preserve">the </w:t>
        </w:r>
      </w:ins>
      <w:ins w:id="111" w:author="Arcella" w:date="2020-06-14T16:34:00Z">
        <w:r w:rsidR="001778A9" w:rsidRPr="00DD1D04">
          <w:rPr>
            <w:rFonts w:ascii="Times New Roman" w:eastAsia="Times New Roman" w:hAnsi="Times New Roman" w:cs="Times New Roman"/>
            <w:sz w:val="24"/>
            <w:szCs w:val="24"/>
            <w:highlight w:val="magenta"/>
          </w:rPr>
          <w:t xml:space="preserve">frequencies of </w:t>
        </w:r>
      </w:ins>
      <w:ins w:id="112" w:author="Arcella" w:date="2020-06-19T18:50:00Z">
        <w:r w:rsidR="00DD1D04" w:rsidRPr="00DD1D04">
          <w:rPr>
            <w:rFonts w:ascii="Times New Roman" w:eastAsia="Times New Roman" w:hAnsi="Times New Roman" w:cs="Times New Roman"/>
            <w:sz w:val="24"/>
            <w:szCs w:val="24"/>
            <w:highlight w:val="magenta"/>
          </w:rPr>
          <w:t xml:space="preserve">the </w:t>
        </w:r>
      </w:ins>
      <w:ins w:id="113" w:author="Arcella" w:date="2020-06-14T16:34:00Z">
        <w:r w:rsidR="001778A9" w:rsidRPr="00DD1D04">
          <w:rPr>
            <w:rFonts w:ascii="Times New Roman" w:eastAsia="Times New Roman" w:hAnsi="Times New Roman" w:cs="Times New Roman"/>
            <w:sz w:val="24"/>
            <w:szCs w:val="24"/>
            <w:highlight w:val="magenta"/>
          </w:rPr>
          <w:t xml:space="preserve">morphotypes in local </w:t>
        </w:r>
        <w:r w:rsidR="001778A9" w:rsidRPr="00DD1D04">
          <w:rPr>
            <w:rFonts w:ascii="Times New Roman" w:eastAsia="Times New Roman" w:hAnsi="Times New Roman" w:cs="Times New Roman"/>
            <w:i/>
            <w:sz w:val="24"/>
            <w:szCs w:val="24"/>
            <w:highlight w:val="magenta"/>
          </w:rPr>
          <w:t>M. edulis</w:t>
        </w:r>
        <w:r w:rsidR="001778A9" w:rsidRPr="00DD1D04">
          <w:rPr>
            <w:rFonts w:ascii="Times New Roman" w:eastAsia="Times New Roman" w:hAnsi="Times New Roman" w:cs="Times New Roman"/>
            <w:sz w:val="24"/>
            <w:szCs w:val="24"/>
            <w:highlight w:val="magenta"/>
          </w:rPr>
          <w:t xml:space="preserve"> and</w:t>
        </w:r>
        <w:r w:rsidR="001778A9" w:rsidRPr="00DD1D04">
          <w:rPr>
            <w:rFonts w:ascii="Times New Roman" w:eastAsia="Times New Roman" w:hAnsi="Times New Roman" w:cs="Times New Roman"/>
            <w:i/>
            <w:sz w:val="24"/>
            <w:szCs w:val="24"/>
            <w:highlight w:val="magenta"/>
          </w:rPr>
          <w:t xml:space="preserve"> M. trossulus</w:t>
        </w:r>
        <w:r w:rsidR="00C03280" w:rsidRPr="00DD1D04">
          <w:rPr>
            <w:rFonts w:ascii="Times New Roman" w:eastAsia="Times New Roman" w:hAnsi="Times New Roman" w:cs="Times New Roman"/>
            <w:sz w:val="24"/>
            <w:szCs w:val="24"/>
            <w:highlight w:val="magenta"/>
          </w:rPr>
          <w:t xml:space="preserve"> genotypes</w:t>
        </w:r>
      </w:ins>
      <w:ins w:id="114" w:author="Arcella" w:date="2020-06-19T18:51:00Z">
        <w:r w:rsidR="00DD1D04" w:rsidRPr="00DD1D04">
          <w:rPr>
            <w:rFonts w:ascii="Times New Roman" w:eastAsia="Times New Roman" w:hAnsi="Times New Roman" w:cs="Times New Roman"/>
            <w:sz w:val="24"/>
            <w:szCs w:val="24"/>
            <w:highlight w:val="magenta"/>
          </w:rPr>
          <w:t xml:space="preserve"> (see Introduction</w:t>
        </w:r>
      </w:ins>
      <w:ins w:id="115" w:author="Arcella" w:date="2020-06-14T16:34:00Z">
        <w:r w:rsidR="00C03280" w:rsidRPr="00DD1D04">
          <w:rPr>
            <w:rFonts w:ascii="Times New Roman" w:eastAsia="Times New Roman" w:hAnsi="Times New Roman" w:cs="Times New Roman"/>
            <w:sz w:val="24"/>
            <w:szCs w:val="24"/>
            <w:highlight w:val="magenta"/>
          </w:rPr>
          <w:t>)</w:t>
        </w:r>
      </w:ins>
      <w:ins w:id="116" w:author="Arcella" w:date="2020-06-16T14:18:00Z">
        <w:r w:rsidR="00C03280" w:rsidRPr="00DD1D04">
          <w:rPr>
            <w:rFonts w:ascii="Times New Roman" w:eastAsia="Times New Roman" w:hAnsi="Times New Roman" w:cs="Times New Roman"/>
            <w:sz w:val="24"/>
            <w:szCs w:val="24"/>
            <w:highlight w:val="magenta"/>
          </w:rPr>
          <w:t>.</w:t>
        </w:r>
      </w:ins>
      <w:ins w:id="117" w:author="Arcella" w:date="2020-06-14T16:34:00Z">
        <w:r w:rsidR="001778A9" w:rsidRPr="00A81EC8">
          <w:rPr>
            <w:rFonts w:ascii="Times New Roman" w:eastAsia="Times New Roman" w:hAnsi="Times New Roman" w:cs="Times New Roman"/>
            <w:sz w:val="24"/>
            <w:szCs w:val="24"/>
          </w:rPr>
          <w:t xml:space="preserve"> </w:t>
        </w:r>
      </w:ins>
      <w:ins w:id="118" w:author="Arcella" w:date="2020-06-16T14:18:00Z">
        <w:r w:rsidR="00C03280">
          <w:rPr>
            <w:rFonts w:ascii="Times New Roman" w:eastAsia="Times New Roman" w:hAnsi="Times New Roman" w:cs="Times New Roman"/>
            <w:sz w:val="24"/>
            <w:szCs w:val="24"/>
          </w:rPr>
          <w:t xml:space="preserve">With the increasing imbalance </w:t>
        </w:r>
      </w:ins>
      <w:ins w:id="119" w:author="Arcella" w:date="2020-06-14T16:34:00Z">
        <w:r w:rsidR="001778A9" w:rsidRPr="00A81EC8">
          <w:rPr>
            <w:rFonts w:ascii="Times New Roman" w:eastAsia="Times New Roman" w:hAnsi="Times New Roman" w:cs="Times New Roman"/>
            <w:sz w:val="24"/>
            <w:szCs w:val="24"/>
          </w:rPr>
          <w:t>between</w:t>
        </w:r>
        <w:r w:rsidR="001778A9" w:rsidRPr="00C219E6">
          <w:rPr>
            <w:rFonts w:ascii="Times New Roman" w:eastAsia="Times New Roman" w:hAnsi="Times New Roman" w:cs="Times New Roman"/>
            <w:sz w:val="24"/>
            <w:szCs w:val="24"/>
          </w:rPr>
          <w:t xml:space="preserve"> </w:t>
        </w:r>
      </w:ins>
      <w:ins w:id="120" w:author="Arcella" w:date="2020-06-16T14:18:00Z">
        <w:r w:rsidR="00C03280">
          <w:rPr>
            <w:rFonts w:ascii="Times New Roman" w:eastAsia="Times New Roman" w:hAnsi="Times New Roman" w:cs="Times New Roman"/>
            <w:sz w:val="24"/>
            <w:szCs w:val="24"/>
          </w:rPr>
          <w:t xml:space="preserve">the </w:t>
        </w:r>
      </w:ins>
      <w:ins w:id="121" w:author="Arcella" w:date="2020-06-14T16:34:00Z">
        <w:r w:rsidR="001778A9" w:rsidRPr="00C219E6">
          <w:rPr>
            <w:rFonts w:ascii="Times New Roman" w:eastAsia="Times New Roman" w:hAnsi="Times New Roman" w:cs="Times New Roman"/>
            <w:sz w:val="24"/>
            <w:szCs w:val="24"/>
          </w:rPr>
          <w:t xml:space="preserve">species (and hence </w:t>
        </w:r>
      </w:ins>
      <w:ins w:id="122" w:author="Arcella" w:date="2020-06-16T14:18:00Z">
        <w:r w:rsidR="00C03280">
          <w:rPr>
            <w:rFonts w:ascii="Times New Roman" w:eastAsia="Times New Roman" w:hAnsi="Times New Roman" w:cs="Times New Roman"/>
            <w:sz w:val="24"/>
            <w:szCs w:val="24"/>
          </w:rPr>
          <w:t xml:space="preserve">the </w:t>
        </w:r>
      </w:ins>
      <w:ins w:id="123" w:author="Arcella" w:date="2020-06-14T16:34:00Z">
        <w:r w:rsidR="001778A9" w:rsidRPr="00C219E6">
          <w:rPr>
            <w:rFonts w:ascii="Times New Roman" w:eastAsia="Times New Roman" w:hAnsi="Times New Roman" w:cs="Times New Roman"/>
            <w:sz w:val="24"/>
            <w:szCs w:val="24"/>
          </w:rPr>
          <w:t xml:space="preserve">morphotypes) in </w:t>
        </w:r>
      </w:ins>
      <w:ins w:id="124" w:author="Arcella" w:date="2020-06-16T14:18:00Z">
        <w:r w:rsidR="00C03280">
          <w:rPr>
            <w:rFonts w:ascii="Times New Roman" w:eastAsia="Times New Roman" w:hAnsi="Times New Roman" w:cs="Times New Roman"/>
            <w:sz w:val="24"/>
            <w:szCs w:val="24"/>
          </w:rPr>
          <w:t xml:space="preserve">a </w:t>
        </w:r>
      </w:ins>
      <w:ins w:id="125" w:author="Arcella" w:date="2020-06-14T16:34:00Z">
        <w:r w:rsidR="001778A9" w:rsidRPr="00C219E6">
          <w:rPr>
            <w:rFonts w:ascii="Times New Roman" w:eastAsia="Times New Roman" w:hAnsi="Times New Roman" w:cs="Times New Roman"/>
            <w:sz w:val="24"/>
            <w:szCs w:val="24"/>
          </w:rPr>
          <w:t xml:space="preserve">population, the identification of </w:t>
        </w:r>
      </w:ins>
      <w:ins w:id="126" w:author="Arcella" w:date="2020-06-16T14:19:00Z">
        <w:r w:rsidR="00C03280">
          <w:rPr>
            <w:rFonts w:ascii="Times New Roman" w:eastAsia="Times New Roman" w:hAnsi="Times New Roman" w:cs="Times New Roman"/>
            <w:sz w:val="24"/>
            <w:szCs w:val="24"/>
          </w:rPr>
          <w:t xml:space="preserve">the </w:t>
        </w:r>
      </w:ins>
      <w:ins w:id="127" w:author="Arcella" w:date="2020-06-14T16:34:00Z">
        <w:r w:rsidR="001778A9" w:rsidRPr="00C219E6">
          <w:rPr>
            <w:rFonts w:ascii="Times New Roman" w:eastAsia="Times New Roman" w:hAnsi="Times New Roman" w:cs="Times New Roman"/>
            <w:sz w:val="24"/>
            <w:szCs w:val="24"/>
          </w:rPr>
          <w:t>dominant species</w:t>
        </w:r>
      </w:ins>
      <w:ins w:id="128" w:author="Arcella" w:date="2020-06-16T14:19:00Z">
        <w:r w:rsidR="00C03280">
          <w:rPr>
            <w:rFonts w:ascii="Times New Roman" w:eastAsia="Times New Roman" w:hAnsi="Times New Roman" w:cs="Times New Roman"/>
            <w:sz w:val="24"/>
            <w:szCs w:val="24"/>
          </w:rPr>
          <w:t xml:space="preserve"> became more reliable</w:t>
        </w:r>
      </w:ins>
      <w:ins w:id="129" w:author="Arcella" w:date="2020-06-14T16:34:00Z">
        <w:r w:rsidR="001778A9" w:rsidRPr="00C219E6">
          <w:rPr>
            <w:rFonts w:ascii="Times New Roman" w:eastAsia="Times New Roman" w:hAnsi="Times New Roman" w:cs="Times New Roman"/>
            <w:sz w:val="24"/>
            <w:szCs w:val="24"/>
          </w:rPr>
          <w:t xml:space="preserve"> </w:t>
        </w:r>
      </w:ins>
      <w:ins w:id="130" w:author="Arcella" w:date="2020-06-16T14:19:00Z">
        <w:r w:rsidR="00C03280">
          <w:rPr>
            <w:rFonts w:ascii="Times New Roman" w:eastAsia="Times New Roman" w:hAnsi="Times New Roman" w:cs="Times New Roman"/>
            <w:sz w:val="24"/>
            <w:szCs w:val="24"/>
          </w:rPr>
          <w:t>though</w:t>
        </w:r>
      </w:ins>
      <w:ins w:id="131" w:author="Arcella" w:date="2020-06-14T16:34:00Z">
        <w:r w:rsidR="001778A9" w:rsidRPr="00C219E6">
          <w:rPr>
            <w:rFonts w:ascii="Times New Roman" w:eastAsia="Times New Roman" w:hAnsi="Times New Roman" w:cs="Times New Roman"/>
            <w:sz w:val="24"/>
            <w:szCs w:val="24"/>
          </w:rPr>
          <w:t xml:space="preserve"> </w:t>
        </w:r>
      </w:ins>
      <w:ins w:id="132" w:author="Arcella" w:date="2020-06-16T14:19:00Z">
        <w:r w:rsidR="00C03280">
          <w:rPr>
            <w:rFonts w:ascii="Times New Roman" w:eastAsia="Times New Roman" w:hAnsi="Times New Roman" w:cs="Times New Roman"/>
            <w:sz w:val="24"/>
            <w:szCs w:val="24"/>
          </w:rPr>
          <w:t xml:space="preserve">the </w:t>
        </w:r>
      </w:ins>
      <w:ins w:id="133" w:author="Arcella" w:date="2020-06-14T16:34:00Z">
        <w:r w:rsidR="001778A9" w:rsidRPr="00C219E6">
          <w:rPr>
            <w:rFonts w:ascii="Times New Roman" w:eastAsia="Times New Roman" w:hAnsi="Times New Roman" w:cs="Times New Roman"/>
            <w:sz w:val="24"/>
            <w:szCs w:val="24"/>
          </w:rPr>
          <w:t xml:space="preserve">identification of </w:t>
        </w:r>
      </w:ins>
      <w:ins w:id="134" w:author="Arcella" w:date="2020-06-16T14:19:00Z">
        <w:r w:rsidR="00C03280">
          <w:rPr>
            <w:rFonts w:ascii="Times New Roman" w:eastAsia="Times New Roman" w:hAnsi="Times New Roman" w:cs="Times New Roman"/>
            <w:sz w:val="24"/>
            <w:szCs w:val="24"/>
          </w:rPr>
          <w:t xml:space="preserve">the </w:t>
        </w:r>
      </w:ins>
      <w:ins w:id="135" w:author="Arcella" w:date="2020-06-14T16:34:00Z">
        <w:r w:rsidR="001778A9" w:rsidRPr="00C219E6">
          <w:rPr>
            <w:rFonts w:ascii="Times New Roman" w:eastAsia="Times New Roman" w:hAnsi="Times New Roman" w:cs="Times New Roman"/>
            <w:sz w:val="24"/>
            <w:szCs w:val="24"/>
          </w:rPr>
          <w:t>minor species</w:t>
        </w:r>
      </w:ins>
      <w:ins w:id="136" w:author="Arcella" w:date="2020-06-16T14:19:00Z">
        <w:r w:rsidR="00C03280">
          <w:rPr>
            <w:rFonts w:ascii="Times New Roman" w:eastAsia="Times New Roman" w:hAnsi="Times New Roman" w:cs="Times New Roman"/>
            <w:sz w:val="24"/>
            <w:szCs w:val="24"/>
          </w:rPr>
          <w:t xml:space="preserve"> became less so</w:t>
        </w:r>
      </w:ins>
      <w:ins w:id="137" w:author="Arcella" w:date="2020-06-14T16:34:00Z">
        <w:r w:rsidR="001778A9" w:rsidRPr="00C219E6">
          <w:rPr>
            <w:rFonts w:ascii="Times New Roman" w:eastAsia="Times New Roman" w:hAnsi="Times New Roman" w:cs="Times New Roman"/>
            <w:sz w:val="24"/>
            <w:szCs w:val="24"/>
          </w:rPr>
          <w:t xml:space="preserve">. </w:t>
        </w:r>
      </w:ins>
    </w:p>
    <w:p w14:paraId="134932D5" w14:textId="77777777" w:rsidR="001778A9" w:rsidRDefault="00AB1555">
      <w:pPr>
        <w:spacing w:before="240" w:after="240" w:line="360" w:lineRule="auto"/>
        <w:rPr>
          <w:ins w:id="138" w:author="Arcella" w:date="2020-06-14T16:41:00Z"/>
          <w:rFonts w:ascii="Times New Roman" w:eastAsia="Times New Roman" w:hAnsi="Times New Roman" w:cs="Times New Roman"/>
          <w:sz w:val="24"/>
          <w:szCs w:val="24"/>
        </w:rPr>
      </w:pPr>
      <w:commentRangeStart w:id="139"/>
      <w:r w:rsidRPr="00C219E6">
        <w:rPr>
          <w:rFonts w:ascii="Times New Roman" w:eastAsia="Times New Roman" w:hAnsi="Times New Roman" w:cs="Times New Roman"/>
          <w:sz w:val="24"/>
          <w:szCs w:val="24"/>
        </w:rPr>
        <w:t xml:space="preserve">Let </w:t>
      </w:r>
      <w:commentRangeEnd w:id="139"/>
      <w:r w:rsidR="00F56FB0">
        <w:rPr>
          <w:rStyle w:val="a4"/>
        </w:rPr>
        <w:commentReference w:id="139"/>
      </w:r>
      <w:r w:rsidRPr="00C219E6">
        <w:rPr>
          <w:rFonts w:ascii="Times New Roman" w:eastAsia="Times New Roman" w:hAnsi="Times New Roman" w:cs="Times New Roman"/>
          <w:sz w:val="24"/>
          <w:szCs w:val="24"/>
        </w:rPr>
        <w:t xml:space="preserve">our data on contact zones between species out of Northern Russia was limited, it is evident that A) the approach may be of value everywhere since interspecific differences in morphotype frequencies are ubiquitous and unidirectional, B) the utility of the approach cannot be the same for different contact zones due to considerable variation in morphotype frequencies among conspecific populations from different zones and sometimes also within zones. Below we shall first discuss patterns of morphotype frequency variation revealed and then will turn to the issue of the morphotype test application </w:t>
      </w:r>
      <w:r w:rsidRPr="00C219E6">
        <w:rPr>
          <w:rFonts w:ascii="Times New Roman" w:eastAsia="Times New Roman" w:hAnsi="Times New Roman" w:cs="Times New Roman"/>
          <w:sz w:val="24"/>
          <w:szCs w:val="24"/>
          <w:highlight w:val="yellow"/>
        </w:rPr>
        <w:t>to</w:t>
      </w:r>
      <w:r w:rsidRPr="00C219E6">
        <w:rPr>
          <w:rFonts w:ascii="Times New Roman" w:eastAsia="Times New Roman" w:hAnsi="Times New Roman" w:cs="Times New Roman"/>
          <w:sz w:val="24"/>
          <w:szCs w:val="24"/>
        </w:rPr>
        <w:t xml:space="preserve"> different contact zones. </w:t>
      </w:r>
      <w:r w:rsidRPr="00C219E6">
        <w:rPr>
          <w:rFonts w:ascii="Times New Roman" w:eastAsia="Times New Roman" w:hAnsi="Times New Roman" w:cs="Times New Roman"/>
          <w:sz w:val="24"/>
          <w:szCs w:val="24"/>
          <w:highlight w:val="yellow"/>
        </w:rPr>
        <w:t>In the closing section we shall touch limitations of single-marker taxonomic tests as applied to blue mussels and other taxa.</w:t>
      </w:r>
      <w:r w:rsidRPr="00C219E6">
        <w:rPr>
          <w:rFonts w:ascii="Times New Roman" w:eastAsia="Times New Roman" w:hAnsi="Times New Roman" w:cs="Times New Roman"/>
          <w:sz w:val="24"/>
          <w:szCs w:val="24"/>
        </w:rPr>
        <w:t xml:space="preserve"> </w:t>
      </w:r>
    </w:p>
    <w:p w14:paraId="56470B75" w14:textId="3F8BF4D4" w:rsidR="00C87B2F" w:rsidRDefault="001778A9">
      <w:pPr>
        <w:spacing w:before="240" w:after="240" w:line="360" w:lineRule="auto"/>
        <w:rPr>
          <w:ins w:id="140" w:author="Arcella" w:date="2020-06-16T17:31:00Z"/>
          <w:rFonts w:ascii="Times New Roman" w:eastAsia="Times New Roman" w:hAnsi="Times New Roman" w:cs="Times New Roman"/>
          <w:sz w:val="24"/>
          <w:szCs w:val="24"/>
        </w:rPr>
      </w:pPr>
      <w:ins w:id="141" w:author="Arcella" w:date="2020-06-14T16:42:00Z">
        <w:r w:rsidRPr="00C219E6">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ultimate</w:t>
        </w:r>
        <w:r w:rsidRPr="00C219E6">
          <w:rPr>
            <w:rFonts w:ascii="Times New Roman" w:eastAsia="Times New Roman" w:hAnsi="Times New Roman" w:cs="Times New Roman"/>
            <w:sz w:val="24"/>
            <w:szCs w:val="24"/>
          </w:rPr>
          <w:t xml:space="preserve"> </w:t>
        </w:r>
      </w:ins>
      <w:ins w:id="142" w:author="Arcella" w:date="2020-06-16T14:19:00Z">
        <w:r w:rsidR="00C03280">
          <w:rPr>
            <w:rFonts w:ascii="Times New Roman" w:eastAsia="Times New Roman" w:hAnsi="Times New Roman" w:cs="Times New Roman"/>
            <w:sz w:val="24"/>
            <w:szCs w:val="24"/>
            <w:lang w:val="en-GB"/>
          </w:rPr>
          <w:t>goal</w:t>
        </w:r>
      </w:ins>
      <w:ins w:id="143" w:author="Arcella" w:date="2020-06-14T16:42:00Z">
        <w:r>
          <w:rPr>
            <w:rFonts w:ascii="Times New Roman" w:eastAsia="Times New Roman" w:hAnsi="Times New Roman" w:cs="Times New Roman"/>
            <w:sz w:val="24"/>
            <w:szCs w:val="24"/>
            <w:lang w:val="en-GB"/>
          </w:rPr>
          <w:t xml:space="preserve"> </w:t>
        </w:r>
        <w:r w:rsidRPr="00C219E6">
          <w:rPr>
            <w:rFonts w:ascii="Times New Roman" w:eastAsia="Times New Roman" w:hAnsi="Times New Roman" w:cs="Times New Roman"/>
            <w:sz w:val="24"/>
            <w:szCs w:val="24"/>
          </w:rPr>
          <w:t xml:space="preserve">of our study was to </w:t>
        </w:r>
        <w:r>
          <w:rPr>
            <w:rFonts w:ascii="Times New Roman" w:eastAsia="Times New Roman" w:hAnsi="Times New Roman" w:cs="Times New Roman"/>
            <w:sz w:val="24"/>
            <w:szCs w:val="24"/>
          </w:rPr>
          <w:t xml:space="preserve">find out whether the possibility </w:t>
        </w:r>
      </w:ins>
      <w:ins w:id="144" w:author="Arcella" w:date="2020-06-19T18:51:00Z">
        <w:r w:rsidR="00DD1D04">
          <w:rPr>
            <w:rFonts w:ascii="Times New Roman" w:eastAsia="Times New Roman" w:hAnsi="Times New Roman" w:cs="Times New Roman"/>
            <w:sz w:val="24"/>
            <w:szCs w:val="24"/>
          </w:rPr>
          <w:t xml:space="preserve">of </w:t>
        </w:r>
      </w:ins>
      <w:ins w:id="145" w:author="Arcella" w:date="2020-06-14T16:42:00Z">
        <w:r w:rsidRPr="00C219E6">
          <w:rPr>
            <w:rFonts w:ascii="Times New Roman" w:eastAsia="Times New Roman" w:hAnsi="Times New Roman" w:cs="Times New Roman"/>
            <w:sz w:val="24"/>
            <w:szCs w:val="24"/>
          </w:rPr>
          <w:t>identif</w:t>
        </w:r>
        <w:r>
          <w:rPr>
            <w:rFonts w:ascii="Times New Roman" w:eastAsia="Times New Roman" w:hAnsi="Times New Roman" w:cs="Times New Roman"/>
            <w:sz w:val="24"/>
            <w:szCs w:val="24"/>
          </w:rPr>
          <w:t>y</w:t>
        </w:r>
      </w:ins>
      <w:ins w:id="146" w:author="Arcella" w:date="2020-06-19T18:51:00Z">
        <w:r w:rsidR="00DD1D04">
          <w:rPr>
            <w:rFonts w:ascii="Times New Roman" w:eastAsia="Times New Roman" w:hAnsi="Times New Roman" w:cs="Times New Roman"/>
            <w:sz w:val="24"/>
            <w:szCs w:val="24"/>
          </w:rPr>
          <w:t>ing</w:t>
        </w:r>
      </w:ins>
      <w:ins w:id="147" w:author="Arcella" w:date="2020-06-14T16:42:00Z">
        <w:r>
          <w:rPr>
            <w:rFonts w:ascii="Times New Roman" w:eastAsia="Times New Roman" w:hAnsi="Times New Roman" w:cs="Times New Roman"/>
            <w:sz w:val="24"/>
            <w:szCs w:val="24"/>
          </w:rPr>
          <w:t xml:space="preserve"> </w:t>
        </w:r>
        <w:r w:rsidRPr="00C219E6">
          <w:rPr>
            <w:rFonts w:ascii="Times New Roman" w:eastAsia="Times New Roman" w:hAnsi="Times New Roman" w:cs="Times New Roman"/>
            <w:i/>
            <w:sz w:val="24"/>
            <w:szCs w:val="24"/>
          </w:rPr>
          <w:t>M. edulis</w:t>
        </w:r>
        <w:r w:rsidRPr="00C219E6">
          <w:rPr>
            <w:rFonts w:ascii="Times New Roman" w:eastAsia="Times New Roman" w:hAnsi="Times New Roman" w:cs="Times New Roman"/>
            <w:sz w:val="24"/>
            <w:szCs w:val="24"/>
          </w:rPr>
          <w:t xml:space="preserve"> and </w:t>
        </w:r>
        <w:r w:rsidRPr="00C219E6">
          <w:rPr>
            <w:rFonts w:ascii="Times New Roman" w:eastAsia="Times New Roman" w:hAnsi="Times New Roman" w:cs="Times New Roman"/>
            <w:i/>
            <w:sz w:val="24"/>
            <w:szCs w:val="24"/>
          </w:rPr>
          <w:t>M. trossulus</w:t>
        </w:r>
        <w:r w:rsidRPr="00C219E6">
          <w:rPr>
            <w:rFonts w:ascii="Times New Roman" w:eastAsia="Times New Roman" w:hAnsi="Times New Roman" w:cs="Times New Roman"/>
            <w:sz w:val="24"/>
            <w:szCs w:val="24"/>
          </w:rPr>
          <w:t xml:space="preserve"> by </w:t>
        </w:r>
        <w:r>
          <w:rPr>
            <w:rFonts w:ascii="Times New Roman" w:eastAsia="Times New Roman" w:hAnsi="Times New Roman" w:cs="Times New Roman"/>
            <w:sz w:val="24"/>
            <w:szCs w:val="24"/>
          </w:rPr>
          <w:t xml:space="preserve">the </w:t>
        </w:r>
        <w:r w:rsidRPr="00C219E6">
          <w:rPr>
            <w:rFonts w:ascii="Times New Roman" w:eastAsia="Times New Roman" w:hAnsi="Times New Roman" w:cs="Times New Roman"/>
            <w:sz w:val="24"/>
            <w:szCs w:val="24"/>
          </w:rPr>
          <w:t>morphotype</w:t>
        </w:r>
        <w:r>
          <w:rPr>
            <w:rFonts w:ascii="Times New Roman" w:eastAsia="Times New Roman" w:hAnsi="Times New Roman" w:cs="Times New Roman"/>
            <w:sz w:val="24"/>
            <w:szCs w:val="24"/>
          </w:rPr>
          <w:t xml:space="preserve"> </w:t>
        </w:r>
      </w:ins>
      <w:ins w:id="148" w:author="Arcella" w:date="2020-06-19T18:51:00Z">
        <w:r w:rsidR="00DD1D04">
          <w:rPr>
            <w:rFonts w:ascii="Times New Roman" w:eastAsia="Times New Roman" w:hAnsi="Times New Roman" w:cs="Times New Roman"/>
            <w:sz w:val="24"/>
            <w:szCs w:val="24"/>
          </w:rPr>
          <w:t xml:space="preserve">was </w:t>
        </w:r>
      </w:ins>
      <w:ins w:id="149" w:author="Arcella" w:date="2020-06-14T16:42:00Z">
        <w:r w:rsidRPr="00C219E6">
          <w:rPr>
            <w:rFonts w:ascii="Times New Roman" w:eastAsia="Times New Roman" w:hAnsi="Times New Roman" w:cs="Times New Roman"/>
            <w:sz w:val="24"/>
            <w:szCs w:val="24"/>
          </w:rPr>
          <w:t xml:space="preserve">a </w:t>
        </w:r>
      </w:ins>
      <w:ins w:id="150" w:author="Arcella" w:date="2020-06-19T18:52:00Z">
        <w:r w:rsidR="00DD1D04">
          <w:rPr>
            <w:rFonts w:ascii="Times New Roman" w:eastAsia="Times New Roman" w:hAnsi="Times New Roman" w:cs="Times New Roman"/>
            <w:sz w:val="24"/>
            <w:szCs w:val="24"/>
          </w:rPr>
          <w:t>“</w:t>
        </w:r>
      </w:ins>
      <w:ins w:id="151" w:author="Arcella" w:date="2020-06-14T16:42:00Z">
        <w:r w:rsidRPr="00C219E6">
          <w:rPr>
            <w:rFonts w:ascii="Times New Roman" w:eastAsia="Times New Roman" w:hAnsi="Times New Roman" w:cs="Times New Roman"/>
            <w:sz w:val="24"/>
            <w:szCs w:val="24"/>
          </w:rPr>
          <w:t>privilege</w:t>
        </w:r>
      </w:ins>
      <w:ins w:id="152" w:author="Arcella" w:date="2020-06-19T18:52:00Z">
        <w:r w:rsidR="00DD1D04">
          <w:rPr>
            <w:rFonts w:ascii="Times New Roman" w:eastAsia="Times New Roman" w:hAnsi="Times New Roman" w:cs="Times New Roman"/>
            <w:sz w:val="24"/>
            <w:szCs w:val="24"/>
          </w:rPr>
          <w:t>”</w:t>
        </w:r>
      </w:ins>
      <w:ins w:id="153" w:author="Arcella" w:date="2020-06-19T18:51:00Z">
        <w:r w:rsidR="00DD1D04">
          <w:rPr>
            <w:rFonts w:ascii="Times New Roman" w:eastAsia="Times New Roman" w:hAnsi="Times New Roman" w:cs="Times New Roman"/>
            <w:sz w:val="24"/>
            <w:szCs w:val="24"/>
          </w:rPr>
          <w:t xml:space="preserve"> </w:t>
        </w:r>
      </w:ins>
      <w:ins w:id="154" w:author="Arcella" w:date="2020-06-14T16:42:00Z">
        <w:r w:rsidRPr="00C219E6">
          <w:rPr>
            <w:rFonts w:ascii="Times New Roman" w:eastAsia="Times New Roman" w:hAnsi="Times New Roman" w:cs="Times New Roman"/>
            <w:sz w:val="24"/>
            <w:szCs w:val="24"/>
          </w:rPr>
          <w:t>of</w:t>
        </w:r>
      </w:ins>
      <w:ins w:id="155" w:author="Arcella" w:date="2020-06-16T17:29:00Z">
        <w:r w:rsidR="00C87B2F">
          <w:rPr>
            <w:rFonts w:ascii="Times New Roman" w:eastAsia="Times New Roman" w:hAnsi="Times New Roman" w:cs="Times New Roman"/>
            <w:sz w:val="24"/>
            <w:szCs w:val="24"/>
          </w:rPr>
          <w:t xml:space="preserve"> the</w:t>
        </w:r>
      </w:ins>
      <w:ins w:id="156" w:author="Arcella" w:date="2020-06-14T16:42:00Z">
        <w:r w:rsidRPr="00C219E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researchers working at </w:t>
        </w:r>
        <w:r w:rsidRPr="00C219E6">
          <w:rPr>
            <w:rFonts w:ascii="Times New Roman" w:eastAsia="Times New Roman" w:hAnsi="Times New Roman" w:cs="Times New Roman"/>
            <w:sz w:val="24"/>
            <w:szCs w:val="24"/>
          </w:rPr>
          <w:t>the White Sea or</w:t>
        </w:r>
        <w:r>
          <w:rPr>
            <w:rFonts w:ascii="Times New Roman" w:eastAsia="Times New Roman" w:hAnsi="Times New Roman" w:cs="Times New Roman"/>
            <w:sz w:val="24"/>
            <w:szCs w:val="24"/>
          </w:rPr>
          <w:t xml:space="preserve"> whether</w:t>
        </w:r>
        <w:r w:rsidRPr="00C219E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this </w:t>
        </w:r>
        <w:r w:rsidRPr="00C219E6">
          <w:rPr>
            <w:rFonts w:ascii="Times New Roman" w:eastAsia="Times New Roman" w:hAnsi="Times New Roman" w:cs="Times New Roman"/>
            <w:sz w:val="24"/>
            <w:szCs w:val="24"/>
          </w:rPr>
          <w:t xml:space="preserve">approach </w:t>
        </w:r>
        <w:r>
          <w:rPr>
            <w:rFonts w:ascii="Times New Roman" w:eastAsia="Times New Roman" w:hAnsi="Times New Roman" w:cs="Times New Roman"/>
            <w:sz w:val="24"/>
            <w:szCs w:val="24"/>
          </w:rPr>
          <w:t xml:space="preserve">could </w:t>
        </w:r>
        <w:r w:rsidRPr="00C219E6">
          <w:rPr>
            <w:rFonts w:ascii="Times New Roman" w:eastAsia="Times New Roman" w:hAnsi="Times New Roman" w:cs="Times New Roman"/>
            <w:sz w:val="24"/>
            <w:szCs w:val="24"/>
          </w:rPr>
          <w:t>be used for identification</w:t>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en-GB"/>
          </w:rPr>
          <w:t>of these two species</w:t>
        </w:r>
        <w:r w:rsidRPr="00C219E6">
          <w:rPr>
            <w:rFonts w:ascii="Times New Roman" w:eastAsia="Times New Roman" w:hAnsi="Times New Roman" w:cs="Times New Roman"/>
            <w:sz w:val="24"/>
            <w:szCs w:val="24"/>
          </w:rPr>
          <w:t xml:space="preserve"> worldwide.</w:t>
        </w:r>
        <w:r>
          <w:rPr>
            <w:rFonts w:ascii="Times New Roman" w:eastAsia="Times New Roman" w:hAnsi="Times New Roman" w:cs="Times New Roman"/>
            <w:sz w:val="24"/>
            <w:szCs w:val="24"/>
          </w:rPr>
          <w:t xml:space="preserve"> </w:t>
        </w:r>
      </w:ins>
      <w:ins w:id="157" w:author="Arcella" w:date="2020-06-14T16:41:00Z">
        <w:r>
          <w:rPr>
            <w:rFonts w:ascii="Times New Roman" w:eastAsia="Times New Roman" w:hAnsi="Times New Roman" w:cs="Times New Roman"/>
            <w:sz w:val="24"/>
            <w:szCs w:val="24"/>
          </w:rPr>
          <w:t xml:space="preserve">Though </w:t>
        </w:r>
        <w:r w:rsidRPr="00C219E6">
          <w:rPr>
            <w:rFonts w:ascii="Times New Roman" w:eastAsia="Times New Roman" w:hAnsi="Times New Roman" w:cs="Times New Roman"/>
            <w:sz w:val="24"/>
            <w:szCs w:val="24"/>
          </w:rPr>
          <w:t xml:space="preserve">our data on </w:t>
        </w:r>
        <w:r>
          <w:rPr>
            <w:rFonts w:ascii="Times New Roman" w:eastAsia="Times New Roman" w:hAnsi="Times New Roman" w:cs="Times New Roman"/>
            <w:sz w:val="24"/>
            <w:szCs w:val="24"/>
          </w:rPr>
          <w:t xml:space="preserve">the </w:t>
        </w:r>
        <w:r w:rsidRPr="00C219E6">
          <w:rPr>
            <w:rFonts w:ascii="Times New Roman" w:eastAsia="Times New Roman" w:hAnsi="Times New Roman" w:cs="Times New Roman"/>
            <w:sz w:val="24"/>
            <w:szCs w:val="24"/>
          </w:rPr>
          <w:t xml:space="preserve">contact zones between </w:t>
        </w:r>
      </w:ins>
      <w:ins w:id="158" w:author="Arcella" w:date="2020-06-14T16:42:00Z">
        <w:r>
          <w:rPr>
            <w:rFonts w:ascii="Times New Roman" w:eastAsia="Times New Roman" w:hAnsi="Times New Roman" w:cs="Times New Roman"/>
            <w:sz w:val="24"/>
            <w:szCs w:val="24"/>
          </w:rPr>
          <w:t xml:space="preserve">the </w:t>
        </w:r>
      </w:ins>
      <w:ins w:id="159" w:author="Arcella" w:date="2020-06-14T16:41:00Z">
        <w:r w:rsidRPr="00C219E6">
          <w:rPr>
            <w:rFonts w:ascii="Times New Roman" w:eastAsia="Times New Roman" w:hAnsi="Times New Roman" w:cs="Times New Roman"/>
            <w:sz w:val="24"/>
            <w:szCs w:val="24"/>
          </w:rPr>
          <w:t>species out</w:t>
        </w:r>
      </w:ins>
      <w:ins w:id="160" w:author="Arcella" w:date="2020-06-14T16:42:00Z">
        <w:r>
          <w:rPr>
            <w:rFonts w:ascii="Times New Roman" w:eastAsia="Times New Roman" w:hAnsi="Times New Roman" w:cs="Times New Roman"/>
            <w:sz w:val="24"/>
            <w:szCs w:val="24"/>
          </w:rPr>
          <w:t>side</w:t>
        </w:r>
      </w:ins>
      <w:ins w:id="161" w:author="Arcella" w:date="2020-06-14T16:41:00Z">
        <w:r w:rsidRPr="00C219E6">
          <w:rPr>
            <w:rFonts w:ascii="Times New Roman" w:eastAsia="Times New Roman" w:hAnsi="Times New Roman" w:cs="Times New Roman"/>
            <w:sz w:val="24"/>
            <w:szCs w:val="24"/>
          </w:rPr>
          <w:t xml:space="preserve"> Northern Russia </w:t>
        </w:r>
        <w:r>
          <w:rPr>
            <w:rFonts w:ascii="Times New Roman" w:eastAsia="Times New Roman" w:hAnsi="Times New Roman" w:cs="Times New Roman"/>
            <w:sz w:val="24"/>
            <w:szCs w:val="24"/>
          </w:rPr>
          <w:t xml:space="preserve">were limited, </w:t>
        </w:r>
      </w:ins>
      <w:ins w:id="162" w:author="Arcella" w:date="2020-06-19T18:54:00Z">
        <w:r w:rsidR="00EF1120">
          <w:rPr>
            <w:rFonts w:ascii="Times New Roman" w:eastAsia="Times New Roman" w:hAnsi="Times New Roman" w:cs="Times New Roman"/>
            <w:sz w:val="24"/>
            <w:szCs w:val="24"/>
          </w:rPr>
          <w:t>our results indicate</w:t>
        </w:r>
      </w:ins>
      <w:ins w:id="163" w:author="Arcella" w:date="2020-06-19T18:55:00Z">
        <w:r w:rsidR="00EF1120">
          <w:rPr>
            <w:rFonts w:ascii="Times New Roman" w:eastAsia="Times New Roman" w:hAnsi="Times New Roman" w:cs="Times New Roman"/>
            <w:sz w:val="24"/>
            <w:szCs w:val="24"/>
          </w:rPr>
          <w:t xml:space="preserve"> </w:t>
        </w:r>
      </w:ins>
      <w:ins w:id="164" w:author="Arcella" w:date="2020-06-14T16:41:00Z">
        <w:r>
          <w:rPr>
            <w:rFonts w:ascii="Times New Roman" w:eastAsia="Times New Roman" w:hAnsi="Times New Roman" w:cs="Times New Roman"/>
            <w:sz w:val="24"/>
            <w:szCs w:val="24"/>
          </w:rPr>
          <w:t>that</w:t>
        </w:r>
      </w:ins>
      <w:ins w:id="165" w:author="Arcella" w:date="2020-06-16T17:29:00Z">
        <w:r w:rsidR="00C87B2F">
          <w:rPr>
            <w:rFonts w:ascii="Times New Roman" w:eastAsia="Times New Roman" w:hAnsi="Times New Roman" w:cs="Times New Roman"/>
            <w:sz w:val="24"/>
            <w:szCs w:val="24"/>
          </w:rPr>
          <w:t xml:space="preserve"> </w:t>
        </w:r>
      </w:ins>
      <w:ins w:id="166" w:author="Arcella" w:date="2020-06-14T16:41:00Z">
        <w:r w:rsidRPr="00C219E6">
          <w:rPr>
            <w:rFonts w:ascii="Times New Roman" w:eastAsia="Times New Roman" w:hAnsi="Times New Roman" w:cs="Times New Roman"/>
            <w:sz w:val="24"/>
            <w:szCs w:val="24"/>
          </w:rPr>
          <w:t>th</w:t>
        </w:r>
      </w:ins>
      <w:ins w:id="167" w:author="Arcella" w:date="2020-06-16T17:29:00Z">
        <w:r w:rsidR="00C87B2F">
          <w:rPr>
            <w:rFonts w:ascii="Times New Roman" w:eastAsia="Times New Roman" w:hAnsi="Times New Roman" w:cs="Times New Roman"/>
            <w:sz w:val="24"/>
            <w:szCs w:val="24"/>
          </w:rPr>
          <w:t xml:space="preserve">is </w:t>
        </w:r>
      </w:ins>
      <w:ins w:id="168" w:author="Arcella" w:date="2020-06-14T16:41:00Z">
        <w:r w:rsidRPr="00C219E6">
          <w:rPr>
            <w:rFonts w:ascii="Times New Roman" w:eastAsia="Times New Roman" w:hAnsi="Times New Roman" w:cs="Times New Roman"/>
            <w:sz w:val="24"/>
            <w:szCs w:val="24"/>
          </w:rPr>
          <w:t xml:space="preserve">approach </w:t>
        </w:r>
      </w:ins>
      <w:ins w:id="169" w:author="Arcella" w:date="2020-06-19T18:55:00Z">
        <w:r w:rsidR="00EF1120">
          <w:rPr>
            <w:rFonts w:ascii="Times New Roman" w:eastAsia="Times New Roman" w:hAnsi="Times New Roman" w:cs="Times New Roman"/>
            <w:sz w:val="24"/>
            <w:szCs w:val="24"/>
          </w:rPr>
          <w:t xml:space="preserve">may </w:t>
        </w:r>
      </w:ins>
      <w:ins w:id="170" w:author="Arcella" w:date="2020-06-14T16:41:00Z">
        <w:r w:rsidRPr="00C219E6">
          <w:rPr>
            <w:rFonts w:ascii="Times New Roman" w:eastAsia="Times New Roman" w:hAnsi="Times New Roman" w:cs="Times New Roman"/>
            <w:sz w:val="24"/>
            <w:szCs w:val="24"/>
          </w:rPr>
          <w:t xml:space="preserve">be </w:t>
        </w:r>
      </w:ins>
      <w:ins w:id="171" w:author="Arcella" w:date="2020-06-16T17:30:00Z">
        <w:r w:rsidR="00C87B2F">
          <w:rPr>
            <w:rFonts w:ascii="Times New Roman" w:eastAsia="Times New Roman" w:hAnsi="Times New Roman" w:cs="Times New Roman"/>
            <w:sz w:val="24"/>
            <w:szCs w:val="24"/>
          </w:rPr>
          <w:t xml:space="preserve">useful </w:t>
        </w:r>
      </w:ins>
      <w:ins w:id="172" w:author="Arcella" w:date="2020-06-14T16:41:00Z">
        <w:r w:rsidRPr="00C219E6">
          <w:rPr>
            <w:rFonts w:ascii="Times New Roman" w:eastAsia="Times New Roman" w:hAnsi="Times New Roman" w:cs="Times New Roman"/>
            <w:sz w:val="24"/>
            <w:szCs w:val="24"/>
          </w:rPr>
          <w:t>everywhere since interspecific differe</w:t>
        </w:r>
        <w:r w:rsidR="00C87B2F">
          <w:rPr>
            <w:rFonts w:ascii="Times New Roman" w:eastAsia="Times New Roman" w:hAnsi="Times New Roman" w:cs="Times New Roman"/>
            <w:sz w:val="24"/>
            <w:szCs w:val="24"/>
          </w:rPr>
          <w:t xml:space="preserve">nces in </w:t>
        </w:r>
      </w:ins>
      <w:ins w:id="173" w:author="Arcella" w:date="2020-06-19T18:53:00Z">
        <w:r w:rsidR="00DD1D04">
          <w:rPr>
            <w:rFonts w:ascii="Times New Roman" w:eastAsia="Times New Roman" w:hAnsi="Times New Roman" w:cs="Times New Roman"/>
            <w:sz w:val="24"/>
            <w:szCs w:val="24"/>
          </w:rPr>
          <w:t xml:space="preserve">the </w:t>
        </w:r>
      </w:ins>
      <w:ins w:id="174" w:author="Arcella" w:date="2020-06-14T16:41:00Z">
        <w:r w:rsidR="00C87B2F">
          <w:rPr>
            <w:rFonts w:ascii="Times New Roman" w:eastAsia="Times New Roman" w:hAnsi="Times New Roman" w:cs="Times New Roman"/>
            <w:sz w:val="24"/>
            <w:szCs w:val="24"/>
          </w:rPr>
          <w:t xml:space="preserve">morphotype frequencies </w:t>
        </w:r>
      </w:ins>
      <w:ins w:id="175" w:author="Arcella" w:date="2020-06-16T17:29:00Z">
        <w:r w:rsidR="00C87B2F">
          <w:rPr>
            <w:rFonts w:ascii="Times New Roman" w:eastAsia="Times New Roman" w:hAnsi="Times New Roman" w:cs="Times New Roman"/>
            <w:sz w:val="24"/>
            <w:szCs w:val="24"/>
          </w:rPr>
          <w:t>we</w:t>
        </w:r>
      </w:ins>
      <w:ins w:id="176" w:author="Arcella" w:date="2020-06-14T16:41:00Z">
        <w:r w:rsidRPr="00C219E6">
          <w:rPr>
            <w:rFonts w:ascii="Times New Roman" w:eastAsia="Times New Roman" w:hAnsi="Times New Roman" w:cs="Times New Roman"/>
            <w:sz w:val="24"/>
            <w:szCs w:val="24"/>
          </w:rPr>
          <w:t>re ubiquitous and u</w:t>
        </w:r>
        <w:r w:rsidR="00C87B2F">
          <w:rPr>
            <w:rFonts w:ascii="Times New Roman" w:eastAsia="Times New Roman" w:hAnsi="Times New Roman" w:cs="Times New Roman"/>
            <w:sz w:val="24"/>
            <w:szCs w:val="24"/>
          </w:rPr>
          <w:t>nidirectional</w:t>
        </w:r>
      </w:ins>
      <w:ins w:id="177" w:author="Arcella" w:date="2020-06-16T17:29:00Z">
        <w:r w:rsidR="00C87B2F">
          <w:rPr>
            <w:rFonts w:ascii="Times New Roman" w:eastAsia="Times New Roman" w:hAnsi="Times New Roman" w:cs="Times New Roman"/>
            <w:sz w:val="24"/>
            <w:szCs w:val="24"/>
          </w:rPr>
          <w:t>.</w:t>
        </w:r>
      </w:ins>
      <w:ins w:id="178" w:author="Arcella" w:date="2020-06-14T16:41:00Z">
        <w:r w:rsidRPr="00C219E6">
          <w:rPr>
            <w:rFonts w:ascii="Times New Roman" w:eastAsia="Times New Roman" w:hAnsi="Times New Roman" w:cs="Times New Roman"/>
            <w:sz w:val="24"/>
            <w:szCs w:val="24"/>
          </w:rPr>
          <w:t xml:space="preserve"> </w:t>
        </w:r>
      </w:ins>
      <w:ins w:id="179" w:author="Arcella" w:date="2020-06-19T18:54:00Z">
        <w:r w:rsidR="00EF1120">
          <w:rPr>
            <w:rFonts w:ascii="Times New Roman" w:eastAsia="Times New Roman" w:hAnsi="Times New Roman" w:cs="Times New Roman"/>
            <w:sz w:val="24"/>
            <w:szCs w:val="24"/>
          </w:rPr>
          <w:t xml:space="preserve">However, </w:t>
        </w:r>
      </w:ins>
      <w:ins w:id="180" w:author="Arcella" w:date="2020-06-16T17:30:00Z">
        <w:r w:rsidR="00C87B2F">
          <w:rPr>
            <w:rFonts w:ascii="Times New Roman" w:eastAsia="Times New Roman" w:hAnsi="Times New Roman" w:cs="Times New Roman"/>
            <w:sz w:val="24"/>
            <w:szCs w:val="24"/>
          </w:rPr>
          <w:t xml:space="preserve">its </w:t>
        </w:r>
      </w:ins>
      <w:ins w:id="181" w:author="Arcella" w:date="2020-06-14T16:41:00Z">
        <w:r w:rsidRPr="00C219E6">
          <w:rPr>
            <w:rFonts w:ascii="Times New Roman" w:eastAsia="Times New Roman" w:hAnsi="Times New Roman" w:cs="Times New Roman"/>
            <w:sz w:val="24"/>
            <w:szCs w:val="24"/>
          </w:rPr>
          <w:t>utility</w:t>
        </w:r>
      </w:ins>
      <w:ins w:id="182" w:author="Arcella" w:date="2020-06-16T17:30:00Z">
        <w:r w:rsidR="00C87B2F">
          <w:rPr>
            <w:rFonts w:ascii="Times New Roman" w:eastAsia="Times New Roman" w:hAnsi="Times New Roman" w:cs="Times New Roman"/>
            <w:sz w:val="24"/>
            <w:szCs w:val="24"/>
          </w:rPr>
          <w:t xml:space="preserve"> </w:t>
        </w:r>
      </w:ins>
      <w:ins w:id="183" w:author="Arcella" w:date="2020-06-19T18:55:00Z">
        <w:r w:rsidR="00EF1120">
          <w:rPr>
            <w:rFonts w:ascii="Times New Roman" w:eastAsia="Times New Roman" w:hAnsi="Times New Roman" w:cs="Times New Roman"/>
            <w:sz w:val="24"/>
            <w:szCs w:val="24"/>
          </w:rPr>
          <w:t xml:space="preserve">is evidently </w:t>
        </w:r>
      </w:ins>
      <w:ins w:id="184" w:author="Arcella" w:date="2020-06-16T17:30:00Z">
        <w:r w:rsidR="00C87B2F">
          <w:rPr>
            <w:rFonts w:ascii="Times New Roman" w:eastAsia="Times New Roman" w:hAnsi="Times New Roman" w:cs="Times New Roman"/>
            <w:sz w:val="24"/>
            <w:szCs w:val="24"/>
          </w:rPr>
          <w:t xml:space="preserve">different </w:t>
        </w:r>
      </w:ins>
      <w:ins w:id="185" w:author="Arcella" w:date="2020-06-14T16:41:00Z">
        <w:r w:rsidRPr="00C219E6">
          <w:rPr>
            <w:rFonts w:ascii="Times New Roman" w:eastAsia="Times New Roman" w:hAnsi="Times New Roman" w:cs="Times New Roman"/>
            <w:sz w:val="24"/>
            <w:szCs w:val="24"/>
          </w:rPr>
          <w:t xml:space="preserve">for different contact zones due to </w:t>
        </w:r>
      </w:ins>
      <w:ins w:id="186" w:author="Arcella" w:date="2020-06-16T17:30:00Z">
        <w:r w:rsidR="00C87B2F">
          <w:rPr>
            <w:rFonts w:ascii="Times New Roman" w:eastAsia="Times New Roman" w:hAnsi="Times New Roman" w:cs="Times New Roman"/>
            <w:sz w:val="24"/>
            <w:szCs w:val="24"/>
          </w:rPr>
          <w:t xml:space="preserve">a </w:t>
        </w:r>
      </w:ins>
      <w:ins w:id="187" w:author="Arcella" w:date="2020-06-14T16:41:00Z">
        <w:r w:rsidRPr="00C219E6">
          <w:rPr>
            <w:rFonts w:ascii="Times New Roman" w:eastAsia="Times New Roman" w:hAnsi="Times New Roman" w:cs="Times New Roman"/>
            <w:sz w:val="24"/>
            <w:szCs w:val="24"/>
          </w:rPr>
          <w:t xml:space="preserve">considerable variation in </w:t>
        </w:r>
      </w:ins>
      <w:ins w:id="188" w:author="Arcella" w:date="2020-06-19T18:55:00Z">
        <w:r w:rsidR="00EF1120">
          <w:rPr>
            <w:rFonts w:ascii="Times New Roman" w:eastAsia="Times New Roman" w:hAnsi="Times New Roman" w:cs="Times New Roman"/>
            <w:sz w:val="24"/>
            <w:szCs w:val="24"/>
          </w:rPr>
          <w:t xml:space="preserve">the </w:t>
        </w:r>
      </w:ins>
      <w:ins w:id="189" w:author="Arcella" w:date="2020-06-14T16:41:00Z">
        <w:r w:rsidRPr="00C219E6">
          <w:rPr>
            <w:rFonts w:ascii="Times New Roman" w:eastAsia="Times New Roman" w:hAnsi="Times New Roman" w:cs="Times New Roman"/>
            <w:sz w:val="24"/>
            <w:szCs w:val="24"/>
          </w:rPr>
          <w:t xml:space="preserve">morphotype frequencies </w:t>
        </w:r>
      </w:ins>
      <w:ins w:id="190" w:author="Arcella" w:date="2020-06-19T18:55:00Z">
        <w:r w:rsidR="00EF1120">
          <w:rPr>
            <w:rFonts w:ascii="Times New Roman" w:eastAsia="Times New Roman" w:hAnsi="Times New Roman" w:cs="Times New Roman"/>
            <w:sz w:val="24"/>
            <w:szCs w:val="24"/>
          </w:rPr>
          <w:t>in</w:t>
        </w:r>
      </w:ins>
      <w:ins w:id="191" w:author="Arcella" w:date="2020-06-14T16:41:00Z">
        <w:r w:rsidRPr="00C219E6">
          <w:rPr>
            <w:rFonts w:ascii="Times New Roman" w:eastAsia="Times New Roman" w:hAnsi="Times New Roman" w:cs="Times New Roman"/>
            <w:sz w:val="24"/>
            <w:szCs w:val="24"/>
          </w:rPr>
          <w:t xml:space="preserve"> conspecific populations from different zones </w:t>
        </w:r>
        <w:r w:rsidRPr="00EF1120">
          <w:rPr>
            <w:rFonts w:ascii="Times New Roman" w:eastAsia="Times New Roman" w:hAnsi="Times New Roman" w:cs="Times New Roman"/>
            <w:sz w:val="24"/>
            <w:szCs w:val="24"/>
            <w:highlight w:val="magenta"/>
          </w:rPr>
          <w:t xml:space="preserve">and sometimes also </w:t>
        </w:r>
      </w:ins>
      <w:ins w:id="192" w:author="Arcella" w:date="2020-06-19T18:55:00Z">
        <w:r w:rsidR="00EF1120" w:rsidRPr="00EF1120">
          <w:rPr>
            <w:rFonts w:ascii="Times New Roman" w:eastAsia="Times New Roman" w:hAnsi="Times New Roman" w:cs="Times New Roman"/>
            <w:sz w:val="24"/>
            <w:szCs w:val="24"/>
            <w:highlight w:val="magenta"/>
          </w:rPr>
          <w:t xml:space="preserve">from the same </w:t>
        </w:r>
      </w:ins>
      <w:ins w:id="193" w:author="Arcella" w:date="2020-06-14T16:41:00Z">
        <w:r w:rsidRPr="00EF1120">
          <w:rPr>
            <w:rFonts w:ascii="Times New Roman" w:eastAsia="Times New Roman" w:hAnsi="Times New Roman" w:cs="Times New Roman"/>
            <w:sz w:val="24"/>
            <w:szCs w:val="24"/>
            <w:highlight w:val="magenta"/>
          </w:rPr>
          <w:t>zone</w:t>
        </w:r>
        <w:r w:rsidRPr="00C219E6">
          <w:rPr>
            <w:rFonts w:ascii="Times New Roman" w:eastAsia="Times New Roman" w:hAnsi="Times New Roman" w:cs="Times New Roman"/>
            <w:sz w:val="24"/>
            <w:szCs w:val="24"/>
          </w:rPr>
          <w:t xml:space="preserve">. </w:t>
        </w:r>
      </w:ins>
    </w:p>
    <w:p w14:paraId="00000004" w14:textId="4CB6BF55" w:rsidR="0022369C" w:rsidRPr="00C219E6" w:rsidRDefault="00EF1120">
      <w:pPr>
        <w:spacing w:before="240" w:after="240" w:line="360" w:lineRule="auto"/>
        <w:rPr>
          <w:rFonts w:ascii="Times New Roman" w:eastAsia="Times New Roman" w:hAnsi="Times New Roman" w:cs="Times New Roman"/>
          <w:sz w:val="24"/>
          <w:szCs w:val="24"/>
        </w:rPr>
      </w:pPr>
      <w:ins w:id="194" w:author="Arcella" w:date="2020-06-19T18:56:00Z">
        <w:r>
          <w:rPr>
            <w:rFonts w:ascii="Times New Roman" w:eastAsia="Times New Roman" w:hAnsi="Times New Roman" w:cs="Times New Roman"/>
            <w:sz w:val="24"/>
            <w:szCs w:val="24"/>
          </w:rPr>
          <w:t>W</w:t>
        </w:r>
      </w:ins>
      <w:ins w:id="195" w:author="Arcella" w:date="2020-06-14T16:41:00Z">
        <w:r w:rsidR="001778A9" w:rsidRPr="00C219E6">
          <w:rPr>
            <w:rFonts w:ascii="Times New Roman" w:eastAsia="Times New Roman" w:hAnsi="Times New Roman" w:cs="Times New Roman"/>
            <w:sz w:val="24"/>
            <w:szCs w:val="24"/>
          </w:rPr>
          <w:t xml:space="preserve">e </w:t>
        </w:r>
      </w:ins>
      <w:ins w:id="196" w:author="Arcella" w:date="2020-06-14T16:43:00Z">
        <w:r w:rsidR="001778A9">
          <w:rPr>
            <w:rFonts w:ascii="Times New Roman" w:eastAsia="Times New Roman" w:hAnsi="Times New Roman" w:cs="Times New Roman"/>
            <w:sz w:val="24"/>
            <w:szCs w:val="24"/>
          </w:rPr>
          <w:t>will</w:t>
        </w:r>
      </w:ins>
      <w:ins w:id="197" w:author="Arcella" w:date="2020-06-19T18:56:00Z">
        <w:r>
          <w:rPr>
            <w:rFonts w:ascii="Times New Roman" w:eastAsia="Times New Roman" w:hAnsi="Times New Roman" w:cs="Times New Roman"/>
            <w:sz w:val="24"/>
            <w:szCs w:val="24"/>
          </w:rPr>
          <w:t xml:space="preserve"> start with the</w:t>
        </w:r>
      </w:ins>
      <w:ins w:id="198" w:author="Arcella" w:date="2020-06-14T16:43:00Z">
        <w:r w:rsidR="001778A9">
          <w:rPr>
            <w:rFonts w:ascii="Times New Roman" w:eastAsia="Times New Roman" w:hAnsi="Times New Roman" w:cs="Times New Roman"/>
            <w:sz w:val="24"/>
            <w:szCs w:val="24"/>
          </w:rPr>
          <w:t xml:space="preserve"> </w:t>
        </w:r>
      </w:ins>
      <w:ins w:id="199" w:author="Arcella" w:date="2020-06-14T16:41:00Z">
        <w:r w:rsidR="001778A9" w:rsidRPr="00C219E6">
          <w:rPr>
            <w:rFonts w:ascii="Times New Roman" w:eastAsia="Times New Roman" w:hAnsi="Times New Roman" w:cs="Times New Roman"/>
            <w:sz w:val="24"/>
            <w:szCs w:val="24"/>
          </w:rPr>
          <w:t>d</w:t>
        </w:r>
      </w:ins>
      <w:ins w:id="200" w:author="Arcella" w:date="2020-06-14T16:44:00Z">
        <w:r w:rsidR="001778A9">
          <w:rPr>
            <w:rFonts w:ascii="Times New Roman" w:eastAsia="Times New Roman" w:hAnsi="Times New Roman" w:cs="Times New Roman"/>
            <w:sz w:val="24"/>
            <w:szCs w:val="24"/>
          </w:rPr>
          <w:t>escri</w:t>
        </w:r>
      </w:ins>
      <w:ins w:id="201" w:author="Arcella" w:date="2020-06-19T18:56:00Z">
        <w:r>
          <w:rPr>
            <w:rFonts w:ascii="Times New Roman" w:eastAsia="Times New Roman" w:hAnsi="Times New Roman" w:cs="Times New Roman"/>
            <w:sz w:val="24"/>
            <w:szCs w:val="24"/>
          </w:rPr>
          <w:t xml:space="preserve">ption of </w:t>
        </w:r>
      </w:ins>
      <w:ins w:id="202" w:author="Arcella" w:date="2020-06-14T16:43:00Z">
        <w:r w:rsidR="001778A9">
          <w:rPr>
            <w:rFonts w:ascii="Times New Roman" w:eastAsia="Times New Roman" w:hAnsi="Times New Roman" w:cs="Times New Roman"/>
            <w:sz w:val="24"/>
            <w:szCs w:val="24"/>
          </w:rPr>
          <w:t xml:space="preserve">the </w:t>
        </w:r>
      </w:ins>
      <w:ins w:id="203" w:author="Arcella" w:date="2020-06-14T16:41:00Z">
        <w:r w:rsidR="001778A9" w:rsidRPr="00C219E6">
          <w:rPr>
            <w:rFonts w:ascii="Times New Roman" w:eastAsia="Times New Roman" w:hAnsi="Times New Roman" w:cs="Times New Roman"/>
            <w:sz w:val="24"/>
            <w:szCs w:val="24"/>
          </w:rPr>
          <w:t>patterns of variation</w:t>
        </w:r>
      </w:ins>
      <w:ins w:id="204" w:author="Arcella" w:date="2020-06-14T16:43:00Z">
        <w:r w:rsidR="001778A9">
          <w:rPr>
            <w:rFonts w:ascii="Times New Roman" w:eastAsia="Times New Roman" w:hAnsi="Times New Roman" w:cs="Times New Roman"/>
            <w:sz w:val="24"/>
            <w:szCs w:val="24"/>
          </w:rPr>
          <w:t xml:space="preserve"> of the </w:t>
        </w:r>
        <w:r w:rsidR="001778A9" w:rsidRPr="00C219E6">
          <w:rPr>
            <w:rFonts w:ascii="Times New Roman" w:eastAsia="Times New Roman" w:hAnsi="Times New Roman" w:cs="Times New Roman"/>
            <w:sz w:val="24"/>
            <w:szCs w:val="24"/>
          </w:rPr>
          <w:t>morphotype frequenc</w:t>
        </w:r>
        <w:r w:rsidR="001778A9">
          <w:rPr>
            <w:rFonts w:ascii="Times New Roman" w:eastAsia="Times New Roman" w:hAnsi="Times New Roman" w:cs="Times New Roman"/>
            <w:sz w:val="24"/>
            <w:szCs w:val="24"/>
          </w:rPr>
          <w:t>ies</w:t>
        </w:r>
      </w:ins>
      <w:ins w:id="205" w:author="Arcella" w:date="2020-06-14T16:41:00Z">
        <w:r w:rsidR="001778A9" w:rsidRPr="00C219E6">
          <w:rPr>
            <w:rFonts w:ascii="Times New Roman" w:eastAsia="Times New Roman" w:hAnsi="Times New Roman" w:cs="Times New Roman"/>
            <w:sz w:val="24"/>
            <w:szCs w:val="24"/>
          </w:rPr>
          <w:t xml:space="preserve"> revealed</w:t>
        </w:r>
      </w:ins>
      <w:ins w:id="206" w:author="Arcella" w:date="2020-06-14T16:43:00Z">
        <w:r w:rsidR="001778A9">
          <w:rPr>
            <w:rFonts w:ascii="Times New Roman" w:eastAsia="Times New Roman" w:hAnsi="Times New Roman" w:cs="Times New Roman"/>
            <w:sz w:val="24"/>
            <w:szCs w:val="24"/>
          </w:rPr>
          <w:t xml:space="preserve"> in our study</w:t>
        </w:r>
      </w:ins>
      <w:ins w:id="207" w:author="Arcella" w:date="2020-06-19T18:57:00Z">
        <w:r>
          <w:rPr>
            <w:rFonts w:ascii="Times New Roman" w:eastAsia="Times New Roman" w:hAnsi="Times New Roman" w:cs="Times New Roman"/>
            <w:sz w:val="24"/>
            <w:szCs w:val="24"/>
          </w:rPr>
          <w:t>.</w:t>
        </w:r>
      </w:ins>
      <w:ins w:id="208" w:author="Arcella" w:date="2020-06-19T18:56:00Z">
        <w:r>
          <w:rPr>
            <w:rFonts w:ascii="Times New Roman" w:eastAsia="Times New Roman" w:hAnsi="Times New Roman" w:cs="Times New Roman"/>
            <w:sz w:val="24"/>
            <w:szCs w:val="24"/>
          </w:rPr>
          <w:t xml:space="preserve"> </w:t>
        </w:r>
      </w:ins>
      <w:ins w:id="209" w:author="Arcella" w:date="2020-06-19T18:57:00Z">
        <w:r>
          <w:rPr>
            <w:rFonts w:ascii="Times New Roman" w:eastAsia="Times New Roman" w:hAnsi="Times New Roman" w:cs="Times New Roman"/>
            <w:sz w:val="24"/>
            <w:szCs w:val="24"/>
          </w:rPr>
          <w:t>T</w:t>
        </w:r>
      </w:ins>
      <w:ins w:id="210" w:author="Arcella" w:date="2020-06-19T18:56:00Z">
        <w:r>
          <w:rPr>
            <w:rFonts w:ascii="Times New Roman" w:eastAsia="Times New Roman" w:hAnsi="Times New Roman" w:cs="Times New Roman"/>
            <w:sz w:val="24"/>
            <w:szCs w:val="24"/>
          </w:rPr>
          <w:t>hen</w:t>
        </w:r>
      </w:ins>
      <w:ins w:id="211" w:author="Arcella" w:date="2020-06-19T18:57:00Z">
        <w:r>
          <w:rPr>
            <w:rFonts w:ascii="Times New Roman" w:eastAsia="Times New Roman" w:hAnsi="Times New Roman" w:cs="Times New Roman"/>
            <w:sz w:val="24"/>
            <w:szCs w:val="24"/>
          </w:rPr>
          <w:t xml:space="preserve"> we will </w:t>
        </w:r>
      </w:ins>
      <w:ins w:id="212" w:author="Arcella" w:date="2020-06-14T16:44:00Z">
        <w:r w:rsidR="001778A9">
          <w:rPr>
            <w:rFonts w:ascii="Times New Roman" w:eastAsia="Times New Roman" w:hAnsi="Times New Roman" w:cs="Times New Roman"/>
            <w:sz w:val="24"/>
            <w:szCs w:val="24"/>
          </w:rPr>
          <w:t xml:space="preserve">discuss the applicability of </w:t>
        </w:r>
      </w:ins>
      <w:ins w:id="213" w:author="Arcella" w:date="2020-06-14T16:41:00Z">
        <w:r w:rsidR="001778A9" w:rsidRPr="00C219E6">
          <w:rPr>
            <w:rFonts w:ascii="Times New Roman" w:eastAsia="Times New Roman" w:hAnsi="Times New Roman" w:cs="Times New Roman"/>
            <w:sz w:val="24"/>
            <w:szCs w:val="24"/>
          </w:rPr>
          <w:t xml:space="preserve">the morphotype </w:t>
        </w:r>
        <w:r w:rsidR="001778A9" w:rsidRPr="001778A9">
          <w:rPr>
            <w:rFonts w:ascii="Times New Roman" w:eastAsia="Times New Roman" w:hAnsi="Times New Roman" w:cs="Times New Roman"/>
            <w:sz w:val="24"/>
            <w:szCs w:val="24"/>
          </w:rPr>
          <w:t xml:space="preserve">test </w:t>
        </w:r>
      </w:ins>
      <w:ins w:id="214" w:author="Arcella" w:date="2020-06-14T16:44:00Z">
        <w:r w:rsidR="001778A9">
          <w:rPr>
            <w:rFonts w:ascii="Times New Roman" w:eastAsia="Times New Roman" w:hAnsi="Times New Roman" w:cs="Times New Roman"/>
            <w:sz w:val="24"/>
            <w:szCs w:val="24"/>
          </w:rPr>
          <w:t xml:space="preserve">in </w:t>
        </w:r>
      </w:ins>
      <w:ins w:id="215" w:author="Arcella" w:date="2020-06-14T16:41:00Z">
        <w:r w:rsidR="001778A9" w:rsidRPr="001778A9">
          <w:rPr>
            <w:rFonts w:ascii="Times New Roman" w:eastAsia="Times New Roman" w:hAnsi="Times New Roman" w:cs="Times New Roman"/>
            <w:sz w:val="24"/>
            <w:szCs w:val="24"/>
          </w:rPr>
          <w:t>different contact zones. In the closing section</w:t>
        </w:r>
      </w:ins>
      <w:ins w:id="216" w:author="Arcella" w:date="2020-06-14T16:44:00Z">
        <w:r w:rsidR="001778A9">
          <w:rPr>
            <w:rFonts w:ascii="Times New Roman" w:eastAsia="Times New Roman" w:hAnsi="Times New Roman" w:cs="Times New Roman"/>
            <w:sz w:val="24"/>
            <w:szCs w:val="24"/>
          </w:rPr>
          <w:t>,</w:t>
        </w:r>
      </w:ins>
      <w:ins w:id="217" w:author="Arcella" w:date="2020-06-14T16:41:00Z">
        <w:r w:rsidR="001778A9" w:rsidRPr="001778A9">
          <w:rPr>
            <w:rFonts w:ascii="Times New Roman" w:eastAsia="Times New Roman" w:hAnsi="Times New Roman" w:cs="Times New Roman"/>
            <w:sz w:val="24"/>
            <w:szCs w:val="24"/>
          </w:rPr>
          <w:t xml:space="preserve"> </w:t>
        </w:r>
      </w:ins>
      <w:ins w:id="218" w:author="Arcella" w:date="2020-06-14T16:44:00Z">
        <w:r w:rsidR="001778A9">
          <w:rPr>
            <w:rFonts w:ascii="Times New Roman" w:eastAsia="Times New Roman" w:hAnsi="Times New Roman" w:cs="Times New Roman"/>
            <w:sz w:val="24"/>
            <w:szCs w:val="24"/>
          </w:rPr>
          <w:t xml:space="preserve">the </w:t>
        </w:r>
      </w:ins>
      <w:ins w:id="219" w:author="Arcella" w:date="2020-06-14T16:41:00Z">
        <w:r w:rsidR="001778A9" w:rsidRPr="001778A9">
          <w:rPr>
            <w:rFonts w:ascii="Times New Roman" w:eastAsia="Times New Roman" w:hAnsi="Times New Roman" w:cs="Times New Roman"/>
            <w:sz w:val="24"/>
            <w:szCs w:val="24"/>
          </w:rPr>
          <w:t xml:space="preserve">limitations of single-marker taxonomic tests </w:t>
        </w:r>
      </w:ins>
      <w:ins w:id="220" w:author="Arcella" w:date="2020-06-14T16:45:00Z">
        <w:r w:rsidR="00A81EC8">
          <w:rPr>
            <w:rFonts w:ascii="Times New Roman" w:eastAsia="Times New Roman" w:hAnsi="Times New Roman" w:cs="Times New Roman"/>
            <w:sz w:val="24"/>
            <w:szCs w:val="24"/>
          </w:rPr>
          <w:t xml:space="preserve">for </w:t>
        </w:r>
      </w:ins>
      <w:ins w:id="221" w:author="Arcella" w:date="2020-06-14T16:41:00Z">
        <w:r w:rsidR="001778A9" w:rsidRPr="001778A9">
          <w:rPr>
            <w:rFonts w:ascii="Times New Roman" w:eastAsia="Times New Roman" w:hAnsi="Times New Roman" w:cs="Times New Roman"/>
            <w:sz w:val="24"/>
            <w:szCs w:val="24"/>
          </w:rPr>
          <w:t>blue mussels and other taxa</w:t>
        </w:r>
      </w:ins>
      <w:ins w:id="222" w:author="Arcella" w:date="2020-06-19T18:57:00Z">
        <w:r>
          <w:rPr>
            <w:rFonts w:ascii="Times New Roman" w:eastAsia="Times New Roman" w:hAnsi="Times New Roman" w:cs="Times New Roman"/>
            <w:sz w:val="24"/>
            <w:szCs w:val="24"/>
          </w:rPr>
          <w:t xml:space="preserve"> will be outlined</w:t>
        </w:r>
      </w:ins>
      <w:ins w:id="223" w:author="Arcella" w:date="2020-06-14T16:41:00Z">
        <w:r w:rsidR="001778A9" w:rsidRPr="001778A9">
          <w:rPr>
            <w:rFonts w:ascii="Times New Roman" w:eastAsia="Times New Roman" w:hAnsi="Times New Roman" w:cs="Times New Roman"/>
            <w:sz w:val="24"/>
            <w:szCs w:val="24"/>
          </w:rPr>
          <w:t>.</w:t>
        </w:r>
      </w:ins>
      <w:r w:rsidR="00AB1555" w:rsidRPr="00C219E6">
        <w:rPr>
          <w:rFonts w:ascii="Times New Roman" w:eastAsia="Times New Roman" w:hAnsi="Times New Roman" w:cs="Times New Roman"/>
          <w:sz w:val="24"/>
          <w:szCs w:val="24"/>
        </w:rPr>
        <w:t xml:space="preserve"> </w:t>
      </w:r>
    </w:p>
    <w:p w14:paraId="00000005" w14:textId="0C7299BA" w:rsidR="0022369C" w:rsidRDefault="00AB1555">
      <w:pPr>
        <w:spacing w:line="360" w:lineRule="auto"/>
        <w:rPr>
          <w:ins w:id="224" w:author="Arcella" w:date="2020-06-19T18:57:00Z"/>
          <w:rFonts w:ascii="Times New Roman" w:eastAsia="Times New Roman" w:hAnsi="Times New Roman" w:cs="Times New Roman"/>
          <w:b/>
          <w:sz w:val="24"/>
          <w:szCs w:val="24"/>
        </w:rPr>
      </w:pPr>
      <w:r w:rsidRPr="00C219E6">
        <w:rPr>
          <w:rFonts w:ascii="Times New Roman" w:eastAsia="Times New Roman" w:hAnsi="Times New Roman" w:cs="Times New Roman"/>
          <w:b/>
          <w:sz w:val="24"/>
          <w:szCs w:val="24"/>
          <w:highlight w:val="yellow"/>
        </w:rPr>
        <w:t>Geography, salinity-related factors in the subarctic, cryptic factors and taxonomic structure of mixed populations affect morphot</w:t>
      </w:r>
      <w:r w:rsidR="00F56FB0">
        <w:rPr>
          <w:rFonts w:ascii="Times New Roman" w:eastAsia="Times New Roman" w:hAnsi="Times New Roman" w:cs="Times New Roman"/>
          <w:b/>
          <w:sz w:val="24"/>
          <w:szCs w:val="24"/>
          <w:highlight w:val="yellow"/>
        </w:rPr>
        <w:t>ype frequencies in conspecifics</w:t>
      </w:r>
      <w:r w:rsidRPr="00C219E6">
        <w:rPr>
          <w:rFonts w:ascii="Times New Roman" w:eastAsia="Times New Roman" w:hAnsi="Times New Roman" w:cs="Times New Roman"/>
          <w:b/>
          <w:sz w:val="24"/>
          <w:szCs w:val="24"/>
        </w:rPr>
        <w:t xml:space="preserve"> </w:t>
      </w:r>
    </w:p>
    <w:p w14:paraId="23803130" w14:textId="7E80C4FB" w:rsidR="00EF1120" w:rsidRDefault="00EF1120">
      <w:pPr>
        <w:spacing w:line="360" w:lineRule="auto"/>
        <w:rPr>
          <w:ins w:id="225" w:author="Arcella" w:date="2020-06-20T12:39:00Z"/>
          <w:rFonts w:ascii="Times New Roman" w:eastAsia="Times New Roman" w:hAnsi="Times New Roman" w:cs="Times New Roman"/>
          <w:b/>
          <w:sz w:val="24"/>
          <w:szCs w:val="24"/>
          <w:lang w:val="ru-RU"/>
        </w:rPr>
      </w:pPr>
      <w:ins w:id="226" w:author="Arcella" w:date="2020-06-19T18:57:00Z">
        <w:r>
          <w:rPr>
            <w:rFonts w:ascii="Times New Roman" w:eastAsia="Times New Roman" w:hAnsi="Times New Roman" w:cs="Times New Roman"/>
            <w:b/>
            <w:sz w:val="24"/>
            <w:szCs w:val="24"/>
          </w:rPr>
          <w:t xml:space="preserve">Subsection </w:t>
        </w:r>
        <w:r>
          <w:rPr>
            <w:rFonts w:ascii="Times New Roman" w:eastAsia="Times New Roman" w:hAnsi="Times New Roman" w:cs="Times New Roman"/>
            <w:b/>
            <w:sz w:val="24"/>
            <w:szCs w:val="24"/>
            <w:lang w:val="ru-RU"/>
          </w:rPr>
          <w:t>как утвердительное предложение — неудачно</w:t>
        </w:r>
      </w:ins>
      <w:ins w:id="227" w:author="Arcella" w:date="2020-06-20T11:21:00Z">
        <w:r w:rsidR="00266DB0">
          <w:rPr>
            <w:rFonts w:ascii="Times New Roman" w:eastAsia="Times New Roman" w:hAnsi="Times New Roman" w:cs="Times New Roman"/>
            <w:b/>
            <w:sz w:val="24"/>
            <w:szCs w:val="24"/>
            <w:lang w:val="en-GB"/>
          </w:rPr>
          <w:t xml:space="preserve">. </w:t>
        </w:r>
        <w:r w:rsidR="00266DB0">
          <w:rPr>
            <w:rFonts w:ascii="Times New Roman" w:eastAsia="Times New Roman" w:hAnsi="Times New Roman" w:cs="Times New Roman"/>
            <w:b/>
            <w:sz w:val="24"/>
            <w:szCs w:val="24"/>
            <w:lang w:val="ru-RU"/>
          </w:rPr>
          <w:t>И вообще название длинное и непонятное</w:t>
        </w:r>
      </w:ins>
      <w:ins w:id="228" w:author="Arcella" w:date="2020-06-20T11:24:00Z">
        <w:r w:rsidR="00266DB0">
          <w:rPr>
            <w:rFonts w:ascii="Times New Roman" w:eastAsia="Times New Roman" w:hAnsi="Times New Roman" w:cs="Times New Roman"/>
            <w:b/>
            <w:sz w:val="24"/>
            <w:szCs w:val="24"/>
            <w:lang w:val="en-GB"/>
          </w:rPr>
          <w:t xml:space="preserve">. </w:t>
        </w:r>
      </w:ins>
    </w:p>
    <w:p w14:paraId="2D11C433" w14:textId="3FA33A35" w:rsidR="00AE46CC" w:rsidRPr="00AE46CC" w:rsidRDefault="00AE46CC">
      <w:pPr>
        <w:spacing w:line="360" w:lineRule="auto"/>
        <w:rPr>
          <w:rFonts w:ascii="Times New Roman" w:eastAsia="Times New Roman" w:hAnsi="Times New Roman" w:cs="Times New Roman"/>
          <w:b/>
          <w:sz w:val="24"/>
          <w:szCs w:val="24"/>
          <w:lang w:val="ru-RU"/>
        </w:rPr>
      </w:pPr>
      <w:ins w:id="229" w:author="Arcella" w:date="2020-06-20T12:39:00Z">
        <w:r>
          <w:rPr>
            <w:rFonts w:ascii="Times New Roman" w:eastAsia="Times New Roman" w:hAnsi="Times New Roman" w:cs="Times New Roman"/>
            <w:b/>
            <w:sz w:val="24"/>
            <w:szCs w:val="24"/>
            <w:lang w:val="en-GB"/>
          </w:rPr>
          <w:t>Factors affecting mor</w:t>
        </w:r>
      </w:ins>
      <w:ins w:id="230" w:author="Arcella" w:date="2020-06-20T12:40:00Z">
        <w:r>
          <w:rPr>
            <w:rFonts w:ascii="Times New Roman" w:eastAsia="Times New Roman" w:hAnsi="Times New Roman" w:cs="Times New Roman"/>
            <w:b/>
            <w:sz w:val="24"/>
            <w:szCs w:val="24"/>
            <w:lang w:val="en-GB"/>
          </w:rPr>
          <w:t>p</w:t>
        </w:r>
      </w:ins>
      <w:ins w:id="231" w:author="Arcella" w:date="2020-06-20T12:39:00Z">
        <w:r>
          <w:rPr>
            <w:rFonts w:ascii="Times New Roman" w:eastAsia="Times New Roman" w:hAnsi="Times New Roman" w:cs="Times New Roman"/>
            <w:b/>
            <w:sz w:val="24"/>
            <w:szCs w:val="24"/>
            <w:lang w:val="en-GB"/>
          </w:rPr>
          <w:t>hotype frequencies</w:t>
        </w:r>
      </w:ins>
      <w:ins w:id="232" w:author="Arcella" w:date="2020-06-20T12:40:00Z">
        <w:r>
          <w:rPr>
            <w:rFonts w:ascii="Times New Roman" w:eastAsia="Times New Roman" w:hAnsi="Times New Roman" w:cs="Times New Roman"/>
            <w:b/>
            <w:sz w:val="24"/>
            <w:szCs w:val="24"/>
            <w:lang w:val="en-GB"/>
          </w:rPr>
          <w:t xml:space="preserve"> in conspecifics — </w:t>
        </w:r>
        <w:r>
          <w:rPr>
            <w:rFonts w:ascii="Times New Roman" w:eastAsia="Times New Roman" w:hAnsi="Times New Roman" w:cs="Times New Roman"/>
            <w:b/>
            <w:sz w:val="24"/>
            <w:szCs w:val="24"/>
            <w:lang w:val="ru-RU"/>
          </w:rPr>
          <w:t>может, как-то так?</w:t>
        </w:r>
      </w:ins>
    </w:p>
    <w:p w14:paraId="00000006" w14:textId="77777777" w:rsidR="0022369C" w:rsidRDefault="00AB1555">
      <w:pPr>
        <w:spacing w:line="360" w:lineRule="auto"/>
        <w:rPr>
          <w:ins w:id="233" w:author="Arcella" w:date="2020-06-16T17:32:00Z"/>
          <w:rFonts w:ascii="Times New Roman" w:eastAsia="Times New Roman" w:hAnsi="Times New Roman" w:cs="Times New Roman"/>
          <w:sz w:val="24"/>
          <w:szCs w:val="24"/>
          <w:lang w:val="ru-RU"/>
        </w:rPr>
      </w:pPr>
      <w:r w:rsidRPr="00C219E6">
        <w:rPr>
          <w:rFonts w:ascii="Times New Roman" w:eastAsia="Times New Roman" w:hAnsi="Times New Roman" w:cs="Times New Roman"/>
          <w:sz w:val="24"/>
          <w:szCs w:val="24"/>
        </w:rPr>
        <w:lastRenderedPageBreak/>
        <w:t xml:space="preserve">Some variation in morphotype frequencies was observed among putatively pure conspecific populations sampled at a distance from contact zones. </w:t>
      </w:r>
      <w:r w:rsidRPr="00C219E6">
        <w:rPr>
          <w:rFonts w:ascii="Times New Roman" w:eastAsia="Times New Roman" w:hAnsi="Times New Roman" w:cs="Times New Roman"/>
          <w:i/>
          <w:sz w:val="24"/>
          <w:szCs w:val="24"/>
        </w:rPr>
        <w:t>M. edulis</w:t>
      </w:r>
      <w:r w:rsidRPr="00C219E6">
        <w:rPr>
          <w:rFonts w:ascii="Times New Roman" w:eastAsia="Times New Roman" w:hAnsi="Times New Roman" w:cs="Times New Roman"/>
          <w:sz w:val="24"/>
          <w:szCs w:val="24"/>
        </w:rPr>
        <w:t xml:space="preserve"> from temperate seas (</w:t>
      </w:r>
      <w:r w:rsidRPr="00C219E6">
        <w:rPr>
          <w:rFonts w:ascii="Times New Roman" w:eastAsia="Times New Roman" w:hAnsi="Times New Roman" w:cs="Times New Roman"/>
          <w:sz w:val="24"/>
          <w:szCs w:val="24"/>
          <w:highlight w:val="yellow"/>
        </w:rPr>
        <w:t>i.e. excluding northernmost samples from the eastern Barents Sea and Greenland</w:t>
      </w:r>
      <w:r w:rsidRPr="00C219E6">
        <w:rPr>
          <w:rFonts w:ascii="Times New Roman" w:eastAsia="Times New Roman" w:hAnsi="Times New Roman" w:cs="Times New Roman"/>
          <w:sz w:val="24"/>
          <w:szCs w:val="24"/>
        </w:rPr>
        <w:t xml:space="preserve">) appeared to be nearly monomorphic for E-morphotype while northern samples were more polymorphic and diverse. In its turn, reference populations of </w:t>
      </w:r>
      <w:r w:rsidRPr="00C219E6">
        <w:rPr>
          <w:rFonts w:ascii="Times New Roman" w:eastAsia="Times New Roman" w:hAnsi="Times New Roman" w:cs="Times New Roman"/>
          <w:i/>
          <w:sz w:val="24"/>
          <w:szCs w:val="24"/>
        </w:rPr>
        <w:t>M. trossulus</w:t>
      </w:r>
      <w:r w:rsidRPr="00C219E6">
        <w:rPr>
          <w:rFonts w:ascii="Times New Roman" w:eastAsia="Times New Roman" w:hAnsi="Times New Roman" w:cs="Times New Roman"/>
          <w:sz w:val="24"/>
          <w:szCs w:val="24"/>
        </w:rPr>
        <w:t xml:space="preserve"> from Western Pacific and from Washington in Eastern Pacific were nearly monomorphic for T-morphotype. Nevertheless we cannot say with confidence that </w:t>
      </w:r>
      <w:r w:rsidRPr="00C219E6">
        <w:rPr>
          <w:rFonts w:ascii="Times New Roman" w:eastAsia="Times New Roman" w:hAnsi="Times New Roman" w:cs="Times New Roman"/>
          <w:i/>
          <w:sz w:val="24"/>
          <w:szCs w:val="24"/>
        </w:rPr>
        <w:t xml:space="preserve">M. trossulus </w:t>
      </w:r>
      <w:r w:rsidRPr="00C219E6">
        <w:rPr>
          <w:rFonts w:ascii="Times New Roman" w:eastAsia="Times New Roman" w:hAnsi="Times New Roman" w:cs="Times New Roman"/>
          <w:sz w:val="24"/>
          <w:szCs w:val="24"/>
        </w:rPr>
        <w:t xml:space="preserve">lacks geographic variation in its ancestral range in the Pacific and that T-morphotype in an “ancestral” state for this species. </w:t>
      </w:r>
      <w:proofErr w:type="spellStart"/>
      <w:r w:rsidRPr="00C219E6">
        <w:rPr>
          <w:rFonts w:ascii="Times New Roman" w:eastAsia="Times New Roman" w:hAnsi="Times New Roman" w:cs="Times New Roman"/>
          <w:sz w:val="24"/>
          <w:szCs w:val="24"/>
        </w:rPr>
        <w:t>Zolotarev</w:t>
      </w:r>
      <w:proofErr w:type="spellEnd"/>
      <w:r w:rsidRPr="00C219E6">
        <w:rPr>
          <w:rFonts w:ascii="Times New Roman" w:eastAsia="Times New Roman" w:hAnsi="Times New Roman" w:cs="Times New Roman"/>
          <w:sz w:val="24"/>
          <w:szCs w:val="24"/>
        </w:rPr>
        <w:t xml:space="preserve"> (2002) identified morphotypes in small samples representing genotyped collections from the study of McDonald et al. (1991). He generally got results similar to ours but reported elevated frequencies of E-morphotypes</w:t>
      </w:r>
      <w:r w:rsidRPr="00C219E6">
        <w:rPr>
          <w:rFonts w:ascii="Times New Roman" w:eastAsia="Times New Roman" w:hAnsi="Times New Roman" w:cs="Times New Roman"/>
          <w:i/>
          <w:sz w:val="24"/>
          <w:szCs w:val="24"/>
        </w:rPr>
        <w:t xml:space="preserve"> </w:t>
      </w:r>
      <w:r w:rsidRPr="00C219E6">
        <w:rPr>
          <w:rFonts w:ascii="Times New Roman" w:eastAsia="Times New Roman" w:hAnsi="Times New Roman" w:cs="Times New Roman"/>
          <w:sz w:val="24"/>
          <w:szCs w:val="24"/>
        </w:rPr>
        <w:t xml:space="preserve">in </w:t>
      </w:r>
      <w:r w:rsidRPr="00C219E6">
        <w:rPr>
          <w:rFonts w:ascii="Times New Roman" w:eastAsia="Times New Roman" w:hAnsi="Times New Roman" w:cs="Times New Roman"/>
          <w:i/>
          <w:sz w:val="24"/>
          <w:szCs w:val="24"/>
        </w:rPr>
        <w:t>M. trossulus</w:t>
      </w:r>
      <w:r w:rsidRPr="00C219E6">
        <w:rPr>
          <w:rFonts w:ascii="Times New Roman" w:eastAsia="Times New Roman" w:hAnsi="Times New Roman" w:cs="Times New Roman"/>
          <w:sz w:val="24"/>
          <w:szCs w:val="24"/>
        </w:rPr>
        <w:t xml:space="preserve"> from Oregon (East Pacific). His data should be treated with caution because he used another, more fractional classification of morphotypes, identified morphotypes macroscopically, and because Oregon is close to a contact zone between </w:t>
      </w:r>
      <w:r w:rsidRPr="00C219E6">
        <w:rPr>
          <w:rFonts w:ascii="Times New Roman" w:eastAsia="Times New Roman" w:hAnsi="Times New Roman" w:cs="Times New Roman"/>
          <w:i/>
          <w:sz w:val="24"/>
          <w:szCs w:val="24"/>
        </w:rPr>
        <w:t>M. trossulus</w:t>
      </w:r>
      <w:r w:rsidRPr="00C219E6">
        <w:rPr>
          <w:rFonts w:ascii="Times New Roman" w:eastAsia="Times New Roman" w:hAnsi="Times New Roman" w:cs="Times New Roman"/>
          <w:sz w:val="24"/>
          <w:szCs w:val="24"/>
        </w:rPr>
        <w:t xml:space="preserve"> and </w:t>
      </w:r>
      <w:r w:rsidRPr="00C219E6">
        <w:rPr>
          <w:rFonts w:ascii="Times New Roman" w:eastAsia="Times New Roman" w:hAnsi="Times New Roman" w:cs="Times New Roman"/>
          <w:i/>
          <w:sz w:val="24"/>
          <w:szCs w:val="24"/>
        </w:rPr>
        <w:t>M. galloprovincialis</w:t>
      </w:r>
      <w:r w:rsidRPr="00C219E6">
        <w:rPr>
          <w:rFonts w:ascii="Times New Roman" w:eastAsia="Times New Roman" w:hAnsi="Times New Roman" w:cs="Times New Roman"/>
          <w:sz w:val="24"/>
          <w:szCs w:val="24"/>
        </w:rPr>
        <w:t xml:space="preserve"> (McDonald et al. 1991); mussels of the later species are marked by E-morphotypes (</w:t>
      </w:r>
      <w:proofErr w:type="spellStart"/>
      <w:r w:rsidRPr="00C219E6">
        <w:rPr>
          <w:rFonts w:ascii="Times New Roman" w:eastAsia="Times New Roman" w:hAnsi="Times New Roman" w:cs="Times New Roman"/>
          <w:sz w:val="24"/>
          <w:szCs w:val="24"/>
        </w:rPr>
        <w:t>Zolotarev</w:t>
      </w:r>
      <w:proofErr w:type="spellEnd"/>
      <w:r w:rsidRPr="00C219E6">
        <w:rPr>
          <w:rFonts w:ascii="Times New Roman" w:eastAsia="Times New Roman" w:hAnsi="Times New Roman" w:cs="Times New Roman"/>
          <w:sz w:val="24"/>
          <w:szCs w:val="24"/>
        </w:rPr>
        <w:t xml:space="preserve">, </w:t>
      </w:r>
      <w:proofErr w:type="spellStart"/>
      <w:r w:rsidRPr="00C219E6">
        <w:rPr>
          <w:rFonts w:ascii="Times New Roman" w:eastAsia="Times New Roman" w:hAnsi="Times New Roman" w:cs="Times New Roman"/>
          <w:sz w:val="24"/>
          <w:szCs w:val="24"/>
        </w:rPr>
        <w:t>Shurova</w:t>
      </w:r>
      <w:proofErr w:type="spellEnd"/>
      <w:r w:rsidRPr="00C219E6">
        <w:rPr>
          <w:rFonts w:ascii="Times New Roman" w:eastAsia="Times New Roman" w:hAnsi="Times New Roman" w:cs="Times New Roman"/>
          <w:sz w:val="24"/>
          <w:szCs w:val="24"/>
        </w:rPr>
        <w:t xml:space="preserve"> 1997; </w:t>
      </w:r>
      <w:proofErr w:type="spellStart"/>
      <w:r w:rsidRPr="00C219E6">
        <w:rPr>
          <w:rFonts w:ascii="Times New Roman" w:eastAsia="Times New Roman" w:hAnsi="Times New Roman" w:cs="Times New Roman"/>
          <w:sz w:val="24"/>
          <w:szCs w:val="24"/>
        </w:rPr>
        <w:t>Zolotarev</w:t>
      </w:r>
      <w:proofErr w:type="spellEnd"/>
      <w:r w:rsidRPr="00C219E6">
        <w:rPr>
          <w:rFonts w:ascii="Times New Roman" w:eastAsia="Times New Roman" w:hAnsi="Times New Roman" w:cs="Times New Roman"/>
          <w:sz w:val="24"/>
          <w:szCs w:val="24"/>
        </w:rPr>
        <w:t xml:space="preserve">, 2002). </w:t>
      </w:r>
    </w:p>
    <w:p w14:paraId="7023EE24" w14:textId="77777777" w:rsidR="0065108A" w:rsidRDefault="00C87B2F">
      <w:pPr>
        <w:spacing w:line="360" w:lineRule="auto"/>
        <w:rPr>
          <w:ins w:id="234" w:author="Arcella" w:date="2020-06-20T11:31:00Z"/>
          <w:rFonts w:ascii="Times New Roman" w:eastAsia="Times New Roman" w:hAnsi="Times New Roman" w:cs="Times New Roman"/>
          <w:sz w:val="24"/>
          <w:szCs w:val="24"/>
        </w:rPr>
      </w:pPr>
      <w:ins w:id="235" w:author="Arcella" w:date="2020-06-16T17:32:00Z">
        <w:r w:rsidRPr="00C219E6">
          <w:rPr>
            <w:rFonts w:ascii="Times New Roman" w:eastAsia="Times New Roman" w:hAnsi="Times New Roman" w:cs="Times New Roman"/>
            <w:sz w:val="24"/>
            <w:szCs w:val="24"/>
          </w:rPr>
          <w:t xml:space="preserve">Some variation in </w:t>
        </w:r>
      </w:ins>
      <w:ins w:id="236" w:author="Arcella" w:date="2020-06-20T11:24:00Z">
        <w:r w:rsidR="00266DB0">
          <w:rPr>
            <w:rFonts w:ascii="Times New Roman" w:eastAsia="Times New Roman" w:hAnsi="Times New Roman" w:cs="Times New Roman"/>
            <w:sz w:val="24"/>
            <w:szCs w:val="24"/>
            <w:lang w:val="en-GB"/>
          </w:rPr>
          <w:t xml:space="preserve">the </w:t>
        </w:r>
      </w:ins>
      <w:ins w:id="237" w:author="Arcella" w:date="2020-06-16T17:32:00Z">
        <w:r w:rsidRPr="00C219E6">
          <w:rPr>
            <w:rFonts w:ascii="Times New Roman" w:eastAsia="Times New Roman" w:hAnsi="Times New Roman" w:cs="Times New Roman"/>
            <w:sz w:val="24"/>
            <w:szCs w:val="24"/>
          </w:rPr>
          <w:t xml:space="preserve">morphotype frequencies was observed among putatively pure conspecific populations sampled at a distance from </w:t>
        </w:r>
      </w:ins>
      <w:ins w:id="238" w:author="Arcella" w:date="2020-06-20T11:25:00Z">
        <w:r w:rsidR="00266DB0">
          <w:rPr>
            <w:rFonts w:ascii="Times New Roman" w:eastAsia="Times New Roman" w:hAnsi="Times New Roman" w:cs="Times New Roman"/>
            <w:sz w:val="24"/>
            <w:szCs w:val="24"/>
          </w:rPr>
          <w:t xml:space="preserve">the </w:t>
        </w:r>
      </w:ins>
      <w:ins w:id="239" w:author="Arcella" w:date="2020-06-16T17:32:00Z">
        <w:r w:rsidRPr="00C219E6">
          <w:rPr>
            <w:rFonts w:ascii="Times New Roman" w:eastAsia="Times New Roman" w:hAnsi="Times New Roman" w:cs="Times New Roman"/>
            <w:sz w:val="24"/>
            <w:szCs w:val="24"/>
          </w:rPr>
          <w:t xml:space="preserve">contact zones. </w:t>
        </w:r>
      </w:ins>
      <w:ins w:id="240" w:author="Arcella" w:date="2020-06-20T11:27:00Z">
        <w:r w:rsidR="0065108A">
          <w:rPr>
            <w:rFonts w:ascii="Times New Roman" w:eastAsia="Times New Roman" w:hAnsi="Times New Roman" w:cs="Times New Roman"/>
            <w:sz w:val="24"/>
            <w:szCs w:val="24"/>
          </w:rPr>
          <w:t xml:space="preserve">The samples of </w:t>
        </w:r>
      </w:ins>
      <w:ins w:id="241" w:author="Arcella" w:date="2020-06-16T17:32:00Z">
        <w:r w:rsidRPr="00C219E6">
          <w:rPr>
            <w:rFonts w:ascii="Times New Roman" w:eastAsia="Times New Roman" w:hAnsi="Times New Roman" w:cs="Times New Roman"/>
            <w:i/>
            <w:sz w:val="24"/>
            <w:szCs w:val="24"/>
          </w:rPr>
          <w:t>M. edulis</w:t>
        </w:r>
        <w:r w:rsidRPr="00C219E6">
          <w:rPr>
            <w:rFonts w:ascii="Times New Roman" w:eastAsia="Times New Roman" w:hAnsi="Times New Roman" w:cs="Times New Roman"/>
            <w:sz w:val="24"/>
            <w:szCs w:val="24"/>
          </w:rPr>
          <w:t xml:space="preserve"> from </w:t>
        </w:r>
      </w:ins>
      <w:ins w:id="242" w:author="Arcella" w:date="2020-06-20T11:25:00Z">
        <w:r w:rsidR="00266DB0">
          <w:rPr>
            <w:rFonts w:ascii="Times New Roman" w:eastAsia="Times New Roman" w:hAnsi="Times New Roman" w:cs="Times New Roman"/>
            <w:sz w:val="24"/>
            <w:szCs w:val="24"/>
          </w:rPr>
          <w:t xml:space="preserve">the </w:t>
        </w:r>
      </w:ins>
      <w:ins w:id="243" w:author="Arcella" w:date="2020-06-16T17:32:00Z">
        <w:r w:rsidRPr="00C219E6">
          <w:rPr>
            <w:rFonts w:ascii="Times New Roman" w:eastAsia="Times New Roman" w:hAnsi="Times New Roman" w:cs="Times New Roman"/>
            <w:sz w:val="24"/>
            <w:szCs w:val="24"/>
          </w:rPr>
          <w:t>temperate seas (</w:t>
        </w:r>
        <w:r w:rsidRPr="00C219E6">
          <w:rPr>
            <w:rFonts w:ascii="Times New Roman" w:eastAsia="Times New Roman" w:hAnsi="Times New Roman" w:cs="Times New Roman"/>
            <w:sz w:val="24"/>
            <w:szCs w:val="24"/>
            <w:highlight w:val="yellow"/>
          </w:rPr>
          <w:t>i.e.</w:t>
        </w:r>
      </w:ins>
      <w:ins w:id="244" w:author="Arcella" w:date="2020-06-20T11:27:00Z">
        <w:r w:rsidR="0065108A">
          <w:rPr>
            <w:rFonts w:ascii="Times New Roman" w:eastAsia="Times New Roman" w:hAnsi="Times New Roman" w:cs="Times New Roman"/>
            <w:sz w:val="24"/>
            <w:szCs w:val="24"/>
            <w:highlight w:val="yellow"/>
          </w:rPr>
          <w:t xml:space="preserve"> all </w:t>
        </w:r>
      </w:ins>
      <w:ins w:id="245" w:author="Arcella" w:date="2020-06-20T11:28:00Z">
        <w:r w:rsidR="0065108A">
          <w:rPr>
            <w:rFonts w:ascii="Times New Roman" w:eastAsia="Times New Roman" w:hAnsi="Times New Roman" w:cs="Times New Roman"/>
            <w:sz w:val="24"/>
            <w:szCs w:val="24"/>
            <w:highlight w:val="yellow"/>
          </w:rPr>
          <w:t>except</w:t>
        </w:r>
      </w:ins>
      <w:ins w:id="246" w:author="Arcella" w:date="2020-06-20T11:27:00Z">
        <w:r w:rsidR="0065108A">
          <w:rPr>
            <w:rFonts w:ascii="Times New Roman" w:eastAsia="Times New Roman" w:hAnsi="Times New Roman" w:cs="Times New Roman"/>
            <w:sz w:val="24"/>
            <w:szCs w:val="24"/>
            <w:highlight w:val="yellow"/>
          </w:rPr>
          <w:t xml:space="preserve"> th</w:t>
        </w:r>
      </w:ins>
      <w:ins w:id="247" w:author="Arcella" w:date="2020-06-20T11:28:00Z">
        <w:r w:rsidR="0065108A">
          <w:rPr>
            <w:rFonts w:ascii="Times New Roman" w:eastAsia="Times New Roman" w:hAnsi="Times New Roman" w:cs="Times New Roman"/>
            <w:sz w:val="24"/>
            <w:szCs w:val="24"/>
            <w:highlight w:val="yellow"/>
          </w:rPr>
          <w:t xml:space="preserve">ose </w:t>
        </w:r>
      </w:ins>
      <w:ins w:id="248" w:author="Arcella" w:date="2020-06-16T17:32:00Z">
        <w:r w:rsidRPr="00C219E6">
          <w:rPr>
            <w:rFonts w:ascii="Times New Roman" w:eastAsia="Times New Roman" w:hAnsi="Times New Roman" w:cs="Times New Roman"/>
            <w:sz w:val="24"/>
            <w:szCs w:val="24"/>
            <w:highlight w:val="yellow"/>
          </w:rPr>
          <w:t>from the eastern Barents Sea and Greenland</w:t>
        </w:r>
        <w:r w:rsidRPr="00C219E6">
          <w:rPr>
            <w:rFonts w:ascii="Times New Roman" w:eastAsia="Times New Roman" w:hAnsi="Times New Roman" w:cs="Times New Roman"/>
            <w:sz w:val="24"/>
            <w:szCs w:val="24"/>
          </w:rPr>
          <w:t>) appeared to be nearly monomorphic for</w:t>
        </w:r>
      </w:ins>
      <w:ins w:id="249" w:author="Arcella" w:date="2020-06-16T17:34:00Z">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en-GB"/>
          </w:rPr>
          <w:t>the</w:t>
        </w:r>
      </w:ins>
      <w:ins w:id="250" w:author="Arcella" w:date="2020-06-16T17:32:00Z">
        <w:r w:rsidRPr="00C219E6">
          <w:rPr>
            <w:rFonts w:ascii="Times New Roman" w:eastAsia="Times New Roman" w:hAnsi="Times New Roman" w:cs="Times New Roman"/>
            <w:sz w:val="24"/>
            <w:szCs w:val="24"/>
          </w:rPr>
          <w:t xml:space="preserve"> E-morphotype while </w:t>
        </w:r>
      </w:ins>
      <w:ins w:id="251" w:author="Arcella" w:date="2020-06-16T17:34:00Z">
        <w:r>
          <w:rPr>
            <w:rFonts w:ascii="Times New Roman" w:eastAsia="Times New Roman" w:hAnsi="Times New Roman" w:cs="Times New Roman"/>
            <w:sz w:val="24"/>
            <w:szCs w:val="24"/>
          </w:rPr>
          <w:t xml:space="preserve">the </w:t>
        </w:r>
      </w:ins>
      <w:ins w:id="252" w:author="Arcella" w:date="2020-06-16T17:32:00Z">
        <w:r w:rsidRPr="00C219E6">
          <w:rPr>
            <w:rFonts w:ascii="Times New Roman" w:eastAsia="Times New Roman" w:hAnsi="Times New Roman" w:cs="Times New Roman"/>
            <w:sz w:val="24"/>
            <w:szCs w:val="24"/>
          </w:rPr>
          <w:t xml:space="preserve">northern samples were more polymorphic and diverse. In turn, </w:t>
        </w:r>
      </w:ins>
      <w:ins w:id="253" w:author="Arcella" w:date="2020-06-20T11:29:00Z">
        <w:r w:rsidR="0065108A">
          <w:rPr>
            <w:rFonts w:ascii="Times New Roman" w:eastAsia="Times New Roman" w:hAnsi="Times New Roman" w:cs="Times New Roman"/>
            <w:sz w:val="24"/>
            <w:szCs w:val="24"/>
          </w:rPr>
          <w:t xml:space="preserve">the </w:t>
        </w:r>
      </w:ins>
      <w:ins w:id="254" w:author="Arcella" w:date="2020-06-16T17:32:00Z">
        <w:r w:rsidRPr="00C219E6">
          <w:rPr>
            <w:rFonts w:ascii="Times New Roman" w:eastAsia="Times New Roman" w:hAnsi="Times New Roman" w:cs="Times New Roman"/>
            <w:sz w:val="24"/>
            <w:szCs w:val="24"/>
          </w:rPr>
          <w:t xml:space="preserve">reference populations of </w:t>
        </w:r>
        <w:r w:rsidRPr="00C219E6">
          <w:rPr>
            <w:rFonts w:ascii="Times New Roman" w:eastAsia="Times New Roman" w:hAnsi="Times New Roman" w:cs="Times New Roman"/>
            <w:i/>
            <w:sz w:val="24"/>
            <w:szCs w:val="24"/>
          </w:rPr>
          <w:t>M. trossulus</w:t>
        </w:r>
        <w:r w:rsidRPr="00C219E6">
          <w:rPr>
            <w:rFonts w:ascii="Times New Roman" w:eastAsia="Times New Roman" w:hAnsi="Times New Roman" w:cs="Times New Roman"/>
            <w:sz w:val="24"/>
            <w:szCs w:val="24"/>
          </w:rPr>
          <w:t xml:space="preserve"> from Western Pacific and from Washington in Eastern Pacific were nearly monomorphic for </w:t>
        </w:r>
      </w:ins>
      <w:ins w:id="255" w:author="Arcella" w:date="2020-06-16T17:35:00Z">
        <w:r>
          <w:rPr>
            <w:rFonts w:ascii="Times New Roman" w:eastAsia="Times New Roman" w:hAnsi="Times New Roman" w:cs="Times New Roman"/>
            <w:sz w:val="24"/>
            <w:szCs w:val="24"/>
          </w:rPr>
          <w:t xml:space="preserve">the </w:t>
        </w:r>
      </w:ins>
      <w:ins w:id="256" w:author="Arcella" w:date="2020-06-16T17:32:00Z">
        <w:r w:rsidRPr="00C219E6">
          <w:rPr>
            <w:rFonts w:ascii="Times New Roman" w:eastAsia="Times New Roman" w:hAnsi="Times New Roman" w:cs="Times New Roman"/>
            <w:sz w:val="24"/>
            <w:szCs w:val="24"/>
          </w:rPr>
          <w:t xml:space="preserve">T-morphotype. </w:t>
        </w:r>
      </w:ins>
    </w:p>
    <w:p w14:paraId="1821B6B1" w14:textId="1FD14A7D" w:rsidR="00C87B2F" w:rsidRPr="00C87B2F" w:rsidRDefault="00C87B2F">
      <w:pPr>
        <w:spacing w:line="360" w:lineRule="auto"/>
        <w:rPr>
          <w:rFonts w:ascii="Times New Roman" w:eastAsia="Times New Roman" w:hAnsi="Times New Roman" w:cs="Times New Roman"/>
          <w:sz w:val="24"/>
          <w:szCs w:val="24"/>
          <w:lang w:val="ru-RU"/>
        </w:rPr>
      </w:pPr>
      <w:ins w:id="257" w:author="Arcella" w:date="2020-06-16T17:32:00Z">
        <w:r w:rsidRPr="00C219E6">
          <w:rPr>
            <w:rFonts w:ascii="Times New Roman" w:eastAsia="Times New Roman" w:hAnsi="Times New Roman" w:cs="Times New Roman"/>
            <w:sz w:val="24"/>
            <w:szCs w:val="24"/>
          </w:rPr>
          <w:t xml:space="preserve">Nevertheless we cannot </w:t>
        </w:r>
      </w:ins>
      <w:ins w:id="258" w:author="Arcella" w:date="2020-06-16T17:35:00Z">
        <w:r>
          <w:rPr>
            <w:rFonts w:ascii="Times New Roman" w:eastAsia="Times New Roman" w:hAnsi="Times New Roman" w:cs="Times New Roman"/>
            <w:sz w:val="24"/>
            <w:szCs w:val="24"/>
          </w:rPr>
          <w:t xml:space="preserve">be sure </w:t>
        </w:r>
      </w:ins>
      <w:ins w:id="259" w:author="Arcella" w:date="2020-06-16T17:32:00Z">
        <w:r w:rsidRPr="00C219E6">
          <w:rPr>
            <w:rFonts w:ascii="Times New Roman" w:eastAsia="Times New Roman" w:hAnsi="Times New Roman" w:cs="Times New Roman"/>
            <w:sz w:val="24"/>
            <w:szCs w:val="24"/>
          </w:rPr>
          <w:t xml:space="preserve">that </w:t>
        </w:r>
        <w:r w:rsidRPr="00C219E6">
          <w:rPr>
            <w:rFonts w:ascii="Times New Roman" w:eastAsia="Times New Roman" w:hAnsi="Times New Roman" w:cs="Times New Roman"/>
            <w:i/>
            <w:sz w:val="24"/>
            <w:szCs w:val="24"/>
          </w:rPr>
          <w:t xml:space="preserve">M. trossulus </w:t>
        </w:r>
        <w:r w:rsidRPr="00C219E6">
          <w:rPr>
            <w:rFonts w:ascii="Times New Roman" w:eastAsia="Times New Roman" w:hAnsi="Times New Roman" w:cs="Times New Roman"/>
            <w:sz w:val="24"/>
            <w:szCs w:val="24"/>
          </w:rPr>
          <w:t xml:space="preserve">lacks geographic variation in its ancestral range in the Pacific and that </w:t>
        </w:r>
      </w:ins>
      <w:ins w:id="260" w:author="Arcella" w:date="2020-06-20T11:31:00Z">
        <w:r w:rsidR="0065108A">
          <w:rPr>
            <w:rFonts w:ascii="Times New Roman" w:eastAsia="Times New Roman" w:hAnsi="Times New Roman" w:cs="Times New Roman"/>
            <w:sz w:val="24"/>
            <w:szCs w:val="24"/>
          </w:rPr>
          <w:t xml:space="preserve">the </w:t>
        </w:r>
      </w:ins>
      <w:ins w:id="261" w:author="Arcella" w:date="2020-06-16T17:32:00Z">
        <w:r w:rsidRPr="00C219E6">
          <w:rPr>
            <w:rFonts w:ascii="Times New Roman" w:eastAsia="Times New Roman" w:hAnsi="Times New Roman" w:cs="Times New Roman"/>
            <w:sz w:val="24"/>
            <w:szCs w:val="24"/>
          </w:rPr>
          <w:t xml:space="preserve">T-morphotype in an “ancestral” state for this species. </w:t>
        </w:r>
        <w:proofErr w:type="spellStart"/>
        <w:r w:rsidRPr="00C219E6">
          <w:rPr>
            <w:rFonts w:ascii="Times New Roman" w:eastAsia="Times New Roman" w:hAnsi="Times New Roman" w:cs="Times New Roman"/>
            <w:sz w:val="24"/>
            <w:szCs w:val="24"/>
          </w:rPr>
          <w:t>Zolotarev</w:t>
        </w:r>
        <w:proofErr w:type="spellEnd"/>
        <w:r w:rsidRPr="00C219E6">
          <w:rPr>
            <w:rFonts w:ascii="Times New Roman" w:eastAsia="Times New Roman" w:hAnsi="Times New Roman" w:cs="Times New Roman"/>
            <w:sz w:val="24"/>
            <w:szCs w:val="24"/>
          </w:rPr>
          <w:t xml:space="preserve"> (2002) identified </w:t>
        </w:r>
      </w:ins>
      <w:ins w:id="262" w:author="Arcella" w:date="2020-06-20T11:29:00Z">
        <w:r w:rsidR="0065108A">
          <w:rPr>
            <w:rFonts w:ascii="Times New Roman" w:eastAsia="Times New Roman" w:hAnsi="Times New Roman" w:cs="Times New Roman"/>
            <w:sz w:val="24"/>
            <w:szCs w:val="24"/>
          </w:rPr>
          <w:t xml:space="preserve">the </w:t>
        </w:r>
      </w:ins>
      <w:ins w:id="263" w:author="Arcella" w:date="2020-06-16T17:32:00Z">
        <w:r w:rsidRPr="00C219E6">
          <w:rPr>
            <w:rFonts w:ascii="Times New Roman" w:eastAsia="Times New Roman" w:hAnsi="Times New Roman" w:cs="Times New Roman"/>
            <w:sz w:val="24"/>
            <w:szCs w:val="24"/>
          </w:rPr>
          <w:t>morphotypes in small samples representing genotyped collections from McDonald et al. (1991). H</w:t>
        </w:r>
      </w:ins>
      <w:ins w:id="264" w:author="Arcella" w:date="2020-06-20T11:30:00Z">
        <w:r w:rsidR="0065108A">
          <w:rPr>
            <w:rFonts w:ascii="Times New Roman" w:eastAsia="Times New Roman" w:hAnsi="Times New Roman" w:cs="Times New Roman"/>
            <w:sz w:val="24"/>
            <w:szCs w:val="24"/>
          </w:rPr>
          <w:t xml:space="preserve">is </w:t>
        </w:r>
      </w:ins>
      <w:ins w:id="265" w:author="Arcella" w:date="2020-06-16T17:32:00Z">
        <w:r w:rsidRPr="00C219E6">
          <w:rPr>
            <w:rFonts w:ascii="Times New Roman" w:eastAsia="Times New Roman" w:hAnsi="Times New Roman" w:cs="Times New Roman"/>
            <w:sz w:val="24"/>
            <w:szCs w:val="24"/>
          </w:rPr>
          <w:t>results</w:t>
        </w:r>
      </w:ins>
      <w:ins w:id="266" w:author="Arcella" w:date="2020-06-20T11:30:00Z">
        <w:r w:rsidR="0065108A">
          <w:rPr>
            <w:rFonts w:ascii="Times New Roman" w:eastAsia="Times New Roman" w:hAnsi="Times New Roman" w:cs="Times New Roman"/>
            <w:sz w:val="24"/>
            <w:szCs w:val="24"/>
          </w:rPr>
          <w:t>, while generally</w:t>
        </w:r>
      </w:ins>
      <w:ins w:id="267" w:author="Arcella" w:date="2020-06-16T17:32:00Z">
        <w:r w:rsidRPr="00C219E6">
          <w:rPr>
            <w:rFonts w:ascii="Times New Roman" w:eastAsia="Times New Roman" w:hAnsi="Times New Roman" w:cs="Times New Roman"/>
            <w:sz w:val="24"/>
            <w:szCs w:val="24"/>
          </w:rPr>
          <w:t xml:space="preserve"> similar to ours</w:t>
        </w:r>
      </w:ins>
      <w:ins w:id="268" w:author="Arcella" w:date="2020-06-20T11:30:00Z">
        <w:r w:rsidR="0065108A">
          <w:rPr>
            <w:rFonts w:ascii="Times New Roman" w:eastAsia="Times New Roman" w:hAnsi="Times New Roman" w:cs="Times New Roman"/>
            <w:sz w:val="24"/>
            <w:szCs w:val="24"/>
          </w:rPr>
          <w:t>,</w:t>
        </w:r>
      </w:ins>
      <w:ins w:id="269" w:author="Arcella" w:date="2020-06-16T17:32:00Z">
        <w:r w:rsidRPr="00C219E6">
          <w:rPr>
            <w:rFonts w:ascii="Times New Roman" w:eastAsia="Times New Roman" w:hAnsi="Times New Roman" w:cs="Times New Roman"/>
            <w:sz w:val="24"/>
            <w:szCs w:val="24"/>
          </w:rPr>
          <w:t xml:space="preserve"> </w:t>
        </w:r>
      </w:ins>
      <w:ins w:id="270" w:author="Arcella" w:date="2020-06-20T11:30:00Z">
        <w:r w:rsidR="0065108A">
          <w:rPr>
            <w:rFonts w:ascii="Times New Roman" w:eastAsia="Times New Roman" w:hAnsi="Times New Roman" w:cs="Times New Roman"/>
            <w:sz w:val="24"/>
            <w:szCs w:val="24"/>
          </w:rPr>
          <w:t xml:space="preserve">indicated </w:t>
        </w:r>
      </w:ins>
      <w:ins w:id="271" w:author="Arcella" w:date="2020-06-16T17:32:00Z">
        <w:r w:rsidRPr="00C219E6">
          <w:rPr>
            <w:rFonts w:ascii="Times New Roman" w:eastAsia="Times New Roman" w:hAnsi="Times New Roman" w:cs="Times New Roman"/>
            <w:sz w:val="24"/>
            <w:szCs w:val="24"/>
          </w:rPr>
          <w:t xml:space="preserve">elevated frequencies of </w:t>
        </w:r>
      </w:ins>
      <w:ins w:id="272" w:author="Arcella" w:date="2020-06-20T11:30:00Z">
        <w:r w:rsidR="0065108A">
          <w:rPr>
            <w:rFonts w:ascii="Times New Roman" w:eastAsia="Times New Roman" w:hAnsi="Times New Roman" w:cs="Times New Roman"/>
            <w:sz w:val="24"/>
            <w:szCs w:val="24"/>
          </w:rPr>
          <w:t xml:space="preserve">the </w:t>
        </w:r>
      </w:ins>
      <w:ins w:id="273" w:author="Arcella" w:date="2020-06-16T17:32:00Z">
        <w:r w:rsidRPr="00C219E6">
          <w:rPr>
            <w:rFonts w:ascii="Times New Roman" w:eastAsia="Times New Roman" w:hAnsi="Times New Roman" w:cs="Times New Roman"/>
            <w:sz w:val="24"/>
            <w:szCs w:val="24"/>
          </w:rPr>
          <w:t>E-morphotype</w:t>
        </w:r>
      </w:ins>
      <w:ins w:id="274" w:author="Arcella" w:date="2020-06-20T11:30:00Z">
        <w:r w:rsidR="0065108A">
          <w:rPr>
            <w:rFonts w:ascii="Times New Roman" w:eastAsia="Times New Roman" w:hAnsi="Times New Roman" w:cs="Times New Roman"/>
            <w:sz w:val="24"/>
            <w:szCs w:val="24"/>
          </w:rPr>
          <w:t xml:space="preserve"> </w:t>
        </w:r>
      </w:ins>
      <w:ins w:id="275" w:author="Arcella" w:date="2020-06-16T17:32:00Z">
        <w:r w:rsidRPr="00C219E6">
          <w:rPr>
            <w:rFonts w:ascii="Times New Roman" w:eastAsia="Times New Roman" w:hAnsi="Times New Roman" w:cs="Times New Roman"/>
            <w:sz w:val="24"/>
            <w:szCs w:val="24"/>
          </w:rPr>
          <w:t xml:space="preserve">in </w:t>
        </w:r>
        <w:r w:rsidRPr="00C219E6">
          <w:rPr>
            <w:rFonts w:ascii="Times New Roman" w:eastAsia="Times New Roman" w:hAnsi="Times New Roman" w:cs="Times New Roman"/>
            <w:i/>
            <w:sz w:val="24"/>
            <w:szCs w:val="24"/>
          </w:rPr>
          <w:t>M. trossulus</w:t>
        </w:r>
        <w:r w:rsidRPr="00C219E6">
          <w:rPr>
            <w:rFonts w:ascii="Times New Roman" w:eastAsia="Times New Roman" w:hAnsi="Times New Roman" w:cs="Times New Roman"/>
            <w:sz w:val="24"/>
            <w:szCs w:val="24"/>
          </w:rPr>
          <w:t xml:space="preserve"> from Oregon (East Pacific).</w:t>
        </w:r>
      </w:ins>
      <w:ins w:id="276" w:author="Arcella" w:date="2020-06-20T11:31:00Z">
        <w:r w:rsidR="0065108A">
          <w:rPr>
            <w:rFonts w:ascii="Times New Roman" w:eastAsia="Times New Roman" w:hAnsi="Times New Roman" w:cs="Times New Roman"/>
            <w:sz w:val="24"/>
            <w:szCs w:val="24"/>
          </w:rPr>
          <w:t xml:space="preserve"> However,</w:t>
        </w:r>
      </w:ins>
      <w:ins w:id="277" w:author="Arcella" w:date="2020-06-16T17:32:00Z">
        <w:r w:rsidRPr="00C219E6">
          <w:rPr>
            <w:rFonts w:ascii="Times New Roman" w:eastAsia="Times New Roman" w:hAnsi="Times New Roman" w:cs="Times New Roman"/>
            <w:sz w:val="24"/>
            <w:szCs w:val="24"/>
          </w:rPr>
          <w:t xml:space="preserve"> </w:t>
        </w:r>
      </w:ins>
      <w:ins w:id="278" w:author="Arcella" w:date="2020-06-20T11:30:00Z">
        <w:r w:rsidR="0065108A">
          <w:rPr>
            <w:rFonts w:ascii="Times New Roman" w:eastAsia="Times New Roman" w:hAnsi="Times New Roman" w:cs="Times New Roman"/>
            <w:sz w:val="24"/>
            <w:szCs w:val="24"/>
          </w:rPr>
          <w:t>Zolotarev’s</w:t>
        </w:r>
      </w:ins>
      <w:ins w:id="279" w:author="Arcella" w:date="2020-06-16T17:32:00Z">
        <w:r w:rsidRPr="00C219E6">
          <w:rPr>
            <w:rFonts w:ascii="Times New Roman" w:eastAsia="Times New Roman" w:hAnsi="Times New Roman" w:cs="Times New Roman"/>
            <w:sz w:val="24"/>
            <w:szCs w:val="24"/>
          </w:rPr>
          <w:t xml:space="preserve"> data should be treated with caution</w:t>
        </w:r>
      </w:ins>
      <w:ins w:id="280" w:author="Arcella" w:date="2020-06-20T11:32:00Z">
        <w:r w:rsidR="0065108A">
          <w:rPr>
            <w:rFonts w:ascii="Times New Roman" w:eastAsia="Times New Roman" w:hAnsi="Times New Roman" w:cs="Times New Roman"/>
            <w:sz w:val="24"/>
            <w:szCs w:val="24"/>
          </w:rPr>
          <w:t xml:space="preserve">, </w:t>
        </w:r>
      </w:ins>
      <w:ins w:id="281" w:author="Arcella" w:date="2020-06-16T17:32:00Z">
        <w:r w:rsidRPr="00C219E6">
          <w:rPr>
            <w:rFonts w:ascii="Times New Roman" w:eastAsia="Times New Roman" w:hAnsi="Times New Roman" w:cs="Times New Roman"/>
            <w:sz w:val="24"/>
            <w:szCs w:val="24"/>
          </w:rPr>
          <w:t xml:space="preserve">because he used </w:t>
        </w:r>
      </w:ins>
      <w:ins w:id="282" w:author="Arcella" w:date="2020-06-20T11:32:00Z">
        <w:r w:rsidR="0065108A">
          <w:rPr>
            <w:rFonts w:ascii="Times New Roman" w:eastAsia="Times New Roman" w:hAnsi="Times New Roman" w:cs="Times New Roman"/>
            <w:sz w:val="24"/>
            <w:szCs w:val="24"/>
          </w:rPr>
          <w:t>a</w:t>
        </w:r>
      </w:ins>
      <w:ins w:id="283" w:author="Arcella" w:date="2020-06-16T17:32:00Z">
        <w:r w:rsidRPr="00C219E6">
          <w:rPr>
            <w:rFonts w:ascii="Times New Roman" w:eastAsia="Times New Roman" w:hAnsi="Times New Roman" w:cs="Times New Roman"/>
            <w:sz w:val="24"/>
            <w:szCs w:val="24"/>
          </w:rPr>
          <w:t xml:space="preserve"> more fractional classification of </w:t>
        </w:r>
      </w:ins>
      <w:ins w:id="284" w:author="Arcella" w:date="2020-06-20T11:32:00Z">
        <w:r w:rsidR="0065108A">
          <w:rPr>
            <w:rFonts w:ascii="Times New Roman" w:eastAsia="Times New Roman" w:hAnsi="Times New Roman" w:cs="Times New Roman"/>
            <w:sz w:val="24"/>
            <w:szCs w:val="24"/>
          </w:rPr>
          <w:t xml:space="preserve">the </w:t>
        </w:r>
      </w:ins>
      <w:ins w:id="285" w:author="Arcella" w:date="2020-06-16T17:32:00Z">
        <w:r w:rsidRPr="00C219E6">
          <w:rPr>
            <w:rFonts w:ascii="Times New Roman" w:eastAsia="Times New Roman" w:hAnsi="Times New Roman" w:cs="Times New Roman"/>
            <w:sz w:val="24"/>
            <w:szCs w:val="24"/>
          </w:rPr>
          <w:t>morphotypes</w:t>
        </w:r>
      </w:ins>
      <w:ins w:id="286" w:author="Arcella" w:date="2020-06-20T11:32:00Z">
        <w:r w:rsidR="0065108A">
          <w:rPr>
            <w:rFonts w:ascii="Times New Roman" w:eastAsia="Times New Roman" w:hAnsi="Times New Roman" w:cs="Times New Roman"/>
            <w:sz w:val="24"/>
            <w:szCs w:val="24"/>
          </w:rPr>
          <w:t xml:space="preserve"> and </w:t>
        </w:r>
      </w:ins>
      <w:ins w:id="287" w:author="Arcella" w:date="2020-06-16T17:32:00Z">
        <w:r w:rsidRPr="00C219E6">
          <w:rPr>
            <w:rFonts w:ascii="Times New Roman" w:eastAsia="Times New Roman" w:hAnsi="Times New Roman" w:cs="Times New Roman"/>
            <w:sz w:val="24"/>
            <w:szCs w:val="24"/>
          </w:rPr>
          <w:t xml:space="preserve">identified </w:t>
        </w:r>
      </w:ins>
      <w:ins w:id="288" w:author="Arcella" w:date="2020-06-20T11:32:00Z">
        <w:r w:rsidR="0065108A">
          <w:rPr>
            <w:rFonts w:ascii="Times New Roman" w:eastAsia="Times New Roman" w:hAnsi="Times New Roman" w:cs="Times New Roman"/>
            <w:sz w:val="24"/>
            <w:szCs w:val="24"/>
          </w:rPr>
          <w:t xml:space="preserve">them </w:t>
        </w:r>
      </w:ins>
      <w:ins w:id="289" w:author="Arcella" w:date="2020-06-16T17:32:00Z">
        <w:r w:rsidRPr="00C219E6">
          <w:rPr>
            <w:rFonts w:ascii="Times New Roman" w:eastAsia="Times New Roman" w:hAnsi="Times New Roman" w:cs="Times New Roman"/>
            <w:sz w:val="24"/>
            <w:szCs w:val="24"/>
          </w:rPr>
          <w:t>macroscopically</w:t>
        </w:r>
      </w:ins>
      <w:ins w:id="290" w:author="Arcella" w:date="2020-06-20T11:33:00Z">
        <w:r w:rsidR="0065108A">
          <w:rPr>
            <w:rFonts w:ascii="Times New Roman" w:eastAsia="Times New Roman" w:hAnsi="Times New Roman" w:cs="Times New Roman"/>
            <w:sz w:val="24"/>
            <w:szCs w:val="24"/>
          </w:rPr>
          <w:t xml:space="preserve">, and also because </w:t>
        </w:r>
      </w:ins>
      <w:ins w:id="291" w:author="Arcella" w:date="2020-06-16T17:32:00Z">
        <w:r w:rsidRPr="00C219E6">
          <w:rPr>
            <w:rFonts w:ascii="Times New Roman" w:eastAsia="Times New Roman" w:hAnsi="Times New Roman" w:cs="Times New Roman"/>
            <w:sz w:val="24"/>
            <w:szCs w:val="24"/>
          </w:rPr>
          <w:t xml:space="preserve">Oregon is close to a contact zone between </w:t>
        </w:r>
        <w:r w:rsidRPr="00C219E6">
          <w:rPr>
            <w:rFonts w:ascii="Times New Roman" w:eastAsia="Times New Roman" w:hAnsi="Times New Roman" w:cs="Times New Roman"/>
            <w:i/>
            <w:sz w:val="24"/>
            <w:szCs w:val="24"/>
          </w:rPr>
          <w:t>M. trossulus</w:t>
        </w:r>
        <w:r w:rsidRPr="00C219E6">
          <w:rPr>
            <w:rFonts w:ascii="Times New Roman" w:eastAsia="Times New Roman" w:hAnsi="Times New Roman" w:cs="Times New Roman"/>
            <w:sz w:val="24"/>
            <w:szCs w:val="24"/>
          </w:rPr>
          <w:t xml:space="preserve"> and </w:t>
        </w:r>
        <w:r w:rsidRPr="00C219E6">
          <w:rPr>
            <w:rFonts w:ascii="Times New Roman" w:eastAsia="Times New Roman" w:hAnsi="Times New Roman" w:cs="Times New Roman"/>
            <w:i/>
            <w:sz w:val="24"/>
            <w:szCs w:val="24"/>
          </w:rPr>
          <w:t>M. galloprovincialis</w:t>
        </w:r>
        <w:r w:rsidR="0065108A">
          <w:rPr>
            <w:rFonts w:ascii="Times New Roman" w:eastAsia="Times New Roman" w:hAnsi="Times New Roman" w:cs="Times New Roman"/>
            <w:sz w:val="24"/>
            <w:szCs w:val="24"/>
          </w:rPr>
          <w:t xml:space="preserve"> (McDonald et al. 1991)</w:t>
        </w:r>
      </w:ins>
      <w:ins w:id="292" w:author="Arcella" w:date="2020-06-20T11:33:00Z">
        <w:r w:rsidR="0065108A">
          <w:rPr>
            <w:rFonts w:ascii="Times New Roman" w:eastAsia="Times New Roman" w:hAnsi="Times New Roman" w:cs="Times New Roman"/>
            <w:sz w:val="24"/>
            <w:szCs w:val="24"/>
          </w:rPr>
          <w:t xml:space="preserve">, </w:t>
        </w:r>
        <w:r w:rsidR="0065108A" w:rsidRPr="0065108A">
          <w:rPr>
            <w:rFonts w:ascii="Times New Roman" w:eastAsia="Times New Roman" w:hAnsi="Times New Roman" w:cs="Times New Roman"/>
            <w:sz w:val="24"/>
            <w:szCs w:val="24"/>
            <w:highlight w:val="magenta"/>
          </w:rPr>
          <w:t>and the latter</w:t>
        </w:r>
      </w:ins>
      <w:ins w:id="293" w:author="Arcella" w:date="2020-06-16T17:32:00Z">
        <w:r w:rsidRPr="0065108A">
          <w:rPr>
            <w:rFonts w:ascii="Times New Roman" w:eastAsia="Times New Roman" w:hAnsi="Times New Roman" w:cs="Times New Roman"/>
            <w:sz w:val="24"/>
            <w:szCs w:val="24"/>
            <w:highlight w:val="magenta"/>
          </w:rPr>
          <w:t xml:space="preserve"> species </w:t>
        </w:r>
      </w:ins>
      <w:ins w:id="294" w:author="Arcella" w:date="2020-06-20T11:33:00Z">
        <w:r w:rsidR="0065108A" w:rsidRPr="0065108A">
          <w:rPr>
            <w:rFonts w:ascii="Times New Roman" w:eastAsia="Times New Roman" w:hAnsi="Times New Roman" w:cs="Times New Roman"/>
            <w:sz w:val="24"/>
            <w:szCs w:val="24"/>
            <w:highlight w:val="magenta"/>
          </w:rPr>
          <w:t xml:space="preserve">is characterized </w:t>
        </w:r>
      </w:ins>
      <w:ins w:id="295" w:author="Arcella" w:date="2020-06-16T17:32:00Z">
        <w:r w:rsidRPr="0065108A">
          <w:rPr>
            <w:rFonts w:ascii="Times New Roman" w:eastAsia="Times New Roman" w:hAnsi="Times New Roman" w:cs="Times New Roman"/>
            <w:sz w:val="24"/>
            <w:szCs w:val="24"/>
            <w:highlight w:val="magenta"/>
          </w:rPr>
          <w:t xml:space="preserve">by </w:t>
        </w:r>
      </w:ins>
      <w:ins w:id="296" w:author="Arcella" w:date="2020-06-20T11:34:00Z">
        <w:r w:rsidR="0065108A" w:rsidRPr="0065108A">
          <w:rPr>
            <w:rFonts w:ascii="Times New Roman" w:eastAsia="Times New Roman" w:hAnsi="Times New Roman" w:cs="Times New Roman"/>
            <w:sz w:val="24"/>
            <w:szCs w:val="24"/>
            <w:highlight w:val="magenta"/>
          </w:rPr>
          <w:t xml:space="preserve">the </w:t>
        </w:r>
      </w:ins>
      <w:ins w:id="297" w:author="Arcella" w:date="2020-06-16T17:32:00Z">
        <w:r w:rsidRPr="0065108A">
          <w:rPr>
            <w:rFonts w:ascii="Times New Roman" w:eastAsia="Times New Roman" w:hAnsi="Times New Roman" w:cs="Times New Roman"/>
            <w:sz w:val="24"/>
            <w:szCs w:val="24"/>
            <w:highlight w:val="magenta"/>
          </w:rPr>
          <w:t>E-morphotype</w:t>
        </w:r>
      </w:ins>
      <w:ins w:id="298" w:author="Arcella" w:date="2020-06-20T11:34:00Z">
        <w:r w:rsidR="0065108A">
          <w:rPr>
            <w:rFonts w:ascii="Times New Roman" w:eastAsia="Times New Roman" w:hAnsi="Times New Roman" w:cs="Times New Roman"/>
            <w:sz w:val="24"/>
            <w:szCs w:val="24"/>
          </w:rPr>
          <w:t xml:space="preserve"> </w:t>
        </w:r>
      </w:ins>
      <w:ins w:id="299" w:author="Arcella" w:date="2020-06-16T17:32:00Z">
        <w:r w:rsidRPr="00C219E6">
          <w:rPr>
            <w:rFonts w:ascii="Times New Roman" w:eastAsia="Times New Roman" w:hAnsi="Times New Roman" w:cs="Times New Roman"/>
            <w:sz w:val="24"/>
            <w:szCs w:val="24"/>
          </w:rPr>
          <w:t>(</w:t>
        </w:r>
        <w:proofErr w:type="spellStart"/>
        <w:r w:rsidRPr="00C219E6">
          <w:rPr>
            <w:rFonts w:ascii="Times New Roman" w:eastAsia="Times New Roman" w:hAnsi="Times New Roman" w:cs="Times New Roman"/>
            <w:sz w:val="24"/>
            <w:szCs w:val="24"/>
          </w:rPr>
          <w:t>Zolotarev</w:t>
        </w:r>
        <w:proofErr w:type="spellEnd"/>
        <w:r w:rsidRPr="00C219E6">
          <w:rPr>
            <w:rFonts w:ascii="Times New Roman" w:eastAsia="Times New Roman" w:hAnsi="Times New Roman" w:cs="Times New Roman"/>
            <w:sz w:val="24"/>
            <w:szCs w:val="24"/>
          </w:rPr>
          <w:t xml:space="preserve">, </w:t>
        </w:r>
        <w:proofErr w:type="spellStart"/>
        <w:r w:rsidRPr="00C219E6">
          <w:rPr>
            <w:rFonts w:ascii="Times New Roman" w:eastAsia="Times New Roman" w:hAnsi="Times New Roman" w:cs="Times New Roman"/>
            <w:sz w:val="24"/>
            <w:szCs w:val="24"/>
          </w:rPr>
          <w:t>Shurova</w:t>
        </w:r>
        <w:proofErr w:type="spellEnd"/>
        <w:r w:rsidRPr="00C219E6">
          <w:rPr>
            <w:rFonts w:ascii="Times New Roman" w:eastAsia="Times New Roman" w:hAnsi="Times New Roman" w:cs="Times New Roman"/>
            <w:sz w:val="24"/>
            <w:szCs w:val="24"/>
          </w:rPr>
          <w:t xml:space="preserve"> 1997; </w:t>
        </w:r>
        <w:proofErr w:type="spellStart"/>
        <w:r w:rsidRPr="00C219E6">
          <w:rPr>
            <w:rFonts w:ascii="Times New Roman" w:eastAsia="Times New Roman" w:hAnsi="Times New Roman" w:cs="Times New Roman"/>
            <w:sz w:val="24"/>
            <w:szCs w:val="24"/>
          </w:rPr>
          <w:t>Zolotarev</w:t>
        </w:r>
        <w:proofErr w:type="spellEnd"/>
        <w:r w:rsidRPr="00C219E6">
          <w:rPr>
            <w:rFonts w:ascii="Times New Roman" w:eastAsia="Times New Roman" w:hAnsi="Times New Roman" w:cs="Times New Roman"/>
            <w:sz w:val="24"/>
            <w:szCs w:val="24"/>
          </w:rPr>
          <w:t xml:space="preserve">, 2002). </w:t>
        </w:r>
      </w:ins>
    </w:p>
    <w:p w14:paraId="1ECD1178" w14:textId="77777777" w:rsidR="0065108A" w:rsidRDefault="00AB1555" w:rsidP="0065108A">
      <w:pPr>
        <w:spacing w:line="360" w:lineRule="auto"/>
        <w:rPr>
          <w:rFonts w:ascii="Times New Roman" w:eastAsia="Times New Roman" w:hAnsi="Times New Roman" w:cs="Times New Roman"/>
          <w:sz w:val="24"/>
          <w:szCs w:val="24"/>
        </w:rPr>
      </w:pPr>
      <w:r w:rsidRPr="00C219E6">
        <w:rPr>
          <w:rFonts w:ascii="Times New Roman" w:eastAsia="Times New Roman" w:hAnsi="Times New Roman" w:cs="Times New Roman"/>
          <w:sz w:val="24"/>
          <w:szCs w:val="24"/>
        </w:rPr>
        <w:t xml:space="preserve">In </w:t>
      </w:r>
      <w:r w:rsidRPr="00C219E6">
        <w:rPr>
          <w:rFonts w:ascii="Times New Roman" w:eastAsia="Times New Roman" w:hAnsi="Times New Roman" w:cs="Times New Roman"/>
          <w:i/>
          <w:sz w:val="24"/>
          <w:szCs w:val="24"/>
        </w:rPr>
        <w:t>M. trossulus</w:t>
      </w:r>
      <w:r w:rsidRPr="00C219E6">
        <w:rPr>
          <w:rFonts w:ascii="Times New Roman" w:eastAsia="Times New Roman" w:hAnsi="Times New Roman" w:cs="Times New Roman"/>
          <w:sz w:val="24"/>
          <w:szCs w:val="24"/>
        </w:rPr>
        <w:t xml:space="preserve"> variation among contact zones was primarily due to elevated frequencies of E-morphotypes in Norway and, especially, in the Baltic Sea while variation within particular contact zones was primarily due to few “outlier” samples in the Gulf of Maine and Norway. Unlike </w:t>
      </w:r>
      <w:r w:rsidRPr="00C219E6">
        <w:rPr>
          <w:rFonts w:ascii="Times New Roman" w:eastAsia="Times New Roman" w:hAnsi="Times New Roman" w:cs="Times New Roman"/>
          <w:i/>
          <w:sz w:val="24"/>
          <w:szCs w:val="24"/>
        </w:rPr>
        <w:t>M. trossulus</w:t>
      </w:r>
      <w:r w:rsidRPr="00C219E6">
        <w:rPr>
          <w:rFonts w:ascii="Times New Roman" w:eastAsia="Times New Roman" w:hAnsi="Times New Roman" w:cs="Times New Roman"/>
          <w:sz w:val="24"/>
          <w:szCs w:val="24"/>
        </w:rPr>
        <w:t xml:space="preserve">, </w:t>
      </w:r>
      <w:r w:rsidRPr="00C219E6">
        <w:rPr>
          <w:rFonts w:ascii="Times New Roman" w:eastAsia="Times New Roman" w:hAnsi="Times New Roman" w:cs="Times New Roman"/>
          <w:i/>
          <w:sz w:val="24"/>
          <w:szCs w:val="24"/>
        </w:rPr>
        <w:t>M. edulis</w:t>
      </w:r>
      <w:r w:rsidRPr="00C219E6">
        <w:rPr>
          <w:rFonts w:ascii="Times New Roman" w:eastAsia="Times New Roman" w:hAnsi="Times New Roman" w:cs="Times New Roman"/>
          <w:sz w:val="24"/>
          <w:szCs w:val="24"/>
        </w:rPr>
        <w:t xml:space="preserve"> demonstrated small variation among zones (</w:t>
      </w:r>
      <w:r w:rsidRPr="00C219E6">
        <w:rPr>
          <w:rFonts w:ascii="Times New Roman" w:eastAsia="Times New Roman" w:hAnsi="Times New Roman" w:cs="Times New Roman"/>
          <w:sz w:val="24"/>
          <w:szCs w:val="24"/>
          <w:highlight w:val="yellow"/>
        </w:rPr>
        <w:t>universally</w:t>
      </w:r>
      <w:r w:rsidRPr="00C219E6">
        <w:rPr>
          <w:rFonts w:ascii="Times New Roman" w:eastAsia="Times New Roman" w:hAnsi="Times New Roman" w:cs="Times New Roman"/>
          <w:sz w:val="24"/>
          <w:szCs w:val="24"/>
        </w:rPr>
        <w:t xml:space="preserve"> low </w:t>
      </w:r>
      <w:r w:rsidRPr="00C219E6">
        <w:rPr>
          <w:rFonts w:ascii="Times New Roman" w:eastAsia="Times New Roman" w:hAnsi="Times New Roman" w:cs="Times New Roman"/>
          <w:sz w:val="24"/>
          <w:szCs w:val="24"/>
        </w:rPr>
        <w:lastRenderedPageBreak/>
        <w:t xml:space="preserve">frequency of T-morphotype), with one </w:t>
      </w:r>
      <w:r w:rsidRPr="00C219E6">
        <w:rPr>
          <w:rFonts w:ascii="Times New Roman" w:eastAsia="Times New Roman" w:hAnsi="Times New Roman" w:cs="Times New Roman"/>
          <w:sz w:val="24"/>
          <w:szCs w:val="24"/>
          <w:highlight w:val="yellow"/>
        </w:rPr>
        <w:t>exception</w:t>
      </w:r>
      <w:r w:rsidRPr="00C219E6">
        <w:rPr>
          <w:rFonts w:ascii="Times New Roman" w:eastAsia="Times New Roman" w:hAnsi="Times New Roman" w:cs="Times New Roman"/>
          <w:sz w:val="24"/>
          <w:szCs w:val="24"/>
        </w:rPr>
        <w:t>. In Northern Russia, elevated (</w:t>
      </w:r>
      <w:r w:rsidRPr="00C219E6">
        <w:rPr>
          <w:rFonts w:ascii="Times New Roman" w:eastAsia="Times New Roman" w:hAnsi="Times New Roman" w:cs="Times New Roman"/>
          <w:sz w:val="24"/>
          <w:szCs w:val="24"/>
          <w:highlight w:val="yellow"/>
        </w:rPr>
        <w:t>up 40%)</w:t>
      </w:r>
      <w:r w:rsidRPr="00C219E6">
        <w:rPr>
          <w:rFonts w:ascii="Times New Roman" w:eastAsia="Times New Roman" w:hAnsi="Times New Roman" w:cs="Times New Roman"/>
          <w:sz w:val="24"/>
          <w:szCs w:val="24"/>
        </w:rPr>
        <w:t xml:space="preserve"> frequency of T-morphotypes was observed, but only in samples from full saline localities (salinity </w:t>
      </w:r>
      <w:r w:rsidRPr="00C219E6">
        <w:rPr>
          <w:rFonts w:ascii="Times New Roman" w:eastAsia="Times New Roman" w:hAnsi="Times New Roman" w:cs="Times New Roman"/>
          <w:sz w:val="24"/>
          <w:szCs w:val="24"/>
          <w:highlight w:val="yellow"/>
        </w:rPr>
        <w:t xml:space="preserve">above 30 </w:t>
      </w:r>
      <w:proofErr w:type="spellStart"/>
      <w:r w:rsidRPr="00C219E6">
        <w:rPr>
          <w:rFonts w:ascii="Times New Roman" w:eastAsia="Times New Roman" w:hAnsi="Times New Roman" w:cs="Times New Roman"/>
          <w:sz w:val="24"/>
          <w:szCs w:val="24"/>
          <w:highlight w:val="yellow"/>
        </w:rPr>
        <w:t>ppt</w:t>
      </w:r>
      <w:proofErr w:type="spellEnd"/>
      <w:r w:rsidRPr="00C219E6">
        <w:rPr>
          <w:rFonts w:ascii="Times New Roman" w:eastAsia="Times New Roman" w:hAnsi="Times New Roman" w:cs="Times New Roman"/>
          <w:sz w:val="24"/>
          <w:szCs w:val="24"/>
        </w:rPr>
        <w:t xml:space="preserve">). Similar salinity-related variation was also present in </w:t>
      </w:r>
      <w:r w:rsidRPr="00C219E6">
        <w:rPr>
          <w:rFonts w:ascii="Times New Roman" w:eastAsia="Times New Roman" w:hAnsi="Times New Roman" w:cs="Times New Roman"/>
          <w:i/>
          <w:sz w:val="24"/>
          <w:szCs w:val="24"/>
        </w:rPr>
        <w:t>M. edulis</w:t>
      </w:r>
      <w:r w:rsidRPr="00C219E6">
        <w:rPr>
          <w:rFonts w:ascii="Times New Roman" w:eastAsia="Times New Roman" w:hAnsi="Times New Roman" w:cs="Times New Roman"/>
          <w:sz w:val="24"/>
          <w:szCs w:val="24"/>
        </w:rPr>
        <w:t xml:space="preserve"> from the eastern Barents Sea, at a distance </w:t>
      </w:r>
      <w:r w:rsidRPr="00C219E6">
        <w:rPr>
          <w:rFonts w:ascii="Times New Roman" w:eastAsia="Times New Roman" w:hAnsi="Times New Roman" w:cs="Times New Roman"/>
          <w:sz w:val="24"/>
          <w:szCs w:val="24"/>
          <w:highlight w:val="yellow"/>
        </w:rPr>
        <w:t xml:space="preserve">from contact zone between species along Kola Peninsula coast. </w:t>
      </w:r>
      <w:r w:rsidRPr="00C219E6">
        <w:rPr>
          <w:rFonts w:ascii="Times New Roman" w:eastAsia="Times New Roman" w:hAnsi="Times New Roman" w:cs="Times New Roman"/>
          <w:sz w:val="24"/>
          <w:szCs w:val="24"/>
        </w:rPr>
        <w:t xml:space="preserve">Finally, analysis of rich material from the White and Barents Seas demonstrated variation in morphotype frequencies related with taxonomic structure of populations: with increasing prevalence of </w:t>
      </w:r>
      <w:r w:rsidRPr="00C219E6">
        <w:rPr>
          <w:rFonts w:ascii="Times New Roman" w:eastAsia="Times New Roman" w:hAnsi="Times New Roman" w:cs="Times New Roman"/>
          <w:i/>
          <w:sz w:val="24"/>
          <w:szCs w:val="24"/>
        </w:rPr>
        <w:t xml:space="preserve">M. trossulus </w:t>
      </w:r>
      <w:r w:rsidRPr="00C219E6">
        <w:rPr>
          <w:rFonts w:ascii="Times New Roman" w:eastAsia="Times New Roman" w:hAnsi="Times New Roman" w:cs="Times New Roman"/>
          <w:sz w:val="24"/>
          <w:szCs w:val="24"/>
        </w:rPr>
        <w:t xml:space="preserve">in samples frequencies of T-morphotypes increased both among </w:t>
      </w:r>
      <w:r w:rsidRPr="00C219E6">
        <w:rPr>
          <w:rFonts w:ascii="Times New Roman" w:eastAsia="Times New Roman" w:hAnsi="Times New Roman" w:cs="Times New Roman"/>
          <w:i/>
          <w:sz w:val="24"/>
          <w:szCs w:val="24"/>
        </w:rPr>
        <w:t>M. edulis</w:t>
      </w:r>
      <w:r w:rsidRPr="00C219E6">
        <w:rPr>
          <w:rFonts w:ascii="Times New Roman" w:eastAsia="Times New Roman" w:hAnsi="Times New Roman" w:cs="Times New Roman"/>
          <w:sz w:val="24"/>
          <w:szCs w:val="24"/>
        </w:rPr>
        <w:t xml:space="preserve"> and </w:t>
      </w:r>
      <w:r w:rsidRPr="00C219E6">
        <w:rPr>
          <w:rFonts w:ascii="Times New Roman" w:eastAsia="Times New Roman" w:hAnsi="Times New Roman" w:cs="Times New Roman"/>
          <w:i/>
          <w:sz w:val="24"/>
          <w:szCs w:val="24"/>
        </w:rPr>
        <w:t xml:space="preserve">M. trossulus </w:t>
      </w:r>
      <w:r w:rsidRPr="00C219E6">
        <w:rPr>
          <w:rFonts w:ascii="Times New Roman" w:eastAsia="Times New Roman" w:hAnsi="Times New Roman" w:cs="Times New Roman"/>
          <w:sz w:val="24"/>
          <w:szCs w:val="24"/>
        </w:rPr>
        <w:t>genotypes.</w:t>
      </w:r>
    </w:p>
    <w:p w14:paraId="09124658" w14:textId="4DF49F16" w:rsidR="00C35760" w:rsidRDefault="0065108A" w:rsidP="00C35760">
      <w:pPr>
        <w:spacing w:line="360" w:lineRule="auto"/>
        <w:rPr>
          <w:ins w:id="300" w:author="Arcella" w:date="2020-06-20T12:01:00Z"/>
          <w:rFonts w:ascii="Times New Roman" w:eastAsia="Times New Roman" w:hAnsi="Times New Roman" w:cs="Times New Roman"/>
          <w:sz w:val="24"/>
          <w:szCs w:val="24"/>
        </w:rPr>
      </w:pPr>
      <w:ins w:id="301" w:author="Arcella" w:date="2020-06-20T11:34:00Z">
        <w:r w:rsidRPr="00C219E6">
          <w:rPr>
            <w:rFonts w:ascii="Times New Roman" w:eastAsia="Times New Roman" w:hAnsi="Times New Roman" w:cs="Times New Roman"/>
            <w:sz w:val="24"/>
            <w:szCs w:val="24"/>
          </w:rPr>
          <w:t xml:space="preserve">In </w:t>
        </w:r>
        <w:r w:rsidRPr="00C219E6">
          <w:rPr>
            <w:rFonts w:ascii="Times New Roman" w:eastAsia="Times New Roman" w:hAnsi="Times New Roman" w:cs="Times New Roman"/>
            <w:i/>
            <w:sz w:val="24"/>
            <w:szCs w:val="24"/>
          </w:rPr>
          <w:t>M. trossulus</w:t>
        </w:r>
        <w:r w:rsidRPr="00C219E6">
          <w:rPr>
            <w:rFonts w:ascii="Times New Roman" w:eastAsia="Times New Roman" w:hAnsi="Times New Roman" w:cs="Times New Roman"/>
            <w:sz w:val="24"/>
            <w:szCs w:val="24"/>
          </w:rPr>
          <w:t xml:space="preserve"> </w:t>
        </w:r>
      </w:ins>
      <w:ins w:id="302" w:author="Arcella" w:date="2020-06-20T11:35:00Z">
        <w:r>
          <w:rPr>
            <w:rFonts w:ascii="Times New Roman" w:eastAsia="Times New Roman" w:hAnsi="Times New Roman" w:cs="Times New Roman"/>
            <w:sz w:val="24"/>
            <w:szCs w:val="24"/>
          </w:rPr>
          <w:t xml:space="preserve">the </w:t>
        </w:r>
      </w:ins>
      <w:ins w:id="303" w:author="Arcella" w:date="2020-06-20T11:34:00Z">
        <w:r w:rsidRPr="00C219E6">
          <w:rPr>
            <w:rFonts w:ascii="Times New Roman" w:eastAsia="Times New Roman" w:hAnsi="Times New Roman" w:cs="Times New Roman"/>
            <w:sz w:val="24"/>
            <w:szCs w:val="24"/>
          </w:rPr>
          <w:t xml:space="preserve">variation </w:t>
        </w:r>
      </w:ins>
      <w:ins w:id="304" w:author="Arcella" w:date="2020-06-20T11:35:00Z">
        <w:r w:rsidR="0027400D">
          <w:rPr>
            <w:rFonts w:ascii="Times New Roman" w:eastAsia="Times New Roman" w:hAnsi="Times New Roman" w:cs="Times New Roman"/>
            <w:sz w:val="24"/>
            <w:szCs w:val="24"/>
          </w:rPr>
          <w:t xml:space="preserve">in the morphotype frequencies </w:t>
        </w:r>
      </w:ins>
      <w:ins w:id="305" w:author="Arcella" w:date="2020-06-20T11:34:00Z">
        <w:r w:rsidRPr="00C35760">
          <w:rPr>
            <w:rFonts w:ascii="Times New Roman" w:eastAsia="Times New Roman" w:hAnsi="Times New Roman" w:cs="Times New Roman"/>
            <w:sz w:val="24"/>
            <w:szCs w:val="24"/>
            <w:highlight w:val="magenta"/>
          </w:rPr>
          <w:t>between</w:t>
        </w:r>
        <w:r>
          <w:rPr>
            <w:rFonts w:ascii="Times New Roman" w:eastAsia="Times New Roman" w:hAnsi="Times New Roman" w:cs="Times New Roman"/>
            <w:sz w:val="24"/>
            <w:szCs w:val="24"/>
          </w:rPr>
          <w:t xml:space="preserve"> the</w:t>
        </w:r>
        <w:r w:rsidRPr="00C219E6">
          <w:rPr>
            <w:rFonts w:ascii="Times New Roman" w:eastAsia="Times New Roman" w:hAnsi="Times New Roman" w:cs="Times New Roman"/>
            <w:sz w:val="24"/>
            <w:szCs w:val="24"/>
          </w:rPr>
          <w:t xml:space="preserve"> contact zones was </w:t>
        </w:r>
        <w:r>
          <w:rPr>
            <w:rFonts w:ascii="Times New Roman" w:eastAsia="Times New Roman" w:hAnsi="Times New Roman" w:cs="Times New Roman"/>
            <w:sz w:val="24"/>
            <w:szCs w:val="24"/>
          </w:rPr>
          <w:t xml:space="preserve">mostly </w:t>
        </w:r>
      </w:ins>
      <w:ins w:id="306" w:author="Arcella" w:date="2020-06-20T11:58:00Z">
        <w:r w:rsidR="00C35760">
          <w:rPr>
            <w:rFonts w:ascii="Times New Roman" w:eastAsia="Times New Roman" w:hAnsi="Times New Roman" w:cs="Times New Roman"/>
            <w:sz w:val="24"/>
            <w:szCs w:val="24"/>
          </w:rPr>
          <w:t xml:space="preserve">associated with </w:t>
        </w:r>
      </w:ins>
      <w:ins w:id="307" w:author="Arcella" w:date="2020-06-20T11:34:00Z">
        <w:r>
          <w:rPr>
            <w:rFonts w:ascii="Times New Roman" w:eastAsia="Times New Roman" w:hAnsi="Times New Roman" w:cs="Times New Roman"/>
            <w:sz w:val="24"/>
            <w:szCs w:val="24"/>
          </w:rPr>
          <w:t xml:space="preserve">the </w:t>
        </w:r>
        <w:r w:rsidRPr="00C219E6">
          <w:rPr>
            <w:rFonts w:ascii="Times New Roman" w:eastAsia="Times New Roman" w:hAnsi="Times New Roman" w:cs="Times New Roman"/>
            <w:sz w:val="24"/>
            <w:szCs w:val="24"/>
          </w:rPr>
          <w:t xml:space="preserve">elevated frequencies of </w:t>
        </w:r>
        <w:r>
          <w:rPr>
            <w:rFonts w:ascii="Times New Roman" w:eastAsia="Times New Roman" w:hAnsi="Times New Roman" w:cs="Times New Roman"/>
            <w:sz w:val="24"/>
            <w:szCs w:val="24"/>
          </w:rPr>
          <w:t xml:space="preserve">the </w:t>
        </w:r>
        <w:r w:rsidRPr="00C219E6">
          <w:rPr>
            <w:rFonts w:ascii="Times New Roman" w:eastAsia="Times New Roman" w:hAnsi="Times New Roman" w:cs="Times New Roman"/>
            <w:sz w:val="24"/>
            <w:szCs w:val="24"/>
          </w:rPr>
          <w:t>E-morphotypes in Norway and, especially, in the Baltic Sea</w:t>
        </w:r>
      </w:ins>
      <w:ins w:id="308" w:author="Arcella" w:date="2020-06-20T11:35:00Z">
        <w:r>
          <w:rPr>
            <w:rFonts w:ascii="Times New Roman" w:eastAsia="Times New Roman" w:hAnsi="Times New Roman" w:cs="Times New Roman"/>
            <w:sz w:val="24"/>
            <w:szCs w:val="24"/>
          </w:rPr>
          <w:t>.</w:t>
        </w:r>
      </w:ins>
      <w:ins w:id="309" w:author="Arcella" w:date="2020-06-20T11:34:00Z">
        <w:r w:rsidRPr="00C219E6">
          <w:rPr>
            <w:rFonts w:ascii="Times New Roman" w:eastAsia="Times New Roman" w:hAnsi="Times New Roman" w:cs="Times New Roman"/>
            <w:sz w:val="24"/>
            <w:szCs w:val="24"/>
          </w:rPr>
          <w:t xml:space="preserve"> </w:t>
        </w:r>
      </w:ins>
      <w:ins w:id="310" w:author="Arcella" w:date="2020-06-20T11:36:00Z">
        <w:r w:rsidR="0027400D">
          <w:rPr>
            <w:rFonts w:ascii="Times New Roman" w:eastAsia="Times New Roman" w:hAnsi="Times New Roman" w:cs="Times New Roman"/>
            <w:sz w:val="24"/>
            <w:szCs w:val="24"/>
          </w:rPr>
          <w:t xml:space="preserve">The </w:t>
        </w:r>
      </w:ins>
      <w:ins w:id="311" w:author="Arcella" w:date="2020-06-20T11:34:00Z">
        <w:r w:rsidRPr="00C219E6">
          <w:rPr>
            <w:rFonts w:ascii="Times New Roman" w:eastAsia="Times New Roman" w:hAnsi="Times New Roman" w:cs="Times New Roman"/>
            <w:sz w:val="24"/>
            <w:szCs w:val="24"/>
          </w:rPr>
          <w:t xml:space="preserve">variation within contact zones was </w:t>
        </w:r>
      </w:ins>
      <w:ins w:id="312" w:author="Arcella" w:date="2020-06-20T11:36:00Z">
        <w:r w:rsidR="0027400D">
          <w:rPr>
            <w:rFonts w:ascii="Times New Roman" w:eastAsia="Times New Roman" w:hAnsi="Times New Roman" w:cs="Times New Roman"/>
            <w:sz w:val="24"/>
            <w:szCs w:val="24"/>
          </w:rPr>
          <w:t>most</w:t>
        </w:r>
      </w:ins>
      <w:ins w:id="313" w:author="Arcella" w:date="2020-06-20T11:57:00Z">
        <w:r w:rsidR="00C35760">
          <w:rPr>
            <w:rFonts w:ascii="Times New Roman" w:eastAsia="Times New Roman" w:hAnsi="Times New Roman" w:cs="Times New Roman"/>
            <w:sz w:val="24"/>
            <w:szCs w:val="24"/>
          </w:rPr>
          <w:t xml:space="preserve">ly </w:t>
        </w:r>
      </w:ins>
      <w:ins w:id="314" w:author="Arcella" w:date="2020-06-20T11:58:00Z">
        <w:r w:rsidR="00C35760" w:rsidRPr="00C219E6">
          <w:rPr>
            <w:rFonts w:ascii="Times New Roman" w:eastAsia="Times New Roman" w:hAnsi="Times New Roman" w:cs="Times New Roman"/>
            <w:sz w:val="24"/>
            <w:szCs w:val="24"/>
          </w:rPr>
          <w:t xml:space="preserve">due </w:t>
        </w:r>
        <w:r w:rsidR="00C35760">
          <w:rPr>
            <w:rFonts w:ascii="Times New Roman" w:eastAsia="Times New Roman" w:hAnsi="Times New Roman" w:cs="Times New Roman"/>
            <w:sz w:val="24"/>
            <w:szCs w:val="24"/>
          </w:rPr>
          <w:t xml:space="preserve">to </w:t>
        </w:r>
      </w:ins>
      <w:ins w:id="315" w:author="Arcella" w:date="2020-06-20T11:36:00Z">
        <w:r w:rsidR="0027400D">
          <w:rPr>
            <w:rFonts w:ascii="Times New Roman" w:eastAsia="Times New Roman" w:hAnsi="Times New Roman" w:cs="Times New Roman"/>
            <w:sz w:val="24"/>
            <w:szCs w:val="24"/>
          </w:rPr>
          <w:t xml:space="preserve">the </w:t>
        </w:r>
      </w:ins>
      <w:ins w:id="316" w:author="Arcella" w:date="2020-06-20T11:34:00Z">
        <w:r w:rsidRPr="00C219E6">
          <w:rPr>
            <w:rFonts w:ascii="Times New Roman" w:eastAsia="Times New Roman" w:hAnsi="Times New Roman" w:cs="Times New Roman"/>
            <w:sz w:val="24"/>
            <w:szCs w:val="24"/>
          </w:rPr>
          <w:t xml:space="preserve">few “outlier” samples </w:t>
        </w:r>
      </w:ins>
      <w:ins w:id="317" w:author="Arcella" w:date="2020-06-20T11:36:00Z">
        <w:r w:rsidR="0027400D">
          <w:rPr>
            <w:rFonts w:ascii="Times New Roman" w:eastAsia="Times New Roman" w:hAnsi="Times New Roman" w:cs="Times New Roman"/>
            <w:sz w:val="24"/>
            <w:szCs w:val="24"/>
          </w:rPr>
          <w:t xml:space="preserve">from </w:t>
        </w:r>
      </w:ins>
      <w:ins w:id="318" w:author="Arcella" w:date="2020-06-20T11:34:00Z">
        <w:r w:rsidRPr="00C219E6">
          <w:rPr>
            <w:rFonts w:ascii="Times New Roman" w:eastAsia="Times New Roman" w:hAnsi="Times New Roman" w:cs="Times New Roman"/>
            <w:sz w:val="24"/>
            <w:szCs w:val="24"/>
          </w:rPr>
          <w:t xml:space="preserve">the Gulf of Maine and Norway. </w:t>
        </w:r>
      </w:ins>
      <w:ins w:id="319" w:author="Arcella" w:date="2020-06-20T11:58:00Z">
        <w:r w:rsidR="00C35760">
          <w:rPr>
            <w:rFonts w:ascii="Times New Roman" w:eastAsia="Times New Roman" w:hAnsi="Times New Roman" w:cs="Times New Roman"/>
            <w:sz w:val="24"/>
            <w:szCs w:val="24"/>
          </w:rPr>
          <w:t xml:space="preserve">On the contrary, </w:t>
        </w:r>
      </w:ins>
      <w:ins w:id="320" w:author="Arcella" w:date="2020-06-20T11:34:00Z">
        <w:r w:rsidRPr="00C219E6">
          <w:rPr>
            <w:rFonts w:ascii="Times New Roman" w:eastAsia="Times New Roman" w:hAnsi="Times New Roman" w:cs="Times New Roman"/>
            <w:i/>
            <w:sz w:val="24"/>
            <w:szCs w:val="24"/>
          </w:rPr>
          <w:t>M. edulis</w:t>
        </w:r>
        <w:r w:rsidRPr="00C219E6">
          <w:rPr>
            <w:rFonts w:ascii="Times New Roman" w:eastAsia="Times New Roman" w:hAnsi="Times New Roman" w:cs="Times New Roman"/>
            <w:sz w:val="24"/>
            <w:szCs w:val="24"/>
          </w:rPr>
          <w:t xml:space="preserve"> demonstrated small variation </w:t>
        </w:r>
      </w:ins>
      <w:ins w:id="321" w:author="Arcella" w:date="2020-06-20T11:38:00Z">
        <w:r w:rsidR="0027400D" w:rsidRPr="0027400D">
          <w:rPr>
            <w:rFonts w:ascii="Times New Roman" w:eastAsia="Times New Roman" w:hAnsi="Times New Roman" w:cs="Times New Roman"/>
            <w:sz w:val="24"/>
            <w:szCs w:val="24"/>
            <w:highlight w:val="magenta"/>
          </w:rPr>
          <w:t>between</w:t>
        </w:r>
      </w:ins>
      <w:ins w:id="322" w:author="Arcella" w:date="2020-06-20T11:34:00Z">
        <w:r w:rsidRPr="00C219E6">
          <w:rPr>
            <w:rFonts w:ascii="Times New Roman" w:eastAsia="Times New Roman" w:hAnsi="Times New Roman" w:cs="Times New Roman"/>
            <w:sz w:val="24"/>
            <w:szCs w:val="24"/>
          </w:rPr>
          <w:t xml:space="preserve"> zones</w:t>
        </w:r>
      </w:ins>
      <w:ins w:id="323" w:author="Arcella" w:date="2020-06-20T11:58:00Z">
        <w:r w:rsidR="00C35760">
          <w:rPr>
            <w:rFonts w:ascii="Times New Roman" w:eastAsia="Times New Roman" w:hAnsi="Times New Roman" w:cs="Times New Roman"/>
            <w:sz w:val="24"/>
            <w:szCs w:val="24"/>
          </w:rPr>
          <w:t xml:space="preserve">, the </w:t>
        </w:r>
      </w:ins>
      <w:ins w:id="324" w:author="Arcella" w:date="2020-06-20T11:34:00Z">
        <w:r w:rsidRPr="00C219E6">
          <w:rPr>
            <w:rFonts w:ascii="Times New Roman" w:eastAsia="Times New Roman" w:hAnsi="Times New Roman" w:cs="Times New Roman"/>
            <w:sz w:val="24"/>
            <w:szCs w:val="24"/>
          </w:rPr>
          <w:t xml:space="preserve">frequency of </w:t>
        </w:r>
        <w:r>
          <w:rPr>
            <w:rFonts w:ascii="Times New Roman" w:eastAsia="Times New Roman" w:hAnsi="Times New Roman" w:cs="Times New Roman"/>
            <w:sz w:val="24"/>
            <w:szCs w:val="24"/>
          </w:rPr>
          <w:t xml:space="preserve">the </w:t>
        </w:r>
        <w:r w:rsidR="00C35760">
          <w:rPr>
            <w:rFonts w:ascii="Times New Roman" w:eastAsia="Times New Roman" w:hAnsi="Times New Roman" w:cs="Times New Roman"/>
            <w:sz w:val="24"/>
            <w:szCs w:val="24"/>
          </w:rPr>
          <w:t>T-morphotype</w:t>
        </w:r>
      </w:ins>
      <w:ins w:id="325" w:author="Arcella" w:date="2020-06-20T11:58:00Z">
        <w:r w:rsidR="00C35760">
          <w:rPr>
            <w:rFonts w:ascii="Times New Roman" w:eastAsia="Times New Roman" w:hAnsi="Times New Roman" w:cs="Times New Roman"/>
            <w:sz w:val="24"/>
            <w:szCs w:val="24"/>
          </w:rPr>
          <w:t xml:space="preserve"> </w:t>
        </w:r>
      </w:ins>
      <w:ins w:id="326" w:author="Arcella" w:date="2020-06-20T12:03:00Z">
        <w:r w:rsidR="00C35760">
          <w:rPr>
            <w:rFonts w:ascii="Times New Roman" w:eastAsia="Times New Roman" w:hAnsi="Times New Roman" w:cs="Times New Roman"/>
            <w:sz w:val="24"/>
            <w:szCs w:val="24"/>
          </w:rPr>
          <w:t>being</w:t>
        </w:r>
      </w:ins>
      <w:ins w:id="327" w:author="Arcella" w:date="2020-06-20T11:58:00Z">
        <w:r w:rsidR="00C35760">
          <w:rPr>
            <w:rFonts w:ascii="Times New Roman" w:eastAsia="Times New Roman" w:hAnsi="Times New Roman" w:cs="Times New Roman"/>
            <w:sz w:val="24"/>
            <w:szCs w:val="24"/>
          </w:rPr>
          <w:t xml:space="preserve"> </w:t>
        </w:r>
        <w:r w:rsidR="00C35760" w:rsidRPr="00C219E6">
          <w:rPr>
            <w:rFonts w:ascii="Times New Roman" w:eastAsia="Times New Roman" w:hAnsi="Times New Roman" w:cs="Times New Roman"/>
            <w:sz w:val="24"/>
            <w:szCs w:val="24"/>
            <w:highlight w:val="yellow"/>
          </w:rPr>
          <w:t>universally</w:t>
        </w:r>
        <w:r w:rsidR="00C35760" w:rsidRPr="00C219E6">
          <w:rPr>
            <w:rFonts w:ascii="Times New Roman" w:eastAsia="Times New Roman" w:hAnsi="Times New Roman" w:cs="Times New Roman"/>
            <w:sz w:val="24"/>
            <w:szCs w:val="24"/>
          </w:rPr>
          <w:t xml:space="preserve"> low</w:t>
        </w:r>
      </w:ins>
      <w:ins w:id="328" w:author="Arcella" w:date="2020-06-20T11:59:00Z">
        <w:r w:rsidR="00C35760">
          <w:rPr>
            <w:rFonts w:ascii="Times New Roman" w:eastAsia="Times New Roman" w:hAnsi="Times New Roman" w:cs="Times New Roman"/>
            <w:sz w:val="24"/>
            <w:szCs w:val="24"/>
          </w:rPr>
          <w:t>.</w:t>
        </w:r>
      </w:ins>
      <w:ins w:id="329" w:author="Arcella" w:date="2020-06-20T11:34:00Z">
        <w:r w:rsidRPr="00C219E6">
          <w:rPr>
            <w:rFonts w:ascii="Times New Roman" w:eastAsia="Times New Roman" w:hAnsi="Times New Roman" w:cs="Times New Roman"/>
            <w:sz w:val="24"/>
            <w:szCs w:val="24"/>
          </w:rPr>
          <w:t xml:space="preserve"> </w:t>
        </w:r>
      </w:ins>
      <w:ins w:id="330" w:author="Arcella" w:date="2020-06-20T11:59:00Z">
        <w:r w:rsidR="00C35760">
          <w:rPr>
            <w:rFonts w:ascii="Times New Roman" w:eastAsia="Times New Roman" w:hAnsi="Times New Roman" w:cs="Times New Roman"/>
            <w:sz w:val="24"/>
            <w:szCs w:val="24"/>
          </w:rPr>
          <w:t xml:space="preserve">There was, however, </w:t>
        </w:r>
      </w:ins>
      <w:ins w:id="331" w:author="Arcella" w:date="2020-06-20T11:34:00Z">
        <w:r w:rsidRPr="00C219E6">
          <w:rPr>
            <w:rFonts w:ascii="Times New Roman" w:eastAsia="Times New Roman" w:hAnsi="Times New Roman" w:cs="Times New Roman"/>
            <w:sz w:val="24"/>
            <w:szCs w:val="24"/>
          </w:rPr>
          <w:t>one</w:t>
        </w:r>
      </w:ins>
      <w:ins w:id="332" w:author="Arcella" w:date="2020-06-20T11:59:00Z">
        <w:r w:rsidR="00C35760">
          <w:rPr>
            <w:rFonts w:ascii="Times New Roman" w:eastAsia="Times New Roman" w:hAnsi="Times New Roman" w:cs="Times New Roman"/>
            <w:sz w:val="24"/>
            <w:szCs w:val="24"/>
          </w:rPr>
          <w:t xml:space="preserve"> notable</w:t>
        </w:r>
      </w:ins>
      <w:ins w:id="333" w:author="Arcella" w:date="2020-06-20T11:34:00Z">
        <w:r w:rsidRPr="00C219E6">
          <w:rPr>
            <w:rFonts w:ascii="Times New Roman" w:eastAsia="Times New Roman" w:hAnsi="Times New Roman" w:cs="Times New Roman"/>
            <w:sz w:val="24"/>
            <w:szCs w:val="24"/>
          </w:rPr>
          <w:t xml:space="preserve"> </w:t>
        </w:r>
        <w:r w:rsidRPr="00C219E6">
          <w:rPr>
            <w:rFonts w:ascii="Times New Roman" w:eastAsia="Times New Roman" w:hAnsi="Times New Roman" w:cs="Times New Roman"/>
            <w:sz w:val="24"/>
            <w:szCs w:val="24"/>
            <w:highlight w:val="yellow"/>
          </w:rPr>
          <w:t>exception</w:t>
        </w:r>
        <w:r w:rsidRPr="00C219E6">
          <w:rPr>
            <w:rFonts w:ascii="Times New Roman" w:eastAsia="Times New Roman" w:hAnsi="Times New Roman" w:cs="Times New Roman"/>
            <w:sz w:val="24"/>
            <w:szCs w:val="24"/>
          </w:rPr>
          <w:t xml:space="preserve">. </w:t>
        </w:r>
      </w:ins>
      <w:ins w:id="334" w:author="Arcella" w:date="2020-06-20T12:00:00Z">
        <w:r w:rsidR="00C35760">
          <w:rPr>
            <w:rFonts w:ascii="Times New Roman" w:eastAsia="Times New Roman" w:hAnsi="Times New Roman" w:cs="Times New Roman"/>
            <w:sz w:val="24"/>
            <w:szCs w:val="24"/>
          </w:rPr>
          <w:t xml:space="preserve">An </w:t>
        </w:r>
      </w:ins>
      <w:ins w:id="335" w:author="Arcella" w:date="2020-06-20T11:34:00Z">
        <w:r w:rsidRPr="00C219E6">
          <w:rPr>
            <w:rFonts w:ascii="Times New Roman" w:eastAsia="Times New Roman" w:hAnsi="Times New Roman" w:cs="Times New Roman"/>
            <w:sz w:val="24"/>
            <w:szCs w:val="24"/>
          </w:rPr>
          <w:t>elevated (</w:t>
        </w:r>
        <w:r w:rsidRPr="00C219E6">
          <w:rPr>
            <w:rFonts w:ascii="Times New Roman" w:eastAsia="Times New Roman" w:hAnsi="Times New Roman" w:cs="Times New Roman"/>
            <w:sz w:val="24"/>
            <w:szCs w:val="24"/>
            <w:highlight w:val="yellow"/>
          </w:rPr>
          <w:t>up</w:t>
        </w:r>
        <w:r>
          <w:rPr>
            <w:rFonts w:ascii="Times New Roman" w:eastAsia="Times New Roman" w:hAnsi="Times New Roman" w:cs="Times New Roman"/>
            <w:sz w:val="24"/>
            <w:szCs w:val="24"/>
            <w:highlight w:val="yellow"/>
          </w:rPr>
          <w:t xml:space="preserve"> to</w:t>
        </w:r>
        <w:r w:rsidRPr="00C219E6">
          <w:rPr>
            <w:rFonts w:ascii="Times New Roman" w:eastAsia="Times New Roman" w:hAnsi="Times New Roman" w:cs="Times New Roman"/>
            <w:sz w:val="24"/>
            <w:szCs w:val="24"/>
            <w:highlight w:val="yellow"/>
          </w:rPr>
          <w:t xml:space="preserve"> 40%)</w:t>
        </w:r>
        <w:r w:rsidRPr="00C219E6">
          <w:rPr>
            <w:rFonts w:ascii="Times New Roman" w:eastAsia="Times New Roman" w:hAnsi="Times New Roman" w:cs="Times New Roman"/>
            <w:sz w:val="24"/>
            <w:szCs w:val="24"/>
          </w:rPr>
          <w:t xml:space="preserve"> frequency of </w:t>
        </w:r>
        <w:r>
          <w:rPr>
            <w:rFonts w:ascii="Times New Roman" w:eastAsia="Times New Roman" w:hAnsi="Times New Roman" w:cs="Times New Roman"/>
            <w:sz w:val="24"/>
            <w:szCs w:val="24"/>
          </w:rPr>
          <w:t xml:space="preserve">the </w:t>
        </w:r>
        <w:r w:rsidR="00C35760">
          <w:rPr>
            <w:rFonts w:ascii="Times New Roman" w:eastAsia="Times New Roman" w:hAnsi="Times New Roman" w:cs="Times New Roman"/>
            <w:sz w:val="24"/>
            <w:szCs w:val="24"/>
          </w:rPr>
          <w:t>T-morphotypes</w:t>
        </w:r>
      </w:ins>
      <w:ins w:id="336" w:author="Arcella" w:date="2020-06-20T12:05:00Z">
        <w:r w:rsidR="00C35760" w:rsidRPr="00C219E6">
          <w:rPr>
            <w:rFonts w:ascii="Times New Roman" w:eastAsia="Times New Roman" w:hAnsi="Times New Roman" w:cs="Times New Roman"/>
            <w:sz w:val="24"/>
            <w:szCs w:val="24"/>
          </w:rPr>
          <w:t xml:space="preserve"> </w:t>
        </w:r>
      </w:ins>
      <w:ins w:id="337" w:author="Arcella" w:date="2020-06-20T11:34:00Z">
        <w:r w:rsidRPr="00C219E6">
          <w:rPr>
            <w:rFonts w:ascii="Times New Roman" w:eastAsia="Times New Roman" w:hAnsi="Times New Roman" w:cs="Times New Roman"/>
            <w:sz w:val="24"/>
            <w:szCs w:val="24"/>
          </w:rPr>
          <w:t xml:space="preserve">was observed in samples from full saline localities (salinity </w:t>
        </w:r>
        <w:r w:rsidRPr="00C219E6">
          <w:rPr>
            <w:rFonts w:ascii="Times New Roman" w:eastAsia="Times New Roman" w:hAnsi="Times New Roman" w:cs="Times New Roman"/>
            <w:sz w:val="24"/>
            <w:szCs w:val="24"/>
            <w:highlight w:val="yellow"/>
          </w:rPr>
          <w:t xml:space="preserve">above 30 </w:t>
        </w:r>
        <w:proofErr w:type="spellStart"/>
        <w:r w:rsidRPr="00C219E6">
          <w:rPr>
            <w:rFonts w:ascii="Times New Roman" w:eastAsia="Times New Roman" w:hAnsi="Times New Roman" w:cs="Times New Roman"/>
            <w:sz w:val="24"/>
            <w:szCs w:val="24"/>
            <w:highlight w:val="yellow"/>
          </w:rPr>
          <w:t>ppt</w:t>
        </w:r>
        <w:proofErr w:type="spellEnd"/>
        <w:r w:rsidRPr="00C219E6">
          <w:rPr>
            <w:rFonts w:ascii="Times New Roman" w:eastAsia="Times New Roman" w:hAnsi="Times New Roman" w:cs="Times New Roman"/>
            <w:sz w:val="24"/>
            <w:szCs w:val="24"/>
          </w:rPr>
          <w:t>)</w:t>
        </w:r>
      </w:ins>
      <w:ins w:id="338" w:author="Arcella" w:date="2020-06-20T12:00:00Z">
        <w:r w:rsidR="00C35760">
          <w:rPr>
            <w:rFonts w:ascii="Times New Roman" w:eastAsia="Times New Roman" w:hAnsi="Times New Roman" w:cs="Times New Roman"/>
            <w:sz w:val="24"/>
            <w:szCs w:val="24"/>
          </w:rPr>
          <w:t xml:space="preserve"> in Northern Russia</w:t>
        </w:r>
      </w:ins>
      <w:ins w:id="339" w:author="Arcella" w:date="2020-06-20T11:34:00Z">
        <w:r w:rsidRPr="00C219E6">
          <w:rPr>
            <w:rFonts w:ascii="Times New Roman" w:eastAsia="Times New Roman" w:hAnsi="Times New Roman" w:cs="Times New Roman"/>
            <w:sz w:val="24"/>
            <w:szCs w:val="24"/>
          </w:rPr>
          <w:t xml:space="preserve">. </w:t>
        </w:r>
      </w:ins>
      <w:ins w:id="340" w:author="Arcella" w:date="2020-06-20T12:00:00Z">
        <w:r w:rsidR="00C35760">
          <w:rPr>
            <w:rFonts w:ascii="Times New Roman" w:eastAsia="Times New Roman" w:hAnsi="Times New Roman" w:cs="Times New Roman"/>
            <w:sz w:val="24"/>
            <w:szCs w:val="24"/>
          </w:rPr>
          <w:t>A s</w:t>
        </w:r>
      </w:ins>
      <w:ins w:id="341" w:author="Arcella" w:date="2020-06-20T11:34:00Z">
        <w:r w:rsidRPr="00C219E6">
          <w:rPr>
            <w:rFonts w:ascii="Times New Roman" w:eastAsia="Times New Roman" w:hAnsi="Times New Roman" w:cs="Times New Roman"/>
            <w:sz w:val="24"/>
            <w:szCs w:val="24"/>
          </w:rPr>
          <w:t xml:space="preserve">imilar salinity-related variation was also present in </w:t>
        </w:r>
        <w:r w:rsidRPr="00C219E6">
          <w:rPr>
            <w:rFonts w:ascii="Times New Roman" w:eastAsia="Times New Roman" w:hAnsi="Times New Roman" w:cs="Times New Roman"/>
            <w:i/>
            <w:sz w:val="24"/>
            <w:szCs w:val="24"/>
          </w:rPr>
          <w:t>M. edulis</w:t>
        </w:r>
        <w:r w:rsidRPr="00C219E6">
          <w:rPr>
            <w:rFonts w:ascii="Times New Roman" w:eastAsia="Times New Roman" w:hAnsi="Times New Roman" w:cs="Times New Roman"/>
            <w:sz w:val="24"/>
            <w:szCs w:val="24"/>
          </w:rPr>
          <w:t xml:space="preserve"> from the eastern Barents Sea, at </w:t>
        </w:r>
      </w:ins>
      <w:ins w:id="342" w:author="Arcella" w:date="2020-06-20T12:04:00Z">
        <w:r w:rsidR="00C35760">
          <w:rPr>
            <w:rFonts w:ascii="Times New Roman" w:eastAsia="Times New Roman" w:hAnsi="Times New Roman" w:cs="Times New Roman"/>
            <w:sz w:val="24"/>
            <w:szCs w:val="24"/>
          </w:rPr>
          <w:t>some</w:t>
        </w:r>
      </w:ins>
      <w:ins w:id="343" w:author="Arcella" w:date="2020-06-20T11:34:00Z">
        <w:r w:rsidRPr="00C219E6">
          <w:rPr>
            <w:rFonts w:ascii="Times New Roman" w:eastAsia="Times New Roman" w:hAnsi="Times New Roman" w:cs="Times New Roman"/>
            <w:sz w:val="24"/>
            <w:szCs w:val="24"/>
          </w:rPr>
          <w:t xml:space="preserve"> distance </w:t>
        </w:r>
        <w:r w:rsidRPr="00C219E6">
          <w:rPr>
            <w:rFonts w:ascii="Times New Roman" w:eastAsia="Times New Roman" w:hAnsi="Times New Roman" w:cs="Times New Roman"/>
            <w:sz w:val="24"/>
            <w:szCs w:val="24"/>
            <w:highlight w:val="yellow"/>
          </w:rPr>
          <w:t xml:space="preserve">from </w:t>
        </w:r>
      </w:ins>
      <w:ins w:id="344" w:author="Arcella" w:date="2020-06-20T12:04:00Z">
        <w:r w:rsidR="00C35760">
          <w:rPr>
            <w:rFonts w:ascii="Times New Roman" w:eastAsia="Times New Roman" w:hAnsi="Times New Roman" w:cs="Times New Roman"/>
            <w:sz w:val="24"/>
            <w:szCs w:val="24"/>
            <w:highlight w:val="yellow"/>
          </w:rPr>
          <w:t xml:space="preserve">the </w:t>
        </w:r>
      </w:ins>
      <w:ins w:id="345" w:author="Arcella" w:date="2020-06-20T11:34:00Z">
        <w:r w:rsidRPr="00C219E6">
          <w:rPr>
            <w:rFonts w:ascii="Times New Roman" w:eastAsia="Times New Roman" w:hAnsi="Times New Roman" w:cs="Times New Roman"/>
            <w:sz w:val="24"/>
            <w:szCs w:val="24"/>
            <w:highlight w:val="yellow"/>
          </w:rPr>
          <w:t xml:space="preserve">contact zone between </w:t>
        </w:r>
      </w:ins>
      <w:ins w:id="346" w:author="Arcella" w:date="2020-06-20T12:04:00Z">
        <w:r w:rsidR="00C35760">
          <w:rPr>
            <w:rFonts w:ascii="Times New Roman" w:eastAsia="Times New Roman" w:hAnsi="Times New Roman" w:cs="Times New Roman"/>
            <w:sz w:val="24"/>
            <w:szCs w:val="24"/>
            <w:highlight w:val="yellow"/>
          </w:rPr>
          <w:t xml:space="preserve">these </w:t>
        </w:r>
      </w:ins>
      <w:ins w:id="347" w:author="Arcella" w:date="2020-06-20T11:34:00Z">
        <w:r w:rsidRPr="00C219E6">
          <w:rPr>
            <w:rFonts w:ascii="Times New Roman" w:eastAsia="Times New Roman" w:hAnsi="Times New Roman" w:cs="Times New Roman"/>
            <w:sz w:val="24"/>
            <w:szCs w:val="24"/>
            <w:highlight w:val="yellow"/>
          </w:rPr>
          <w:t xml:space="preserve">species along </w:t>
        </w:r>
      </w:ins>
      <w:ins w:id="348" w:author="Arcella" w:date="2020-06-20T11:39:00Z">
        <w:r w:rsidR="0027400D">
          <w:rPr>
            <w:rFonts w:ascii="Times New Roman" w:eastAsia="Times New Roman" w:hAnsi="Times New Roman" w:cs="Times New Roman"/>
            <w:sz w:val="24"/>
            <w:szCs w:val="24"/>
            <w:highlight w:val="yellow"/>
          </w:rPr>
          <w:t xml:space="preserve">the </w:t>
        </w:r>
      </w:ins>
      <w:ins w:id="349" w:author="Arcella" w:date="2020-06-20T11:34:00Z">
        <w:r w:rsidRPr="00C219E6">
          <w:rPr>
            <w:rFonts w:ascii="Times New Roman" w:eastAsia="Times New Roman" w:hAnsi="Times New Roman" w:cs="Times New Roman"/>
            <w:sz w:val="24"/>
            <w:szCs w:val="24"/>
            <w:highlight w:val="yellow"/>
          </w:rPr>
          <w:t xml:space="preserve">Kola Peninsula coast. </w:t>
        </w:r>
      </w:ins>
    </w:p>
    <w:p w14:paraId="0653EE2F" w14:textId="5DF51CBC" w:rsidR="0065108A" w:rsidRPr="00C219E6" w:rsidRDefault="0065108A">
      <w:pPr>
        <w:spacing w:line="360" w:lineRule="auto"/>
        <w:rPr>
          <w:rFonts w:ascii="Times New Roman" w:eastAsia="Times New Roman" w:hAnsi="Times New Roman" w:cs="Times New Roman"/>
          <w:sz w:val="24"/>
          <w:szCs w:val="24"/>
        </w:rPr>
      </w:pPr>
      <w:ins w:id="350" w:author="Arcella" w:date="2020-06-20T11:34:00Z">
        <w:r w:rsidRPr="00C219E6">
          <w:rPr>
            <w:rFonts w:ascii="Times New Roman" w:eastAsia="Times New Roman" w:hAnsi="Times New Roman" w:cs="Times New Roman"/>
            <w:sz w:val="24"/>
            <w:szCs w:val="24"/>
          </w:rPr>
          <w:t xml:space="preserve">Finally, </w:t>
        </w:r>
      </w:ins>
      <w:ins w:id="351" w:author="Arcella" w:date="2020-06-20T11:39:00Z">
        <w:r w:rsidR="0027400D">
          <w:rPr>
            <w:rFonts w:ascii="Times New Roman" w:eastAsia="Times New Roman" w:hAnsi="Times New Roman" w:cs="Times New Roman"/>
            <w:sz w:val="24"/>
            <w:szCs w:val="24"/>
          </w:rPr>
          <w:t xml:space="preserve">an </w:t>
        </w:r>
      </w:ins>
      <w:ins w:id="352" w:author="Arcella" w:date="2020-06-20T11:34:00Z">
        <w:r w:rsidRPr="00C219E6">
          <w:rPr>
            <w:rFonts w:ascii="Times New Roman" w:eastAsia="Times New Roman" w:hAnsi="Times New Roman" w:cs="Times New Roman"/>
            <w:sz w:val="24"/>
            <w:szCs w:val="24"/>
          </w:rPr>
          <w:t xml:space="preserve">analysis of </w:t>
        </w:r>
      </w:ins>
      <w:ins w:id="353" w:author="Arcella" w:date="2020-06-20T11:39:00Z">
        <w:r w:rsidR="0027400D">
          <w:rPr>
            <w:rFonts w:ascii="Times New Roman" w:eastAsia="Times New Roman" w:hAnsi="Times New Roman" w:cs="Times New Roman"/>
            <w:sz w:val="24"/>
            <w:szCs w:val="24"/>
          </w:rPr>
          <w:t xml:space="preserve">the abundant </w:t>
        </w:r>
      </w:ins>
      <w:ins w:id="354" w:author="Arcella" w:date="2020-06-20T11:34:00Z">
        <w:r w:rsidRPr="00C219E6">
          <w:rPr>
            <w:rFonts w:ascii="Times New Roman" w:eastAsia="Times New Roman" w:hAnsi="Times New Roman" w:cs="Times New Roman"/>
            <w:sz w:val="24"/>
            <w:szCs w:val="24"/>
          </w:rPr>
          <w:t xml:space="preserve">material from the White and </w:t>
        </w:r>
      </w:ins>
      <w:ins w:id="355" w:author="Arcella" w:date="2020-06-20T12:05:00Z">
        <w:r w:rsidR="00C35760">
          <w:rPr>
            <w:rFonts w:ascii="Times New Roman" w:eastAsia="Times New Roman" w:hAnsi="Times New Roman" w:cs="Times New Roman"/>
            <w:sz w:val="24"/>
            <w:szCs w:val="24"/>
          </w:rPr>
          <w:t xml:space="preserve">the </w:t>
        </w:r>
      </w:ins>
      <w:ins w:id="356" w:author="Arcella" w:date="2020-06-20T11:34:00Z">
        <w:r w:rsidRPr="00C219E6">
          <w:rPr>
            <w:rFonts w:ascii="Times New Roman" w:eastAsia="Times New Roman" w:hAnsi="Times New Roman" w:cs="Times New Roman"/>
            <w:sz w:val="24"/>
            <w:szCs w:val="24"/>
          </w:rPr>
          <w:t>Barents Sea</w:t>
        </w:r>
      </w:ins>
      <w:ins w:id="357" w:author="Arcella" w:date="2020-06-20T12:05:00Z">
        <w:r w:rsidR="00C35760">
          <w:rPr>
            <w:rFonts w:ascii="Times New Roman" w:eastAsia="Times New Roman" w:hAnsi="Times New Roman" w:cs="Times New Roman"/>
            <w:sz w:val="24"/>
            <w:szCs w:val="24"/>
          </w:rPr>
          <w:t xml:space="preserve"> revealed </w:t>
        </w:r>
      </w:ins>
      <w:ins w:id="358" w:author="Arcella" w:date="2020-06-20T11:34:00Z">
        <w:r w:rsidRPr="00C219E6">
          <w:rPr>
            <w:rFonts w:ascii="Times New Roman" w:eastAsia="Times New Roman" w:hAnsi="Times New Roman" w:cs="Times New Roman"/>
            <w:sz w:val="24"/>
            <w:szCs w:val="24"/>
          </w:rPr>
          <w:t xml:space="preserve">variation in </w:t>
        </w:r>
      </w:ins>
      <w:ins w:id="359" w:author="Arcella" w:date="2020-06-20T12:05:00Z">
        <w:r w:rsidR="00C35760">
          <w:rPr>
            <w:rFonts w:ascii="Times New Roman" w:eastAsia="Times New Roman" w:hAnsi="Times New Roman" w:cs="Times New Roman"/>
            <w:sz w:val="24"/>
            <w:szCs w:val="24"/>
          </w:rPr>
          <w:t xml:space="preserve">the </w:t>
        </w:r>
      </w:ins>
      <w:ins w:id="360" w:author="Arcella" w:date="2020-06-20T11:34:00Z">
        <w:r w:rsidRPr="00C219E6">
          <w:rPr>
            <w:rFonts w:ascii="Times New Roman" w:eastAsia="Times New Roman" w:hAnsi="Times New Roman" w:cs="Times New Roman"/>
            <w:sz w:val="24"/>
            <w:szCs w:val="24"/>
          </w:rPr>
          <w:t xml:space="preserve">morphotype frequencies related with </w:t>
        </w:r>
      </w:ins>
      <w:ins w:id="361" w:author="Arcella" w:date="2020-06-20T12:05:00Z">
        <w:r w:rsidR="00C35760">
          <w:rPr>
            <w:rFonts w:ascii="Times New Roman" w:eastAsia="Times New Roman" w:hAnsi="Times New Roman" w:cs="Times New Roman"/>
            <w:sz w:val="24"/>
            <w:szCs w:val="24"/>
          </w:rPr>
          <w:t xml:space="preserve">the </w:t>
        </w:r>
      </w:ins>
      <w:ins w:id="362" w:author="Arcella" w:date="2020-06-20T11:34:00Z">
        <w:r w:rsidRPr="00C219E6">
          <w:rPr>
            <w:rFonts w:ascii="Times New Roman" w:eastAsia="Times New Roman" w:hAnsi="Times New Roman" w:cs="Times New Roman"/>
            <w:sz w:val="24"/>
            <w:szCs w:val="24"/>
          </w:rPr>
          <w:t xml:space="preserve">taxonomic structure of </w:t>
        </w:r>
      </w:ins>
      <w:ins w:id="363" w:author="Arcella" w:date="2020-06-20T12:05:00Z">
        <w:r w:rsidR="00C35760">
          <w:rPr>
            <w:rFonts w:ascii="Times New Roman" w:eastAsia="Times New Roman" w:hAnsi="Times New Roman" w:cs="Times New Roman"/>
            <w:sz w:val="24"/>
            <w:szCs w:val="24"/>
          </w:rPr>
          <w:t xml:space="preserve">the </w:t>
        </w:r>
      </w:ins>
      <w:ins w:id="364" w:author="Arcella" w:date="2020-06-20T11:34:00Z">
        <w:r w:rsidRPr="00C219E6">
          <w:rPr>
            <w:rFonts w:ascii="Times New Roman" w:eastAsia="Times New Roman" w:hAnsi="Times New Roman" w:cs="Times New Roman"/>
            <w:sz w:val="24"/>
            <w:szCs w:val="24"/>
          </w:rPr>
          <w:t>populations</w:t>
        </w:r>
      </w:ins>
      <w:ins w:id="365" w:author="Arcella" w:date="2020-06-20T12:05:00Z">
        <w:r w:rsidR="00C35760">
          <w:rPr>
            <w:rFonts w:ascii="Times New Roman" w:eastAsia="Times New Roman" w:hAnsi="Times New Roman" w:cs="Times New Roman"/>
            <w:sz w:val="24"/>
            <w:szCs w:val="24"/>
          </w:rPr>
          <w:t xml:space="preserve">. The </w:t>
        </w:r>
      </w:ins>
      <w:ins w:id="366" w:author="Arcella" w:date="2020-06-20T11:34:00Z">
        <w:r w:rsidRPr="00C219E6">
          <w:rPr>
            <w:rFonts w:ascii="Times New Roman" w:eastAsia="Times New Roman" w:hAnsi="Times New Roman" w:cs="Times New Roman"/>
            <w:sz w:val="24"/>
            <w:szCs w:val="24"/>
          </w:rPr>
          <w:t xml:space="preserve">frequencies of </w:t>
        </w:r>
      </w:ins>
      <w:ins w:id="367" w:author="Arcella" w:date="2020-06-20T12:05:00Z">
        <w:r w:rsidR="00C35760">
          <w:rPr>
            <w:rFonts w:ascii="Times New Roman" w:eastAsia="Times New Roman" w:hAnsi="Times New Roman" w:cs="Times New Roman"/>
            <w:sz w:val="24"/>
            <w:szCs w:val="24"/>
          </w:rPr>
          <w:t xml:space="preserve">the </w:t>
        </w:r>
      </w:ins>
      <w:ins w:id="368" w:author="Arcella" w:date="2020-06-20T11:34:00Z">
        <w:r w:rsidRPr="00C219E6">
          <w:rPr>
            <w:rFonts w:ascii="Times New Roman" w:eastAsia="Times New Roman" w:hAnsi="Times New Roman" w:cs="Times New Roman"/>
            <w:sz w:val="24"/>
            <w:szCs w:val="24"/>
          </w:rPr>
          <w:t>T-morphotype</w:t>
        </w:r>
      </w:ins>
      <w:ins w:id="369" w:author="Arcella" w:date="2020-06-20T12:05:00Z">
        <w:r w:rsidR="00C35760">
          <w:rPr>
            <w:rFonts w:ascii="Times New Roman" w:eastAsia="Times New Roman" w:hAnsi="Times New Roman" w:cs="Times New Roman"/>
            <w:sz w:val="24"/>
            <w:szCs w:val="24"/>
          </w:rPr>
          <w:t xml:space="preserve"> </w:t>
        </w:r>
      </w:ins>
      <w:ins w:id="370" w:author="Arcella" w:date="2020-06-20T11:34:00Z">
        <w:r w:rsidRPr="00C219E6">
          <w:rPr>
            <w:rFonts w:ascii="Times New Roman" w:eastAsia="Times New Roman" w:hAnsi="Times New Roman" w:cs="Times New Roman"/>
            <w:sz w:val="24"/>
            <w:szCs w:val="24"/>
          </w:rPr>
          <w:t xml:space="preserve">increased both among </w:t>
        </w:r>
        <w:r w:rsidRPr="00C219E6">
          <w:rPr>
            <w:rFonts w:ascii="Times New Roman" w:eastAsia="Times New Roman" w:hAnsi="Times New Roman" w:cs="Times New Roman"/>
            <w:i/>
            <w:sz w:val="24"/>
            <w:szCs w:val="24"/>
          </w:rPr>
          <w:t>M. edulis</w:t>
        </w:r>
        <w:r w:rsidRPr="00C219E6">
          <w:rPr>
            <w:rFonts w:ascii="Times New Roman" w:eastAsia="Times New Roman" w:hAnsi="Times New Roman" w:cs="Times New Roman"/>
            <w:sz w:val="24"/>
            <w:szCs w:val="24"/>
          </w:rPr>
          <w:t xml:space="preserve"> and</w:t>
        </w:r>
      </w:ins>
      <w:ins w:id="371" w:author="Arcella" w:date="2020-06-20T12:05:00Z">
        <w:r w:rsidR="00C35760">
          <w:rPr>
            <w:rFonts w:ascii="Times New Roman" w:eastAsia="Times New Roman" w:hAnsi="Times New Roman" w:cs="Times New Roman"/>
            <w:sz w:val="24"/>
            <w:szCs w:val="24"/>
          </w:rPr>
          <w:t xml:space="preserve"> among</w:t>
        </w:r>
      </w:ins>
      <w:ins w:id="372" w:author="Arcella" w:date="2020-06-20T11:34:00Z">
        <w:r w:rsidRPr="00C219E6">
          <w:rPr>
            <w:rFonts w:ascii="Times New Roman" w:eastAsia="Times New Roman" w:hAnsi="Times New Roman" w:cs="Times New Roman"/>
            <w:sz w:val="24"/>
            <w:szCs w:val="24"/>
          </w:rPr>
          <w:t xml:space="preserve"> </w:t>
        </w:r>
        <w:r w:rsidRPr="00C219E6">
          <w:rPr>
            <w:rFonts w:ascii="Times New Roman" w:eastAsia="Times New Roman" w:hAnsi="Times New Roman" w:cs="Times New Roman"/>
            <w:i/>
            <w:sz w:val="24"/>
            <w:szCs w:val="24"/>
          </w:rPr>
          <w:t xml:space="preserve">M. trossulus </w:t>
        </w:r>
        <w:r w:rsidRPr="00C219E6">
          <w:rPr>
            <w:rFonts w:ascii="Times New Roman" w:eastAsia="Times New Roman" w:hAnsi="Times New Roman" w:cs="Times New Roman"/>
            <w:sz w:val="24"/>
            <w:szCs w:val="24"/>
          </w:rPr>
          <w:t>genotypes</w:t>
        </w:r>
      </w:ins>
      <w:ins w:id="373" w:author="Arcella" w:date="2020-06-20T11:39:00Z">
        <w:r w:rsidR="0027400D">
          <w:rPr>
            <w:rFonts w:ascii="Times New Roman" w:eastAsia="Times New Roman" w:hAnsi="Times New Roman" w:cs="Times New Roman"/>
            <w:sz w:val="24"/>
            <w:szCs w:val="24"/>
          </w:rPr>
          <w:t xml:space="preserve"> </w:t>
        </w:r>
        <w:r w:rsidR="0027400D" w:rsidRPr="00C219E6">
          <w:rPr>
            <w:rFonts w:ascii="Times New Roman" w:eastAsia="Times New Roman" w:hAnsi="Times New Roman" w:cs="Times New Roman"/>
            <w:sz w:val="24"/>
            <w:szCs w:val="24"/>
          </w:rPr>
          <w:t xml:space="preserve">with </w:t>
        </w:r>
        <w:r w:rsidR="0027400D">
          <w:rPr>
            <w:rFonts w:ascii="Times New Roman" w:eastAsia="Times New Roman" w:hAnsi="Times New Roman" w:cs="Times New Roman"/>
            <w:sz w:val="24"/>
            <w:szCs w:val="24"/>
          </w:rPr>
          <w:t xml:space="preserve">the </w:t>
        </w:r>
        <w:r w:rsidR="0027400D" w:rsidRPr="00C219E6">
          <w:rPr>
            <w:rFonts w:ascii="Times New Roman" w:eastAsia="Times New Roman" w:hAnsi="Times New Roman" w:cs="Times New Roman"/>
            <w:sz w:val="24"/>
            <w:szCs w:val="24"/>
          </w:rPr>
          <w:t xml:space="preserve">increasing prevalence of </w:t>
        </w:r>
        <w:r w:rsidR="0027400D" w:rsidRPr="00C219E6">
          <w:rPr>
            <w:rFonts w:ascii="Times New Roman" w:eastAsia="Times New Roman" w:hAnsi="Times New Roman" w:cs="Times New Roman"/>
            <w:i/>
            <w:sz w:val="24"/>
            <w:szCs w:val="24"/>
          </w:rPr>
          <w:t xml:space="preserve">M. trossulus </w:t>
        </w:r>
        <w:r w:rsidR="0027400D" w:rsidRPr="00C219E6">
          <w:rPr>
            <w:rFonts w:ascii="Times New Roman" w:eastAsia="Times New Roman" w:hAnsi="Times New Roman" w:cs="Times New Roman"/>
            <w:sz w:val="24"/>
            <w:szCs w:val="24"/>
          </w:rPr>
          <w:t xml:space="preserve">in </w:t>
        </w:r>
        <w:r w:rsidR="0027400D">
          <w:rPr>
            <w:rFonts w:ascii="Times New Roman" w:eastAsia="Times New Roman" w:hAnsi="Times New Roman" w:cs="Times New Roman"/>
            <w:sz w:val="24"/>
            <w:szCs w:val="24"/>
          </w:rPr>
          <w:t xml:space="preserve">the </w:t>
        </w:r>
        <w:r w:rsidR="0027400D" w:rsidRPr="00C219E6">
          <w:rPr>
            <w:rFonts w:ascii="Times New Roman" w:eastAsia="Times New Roman" w:hAnsi="Times New Roman" w:cs="Times New Roman"/>
            <w:sz w:val="24"/>
            <w:szCs w:val="24"/>
          </w:rPr>
          <w:t>samples</w:t>
        </w:r>
      </w:ins>
      <w:ins w:id="374" w:author="Arcella" w:date="2020-06-20T11:34:00Z">
        <w:r w:rsidRPr="00C219E6">
          <w:rPr>
            <w:rFonts w:ascii="Times New Roman" w:eastAsia="Times New Roman" w:hAnsi="Times New Roman" w:cs="Times New Roman"/>
            <w:sz w:val="24"/>
            <w:szCs w:val="24"/>
          </w:rPr>
          <w:t>.</w:t>
        </w:r>
      </w:ins>
    </w:p>
    <w:p w14:paraId="5A96FF8F" w14:textId="77777777" w:rsidR="00C35760" w:rsidRDefault="00AB1555" w:rsidP="00C35760">
      <w:pPr>
        <w:spacing w:line="360" w:lineRule="auto"/>
        <w:rPr>
          <w:ins w:id="375" w:author="Arcella" w:date="2020-06-20T12:06:00Z"/>
          <w:rFonts w:ascii="Times New Roman" w:eastAsia="Times New Roman" w:hAnsi="Times New Roman" w:cs="Times New Roman"/>
          <w:sz w:val="24"/>
          <w:szCs w:val="24"/>
        </w:rPr>
      </w:pPr>
      <w:r w:rsidRPr="00C219E6">
        <w:rPr>
          <w:rFonts w:ascii="Times New Roman" w:eastAsia="Times New Roman" w:hAnsi="Times New Roman" w:cs="Times New Roman"/>
          <w:sz w:val="24"/>
          <w:szCs w:val="24"/>
        </w:rPr>
        <w:t xml:space="preserve">Two hypotheses, not completely mutually exclusive, could explain extremely high frequencies of E-morphotypes in </w:t>
      </w:r>
      <w:r w:rsidRPr="00C219E6">
        <w:rPr>
          <w:rFonts w:ascii="Times New Roman" w:eastAsia="Times New Roman" w:hAnsi="Times New Roman" w:cs="Times New Roman"/>
          <w:i/>
          <w:sz w:val="24"/>
          <w:szCs w:val="24"/>
        </w:rPr>
        <w:t>M. trossulus</w:t>
      </w:r>
      <w:r w:rsidRPr="00C219E6">
        <w:rPr>
          <w:rFonts w:ascii="Times New Roman" w:eastAsia="Times New Roman" w:hAnsi="Times New Roman" w:cs="Times New Roman"/>
          <w:sz w:val="24"/>
          <w:szCs w:val="24"/>
        </w:rPr>
        <w:t xml:space="preserve"> from the Baltic Sea and Norway. One hypothesis likens morphotypes (more specifically - hypothetical genes underlying morphotypes) to alleles of taxonomically diagnostic loci that can introgress between species as a result of extensive hybridization and backcrossing. From genetic studies it is known that the Baltic </w:t>
      </w:r>
      <w:r w:rsidRPr="00C219E6">
        <w:rPr>
          <w:rFonts w:ascii="Times New Roman" w:eastAsia="Times New Roman" w:hAnsi="Times New Roman" w:cs="Times New Roman"/>
          <w:i/>
          <w:sz w:val="24"/>
          <w:szCs w:val="24"/>
        </w:rPr>
        <w:t>M. trossulus</w:t>
      </w:r>
      <w:r w:rsidRPr="00C219E6">
        <w:rPr>
          <w:rFonts w:ascii="Times New Roman" w:eastAsia="Times New Roman" w:hAnsi="Times New Roman" w:cs="Times New Roman"/>
          <w:sz w:val="24"/>
          <w:szCs w:val="24"/>
        </w:rPr>
        <w:t xml:space="preserve"> hybridize more freely with </w:t>
      </w:r>
      <w:r w:rsidRPr="00C219E6">
        <w:rPr>
          <w:rFonts w:ascii="Times New Roman" w:eastAsia="Times New Roman" w:hAnsi="Times New Roman" w:cs="Times New Roman"/>
          <w:i/>
          <w:sz w:val="24"/>
          <w:szCs w:val="24"/>
        </w:rPr>
        <w:t>M. edulis</w:t>
      </w:r>
      <w:r w:rsidRPr="00C219E6">
        <w:rPr>
          <w:rFonts w:ascii="Times New Roman" w:eastAsia="Times New Roman" w:hAnsi="Times New Roman" w:cs="Times New Roman"/>
          <w:sz w:val="24"/>
          <w:szCs w:val="24"/>
        </w:rPr>
        <w:t xml:space="preserve"> and is stronger introgressed by </w:t>
      </w:r>
      <w:r w:rsidRPr="00C219E6">
        <w:rPr>
          <w:rFonts w:ascii="Times New Roman" w:eastAsia="Times New Roman" w:hAnsi="Times New Roman" w:cs="Times New Roman"/>
          <w:i/>
          <w:sz w:val="24"/>
          <w:szCs w:val="24"/>
        </w:rPr>
        <w:t>M. edulis</w:t>
      </w:r>
      <w:r w:rsidRPr="00C219E6">
        <w:rPr>
          <w:rFonts w:ascii="Times New Roman" w:eastAsia="Times New Roman" w:hAnsi="Times New Roman" w:cs="Times New Roman"/>
          <w:sz w:val="24"/>
          <w:szCs w:val="24"/>
        </w:rPr>
        <w:t xml:space="preserve"> genes than any other Atlantic population (Vainola, Strelkov 2011; </w:t>
      </w:r>
      <w:proofErr w:type="spellStart"/>
      <w:r w:rsidRPr="00C219E6">
        <w:rPr>
          <w:rFonts w:ascii="Times New Roman" w:eastAsia="Times New Roman" w:hAnsi="Times New Roman" w:cs="Times New Roman"/>
          <w:sz w:val="24"/>
          <w:szCs w:val="24"/>
          <w:highlight w:val="yellow"/>
        </w:rPr>
        <w:t>Fraisse</w:t>
      </w:r>
      <w:proofErr w:type="spellEnd"/>
      <w:r w:rsidRPr="00C219E6">
        <w:rPr>
          <w:rFonts w:ascii="Times New Roman" w:eastAsia="Times New Roman" w:hAnsi="Times New Roman" w:cs="Times New Roman"/>
          <w:sz w:val="24"/>
          <w:szCs w:val="24"/>
          <w:highlight w:val="yellow"/>
        </w:rPr>
        <w:t xml:space="preserve"> et al. 2016); due to its mixed genetic nature the Baltic mussel is sometimes interpreted as unique </w:t>
      </w:r>
      <w:r w:rsidRPr="00C219E6">
        <w:rPr>
          <w:rFonts w:ascii="Times New Roman" w:eastAsia="Times New Roman" w:hAnsi="Times New Roman" w:cs="Times New Roman"/>
          <w:i/>
          <w:sz w:val="24"/>
          <w:szCs w:val="24"/>
          <w:highlight w:val="yellow"/>
        </w:rPr>
        <w:t>M. edulis</w:t>
      </w:r>
      <w:r w:rsidRPr="00C219E6">
        <w:rPr>
          <w:rFonts w:ascii="Times New Roman" w:eastAsia="Times New Roman" w:hAnsi="Times New Roman" w:cs="Times New Roman"/>
          <w:sz w:val="24"/>
          <w:szCs w:val="24"/>
          <w:highlight w:val="yellow"/>
        </w:rPr>
        <w:t xml:space="preserve"> x </w:t>
      </w:r>
      <w:r w:rsidRPr="00C219E6">
        <w:rPr>
          <w:rFonts w:ascii="Times New Roman" w:eastAsia="Times New Roman" w:hAnsi="Times New Roman" w:cs="Times New Roman"/>
          <w:i/>
          <w:sz w:val="24"/>
          <w:szCs w:val="24"/>
          <w:highlight w:val="yellow"/>
        </w:rPr>
        <w:t>M. trossulus</w:t>
      </w:r>
      <w:r w:rsidRPr="00C219E6">
        <w:rPr>
          <w:rFonts w:ascii="Times New Roman" w:eastAsia="Times New Roman" w:hAnsi="Times New Roman" w:cs="Times New Roman"/>
          <w:sz w:val="24"/>
          <w:szCs w:val="24"/>
          <w:highlight w:val="yellow"/>
        </w:rPr>
        <w:t xml:space="preserve"> hybrid swarm fundamentally different from the “oceanic” </w:t>
      </w:r>
      <w:r w:rsidRPr="00C219E6">
        <w:rPr>
          <w:rFonts w:ascii="Times New Roman" w:eastAsia="Times New Roman" w:hAnsi="Times New Roman" w:cs="Times New Roman"/>
          <w:i/>
          <w:sz w:val="24"/>
          <w:szCs w:val="24"/>
          <w:highlight w:val="yellow"/>
        </w:rPr>
        <w:t>M. trossulus</w:t>
      </w:r>
      <w:r w:rsidRPr="00C219E6">
        <w:rPr>
          <w:rFonts w:ascii="Times New Roman" w:eastAsia="Times New Roman" w:hAnsi="Times New Roman" w:cs="Times New Roman"/>
          <w:sz w:val="24"/>
          <w:szCs w:val="24"/>
          <w:highlight w:val="yellow"/>
        </w:rPr>
        <w:t xml:space="preserve"> (Vainola, Strelkov 2011).</w:t>
      </w:r>
      <w:r w:rsidRPr="00C219E6">
        <w:rPr>
          <w:rFonts w:ascii="Times New Roman" w:eastAsia="Times New Roman" w:hAnsi="Times New Roman" w:cs="Times New Roman"/>
          <w:sz w:val="24"/>
          <w:szCs w:val="24"/>
        </w:rPr>
        <w:t xml:space="preserve"> </w:t>
      </w:r>
      <w:r w:rsidRPr="00C219E6">
        <w:rPr>
          <w:rFonts w:ascii="Times New Roman" w:eastAsia="Times New Roman" w:hAnsi="Times New Roman" w:cs="Times New Roman"/>
          <w:sz w:val="24"/>
          <w:szCs w:val="24"/>
          <w:highlight w:val="yellow"/>
        </w:rPr>
        <w:t xml:space="preserve">Data on Norwegian population is more limited, however it is evident that hybridization there is more extensive than in other contact zones but the Baltic one (Vainola, Strelkov 2011; Wenne et al 2020) and that local </w:t>
      </w:r>
      <w:r w:rsidRPr="00C219E6">
        <w:rPr>
          <w:rFonts w:ascii="Times New Roman" w:eastAsia="Times New Roman" w:hAnsi="Times New Roman" w:cs="Times New Roman"/>
          <w:i/>
          <w:sz w:val="24"/>
          <w:szCs w:val="24"/>
          <w:highlight w:val="yellow"/>
        </w:rPr>
        <w:t xml:space="preserve">M. trossulus </w:t>
      </w:r>
      <w:r w:rsidRPr="00C219E6">
        <w:rPr>
          <w:rFonts w:ascii="Times New Roman" w:eastAsia="Times New Roman" w:hAnsi="Times New Roman" w:cs="Times New Roman"/>
          <w:sz w:val="24"/>
          <w:szCs w:val="24"/>
          <w:highlight w:val="yellow"/>
        </w:rPr>
        <w:t xml:space="preserve">populations could be strongly introgressed by </w:t>
      </w:r>
      <w:r w:rsidRPr="00C219E6">
        <w:rPr>
          <w:rFonts w:ascii="Times New Roman" w:eastAsia="Times New Roman" w:hAnsi="Times New Roman" w:cs="Times New Roman"/>
          <w:i/>
          <w:sz w:val="24"/>
          <w:szCs w:val="24"/>
          <w:highlight w:val="yellow"/>
        </w:rPr>
        <w:t>M. edulis</w:t>
      </w:r>
      <w:r w:rsidRPr="00C219E6">
        <w:rPr>
          <w:rFonts w:ascii="Times New Roman" w:eastAsia="Times New Roman" w:hAnsi="Times New Roman" w:cs="Times New Roman"/>
          <w:sz w:val="24"/>
          <w:szCs w:val="24"/>
          <w:highlight w:val="yellow"/>
        </w:rPr>
        <w:t xml:space="preserve"> genes (</w:t>
      </w:r>
      <w:proofErr w:type="spellStart"/>
      <w:r w:rsidRPr="00C219E6">
        <w:rPr>
          <w:rFonts w:ascii="Times New Roman" w:eastAsia="Times New Roman" w:hAnsi="Times New Roman" w:cs="Times New Roman"/>
          <w:sz w:val="24"/>
          <w:szCs w:val="24"/>
          <w:highlight w:val="yellow"/>
        </w:rPr>
        <w:t>Śmietanka</w:t>
      </w:r>
      <w:proofErr w:type="spellEnd"/>
      <w:r w:rsidRPr="00C219E6">
        <w:rPr>
          <w:rFonts w:ascii="Times New Roman" w:eastAsia="Times New Roman" w:hAnsi="Times New Roman" w:cs="Times New Roman"/>
          <w:sz w:val="24"/>
          <w:szCs w:val="24"/>
          <w:highlight w:val="yellow"/>
        </w:rPr>
        <w:t xml:space="preserve">, </w:t>
      </w:r>
      <w:proofErr w:type="spellStart"/>
      <w:r w:rsidRPr="00C219E6">
        <w:rPr>
          <w:rFonts w:ascii="Times New Roman" w:eastAsia="Times New Roman" w:hAnsi="Times New Roman" w:cs="Times New Roman"/>
          <w:sz w:val="24"/>
          <w:szCs w:val="24"/>
          <w:highlight w:val="yellow"/>
        </w:rPr>
        <w:t>Burzyński</w:t>
      </w:r>
      <w:proofErr w:type="spellEnd"/>
      <w:r w:rsidRPr="00C219E6">
        <w:rPr>
          <w:rFonts w:ascii="Times New Roman" w:eastAsia="Times New Roman" w:hAnsi="Times New Roman" w:cs="Times New Roman"/>
          <w:sz w:val="24"/>
          <w:szCs w:val="24"/>
          <w:highlight w:val="yellow"/>
        </w:rPr>
        <w:t xml:space="preserve"> 2017).</w:t>
      </w:r>
      <w:r w:rsidRPr="00C219E6">
        <w:rPr>
          <w:rFonts w:ascii="Times New Roman" w:eastAsia="Times New Roman" w:hAnsi="Times New Roman" w:cs="Times New Roman"/>
          <w:sz w:val="24"/>
          <w:szCs w:val="24"/>
        </w:rPr>
        <w:t xml:space="preserve"> </w:t>
      </w:r>
    </w:p>
    <w:p w14:paraId="2FA37586" w14:textId="5B424D21" w:rsidR="00C35760" w:rsidRPr="00C219E6" w:rsidRDefault="00C35760">
      <w:pPr>
        <w:spacing w:line="360" w:lineRule="auto"/>
        <w:rPr>
          <w:rFonts w:ascii="Times New Roman" w:eastAsia="Times New Roman" w:hAnsi="Times New Roman" w:cs="Times New Roman"/>
          <w:sz w:val="24"/>
          <w:szCs w:val="24"/>
        </w:rPr>
      </w:pPr>
      <w:ins w:id="376" w:author="Arcella" w:date="2020-06-20T12:06:00Z">
        <w:r w:rsidRPr="00C219E6">
          <w:rPr>
            <w:rFonts w:ascii="Times New Roman" w:eastAsia="Times New Roman" w:hAnsi="Times New Roman" w:cs="Times New Roman"/>
            <w:sz w:val="24"/>
            <w:szCs w:val="24"/>
          </w:rPr>
          <w:lastRenderedPageBreak/>
          <w:t xml:space="preserve">Two hypotheses, </w:t>
        </w:r>
        <w:r>
          <w:rPr>
            <w:rFonts w:ascii="Times New Roman" w:eastAsia="Times New Roman" w:hAnsi="Times New Roman" w:cs="Times New Roman"/>
            <w:sz w:val="24"/>
            <w:szCs w:val="24"/>
          </w:rPr>
          <w:t xml:space="preserve">which are </w:t>
        </w:r>
        <w:r w:rsidRPr="00C219E6">
          <w:rPr>
            <w:rFonts w:ascii="Times New Roman" w:eastAsia="Times New Roman" w:hAnsi="Times New Roman" w:cs="Times New Roman"/>
            <w:sz w:val="24"/>
            <w:szCs w:val="24"/>
          </w:rPr>
          <w:t>not mutually exclusive, c</w:t>
        </w:r>
        <w:r>
          <w:rPr>
            <w:rFonts w:ascii="Times New Roman" w:eastAsia="Times New Roman" w:hAnsi="Times New Roman" w:cs="Times New Roman"/>
            <w:sz w:val="24"/>
            <w:szCs w:val="24"/>
          </w:rPr>
          <w:t xml:space="preserve">an be offered </w:t>
        </w:r>
      </w:ins>
      <w:ins w:id="377" w:author="Arcella" w:date="2020-06-20T12:07:00Z">
        <w:r>
          <w:rPr>
            <w:rFonts w:ascii="Times New Roman" w:eastAsia="Times New Roman" w:hAnsi="Times New Roman" w:cs="Times New Roman"/>
            <w:sz w:val="24"/>
            <w:szCs w:val="24"/>
          </w:rPr>
          <w:t xml:space="preserve">to </w:t>
        </w:r>
      </w:ins>
      <w:ins w:id="378" w:author="Arcella" w:date="2020-06-20T12:06:00Z">
        <w:r w:rsidRPr="00C219E6">
          <w:rPr>
            <w:rFonts w:ascii="Times New Roman" w:eastAsia="Times New Roman" w:hAnsi="Times New Roman" w:cs="Times New Roman"/>
            <w:sz w:val="24"/>
            <w:szCs w:val="24"/>
          </w:rPr>
          <w:t xml:space="preserve">explain extremely high frequencies of </w:t>
        </w:r>
        <w:r>
          <w:rPr>
            <w:rFonts w:ascii="Times New Roman" w:eastAsia="Times New Roman" w:hAnsi="Times New Roman" w:cs="Times New Roman"/>
            <w:sz w:val="24"/>
            <w:szCs w:val="24"/>
          </w:rPr>
          <w:t xml:space="preserve">the </w:t>
        </w:r>
        <w:r w:rsidRPr="00C219E6">
          <w:rPr>
            <w:rFonts w:ascii="Times New Roman" w:eastAsia="Times New Roman" w:hAnsi="Times New Roman" w:cs="Times New Roman"/>
            <w:sz w:val="24"/>
            <w:szCs w:val="24"/>
          </w:rPr>
          <w:t>E-morphotype</w:t>
        </w:r>
      </w:ins>
      <w:ins w:id="379" w:author="Arcella" w:date="2020-06-20T12:07:00Z">
        <w:r>
          <w:rPr>
            <w:rFonts w:ascii="Times New Roman" w:eastAsia="Times New Roman" w:hAnsi="Times New Roman" w:cs="Times New Roman"/>
            <w:sz w:val="24"/>
            <w:szCs w:val="24"/>
          </w:rPr>
          <w:t xml:space="preserve"> </w:t>
        </w:r>
      </w:ins>
      <w:ins w:id="380" w:author="Arcella" w:date="2020-06-20T12:06:00Z">
        <w:r w:rsidRPr="00C219E6">
          <w:rPr>
            <w:rFonts w:ascii="Times New Roman" w:eastAsia="Times New Roman" w:hAnsi="Times New Roman" w:cs="Times New Roman"/>
            <w:sz w:val="24"/>
            <w:szCs w:val="24"/>
          </w:rPr>
          <w:t xml:space="preserve">in </w:t>
        </w:r>
        <w:r w:rsidRPr="00C219E6">
          <w:rPr>
            <w:rFonts w:ascii="Times New Roman" w:eastAsia="Times New Roman" w:hAnsi="Times New Roman" w:cs="Times New Roman"/>
            <w:i/>
            <w:sz w:val="24"/>
            <w:szCs w:val="24"/>
          </w:rPr>
          <w:t>M. trossulus</w:t>
        </w:r>
        <w:r w:rsidRPr="00C219E6">
          <w:rPr>
            <w:rFonts w:ascii="Times New Roman" w:eastAsia="Times New Roman" w:hAnsi="Times New Roman" w:cs="Times New Roman"/>
            <w:sz w:val="24"/>
            <w:szCs w:val="24"/>
          </w:rPr>
          <w:t xml:space="preserve"> from the Baltic Sea and Norway. One</w:t>
        </w:r>
        <w:r>
          <w:rPr>
            <w:rFonts w:ascii="Times New Roman" w:eastAsia="Times New Roman" w:hAnsi="Times New Roman" w:cs="Times New Roman"/>
            <w:sz w:val="24"/>
            <w:szCs w:val="24"/>
          </w:rPr>
          <w:t xml:space="preserve"> hypothesis likens </w:t>
        </w:r>
      </w:ins>
      <w:ins w:id="381" w:author="Arcella" w:date="2020-06-20T12:07:00Z">
        <w:r>
          <w:rPr>
            <w:rFonts w:ascii="Times New Roman" w:eastAsia="Times New Roman" w:hAnsi="Times New Roman" w:cs="Times New Roman"/>
            <w:sz w:val="24"/>
            <w:szCs w:val="24"/>
          </w:rPr>
          <w:t xml:space="preserve">the </w:t>
        </w:r>
      </w:ins>
      <w:ins w:id="382" w:author="Arcella" w:date="2020-06-20T12:06:00Z">
        <w:r>
          <w:rPr>
            <w:rFonts w:ascii="Times New Roman" w:eastAsia="Times New Roman" w:hAnsi="Times New Roman" w:cs="Times New Roman"/>
            <w:sz w:val="24"/>
            <w:szCs w:val="24"/>
          </w:rPr>
          <w:t xml:space="preserve">morphotypes </w:t>
        </w:r>
      </w:ins>
      <w:ins w:id="383" w:author="Arcella" w:date="2020-06-20T12:07:00Z">
        <w:r>
          <w:rPr>
            <w:rFonts w:ascii="Times New Roman" w:eastAsia="Times New Roman" w:hAnsi="Times New Roman" w:cs="Times New Roman"/>
            <w:sz w:val="24"/>
            <w:szCs w:val="24"/>
          </w:rPr>
          <w:t xml:space="preserve">or, </w:t>
        </w:r>
      </w:ins>
      <w:ins w:id="384" w:author="Arcella" w:date="2020-06-20T12:06:00Z">
        <w:r w:rsidRPr="00C219E6">
          <w:rPr>
            <w:rFonts w:ascii="Times New Roman" w:eastAsia="Times New Roman" w:hAnsi="Times New Roman" w:cs="Times New Roman"/>
            <w:sz w:val="24"/>
            <w:szCs w:val="24"/>
          </w:rPr>
          <w:t>more specifically</w:t>
        </w:r>
      </w:ins>
      <w:ins w:id="385" w:author="Arcella" w:date="2020-06-20T12:07:00Z">
        <w:r>
          <w:rPr>
            <w:rFonts w:ascii="Times New Roman" w:eastAsia="Times New Roman" w:hAnsi="Times New Roman" w:cs="Times New Roman"/>
            <w:sz w:val="24"/>
            <w:szCs w:val="24"/>
          </w:rPr>
          <w:t>,</w:t>
        </w:r>
      </w:ins>
      <w:ins w:id="386" w:author="Arcella" w:date="2020-06-20T12:06:00Z">
        <w:r w:rsidRPr="00C219E6">
          <w:rPr>
            <w:rFonts w:ascii="Times New Roman" w:eastAsia="Times New Roman" w:hAnsi="Times New Roman" w:cs="Times New Roman"/>
            <w:sz w:val="24"/>
            <w:szCs w:val="24"/>
          </w:rPr>
          <w:t xml:space="preserve"> </w:t>
        </w:r>
      </w:ins>
      <w:ins w:id="387" w:author="Arcella" w:date="2020-06-20T12:07:00Z">
        <w:r>
          <w:rPr>
            <w:rFonts w:ascii="Times New Roman" w:eastAsia="Times New Roman" w:hAnsi="Times New Roman" w:cs="Times New Roman"/>
            <w:sz w:val="24"/>
            <w:szCs w:val="24"/>
          </w:rPr>
          <w:t xml:space="preserve">the </w:t>
        </w:r>
        <w:r w:rsidRPr="00C219E6">
          <w:rPr>
            <w:rFonts w:ascii="Times New Roman" w:eastAsia="Times New Roman" w:hAnsi="Times New Roman" w:cs="Times New Roman"/>
            <w:sz w:val="24"/>
            <w:szCs w:val="24"/>
          </w:rPr>
          <w:t>underlying</w:t>
        </w:r>
        <w:r>
          <w:rPr>
            <w:rFonts w:ascii="Times New Roman" w:eastAsia="Times New Roman" w:hAnsi="Times New Roman" w:cs="Times New Roman"/>
            <w:sz w:val="24"/>
            <w:szCs w:val="24"/>
          </w:rPr>
          <w:t xml:space="preserve"> </w:t>
        </w:r>
      </w:ins>
      <w:ins w:id="388" w:author="Arcella" w:date="2020-06-20T12:06:00Z">
        <w:r w:rsidRPr="00C219E6">
          <w:rPr>
            <w:rFonts w:ascii="Times New Roman" w:eastAsia="Times New Roman" w:hAnsi="Times New Roman" w:cs="Times New Roman"/>
            <w:sz w:val="24"/>
            <w:szCs w:val="24"/>
          </w:rPr>
          <w:t>hypothetical genes</w:t>
        </w:r>
      </w:ins>
      <w:ins w:id="389" w:author="Arcella" w:date="2020-06-20T12:07:00Z">
        <w:r>
          <w:rPr>
            <w:rFonts w:ascii="Times New Roman" w:eastAsia="Times New Roman" w:hAnsi="Times New Roman" w:cs="Times New Roman"/>
            <w:sz w:val="24"/>
            <w:szCs w:val="24"/>
          </w:rPr>
          <w:t>,</w:t>
        </w:r>
      </w:ins>
      <w:ins w:id="390" w:author="Arcella" w:date="2020-06-20T12:06:00Z">
        <w:r w:rsidRPr="00C219E6">
          <w:rPr>
            <w:rFonts w:ascii="Times New Roman" w:eastAsia="Times New Roman" w:hAnsi="Times New Roman" w:cs="Times New Roman"/>
            <w:sz w:val="24"/>
            <w:szCs w:val="24"/>
          </w:rPr>
          <w:t xml:space="preserve"> to alleles of taxonomically diagnostic loci that can introgress between species as a result of extensive hybridization and backcrossing. </w:t>
        </w:r>
      </w:ins>
      <w:ins w:id="391" w:author="Arcella" w:date="2020-06-20T12:08:00Z">
        <w:r w:rsidR="009D7840">
          <w:rPr>
            <w:rFonts w:ascii="Times New Roman" w:eastAsia="Times New Roman" w:hAnsi="Times New Roman" w:cs="Times New Roman"/>
            <w:sz w:val="24"/>
            <w:szCs w:val="24"/>
          </w:rPr>
          <w:t>G</w:t>
        </w:r>
      </w:ins>
      <w:ins w:id="392" w:author="Arcella" w:date="2020-06-20T12:06:00Z">
        <w:r w:rsidRPr="00C219E6">
          <w:rPr>
            <w:rFonts w:ascii="Times New Roman" w:eastAsia="Times New Roman" w:hAnsi="Times New Roman" w:cs="Times New Roman"/>
            <w:sz w:val="24"/>
            <w:szCs w:val="24"/>
          </w:rPr>
          <w:t xml:space="preserve">enetic studies </w:t>
        </w:r>
      </w:ins>
      <w:ins w:id="393" w:author="Arcella" w:date="2020-06-20T12:08:00Z">
        <w:r w:rsidR="009D7840">
          <w:rPr>
            <w:rFonts w:ascii="Times New Roman" w:eastAsia="Times New Roman" w:hAnsi="Times New Roman" w:cs="Times New Roman"/>
            <w:sz w:val="24"/>
            <w:szCs w:val="24"/>
          </w:rPr>
          <w:t xml:space="preserve">show </w:t>
        </w:r>
      </w:ins>
      <w:ins w:id="394" w:author="Arcella" w:date="2020-06-20T12:06:00Z">
        <w:r w:rsidRPr="00C219E6">
          <w:rPr>
            <w:rFonts w:ascii="Times New Roman" w:eastAsia="Times New Roman" w:hAnsi="Times New Roman" w:cs="Times New Roman"/>
            <w:sz w:val="24"/>
            <w:szCs w:val="24"/>
          </w:rPr>
          <w:t xml:space="preserve">that the Baltic </w:t>
        </w:r>
        <w:r w:rsidRPr="00C219E6">
          <w:rPr>
            <w:rFonts w:ascii="Times New Roman" w:eastAsia="Times New Roman" w:hAnsi="Times New Roman" w:cs="Times New Roman"/>
            <w:i/>
            <w:sz w:val="24"/>
            <w:szCs w:val="24"/>
          </w:rPr>
          <w:t>M. trossulus</w:t>
        </w:r>
        <w:r w:rsidRPr="00C219E6">
          <w:rPr>
            <w:rFonts w:ascii="Times New Roman" w:eastAsia="Times New Roman" w:hAnsi="Times New Roman" w:cs="Times New Roman"/>
            <w:sz w:val="24"/>
            <w:szCs w:val="24"/>
          </w:rPr>
          <w:t xml:space="preserve"> hybridize</w:t>
        </w:r>
        <w:r>
          <w:rPr>
            <w:rFonts w:ascii="Times New Roman" w:eastAsia="Times New Roman" w:hAnsi="Times New Roman" w:cs="Times New Roman"/>
            <w:sz w:val="24"/>
            <w:szCs w:val="24"/>
          </w:rPr>
          <w:t>s</w:t>
        </w:r>
        <w:r w:rsidRPr="00C219E6">
          <w:rPr>
            <w:rFonts w:ascii="Times New Roman" w:eastAsia="Times New Roman" w:hAnsi="Times New Roman" w:cs="Times New Roman"/>
            <w:sz w:val="24"/>
            <w:szCs w:val="24"/>
          </w:rPr>
          <w:t xml:space="preserve"> more freely with </w:t>
        </w:r>
        <w:r w:rsidRPr="00C219E6">
          <w:rPr>
            <w:rFonts w:ascii="Times New Roman" w:eastAsia="Times New Roman" w:hAnsi="Times New Roman" w:cs="Times New Roman"/>
            <w:i/>
            <w:sz w:val="24"/>
            <w:szCs w:val="24"/>
          </w:rPr>
          <w:t>M. edulis</w:t>
        </w:r>
        <w:r w:rsidRPr="00C219E6">
          <w:rPr>
            <w:rFonts w:ascii="Times New Roman" w:eastAsia="Times New Roman" w:hAnsi="Times New Roman" w:cs="Times New Roman"/>
            <w:sz w:val="24"/>
            <w:szCs w:val="24"/>
          </w:rPr>
          <w:t xml:space="preserve"> and is stronger introgressed by </w:t>
        </w:r>
        <w:r w:rsidRPr="00C219E6">
          <w:rPr>
            <w:rFonts w:ascii="Times New Roman" w:eastAsia="Times New Roman" w:hAnsi="Times New Roman" w:cs="Times New Roman"/>
            <w:i/>
            <w:sz w:val="24"/>
            <w:szCs w:val="24"/>
          </w:rPr>
          <w:t>M. edulis</w:t>
        </w:r>
        <w:r w:rsidRPr="00C219E6">
          <w:rPr>
            <w:rFonts w:ascii="Times New Roman" w:eastAsia="Times New Roman" w:hAnsi="Times New Roman" w:cs="Times New Roman"/>
            <w:sz w:val="24"/>
            <w:szCs w:val="24"/>
          </w:rPr>
          <w:t xml:space="preserve"> genes than any other Atlantic population (Vainola, Strelkov 2011; </w:t>
        </w:r>
        <w:proofErr w:type="spellStart"/>
        <w:r w:rsidRPr="00C219E6">
          <w:rPr>
            <w:rFonts w:ascii="Times New Roman" w:eastAsia="Times New Roman" w:hAnsi="Times New Roman" w:cs="Times New Roman"/>
            <w:sz w:val="24"/>
            <w:szCs w:val="24"/>
            <w:highlight w:val="yellow"/>
          </w:rPr>
          <w:t>Fraisse</w:t>
        </w:r>
        <w:proofErr w:type="spellEnd"/>
        <w:r w:rsidRPr="00C219E6">
          <w:rPr>
            <w:rFonts w:ascii="Times New Roman" w:eastAsia="Times New Roman" w:hAnsi="Times New Roman" w:cs="Times New Roman"/>
            <w:sz w:val="24"/>
            <w:szCs w:val="24"/>
            <w:highlight w:val="yellow"/>
          </w:rPr>
          <w:t xml:space="preserve"> et al. 2016)</w:t>
        </w:r>
        <w:r>
          <w:rPr>
            <w:rFonts w:ascii="Times New Roman" w:eastAsia="Times New Roman" w:hAnsi="Times New Roman" w:cs="Times New Roman"/>
            <w:sz w:val="24"/>
            <w:szCs w:val="24"/>
            <w:highlight w:val="yellow"/>
          </w:rPr>
          <w:t>.</w:t>
        </w:r>
        <w:r w:rsidRPr="00C219E6">
          <w:rPr>
            <w:rFonts w:ascii="Times New Roman" w:eastAsia="Times New Roman" w:hAnsi="Times New Roman" w:cs="Times New Roman"/>
            <w:sz w:val="24"/>
            <w:szCs w:val="24"/>
            <w:highlight w:val="yellow"/>
          </w:rPr>
          <w:t xml:space="preserve"> </w:t>
        </w:r>
        <w:r>
          <w:rPr>
            <w:rFonts w:ascii="Times New Roman" w:eastAsia="Times New Roman" w:hAnsi="Times New Roman" w:cs="Times New Roman"/>
            <w:sz w:val="24"/>
            <w:szCs w:val="24"/>
            <w:highlight w:val="yellow"/>
          </w:rPr>
          <w:t>D</w:t>
        </w:r>
        <w:r w:rsidRPr="00C219E6">
          <w:rPr>
            <w:rFonts w:ascii="Times New Roman" w:eastAsia="Times New Roman" w:hAnsi="Times New Roman" w:cs="Times New Roman"/>
            <w:sz w:val="24"/>
            <w:szCs w:val="24"/>
            <w:highlight w:val="yellow"/>
          </w:rPr>
          <w:t>ue to its mixed genetic nature</w:t>
        </w:r>
        <w:r>
          <w:rPr>
            <w:rFonts w:ascii="Times New Roman" w:eastAsia="Times New Roman" w:hAnsi="Times New Roman" w:cs="Times New Roman"/>
            <w:sz w:val="24"/>
            <w:szCs w:val="24"/>
            <w:highlight w:val="yellow"/>
          </w:rPr>
          <w:t>,</w:t>
        </w:r>
        <w:r w:rsidRPr="00C219E6">
          <w:rPr>
            <w:rFonts w:ascii="Times New Roman" w:eastAsia="Times New Roman" w:hAnsi="Times New Roman" w:cs="Times New Roman"/>
            <w:sz w:val="24"/>
            <w:szCs w:val="24"/>
            <w:highlight w:val="yellow"/>
          </w:rPr>
          <w:t xml:space="preserve"> the Baltic mussel is sometimes </w:t>
        </w:r>
      </w:ins>
      <w:ins w:id="395" w:author="Arcella" w:date="2020-06-20T12:08:00Z">
        <w:r w:rsidR="009D7840">
          <w:rPr>
            <w:rFonts w:ascii="Times New Roman" w:eastAsia="Times New Roman" w:hAnsi="Times New Roman" w:cs="Times New Roman"/>
            <w:sz w:val="24"/>
            <w:szCs w:val="24"/>
            <w:highlight w:val="yellow"/>
          </w:rPr>
          <w:t>considered</w:t>
        </w:r>
      </w:ins>
      <w:ins w:id="396" w:author="Arcella" w:date="2020-06-20T12:06:00Z">
        <w:r w:rsidRPr="00C219E6">
          <w:rPr>
            <w:rFonts w:ascii="Times New Roman" w:eastAsia="Times New Roman" w:hAnsi="Times New Roman" w:cs="Times New Roman"/>
            <w:sz w:val="24"/>
            <w:szCs w:val="24"/>
            <w:highlight w:val="yellow"/>
          </w:rPr>
          <w:t xml:space="preserve"> as</w:t>
        </w:r>
        <w:r>
          <w:rPr>
            <w:rFonts w:ascii="Times New Roman" w:eastAsia="Times New Roman" w:hAnsi="Times New Roman" w:cs="Times New Roman"/>
            <w:sz w:val="24"/>
            <w:szCs w:val="24"/>
            <w:highlight w:val="yellow"/>
          </w:rPr>
          <w:t xml:space="preserve"> a</w:t>
        </w:r>
        <w:r w:rsidRPr="00C219E6">
          <w:rPr>
            <w:rFonts w:ascii="Times New Roman" w:eastAsia="Times New Roman" w:hAnsi="Times New Roman" w:cs="Times New Roman"/>
            <w:sz w:val="24"/>
            <w:szCs w:val="24"/>
            <w:highlight w:val="yellow"/>
          </w:rPr>
          <w:t xml:space="preserve"> unique </w:t>
        </w:r>
        <w:r w:rsidRPr="00C219E6">
          <w:rPr>
            <w:rFonts w:ascii="Times New Roman" w:eastAsia="Times New Roman" w:hAnsi="Times New Roman" w:cs="Times New Roman"/>
            <w:i/>
            <w:sz w:val="24"/>
            <w:szCs w:val="24"/>
            <w:highlight w:val="yellow"/>
          </w:rPr>
          <w:t>M. edulis</w:t>
        </w:r>
        <w:r w:rsidRPr="00C219E6">
          <w:rPr>
            <w:rFonts w:ascii="Times New Roman" w:eastAsia="Times New Roman" w:hAnsi="Times New Roman" w:cs="Times New Roman"/>
            <w:sz w:val="24"/>
            <w:szCs w:val="24"/>
            <w:highlight w:val="yellow"/>
          </w:rPr>
          <w:t xml:space="preserve"> x </w:t>
        </w:r>
        <w:r w:rsidRPr="00C219E6">
          <w:rPr>
            <w:rFonts w:ascii="Times New Roman" w:eastAsia="Times New Roman" w:hAnsi="Times New Roman" w:cs="Times New Roman"/>
            <w:i/>
            <w:sz w:val="24"/>
            <w:szCs w:val="24"/>
            <w:highlight w:val="yellow"/>
          </w:rPr>
          <w:t>M. trossulus</w:t>
        </w:r>
        <w:r w:rsidRPr="00C219E6">
          <w:rPr>
            <w:rFonts w:ascii="Times New Roman" w:eastAsia="Times New Roman" w:hAnsi="Times New Roman" w:cs="Times New Roman"/>
            <w:sz w:val="24"/>
            <w:szCs w:val="24"/>
            <w:highlight w:val="yellow"/>
          </w:rPr>
          <w:t xml:space="preserve"> hybrid swarm</w:t>
        </w:r>
        <w:r>
          <w:rPr>
            <w:rFonts w:ascii="Times New Roman" w:eastAsia="Times New Roman" w:hAnsi="Times New Roman" w:cs="Times New Roman"/>
            <w:sz w:val="24"/>
            <w:szCs w:val="24"/>
            <w:highlight w:val="yellow"/>
          </w:rPr>
          <w:t>, which is</w:t>
        </w:r>
        <w:r w:rsidRPr="00C219E6">
          <w:rPr>
            <w:rFonts w:ascii="Times New Roman" w:eastAsia="Times New Roman" w:hAnsi="Times New Roman" w:cs="Times New Roman"/>
            <w:sz w:val="24"/>
            <w:szCs w:val="24"/>
            <w:highlight w:val="yellow"/>
          </w:rPr>
          <w:t xml:space="preserve"> fundamentally different from the “oceanic” </w:t>
        </w:r>
        <w:r w:rsidRPr="00C219E6">
          <w:rPr>
            <w:rFonts w:ascii="Times New Roman" w:eastAsia="Times New Roman" w:hAnsi="Times New Roman" w:cs="Times New Roman"/>
            <w:i/>
            <w:sz w:val="24"/>
            <w:szCs w:val="24"/>
            <w:highlight w:val="yellow"/>
          </w:rPr>
          <w:t>M. trossulus</w:t>
        </w:r>
        <w:r w:rsidRPr="00C219E6">
          <w:rPr>
            <w:rFonts w:ascii="Times New Roman" w:eastAsia="Times New Roman" w:hAnsi="Times New Roman" w:cs="Times New Roman"/>
            <w:sz w:val="24"/>
            <w:szCs w:val="24"/>
            <w:highlight w:val="yellow"/>
          </w:rPr>
          <w:t xml:space="preserve"> (Vainola, Strelkov 2011).</w:t>
        </w:r>
        <w:r w:rsidRPr="00C219E6">
          <w:rPr>
            <w:rFonts w:ascii="Times New Roman" w:eastAsia="Times New Roman" w:hAnsi="Times New Roman" w:cs="Times New Roman"/>
            <w:sz w:val="24"/>
            <w:szCs w:val="24"/>
          </w:rPr>
          <w:t xml:space="preserve"> </w:t>
        </w:r>
        <w:r w:rsidRPr="00C3224F">
          <w:rPr>
            <w:rFonts w:ascii="Times New Roman" w:eastAsia="Times New Roman" w:hAnsi="Times New Roman" w:cs="Times New Roman"/>
            <w:sz w:val="24"/>
            <w:szCs w:val="24"/>
            <w:highlight w:val="yellow"/>
          </w:rPr>
          <w:t xml:space="preserve">While the data from Norway are limited, hybridization is </w:t>
        </w:r>
      </w:ins>
      <w:ins w:id="397" w:author="Arcella" w:date="2020-06-20T12:09:00Z">
        <w:r w:rsidR="009D7840">
          <w:rPr>
            <w:rFonts w:ascii="Times New Roman" w:eastAsia="Times New Roman" w:hAnsi="Times New Roman" w:cs="Times New Roman"/>
            <w:sz w:val="24"/>
            <w:szCs w:val="24"/>
            <w:highlight w:val="yellow"/>
          </w:rPr>
          <w:t>apparently</w:t>
        </w:r>
      </w:ins>
      <w:ins w:id="398" w:author="Arcella" w:date="2020-06-20T12:06:00Z">
        <w:r w:rsidRPr="00C3224F">
          <w:rPr>
            <w:rFonts w:ascii="Times New Roman" w:eastAsia="Times New Roman" w:hAnsi="Times New Roman" w:cs="Times New Roman"/>
            <w:sz w:val="24"/>
            <w:szCs w:val="24"/>
            <w:highlight w:val="yellow"/>
          </w:rPr>
          <w:t xml:space="preserve"> more extensive there than in most other contact zones though not as extensive as in the Baltic (Vainola, Strelkov 2011; Wenne et al</w:t>
        </w:r>
      </w:ins>
      <w:ins w:id="399" w:author="Arcella" w:date="2020-06-20T12:09:00Z">
        <w:r w:rsidR="009D7840">
          <w:rPr>
            <w:rFonts w:ascii="Times New Roman" w:eastAsia="Times New Roman" w:hAnsi="Times New Roman" w:cs="Times New Roman"/>
            <w:sz w:val="24"/>
            <w:szCs w:val="24"/>
            <w:highlight w:val="yellow"/>
          </w:rPr>
          <w:t>.</w:t>
        </w:r>
      </w:ins>
      <w:ins w:id="400" w:author="Arcella" w:date="2020-06-20T12:06:00Z">
        <w:r w:rsidRPr="00C3224F">
          <w:rPr>
            <w:rFonts w:ascii="Times New Roman" w:eastAsia="Times New Roman" w:hAnsi="Times New Roman" w:cs="Times New Roman"/>
            <w:sz w:val="24"/>
            <w:szCs w:val="24"/>
            <w:highlight w:val="yellow"/>
          </w:rPr>
          <w:t xml:space="preserve"> 2020). </w:t>
        </w:r>
      </w:ins>
      <w:ins w:id="401" w:author="Arcella" w:date="2020-06-20T12:10:00Z">
        <w:r w:rsidR="009D7840">
          <w:rPr>
            <w:rFonts w:ascii="Times New Roman" w:eastAsia="Times New Roman" w:hAnsi="Times New Roman" w:cs="Times New Roman"/>
            <w:sz w:val="24"/>
            <w:szCs w:val="24"/>
            <w:highlight w:val="yellow"/>
          </w:rPr>
          <w:t>Besides, it is evident that the</w:t>
        </w:r>
      </w:ins>
      <w:ins w:id="402" w:author="Arcella" w:date="2020-06-20T12:09:00Z">
        <w:r w:rsidR="009D7840">
          <w:rPr>
            <w:rFonts w:ascii="Times New Roman" w:eastAsia="Times New Roman" w:hAnsi="Times New Roman" w:cs="Times New Roman"/>
            <w:sz w:val="24"/>
            <w:szCs w:val="24"/>
            <w:highlight w:val="yellow"/>
          </w:rPr>
          <w:t xml:space="preserve"> </w:t>
        </w:r>
      </w:ins>
      <w:ins w:id="403" w:author="Arcella" w:date="2020-06-20T12:06:00Z">
        <w:r w:rsidRPr="00C3224F">
          <w:rPr>
            <w:rFonts w:ascii="Times New Roman" w:eastAsia="Times New Roman" w:hAnsi="Times New Roman" w:cs="Times New Roman"/>
            <w:sz w:val="24"/>
            <w:szCs w:val="24"/>
            <w:highlight w:val="yellow"/>
          </w:rPr>
          <w:t xml:space="preserve">local Norwegian </w:t>
        </w:r>
        <w:r w:rsidRPr="00C3224F">
          <w:rPr>
            <w:rFonts w:ascii="Times New Roman" w:eastAsia="Times New Roman" w:hAnsi="Times New Roman" w:cs="Times New Roman"/>
            <w:i/>
            <w:sz w:val="24"/>
            <w:szCs w:val="24"/>
            <w:highlight w:val="yellow"/>
          </w:rPr>
          <w:t xml:space="preserve">M. trossulus </w:t>
        </w:r>
        <w:r w:rsidRPr="00C3224F">
          <w:rPr>
            <w:rFonts w:ascii="Times New Roman" w:eastAsia="Times New Roman" w:hAnsi="Times New Roman" w:cs="Times New Roman"/>
            <w:sz w:val="24"/>
            <w:szCs w:val="24"/>
            <w:highlight w:val="yellow"/>
          </w:rPr>
          <w:t xml:space="preserve">populations </w:t>
        </w:r>
      </w:ins>
      <w:ins w:id="404" w:author="Arcella" w:date="2020-06-20T12:09:00Z">
        <w:r w:rsidR="009D7840">
          <w:rPr>
            <w:rFonts w:ascii="Times New Roman" w:eastAsia="Times New Roman" w:hAnsi="Times New Roman" w:cs="Times New Roman"/>
            <w:sz w:val="24"/>
            <w:szCs w:val="24"/>
            <w:highlight w:val="yellow"/>
          </w:rPr>
          <w:t>can</w:t>
        </w:r>
      </w:ins>
      <w:ins w:id="405" w:author="Arcella" w:date="2020-06-20T12:06:00Z">
        <w:r w:rsidRPr="00C3224F">
          <w:rPr>
            <w:rFonts w:ascii="Times New Roman" w:eastAsia="Times New Roman" w:hAnsi="Times New Roman" w:cs="Times New Roman"/>
            <w:sz w:val="24"/>
            <w:szCs w:val="24"/>
            <w:highlight w:val="yellow"/>
          </w:rPr>
          <w:t xml:space="preserve"> be strongly introgressed by </w:t>
        </w:r>
        <w:r w:rsidRPr="00C3224F">
          <w:rPr>
            <w:rFonts w:ascii="Times New Roman" w:eastAsia="Times New Roman" w:hAnsi="Times New Roman" w:cs="Times New Roman"/>
            <w:i/>
            <w:sz w:val="24"/>
            <w:szCs w:val="24"/>
            <w:highlight w:val="yellow"/>
          </w:rPr>
          <w:t>M. edulis</w:t>
        </w:r>
        <w:r w:rsidRPr="00C3224F">
          <w:rPr>
            <w:rFonts w:ascii="Times New Roman" w:eastAsia="Times New Roman" w:hAnsi="Times New Roman" w:cs="Times New Roman"/>
            <w:sz w:val="24"/>
            <w:szCs w:val="24"/>
            <w:highlight w:val="yellow"/>
          </w:rPr>
          <w:t xml:space="preserve"> genes (</w:t>
        </w:r>
        <w:proofErr w:type="spellStart"/>
        <w:r w:rsidRPr="00C3224F">
          <w:rPr>
            <w:rFonts w:ascii="Times New Roman" w:eastAsia="Times New Roman" w:hAnsi="Times New Roman" w:cs="Times New Roman"/>
            <w:sz w:val="24"/>
            <w:szCs w:val="24"/>
            <w:highlight w:val="yellow"/>
          </w:rPr>
          <w:t>Śmietanka</w:t>
        </w:r>
        <w:proofErr w:type="spellEnd"/>
        <w:r w:rsidRPr="00C3224F">
          <w:rPr>
            <w:rFonts w:ascii="Times New Roman" w:eastAsia="Times New Roman" w:hAnsi="Times New Roman" w:cs="Times New Roman"/>
            <w:sz w:val="24"/>
            <w:szCs w:val="24"/>
            <w:highlight w:val="yellow"/>
          </w:rPr>
          <w:t xml:space="preserve">, </w:t>
        </w:r>
        <w:proofErr w:type="spellStart"/>
        <w:r w:rsidRPr="00C3224F">
          <w:rPr>
            <w:rFonts w:ascii="Times New Roman" w:eastAsia="Times New Roman" w:hAnsi="Times New Roman" w:cs="Times New Roman"/>
            <w:sz w:val="24"/>
            <w:szCs w:val="24"/>
            <w:highlight w:val="yellow"/>
          </w:rPr>
          <w:t>Burzyński</w:t>
        </w:r>
        <w:proofErr w:type="spellEnd"/>
        <w:r w:rsidRPr="00C3224F">
          <w:rPr>
            <w:rFonts w:ascii="Times New Roman" w:eastAsia="Times New Roman" w:hAnsi="Times New Roman" w:cs="Times New Roman"/>
            <w:sz w:val="24"/>
            <w:szCs w:val="24"/>
            <w:highlight w:val="yellow"/>
          </w:rPr>
          <w:t xml:space="preserve"> 2017).</w:t>
        </w:r>
      </w:ins>
    </w:p>
    <w:p w14:paraId="00000009" w14:textId="72F5E6F1" w:rsidR="0022369C" w:rsidRDefault="00AB1555">
      <w:pPr>
        <w:spacing w:line="360" w:lineRule="auto"/>
        <w:rPr>
          <w:ins w:id="406" w:author="Arcella" w:date="2020-06-16T18:05:00Z"/>
          <w:rFonts w:ascii="Times New Roman" w:eastAsia="Times New Roman" w:hAnsi="Times New Roman" w:cs="Times New Roman"/>
          <w:sz w:val="24"/>
          <w:szCs w:val="24"/>
          <w:lang w:val="ru-RU"/>
        </w:rPr>
      </w:pPr>
      <w:del w:id="407" w:author="Arcella" w:date="2020-06-16T17:48:00Z">
        <w:r w:rsidRPr="00C219E6" w:rsidDel="00C3224F">
          <w:rPr>
            <w:rFonts w:ascii="Times New Roman" w:eastAsia="Times New Roman" w:hAnsi="Times New Roman" w:cs="Times New Roman"/>
            <w:sz w:val="24"/>
            <w:szCs w:val="24"/>
          </w:rPr>
          <w:delText>O</w:delText>
        </w:r>
      </w:del>
      <w:ins w:id="408" w:author="Arcella" w:date="2020-06-16T17:48:00Z">
        <w:r w:rsidR="00C3224F">
          <w:rPr>
            <w:rFonts w:ascii="Times New Roman" w:eastAsia="Times New Roman" w:hAnsi="Times New Roman" w:cs="Times New Roman"/>
            <w:sz w:val="24"/>
            <w:szCs w:val="24"/>
          </w:rPr>
          <w:t>Ano</w:t>
        </w:r>
      </w:ins>
      <w:r w:rsidRPr="00C219E6">
        <w:rPr>
          <w:rFonts w:ascii="Times New Roman" w:eastAsia="Times New Roman" w:hAnsi="Times New Roman" w:cs="Times New Roman"/>
          <w:sz w:val="24"/>
          <w:szCs w:val="24"/>
        </w:rPr>
        <w:t xml:space="preserve">ther hypothesis states that there are environmental factors, </w:t>
      </w:r>
      <w:commentRangeStart w:id="409"/>
      <w:r w:rsidRPr="00C219E6">
        <w:rPr>
          <w:rFonts w:ascii="Times New Roman" w:eastAsia="Times New Roman" w:hAnsi="Times New Roman" w:cs="Times New Roman"/>
          <w:sz w:val="24"/>
          <w:szCs w:val="24"/>
        </w:rPr>
        <w:t xml:space="preserve">uncovered </w:t>
      </w:r>
      <w:commentRangeEnd w:id="409"/>
      <w:r w:rsidR="00726D12">
        <w:rPr>
          <w:rStyle w:val="a4"/>
        </w:rPr>
        <w:commentReference w:id="409"/>
      </w:r>
      <w:r w:rsidRPr="00C219E6">
        <w:rPr>
          <w:rFonts w:ascii="Times New Roman" w:eastAsia="Times New Roman" w:hAnsi="Times New Roman" w:cs="Times New Roman"/>
          <w:sz w:val="24"/>
          <w:szCs w:val="24"/>
        </w:rPr>
        <w:t xml:space="preserve">in this study, both </w:t>
      </w:r>
      <w:commentRangeStart w:id="410"/>
      <w:r w:rsidRPr="00C219E6">
        <w:rPr>
          <w:rFonts w:ascii="Times New Roman" w:eastAsia="Times New Roman" w:hAnsi="Times New Roman" w:cs="Times New Roman"/>
          <w:sz w:val="24"/>
          <w:szCs w:val="24"/>
        </w:rPr>
        <w:t>geographical and local</w:t>
      </w:r>
      <w:commentRangeEnd w:id="410"/>
      <w:r w:rsidR="00B14A7C">
        <w:rPr>
          <w:rStyle w:val="a4"/>
        </w:rPr>
        <w:commentReference w:id="410"/>
      </w:r>
      <w:ins w:id="411" w:author="Arcella" w:date="2020-06-16T17:49:00Z">
        <w:r w:rsidR="00726D12">
          <w:rPr>
            <w:rFonts w:ascii="Times New Roman" w:eastAsia="Times New Roman" w:hAnsi="Times New Roman" w:cs="Times New Roman"/>
            <w:sz w:val="24"/>
            <w:szCs w:val="24"/>
          </w:rPr>
          <w:t>,</w:t>
        </w:r>
      </w:ins>
      <w:r w:rsidRPr="00C219E6">
        <w:rPr>
          <w:rFonts w:ascii="Times New Roman" w:eastAsia="Times New Roman" w:hAnsi="Times New Roman" w:cs="Times New Roman"/>
          <w:sz w:val="24"/>
          <w:szCs w:val="24"/>
        </w:rPr>
        <w:t xml:space="preserve"> reducing T-morphotype frequencies in </w:t>
      </w:r>
      <w:r w:rsidRPr="00C219E6">
        <w:rPr>
          <w:rFonts w:ascii="Times New Roman" w:eastAsia="Times New Roman" w:hAnsi="Times New Roman" w:cs="Times New Roman"/>
          <w:i/>
          <w:sz w:val="24"/>
          <w:szCs w:val="24"/>
        </w:rPr>
        <w:t>M. trossulus</w:t>
      </w:r>
      <w:r w:rsidRPr="00C219E6">
        <w:rPr>
          <w:rFonts w:ascii="Times New Roman" w:eastAsia="Times New Roman" w:hAnsi="Times New Roman" w:cs="Times New Roman"/>
          <w:sz w:val="24"/>
          <w:szCs w:val="24"/>
        </w:rPr>
        <w:t xml:space="preserve">. Our “outlier” samples with nearly zeros frequencies of T-morphotypes - one in Norway, sampled nearly in the same place as two other Bergen samples, and two from </w:t>
      </w:r>
      <w:r w:rsidRPr="00C219E6">
        <w:rPr>
          <w:rFonts w:ascii="Times New Roman" w:eastAsia="Times New Roman" w:hAnsi="Times New Roman" w:cs="Times New Roman"/>
          <w:sz w:val="24"/>
          <w:szCs w:val="24"/>
          <w:highlight w:val="yellow"/>
        </w:rPr>
        <w:t>??? (</w:t>
      </w:r>
      <w:proofErr w:type="spellStart"/>
      <w:r w:rsidRPr="00C219E6">
        <w:rPr>
          <w:rFonts w:ascii="Times New Roman" w:eastAsia="Times New Roman" w:hAnsi="Times New Roman" w:cs="Times New Roman"/>
          <w:sz w:val="24"/>
          <w:szCs w:val="24"/>
          <w:highlight w:val="yellow"/>
        </w:rPr>
        <w:t>название</w:t>
      </w:r>
      <w:proofErr w:type="spellEnd"/>
      <w:r w:rsidRPr="00C219E6">
        <w:rPr>
          <w:rFonts w:ascii="Times New Roman" w:eastAsia="Times New Roman" w:hAnsi="Times New Roman" w:cs="Times New Roman"/>
          <w:sz w:val="24"/>
          <w:szCs w:val="24"/>
          <w:highlight w:val="yellow"/>
        </w:rPr>
        <w:t xml:space="preserve"> </w:t>
      </w:r>
      <w:proofErr w:type="spellStart"/>
      <w:r w:rsidRPr="00C219E6">
        <w:rPr>
          <w:rFonts w:ascii="Times New Roman" w:eastAsia="Times New Roman" w:hAnsi="Times New Roman" w:cs="Times New Roman"/>
          <w:sz w:val="24"/>
          <w:szCs w:val="24"/>
          <w:highlight w:val="yellow"/>
        </w:rPr>
        <w:t>места</w:t>
      </w:r>
      <w:proofErr w:type="spellEnd"/>
      <w:r w:rsidRPr="00C219E6">
        <w:rPr>
          <w:rFonts w:ascii="Times New Roman" w:eastAsia="Times New Roman" w:hAnsi="Times New Roman" w:cs="Times New Roman"/>
          <w:sz w:val="24"/>
          <w:szCs w:val="24"/>
          <w:highlight w:val="yellow"/>
        </w:rPr>
        <w:t>)</w:t>
      </w:r>
      <w:r w:rsidRPr="00C219E6">
        <w:rPr>
          <w:rFonts w:ascii="Times New Roman" w:eastAsia="Times New Roman" w:hAnsi="Times New Roman" w:cs="Times New Roman"/>
          <w:sz w:val="24"/>
          <w:szCs w:val="24"/>
        </w:rPr>
        <w:t xml:space="preserve"> in the Gulf of Maine </w:t>
      </w:r>
      <w:commentRangeStart w:id="412"/>
      <w:r w:rsidRPr="00C219E6">
        <w:rPr>
          <w:rFonts w:ascii="Times New Roman" w:eastAsia="Times New Roman" w:hAnsi="Times New Roman" w:cs="Times New Roman"/>
          <w:sz w:val="24"/>
          <w:szCs w:val="24"/>
        </w:rPr>
        <w:t>we explain by the action of some local cryptic factors rather than methodological causes like mussel mislabeling in the collections</w:t>
      </w:r>
      <w:commentRangeEnd w:id="412"/>
      <w:r w:rsidR="00726D12">
        <w:rPr>
          <w:rStyle w:val="a4"/>
        </w:rPr>
        <w:commentReference w:id="412"/>
      </w:r>
      <w:r w:rsidRPr="00C219E6">
        <w:rPr>
          <w:rFonts w:ascii="Times New Roman" w:eastAsia="Times New Roman" w:hAnsi="Times New Roman" w:cs="Times New Roman"/>
          <w:sz w:val="24"/>
          <w:szCs w:val="24"/>
        </w:rPr>
        <w:t>.</w:t>
      </w:r>
      <w:sdt>
        <w:sdtPr>
          <w:rPr>
            <w:rFonts w:ascii="Times New Roman" w:hAnsi="Times New Roman" w:cs="Times New Roman"/>
          </w:rPr>
          <w:tag w:val="goog_rdk_0"/>
          <w:id w:val="1950579180"/>
        </w:sdtPr>
        <w:sdtEndPr/>
        <w:sdtContent>
          <w:r w:rsidRPr="00C219E6">
            <w:rPr>
              <w:rFonts w:ascii="Times New Roman" w:eastAsia="Times New Roman" w:hAnsi="Times New Roman" w:cs="Times New Roman"/>
              <w:sz w:val="24"/>
              <w:szCs w:val="24"/>
            </w:rPr>
            <w:t xml:space="preserve"> </w:t>
          </w:r>
        </w:sdtContent>
      </w:sdt>
      <w:r w:rsidRPr="00C219E6">
        <w:rPr>
          <w:rFonts w:ascii="Times New Roman" w:eastAsia="Times New Roman" w:hAnsi="Times New Roman" w:cs="Times New Roman"/>
          <w:sz w:val="24"/>
          <w:szCs w:val="24"/>
        </w:rPr>
        <w:t xml:space="preserve">While </w:t>
      </w:r>
      <w:r w:rsidRPr="00C219E6">
        <w:rPr>
          <w:rFonts w:ascii="Times New Roman" w:eastAsia="Times New Roman" w:hAnsi="Times New Roman" w:cs="Times New Roman"/>
          <w:sz w:val="24"/>
          <w:szCs w:val="24"/>
          <w:highlight w:val="yellow"/>
        </w:rPr>
        <w:t>local</w:t>
      </w:r>
      <w:r w:rsidRPr="00C219E6">
        <w:rPr>
          <w:rFonts w:ascii="Times New Roman" w:eastAsia="Times New Roman" w:hAnsi="Times New Roman" w:cs="Times New Roman"/>
          <w:sz w:val="24"/>
          <w:szCs w:val="24"/>
        </w:rPr>
        <w:t xml:space="preserve"> factors putatively governing morphotype frequencies in </w:t>
      </w:r>
      <w:r w:rsidRPr="00C219E6">
        <w:rPr>
          <w:rFonts w:ascii="Times New Roman" w:eastAsia="Times New Roman" w:hAnsi="Times New Roman" w:cs="Times New Roman"/>
          <w:i/>
          <w:sz w:val="24"/>
          <w:szCs w:val="24"/>
        </w:rPr>
        <w:t>M. trossulus</w:t>
      </w:r>
      <w:r w:rsidRPr="00C219E6">
        <w:rPr>
          <w:rFonts w:ascii="Times New Roman" w:eastAsia="Times New Roman" w:hAnsi="Times New Roman" w:cs="Times New Roman"/>
          <w:sz w:val="24"/>
          <w:szCs w:val="24"/>
        </w:rPr>
        <w:t xml:space="preserve"> remained cryptic, in the Barents Sea we identified “complex” factor governing morphotype frequencies in </w:t>
      </w:r>
      <w:r w:rsidRPr="00C219E6">
        <w:rPr>
          <w:rFonts w:ascii="Times New Roman" w:eastAsia="Times New Roman" w:hAnsi="Times New Roman" w:cs="Times New Roman"/>
          <w:i/>
          <w:sz w:val="24"/>
          <w:szCs w:val="24"/>
        </w:rPr>
        <w:t xml:space="preserve">M. </w:t>
      </w:r>
      <w:proofErr w:type="spellStart"/>
      <w:r w:rsidRPr="00C219E6">
        <w:rPr>
          <w:rFonts w:ascii="Times New Roman" w:eastAsia="Times New Roman" w:hAnsi="Times New Roman" w:cs="Times New Roman"/>
          <w:i/>
          <w:sz w:val="24"/>
          <w:szCs w:val="24"/>
        </w:rPr>
        <w:t>edilus</w:t>
      </w:r>
      <w:proofErr w:type="spellEnd"/>
      <w:r w:rsidRPr="00C219E6">
        <w:rPr>
          <w:rFonts w:ascii="Times New Roman" w:eastAsia="Times New Roman" w:hAnsi="Times New Roman" w:cs="Times New Roman"/>
          <w:sz w:val="24"/>
          <w:szCs w:val="24"/>
        </w:rPr>
        <w:t xml:space="preserve"> - the salinity or a factor(s) linked to salinity. This variation was also evident in the eastern - coldest part of the Barents Sea. The border between more temperate populations of </w:t>
      </w:r>
      <w:r w:rsidRPr="00C219E6">
        <w:rPr>
          <w:rFonts w:ascii="Times New Roman" w:eastAsia="Times New Roman" w:hAnsi="Times New Roman" w:cs="Times New Roman"/>
          <w:i/>
          <w:sz w:val="24"/>
          <w:szCs w:val="24"/>
        </w:rPr>
        <w:t>M.edulis</w:t>
      </w:r>
      <w:r w:rsidRPr="00C219E6">
        <w:rPr>
          <w:rFonts w:ascii="Times New Roman" w:eastAsia="Times New Roman" w:hAnsi="Times New Roman" w:cs="Times New Roman"/>
          <w:sz w:val="24"/>
          <w:szCs w:val="24"/>
        </w:rPr>
        <w:t xml:space="preserve"> with “normally” high frequencies of E-morphotypes and more Arctic populations with decreased frequencies of E-morphotypes in oceanic habitats runs somewhere between North Cape and Kola Bay (Fig. 1) - in the area with mean annual, summer and winter sea surface temperatures about 6</w:t>
      </w:r>
      <w:r w:rsidRPr="00C219E6">
        <w:rPr>
          <w:rFonts w:ascii="Times New Roman" w:eastAsia="Noto Sans Symbols" w:hAnsi="Times New Roman" w:cs="Times New Roman"/>
          <w:sz w:val="24"/>
          <w:szCs w:val="24"/>
        </w:rPr>
        <w:t>°</w:t>
      </w:r>
      <w:r w:rsidRPr="00C219E6">
        <w:rPr>
          <w:rFonts w:ascii="Times New Roman" w:eastAsia="Times New Roman" w:hAnsi="Times New Roman" w:cs="Times New Roman"/>
          <w:sz w:val="24"/>
          <w:szCs w:val="24"/>
        </w:rPr>
        <w:t>C, 9</w:t>
      </w:r>
      <w:r w:rsidRPr="00C219E6">
        <w:rPr>
          <w:rFonts w:ascii="Times New Roman" w:eastAsia="Noto Sans Symbols" w:hAnsi="Times New Roman" w:cs="Times New Roman"/>
          <w:sz w:val="24"/>
          <w:szCs w:val="24"/>
        </w:rPr>
        <w:t>°</w:t>
      </w:r>
      <w:r w:rsidRPr="00C219E6">
        <w:rPr>
          <w:rFonts w:ascii="Times New Roman" w:eastAsia="Times New Roman" w:hAnsi="Times New Roman" w:cs="Times New Roman"/>
          <w:sz w:val="24"/>
          <w:szCs w:val="24"/>
        </w:rPr>
        <w:t>C and 4</w:t>
      </w:r>
      <w:r w:rsidRPr="00C219E6">
        <w:rPr>
          <w:rFonts w:ascii="Times New Roman" w:eastAsia="Noto Sans Symbols" w:hAnsi="Times New Roman" w:cs="Times New Roman"/>
          <w:sz w:val="24"/>
          <w:szCs w:val="24"/>
        </w:rPr>
        <w:t>°</w:t>
      </w:r>
      <w:r w:rsidRPr="00C219E6">
        <w:rPr>
          <w:rFonts w:ascii="Times New Roman" w:eastAsia="Times New Roman" w:hAnsi="Times New Roman" w:cs="Times New Roman"/>
          <w:sz w:val="24"/>
          <w:szCs w:val="24"/>
        </w:rPr>
        <w:t>C, respectively (</w:t>
      </w:r>
      <w:r w:rsidRPr="00C219E6">
        <w:rPr>
          <w:rFonts w:ascii="Times New Roman" w:eastAsia="Times New Roman" w:hAnsi="Times New Roman" w:cs="Times New Roman"/>
          <w:i/>
          <w:sz w:val="24"/>
          <w:szCs w:val="24"/>
        </w:rPr>
        <w:t>http://esimo.oceanography.ru/).</w:t>
      </w:r>
      <w:r w:rsidRPr="00C219E6">
        <w:rPr>
          <w:rFonts w:ascii="Times New Roman" w:eastAsia="Times New Roman" w:hAnsi="Times New Roman" w:cs="Times New Roman"/>
          <w:sz w:val="24"/>
          <w:szCs w:val="24"/>
        </w:rPr>
        <w:t xml:space="preserve"> Because decreased frequencies of E-morphotypes were revealed also in populations of </w:t>
      </w:r>
      <w:r w:rsidRPr="00C219E6">
        <w:rPr>
          <w:rFonts w:ascii="Times New Roman" w:eastAsia="Times New Roman" w:hAnsi="Times New Roman" w:cs="Times New Roman"/>
          <w:i/>
          <w:sz w:val="24"/>
          <w:szCs w:val="24"/>
        </w:rPr>
        <w:t xml:space="preserve">M. edulis </w:t>
      </w:r>
      <w:r w:rsidRPr="00C219E6">
        <w:rPr>
          <w:rFonts w:ascii="Times New Roman" w:eastAsia="Times New Roman" w:hAnsi="Times New Roman" w:cs="Times New Roman"/>
          <w:sz w:val="24"/>
          <w:szCs w:val="24"/>
        </w:rPr>
        <w:t xml:space="preserve">from Greenland and the Gulf of St. Lawrence (full saline habitats), we suspect that salinity-related variation could be present in high latitudes of the West Atlantic as well. </w:t>
      </w:r>
    </w:p>
    <w:p w14:paraId="22B3B9E1" w14:textId="53B2FC90" w:rsidR="00B14A7C" w:rsidRPr="00B14A7C" w:rsidRDefault="00B14A7C">
      <w:pPr>
        <w:spacing w:line="360" w:lineRule="auto"/>
        <w:rPr>
          <w:ins w:id="413" w:author="Arcella" w:date="2020-06-16T17:56:00Z"/>
          <w:rFonts w:ascii="Times New Roman" w:eastAsia="Times New Roman" w:hAnsi="Times New Roman" w:cs="Times New Roman"/>
          <w:sz w:val="24"/>
          <w:szCs w:val="24"/>
          <w:lang w:val="ru-RU"/>
        </w:rPr>
      </w:pPr>
      <w:ins w:id="414" w:author="Arcella" w:date="2020-06-16T18:05:00Z">
        <w:r w:rsidRPr="009D7840">
          <w:rPr>
            <w:rFonts w:ascii="Times New Roman" w:eastAsia="Times New Roman" w:hAnsi="Times New Roman" w:cs="Times New Roman"/>
            <w:sz w:val="24"/>
            <w:szCs w:val="24"/>
            <w:highlight w:val="magenta"/>
            <w:lang w:val="ru-RU"/>
          </w:rPr>
          <w:t>Переписала этот абзац в меру своего понимания, не судите строго</w:t>
        </w:r>
      </w:ins>
      <w:ins w:id="415" w:author="Arcella" w:date="2020-06-16T18:06:00Z">
        <w:r w:rsidRPr="009D7840">
          <w:rPr>
            <w:rFonts w:ascii="Times New Roman" w:eastAsia="Times New Roman" w:hAnsi="Times New Roman" w:cs="Times New Roman"/>
            <w:sz w:val="24"/>
            <w:szCs w:val="24"/>
            <w:highlight w:val="magenta"/>
            <w:lang w:val="ru-RU"/>
          </w:rPr>
          <w:t>.</w:t>
        </w:r>
      </w:ins>
    </w:p>
    <w:p w14:paraId="7685620F" w14:textId="72E53E93" w:rsidR="00726D12" w:rsidRDefault="00726D12" w:rsidP="00726D12">
      <w:pPr>
        <w:spacing w:line="360" w:lineRule="auto"/>
        <w:rPr>
          <w:ins w:id="416" w:author="Arcella" w:date="2020-06-16T17:56:00Z"/>
          <w:rFonts w:ascii="Times New Roman" w:eastAsia="Times New Roman" w:hAnsi="Times New Roman" w:cs="Times New Roman"/>
          <w:sz w:val="24"/>
          <w:szCs w:val="24"/>
        </w:rPr>
      </w:pPr>
      <w:ins w:id="417" w:author="Arcella" w:date="2020-06-16T17:56:00Z">
        <w:r>
          <w:rPr>
            <w:rFonts w:ascii="Times New Roman" w:eastAsia="Times New Roman" w:hAnsi="Times New Roman" w:cs="Times New Roman"/>
            <w:sz w:val="24"/>
            <w:szCs w:val="24"/>
          </w:rPr>
          <w:t xml:space="preserve">According to the second hypothesis, the frequency of the T-morphotype </w:t>
        </w:r>
        <w:r w:rsidRPr="00C219E6">
          <w:rPr>
            <w:rFonts w:ascii="Times New Roman" w:eastAsia="Times New Roman" w:hAnsi="Times New Roman" w:cs="Times New Roman"/>
            <w:sz w:val="24"/>
            <w:szCs w:val="24"/>
          </w:rPr>
          <w:t xml:space="preserve">in </w:t>
        </w:r>
        <w:r w:rsidRPr="00C219E6">
          <w:rPr>
            <w:rFonts w:ascii="Times New Roman" w:eastAsia="Times New Roman" w:hAnsi="Times New Roman" w:cs="Times New Roman"/>
            <w:i/>
            <w:sz w:val="24"/>
            <w:szCs w:val="24"/>
          </w:rPr>
          <w:t>M. trossulus</w:t>
        </w:r>
        <w:r>
          <w:rPr>
            <w:rFonts w:ascii="Times New Roman" w:eastAsia="Times New Roman" w:hAnsi="Times New Roman" w:cs="Times New Roman"/>
            <w:sz w:val="24"/>
            <w:szCs w:val="24"/>
          </w:rPr>
          <w:t xml:space="preserve"> is reduced </w:t>
        </w:r>
      </w:ins>
      <w:ins w:id="418" w:author="Arcella" w:date="2020-06-16T17:57:00Z">
        <w:r>
          <w:rPr>
            <w:rFonts w:ascii="Times New Roman" w:eastAsia="Times New Roman" w:hAnsi="Times New Roman" w:cs="Times New Roman"/>
            <w:sz w:val="24"/>
            <w:szCs w:val="24"/>
            <w:lang w:val="en-GB"/>
          </w:rPr>
          <w:t xml:space="preserve">under </w:t>
        </w:r>
      </w:ins>
      <w:ins w:id="419" w:author="Arcella" w:date="2020-06-16T17:56:00Z">
        <w:r>
          <w:rPr>
            <w:rFonts w:ascii="Times New Roman" w:eastAsia="Times New Roman" w:hAnsi="Times New Roman" w:cs="Times New Roman"/>
            <w:sz w:val="24"/>
            <w:szCs w:val="24"/>
          </w:rPr>
          <w:t xml:space="preserve">the influence of some </w:t>
        </w:r>
        <w:r w:rsidRPr="00C219E6">
          <w:rPr>
            <w:rFonts w:ascii="Times New Roman" w:eastAsia="Times New Roman" w:hAnsi="Times New Roman" w:cs="Times New Roman"/>
            <w:sz w:val="24"/>
            <w:szCs w:val="24"/>
          </w:rPr>
          <w:t>environmental f</w:t>
        </w:r>
        <w:r>
          <w:rPr>
            <w:rFonts w:ascii="Times New Roman" w:eastAsia="Times New Roman" w:hAnsi="Times New Roman" w:cs="Times New Roman"/>
            <w:sz w:val="24"/>
            <w:szCs w:val="24"/>
          </w:rPr>
          <w:t>actors</w:t>
        </w:r>
      </w:ins>
      <w:ins w:id="420" w:author="Arcella" w:date="2020-06-16T18:03:00Z">
        <w:r w:rsidR="00B14A7C">
          <w:rPr>
            <w:rFonts w:ascii="Times New Roman" w:eastAsia="Times New Roman" w:hAnsi="Times New Roman" w:cs="Times New Roman"/>
            <w:sz w:val="24"/>
            <w:szCs w:val="24"/>
          </w:rPr>
          <w:t xml:space="preserve">, geographical </w:t>
        </w:r>
      </w:ins>
      <w:ins w:id="421" w:author="Arcella" w:date="2020-06-16T18:42:00Z">
        <w:r w:rsidR="000A5A9A">
          <w:rPr>
            <w:rFonts w:ascii="Times New Roman" w:eastAsia="Times New Roman" w:hAnsi="Times New Roman" w:cs="Times New Roman"/>
            <w:sz w:val="24"/>
            <w:szCs w:val="24"/>
          </w:rPr>
          <w:t xml:space="preserve">or </w:t>
        </w:r>
      </w:ins>
      <w:ins w:id="422" w:author="Arcella" w:date="2020-06-16T18:03:00Z">
        <w:r w:rsidR="00B14A7C">
          <w:rPr>
            <w:rFonts w:ascii="Times New Roman" w:eastAsia="Times New Roman" w:hAnsi="Times New Roman" w:cs="Times New Roman"/>
            <w:sz w:val="24"/>
            <w:szCs w:val="24"/>
          </w:rPr>
          <w:t>local.</w:t>
        </w:r>
      </w:ins>
      <w:ins w:id="423" w:author="Arcella" w:date="2020-06-16T18:45:00Z">
        <w:r w:rsidR="000A5A9A">
          <w:rPr>
            <w:rFonts w:ascii="Times New Roman" w:eastAsia="Times New Roman" w:hAnsi="Times New Roman" w:cs="Times New Roman"/>
            <w:sz w:val="24"/>
            <w:szCs w:val="24"/>
          </w:rPr>
          <w:t xml:space="preserve"> </w:t>
        </w:r>
      </w:ins>
      <w:ins w:id="424" w:author="Arcella" w:date="2020-06-20T12:11:00Z">
        <w:r w:rsidR="009D7840">
          <w:rPr>
            <w:rFonts w:ascii="Times New Roman" w:eastAsia="Times New Roman" w:hAnsi="Times New Roman" w:cs="Times New Roman"/>
            <w:sz w:val="24"/>
            <w:szCs w:val="24"/>
            <w:lang w:val="en-GB"/>
          </w:rPr>
          <w:t xml:space="preserve">We </w:t>
        </w:r>
      </w:ins>
      <w:ins w:id="425" w:author="Arcella" w:date="2020-06-16T18:45:00Z">
        <w:r w:rsidR="000A5A9A">
          <w:rPr>
            <w:rFonts w:ascii="Times New Roman" w:eastAsia="Times New Roman" w:hAnsi="Times New Roman" w:cs="Times New Roman"/>
            <w:sz w:val="24"/>
            <w:szCs w:val="24"/>
          </w:rPr>
          <w:t xml:space="preserve">managed to </w:t>
        </w:r>
      </w:ins>
      <w:ins w:id="426" w:author="Arcella" w:date="2020-06-16T17:56:00Z">
        <w:r w:rsidRPr="00C219E6">
          <w:rPr>
            <w:rFonts w:ascii="Times New Roman" w:eastAsia="Times New Roman" w:hAnsi="Times New Roman" w:cs="Times New Roman"/>
            <w:sz w:val="24"/>
            <w:szCs w:val="24"/>
          </w:rPr>
          <w:t>identif</w:t>
        </w:r>
      </w:ins>
      <w:ins w:id="427" w:author="Arcella" w:date="2020-06-16T18:45:00Z">
        <w:r w:rsidR="000A5A9A">
          <w:rPr>
            <w:rFonts w:ascii="Times New Roman" w:eastAsia="Times New Roman" w:hAnsi="Times New Roman" w:cs="Times New Roman"/>
            <w:sz w:val="24"/>
            <w:szCs w:val="24"/>
          </w:rPr>
          <w:t xml:space="preserve">y </w:t>
        </w:r>
      </w:ins>
      <w:ins w:id="428" w:author="Arcella" w:date="2020-06-20T12:11:00Z">
        <w:r w:rsidR="009D7840">
          <w:rPr>
            <w:rFonts w:ascii="Times New Roman" w:eastAsia="Times New Roman" w:hAnsi="Times New Roman" w:cs="Times New Roman"/>
            <w:sz w:val="24"/>
            <w:szCs w:val="24"/>
          </w:rPr>
          <w:t xml:space="preserve">one such </w:t>
        </w:r>
      </w:ins>
      <w:ins w:id="429" w:author="Arcella" w:date="2020-06-16T17:56:00Z">
        <w:r w:rsidRPr="00C219E6">
          <w:rPr>
            <w:rFonts w:ascii="Times New Roman" w:eastAsia="Times New Roman" w:hAnsi="Times New Roman" w:cs="Times New Roman"/>
            <w:sz w:val="24"/>
            <w:szCs w:val="24"/>
          </w:rPr>
          <w:t xml:space="preserve">factor </w:t>
        </w:r>
      </w:ins>
      <w:ins w:id="430" w:author="Arcella" w:date="2020-06-20T12:11:00Z">
        <w:r w:rsidR="009D7840">
          <w:rPr>
            <w:rFonts w:ascii="Times New Roman" w:eastAsia="Times New Roman" w:hAnsi="Times New Roman" w:cs="Times New Roman"/>
            <w:sz w:val="24"/>
            <w:szCs w:val="24"/>
            <w:lang w:val="en-GB"/>
          </w:rPr>
          <w:t xml:space="preserve">in </w:t>
        </w:r>
        <w:r w:rsidR="009D7840" w:rsidRPr="00C219E6">
          <w:rPr>
            <w:rFonts w:ascii="Times New Roman" w:eastAsia="Times New Roman" w:hAnsi="Times New Roman" w:cs="Times New Roman"/>
            <w:sz w:val="24"/>
            <w:szCs w:val="24"/>
          </w:rPr>
          <w:t>the Barents Sea</w:t>
        </w:r>
      </w:ins>
      <w:ins w:id="431" w:author="Arcella" w:date="2020-06-20T12:12:00Z">
        <w:r w:rsidR="009D7840">
          <w:rPr>
            <w:rFonts w:ascii="Times New Roman" w:eastAsia="Times New Roman" w:hAnsi="Times New Roman" w:cs="Times New Roman"/>
            <w:sz w:val="24"/>
            <w:szCs w:val="24"/>
          </w:rPr>
          <w:t xml:space="preserve">: </w:t>
        </w:r>
      </w:ins>
      <w:ins w:id="432" w:author="Arcella" w:date="2020-06-16T17:56:00Z">
        <w:r w:rsidRPr="00C219E6">
          <w:rPr>
            <w:rFonts w:ascii="Times New Roman" w:eastAsia="Times New Roman" w:hAnsi="Times New Roman" w:cs="Times New Roman"/>
            <w:sz w:val="24"/>
            <w:szCs w:val="24"/>
          </w:rPr>
          <w:t xml:space="preserve">salinity or </w:t>
        </w:r>
      </w:ins>
      <w:ins w:id="433" w:author="Arcella" w:date="2020-06-16T17:59:00Z">
        <w:r w:rsidR="00B14A7C">
          <w:rPr>
            <w:rFonts w:ascii="Times New Roman" w:eastAsia="Times New Roman" w:hAnsi="Times New Roman" w:cs="Times New Roman"/>
            <w:sz w:val="24"/>
            <w:szCs w:val="24"/>
          </w:rPr>
          <w:t xml:space="preserve">a </w:t>
        </w:r>
      </w:ins>
      <w:ins w:id="434" w:author="Arcella" w:date="2020-06-16T17:56:00Z">
        <w:r w:rsidRPr="00C219E6">
          <w:rPr>
            <w:rFonts w:ascii="Times New Roman" w:eastAsia="Times New Roman" w:hAnsi="Times New Roman" w:cs="Times New Roman"/>
            <w:sz w:val="24"/>
            <w:szCs w:val="24"/>
          </w:rPr>
          <w:t>factor</w:t>
        </w:r>
      </w:ins>
      <w:ins w:id="435" w:author="Arcella" w:date="2020-06-16T18:46:00Z">
        <w:r w:rsidR="000A5A9A">
          <w:t>/</w:t>
        </w:r>
      </w:ins>
      <w:ins w:id="436" w:author="Arcella" w:date="2020-06-16T17:59:00Z">
        <w:r w:rsidR="00B14A7C">
          <w:rPr>
            <w:rFonts w:ascii="Times New Roman" w:eastAsia="Times New Roman" w:hAnsi="Times New Roman" w:cs="Times New Roman"/>
            <w:sz w:val="24"/>
            <w:szCs w:val="24"/>
          </w:rPr>
          <w:t xml:space="preserve">factors </w:t>
        </w:r>
      </w:ins>
      <w:ins w:id="437" w:author="Arcella" w:date="2020-06-16T17:56:00Z">
        <w:r w:rsidRPr="00C219E6">
          <w:rPr>
            <w:rFonts w:ascii="Times New Roman" w:eastAsia="Times New Roman" w:hAnsi="Times New Roman" w:cs="Times New Roman"/>
            <w:sz w:val="24"/>
            <w:szCs w:val="24"/>
          </w:rPr>
          <w:t xml:space="preserve">linked to salinity. </w:t>
        </w:r>
      </w:ins>
      <w:ins w:id="438" w:author="Arcella" w:date="2020-06-20T12:35:00Z">
        <w:r w:rsidR="00AE46CC">
          <w:rPr>
            <w:rFonts w:ascii="Times New Roman" w:eastAsia="Times New Roman" w:hAnsi="Times New Roman" w:cs="Times New Roman"/>
            <w:sz w:val="24"/>
            <w:szCs w:val="24"/>
          </w:rPr>
          <w:t xml:space="preserve">The </w:t>
        </w:r>
      </w:ins>
      <w:ins w:id="439" w:author="Arcella" w:date="2020-06-16T17:56:00Z">
        <w:r w:rsidRPr="00C219E6">
          <w:rPr>
            <w:rFonts w:ascii="Times New Roman" w:eastAsia="Times New Roman" w:hAnsi="Times New Roman" w:cs="Times New Roman"/>
            <w:sz w:val="24"/>
            <w:szCs w:val="24"/>
          </w:rPr>
          <w:lastRenderedPageBreak/>
          <w:t>eastern part of the Barents Sea</w:t>
        </w:r>
      </w:ins>
      <w:ins w:id="440" w:author="Arcella" w:date="2020-06-16T18:00:00Z">
        <w:r w:rsidR="00B14A7C">
          <w:rPr>
            <w:rFonts w:ascii="Times New Roman" w:eastAsia="Times New Roman" w:hAnsi="Times New Roman" w:cs="Times New Roman"/>
            <w:sz w:val="24"/>
            <w:szCs w:val="24"/>
          </w:rPr>
          <w:t xml:space="preserve">, </w:t>
        </w:r>
      </w:ins>
      <w:ins w:id="441" w:author="Arcella" w:date="2020-06-20T12:35:00Z">
        <w:r w:rsidR="00AE46CC">
          <w:rPr>
            <w:rFonts w:ascii="Times New Roman" w:eastAsia="Times New Roman" w:hAnsi="Times New Roman" w:cs="Times New Roman"/>
            <w:sz w:val="24"/>
            <w:szCs w:val="24"/>
          </w:rPr>
          <w:t>where t</w:t>
        </w:r>
        <w:r w:rsidR="00AE46CC" w:rsidRPr="00C219E6">
          <w:rPr>
            <w:rFonts w:ascii="Times New Roman" w:eastAsia="Times New Roman" w:hAnsi="Times New Roman" w:cs="Times New Roman"/>
            <w:sz w:val="24"/>
            <w:szCs w:val="24"/>
          </w:rPr>
          <w:t>h</w:t>
        </w:r>
        <w:r w:rsidR="00AE46CC">
          <w:rPr>
            <w:rFonts w:ascii="Times New Roman" w:eastAsia="Times New Roman" w:hAnsi="Times New Roman" w:cs="Times New Roman"/>
            <w:sz w:val="24"/>
            <w:szCs w:val="24"/>
            <w:lang w:val="en-GB"/>
          </w:rPr>
          <w:t>is</w:t>
        </w:r>
        <w:r w:rsidR="00AE46CC">
          <w:rPr>
            <w:rFonts w:ascii="Times New Roman" w:eastAsia="Times New Roman" w:hAnsi="Times New Roman" w:cs="Times New Roman"/>
            <w:sz w:val="24"/>
            <w:szCs w:val="24"/>
          </w:rPr>
          <w:t xml:space="preserve"> </w:t>
        </w:r>
        <w:r w:rsidR="00AE46CC" w:rsidRPr="00C219E6">
          <w:rPr>
            <w:rFonts w:ascii="Times New Roman" w:eastAsia="Times New Roman" w:hAnsi="Times New Roman" w:cs="Times New Roman"/>
            <w:sz w:val="24"/>
            <w:szCs w:val="24"/>
          </w:rPr>
          <w:t>variation was evident</w:t>
        </w:r>
        <w:r w:rsidR="00AE46CC">
          <w:rPr>
            <w:rFonts w:ascii="Times New Roman" w:eastAsia="Times New Roman" w:hAnsi="Times New Roman" w:cs="Times New Roman"/>
            <w:sz w:val="24"/>
            <w:szCs w:val="24"/>
          </w:rPr>
          <w:t>,</w:t>
        </w:r>
        <w:r w:rsidR="00AE46CC" w:rsidRPr="00C219E6">
          <w:rPr>
            <w:rFonts w:ascii="Times New Roman" w:eastAsia="Times New Roman" w:hAnsi="Times New Roman" w:cs="Times New Roman"/>
            <w:sz w:val="24"/>
            <w:szCs w:val="24"/>
          </w:rPr>
          <w:t xml:space="preserve"> </w:t>
        </w:r>
        <w:r w:rsidR="00AE46CC">
          <w:rPr>
            <w:rFonts w:ascii="Times New Roman" w:eastAsia="Times New Roman" w:hAnsi="Times New Roman" w:cs="Times New Roman"/>
            <w:sz w:val="24"/>
            <w:szCs w:val="24"/>
          </w:rPr>
          <w:t>is also</w:t>
        </w:r>
        <w:r w:rsidR="00AE46CC" w:rsidRPr="00C219E6">
          <w:rPr>
            <w:rFonts w:ascii="Times New Roman" w:eastAsia="Times New Roman" w:hAnsi="Times New Roman" w:cs="Times New Roman"/>
            <w:sz w:val="24"/>
            <w:szCs w:val="24"/>
          </w:rPr>
          <w:t xml:space="preserve"> </w:t>
        </w:r>
      </w:ins>
      <w:ins w:id="442" w:author="Arcella" w:date="2020-06-16T18:00:00Z">
        <w:r w:rsidR="00B14A7C">
          <w:rPr>
            <w:rFonts w:ascii="Times New Roman" w:eastAsia="Times New Roman" w:hAnsi="Times New Roman" w:cs="Times New Roman"/>
            <w:sz w:val="24"/>
            <w:szCs w:val="24"/>
          </w:rPr>
          <w:t>the coldest</w:t>
        </w:r>
      </w:ins>
      <w:ins w:id="443" w:author="Arcella" w:date="2020-06-16T17:56:00Z">
        <w:r w:rsidRPr="00C219E6">
          <w:rPr>
            <w:rFonts w:ascii="Times New Roman" w:eastAsia="Times New Roman" w:hAnsi="Times New Roman" w:cs="Times New Roman"/>
            <w:sz w:val="24"/>
            <w:szCs w:val="24"/>
          </w:rPr>
          <w:t xml:space="preserve">. The border between </w:t>
        </w:r>
      </w:ins>
      <w:ins w:id="444" w:author="Arcella" w:date="2020-06-16T18:00:00Z">
        <w:r w:rsidR="00B14A7C">
          <w:rPr>
            <w:rFonts w:ascii="Times New Roman" w:eastAsia="Times New Roman" w:hAnsi="Times New Roman" w:cs="Times New Roman"/>
            <w:sz w:val="24"/>
            <w:szCs w:val="24"/>
          </w:rPr>
          <w:t xml:space="preserve">the </w:t>
        </w:r>
      </w:ins>
      <w:ins w:id="445" w:author="Arcella" w:date="2020-06-16T17:56:00Z">
        <w:r w:rsidRPr="00C219E6">
          <w:rPr>
            <w:rFonts w:ascii="Times New Roman" w:eastAsia="Times New Roman" w:hAnsi="Times New Roman" w:cs="Times New Roman"/>
            <w:sz w:val="24"/>
            <w:szCs w:val="24"/>
          </w:rPr>
          <w:t xml:space="preserve">more temperate populations of </w:t>
        </w:r>
        <w:r w:rsidRPr="00C219E6">
          <w:rPr>
            <w:rFonts w:ascii="Times New Roman" w:eastAsia="Times New Roman" w:hAnsi="Times New Roman" w:cs="Times New Roman"/>
            <w:i/>
            <w:sz w:val="24"/>
            <w:szCs w:val="24"/>
          </w:rPr>
          <w:t>M.edulis</w:t>
        </w:r>
        <w:r w:rsidRPr="00C219E6">
          <w:rPr>
            <w:rFonts w:ascii="Times New Roman" w:eastAsia="Times New Roman" w:hAnsi="Times New Roman" w:cs="Times New Roman"/>
            <w:sz w:val="24"/>
            <w:szCs w:val="24"/>
          </w:rPr>
          <w:t xml:space="preserve"> with “normal” </w:t>
        </w:r>
      </w:ins>
      <w:ins w:id="446" w:author="Arcella" w:date="2020-06-20T12:35:00Z">
        <w:r w:rsidR="00AE46CC">
          <w:rPr>
            <w:rFonts w:ascii="Times New Roman" w:eastAsia="Times New Roman" w:hAnsi="Times New Roman" w:cs="Times New Roman"/>
            <w:sz w:val="24"/>
            <w:szCs w:val="24"/>
          </w:rPr>
          <w:t>(</w:t>
        </w:r>
      </w:ins>
      <w:ins w:id="447" w:author="Arcella" w:date="2020-06-16T17:56:00Z">
        <w:r w:rsidRPr="00C219E6">
          <w:rPr>
            <w:rFonts w:ascii="Times New Roman" w:eastAsia="Times New Roman" w:hAnsi="Times New Roman" w:cs="Times New Roman"/>
            <w:sz w:val="24"/>
            <w:szCs w:val="24"/>
          </w:rPr>
          <w:t>high</w:t>
        </w:r>
      </w:ins>
      <w:ins w:id="448" w:author="Arcella" w:date="2020-06-20T12:35:00Z">
        <w:r w:rsidR="00AE46CC">
          <w:rPr>
            <w:rFonts w:ascii="Times New Roman" w:eastAsia="Times New Roman" w:hAnsi="Times New Roman" w:cs="Times New Roman"/>
            <w:sz w:val="24"/>
            <w:szCs w:val="24"/>
          </w:rPr>
          <w:t>)</w:t>
        </w:r>
      </w:ins>
      <w:ins w:id="449" w:author="Arcella" w:date="2020-06-16T17:56:00Z">
        <w:r w:rsidRPr="00C219E6">
          <w:rPr>
            <w:rFonts w:ascii="Times New Roman" w:eastAsia="Times New Roman" w:hAnsi="Times New Roman" w:cs="Times New Roman"/>
            <w:sz w:val="24"/>
            <w:szCs w:val="24"/>
          </w:rPr>
          <w:t xml:space="preserve"> frequencies of </w:t>
        </w:r>
      </w:ins>
      <w:ins w:id="450" w:author="Arcella" w:date="2020-06-16T18:00:00Z">
        <w:r w:rsidR="00B14A7C">
          <w:rPr>
            <w:rFonts w:ascii="Times New Roman" w:eastAsia="Times New Roman" w:hAnsi="Times New Roman" w:cs="Times New Roman"/>
            <w:sz w:val="24"/>
            <w:szCs w:val="24"/>
          </w:rPr>
          <w:t xml:space="preserve">the </w:t>
        </w:r>
      </w:ins>
      <w:ins w:id="451" w:author="Arcella" w:date="2020-06-16T17:56:00Z">
        <w:r w:rsidRPr="00C219E6">
          <w:rPr>
            <w:rFonts w:ascii="Times New Roman" w:eastAsia="Times New Roman" w:hAnsi="Times New Roman" w:cs="Times New Roman"/>
            <w:sz w:val="24"/>
            <w:szCs w:val="24"/>
          </w:rPr>
          <w:t>E-morphotype</w:t>
        </w:r>
      </w:ins>
      <w:ins w:id="452" w:author="Arcella" w:date="2020-06-16T18:00:00Z">
        <w:r w:rsidR="00B14A7C">
          <w:rPr>
            <w:rFonts w:ascii="Times New Roman" w:eastAsia="Times New Roman" w:hAnsi="Times New Roman" w:cs="Times New Roman"/>
            <w:sz w:val="24"/>
            <w:szCs w:val="24"/>
          </w:rPr>
          <w:t xml:space="preserve"> </w:t>
        </w:r>
      </w:ins>
      <w:ins w:id="453" w:author="Arcella" w:date="2020-06-16T17:56:00Z">
        <w:r w:rsidRPr="00C219E6">
          <w:rPr>
            <w:rFonts w:ascii="Times New Roman" w:eastAsia="Times New Roman" w:hAnsi="Times New Roman" w:cs="Times New Roman"/>
            <w:sz w:val="24"/>
            <w:szCs w:val="24"/>
          </w:rPr>
          <w:t>and</w:t>
        </w:r>
      </w:ins>
      <w:ins w:id="454" w:author="Arcella" w:date="2020-06-20T12:35:00Z">
        <w:r w:rsidR="00AE46CC">
          <w:rPr>
            <w:rFonts w:ascii="Times New Roman" w:eastAsia="Times New Roman" w:hAnsi="Times New Roman" w:cs="Times New Roman"/>
            <w:sz w:val="24"/>
            <w:szCs w:val="24"/>
          </w:rPr>
          <w:t xml:space="preserve"> the</w:t>
        </w:r>
      </w:ins>
      <w:ins w:id="455" w:author="Arcella" w:date="2020-06-16T17:56:00Z">
        <w:r w:rsidRPr="00C219E6">
          <w:rPr>
            <w:rFonts w:ascii="Times New Roman" w:eastAsia="Times New Roman" w:hAnsi="Times New Roman" w:cs="Times New Roman"/>
            <w:sz w:val="24"/>
            <w:szCs w:val="24"/>
          </w:rPr>
          <w:t xml:space="preserve"> more Arctic populations with</w:t>
        </w:r>
      </w:ins>
      <w:ins w:id="456" w:author="Arcella" w:date="2020-06-20T12:36:00Z">
        <w:r w:rsidR="00AE46CC">
          <w:rPr>
            <w:rFonts w:ascii="Times New Roman" w:eastAsia="Times New Roman" w:hAnsi="Times New Roman" w:cs="Times New Roman"/>
            <w:sz w:val="24"/>
            <w:szCs w:val="24"/>
          </w:rPr>
          <w:t xml:space="preserve"> lower </w:t>
        </w:r>
      </w:ins>
      <w:ins w:id="457" w:author="Arcella" w:date="2020-06-16T17:56:00Z">
        <w:r w:rsidRPr="00C219E6">
          <w:rPr>
            <w:rFonts w:ascii="Times New Roman" w:eastAsia="Times New Roman" w:hAnsi="Times New Roman" w:cs="Times New Roman"/>
            <w:sz w:val="24"/>
            <w:szCs w:val="24"/>
          </w:rPr>
          <w:t>frequencies</w:t>
        </w:r>
      </w:ins>
      <w:ins w:id="458" w:author="Arcella" w:date="2020-06-20T12:36:00Z">
        <w:r w:rsidR="00AE46CC">
          <w:rPr>
            <w:rFonts w:ascii="Times New Roman" w:eastAsia="Times New Roman" w:hAnsi="Times New Roman" w:cs="Times New Roman"/>
            <w:sz w:val="24"/>
            <w:szCs w:val="24"/>
          </w:rPr>
          <w:t xml:space="preserve"> </w:t>
        </w:r>
        <w:r w:rsidR="00AE46CC" w:rsidRPr="00C219E6">
          <w:rPr>
            <w:rFonts w:ascii="Times New Roman" w:eastAsia="Times New Roman" w:hAnsi="Times New Roman" w:cs="Times New Roman"/>
            <w:sz w:val="24"/>
            <w:szCs w:val="24"/>
          </w:rPr>
          <w:t xml:space="preserve">of </w:t>
        </w:r>
        <w:r w:rsidR="00AE46CC">
          <w:rPr>
            <w:rFonts w:ascii="Times New Roman" w:eastAsia="Times New Roman" w:hAnsi="Times New Roman" w:cs="Times New Roman"/>
            <w:sz w:val="24"/>
            <w:szCs w:val="24"/>
          </w:rPr>
          <w:t xml:space="preserve">the </w:t>
        </w:r>
        <w:r w:rsidR="00AE46CC" w:rsidRPr="00C219E6">
          <w:rPr>
            <w:rFonts w:ascii="Times New Roman" w:eastAsia="Times New Roman" w:hAnsi="Times New Roman" w:cs="Times New Roman"/>
            <w:sz w:val="24"/>
            <w:szCs w:val="24"/>
          </w:rPr>
          <w:t>E-morphotype</w:t>
        </w:r>
        <w:r w:rsidR="00AE46CC">
          <w:rPr>
            <w:rFonts w:ascii="Times New Roman" w:eastAsia="Times New Roman" w:hAnsi="Times New Roman" w:cs="Times New Roman"/>
            <w:sz w:val="24"/>
            <w:szCs w:val="24"/>
          </w:rPr>
          <w:t xml:space="preserve"> </w:t>
        </w:r>
      </w:ins>
      <w:ins w:id="459" w:author="Arcella" w:date="2020-06-16T17:56:00Z">
        <w:r w:rsidRPr="00C219E6">
          <w:rPr>
            <w:rFonts w:ascii="Times New Roman" w:eastAsia="Times New Roman" w:hAnsi="Times New Roman" w:cs="Times New Roman"/>
            <w:sz w:val="24"/>
            <w:szCs w:val="24"/>
          </w:rPr>
          <w:t>in oceanic habitats runs somewhere between North Cape and Kola Bay (Fig. 1)</w:t>
        </w:r>
      </w:ins>
      <w:ins w:id="460" w:author="Arcella" w:date="2020-06-16T18:01:00Z">
        <w:r w:rsidR="00B14A7C">
          <w:rPr>
            <w:rFonts w:ascii="Times New Roman" w:eastAsia="Times New Roman" w:hAnsi="Times New Roman" w:cs="Times New Roman"/>
            <w:sz w:val="24"/>
            <w:szCs w:val="24"/>
          </w:rPr>
          <w:t>.</w:t>
        </w:r>
      </w:ins>
      <w:ins w:id="461" w:author="Arcella" w:date="2020-06-16T17:56:00Z">
        <w:r w:rsidRPr="00C219E6">
          <w:rPr>
            <w:rFonts w:ascii="Times New Roman" w:eastAsia="Times New Roman" w:hAnsi="Times New Roman" w:cs="Times New Roman"/>
            <w:sz w:val="24"/>
            <w:szCs w:val="24"/>
          </w:rPr>
          <w:t xml:space="preserve"> </w:t>
        </w:r>
      </w:ins>
      <w:ins w:id="462" w:author="Arcella" w:date="2020-06-16T18:01:00Z">
        <w:r w:rsidR="00B14A7C">
          <w:rPr>
            <w:rFonts w:ascii="Times New Roman" w:eastAsia="Times New Roman" w:hAnsi="Times New Roman" w:cs="Times New Roman"/>
            <w:sz w:val="24"/>
            <w:szCs w:val="24"/>
          </w:rPr>
          <w:t xml:space="preserve">This </w:t>
        </w:r>
      </w:ins>
      <w:ins w:id="463" w:author="Arcella" w:date="2020-06-16T17:56:00Z">
        <w:r w:rsidRPr="00C219E6">
          <w:rPr>
            <w:rFonts w:ascii="Times New Roman" w:eastAsia="Times New Roman" w:hAnsi="Times New Roman" w:cs="Times New Roman"/>
            <w:sz w:val="24"/>
            <w:szCs w:val="24"/>
          </w:rPr>
          <w:t>area</w:t>
        </w:r>
      </w:ins>
      <w:ins w:id="464" w:author="Arcella" w:date="2020-06-16T18:01:00Z">
        <w:r w:rsidR="00B14A7C">
          <w:rPr>
            <w:rFonts w:ascii="Times New Roman" w:eastAsia="Times New Roman" w:hAnsi="Times New Roman" w:cs="Times New Roman"/>
            <w:sz w:val="24"/>
            <w:szCs w:val="24"/>
          </w:rPr>
          <w:t xml:space="preserve"> has</w:t>
        </w:r>
      </w:ins>
      <w:ins w:id="465" w:author="Arcella" w:date="2020-06-16T17:56:00Z">
        <w:r w:rsidRPr="00C219E6">
          <w:rPr>
            <w:rFonts w:ascii="Times New Roman" w:eastAsia="Times New Roman" w:hAnsi="Times New Roman" w:cs="Times New Roman"/>
            <w:sz w:val="24"/>
            <w:szCs w:val="24"/>
          </w:rPr>
          <w:t xml:space="preserve"> mean annual, summer and winter sea surface temperatures </w:t>
        </w:r>
      </w:ins>
      <w:ins w:id="466" w:author="Arcella" w:date="2020-06-16T18:01:00Z">
        <w:r w:rsidR="00B14A7C">
          <w:rPr>
            <w:rFonts w:ascii="Times New Roman" w:eastAsia="Times New Roman" w:hAnsi="Times New Roman" w:cs="Times New Roman"/>
            <w:sz w:val="24"/>
            <w:szCs w:val="24"/>
          </w:rPr>
          <w:t xml:space="preserve">of </w:t>
        </w:r>
      </w:ins>
      <w:ins w:id="467" w:author="Arcella" w:date="2020-06-16T17:56:00Z">
        <w:r w:rsidRPr="00C219E6">
          <w:rPr>
            <w:rFonts w:ascii="Times New Roman" w:eastAsia="Times New Roman" w:hAnsi="Times New Roman" w:cs="Times New Roman"/>
            <w:sz w:val="24"/>
            <w:szCs w:val="24"/>
          </w:rPr>
          <w:t>about 6</w:t>
        </w:r>
        <w:r w:rsidRPr="00C219E6">
          <w:rPr>
            <w:rFonts w:ascii="Times New Roman" w:eastAsia="Noto Sans Symbols" w:hAnsi="Times New Roman" w:cs="Times New Roman"/>
            <w:sz w:val="24"/>
            <w:szCs w:val="24"/>
          </w:rPr>
          <w:t>°</w:t>
        </w:r>
        <w:r w:rsidRPr="00C219E6">
          <w:rPr>
            <w:rFonts w:ascii="Times New Roman" w:eastAsia="Times New Roman" w:hAnsi="Times New Roman" w:cs="Times New Roman"/>
            <w:sz w:val="24"/>
            <w:szCs w:val="24"/>
          </w:rPr>
          <w:t>C, 9</w:t>
        </w:r>
        <w:r w:rsidRPr="00C219E6">
          <w:rPr>
            <w:rFonts w:ascii="Times New Roman" w:eastAsia="Noto Sans Symbols" w:hAnsi="Times New Roman" w:cs="Times New Roman"/>
            <w:sz w:val="24"/>
            <w:szCs w:val="24"/>
          </w:rPr>
          <w:t>°</w:t>
        </w:r>
        <w:r w:rsidRPr="00C219E6">
          <w:rPr>
            <w:rFonts w:ascii="Times New Roman" w:eastAsia="Times New Roman" w:hAnsi="Times New Roman" w:cs="Times New Roman"/>
            <w:sz w:val="24"/>
            <w:szCs w:val="24"/>
          </w:rPr>
          <w:t>C and 4</w:t>
        </w:r>
        <w:r w:rsidRPr="00C219E6">
          <w:rPr>
            <w:rFonts w:ascii="Times New Roman" w:eastAsia="Noto Sans Symbols" w:hAnsi="Times New Roman" w:cs="Times New Roman"/>
            <w:sz w:val="24"/>
            <w:szCs w:val="24"/>
          </w:rPr>
          <w:t>°</w:t>
        </w:r>
        <w:r w:rsidRPr="00C219E6">
          <w:rPr>
            <w:rFonts w:ascii="Times New Roman" w:eastAsia="Times New Roman" w:hAnsi="Times New Roman" w:cs="Times New Roman"/>
            <w:sz w:val="24"/>
            <w:szCs w:val="24"/>
          </w:rPr>
          <w:t>C, respectively (</w:t>
        </w:r>
        <w:r w:rsidRPr="00C219E6">
          <w:rPr>
            <w:rFonts w:ascii="Times New Roman" w:eastAsia="Times New Roman" w:hAnsi="Times New Roman" w:cs="Times New Roman"/>
            <w:i/>
            <w:sz w:val="24"/>
            <w:szCs w:val="24"/>
          </w:rPr>
          <w:t>http://esimo.oceanography.ru/).</w:t>
        </w:r>
        <w:r w:rsidRPr="00C219E6">
          <w:rPr>
            <w:rFonts w:ascii="Times New Roman" w:eastAsia="Times New Roman" w:hAnsi="Times New Roman" w:cs="Times New Roman"/>
            <w:sz w:val="24"/>
            <w:szCs w:val="24"/>
          </w:rPr>
          <w:t xml:space="preserve"> </w:t>
        </w:r>
      </w:ins>
      <w:ins w:id="468" w:author="Arcella" w:date="2020-06-16T18:02:00Z">
        <w:r w:rsidR="00B14A7C">
          <w:rPr>
            <w:rFonts w:ascii="Times New Roman" w:eastAsia="Times New Roman" w:hAnsi="Times New Roman" w:cs="Times New Roman"/>
            <w:sz w:val="24"/>
            <w:szCs w:val="24"/>
          </w:rPr>
          <w:t>Since</w:t>
        </w:r>
      </w:ins>
      <w:ins w:id="469" w:author="Arcella" w:date="2020-06-16T17:56:00Z">
        <w:r w:rsidRPr="00C219E6">
          <w:rPr>
            <w:rFonts w:ascii="Times New Roman" w:eastAsia="Times New Roman" w:hAnsi="Times New Roman" w:cs="Times New Roman"/>
            <w:sz w:val="24"/>
            <w:szCs w:val="24"/>
          </w:rPr>
          <w:t xml:space="preserve"> </w:t>
        </w:r>
      </w:ins>
      <w:ins w:id="470" w:author="Arcella" w:date="2020-06-20T12:37:00Z">
        <w:r w:rsidR="00AE46CC">
          <w:rPr>
            <w:rFonts w:ascii="Times New Roman" w:eastAsia="Times New Roman" w:hAnsi="Times New Roman" w:cs="Times New Roman"/>
            <w:sz w:val="24"/>
            <w:szCs w:val="24"/>
          </w:rPr>
          <w:t>lower</w:t>
        </w:r>
      </w:ins>
      <w:ins w:id="471" w:author="Arcella" w:date="2020-06-16T17:56:00Z">
        <w:r w:rsidRPr="00C219E6">
          <w:rPr>
            <w:rFonts w:ascii="Times New Roman" w:eastAsia="Times New Roman" w:hAnsi="Times New Roman" w:cs="Times New Roman"/>
            <w:sz w:val="24"/>
            <w:szCs w:val="24"/>
          </w:rPr>
          <w:t xml:space="preserve"> frequencies of </w:t>
        </w:r>
      </w:ins>
      <w:ins w:id="472" w:author="Arcella" w:date="2020-06-16T18:02:00Z">
        <w:r w:rsidR="00B14A7C">
          <w:rPr>
            <w:rFonts w:ascii="Times New Roman" w:eastAsia="Times New Roman" w:hAnsi="Times New Roman" w:cs="Times New Roman"/>
            <w:sz w:val="24"/>
            <w:szCs w:val="24"/>
          </w:rPr>
          <w:t xml:space="preserve">the </w:t>
        </w:r>
      </w:ins>
      <w:ins w:id="473" w:author="Arcella" w:date="2020-06-16T17:56:00Z">
        <w:r w:rsidRPr="00C219E6">
          <w:rPr>
            <w:rFonts w:ascii="Times New Roman" w:eastAsia="Times New Roman" w:hAnsi="Times New Roman" w:cs="Times New Roman"/>
            <w:sz w:val="24"/>
            <w:szCs w:val="24"/>
          </w:rPr>
          <w:t>E-morphotype</w:t>
        </w:r>
      </w:ins>
      <w:ins w:id="474" w:author="Arcella" w:date="2020-06-16T18:02:00Z">
        <w:r w:rsidR="00B14A7C">
          <w:rPr>
            <w:rFonts w:ascii="Times New Roman" w:eastAsia="Times New Roman" w:hAnsi="Times New Roman" w:cs="Times New Roman"/>
            <w:sz w:val="24"/>
            <w:szCs w:val="24"/>
          </w:rPr>
          <w:t xml:space="preserve"> </w:t>
        </w:r>
      </w:ins>
      <w:ins w:id="475" w:author="Arcella" w:date="2020-06-16T17:56:00Z">
        <w:r w:rsidRPr="00C219E6">
          <w:rPr>
            <w:rFonts w:ascii="Times New Roman" w:eastAsia="Times New Roman" w:hAnsi="Times New Roman" w:cs="Times New Roman"/>
            <w:sz w:val="24"/>
            <w:szCs w:val="24"/>
          </w:rPr>
          <w:t>were</w:t>
        </w:r>
      </w:ins>
      <w:ins w:id="476" w:author="Arcella" w:date="2020-06-16T18:02:00Z">
        <w:r w:rsidR="00B14A7C">
          <w:rPr>
            <w:rFonts w:ascii="Times New Roman" w:eastAsia="Times New Roman" w:hAnsi="Times New Roman" w:cs="Times New Roman"/>
            <w:sz w:val="24"/>
            <w:szCs w:val="24"/>
          </w:rPr>
          <w:t xml:space="preserve"> also</w:t>
        </w:r>
      </w:ins>
      <w:ins w:id="477" w:author="Arcella" w:date="2020-06-16T17:56:00Z">
        <w:r w:rsidRPr="00C219E6">
          <w:rPr>
            <w:rFonts w:ascii="Times New Roman" w:eastAsia="Times New Roman" w:hAnsi="Times New Roman" w:cs="Times New Roman"/>
            <w:sz w:val="24"/>
            <w:szCs w:val="24"/>
          </w:rPr>
          <w:t xml:space="preserve"> revealed in populations of </w:t>
        </w:r>
        <w:r w:rsidRPr="00C219E6">
          <w:rPr>
            <w:rFonts w:ascii="Times New Roman" w:eastAsia="Times New Roman" w:hAnsi="Times New Roman" w:cs="Times New Roman"/>
            <w:i/>
            <w:sz w:val="24"/>
            <w:szCs w:val="24"/>
          </w:rPr>
          <w:t xml:space="preserve">M. edulis </w:t>
        </w:r>
        <w:r w:rsidRPr="00C219E6">
          <w:rPr>
            <w:rFonts w:ascii="Times New Roman" w:eastAsia="Times New Roman" w:hAnsi="Times New Roman" w:cs="Times New Roman"/>
            <w:sz w:val="24"/>
            <w:szCs w:val="24"/>
          </w:rPr>
          <w:t>from Greenland and the Gulf of St. Lawrence (full saline habitats), we suspect that salinity-related variation could be</w:t>
        </w:r>
      </w:ins>
      <w:ins w:id="478" w:author="Arcella" w:date="2020-06-16T18:01:00Z">
        <w:r w:rsidR="00B14A7C">
          <w:rPr>
            <w:rFonts w:ascii="Times New Roman" w:eastAsia="Times New Roman" w:hAnsi="Times New Roman" w:cs="Times New Roman"/>
            <w:sz w:val="24"/>
            <w:szCs w:val="24"/>
          </w:rPr>
          <w:t xml:space="preserve"> </w:t>
        </w:r>
      </w:ins>
      <w:ins w:id="479" w:author="Arcella" w:date="2020-06-16T17:56:00Z">
        <w:r w:rsidRPr="00C219E6">
          <w:rPr>
            <w:rFonts w:ascii="Times New Roman" w:eastAsia="Times New Roman" w:hAnsi="Times New Roman" w:cs="Times New Roman"/>
            <w:sz w:val="24"/>
            <w:szCs w:val="24"/>
          </w:rPr>
          <w:t>present in high latitudes of West</w:t>
        </w:r>
      </w:ins>
      <w:ins w:id="480" w:author="Arcella" w:date="2020-06-16T18:01:00Z">
        <w:r w:rsidR="00B14A7C">
          <w:rPr>
            <w:rFonts w:ascii="Times New Roman" w:eastAsia="Times New Roman" w:hAnsi="Times New Roman" w:cs="Times New Roman"/>
            <w:sz w:val="24"/>
            <w:szCs w:val="24"/>
          </w:rPr>
          <w:t>ern</w:t>
        </w:r>
      </w:ins>
      <w:ins w:id="481" w:author="Arcella" w:date="2020-06-16T17:56:00Z">
        <w:r w:rsidRPr="00C219E6">
          <w:rPr>
            <w:rFonts w:ascii="Times New Roman" w:eastAsia="Times New Roman" w:hAnsi="Times New Roman" w:cs="Times New Roman"/>
            <w:sz w:val="24"/>
            <w:szCs w:val="24"/>
          </w:rPr>
          <w:t xml:space="preserve"> Atlantic</w:t>
        </w:r>
      </w:ins>
      <w:ins w:id="482" w:author="Arcella" w:date="2020-06-16T18:46:00Z">
        <w:r w:rsidR="000A5A9A">
          <w:rPr>
            <w:rFonts w:ascii="Times New Roman" w:eastAsia="Times New Roman" w:hAnsi="Times New Roman" w:cs="Times New Roman"/>
            <w:sz w:val="24"/>
            <w:szCs w:val="24"/>
          </w:rPr>
          <w:t xml:space="preserve"> as well</w:t>
        </w:r>
      </w:ins>
      <w:ins w:id="483" w:author="Arcella" w:date="2020-06-16T17:56:00Z">
        <w:r w:rsidRPr="00C219E6">
          <w:rPr>
            <w:rFonts w:ascii="Times New Roman" w:eastAsia="Times New Roman" w:hAnsi="Times New Roman" w:cs="Times New Roman"/>
            <w:sz w:val="24"/>
            <w:szCs w:val="24"/>
          </w:rPr>
          <w:t xml:space="preserve">. </w:t>
        </w:r>
      </w:ins>
    </w:p>
    <w:p w14:paraId="2C7710B9" w14:textId="74A3F251" w:rsidR="00726D12" w:rsidRPr="00C219E6" w:rsidRDefault="000A5A9A">
      <w:pPr>
        <w:spacing w:line="360" w:lineRule="auto"/>
        <w:rPr>
          <w:rFonts w:ascii="Times New Roman" w:eastAsia="Times New Roman" w:hAnsi="Times New Roman" w:cs="Times New Roman"/>
          <w:sz w:val="24"/>
          <w:szCs w:val="24"/>
        </w:rPr>
      </w:pPr>
      <w:ins w:id="484" w:author="Arcella" w:date="2020-06-16T18:42:00Z">
        <w:r>
          <w:rPr>
            <w:rFonts w:ascii="Times New Roman" w:eastAsia="Times New Roman" w:hAnsi="Times New Roman" w:cs="Times New Roman"/>
            <w:sz w:val="24"/>
            <w:szCs w:val="24"/>
          </w:rPr>
          <w:t>The</w:t>
        </w:r>
        <w:r w:rsidRPr="00C219E6">
          <w:rPr>
            <w:rFonts w:ascii="Times New Roman" w:eastAsia="Times New Roman" w:hAnsi="Times New Roman" w:cs="Times New Roman"/>
            <w:sz w:val="24"/>
            <w:szCs w:val="24"/>
          </w:rPr>
          <w:t xml:space="preserve"> </w:t>
        </w:r>
        <w:r w:rsidRPr="00C219E6">
          <w:rPr>
            <w:rFonts w:ascii="Times New Roman" w:eastAsia="Times New Roman" w:hAnsi="Times New Roman" w:cs="Times New Roman"/>
            <w:sz w:val="24"/>
            <w:szCs w:val="24"/>
            <w:highlight w:val="yellow"/>
          </w:rPr>
          <w:t>local</w:t>
        </w:r>
        <w:r w:rsidRPr="00C219E6">
          <w:rPr>
            <w:rFonts w:ascii="Times New Roman" w:eastAsia="Times New Roman" w:hAnsi="Times New Roman" w:cs="Times New Roman"/>
            <w:sz w:val="24"/>
            <w:szCs w:val="24"/>
          </w:rPr>
          <w:t xml:space="preserve"> factors </w:t>
        </w:r>
        <w:r>
          <w:rPr>
            <w:rFonts w:ascii="Times New Roman" w:eastAsia="Times New Roman" w:hAnsi="Times New Roman" w:cs="Times New Roman"/>
            <w:sz w:val="24"/>
            <w:szCs w:val="24"/>
          </w:rPr>
          <w:t>possibly</w:t>
        </w:r>
        <w:r w:rsidRPr="00C219E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affecting the</w:t>
        </w:r>
        <w:r w:rsidRPr="00C219E6">
          <w:rPr>
            <w:rFonts w:ascii="Times New Roman" w:eastAsia="Times New Roman" w:hAnsi="Times New Roman" w:cs="Times New Roman"/>
            <w:sz w:val="24"/>
            <w:szCs w:val="24"/>
          </w:rPr>
          <w:t xml:space="preserve"> morphotype frequencies in </w:t>
        </w:r>
        <w:r w:rsidRPr="00C219E6">
          <w:rPr>
            <w:rFonts w:ascii="Times New Roman" w:eastAsia="Times New Roman" w:hAnsi="Times New Roman" w:cs="Times New Roman"/>
            <w:i/>
            <w:sz w:val="24"/>
            <w:szCs w:val="24"/>
          </w:rPr>
          <w:t>M. trossulus</w:t>
        </w:r>
        <w:r w:rsidRPr="00C219E6">
          <w:rPr>
            <w:rFonts w:ascii="Times New Roman" w:eastAsia="Times New Roman" w:hAnsi="Times New Roman" w:cs="Times New Roman"/>
            <w:sz w:val="24"/>
            <w:szCs w:val="24"/>
          </w:rPr>
          <w:t xml:space="preserve"> remain</w:t>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 xml:space="preserve">unknown. Nevertheless, we suspect that the </w:t>
        </w:r>
        <w:r w:rsidRPr="00C219E6">
          <w:rPr>
            <w:rFonts w:ascii="Times New Roman" w:eastAsia="Times New Roman" w:hAnsi="Times New Roman" w:cs="Times New Roman"/>
            <w:sz w:val="24"/>
            <w:szCs w:val="24"/>
          </w:rPr>
          <w:t xml:space="preserve">nearly zeros frequencies of </w:t>
        </w:r>
        <w:r>
          <w:rPr>
            <w:rFonts w:ascii="Times New Roman" w:eastAsia="Times New Roman" w:hAnsi="Times New Roman" w:cs="Times New Roman"/>
            <w:sz w:val="24"/>
            <w:szCs w:val="24"/>
          </w:rPr>
          <w:t xml:space="preserve">the </w:t>
        </w:r>
        <w:r w:rsidRPr="00C219E6">
          <w:rPr>
            <w:rFonts w:ascii="Times New Roman" w:eastAsia="Times New Roman" w:hAnsi="Times New Roman" w:cs="Times New Roman"/>
            <w:sz w:val="24"/>
            <w:szCs w:val="24"/>
          </w:rPr>
          <w:t>T-morphotype</w:t>
        </w:r>
        <w:r>
          <w:rPr>
            <w:rFonts w:ascii="Times New Roman" w:eastAsia="Times New Roman" w:hAnsi="Times New Roman" w:cs="Times New Roman"/>
            <w:sz w:val="24"/>
            <w:szCs w:val="24"/>
          </w:rPr>
          <w:t xml:space="preserve"> in the </w:t>
        </w:r>
        <w:r w:rsidRPr="00C219E6">
          <w:rPr>
            <w:rFonts w:ascii="Times New Roman" w:eastAsia="Times New Roman" w:hAnsi="Times New Roman" w:cs="Times New Roman"/>
            <w:sz w:val="24"/>
            <w:szCs w:val="24"/>
          </w:rPr>
          <w:t xml:space="preserve">“outlier” samples </w:t>
        </w:r>
        <w:r>
          <w:rPr>
            <w:rFonts w:ascii="Times New Roman" w:eastAsia="Times New Roman" w:hAnsi="Times New Roman" w:cs="Times New Roman"/>
            <w:sz w:val="24"/>
            <w:szCs w:val="24"/>
          </w:rPr>
          <w:t>(</w:t>
        </w:r>
        <w:r w:rsidRPr="00C219E6">
          <w:rPr>
            <w:rFonts w:ascii="Times New Roman" w:eastAsia="Times New Roman" w:hAnsi="Times New Roman" w:cs="Times New Roman"/>
            <w:sz w:val="24"/>
            <w:szCs w:val="24"/>
          </w:rPr>
          <w:t xml:space="preserve">one </w:t>
        </w:r>
        <w:r>
          <w:rPr>
            <w:rFonts w:ascii="Times New Roman" w:eastAsia="Times New Roman" w:hAnsi="Times New Roman" w:cs="Times New Roman"/>
            <w:sz w:val="24"/>
            <w:szCs w:val="24"/>
          </w:rPr>
          <w:t xml:space="preserve">from </w:t>
        </w:r>
        <w:r w:rsidRPr="00C219E6">
          <w:rPr>
            <w:rFonts w:ascii="Times New Roman" w:eastAsia="Times New Roman" w:hAnsi="Times New Roman" w:cs="Times New Roman"/>
            <w:sz w:val="24"/>
            <w:szCs w:val="24"/>
          </w:rPr>
          <w:t>Norway</w:t>
        </w:r>
        <w:r>
          <w:rPr>
            <w:rFonts w:ascii="Times New Roman" w:eastAsia="Times New Roman" w:hAnsi="Times New Roman" w:cs="Times New Roman"/>
            <w:sz w:val="24"/>
            <w:szCs w:val="24"/>
          </w:rPr>
          <w:t xml:space="preserve">, almost from </w:t>
        </w:r>
        <w:r w:rsidRPr="00C219E6">
          <w:rPr>
            <w:rFonts w:ascii="Times New Roman" w:eastAsia="Times New Roman" w:hAnsi="Times New Roman" w:cs="Times New Roman"/>
            <w:sz w:val="24"/>
            <w:szCs w:val="24"/>
          </w:rPr>
          <w:t xml:space="preserve">the same place as </w:t>
        </w:r>
        <w:r>
          <w:rPr>
            <w:rFonts w:ascii="Times New Roman" w:eastAsia="Times New Roman" w:hAnsi="Times New Roman" w:cs="Times New Roman"/>
            <w:sz w:val="24"/>
            <w:szCs w:val="24"/>
          </w:rPr>
          <w:t xml:space="preserve">the </w:t>
        </w:r>
        <w:r w:rsidRPr="00C219E6">
          <w:rPr>
            <w:rFonts w:ascii="Times New Roman" w:eastAsia="Times New Roman" w:hAnsi="Times New Roman" w:cs="Times New Roman"/>
            <w:sz w:val="24"/>
            <w:szCs w:val="24"/>
          </w:rPr>
          <w:t>other</w:t>
        </w:r>
        <w:r>
          <w:rPr>
            <w:rFonts w:ascii="Times New Roman" w:eastAsia="Times New Roman" w:hAnsi="Times New Roman" w:cs="Times New Roman"/>
            <w:sz w:val="24"/>
            <w:szCs w:val="24"/>
          </w:rPr>
          <w:t xml:space="preserve"> </w:t>
        </w:r>
        <w:r w:rsidRPr="00C219E6">
          <w:rPr>
            <w:rFonts w:ascii="Times New Roman" w:eastAsia="Times New Roman" w:hAnsi="Times New Roman" w:cs="Times New Roman"/>
            <w:sz w:val="24"/>
            <w:szCs w:val="24"/>
          </w:rPr>
          <w:t xml:space="preserve">Bergen samples, and two from </w:t>
        </w:r>
        <w:r w:rsidRPr="00C219E6">
          <w:rPr>
            <w:rFonts w:ascii="Times New Roman" w:eastAsia="Times New Roman" w:hAnsi="Times New Roman" w:cs="Times New Roman"/>
            <w:sz w:val="24"/>
            <w:szCs w:val="24"/>
            <w:highlight w:val="yellow"/>
          </w:rPr>
          <w:t>??? (</w:t>
        </w:r>
        <w:proofErr w:type="spellStart"/>
        <w:r w:rsidRPr="00C219E6">
          <w:rPr>
            <w:rFonts w:ascii="Times New Roman" w:eastAsia="Times New Roman" w:hAnsi="Times New Roman" w:cs="Times New Roman"/>
            <w:sz w:val="24"/>
            <w:szCs w:val="24"/>
            <w:highlight w:val="yellow"/>
          </w:rPr>
          <w:t>название</w:t>
        </w:r>
        <w:proofErr w:type="spellEnd"/>
        <w:r w:rsidRPr="00C219E6">
          <w:rPr>
            <w:rFonts w:ascii="Times New Roman" w:eastAsia="Times New Roman" w:hAnsi="Times New Roman" w:cs="Times New Roman"/>
            <w:sz w:val="24"/>
            <w:szCs w:val="24"/>
            <w:highlight w:val="yellow"/>
          </w:rPr>
          <w:t xml:space="preserve"> </w:t>
        </w:r>
        <w:proofErr w:type="spellStart"/>
        <w:r w:rsidRPr="00C219E6">
          <w:rPr>
            <w:rFonts w:ascii="Times New Roman" w:eastAsia="Times New Roman" w:hAnsi="Times New Roman" w:cs="Times New Roman"/>
            <w:sz w:val="24"/>
            <w:szCs w:val="24"/>
            <w:highlight w:val="yellow"/>
          </w:rPr>
          <w:t>места</w:t>
        </w:r>
        <w:proofErr w:type="spellEnd"/>
        <w:r w:rsidRPr="00C219E6">
          <w:rPr>
            <w:rFonts w:ascii="Times New Roman" w:eastAsia="Times New Roman" w:hAnsi="Times New Roman" w:cs="Times New Roman"/>
            <w:sz w:val="24"/>
            <w:szCs w:val="24"/>
            <w:highlight w:val="yellow"/>
          </w:rPr>
          <w:t>)</w:t>
        </w:r>
        <w:r w:rsidRPr="00C219E6">
          <w:rPr>
            <w:rFonts w:ascii="Times New Roman" w:eastAsia="Times New Roman" w:hAnsi="Times New Roman" w:cs="Times New Roman"/>
            <w:sz w:val="24"/>
            <w:szCs w:val="24"/>
          </w:rPr>
          <w:t xml:space="preserve"> in the Gulf of Maine</w:t>
        </w:r>
        <w:r>
          <w:rPr>
            <w:rFonts w:ascii="Times New Roman" w:eastAsia="Times New Roman" w:hAnsi="Times New Roman" w:cs="Times New Roman"/>
            <w:sz w:val="24"/>
            <w:szCs w:val="24"/>
          </w:rPr>
          <w:t>)</w:t>
        </w:r>
        <w:r w:rsidRPr="00C219E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could be </w:t>
        </w:r>
        <w:r w:rsidRPr="00C219E6">
          <w:rPr>
            <w:rFonts w:ascii="Times New Roman" w:eastAsia="Times New Roman" w:hAnsi="Times New Roman" w:cs="Times New Roman"/>
            <w:sz w:val="24"/>
            <w:szCs w:val="24"/>
          </w:rPr>
          <w:t>explain</w:t>
        </w:r>
        <w:r>
          <w:rPr>
            <w:rFonts w:ascii="Times New Roman" w:eastAsia="Times New Roman" w:hAnsi="Times New Roman" w:cs="Times New Roman"/>
            <w:sz w:val="24"/>
            <w:szCs w:val="24"/>
          </w:rPr>
          <w:t>ed</w:t>
        </w:r>
        <w:r w:rsidRPr="00C219E6">
          <w:rPr>
            <w:rFonts w:ascii="Times New Roman" w:eastAsia="Times New Roman" w:hAnsi="Times New Roman" w:cs="Times New Roman"/>
            <w:sz w:val="24"/>
            <w:szCs w:val="24"/>
          </w:rPr>
          <w:t xml:space="preserve"> by the </w:t>
        </w:r>
      </w:ins>
      <w:ins w:id="485" w:author="Arcella" w:date="2020-06-16T18:43:00Z">
        <w:r>
          <w:rPr>
            <w:rFonts w:ascii="Times New Roman" w:eastAsia="Times New Roman" w:hAnsi="Times New Roman" w:cs="Times New Roman"/>
            <w:sz w:val="24"/>
            <w:szCs w:val="24"/>
          </w:rPr>
          <w:t xml:space="preserve">impact </w:t>
        </w:r>
      </w:ins>
      <w:ins w:id="486" w:author="Arcella" w:date="2020-06-16T18:42:00Z">
        <w:r w:rsidRPr="00C219E6">
          <w:rPr>
            <w:rFonts w:ascii="Times New Roman" w:eastAsia="Times New Roman" w:hAnsi="Times New Roman" w:cs="Times New Roman"/>
            <w:sz w:val="24"/>
            <w:szCs w:val="24"/>
          </w:rPr>
          <w:t>of some cryptic</w:t>
        </w:r>
      </w:ins>
      <w:ins w:id="487" w:author="Arcella" w:date="2020-06-16T18:43:00Z">
        <w:r>
          <w:rPr>
            <w:rFonts w:ascii="Times New Roman" w:eastAsia="Times New Roman" w:hAnsi="Times New Roman" w:cs="Times New Roman"/>
            <w:sz w:val="24"/>
            <w:szCs w:val="24"/>
          </w:rPr>
          <w:t xml:space="preserve"> </w:t>
        </w:r>
        <w:r w:rsidRPr="00C219E6">
          <w:rPr>
            <w:rFonts w:ascii="Times New Roman" w:eastAsia="Times New Roman" w:hAnsi="Times New Roman" w:cs="Times New Roman"/>
            <w:sz w:val="24"/>
            <w:szCs w:val="24"/>
          </w:rPr>
          <w:t>local</w:t>
        </w:r>
        <w:r>
          <w:rPr>
            <w:rFonts w:ascii="Times New Roman" w:eastAsia="Times New Roman" w:hAnsi="Times New Roman" w:cs="Times New Roman"/>
            <w:sz w:val="24"/>
            <w:szCs w:val="24"/>
          </w:rPr>
          <w:t xml:space="preserve"> </w:t>
        </w:r>
      </w:ins>
      <w:ins w:id="488" w:author="Arcella" w:date="2020-06-16T18:42:00Z">
        <w:r w:rsidRPr="00C219E6">
          <w:rPr>
            <w:rFonts w:ascii="Times New Roman" w:eastAsia="Times New Roman" w:hAnsi="Times New Roman" w:cs="Times New Roman"/>
            <w:sz w:val="24"/>
            <w:szCs w:val="24"/>
          </w:rPr>
          <w:t>factors</w:t>
        </w:r>
      </w:ins>
      <w:ins w:id="489" w:author="Arcella" w:date="2020-06-16T18:44:00Z">
        <w:r>
          <w:rPr>
            <w:rFonts w:ascii="Times New Roman" w:eastAsia="Times New Roman" w:hAnsi="Times New Roman" w:cs="Times New Roman"/>
            <w:sz w:val="24"/>
            <w:szCs w:val="24"/>
          </w:rPr>
          <w:t>, though</w:t>
        </w:r>
      </w:ins>
      <w:ins w:id="490" w:author="Arcella" w:date="2020-06-16T18:42:00Z">
        <w:r>
          <w:rPr>
            <w:rFonts w:ascii="Times New Roman" w:eastAsia="Times New Roman" w:hAnsi="Times New Roman" w:cs="Times New Roman"/>
            <w:sz w:val="24"/>
            <w:szCs w:val="24"/>
          </w:rPr>
          <w:t xml:space="preserve"> </w:t>
        </w:r>
      </w:ins>
      <w:ins w:id="491" w:author="Arcella" w:date="2020-06-16T18:44:00Z">
        <w:r>
          <w:rPr>
            <w:rFonts w:ascii="Times New Roman" w:eastAsia="Times New Roman" w:hAnsi="Times New Roman" w:cs="Times New Roman"/>
            <w:sz w:val="24"/>
            <w:szCs w:val="24"/>
          </w:rPr>
          <w:t xml:space="preserve">a </w:t>
        </w:r>
      </w:ins>
      <w:ins w:id="492" w:author="Arcella" w:date="2020-06-16T18:42:00Z">
        <w:r>
          <w:rPr>
            <w:rFonts w:ascii="Times New Roman" w:eastAsia="Times New Roman" w:hAnsi="Times New Roman" w:cs="Times New Roman"/>
            <w:sz w:val="24"/>
            <w:szCs w:val="24"/>
          </w:rPr>
          <w:t>more prosaic explanation</w:t>
        </w:r>
      </w:ins>
      <w:ins w:id="493" w:author="Arcella" w:date="2020-06-16T18:43:00Z">
        <w:r>
          <w:rPr>
            <w:rFonts w:ascii="Times New Roman" w:eastAsia="Times New Roman" w:hAnsi="Times New Roman" w:cs="Times New Roman"/>
            <w:sz w:val="24"/>
            <w:szCs w:val="24"/>
          </w:rPr>
          <w:t xml:space="preserve"> </w:t>
        </w:r>
      </w:ins>
      <w:ins w:id="494" w:author="Arcella" w:date="2020-06-16T18:45:00Z">
        <w:r>
          <w:rPr>
            <w:rFonts w:ascii="Times New Roman" w:eastAsia="Times New Roman" w:hAnsi="Times New Roman" w:cs="Times New Roman"/>
            <w:sz w:val="24"/>
            <w:szCs w:val="24"/>
          </w:rPr>
          <w:t xml:space="preserve">such as the </w:t>
        </w:r>
      </w:ins>
      <w:ins w:id="495" w:author="Arcella" w:date="2020-06-16T18:42:00Z">
        <w:r w:rsidRPr="00C219E6">
          <w:rPr>
            <w:rFonts w:ascii="Times New Roman" w:eastAsia="Times New Roman" w:hAnsi="Times New Roman" w:cs="Times New Roman"/>
            <w:sz w:val="24"/>
            <w:szCs w:val="24"/>
          </w:rPr>
          <w:t xml:space="preserve">mislabeling </w:t>
        </w:r>
      </w:ins>
      <w:ins w:id="496" w:author="Arcella" w:date="2020-06-16T18:45:00Z">
        <w:r>
          <w:rPr>
            <w:rFonts w:ascii="Times New Roman" w:eastAsia="Times New Roman" w:hAnsi="Times New Roman" w:cs="Times New Roman"/>
            <w:sz w:val="24"/>
            <w:szCs w:val="24"/>
          </w:rPr>
          <w:t xml:space="preserve">of mussels </w:t>
        </w:r>
      </w:ins>
      <w:ins w:id="497" w:author="Arcella" w:date="2020-06-16T18:42:00Z">
        <w:r w:rsidRPr="00C219E6">
          <w:rPr>
            <w:rFonts w:ascii="Times New Roman" w:eastAsia="Times New Roman" w:hAnsi="Times New Roman" w:cs="Times New Roman"/>
            <w:sz w:val="24"/>
            <w:szCs w:val="24"/>
          </w:rPr>
          <w:t>in the collections</w:t>
        </w:r>
      </w:ins>
      <w:ins w:id="498" w:author="Arcella" w:date="2020-06-16T18:45:00Z">
        <w:r>
          <w:rPr>
            <w:rFonts w:ascii="Times New Roman" w:eastAsia="Times New Roman" w:hAnsi="Times New Roman" w:cs="Times New Roman"/>
            <w:sz w:val="24"/>
            <w:szCs w:val="24"/>
          </w:rPr>
          <w:t xml:space="preserve"> cannot be entirely ruled out</w:t>
        </w:r>
      </w:ins>
      <w:ins w:id="499" w:author="Arcella" w:date="2020-06-16T18:42:00Z">
        <w:r w:rsidRPr="00C219E6">
          <w:rPr>
            <w:rFonts w:ascii="Times New Roman" w:eastAsia="Times New Roman" w:hAnsi="Times New Roman" w:cs="Times New Roman"/>
            <w:sz w:val="24"/>
            <w:szCs w:val="24"/>
          </w:rPr>
          <w:t>.</w:t>
        </w:r>
      </w:ins>
    </w:p>
    <w:p w14:paraId="5F9E7853" w14:textId="03828010" w:rsidR="00AE46CC" w:rsidRPr="00AE46CC" w:rsidRDefault="00AE46CC">
      <w:pPr>
        <w:spacing w:line="360" w:lineRule="auto"/>
        <w:rPr>
          <w:ins w:id="500" w:author="Arcella" w:date="2020-06-20T12:38:00Z"/>
          <w:rFonts w:ascii="Times New Roman" w:eastAsia="Times New Roman" w:hAnsi="Times New Roman" w:cs="Times New Roman"/>
          <w:sz w:val="24"/>
          <w:szCs w:val="24"/>
          <w:lang w:val="ru-RU"/>
        </w:rPr>
      </w:pPr>
      <w:ins w:id="501" w:author="Arcella" w:date="2020-06-20T12:38:00Z">
        <w:r w:rsidRPr="00AE46CC">
          <w:rPr>
            <w:rFonts w:ascii="Times New Roman" w:eastAsia="Times New Roman" w:hAnsi="Times New Roman" w:cs="Times New Roman"/>
            <w:sz w:val="24"/>
            <w:szCs w:val="24"/>
            <w:highlight w:val="magenta"/>
            <w:lang w:val="ru-RU"/>
          </w:rPr>
          <w:t xml:space="preserve">Мне кажется, что с этого места название </w:t>
        </w:r>
        <w:r w:rsidRPr="00AE46CC">
          <w:rPr>
            <w:rFonts w:ascii="Times New Roman" w:eastAsia="Times New Roman" w:hAnsi="Times New Roman" w:cs="Times New Roman"/>
            <w:sz w:val="24"/>
            <w:szCs w:val="24"/>
            <w:highlight w:val="magenta"/>
            <w:lang w:val="en-GB"/>
          </w:rPr>
          <w:t xml:space="preserve">subsection </w:t>
        </w:r>
        <w:r w:rsidRPr="00AE46CC">
          <w:rPr>
            <w:rFonts w:ascii="Times New Roman" w:eastAsia="Times New Roman" w:hAnsi="Times New Roman" w:cs="Times New Roman"/>
            <w:sz w:val="24"/>
            <w:szCs w:val="24"/>
            <w:highlight w:val="magenta"/>
            <w:lang w:val="ru-RU"/>
          </w:rPr>
          <w:t>перестало быть валидным</w:t>
        </w:r>
      </w:ins>
      <w:ins w:id="502" w:author="Arcella" w:date="2020-06-20T12:39:00Z">
        <w:r w:rsidRPr="00AE46CC">
          <w:rPr>
            <w:rFonts w:ascii="Times New Roman" w:eastAsia="Times New Roman" w:hAnsi="Times New Roman" w:cs="Times New Roman"/>
            <w:sz w:val="24"/>
            <w:szCs w:val="24"/>
            <w:highlight w:val="magenta"/>
            <w:lang w:val="ru-RU"/>
          </w:rPr>
          <w:t>.</w:t>
        </w:r>
        <w:r>
          <w:rPr>
            <w:rFonts w:ascii="Times New Roman" w:eastAsia="Times New Roman" w:hAnsi="Times New Roman" w:cs="Times New Roman"/>
            <w:sz w:val="24"/>
            <w:szCs w:val="24"/>
            <w:lang w:val="ru-RU"/>
          </w:rPr>
          <w:t xml:space="preserve"> </w:t>
        </w:r>
      </w:ins>
    </w:p>
    <w:p w14:paraId="0000000A" w14:textId="4FFCF600" w:rsidR="0022369C" w:rsidRDefault="00AB1555">
      <w:pPr>
        <w:spacing w:line="360" w:lineRule="auto"/>
        <w:rPr>
          <w:ins w:id="503" w:author="Arcella" w:date="2020-06-16T18:47:00Z"/>
          <w:rFonts w:ascii="Times New Roman" w:eastAsia="Times New Roman" w:hAnsi="Times New Roman" w:cs="Times New Roman"/>
          <w:sz w:val="24"/>
          <w:szCs w:val="24"/>
        </w:rPr>
      </w:pPr>
      <w:r w:rsidRPr="00C219E6">
        <w:rPr>
          <w:rFonts w:ascii="Times New Roman" w:eastAsia="Times New Roman" w:hAnsi="Times New Roman" w:cs="Times New Roman"/>
          <w:sz w:val="24"/>
          <w:szCs w:val="24"/>
        </w:rPr>
        <w:t xml:space="preserve">The functional significance of the morphological features underlining E- and T- morphotypes – the presence/absence of a pearl layer under the ligament is unclear, but we suspect that morphotypes could differ in conspecifics by the degree of development of the pearl layer per se, therefore the thickness and strength of the shell (the nacreous shell layer is mechanically the strongest one, </w:t>
      </w:r>
      <w:proofErr w:type="spellStart"/>
      <w:r w:rsidRPr="00C219E6">
        <w:rPr>
          <w:rFonts w:ascii="Times New Roman" w:eastAsia="Times New Roman" w:hAnsi="Times New Roman" w:cs="Times New Roman"/>
          <w:sz w:val="24"/>
          <w:szCs w:val="24"/>
        </w:rPr>
        <w:t>Currey</w:t>
      </w:r>
      <w:proofErr w:type="spellEnd"/>
      <w:r w:rsidRPr="00C219E6">
        <w:rPr>
          <w:rFonts w:ascii="Times New Roman" w:eastAsia="Times New Roman" w:hAnsi="Times New Roman" w:cs="Times New Roman"/>
          <w:sz w:val="24"/>
          <w:szCs w:val="24"/>
        </w:rPr>
        <w:t xml:space="preserve"> and Taylor, 1974). As </w:t>
      </w:r>
      <w:r w:rsidRPr="00C219E6">
        <w:rPr>
          <w:rFonts w:ascii="Times New Roman" w:eastAsia="Times New Roman" w:hAnsi="Times New Roman" w:cs="Times New Roman"/>
          <w:i/>
          <w:sz w:val="24"/>
          <w:szCs w:val="24"/>
        </w:rPr>
        <w:t>M. trossulus</w:t>
      </w:r>
      <w:r w:rsidRPr="00C219E6">
        <w:rPr>
          <w:rFonts w:ascii="Times New Roman" w:eastAsia="Times New Roman" w:hAnsi="Times New Roman" w:cs="Times New Roman"/>
          <w:sz w:val="24"/>
          <w:szCs w:val="24"/>
        </w:rPr>
        <w:t xml:space="preserve"> (species usually marked by T-morphotype) generally has more poor pearl layer and fragile shell than </w:t>
      </w:r>
      <w:r w:rsidRPr="00C219E6">
        <w:rPr>
          <w:rFonts w:ascii="Times New Roman" w:eastAsia="Times New Roman" w:hAnsi="Times New Roman" w:cs="Times New Roman"/>
          <w:i/>
          <w:sz w:val="24"/>
          <w:szCs w:val="24"/>
        </w:rPr>
        <w:t>M. edulis</w:t>
      </w:r>
      <w:r w:rsidRPr="00C219E6">
        <w:rPr>
          <w:rFonts w:ascii="Times New Roman" w:eastAsia="Times New Roman" w:hAnsi="Times New Roman" w:cs="Times New Roman"/>
          <w:sz w:val="24"/>
          <w:szCs w:val="24"/>
        </w:rPr>
        <w:t xml:space="preserve"> (</w:t>
      </w:r>
      <w:r w:rsidRPr="00C219E6">
        <w:rPr>
          <w:rFonts w:ascii="Times New Roman" w:eastAsia="Times New Roman" w:hAnsi="Times New Roman" w:cs="Times New Roman"/>
          <w:sz w:val="24"/>
          <w:szCs w:val="24"/>
          <w:highlight w:val="yellow"/>
        </w:rPr>
        <w:t>Beaumont et al. 2008, see also below</w:t>
      </w:r>
      <w:r w:rsidRPr="00C219E6">
        <w:rPr>
          <w:rFonts w:ascii="Times New Roman" w:eastAsia="Times New Roman" w:hAnsi="Times New Roman" w:cs="Times New Roman"/>
          <w:sz w:val="24"/>
          <w:szCs w:val="24"/>
        </w:rPr>
        <w:t xml:space="preserve">), </w:t>
      </w:r>
      <w:r w:rsidRPr="00C219E6">
        <w:rPr>
          <w:rFonts w:ascii="Times New Roman" w:eastAsia="Times New Roman" w:hAnsi="Times New Roman" w:cs="Times New Roman"/>
          <w:i/>
          <w:sz w:val="24"/>
          <w:szCs w:val="24"/>
        </w:rPr>
        <w:t>M. edulis</w:t>
      </w:r>
      <w:r w:rsidRPr="00C219E6">
        <w:rPr>
          <w:rFonts w:ascii="Times New Roman" w:eastAsia="Times New Roman" w:hAnsi="Times New Roman" w:cs="Times New Roman"/>
          <w:sz w:val="24"/>
          <w:szCs w:val="24"/>
        </w:rPr>
        <w:t xml:space="preserve"> of T-morphotype could have underdeveloped pearl layer and thinner shells than </w:t>
      </w:r>
      <w:r w:rsidRPr="00C219E6">
        <w:rPr>
          <w:rFonts w:ascii="Times New Roman" w:eastAsia="Times New Roman" w:hAnsi="Times New Roman" w:cs="Times New Roman"/>
          <w:i/>
          <w:sz w:val="24"/>
          <w:szCs w:val="24"/>
        </w:rPr>
        <w:t>M. edulis</w:t>
      </w:r>
      <w:r w:rsidRPr="00C219E6">
        <w:rPr>
          <w:rFonts w:ascii="Times New Roman" w:eastAsia="Times New Roman" w:hAnsi="Times New Roman" w:cs="Times New Roman"/>
          <w:sz w:val="24"/>
          <w:szCs w:val="24"/>
        </w:rPr>
        <w:t xml:space="preserve"> of E-morphotype. </w:t>
      </w:r>
      <w:r w:rsidRPr="00C219E6">
        <w:rPr>
          <w:rFonts w:ascii="Times New Roman" w:eastAsia="Times New Roman" w:hAnsi="Times New Roman" w:cs="Times New Roman"/>
          <w:sz w:val="24"/>
          <w:szCs w:val="24"/>
          <w:highlight w:val="yellow"/>
        </w:rPr>
        <w:t>Are differences in the shell thickness and structure expected between high- (oceanic) and low- salinity (estuarine) environments in the Arctic?</w:t>
      </w:r>
      <w:r w:rsidRPr="00C219E6">
        <w:rPr>
          <w:rFonts w:ascii="Times New Roman" w:eastAsia="Times New Roman" w:hAnsi="Times New Roman" w:cs="Times New Roman"/>
          <w:sz w:val="24"/>
          <w:szCs w:val="24"/>
        </w:rPr>
        <w:t xml:space="preserve"> Apart from low temperatures, Arctic sea is characterized by reduced concentration of calcium carbonates in the water (</w:t>
      </w:r>
      <w:proofErr w:type="spellStart"/>
      <w:r w:rsidRPr="00C219E6">
        <w:rPr>
          <w:rFonts w:ascii="Times New Roman" w:eastAsia="Times New Roman" w:hAnsi="Times New Roman" w:cs="Times New Roman"/>
          <w:sz w:val="24"/>
          <w:szCs w:val="24"/>
        </w:rPr>
        <w:t>Steinacher</w:t>
      </w:r>
      <w:proofErr w:type="spellEnd"/>
      <w:r w:rsidRPr="00C219E6">
        <w:rPr>
          <w:rFonts w:ascii="Times New Roman" w:eastAsia="Times New Roman" w:hAnsi="Times New Roman" w:cs="Times New Roman"/>
          <w:sz w:val="24"/>
          <w:szCs w:val="24"/>
        </w:rPr>
        <w:t xml:space="preserve"> et al. 2009) and, seasonally, low concentrations of food (planktonic algae) for mussels (</w:t>
      </w:r>
      <w:proofErr w:type="spellStart"/>
      <w:r w:rsidRPr="00C219E6">
        <w:rPr>
          <w:rFonts w:ascii="Times New Roman" w:eastAsia="Times New Roman" w:hAnsi="Times New Roman" w:cs="Times New Roman"/>
          <w:sz w:val="24"/>
          <w:szCs w:val="24"/>
        </w:rPr>
        <w:t>Zenkevitch</w:t>
      </w:r>
      <w:proofErr w:type="spellEnd"/>
      <w:r w:rsidRPr="00C219E6">
        <w:rPr>
          <w:rFonts w:ascii="Times New Roman" w:eastAsia="Times New Roman" w:hAnsi="Times New Roman" w:cs="Times New Roman"/>
          <w:sz w:val="24"/>
          <w:szCs w:val="24"/>
        </w:rPr>
        <w:t xml:space="preserve"> 1963). Furthermore, estuarine habitats are generally characterized by lowest carbonate saturations states but also by highest food (seston) concentrations due to riverine discharge (Duarte et al. 2020), as exemplified by highest biomasses of </w:t>
      </w:r>
      <w:r w:rsidRPr="00C219E6">
        <w:rPr>
          <w:rFonts w:ascii="Times New Roman" w:eastAsia="Times New Roman" w:hAnsi="Times New Roman" w:cs="Times New Roman"/>
          <w:i/>
          <w:sz w:val="24"/>
          <w:szCs w:val="24"/>
        </w:rPr>
        <w:t>Mytilus</w:t>
      </w:r>
      <w:r w:rsidRPr="00C219E6">
        <w:rPr>
          <w:rFonts w:ascii="Times New Roman" w:eastAsia="Times New Roman" w:hAnsi="Times New Roman" w:cs="Times New Roman"/>
          <w:sz w:val="24"/>
          <w:szCs w:val="24"/>
        </w:rPr>
        <w:t xml:space="preserve"> in estuaries in the Barents Sea (</w:t>
      </w:r>
      <w:proofErr w:type="spellStart"/>
      <w:r w:rsidRPr="00C219E6">
        <w:rPr>
          <w:rFonts w:ascii="Times New Roman" w:eastAsia="Times New Roman" w:hAnsi="Times New Roman" w:cs="Times New Roman"/>
          <w:sz w:val="24"/>
          <w:szCs w:val="24"/>
        </w:rPr>
        <w:t>Bufalova</w:t>
      </w:r>
      <w:proofErr w:type="spellEnd"/>
      <w:r w:rsidRPr="00C219E6">
        <w:rPr>
          <w:rFonts w:ascii="Times New Roman" w:eastAsia="Times New Roman" w:hAnsi="Times New Roman" w:cs="Times New Roman"/>
          <w:sz w:val="24"/>
          <w:szCs w:val="24"/>
        </w:rPr>
        <w:t xml:space="preserve"> et al. 2005) and everywhere (Seed, Suchanek 1992). Both calcium carbonates and energy are needed for shell growth and maintenance. In estuaries, the nacreous inner layer of the mussel shell is prone to dissolution and corrosion (</w:t>
      </w:r>
      <w:proofErr w:type="spellStart"/>
      <w:r w:rsidRPr="00C219E6">
        <w:rPr>
          <w:rFonts w:ascii="Times New Roman" w:eastAsia="Times New Roman" w:hAnsi="Times New Roman" w:cs="Times New Roman"/>
          <w:sz w:val="24"/>
          <w:szCs w:val="24"/>
        </w:rPr>
        <w:t>Melzner</w:t>
      </w:r>
      <w:proofErr w:type="spellEnd"/>
      <w:r w:rsidRPr="00C219E6">
        <w:rPr>
          <w:rFonts w:ascii="Times New Roman" w:eastAsia="Times New Roman" w:hAnsi="Times New Roman" w:cs="Times New Roman"/>
          <w:sz w:val="24"/>
          <w:szCs w:val="24"/>
        </w:rPr>
        <w:t xml:space="preserve"> et al. 2011) but </w:t>
      </w:r>
      <w:r w:rsidRPr="00C219E6">
        <w:rPr>
          <w:rFonts w:ascii="Times New Roman" w:eastAsia="Times New Roman" w:hAnsi="Times New Roman" w:cs="Times New Roman"/>
          <w:color w:val="202020"/>
          <w:sz w:val="24"/>
          <w:szCs w:val="24"/>
          <w:highlight w:val="white"/>
        </w:rPr>
        <w:t xml:space="preserve">mussels can maintain their shells strong if supplied with </w:t>
      </w:r>
      <w:r w:rsidRPr="00C219E6">
        <w:rPr>
          <w:rFonts w:ascii="Times New Roman" w:eastAsia="Times New Roman" w:hAnsi="Times New Roman" w:cs="Times New Roman"/>
          <w:color w:val="202020"/>
          <w:sz w:val="24"/>
          <w:szCs w:val="24"/>
          <w:highlight w:val="white"/>
        </w:rPr>
        <w:lastRenderedPageBreak/>
        <w:t>sufficient food (</w:t>
      </w:r>
      <w:proofErr w:type="spellStart"/>
      <w:r w:rsidRPr="00C219E6">
        <w:rPr>
          <w:rFonts w:ascii="Times New Roman" w:eastAsia="Times New Roman" w:hAnsi="Times New Roman" w:cs="Times New Roman"/>
          <w:color w:val="202020"/>
          <w:sz w:val="24"/>
          <w:szCs w:val="24"/>
          <w:highlight w:val="white"/>
        </w:rPr>
        <w:t>Melzner</w:t>
      </w:r>
      <w:proofErr w:type="spellEnd"/>
      <w:r w:rsidRPr="00C219E6">
        <w:rPr>
          <w:rFonts w:ascii="Times New Roman" w:eastAsia="Times New Roman" w:hAnsi="Times New Roman" w:cs="Times New Roman"/>
          <w:color w:val="202020"/>
          <w:sz w:val="24"/>
          <w:szCs w:val="24"/>
          <w:highlight w:val="white"/>
        </w:rPr>
        <w:t xml:space="preserve"> et al. 2011; </w:t>
      </w:r>
      <w:r w:rsidRPr="00C219E6">
        <w:rPr>
          <w:rFonts w:ascii="Times New Roman" w:eastAsia="Times New Roman" w:hAnsi="Times New Roman" w:cs="Times New Roman"/>
          <w:sz w:val="24"/>
          <w:szCs w:val="24"/>
        </w:rPr>
        <w:t>Duarte et al. 2020</w:t>
      </w:r>
      <w:r w:rsidRPr="00C219E6">
        <w:rPr>
          <w:rFonts w:ascii="Times New Roman" w:eastAsia="Times New Roman" w:hAnsi="Times New Roman" w:cs="Times New Roman"/>
          <w:color w:val="202020"/>
          <w:sz w:val="24"/>
          <w:szCs w:val="24"/>
          <w:highlight w:val="white"/>
        </w:rPr>
        <w:t xml:space="preserve">). Under food limited conditions, energy could be allocated to somatic mass </w:t>
      </w:r>
      <w:r w:rsidRPr="00AB1555">
        <w:rPr>
          <w:rFonts w:ascii="Times New Roman" w:eastAsia="Times New Roman" w:hAnsi="Times New Roman" w:cs="Times New Roman"/>
          <w:color w:val="202020"/>
          <w:sz w:val="24"/>
          <w:szCs w:val="24"/>
          <w:highlight w:val="yellow"/>
        </w:rPr>
        <w:t xml:space="preserve">maintenance instead of shell conservation </w:t>
      </w:r>
      <w:r w:rsidRPr="00C219E6">
        <w:rPr>
          <w:rFonts w:ascii="Times New Roman" w:eastAsia="Times New Roman" w:hAnsi="Times New Roman" w:cs="Times New Roman"/>
          <w:sz w:val="24"/>
          <w:szCs w:val="24"/>
          <w:highlight w:val="yellow"/>
        </w:rPr>
        <w:t>(</w:t>
      </w:r>
      <w:proofErr w:type="spellStart"/>
      <w:r w:rsidRPr="00C219E6">
        <w:rPr>
          <w:rFonts w:ascii="Times New Roman" w:eastAsia="Times New Roman" w:hAnsi="Times New Roman" w:cs="Times New Roman"/>
          <w:sz w:val="24"/>
          <w:szCs w:val="24"/>
        </w:rPr>
        <w:t>Melzner</w:t>
      </w:r>
      <w:proofErr w:type="spellEnd"/>
      <w:r w:rsidRPr="00C219E6">
        <w:rPr>
          <w:rFonts w:ascii="Times New Roman" w:eastAsia="Times New Roman" w:hAnsi="Times New Roman" w:cs="Times New Roman"/>
          <w:sz w:val="24"/>
          <w:szCs w:val="24"/>
        </w:rPr>
        <w:t xml:space="preserve"> et al. 2011 </w:t>
      </w:r>
      <w:r w:rsidRPr="00C219E6">
        <w:rPr>
          <w:rFonts w:ascii="Times New Roman" w:eastAsia="Times New Roman" w:hAnsi="Times New Roman" w:cs="Times New Roman"/>
          <w:sz w:val="24"/>
          <w:szCs w:val="24"/>
          <w:highlight w:val="yellow"/>
        </w:rPr>
        <w:t xml:space="preserve">and references therein). </w:t>
      </w:r>
      <w:r w:rsidRPr="00C219E6">
        <w:rPr>
          <w:rFonts w:ascii="Times New Roman" w:eastAsia="Times New Roman" w:hAnsi="Times New Roman" w:cs="Times New Roman"/>
          <w:sz w:val="24"/>
          <w:szCs w:val="24"/>
        </w:rPr>
        <w:t xml:space="preserve">Our hypothesis to explain assumed differences in the degree of pearl layer development between </w:t>
      </w:r>
      <w:r w:rsidRPr="00C219E6">
        <w:rPr>
          <w:rFonts w:ascii="Times New Roman" w:eastAsia="Times New Roman" w:hAnsi="Times New Roman" w:cs="Times New Roman"/>
          <w:i/>
          <w:sz w:val="24"/>
          <w:szCs w:val="24"/>
        </w:rPr>
        <w:t>M. edulis</w:t>
      </w:r>
      <w:r w:rsidRPr="00C219E6">
        <w:rPr>
          <w:rFonts w:ascii="Times New Roman" w:eastAsia="Times New Roman" w:hAnsi="Times New Roman" w:cs="Times New Roman"/>
          <w:sz w:val="24"/>
          <w:szCs w:val="24"/>
        </w:rPr>
        <w:t xml:space="preserve"> from estuarine and from saline localities in the Arctic is that in estuaries mussels allocate energy into shell maintenance and keep their nacreous shell layer thick while in less acidic but more famine oceanic habitats they allocate energy in somatic growth keeping </w:t>
      </w:r>
      <w:r w:rsidRPr="00C219E6">
        <w:rPr>
          <w:rFonts w:ascii="Times New Roman" w:eastAsia="Times New Roman" w:hAnsi="Times New Roman" w:cs="Times New Roman"/>
          <w:sz w:val="24"/>
          <w:szCs w:val="24"/>
          <w:highlight w:val="yellow"/>
        </w:rPr>
        <w:t>their nacreous layer thin</w:t>
      </w:r>
      <w:r w:rsidRPr="00C219E6">
        <w:rPr>
          <w:rFonts w:ascii="Times New Roman" w:eastAsia="Times New Roman" w:hAnsi="Times New Roman" w:cs="Times New Roman"/>
          <w:sz w:val="24"/>
          <w:szCs w:val="24"/>
        </w:rPr>
        <w:t xml:space="preserve">. In the result, the majority of </w:t>
      </w:r>
      <w:r w:rsidRPr="00C219E6">
        <w:rPr>
          <w:rFonts w:ascii="Times New Roman" w:eastAsia="Times New Roman" w:hAnsi="Times New Roman" w:cs="Times New Roman"/>
          <w:i/>
          <w:sz w:val="24"/>
          <w:szCs w:val="24"/>
        </w:rPr>
        <w:t xml:space="preserve">M. edulis </w:t>
      </w:r>
      <w:r w:rsidRPr="00C219E6">
        <w:rPr>
          <w:rFonts w:ascii="Times New Roman" w:eastAsia="Times New Roman" w:hAnsi="Times New Roman" w:cs="Times New Roman"/>
          <w:sz w:val="24"/>
          <w:szCs w:val="24"/>
        </w:rPr>
        <w:t>from saline localities lacks the pearl layer under the ligament.</w:t>
      </w:r>
      <w:r w:rsidR="00C07BC6">
        <w:rPr>
          <w:rFonts w:ascii="Times New Roman" w:eastAsia="Times New Roman" w:hAnsi="Times New Roman" w:cs="Times New Roman"/>
          <w:sz w:val="24"/>
          <w:szCs w:val="24"/>
        </w:rPr>
        <w:t xml:space="preserve"> </w:t>
      </w:r>
      <w:r w:rsidRPr="00C219E6">
        <w:rPr>
          <w:rFonts w:ascii="Times New Roman" w:eastAsia="Times New Roman" w:hAnsi="Times New Roman" w:cs="Times New Roman"/>
          <w:sz w:val="24"/>
          <w:szCs w:val="24"/>
          <w:highlight w:val="yellow"/>
        </w:rPr>
        <w:t xml:space="preserve">It is noteworthy that in the same populations where </w:t>
      </w:r>
      <w:r w:rsidRPr="00C219E6">
        <w:rPr>
          <w:rFonts w:ascii="Times New Roman" w:eastAsia="Times New Roman" w:hAnsi="Times New Roman" w:cs="Times New Roman"/>
          <w:i/>
          <w:sz w:val="24"/>
          <w:szCs w:val="24"/>
          <w:highlight w:val="yellow"/>
        </w:rPr>
        <w:t>M. edulis</w:t>
      </w:r>
      <w:r w:rsidRPr="00C219E6">
        <w:rPr>
          <w:rFonts w:ascii="Times New Roman" w:eastAsia="Times New Roman" w:hAnsi="Times New Roman" w:cs="Times New Roman"/>
          <w:sz w:val="24"/>
          <w:szCs w:val="24"/>
          <w:highlight w:val="yellow"/>
        </w:rPr>
        <w:t xml:space="preserve"> </w:t>
      </w:r>
      <w:r w:rsidRPr="00AB1555">
        <w:rPr>
          <w:rFonts w:ascii="Times New Roman" w:eastAsia="Times New Roman" w:hAnsi="Times New Roman" w:cs="Times New Roman"/>
          <w:sz w:val="24"/>
          <w:szCs w:val="24"/>
          <w:highlight w:val="yellow"/>
        </w:rPr>
        <w:t xml:space="preserve">demonstrated the salinity-related variation, morphotype frequencies in </w:t>
      </w:r>
      <w:r w:rsidRPr="00AB1555">
        <w:rPr>
          <w:rFonts w:ascii="Times New Roman" w:eastAsia="Times New Roman" w:hAnsi="Times New Roman" w:cs="Times New Roman"/>
          <w:i/>
          <w:sz w:val="24"/>
          <w:szCs w:val="24"/>
          <w:highlight w:val="yellow"/>
        </w:rPr>
        <w:t>M. trossulus</w:t>
      </w:r>
      <w:r w:rsidRPr="00AB1555">
        <w:rPr>
          <w:rFonts w:ascii="Times New Roman" w:eastAsia="Times New Roman" w:hAnsi="Times New Roman" w:cs="Times New Roman"/>
          <w:sz w:val="24"/>
          <w:szCs w:val="24"/>
          <w:highlight w:val="yellow"/>
        </w:rPr>
        <w:t xml:space="preserve"> varied negligibly. This could be attributed to the generally lower shell plasticity in “oceanic” (non-Baltic) </w:t>
      </w:r>
      <w:r w:rsidRPr="00AB1555">
        <w:rPr>
          <w:rFonts w:ascii="Times New Roman" w:eastAsia="Times New Roman" w:hAnsi="Times New Roman" w:cs="Times New Roman"/>
          <w:i/>
          <w:sz w:val="24"/>
          <w:szCs w:val="24"/>
          <w:highlight w:val="yellow"/>
        </w:rPr>
        <w:t>M. trossulus</w:t>
      </w:r>
      <w:r w:rsidRPr="00AB1555">
        <w:rPr>
          <w:rFonts w:ascii="Times New Roman" w:eastAsia="Times New Roman" w:hAnsi="Times New Roman" w:cs="Times New Roman"/>
          <w:sz w:val="24"/>
          <w:szCs w:val="24"/>
          <w:highlight w:val="yellow"/>
        </w:rPr>
        <w:t xml:space="preserve"> than in </w:t>
      </w:r>
      <w:r w:rsidRPr="00AB1555">
        <w:rPr>
          <w:rFonts w:ascii="Times New Roman" w:eastAsia="Times New Roman" w:hAnsi="Times New Roman" w:cs="Times New Roman"/>
          <w:i/>
          <w:sz w:val="24"/>
          <w:szCs w:val="24"/>
          <w:highlight w:val="yellow"/>
        </w:rPr>
        <w:t>M. edulis</w:t>
      </w:r>
      <w:r w:rsidRPr="00AB1555">
        <w:rPr>
          <w:rFonts w:ascii="Times New Roman" w:eastAsia="Times New Roman" w:hAnsi="Times New Roman" w:cs="Times New Roman"/>
          <w:sz w:val="24"/>
          <w:szCs w:val="24"/>
          <w:highlight w:val="yellow"/>
        </w:rPr>
        <w:t xml:space="preserve"> in reaction to environmental stressors (Lowen et al., 2013, see Khaitov et al. 2018 for more discussion).</w:t>
      </w:r>
      <w:r w:rsidRPr="00C219E6">
        <w:rPr>
          <w:rFonts w:ascii="Times New Roman" w:eastAsia="Times New Roman" w:hAnsi="Times New Roman" w:cs="Times New Roman"/>
          <w:sz w:val="24"/>
          <w:szCs w:val="24"/>
        </w:rPr>
        <w:t xml:space="preserve"> </w:t>
      </w:r>
    </w:p>
    <w:p w14:paraId="5964DEF9" w14:textId="3B817170" w:rsidR="00E74984" w:rsidRDefault="000A5A9A" w:rsidP="000A5A9A">
      <w:pPr>
        <w:spacing w:line="360" w:lineRule="auto"/>
        <w:rPr>
          <w:ins w:id="504" w:author="Arcella" w:date="2020-06-16T18:54:00Z"/>
          <w:rFonts w:ascii="Times New Roman" w:eastAsia="Times New Roman" w:hAnsi="Times New Roman" w:cs="Times New Roman"/>
          <w:sz w:val="24"/>
          <w:szCs w:val="24"/>
        </w:rPr>
      </w:pPr>
      <w:ins w:id="505" w:author="Arcella" w:date="2020-06-16T18:47:00Z">
        <w:r w:rsidRPr="00C219E6">
          <w:rPr>
            <w:rFonts w:ascii="Times New Roman" w:eastAsia="Times New Roman" w:hAnsi="Times New Roman" w:cs="Times New Roman"/>
            <w:sz w:val="24"/>
            <w:szCs w:val="24"/>
          </w:rPr>
          <w:t xml:space="preserve">The functional significance of the morphological </w:t>
        </w:r>
        <w:r>
          <w:rPr>
            <w:rFonts w:ascii="Times New Roman" w:eastAsia="Times New Roman" w:hAnsi="Times New Roman" w:cs="Times New Roman"/>
            <w:sz w:val="24"/>
            <w:szCs w:val="24"/>
          </w:rPr>
          <w:t xml:space="preserve">character </w:t>
        </w:r>
        <w:r w:rsidRPr="00C219E6">
          <w:rPr>
            <w:rFonts w:ascii="Times New Roman" w:eastAsia="Times New Roman" w:hAnsi="Times New Roman" w:cs="Times New Roman"/>
            <w:sz w:val="24"/>
            <w:szCs w:val="24"/>
          </w:rPr>
          <w:t>underl</w:t>
        </w:r>
        <w:r>
          <w:rPr>
            <w:rFonts w:ascii="Times New Roman" w:eastAsia="Times New Roman" w:hAnsi="Times New Roman" w:cs="Times New Roman"/>
            <w:sz w:val="24"/>
            <w:szCs w:val="24"/>
          </w:rPr>
          <w:t xml:space="preserve">ying the </w:t>
        </w:r>
        <w:r w:rsidRPr="00C219E6">
          <w:rPr>
            <w:rFonts w:ascii="Times New Roman" w:eastAsia="Times New Roman" w:hAnsi="Times New Roman" w:cs="Times New Roman"/>
            <w:sz w:val="24"/>
            <w:szCs w:val="24"/>
          </w:rPr>
          <w:t xml:space="preserve">E- and </w:t>
        </w:r>
        <w:r>
          <w:rPr>
            <w:rFonts w:ascii="Times New Roman" w:eastAsia="Times New Roman" w:hAnsi="Times New Roman" w:cs="Times New Roman"/>
            <w:sz w:val="24"/>
            <w:szCs w:val="24"/>
          </w:rPr>
          <w:t xml:space="preserve">the </w:t>
        </w:r>
        <w:r w:rsidRPr="00C219E6">
          <w:rPr>
            <w:rFonts w:ascii="Times New Roman" w:eastAsia="Times New Roman" w:hAnsi="Times New Roman" w:cs="Times New Roman"/>
            <w:sz w:val="24"/>
            <w:szCs w:val="24"/>
          </w:rPr>
          <w:t>T- morphotype</w:t>
        </w:r>
      </w:ins>
      <w:ins w:id="506" w:author="Arcella" w:date="2020-06-16T18:48:00Z">
        <w:r>
          <w:rPr>
            <w:rFonts w:ascii="Times New Roman" w:eastAsia="Times New Roman" w:hAnsi="Times New Roman" w:cs="Times New Roman"/>
            <w:sz w:val="24"/>
            <w:szCs w:val="24"/>
          </w:rPr>
          <w:t>—</w:t>
        </w:r>
      </w:ins>
      <w:ins w:id="507" w:author="Arcella" w:date="2020-06-20T12:41:00Z">
        <w:r w:rsidR="00AE46CC">
          <w:rPr>
            <w:rFonts w:ascii="Times New Roman" w:eastAsia="Times New Roman" w:hAnsi="Times New Roman" w:cs="Times New Roman"/>
            <w:sz w:val="24"/>
            <w:szCs w:val="24"/>
            <w:lang w:val="en-GB"/>
          </w:rPr>
          <w:t xml:space="preserve">the </w:t>
        </w:r>
      </w:ins>
      <w:ins w:id="508" w:author="Arcella" w:date="2020-06-16T18:47:00Z">
        <w:r w:rsidRPr="00C219E6">
          <w:rPr>
            <w:rFonts w:ascii="Times New Roman" w:eastAsia="Times New Roman" w:hAnsi="Times New Roman" w:cs="Times New Roman"/>
            <w:sz w:val="24"/>
            <w:szCs w:val="24"/>
          </w:rPr>
          <w:t xml:space="preserve">presence/absence of </w:t>
        </w:r>
        <w:r>
          <w:rPr>
            <w:rFonts w:ascii="Times New Roman" w:eastAsia="Times New Roman" w:hAnsi="Times New Roman" w:cs="Times New Roman"/>
            <w:sz w:val="24"/>
            <w:szCs w:val="24"/>
          </w:rPr>
          <w:t xml:space="preserve">the </w:t>
        </w:r>
      </w:ins>
      <w:ins w:id="509" w:author="Arcella" w:date="2020-06-16T18:51:00Z">
        <w:r w:rsidR="00E74984">
          <w:rPr>
            <w:rFonts w:ascii="Times New Roman" w:eastAsia="Times New Roman" w:hAnsi="Times New Roman" w:cs="Times New Roman"/>
            <w:sz w:val="24"/>
            <w:szCs w:val="24"/>
          </w:rPr>
          <w:t>nacreous</w:t>
        </w:r>
      </w:ins>
      <w:ins w:id="510" w:author="Arcella" w:date="2020-06-16T18:47:00Z">
        <w:r>
          <w:rPr>
            <w:rFonts w:ascii="Times New Roman" w:eastAsia="Times New Roman" w:hAnsi="Times New Roman" w:cs="Times New Roman"/>
            <w:sz w:val="24"/>
            <w:szCs w:val="24"/>
          </w:rPr>
          <w:t xml:space="preserve"> </w:t>
        </w:r>
        <w:r w:rsidRPr="00C219E6">
          <w:rPr>
            <w:rFonts w:ascii="Times New Roman" w:eastAsia="Times New Roman" w:hAnsi="Times New Roman" w:cs="Times New Roman"/>
            <w:sz w:val="24"/>
            <w:szCs w:val="24"/>
          </w:rPr>
          <w:t>laye</w:t>
        </w:r>
        <w:r>
          <w:rPr>
            <w:rFonts w:ascii="Times New Roman" w:eastAsia="Times New Roman" w:hAnsi="Times New Roman" w:cs="Times New Roman"/>
            <w:sz w:val="24"/>
            <w:szCs w:val="24"/>
          </w:rPr>
          <w:t>r under the ligament</w:t>
        </w:r>
      </w:ins>
      <w:ins w:id="511" w:author="Arcella" w:date="2020-06-16T18:48:00Z">
        <w:r>
          <w:rPr>
            <w:rFonts w:ascii="Times New Roman" w:eastAsia="Times New Roman" w:hAnsi="Times New Roman" w:cs="Times New Roman"/>
            <w:sz w:val="24"/>
            <w:szCs w:val="24"/>
          </w:rPr>
          <w:t>—</w:t>
        </w:r>
      </w:ins>
      <w:ins w:id="512" w:author="Arcella" w:date="2020-06-16T18:47:00Z">
        <w:r>
          <w:rPr>
            <w:rFonts w:ascii="Times New Roman" w:eastAsia="Times New Roman" w:hAnsi="Times New Roman" w:cs="Times New Roman"/>
            <w:sz w:val="24"/>
            <w:szCs w:val="24"/>
          </w:rPr>
          <w:t>is unclear.</w:t>
        </w:r>
        <w:r w:rsidRPr="00C219E6">
          <w:rPr>
            <w:rFonts w:ascii="Times New Roman" w:eastAsia="Times New Roman" w:hAnsi="Times New Roman" w:cs="Times New Roman"/>
            <w:sz w:val="24"/>
            <w:szCs w:val="24"/>
          </w:rPr>
          <w:t xml:space="preserve"> </w:t>
        </w:r>
      </w:ins>
      <w:ins w:id="513" w:author="Arcella" w:date="2020-06-16T18:48:00Z">
        <w:r>
          <w:rPr>
            <w:rFonts w:ascii="Times New Roman" w:eastAsia="Times New Roman" w:hAnsi="Times New Roman" w:cs="Times New Roman"/>
            <w:sz w:val="24"/>
            <w:szCs w:val="24"/>
          </w:rPr>
          <w:t xml:space="preserve">However, we suspect that the </w:t>
        </w:r>
      </w:ins>
      <w:ins w:id="514" w:author="Arcella" w:date="2020-06-16T18:47:00Z">
        <w:r w:rsidRPr="00C219E6">
          <w:rPr>
            <w:rFonts w:ascii="Times New Roman" w:eastAsia="Times New Roman" w:hAnsi="Times New Roman" w:cs="Times New Roman"/>
            <w:sz w:val="24"/>
            <w:szCs w:val="24"/>
          </w:rPr>
          <w:t xml:space="preserve">morphotypes </w:t>
        </w:r>
      </w:ins>
      <w:ins w:id="515" w:author="Arcella" w:date="2020-06-16T18:48:00Z">
        <w:r>
          <w:rPr>
            <w:rFonts w:ascii="Times New Roman" w:eastAsia="Times New Roman" w:hAnsi="Times New Roman" w:cs="Times New Roman"/>
            <w:sz w:val="24"/>
            <w:szCs w:val="24"/>
          </w:rPr>
          <w:t xml:space="preserve">might </w:t>
        </w:r>
      </w:ins>
      <w:ins w:id="516" w:author="Arcella" w:date="2020-06-16T18:47:00Z">
        <w:r w:rsidRPr="00C219E6">
          <w:rPr>
            <w:rFonts w:ascii="Times New Roman" w:eastAsia="Times New Roman" w:hAnsi="Times New Roman" w:cs="Times New Roman"/>
            <w:sz w:val="24"/>
            <w:szCs w:val="24"/>
          </w:rPr>
          <w:t xml:space="preserve">differ in conspecifics by the degree of development of the </w:t>
        </w:r>
      </w:ins>
      <w:ins w:id="517" w:author="Arcella" w:date="2020-06-16T18:51:00Z">
        <w:r w:rsidR="00E74984">
          <w:rPr>
            <w:rFonts w:ascii="Times New Roman" w:eastAsia="Times New Roman" w:hAnsi="Times New Roman" w:cs="Times New Roman"/>
            <w:sz w:val="24"/>
            <w:szCs w:val="24"/>
          </w:rPr>
          <w:t>nacreous</w:t>
        </w:r>
      </w:ins>
      <w:ins w:id="518" w:author="Arcella" w:date="2020-06-16T18:47:00Z">
        <w:r w:rsidRPr="00C219E6">
          <w:rPr>
            <w:rFonts w:ascii="Times New Roman" w:eastAsia="Times New Roman" w:hAnsi="Times New Roman" w:cs="Times New Roman"/>
            <w:sz w:val="24"/>
            <w:szCs w:val="24"/>
          </w:rPr>
          <w:t xml:space="preserve"> layer </w:t>
        </w:r>
      </w:ins>
      <w:ins w:id="519" w:author="Arcella" w:date="2020-06-16T18:52:00Z">
        <w:r w:rsidR="00E74984">
          <w:rPr>
            <w:rFonts w:ascii="Times New Roman" w:eastAsia="Times New Roman" w:hAnsi="Times New Roman" w:cs="Times New Roman"/>
            <w:sz w:val="24"/>
            <w:szCs w:val="24"/>
          </w:rPr>
          <w:t>itself</w:t>
        </w:r>
      </w:ins>
      <w:ins w:id="520" w:author="Arcella" w:date="2020-06-16T18:51:00Z">
        <w:r w:rsidR="00E74984">
          <w:rPr>
            <w:rFonts w:ascii="Times New Roman" w:eastAsia="Times New Roman" w:hAnsi="Times New Roman" w:cs="Times New Roman"/>
            <w:sz w:val="24"/>
            <w:szCs w:val="24"/>
          </w:rPr>
          <w:t xml:space="preserve"> and thus in the </w:t>
        </w:r>
      </w:ins>
      <w:ins w:id="521" w:author="Arcella" w:date="2020-06-16T18:47:00Z">
        <w:r w:rsidRPr="00C219E6">
          <w:rPr>
            <w:rFonts w:ascii="Times New Roman" w:eastAsia="Times New Roman" w:hAnsi="Times New Roman" w:cs="Times New Roman"/>
            <w:sz w:val="24"/>
            <w:szCs w:val="24"/>
          </w:rPr>
          <w:t>thickness and strength of the shell</w:t>
        </w:r>
      </w:ins>
      <w:ins w:id="522" w:author="Arcella" w:date="2020-06-16T18:51:00Z">
        <w:r w:rsidR="00E74984">
          <w:rPr>
            <w:rFonts w:ascii="Times New Roman" w:eastAsia="Times New Roman" w:hAnsi="Times New Roman" w:cs="Times New Roman"/>
            <w:sz w:val="24"/>
            <w:szCs w:val="24"/>
          </w:rPr>
          <w:t>.</w:t>
        </w:r>
      </w:ins>
      <w:ins w:id="523" w:author="Arcella" w:date="2020-06-16T18:47:00Z">
        <w:r w:rsidRPr="00C219E6">
          <w:rPr>
            <w:rFonts w:ascii="Times New Roman" w:eastAsia="Times New Roman" w:hAnsi="Times New Roman" w:cs="Times New Roman"/>
            <w:sz w:val="24"/>
            <w:szCs w:val="24"/>
          </w:rPr>
          <w:t xml:space="preserve"> </w:t>
        </w:r>
      </w:ins>
      <w:ins w:id="524" w:author="Arcella" w:date="2020-06-16T18:51:00Z">
        <w:r w:rsidR="00E74984">
          <w:rPr>
            <w:rFonts w:ascii="Times New Roman" w:eastAsia="Times New Roman" w:hAnsi="Times New Roman" w:cs="Times New Roman"/>
            <w:sz w:val="24"/>
            <w:szCs w:val="24"/>
          </w:rPr>
          <w:t>T</w:t>
        </w:r>
      </w:ins>
      <w:ins w:id="525" w:author="Arcella" w:date="2020-06-16T18:47:00Z">
        <w:r w:rsidRPr="00C219E6">
          <w:rPr>
            <w:rFonts w:ascii="Times New Roman" w:eastAsia="Times New Roman" w:hAnsi="Times New Roman" w:cs="Times New Roman"/>
            <w:sz w:val="24"/>
            <w:szCs w:val="24"/>
          </w:rPr>
          <w:t xml:space="preserve">he nacreous shell layer is mechanically the strongest </w:t>
        </w:r>
      </w:ins>
      <w:ins w:id="526" w:author="Arcella" w:date="2020-06-16T18:52:00Z">
        <w:r w:rsidR="00E74984">
          <w:rPr>
            <w:rFonts w:ascii="Times New Roman" w:eastAsia="Times New Roman" w:hAnsi="Times New Roman" w:cs="Times New Roman"/>
            <w:sz w:val="24"/>
            <w:szCs w:val="24"/>
          </w:rPr>
          <w:t>(</w:t>
        </w:r>
      </w:ins>
      <w:proofErr w:type="spellStart"/>
      <w:ins w:id="527" w:author="Arcella" w:date="2020-06-16T18:47:00Z">
        <w:r w:rsidRPr="00C219E6">
          <w:rPr>
            <w:rFonts w:ascii="Times New Roman" w:eastAsia="Times New Roman" w:hAnsi="Times New Roman" w:cs="Times New Roman"/>
            <w:sz w:val="24"/>
            <w:szCs w:val="24"/>
          </w:rPr>
          <w:t>Currey</w:t>
        </w:r>
        <w:proofErr w:type="spellEnd"/>
        <w:r w:rsidRPr="00C219E6">
          <w:rPr>
            <w:rFonts w:ascii="Times New Roman" w:eastAsia="Times New Roman" w:hAnsi="Times New Roman" w:cs="Times New Roman"/>
            <w:sz w:val="24"/>
            <w:szCs w:val="24"/>
          </w:rPr>
          <w:t xml:space="preserve"> and Taylor, 1974). </w:t>
        </w:r>
        <w:r w:rsidRPr="00C219E6">
          <w:rPr>
            <w:rFonts w:ascii="Times New Roman" w:eastAsia="Times New Roman" w:hAnsi="Times New Roman" w:cs="Times New Roman"/>
            <w:i/>
            <w:sz w:val="24"/>
            <w:szCs w:val="24"/>
          </w:rPr>
          <w:t>M. trossulus</w:t>
        </w:r>
      </w:ins>
      <w:ins w:id="528" w:author="Arcella" w:date="2020-06-16T18:52:00Z">
        <w:r w:rsidR="00E74984">
          <w:rPr>
            <w:rFonts w:ascii="Times New Roman" w:eastAsia="Times New Roman" w:hAnsi="Times New Roman" w:cs="Times New Roman"/>
            <w:sz w:val="24"/>
            <w:szCs w:val="24"/>
          </w:rPr>
          <w:t xml:space="preserve">, which is </w:t>
        </w:r>
      </w:ins>
      <w:ins w:id="529" w:author="Arcella" w:date="2020-06-16T18:47:00Z">
        <w:r w:rsidRPr="00C219E6">
          <w:rPr>
            <w:rFonts w:ascii="Times New Roman" w:eastAsia="Times New Roman" w:hAnsi="Times New Roman" w:cs="Times New Roman"/>
            <w:sz w:val="24"/>
            <w:szCs w:val="24"/>
          </w:rPr>
          <w:t xml:space="preserve">usually marked by </w:t>
        </w:r>
      </w:ins>
      <w:ins w:id="530" w:author="Arcella" w:date="2020-06-16T18:52:00Z">
        <w:r w:rsidR="00E74984">
          <w:rPr>
            <w:rFonts w:ascii="Times New Roman" w:eastAsia="Times New Roman" w:hAnsi="Times New Roman" w:cs="Times New Roman"/>
            <w:sz w:val="24"/>
            <w:szCs w:val="24"/>
          </w:rPr>
          <w:t xml:space="preserve">the </w:t>
        </w:r>
      </w:ins>
      <w:ins w:id="531" w:author="Arcella" w:date="2020-06-16T18:47:00Z">
        <w:r w:rsidRPr="00C219E6">
          <w:rPr>
            <w:rFonts w:ascii="Times New Roman" w:eastAsia="Times New Roman" w:hAnsi="Times New Roman" w:cs="Times New Roman"/>
            <w:sz w:val="24"/>
            <w:szCs w:val="24"/>
          </w:rPr>
          <w:t>T-morphotype</w:t>
        </w:r>
      </w:ins>
      <w:ins w:id="532" w:author="Arcella" w:date="2020-06-16T18:53:00Z">
        <w:r w:rsidR="00E74984">
          <w:rPr>
            <w:rFonts w:ascii="Times New Roman" w:eastAsia="Times New Roman" w:hAnsi="Times New Roman" w:cs="Times New Roman"/>
            <w:sz w:val="24"/>
            <w:szCs w:val="24"/>
          </w:rPr>
          <w:t xml:space="preserve">, </w:t>
        </w:r>
      </w:ins>
      <w:ins w:id="533" w:author="Arcella" w:date="2020-06-16T18:47:00Z">
        <w:r w:rsidRPr="00C219E6">
          <w:rPr>
            <w:rFonts w:ascii="Times New Roman" w:eastAsia="Times New Roman" w:hAnsi="Times New Roman" w:cs="Times New Roman"/>
            <w:sz w:val="24"/>
            <w:szCs w:val="24"/>
          </w:rPr>
          <w:t xml:space="preserve">generally has </w:t>
        </w:r>
      </w:ins>
      <w:ins w:id="534" w:author="Arcella" w:date="2020-06-16T18:53:00Z">
        <w:r w:rsidR="00E74984">
          <w:rPr>
            <w:rFonts w:ascii="Times New Roman" w:eastAsia="Times New Roman" w:hAnsi="Times New Roman" w:cs="Times New Roman"/>
            <w:sz w:val="24"/>
            <w:szCs w:val="24"/>
          </w:rPr>
          <w:t xml:space="preserve">a thinner nacreous </w:t>
        </w:r>
      </w:ins>
      <w:ins w:id="535" w:author="Arcella" w:date="2020-06-16T18:47:00Z">
        <w:r w:rsidRPr="00C219E6">
          <w:rPr>
            <w:rFonts w:ascii="Times New Roman" w:eastAsia="Times New Roman" w:hAnsi="Times New Roman" w:cs="Times New Roman"/>
            <w:sz w:val="24"/>
            <w:szCs w:val="24"/>
          </w:rPr>
          <w:t xml:space="preserve">layer and </w:t>
        </w:r>
      </w:ins>
      <w:ins w:id="536" w:author="Arcella" w:date="2020-06-16T18:53:00Z">
        <w:r w:rsidR="00E74984">
          <w:rPr>
            <w:rFonts w:ascii="Times New Roman" w:eastAsia="Times New Roman" w:hAnsi="Times New Roman" w:cs="Times New Roman"/>
            <w:sz w:val="24"/>
            <w:szCs w:val="24"/>
          </w:rPr>
          <w:t xml:space="preserve">a </w:t>
        </w:r>
      </w:ins>
      <w:ins w:id="537" w:author="Arcella" w:date="2020-06-20T12:41:00Z">
        <w:r w:rsidR="00AE46CC">
          <w:rPr>
            <w:rFonts w:ascii="Times New Roman" w:eastAsia="Times New Roman" w:hAnsi="Times New Roman" w:cs="Times New Roman"/>
            <w:sz w:val="24"/>
            <w:szCs w:val="24"/>
          </w:rPr>
          <w:t xml:space="preserve">more </w:t>
        </w:r>
      </w:ins>
      <w:ins w:id="538" w:author="Arcella" w:date="2020-06-16T18:47:00Z">
        <w:r w:rsidRPr="00C219E6">
          <w:rPr>
            <w:rFonts w:ascii="Times New Roman" w:eastAsia="Times New Roman" w:hAnsi="Times New Roman" w:cs="Times New Roman"/>
            <w:sz w:val="24"/>
            <w:szCs w:val="24"/>
          </w:rPr>
          <w:t xml:space="preserve">fragile shell than </w:t>
        </w:r>
        <w:r w:rsidRPr="00C219E6">
          <w:rPr>
            <w:rFonts w:ascii="Times New Roman" w:eastAsia="Times New Roman" w:hAnsi="Times New Roman" w:cs="Times New Roman"/>
            <w:i/>
            <w:sz w:val="24"/>
            <w:szCs w:val="24"/>
          </w:rPr>
          <w:t>M. edulis</w:t>
        </w:r>
        <w:r w:rsidRPr="00C219E6">
          <w:rPr>
            <w:rFonts w:ascii="Times New Roman" w:eastAsia="Times New Roman" w:hAnsi="Times New Roman" w:cs="Times New Roman"/>
            <w:sz w:val="24"/>
            <w:szCs w:val="24"/>
          </w:rPr>
          <w:t xml:space="preserve"> (</w:t>
        </w:r>
        <w:r w:rsidRPr="00C219E6">
          <w:rPr>
            <w:rFonts w:ascii="Times New Roman" w:eastAsia="Times New Roman" w:hAnsi="Times New Roman" w:cs="Times New Roman"/>
            <w:sz w:val="24"/>
            <w:szCs w:val="24"/>
            <w:highlight w:val="yellow"/>
          </w:rPr>
          <w:t>Beaumont et al. 2008, see also below</w:t>
        </w:r>
        <w:r w:rsidR="00E74984">
          <w:rPr>
            <w:rFonts w:ascii="Times New Roman" w:eastAsia="Times New Roman" w:hAnsi="Times New Roman" w:cs="Times New Roman"/>
            <w:sz w:val="24"/>
            <w:szCs w:val="24"/>
          </w:rPr>
          <w:t>)</w:t>
        </w:r>
      </w:ins>
      <w:ins w:id="539" w:author="Arcella" w:date="2020-06-16T18:53:00Z">
        <w:r w:rsidR="00E74984">
          <w:rPr>
            <w:rFonts w:ascii="Times New Roman" w:eastAsia="Times New Roman" w:hAnsi="Times New Roman" w:cs="Times New Roman"/>
            <w:sz w:val="24"/>
            <w:szCs w:val="24"/>
          </w:rPr>
          <w:t>.</w:t>
        </w:r>
      </w:ins>
      <w:ins w:id="540" w:author="Arcella" w:date="2020-06-16T18:47:00Z">
        <w:r w:rsidRPr="00C219E6">
          <w:rPr>
            <w:rFonts w:ascii="Times New Roman" w:eastAsia="Times New Roman" w:hAnsi="Times New Roman" w:cs="Times New Roman"/>
            <w:sz w:val="24"/>
            <w:szCs w:val="24"/>
          </w:rPr>
          <w:t xml:space="preserve"> </w:t>
        </w:r>
        <w:r w:rsidRPr="00C219E6">
          <w:rPr>
            <w:rFonts w:ascii="Times New Roman" w:eastAsia="Times New Roman" w:hAnsi="Times New Roman" w:cs="Times New Roman"/>
            <w:i/>
            <w:sz w:val="24"/>
            <w:szCs w:val="24"/>
          </w:rPr>
          <w:t>M. edulis</w:t>
        </w:r>
        <w:r w:rsidRPr="00C219E6">
          <w:rPr>
            <w:rFonts w:ascii="Times New Roman" w:eastAsia="Times New Roman" w:hAnsi="Times New Roman" w:cs="Times New Roman"/>
            <w:sz w:val="24"/>
            <w:szCs w:val="24"/>
          </w:rPr>
          <w:t xml:space="preserve"> of</w:t>
        </w:r>
      </w:ins>
      <w:ins w:id="541" w:author="Arcella" w:date="2020-06-16T18:53:00Z">
        <w:r w:rsidR="00E74984">
          <w:rPr>
            <w:rFonts w:ascii="Times New Roman" w:eastAsia="Times New Roman" w:hAnsi="Times New Roman" w:cs="Times New Roman"/>
            <w:sz w:val="24"/>
            <w:szCs w:val="24"/>
          </w:rPr>
          <w:t xml:space="preserve"> the</w:t>
        </w:r>
      </w:ins>
      <w:ins w:id="542" w:author="Arcella" w:date="2020-06-16T18:47:00Z">
        <w:r w:rsidRPr="00C219E6">
          <w:rPr>
            <w:rFonts w:ascii="Times New Roman" w:eastAsia="Times New Roman" w:hAnsi="Times New Roman" w:cs="Times New Roman"/>
            <w:sz w:val="24"/>
            <w:szCs w:val="24"/>
          </w:rPr>
          <w:t xml:space="preserve"> T-morphotype </w:t>
        </w:r>
      </w:ins>
      <w:ins w:id="543" w:author="Arcella" w:date="2020-06-16T18:53:00Z">
        <w:r w:rsidR="00E74984">
          <w:rPr>
            <w:rFonts w:ascii="Times New Roman" w:eastAsia="Times New Roman" w:hAnsi="Times New Roman" w:cs="Times New Roman"/>
            <w:sz w:val="24"/>
            <w:szCs w:val="24"/>
          </w:rPr>
          <w:t xml:space="preserve">might </w:t>
        </w:r>
      </w:ins>
      <w:ins w:id="544" w:author="Arcella" w:date="2020-06-16T18:47:00Z">
        <w:r w:rsidRPr="00C219E6">
          <w:rPr>
            <w:rFonts w:ascii="Times New Roman" w:eastAsia="Times New Roman" w:hAnsi="Times New Roman" w:cs="Times New Roman"/>
            <w:sz w:val="24"/>
            <w:szCs w:val="24"/>
          </w:rPr>
          <w:t xml:space="preserve">have </w:t>
        </w:r>
      </w:ins>
      <w:ins w:id="545" w:author="Arcella" w:date="2020-06-16T18:53:00Z">
        <w:r w:rsidR="00E74984">
          <w:rPr>
            <w:rFonts w:ascii="Times New Roman" w:eastAsia="Times New Roman" w:hAnsi="Times New Roman" w:cs="Times New Roman"/>
            <w:sz w:val="24"/>
            <w:szCs w:val="24"/>
          </w:rPr>
          <w:t xml:space="preserve">an </w:t>
        </w:r>
      </w:ins>
      <w:ins w:id="546" w:author="Arcella" w:date="2020-06-16T18:47:00Z">
        <w:r w:rsidRPr="00C219E6">
          <w:rPr>
            <w:rFonts w:ascii="Times New Roman" w:eastAsia="Times New Roman" w:hAnsi="Times New Roman" w:cs="Times New Roman"/>
            <w:sz w:val="24"/>
            <w:szCs w:val="24"/>
          </w:rPr>
          <w:t xml:space="preserve">underdeveloped </w:t>
        </w:r>
      </w:ins>
      <w:ins w:id="547" w:author="Arcella" w:date="2020-06-20T12:41:00Z">
        <w:r w:rsidR="00AE46CC">
          <w:rPr>
            <w:rFonts w:ascii="Times New Roman" w:eastAsia="Times New Roman" w:hAnsi="Times New Roman" w:cs="Times New Roman"/>
            <w:sz w:val="24"/>
            <w:szCs w:val="24"/>
          </w:rPr>
          <w:t xml:space="preserve">nacreous </w:t>
        </w:r>
      </w:ins>
      <w:ins w:id="548" w:author="Arcella" w:date="2020-06-16T18:47:00Z">
        <w:r w:rsidRPr="00C219E6">
          <w:rPr>
            <w:rFonts w:ascii="Times New Roman" w:eastAsia="Times New Roman" w:hAnsi="Times New Roman" w:cs="Times New Roman"/>
            <w:sz w:val="24"/>
            <w:szCs w:val="24"/>
          </w:rPr>
          <w:t xml:space="preserve">layer and </w:t>
        </w:r>
      </w:ins>
      <w:ins w:id="549" w:author="Arcella" w:date="2020-06-16T18:53:00Z">
        <w:r w:rsidR="00E74984">
          <w:rPr>
            <w:rFonts w:ascii="Times New Roman" w:eastAsia="Times New Roman" w:hAnsi="Times New Roman" w:cs="Times New Roman"/>
            <w:sz w:val="24"/>
            <w:szCs w:val="24"/>
          </w:rPr>
          <w:t xml:space="preserve">a </w:t>
        </w:r>
      </w:ins>
      <w:ins w:id="550" w:author="Arcella" w:date="2020-06-16T18:47:00Z">
        <w:r w:rsidRPr="00C219E6">
          <w:rPr>
            <w:rFonts w:ascii="Times New Roman" w:eastAsia="Times New Roman" w:hAnsi="Times New Roman" w:cs="Times New Roman"/>
            <w:sz w:val="24"/>
            <w:szCs w:val="24"/>
          </w:rPr>
          <w:t>thinner shell</w:t>
        </w:r>
      </w:ins>
      <w:ins w:id="551" w:author="Arcella" w:date="2020-06-16T18:53:00Z">
        <w:r w:rsidR="00E74984">
          <w:rPr>
            <w:rFonts w:ascii="Times New Roman" w:eastAsia="Times New Roman" w:hAnsi="Times New Roman" w:cs="Times New Roman"/>
            <w:sz w:val="24"/>
            <w:szCs w:val="24"/>
          </w:rPr>
          <w:t xml:space="preserve"> </w:t>
        </w:r>
      </w:ins>
      <w:ins w:id="552" w:author="Arcella" w:date="2020-06-16T18:47:00Z">
        <w:r w:rsidRPr="00C219E6">
          <w:rPr>
            <w:rFonts w:ascii="Times New Roman" w:eastAsia="Times New Roman" w:hAnsi="Times New Roman" w:cs="Times New Roman"/>
            <w:sz w:val="24"/>
            <w:szCs w:val="24"/>
          </w:rPr>
          <w:t xml:space="preserve">than </w:t>
        </w:r>
      </w:ins>
      <w:ins w:id="553" w:author="Arcella" w:date="2020-06-16T18:54:00Z">
        <w:r w:rsidR="00E74984">
          <w:rPr>
            <w:rFonts w:ascii="Times New Roman" w:eastAsia="Times New Roman" w:hAnsi="Times New Roman" w:cs="Times New Roman"/>
            <w:sz w:val="24"/>
            <w:szCs w:val="24"/>
          </w:rPr>
          <w:t xml:space="preserve">the conspecifics </w:t>
        </w:r>
      </w:ins>
      <w:ins w:id="554" w:author="Arcella" w:date="2020-06-16T18:47:00Z">
        <w:r w:rsidRPr="00C219E6">
          <w:rPr>
            <w:rFonts w:ascii="Times New Roman" w:eastAsia="Times New Roman" w:hAnsi="Times New Roman" w:cs="Times New Roman"/>
            <w:sz w:val="24"/>
            <w:szCs w:val="24"/>
          </w:rPr>
          <w:t>of</w:t>
        </w:r>
      </w:ins>
      <w:ins w:id="555" w:author="Arcella" w:date="2020-06-16T18:54:00Z">
        <w:r w:rsidR="00E74984">
          <w:rPr>
            <w:rFonts w:ascii="Times New Roman" w:eastAsia="Times New Roman" w:hAnsi="Times New Roman" w:cs="Times New Roman"/>
            <w:sz w:val="24"/>
            <w:szCs w:val="24"/>
          </w:rPr>
          <w:t xml:space="preserve"> the</w:t>
        </w:r>
      </w:ins>
      <w:ins w:id="556" w:author="Arcella" w:date="2020-06-16T18:47:00Z">
        <w:r w:rsidRPr="00C219E6">
          <w:rPr>
            <w:rFonts w:ascii="Times New Roman" w:eastAsia="Times New Roman" w:hAnsi="Times New Roman" w:cs="Times New Roman"/>
            <w:sz w:val="24"/>
            <w:szCs w:val="24"/>
          </w:rPr>
          <w:t xml:space="preserve"> E-morphotype. </w:t>
        </w:r>
      </w:ins>
    </w:p>
    <w:p w14:paraId="5DE0C73D" w14:textId="01AEFA76" w:rsidR="00E74984" w:rsidRDefault="00E74984" w:rsidP="000A5A9A">
      <w:pPr>
        <w:spacing w:line="360" w:lineRule="auto"/>
        <w:rPr>
          <w:ins w:id="557" w:author="Arcella" w:date="2020-06-16T19:00:00Z"/>
          <w:rFonts w:ascii="Times New Roman" w:eastAsia="Times New Roman" w:hAnsi="Times New Roman" w:cs="Times New Roman"/>
          <w:sz w:val="24"/>
          <w:szCs w:val="24"/>
        </w:rPr>
      </w:pPr>
      <w:ins w:id="558" w:author="Arcella" w:date="2020-06-16T18:54:00Z">
        <w:r>
          <w:rPr>
            <w:rFonts w:ascii="Times New Roman" w:eastAsia="Times New Roman" w:hAnsi="Times New Roman" w:cs="Times New Roman"/>
            <w:sz w:val="24"/>
            <w:szCs w:val="24"/>
            <w:highlight w:val="yellow"/>
          </w:rPr>
          <w:t xml:space="preserve">Can we expect </w:t>
        </w:r>
      </w:ins>
      <w:ins w:id="559" w:author="Arcella" w:date="2020-06-16T18:47:00Z">
        <w:r w:rsidR="000A5A9A" w:rsidRPr="00C219E6">
          <w:rPr>
            <w:rFonts w:ascii="Times New Roman" w:eastAsia="Times New Roman" w:hAnsi="Times New Roman" w:cs="Times New Roman"/>
            <w:sz w:val="24"/>
            <w:szCs w:val="24"/>
            <w:highlight w:val="yellow"/>
          </w:rPr>
          <w:t>the shell thickness and structure</w:t>
        </w:r>
      </w:ins>
      <w:ins w:id="560" w:author="Arcella" w:date="2020-06-16T18:55:00Z">
        <w:r>
          <w:rPr>
            <w:rFonts w:ascii="Times New Roman" w:eastAsia="Times New Roman" w:hAnsi="Times New Roman" w:cs="Times New Roman"/>
            <w:sz w:val="24"/>
            <w:szCs w:val="24"/>
            <w:highlight w:val="yellow"/>
          </w:rPr>
          <w:t xml:space="preserve"> to differ in mussels from </w:t>
        </w:r>
        <w:r w:rsidRPr="00E74984">
          <w:rPr>
            <w:rFonts w:ascii="Times New Roman" w:eastAsia="Times New Roman" w:hAnsi="Times New Roman" w:cs="Times New Roman"/>
            <w:sz w:val="24"/>
            <w:szCs w:val="24"/>
            <w:highlight w:val="magenta"/>
          </w:rPr>
          <w:t>saline</w:t>
        </w:r>
      </w:ins>
      <w:ins w:id="561" w:author="Arcella" w:date="2020-06-16T18:47:00Z">
        <w:r w:rsidR="000A5A9A" w:rsidRPr="00E74984">
          <w:rPr>
            <w:rFonts w:ascii="Times New Roman" w:eastAsia="Times New Roman" w:hAnsi="Times New Roman" w:cs="Times New Roman"/>
            <w:sz w:val="24"/>
            <w:szCs w:val="24"/>
            <w:highlight w:val="magenta"/>
          </w:rPr>
          <w:t xml:space="preserve"> </w:t>
        </w:r>
        <w:r w:rsidR="000A5A9A" w:rsidRPr="00C219E6">
          <w:rPr>
            <w:rFonts w:ascii="Times New Roman" w:eastAsia="Times New Roman" w:hAnsi="Times New Roman" w:cs="Times New Roman"/>
            <w:sz w:val="24"/>
            <w:szCs w:val="24"/>
            <w:highlight w:val="yellow"/>
          </w:rPr>
          <w:t xml:space="preserve">(oceanic) and </w:t>
        </w:r>
      </w:ins>
      <w:ins w:id="562" w:author="Arcella" w:date="2020-06-16T18:55:00Z">
        <w:r w:rsidRPr="00E74984">
          <w:rPr>
            <w:rFonts w:ascii="Times New Roman" w:eastAsia="Times New Roman" w:hAnsi="Times New Roman" w:cs="Times New Roman"/>
            <w:sz w:val="24"/>
            <w:szCs w:val="24"/>
            <w:highlight w:val="magenta"/>
          </w:rPr>
          <w:t xml:space="preserve">brackish </w:t>
        </w:r>
      </w:ins>
      <w:ins w:id="563" w:author="Arcella" w:date="2020-06-16T18:47:00Z">
        <w:r w:rsidR="000A5A9A" w:rsidRPr="00C219E6">
          <w:rPr>
            <w:rFonts w:ascii="Times New Roman" w:eastAsia="Times New Roman" w:hAnsi="Times New Roman" w:cs="Times New Roman"/>
            <w:sz w:val="24"/>
            <w:szCs w:val="24"/>
            <w:highlight w:val="yellow"/>
          </w:rPr>
          <w:t>(estuarine) environments in the Arctic?</w:t>
        </w:r>
        <w:r w:rsidR="000A5A9A" w:rsidRPr="00C219E6">
          <w:rPr>
            <w:rFonts w:ascii="Times New Roman" w:eastAsia="Times New Roman" w:hAnsi="Times New Roman" w:cs="Times New Roman"/>
            <w:sz w:val="24"/>
            <w:szCs w:val="24"/>
          </w:rPr>
          <w:t xml:space="preserve"> Apart from </w:t>
        </w:r>
      </w:ins>
      <w:ins w:id="564" w:author="Arcella" w:date="2020-06-16T18:56:00Z">
        <w:r>
          <w:rPr>
            <w:rFonts w:ascii="Times New Roman" w:eastAsia="Times New Roman" w:hAnsi="Times New Roman" w:cs="Times New Roman"/>
            <w:sz w:val="24"/>
            <w:szCs w:val="24"/>
          </w:rPr>
          <w:t xml:space="preserve">the </w:t>
        </w:r>
      </w:ins>
      <w:ins w:id="565" w:author="Arcella" w:date="2020-06-16T18:47:00Z">
        <w:r w:rsidR="000A5A9A" w:rsidRPr="00C219E6">
          <w:rPr>
            <w:rFonts w:ascii="Times New Roman" w:eastAsia="Times New Roman" w:hAnsi="Times New Roman" w:cs="Times New Roman"/>
            <w:sz w:val="24"/>
            <w:szCs w:val="24"/>
          </w:rPr>
          <w:t xml:space="preserve">low temperatures, </w:t>
        </w:r>
      </w:ins>
      <w:ins w:id="566" w:author="Arcella" w:date="2020-06-16T18:55:00Z">
        <w:r>
          <w:rPr>
            <w:rFonts w:ascii="Times New Roman" w:eastAsia="Times New Roman" w:hAnsi="Times New Roman" w:cs="Times New Roman"/>
            <w:sz w:val="24"/>
            <w:szCs w:val="24"/>
          </w:rPr>
          <w:t xml:space="preserve">the </w:t>
        </w:r>
      </w:ins>
      <w:ins w:id="567" w:author="Arcella" w:date="2020-06-16T18:47:00Z">
        <w:r>
          <w:rPr>
            <w:rFonts w:ascii="Times New Roman" w:eastAsia="Times New Roman" w:hAnsi="Times New Roman" w:cs="Times New Roman"/>
            <w:sz w:val="24"/>
            <w:szCs w:val="24"/>
          </w:rPr>
          <w:t xml:space="preserve">Arctic </w:t>
        </w:r>
      </w:ins>
      <w:ins w:id="568" w:author="Arcella" w:date="2020-06-16T18:55:00Z">
        <w:r>
          <w:rPr>
            <w:rFonts w:ascii="Times New Roman" w:eastAsia="Times New Roman" w:hAnsi="Times New Roman" w:cs="Times New Roman"/>
            <w:sz w:val="24"/>
            <w:szCs w:val="24"/>
          </w:rPr>
          <w:t>S</w:t>
        </w:r>
      </w:ins>
      <w:ins w:id="569" w:author="Arcella" w:date="2020-06-16T18:47:00Z">
        <w:r w:rsidR="000A5A9A" w:rsidRPr="00C219E6">
          <w:rPr>
            <w:rFonts w:ascii="Times New Roman" w:eastAsia="Times New Roman" w:hAnsi="Times New Roman" w:cs="Times New Roman"/>
            <w:sz w:val="24"/>
            <w:szCs w:val="24"/>
          </w:rPr>
          <w:t xml:space="preserve">ea is characterized by </w:t>
        </w:r>
      </w:ins>
      <w:ins w:id="570" w:author="Arcella" w:date="2020-06-16T18:56:00Z">
        <w:r>
          <w:rPr>
            <w:rFonts w:ascii="Times New Roman" w:eastAsia="Times New Roman" w:hAnsi="Times New Roman" w:cs="Times New Roman"/>
            <w:sz w:val="24"/>
            <w:szCs w:val="24"/>
          </w:rPr>
          <w:t xml:space="preserve">a </w:t>
        </w:r>
      </w:ins>
      <w:ins w:id="571" w:author="Arcella" w:date="2020-06-16T18:47:00Z">
        <w:r w:rsidR="000A5A9A" w:rsidRPr="00C219E6">
          <w:rPr>
            <w:rFonts w:ascii="Times New Roman" w:eastAsia="Times New Roman" w:hAnsi="Times New Roman" w:cs="Times New Roman"/>
            <w:sz w:val="24"/>
            <w:szCs w:val="24"/>
          </w:rPr>
          <w:t>reduced concentration of calcium carbonates (</w:t>
        </w:r>
        <w:proofErr w:type="spellStart"/>
        <w:r w:rsidR="000A5A9A" w:rsidRPr="00C219E6">
          <w:rPr>
            <w:rFonts w:ascii="Times New Roman" w:eastAsia="Times New Roman" w:hAnsi="Times New Roman" w:cs="Times New Roman"/>
            <w:sz w:val="24"/>
            <w:szCs w:val="24"/>
          </w:rPr>
          <w:t>Steinacher</w:t>
        </w:r>
        <w:proofErr w:type="spellEnd"/>
        <w:r w:rsidR="000A5A9A" w:rsidRPr="00C219E6">
          <w:rPr>
            <w:rFonts w:ascii="Times New Roman" w:eastAsia="Times New Roman" w:hAnsi="Times New Roman" w:cs="Times New Roman"/>
            <w:sz w:val="24"/>
            <w:szCs w:val="24"/>
          </w:rPr>
          <w:t xml:space="preserve"> et al. 2009) and, seasonally, </w:t>
        </w:r>
      </w:ins>
      <w:ins w:id="572" w:author="Arcella" w:date="2020-06-16T18:56:00Z">
        <w:r>
          <w:rPr>
            <w:rFonts w:ascii="Times New Roman" w:eastAsia="Times New Roman" w:hAnsi="Times New Roman" w:cs="Times New Roman"/>
            <w:sz w:val="24"/>
            <w:szCs w:val="24"/>
          </w:rPr>
          <w:t xml:space="preserve">by </w:t>
        </w:r>
      </w:ins>
      <w:ins w:id="573" w:author="Arcella" w:date="2020-06-16T18:47:00Z">
        <w:r w:rsidR="000A5A9A" w:rsidRPr="00C219E6">
          <w:rPr>
            <w:rFonts w:ascii="Times New Roman" w:eastAsia="Times New Roman" w:hAnsi="Times New Roman" w:cs="Times New Roman"/>
            <w:sz w:val="24"/>
            <w:szCs w:val="24"/>
          </w:rPr>
          <w:t>low concentrations of planktonic algae</w:t>
        </w:r>
      </w:ins>
      <w:ins w:id="574" w:author="Arcella" w:date="2020-06-16T18:56:00Z">
        <w:r>
          <w:rPr>
            <w:rFonts w:ascii="Times New Roman" w:eastAsia="Times New Roman" w:hAnsi="Times New Roman" w:cs="Times New Roman"/>
            <w:sz w:val="24"/>
            <w:szCs w:val="24"/>
          </w:rPr>
          <w:t xml:space="preserve">, </w:t>
        </w:r>
      </w:ins>
      <w:ins w:id="575" w:author="Arcella" w:date="2020-06-20T12:43:00Z">
        <w:r w:rsidR="00AE46CC">
          <w:rPr>
            <w:rFonts w:ascii="Times New Roman" w:eastAsia="Times New Roman" w:hAnsi="Times New Roman" w:cs="Times New Roman"/>
            <w:sz w:val="24"/>
            <w:szCs w:val="24"/>
          </w:rPr>
          <w:t xml:space="preserve">which the </w:t>
        </w:r>
      </w:ins>
      <w:ins w:id="576" w:author="Arcella" w:date="2020-06-16T18:47:00Z">
        <w:r w:rsidR="000A5A9A" w:rsidRPr="00C219E6">
          <w:rPr>
            <w:rFonts w:ascii="Times New Roman" w:eastAsia="Times New Roman" w:hAnsi="Times New Roman" w:cs="Times New Roman"/>
            <w:sz w:val="24"/>
            <w:szCs w:val="24"/>
          </w:rPr>
          <w:t>mussel</w:t>
        </w:r>
      </w:ins>
      <w:ins w:id="577" w:author="Arcella" w:date="2020-06-20T12:42:00Z">
        <w:r w:rsidR="00AE46CC">
          <w:rPr>
            <w:rFonts w:ascii="Times New Roman" w:eastAsia="Times New Roman" w:hAnsi="Times New Roman" w:cs="Times New Roman"/>
            <w:sz w:val="24"/>
            <w:szCs w:val="24"/>
          </w:rPr>
          <w:t>s</w:t>
        </w:r>
      </w:ins>
      <w:ins w:id="578" w:author="Arcella" w:date="2020-06-20T12:43:00Z">
        <w:r w:rsidR="00AE46CC">
          <w:rPr>
            <w:rFonts w:ascii="Times New Roman" w:eastAsia="Times New Roman" w:hAnsi="Times New Roman" w:cs="Times New Roman"/>
            <w:sz w:val="24"/>
            <w:szCs w:val="24"/>
          </w:rPr>
          <w:t xml:space="preserve"> feed on </w:t>
        </w:r>
      </w:ins>
      <w:ins w:id="579" w:author="Arcella" w:date="2020-06-16T18:47:00Z">
        <w:r w:rsidR="000A5A9A" w:rsidRPr="00C219E6">
          <w:rPr>
            <w:rFonts w:ascii="Times New Roman" w:eastAsia="Times New Roman" w:hAnsi="Times New Roman" w:cs="Times New Roman"/>
            <w:sz w:val="24"/>
            <w:szCs w:val="24"/>
          </w:rPr>
          <w:t>(</w:t>
        </w:r>
        <w:proofErr w:type="spellStart"/>
        <w:r w:rsidR="000A5A9A" w:rsidRPr="00C219E6">
          <w:rPr>
            <w:rFonts w:ascii="Times New Roman" w:eastAsia="Times New Roman" w:hAnsi="Times New Roman" w:cs="Times New Roman"/>
            <w:sz w:val="24"/>
            <w:szCs w:val="24"/>
          </w:rPr>
          <w:t>Zenkevitch</w:t>
        </w:r>
        <w:proofErr w:type="spellEnd"/>
        <w:r w:rsidR="000A5A9A" w:rsidRPr="00C219E6">
          <w:rPr>
            <w:rFonts w:ascii="Times New Roman" w:eastAsia="Times New Roman" w:hAnsi="Times New Roman" w:cs="Times New Roman"/>
            <w:sz w:val="24"/>
            <w:szCs w:val="24"/>
          </w:rPr>
          <w:t xml:space="preserve"> 1963). </w:t>
        </w:r>
      </w:ins>
      <w:ins w:id="580" w:author="Arcella" w:date="2020-06-16T18:56:00Z">
        <w:r>
          <w:rPr>
            <w:rFonts w:ascii="Times New Roman" w:eastAsia="Times New Roman" w:hAnsi="Times New Roman" w:cs="Times New Roman"/>
            <w:sz w:val="24"/>
            <w:szCs w:val="24"/>
          </w:rPr>
          <w:t>E</w:t>
        </w:r>
      </w:ins>
      <w:ins w:id="581" w:author="Arcella" w:date="2020-06-16T18:47:00Z">
        <w:r w:rsidR="000A5A9A" w:rsidRPr="00C219E6">
          <w:rPr>
            <w:rFonts w:ascii="Times New Roman" w:eastAsia="Times New Roman" w:hAnsi="Times New Roman" w:cs="Times New Roman"/>
            <w:sz w:val="24"/>
            <w:szCs w:val="24"/>
          </w:rPr>
          <w:t xml:space="preserve">stuarine habitats are generally characterized by </w:t>
        </w:r>
      </w:ins>
      <w:ins w:id="582" w:author="Arcella" w:date="2020-06-16T18:56:00Z">
        <w:r>
          <w:rPr>
            <w:rFonts w:ascii="Times New Roman" w:eastAsia="Times New Roman" w:hAnsi="Times New Roman" w:cs="Times New Roman"/>
            <w:sz w:val="24"/>
            <w:szCs w:val="24"/>
          </w:rPr>
          <w:t xml:space="preserve">the </w:t>
        </w:r>
      </w:ins>
      <w:ins w:id="583" w:author="Arcella" w:date="2020-06-16T18:47:00Z">
        <w:r w:rsidR="000A5A9A" w:rsidRPr="00C219E6">
          <w:rPr>
            <w:rFonts w:ascii="Times New Roman" w:eastAsia="Times New Roman" w:hAnsi="Times New Roman" w:cs="Times New Roman"/>
            <w:sz w:val="24"/>
            <w:szCs w:val="24"/>
          </w:rPr>
          <w:t>lowest saturation</w:t>
        </w:r>
      </w:ins>
      <w:ins w:id="584" w:author="Arcella" w:date="2020-06-16T18:57:00Z">
        <w:r>
          <w:rPr>
            <w:rFonts w:ascii="Times New Roman" w:eastAsia="Times New Roman" w:hAnsi="Times New Roman" w:cs="Times New Roman"/>
            <w:sz w:val="24"/>
            <w:szCs w:val="24"/>
          </w:rPr>
          <w:t xml:space="preserve"> of </w:t>
        </w:r>
        <w:r w:rsidRPr="00C219E6">
          <w:rPr>
            <w:rFonts w:ascii="Times New Roman" w:eastAsia="Times New Roman" w:hAnsi="Times New Roman" w:cs="Times New Roman"/>
            <w:sz w:val="24"/>
            <w:szCs w:val="24"/>
          </w:rPr>
          <w:t>carbonate</w:t>
        </w:r>
        <w:r>
          <w:rPr>
            <w:rFonts w:ascii="Times New Roman" w:eastAsia="Times New Roman" w:hAnsi="Times New Roman" w:cs="Times New Roman"/>
            <w:sz w:val="24"/>
            <w:szCs w:val="24"/>
          </w:rPr>
          <w:t xml:space="preserve">s </w:t>
        </w:r>
      </w:ins>
      <w:ins w:id="585" w:author="Arcella" w:date="2020-06-16T18:47:00Z">
        <w:r w:rsidR="000A5A9A" w:rsidRPr="00C219E6">
          <w:rPr>
            <w:rFonts w:ascii="Times New Roman" w:eastAsia="Times New Roman" w:hAnsi="Times New Roman" w:cs="Times New Roman"/>
            <w:sz w:val="24"/>
            <w:szCs w:val="24"/>
          </w:rPr>
          <w:t xml:space="preserve">but </w:t>
        </w:r>
      </w:ins>
      <w:ins w:id="586" w:author="Arcella" w:date="2020-06-16T18:56:00Z">
        <w:r>
          <w:rPr>
            <w:rFonts w:ascii="Times New Roman" w:eastAsia="Times New Roman" w:hAnsi="Times New Roman" w:cs="Times New Roman"/>
            <w:sz w:val="24"/>
            <w:szCs w:val="24"/>
          </w:rPr>
          <w:t>the</w:t>
        </w:r>
      </w:ins>
      <w:ins w:id="587" w:author="Arcella" w:date="2020-06-16T18:47:00Z">
        <w:r w:rsidR="000A5A9A" w:rsidRPr="00C219E6">
          <w:rPr>
            <w:rFonts w:ascii="Times New Roman" w:eastAsia="Times New Roman" w:hAnsi="Times New Roman" w:cs="Times New Roman"/>
            <w:sz w:val="24"/>
            <w:szCs w:val="24"/>
          </w:rPr>
          <w:t xml:space="preserve"> highest concentrations</w:t>
        </w:r>
      </w:ins>
      <w:ins w:id="588" w:author="Arcella" w:date="2020-06-16T18:57:00Z">
        <w:r>
          <w:rPr>
            <w:rFonts w:ascii="Times New Roman" w:eastAsia="Times New Roman" w:hAnsi="Times New Roman" w:cs="Times New Roman"/>
            <w:sz w:val="24"/>
            <w:szCs w:val="24"/>
          </w:rPr>
          <w:t xml:space="preserve"> of </w:t>
        </w:r>
        <w:r w:rsidRPr="00C219E6">
          <w:rPr>
            <w:rFonts w:ascii="Times New Roman" w:eastAsia="Times New Roman" w:hAnsi="Times New Roman" w:cs="Times New Roman"/>
            <w:sz w:val="24"/>
            <w:szCs w:val="24"/>
          </w:rPr>
          <w:t xml:space="preserve">food </w:t>
        </w:r>
        <w:r>
          <w:rPr>
            <w:rFonts w:ascii="Times New Roman" w:eastAsia="Times New Roman" w:hAnsi="Times New Roman" w:cs="Times New Roman"/>
            <w:sz w:val="24"/>
            <w:szCs w:val="24"/>
          </w:rPr>
          <w:t>(seston), which is</w:t>
        </w:r>
      </w:ins>
      <w:ins w:id="589" w:author="Arcella" w:date="2020-06-16T18:47:00Z">
        <w:r w:rsidR="000A5A9A" w:rsidRPr="00C219E6">
          <w:rPr>
            <w:rFonts w:ascii="Times New Roman" w:eastAsia="Times New Roman" w:hAnsi="Times New Roman" w:cs="Times New Roman"/>
            <w:sz w:val="24"/>
            <w:szCs w:val="24"/>
          </w:rPr>
          <w:t xml:space="preserve"> due to </w:t>
        </w:r>
      </w:ins>
      <w:ins w:id="590" w:author="Arcella" w:date="2020-06-16T18:57:00Z">
        <w:r>
          <w:rPr>
            <w:rFonts w:ascii="Times New Roman" w:eastAsia="Times New Roman" w:hAnsi="Times New Roman" w:cs="Times New Roman"/>
            <w:sz w:val="24"/>
            <w:szCs w:val="24"/>
          </w:rPr>
          <w:t xml:space="preserve">the </w:t>
        </w:r>
      </w:ins>
      <w:ins w:id="591" w:author="Arcella" w:date="2020-06-16T18:58:00Z">
        <w:r w:rsidRPr="00C219E6">
          <w:rPr>
            <w:rFonts w:ascii="Times New Roman" w:eastAsia="Times New Roman" w:hAnsi="Times New Roman" w:cs="Times New Roman"/>
            <w:sz w:val="24"/>
            <w:szCs w:val="24"/>
          </w:rPr>
          <w:t>river</w:t>
        </w:r>
        <w:r>
          <w:rPr>
            <w:rFonts w:ascii="Times New Roman" w:eastAsia="Times New Roman" w:hAnsi="Times New Roman" w:cs="Times New Roman"/>
            <w:sz w:val="24"/>
            <w:szCs w:val="24"/>
          </w:rPr>
          <w:t xml:space="preserve">ine </w:t>
        </w:r>
      </w:ins>
      <w:ins w:id="592" w:author="Arcella" w:date="2020-06-16T18:47:00Z">
        <w:r>
          <w:rPr>
            <w:rFonts w:ascii="Times New Roman" w:eastAsia="Times New Roman" w:hAnsi="Times New Roman" w:cs="Times New Roman"/>
            <w:sz w:val="24"/>
            <w:szCs w:val="24"/>
          </w:rPr>
          <w:t>discharge (Duarte et al. 2020)</w:t>
        </w:r>
      </w:ins>
      <w:ins w:id="593" w:author="Arcella" w:date="2020-06-16T18:58:00Z">
        <w:r>
          <w:rPr>
            <w:rFonts w:ascii="Times New Roman" w:eastAsia="Times New Roman" w:hAnsi="Times New Roman" w:cs="Times New Roman"/>
            <w:sz w:val="24"/>
            <w:szCs w:val="24"/>
          </w:rPr>
          <w:t>.</w:t>
        </w:r>
      </w:ins>
      <w:ins w:id="594" w:author="Arcella" w:date="2020-06-16T18:47:00Z">
        <w:r w:rsidR="000A5A9A" w:rsidRPr="00C219E6">
          <w:rPr>
            <w:rFonts w:ascii="Times New Roman" w:eastAsia="Times New Roman" w:hAnsi="Times New Roman" w:cs="Times New Roman"/>
            <w:sz w:val="24"/>
            <w:szCs w:val="24"/>
          </w:rPr>
          <w:t xml:space="preserve"> </w:t>
        </w:r>
      </w:ins>
      <w:ins w:id="595" w:author="Arcella" w:date="2020-06-16T18:58:00Z">
        <w:r>
          <w:rPr>
            <w:rFonts w:ascii="Times New Roman" w:eastAsia="Times New Roman" w:hAnsi="Times New Roman" w:cs="Times New Roman"/>
            <w:sz w:val="24"/>
            <w:szCs w:val="24"/>
          </w:rPr>
          <w:t xml:space="preserve">This is exemplified by the </w:t>
        </w:r>
      </w:ins>
      <w:ins w:id="596" w:author="Arcella" w:date="2020-06-16T18:47:00Z">
        <w:r w:rsidR="000A5A9A" w:rsidRPr="00C219E6">
          <w:rPr>
            <w:rFonts w:ascii="Times New Roman" w:eastAsia="Times New Roman" w:hAnsi="Times New Roman" w:cs="Times New Roman"/>
            <w:sz w:val="24"/>
            <w:szCs w:val="24"/>
          </w:rPr>
          <w:t xml:space="preserve">highest biomasses of </w:t>
        </w:r>
        <w:r w:rsidR="000A5A9A" w:rsidRPr="00C219E6">
          <w:rPr>
            <w:rFonts w:ascii="Times New Roman" w:eastAsia="Times New Roman" w:hAnsi="Times New Roman" w:cs="Times New Roman"/>
            <w:i/>
            <w:sz w:val="24"/>
            <w:szCs w:val="24"/>
          </w:rPr>
          <w:t>Mytilus</w:t>
        </w:r>
        <w:r w:rsidR="000A5A9A" w:rsidRPr="00C219E6">
          <w:rPr>
            <w:rFonts w:ascii="Times New Roman" w:eastAsia="Times New Roman" w:hAnsi="Times New Roman" w:cs="Times New Roman"/>
            <w:sz w:val="24"/>
            <w:szCs w:val="24"/>
          </w:rPr>
          <w:t xml:space="preserve"> in estuaries in the Barents Sea (</w:t>
        </w:r>
        <w:proofErr w:type="spellStart"/>
        <w:r w:rsidR="000A5A9A" w:rsidRPr="00C219E6">
          <w:rPr>
            <w:rFonts w:ascii="Times New Roman" w:eastAsia="Times New Roman" w:hAnsi="Times New Roman" w:cs="Times New Roman"/>
            <w:sz w:val="24"/>
            <w:szCs w:val="24"/>
          </w:rPr>
          <w:t>Bufalova</w:t>
        </w:r>
        <w:proofErr w:type="spellEnd"/>
        <w:r w:rsidR="000A5A9A" w:rsidRPr="00C219E6">
          <w:rPr>
            <w:rFonts w:ascii="Times New Roman" w:eastAsia="Times New Roman" w:hAnsi="Times New Roman" w:cs="Times New Roman"/>
            <w:sz w:val="24"/>
            <w:szCs w:val="24"/>
          </w:rPr>
          <w:t xml:space="preserve"> et al. 2005) and </w:t>
        </w:r>
      </w:ins>
      <w:ins w:id="597" w:author="Arcella" w:date="2020-06-16T18:58:00Z">
        <w:r>
          <w:rPr>
            <w:rFonts w:ascii="Times New Roman" w:eastAsia="Times New Roman" w:hAnsi="Times New Roman" w:cs="Times New Roman"/>
            <w:sz w:val="24"/>
            <w:szCs w:val="24"/>
          </w:rPr>
          <w:t>else</w:t>
        </w:r>
      </w:ins>
      <w:ins w:id="598" w:author="Arcella" w:date="2020-06-16T18:47:00Z">
        <w:r>
          <w:rPr>
            <w:rFonts w:ascii="Times New Roman" w:eastAsia="Times New Roman" w:hAnsi="Times New Roman" w:cs="Times New Roman"/>
            <w:sz w:val="24"/>
            <w:szCs w:val="24"/>
          </w:rPr>
          <w:t xml:space="preserve">where (Seed, Suchanek 1992). </w:t>
        </w:r>
      </w:ins>
      <w:ins w:id="599" w:author="Arcella" w:date="2020-06-16T18:59:00Z">
        <w:r>
          <w:rPr>
            <w:rFonts w:ascii="Times New Roman" w:eastAsia="Times New Roman" w:hAnsi="Times New Roman" w:cs="Times New Roman"/>
            <w:sz w:val="24"/>
            <w:szCs w:val="24"/>
          </w:rPr>
          <w:t>Mussels need b</w:t>
        </w:r>
      </w:ins>
      <w:ins w:id="600" w:author="Arcella" w:date="2020-06-16T18:47:00Z">
        <w:r w:rsidR="000A5A9A" w:rsidRPr="00C219E6">
          <w:rPr>
            <w:rFonts w:ascii="Times New Roman" w:eastAsia="Times New Roman" w:hAnsi="Times New Roman" w:cs="Times New Roman"/>
            <w:sz w:val="24"/>
            <w:szCs w:val="24"/>
          </w:rPr>
          <w:t>oth calcium carbonates and energy for shell growth and maintenance. In estuaries, the nacreous layer of the mussel shell is prone to dissolution and corrosion (</w:t>
        </w:r>
        <w:proofErr w:type="spellStart"/>
        <w:r w:rsidR="000A5A9A" w:rsidRPr="00C219E6">
          <w:rPr>
            <w:rFonts w:ascii="Times New Roman" w:eastAsia="Times New Roman" w:hAnsi="Times New Roman" w:cs="Times New Roman"/>
            <w:sz w:val="24"/>
            <w:szCs w:val="24"/>
          </w:rPr>
          <w:t>Melzner</w:t>
        </w:r>
        <w:proofErr w:type="spellEnd"/>
        <w:r w:rsidR="000A5A9A" w:rsidRPr="00C219E6">
          <w:rPr>
            <w:rFonts w:ascii="Times New Roman" w:eastAsia="Times New Roman" w:hAnsi="Times New Roman" w:cs="Times New Roman"/>
            <w:sz w:val="24"/>
            <w:szCs w:val="24"/>
          </w:rPr>
          <w:t xml:space="preserve"> et al. 2011) but</w:t>
        </w:r>
      </w:ins>
      <w:ins w:id="601" w:author="Arcella" w:date="2020-06-20T12:43:00Z">
        <w:r w:rsidR="00634358">
          <w:rPr>
            <w:rFonts w:ascii="Times New Roman" w:eastAsia="Times New Roman" w:hAnsi="Times New Roman" w:cs="Times New Roman"/>
            <w:sz w:val="24"/>
            <w:szCs w:val="24"/>
          </w:rPr>
          <w:t xml:space="preserve"> the</w:t>
        </w:r>
      </w:ins>
      <w:ins w:id="602" w:author="Arcella" w:date="2020-06-16T18:47:00Z">
        <w:r w:rsidR="000A5A9A" w:rsidRPr="00C219E6">
          <w:rPr>
            <w:rFonts w:ascii="Times New Roman" w:eastAsia="Times New Roman" w:hAnsi="Times New Roman" w:cs="Times New Roman"/>
            <w:sz w:val="24"/>
            <w:szCs w:val="24"/>
          </w:rPr>
          <w:t xml:space="preserve"> </w:t>
        </w:r>
        <w:r w:rsidR="000A5A9A" w:rsidRPr="00C219E6">
          <w:rPr>
            <w:rFonts w:ascii="Times New Roman" w:eastAsia="Times New Roman" w:hAnsi="Times New Roman" w:cs="Times New Roman"/>
            <w:color w:val="202020"/>
            <w:sz w:val="24"/>
            <w:szCs w:val="24"/>
            <w:highlight w:val="white"/>
          </w:rPr>
          <w:t xml:space="preserve">mussels can </w:t>
        </w:r>
      </w:ins>
      <w:ins w:id="603" w:author="Arcella" w:date="2020-06-20T12:43:00Z">
        <w:r w:rsidR="00634358">
          <w:rPr>
            <w:rFonts w:ascii="Times New Roman" w:eastAsia="Times New Roman" w:hAnsi="Times New Roman" w:cs="Times New Roman"/>
            <w:color w:val="202020"/>
            <w:sz w:val="24"/>
            <w:szCs w:val="24"/>
            <w:highlight w:val="white"/>
          </w:rPr>
          <w:t>still keep</w:t>
        </w:r>
      </w:ins>
      <w:ins w:id="604" w:author="Arcella" w:date="2020-06-16T18:47:00Z">
        <w:r w:rsidR="000A5A9A" w:rsidRPr="00C219E6">
          <w:rPr>
            <w:rFonts w:ascii="Times New Roman" w:eastAsia="Times New Roman" w:hAnsi="Times New Roman" w:cs="Times New Roman"/>
            <w:color w:val="202020"/>
            <w:sz w:val="24"/>
            <w:szCs w:val="24"/>
            <w:highlight w:val="white"/>
          </w:rPr>
          <w:t xml:space="preserve"> their shells strong if</w:t>
        </w:r>
      </w:ins>
      <w:ins w:id="605" w:author="Arcella" w:date="2020-06-16T18:59:00Z">
        <w:r>
          <w:rPr>
            <w:rFonts w:ascii="Times New Roman" w:eastAsia="Times New Roman" w:hAnsi="Times New Roman" w:cs="Times New Roman"/>
            <w:color w:val="202020"/>
            <w:sz w:val="24"/>
            <w:szCs w:val="24"/>
            <w:highlight w:val="white"/>
          </w:rPr>
          <w:t xml:space="preserve"> the</w:t>
        </w:r>
      </w:ins>
      <w:ins w:id="606" w:author="Arcella" w:date="2020-06-16T18:47:00Z">
        <w:r w:rsidR="000A5A9A" w:rsidRPr="00C219E6">
          <w:rPr>
            <w:rFonts w:ascii="Times New Roman" w:eastAsia="Times New Roman" w:hAnsi="Times New Roman" w:cs="Times New Roman"/>
            <w:color w:val="202020"/>
            <w:sz w:val="24"/>
            <w:szCs w:val="24"/>
            <w:highlight w:val="white"/>
          </w:rPr>
          <w:t xml:space="preserve"> food</w:t>
        </w:r>
      </w:ins>
      <w:ins w:id="607" w:author="Arcella" w:date="2020-06-16T18:59:00Z">
        <w:r>
          <w:rPr>
            <w:rFonts w:ascii="Times New Roman" w:eastAsia="Times New Roman" w:hAnsi="Times New Roman" w:cs="Times New Roman"/>
            <w:color w:val="202020"/>
            <w:sz w:val="24"/>
            <w:szCs w:val="24"/>
            <w:highlight w:val="white"/>
          </w:rPr>
          <w:t xml:space="preserve"> is </w:t>
        </w:r>
        <w:r w:rsidRPr="00C219E6">
          <w:rPr>
            <w:rFonts w:ascii="Times New Roman" w:eastAsia="Times New Roman" w:hAnsi="Times New Roman" w:cs="Times New Roman"/>
            <w:color w:val="202020"/>
            <w:sz w:val="24"/>
            <w:szCs w:val="24"/>
            <w:highlight w:val="white"/>
          </w:rPr>
          <w:t>sufficient</w:t>
        </w:r>
      </w:ins>
      <w:ins w:id="608" w:author="Arcella" w:date="2020-06-16T18:47:00Z">
        <w:r w:rsidR="000A5A9A" w:rsidRPr="00C219E6">
          <w:rPr>
            <w:rFonts w:ascii="Times New Roman" w:eastAsia="Times New Roman" w:hAnsi="Times New Roman" w:cs="Times New Roman"/>
            <w:color w:val="202020"/>
            <w:sz w:val="24"/>
            <w:szCs w:val="24"/>
            <w:highlight w:val="white"/>
          </w:rPr>
          <w:t xml:space="preserve"> (</w:t>
        </w:r>
        <w:proofErr w:type="spellStart"/>
        <w:r w:rsidR="000A5A9A" w:rsidRPr="00C219E6">
          <w:rPr>
            <w:rFonts w:ascii="Times New Roman" w:eastAsia="Times New Roman" w:hAnsi="Times New Roman" w:cs="Times New Roman"/>
            <w:color w:val="202020"/>
            <w:sz w:val="24"/>
            <w:szCs w:val="24"/>
            <w:highlight w:val="white"/>
          </w:rPr>
          <w:t>Melzner</w:t>
        </w:r>
        <w:proofErr w:type="spellEnd"/>
        <w:r w:rsidR="000A5A9A" w:rsidRPr="00C219E6">
          <w:rPr>
            <w:rFonts w:ascii="Times New Roman" w:eastAsia="Times New Roman" w:hAnsi="Times New Roman" w:cs="Times New Roman"/>
            <w:color w:val="202020"/>
            <w:sz w:val="24"/>
            <w:szCs w:val="24"/>
            <w:highlight w:val="white"/>
          </w:rPr>
          <w:t xml:space="preserve"> et al. 2011; </w:t>
        </w:r>
        <w:r w:rsidR="000A5A9A" w:rsidRPr="00C219E6">
          <w:rPr>
            <w:rFonts w:ascii="Times New Roman" w:eastAsia="Times New Roman" w:hAnsi="Times New Roman" w:cs="Times New Roman"/>
            <w:sz w:val="24"/>
            <w:szCs w:val="24"/>
          </w:rPr>
          <w:t>Duarte et al. 2020</w:t>
        </w:r>
        <w:r w:rsidR="000A5A9A" w:rsidRPr="00C219E6">
          <w:rPr>
            <w:rFonts w:ascii="Times New Roman" w:eastAsia="Times New Roman" w:hAnsi="Times New Roman" w:cs="Times New Roman"/>
            <w:color w:val="202020"/>
            <w:sz w:val="24"/>
            <w:szCs w:val="24"/>
            <w:highlight w:val="white"/>
          </w:rPr>
          <w:t xml:space="preserve">). </w:t>
        </w:r>
      </w:ins>
      <w:ins w:id="609" w:author="Arcella" w:date="2020-06-16T18:59:00Z">
        <w:r>
          <w:rPr>
            <w:rFonts w:ascii="Times New Roman" w:eastAsia="Times New Roman" w:hAnsi="Times New Roman" w:cs="Times New Roman"/>
            <w:color w:val="202020"/>
            <w:sz w:val="24"/>
            <w:szCs w:val="24"/>
            <w:highlight w:val="white"/>
          </w:rPr>
          <w:t xml:space="preserve">If the </w:t>
        </w:r>
      </w:ins>
      <w:ins w:id="610" w:author="Arcella" w:date="2020-06-16T18:47:00Z">
        <w:r w:rsidR="000A5A9A" w:rsidRPr="00C219E6">
          <w:rPr>
            <w:rFonts w:ascii="Times New Roman" w:eastAsia="Times New Roman" w:hAnsi="Times New Roman" w:cs="Times New Roman"/>
            <w:color w:val="202020"/>
            <w:sz w:val="24"/>
            <w:szCs w:val="24"/>
            <w:highlight w:val="white"/>
          </w:rPr>
          <w:t xml:space="preserve">food </w:t>
        </w:r>
      </w:ins>
      <w:ins w:id="611" w:author="Arcella" w:date="2020-06-16T19:00:00Z">
        <w:r>
          <w:rPr>
            <w:rFonts w:ascii="Times New Roman" w:eastAsia="Times New Roman" w:hAnsi="Times New Roman" w:cs="Times New Roman"/>
            <w:color w:val="202020"/>
            <w:sz w:val="24"/>
            <w:szCs w:val="24"/>
            <w:highlight w:val="white"/>
          </w:rPr>
          <w:t xml:space="preserve">is </w:t>
        </w:r>
      </w:ins>
      <w:ins w:id="612" w:author="Arcella" w:date="2020-06-16T18:47:00Z">
        <w:r w:rsidR="000A5A9A" w:rsidRPr="00C219E6">
          <w:rPr>
            <w:rFonts w:ascii="Times New Roman" w:eastAsia="Times New Roman" w:hAnsi="Times New Roman" w:cs="Times New Roman"/>
            <w:color w:val="202020"/>
            <w:sz w:val="24"/>
            <w:szCs w:val="24"/>
            <w:highlight w:val="white"/>
          </w:rPr>
          <w:t xml:space="preserve">limited, </w:t>
        </w:r>
      </w:ins>
      <w:ins w:id="613" w:author="Arcella" w:date="2020-06-16T19:00:00Z">
        <w:r>
          <w:rPr>
            <w:rFonts w:ascii="Times New Roman" w:eastAsia="Times New Roman" w:hAnsi="Times New Roman" w:cs="Times New Roman"/>
            <w:color w:val="202020"/>
            <w:sz w:val="24"/>
            <w:szCs w:val="24"/>
            <w:highlight w:val="white"/>
          </w:rPr>
          <w:t xml:space="preserve">the </w:t>
        </w:r>
      </w:ins>
      <w:ins w:id="614" w:author="Arcella" w:date="2020-06-16T18:47:00Z">
        <w:r w:rsidR="000A5A9A" w:rsidRPr="00C219E6">
          <w:rPr>
            <w:rFonts w:ascii="Times New Roman" w:eastAsia="Times New Roman" w:hAnsi="Times New Roman" w:cs="Times New Roman"/>
            <w:color w:val="202020"/>
            <w:sz w:val="24"/>
            <w:szCs w:val="24"/>
            <w:highlight w:val="white"/>
          </w:rPr>
          <w:t xml:space="preserve">energy </w:t>
        </w:r>
      </w:ins>
      <w:ins w:id="615" w:author="Arcella" w:date="2020-06-20T12:44:00Z">
        <w:r w:rsidR="00634358">
          <w:rPr>
            <w:rFonts w:ascii="Times New Roman" w:eastAsia="Times New Roman" w:hAnsi="Times New Roman" w:cs="Times New Roman"/>
            <w:color w:val="202020"/>
            <w:sz w:val="24"/>
            <w:szCs w:val="24"/>
            <w:highlight w:val="white"/>
          </w:rPr>
          <w:t xml:space="preserve">is likely to be </w:t>
        </w:r>
      </w:ins>
      <w:ins w:id="616" w:author="Arcella" w:date="2020-06-16T18:47:00Z">
        <w:r w:rsidR="000A5A9A" w:rsidRPr="00C219E6">
          <w:rPr>
            <w:rFonts w:ascii="Times New Roman" w:eastAsia="Times New Roman" w:hAnsi="Times New Roman" w:cs="Times New Roman"/>
            <w:color w:val="202020"/>
            <w:sz w:val="24"/>
            <w:szCs w:val="24"/>
            <w:highlight w:val="white"/>
          </w:rPr>
          <w:t>allocated to</w:t>
        </w:r>
      </w:ins>
      <w:ins w:id="617" w:author="Arcella" w:date="2020-06-16T19:00:00Z">
        <w:r>
          <w:rPr>
            <w:rFonts w:ascii="Times New Roman" w:eastAsia="Times New Roman" w:hAnsi="Times New Roman" w:cs="Times New Roman"/>
            <w:color w:val="202020"/>
            <w:sz w:val="24"/>
            <w:szCs w:val="24"/>
            <w:highlight w:val="white"/>
          </w:rPr>
          <w:t xml:space="preserve"> the maintenance of the</w:t>
        </w:r>
      </w:ins>
      <w:ins w:id="618" w:author="Arcella" w:date="2020-06-16T18:47:00Z">
        <w:r w:rsidR="000A5A9A" w:rsidRPr="00C219E6">
          <w:rPr>
            <w:rFonts w:ascii="Times New Roman" w:eastAsia="Times New Roman" w:hAnsi="Times New Roman" w:cs="Times New Roman"/>
            <w:color w:val="202020"/>
            <w:sz w:val="24"/>
            <w:szCs w:val="24"/>
            <w:highlight w:val="white"/>
          </w:rPr>
          <w:t xml:space="preserve"> somatic mass </w:t>
        </w:r>
      </w:ins>
      <w:ins w:id="619" w:author="Arcella" w:date="2020-06-16T19:00:00Z">
        <w:r>
          <w:rPr>
            <w:rFonts w:ascii="Times New Roman" w:eastAsia="Times New Roman" w:hAnsi="Times New Roman" w:cs="Times New Roman"/>
            <w:color w:val="202020"/>
            <w:sz w:val="24"/>
            <w:szCs w:val="24"/>
            <w:highlight w:val="yellow"/>
          </w:rPr>
          <w:t xml:space="preserve">rather than the </w:t>
        </w:r>
      </w:ins>
      <w:ins w:id="620" w:author="Arcella" w:date="2020-06-16T18:47:00Z">
        <w:r w:rsidR="000A5A9A" w:rsidRPr="00AB1555">
          <w:rPr>
            <w:rFonts w:ascii="Times New Roman" w:eastAsia="Times New Roman" w:hAnsi="Times New Roman" w:cs="Times New Roman"/>
            <w:color w:val="202020"/>
            <w:sz w:val="24"/>
            <w:szCs w:val="24"/>
            <w:highlight w:val="yellow"/>
          </w:rPr>
          <w:t>conservation</w:t>
        </w:r>
      </w:ins>
      <w:ins w:id="621" w:author="Arcella" w:date="2020-06-16T19:00:00Z">
        <w:r>
          <w:rPr>
            <w:rFonts w:ascii="Times New Roman" w:eastAsia="Times New Roman" w:hAnsi="Times New Roman" w:cs="Times New Roman"/>
            <w:color w:val="202020"/>
            <w:sz w:val="24"/>
            <w:szCs w:val="24"/>
            <w:highlight w:val="yellow"/>
          </w:rPr>
          <w:t xml:space="preserve"> of the shell</w:t>
        </w:r>
      </w:ins>
      <w:ins w:id="622" w:author="Arcella" w:date="2020-06-16T18:47:00Z">
        <w:r w:rsidR="000A5A9A" w:rsidRPr="00AB1555">
          <w:rPr>
            <w:rFonts w:ascii="Times New Roman" w:eastAsia="Times New Roman" w:hAnsi="Times New Roman" w:cs="Times New Roman"/>
            <w:color w:val="202020"/>
            <w:sz w:val="24"/>
            <w:szCs w:val="24"/>
            <w:highlight w:val="yellow"/>
          </w:rPr>
          <w:t xml:space="preserve"> </w:t>
        </w:r>
        <w:r w:rsidR="000A5A9A" w:rsidRPr="00C219E6">
          <w:rPr>
            <w:rFonts w:ascii="Times New Roman" w:eastAsia="Times New Roman" w:hAnsi="Times New Roman" w:cs="Times New Roman"/>
            <w:sz w:val="24"/>
            <w:szCs w:val="24"/>
            <w:highlight w:val="yellow"/>
          </w:rPr>
          <w:t>(</w:t>
        </w:r>
        <w:proofErr w:type="spellStart"/>
        <w:r w:rsidR="000A5A9A" w:rsidRPr="00C219E6">
          <w:rPr>
            <w:rFonts w:ascii="Times New Roman" w:eastAsia="Times New Roman" w:hAnsi="Times New Roman" w:cs="Times New Roman"/>
            <w:sz w:val="24"/>
            <w:szCs w:val="24"/>
          </w:rPr>
          <w:t>Melzner</w:t>
        </w:r>
        <w:proofErr w:type="spellEnd"/>
        <w:r w:rsidR="000A5A9A" w:rsidRPr="00C219E6">
          <w:rPr>
            <w:rFonts w:ascii="Times New Roman" w:eastAsia="Times New Roman" w:hAnsi="Times New Roman" w:cs="Times New Roman"/>
            <w:sz w:val="24"/>
            <w:szCs w:val="24"/>
          </w:rPr>
          <w:t xml:space="preserve"> et al. 2011 </w:t>
        </w:r>
        <w:r w:rsidR="000A5A9A" w:rsidRPr="00C219E6">
          <w:rPr>
            <w:rFonts w:ascii="Times New Roman" w:eastAsia="Times New Roman" w:hAnsi="Times New Roman" w:cs="Times New Roman"/>
            <w:sz w:val="24"/>
            <w:szCs w:val="24"/>
            <w:highlight w:val="yellow"/>
          </w:rPr>
          <w:t xml:space="preserve">and references therein). </w:t>
        </w:r>
      </w:ins>
    </w:p>
    <w:p w14:paraId="6D52A260" w14:textId="05121F9C" w:rsidR="000A5A9A" w:rsidRPr="00C219E6" w:rsidRDefault="000A5A9A">
      <w:pPr>
        <w:spacing w:line="360" w:lineRule="auto"/>
        <w:rPr>
          <w:rFonts w:ascii="Times New Roman" w:eastAsia="Times New Roman" w:hAnsi="Times New Roman" w:cs="Times New Roman"/>
          <w:sz w:val="24"/>
          <w:szCs w:val="24"/>
        </w:rPr>
      </w:pPr>
      <w:ins w:id="623" w:author="Arcella" w:date="2020-06-16T18:47:00Z">
        <w:r w:rsidRPr="00C219E6">
          <w:rPr>
            <w:rFonts w:ascii="Times New Roman" w:eastAsia="Times New Roman" w:hAnsi="Times New Roman" w:cs="Times New Roman"/>
            <w:sz w:val="24"/>
            <w:szCs w:val="24"/>
          </w:rPr>
          <w:lastRenderedPageBreak/>
          <w:t>Our hypothesis explain</w:t>
        </w:r>
      </w:ins>
      <w:ins w:id="624" w:author="Arcella" w:date="2020-06-17T15:57:00Z">
        <w:r w:rsidR="002C1518">
          <w:rPr>
            <w:rFonts w:ascii="Times New Roman" w:eastAsia="Times New Roman" w:hAnsi="Times New Roman" w:cs="Times New Roman"/>
            <w:sz w:val="24"/>
            <w:szCs w:val="24"/>
          </w:rPr>
          <w:t>ing the</w:t>
        </w:r>
      </w:ins>
      <w:ins w:id="625" w:author="Arcella" w:date="2020-06-16T18:47:00Z">
        <w:r w:rsidRPr="00C219E6">
          <w:rPr>
            <w:rFonts w:ascii="Times New Roman" w:eastAsia="Times New Roman" w:hAnsi="Times New Roman" w:cs="Times New Roman"/>
            <w:sz w:val="24"/>
            <w:szCs w:val="24"/>
          </w:rPr>
          <w:t xml:space="preserve"> assumed differences in the degree of </w:t>
        </w:r>
      </w:ins>
      <w:ins w:id="626" w:author="Arcella" w:date="2020-06-17T15:57:00Z">
        <w:r w:rsidR="002C1518">
          <w:rPr>
            <w:rFonts w:ascii="Times New Roman" w:eastAsia="Times New Roman" w:hAnsi="Times New Roman" w:cs="Times New Roman"/>
            <w:sz w:val="24"/>
            <w:szCs w:val="24"/>
          </w:rPr>
          <w:t xml:space="preserve">the nacreous </w:t>
        </w:r>
      </w:ins>
      <w:ins w:id="627" w:author="Arcella" w:date="2020-06-16T18:47:00Z">
        <w:r w:rsidRPr="00C219E6">
          <w:rPr>
            <w:rFonts w:ascii="Times New Roman" w:eastAsia="Times New Roman" w:hAnsi="Times New Roman" w:cs="Times New Roman"/>
            <w:sz w:val="24"/>
            <w:szCs w:val="24"/>
          </w:rPr>
          <w:t xml:space="preserve">layer development between </w:t>
        </w:r>
        <w:r w:rsidRPr="00C219E6">
          <w:rPr>
            <w:rFonts w:ascii="Times New Roman" w:eastAsia="Times New Roman" w:hAnsi="Times New Roman" w:cs="Times New Roman"/>
            <w:i/>
            <w:sz w:val="24"/>
            <w:szCs w:val="24"/>
          </w:rPr>
          <w:t>M. edulis</w:t>
        </w:r>
        <w:r w:rsidRPr="00C219E6">
          <w:rPr>
            <w:rFonts w:ascii="Times New Roman" w:eastAsia="Times New Roman" w:hAnsi="Times New Roman" w:cs="Times New Roman"/>
            <w:sz w:val="24"/>
            <w:szCs w:val="24"/>
          </w:rPr>
          <w:t xml:space="preserve"> from </w:t>
        </w:r>
      </w:ins>
      <w:ins w:id="628" w:author="Arcella" w:date="2020-06-17T15:58:00Z">
        <w:r w:rsidR="002C1518">
          <w:rPr>
            <w:rFonts w:ascii="Times New Roman" w:eastAsia="Times New Roman" w:hAnsi="Times New Roman" w:cs="Times New Roman"/>
            <w:sz w:val="24"/>
            <w:szCs w:val="24"/>
          </w:rPr>
          <w:t xml:space="preserve">the </w:t>
        </w:r>
      </w:ins>
      <w:ins w:id="629" w:author="Arcella" w:date="2020-06-17T15:59:00Z">
        <w:r w:rsidR="002C1518">
          <w:rPr>
            <w:rFonts w:ascii="Times New Roman" w:eastAsia="Times New Roman" w:hAnsi="Times New Roman" w:cs="Times New Roman"/>
            <w:sz w:val="24"/>
            <w:szCs w:val="24"/>
          </w:rPr>
          <w:t>brackish</w:t>
        </w:r>
      </w:ins>
      <w:ins w:id="630" w:author="Arcella" w:date="2020-06-16T18:47:00Z">
        <w:r w:rsidRPr="00C219E6">
          <w:rPr>
            <w:rFonts w:ascii="Times New Roman" w:eastAsia="Times New Roman" w:hAnsi="Times New Roman" w:cs="Times New Roman"/>
            <w:sz w:val="24"/>
            <w:szCs w:val="24"/>
          </w:rPr>
          <w:t xml:space="preserve"> and </w:t>
        </w:r>
      </w:ins>
      <w:ins w:id="631" w:author="Arcella" w:date="2020-06-17T15:58:00Z">
        <w:r w:rsidR="002C1518">
          <w:rPr>
            <w:rFonts w:ascii="Times New Roman" w:eastAsia="Times New Roman" w:hAnsi="Times New Roman" w:cs="Times New Roman"/>
            <w:sz w:val="24"/>
            <w:szCs w:val="24"/>
          </w:rPr>
          <w:t xml:space="preserve">the </w:t>
        </w:r>
      </w:ins>
      <w:ins w:id="632" w:author="Arcella" w:date="2020-06-16T18:47:00Z">
        <w:r w:rsidRPr="00C219E6">
          <w:rPr>
            <w:rFonts w:ascii="Times New Roman" w:eastAsia="Times New Roman" w:hAnsi="Times New Roman" w:cs="Times New Roman"/>
            <w:sz w:val="24"/>
            <w:szCs w:val="24"/>
          </w:rPr>
          <w:t xml:space="preserve">saline localities in the Arctic is that in </w:t>
        </w:r>
      </w:ins>
      <w:ins w:id="633" w:author="Arcella" w:date="2020-06-17T15:58:00Z">
        <w:r w:rsidR="002C1518">
          <w:rPr>
            <w:rFonts w:ascii="Times New Roman" w:eastAsia="Times New Roman" w:hAnsi="Times New Roman" w:cs="Times New Roman"/>
            <w:sz w:val="24"/>
            <w:szCs w:val="24"/>
          </w:rPr>
          <w:t xml:space="preserve">the </w:t>
        </w:r>
      </w:ins>
      <w:ins w:id="634" w:author="Arcella" w:date="2020-06-16T18:47:00Z">
        <w:r w:rsidRPr="00C219E6">
          <w:rPr>
            <w:rFonts w:ascii="Times New Roman" w:eastAsia="Times New Roman" w:hAnsi="Times New Roman" w:cs="Times New Roman"/>
            <w:sz w:val="24"/>
            <w:szCs w:val="24"/>
          </w:rPr>
          <w:t xml:space="preserve">estuaries </w:t>
        </w:r>
      </w:ins>
      <w:ins w:id="635" w:author="Arcella" w:date="2020-06-20T12:55:00Z">
        <w:r w:rsidR="00BF4F18">
          <w:rPr>
            <w:rFonts w:ascii="Times New Roman" w:eastAsia="Times New Roman" w:hAnsi="Times New Roman" w:cs="Times New Roman"/>
            <w:sz w:val="24"/>
            <w:szCs w:val="24"/>
          </w:rPr>
          <w:t xml:space="preserve">the </w:t>
        </w:r>
      </w:ins>
      <w:ins w:id="636" w:author="Arcella" w:date="2020-06-16T18:47:00Z">
        <w:r w:rsidRPr="00C219E6">
          <w:rPr>
            <w:rFonts w:ascii="Times New Roman" w:eastAsia="Times New Roman" w:hAnsi="Times New Roman" w:cs="Times New Roman"/>
            <w:sz w:val="24"/>
            <w:szCs w:val="24"/>
          </w:rPr>
          <w:t xml:space="preserve">mussels allocate </w:t>
        </w:r>
      </w:ins>
      <w:ins w:id="637" w:author="Arcella" w:date="2020-06-17T15:58:00Z">
        <w:r w:rsidR="002C1518">
          <w:rPr>
            <w:rFonts w:ascii="Times New Roman" w:eastAsia="Times New Roman" w:hAnsi="Times New Roman" w:cs="Times New Roman"/>
            <w:sz w:val="24"/>
            <w:szCs w:val="24"/>
          </w:rPr>
          <w:t xml:space="preserve">more </w:t>
        </w:r>
      </w:ins>
      <w:ins w:id="638" w:author="Arcella" w:date="2020-06-16T18:47:00Z">
        <w:r w:rsidRPr="00C219E6">
          <w:rPr>
            <w:rFonts w:ascii="Times New Roman" w:eastAsia="Times New Roman" w:hAnsi="Times New Roman" w:cs="Times New Roman"/>
            <w:sz w:val="24"/>
            <w:szCs w:val="24"/>
          </w:rPr>
          <w:t xml:space="preserve">energy </w:t>
        </w:r>
      </w:ins>
      <w:ins w:id="639" w:author="Arcella" w:date="2020-06-17T15:58:00Z">
        <w:r w:rsidR="002C1518">
          <w:rPr>
            <w:rFonts w:ascii="Times New Roman" w:eastAsia="Times New Roman" w:hAnsi="Times New Roman" w:cs="Times New Roman"/>
            <w:sz w:val="24"/>
            <w:szCs w:val="24"/>
          </w:rPr>
          <w:t xml:space="preserve">for </w:t>
        </w:r>
      </w:ins>
      <w:ins w:id="640" w:author="Arcella" w:date="2020-06-16T18:47:00Z">
        <w:r w:rsidRPr="00C219E6">
          <w:rPr>
            <w:rFonts w:ascii="Times New Roman" w:eastAsia="Times New Roman" w:hAnsi="Times New Roman" w:cs="Times New Roman"/>
            <w:sz w:val="24"/>
            <w:szCs w:val="24"/>
          </w:rPr>
          <w:t xml:space="preserve">shell maintenance </w:t>
        </w:r>
      </w:ins>
      <w:ins w:id="641" w:author="Arcella" w:date="2020-06-17T15:59:00Z">
        <w:r w:rsidR="002C1518">
          <w:rPr>
            <w:rFonts w:ascii="Times New Roman" w:eastAsia="Times New Roman" w:hAnsi="Times New Roman" w:cs="Times New Roman"/>
            <w:sz w:val="24"/>
            <w:szCs w:val="24"/>
          </w:rPr>
          <w:t xml:space="preserve">thus </w:t>
        </w:r>
      </w:ins>
      <w:ins w:id="642" w:author="Arcella" w:date="2020-06-16T18:47:00Z">
        <w:r w:rsidRPr="00C219E6">
          <w:rPr>
            <w:rFonts w:ascii="Times New Roman" w:eastAsia="Times New Roman" w:hAnsi="Times New Roman" w:cs="Times New Roman"/>
            <w:sz w:val="24"/>
            <w:szCs w:val="24"/>
          </w:rPr>
          <w:t>keep</w:t>
        </w:r>
      </w:ins>
      <w:ins w:id="643" w:author="Arcella" w:date="2020-06-17T15:58:00Z">
        <w:r w:rsidR="002C1518">
          <w:rPr>
            <w:rFonts w:ascii="Times New Roman" w:eastAsia="Times New Roman" w:hAnsi="Times New Roman" w:cs="Times New Roman"/>
            <w:sz w:val="24"/>
            <w:szCs w:val="24"/>
          </w:rPr>
          <w:t>ing</w:t>
        </w:r>
      </w:ins>
      <w:ins w:id="644" w:author="Arcella" w:date="2020-06-16T18:47:00Z">
        <w:r w:rsidRPr="00C219E6">
          <w:rPr>
            <w:rFonts w:ascii="Times New Roman" w:eastAsia="Times New Roman" w:hAnsi="Times New Roman" w:cs="Times New Roman"/>
            <w:sz w:val="24"/>
            <w:szCs w:val="24"/>
          </w:rPr>
          <w:t xml:space="preserve"> their nacreous layer thick while in less acidic but more </w:t>
        </w:r>
      </w:ins>
      <w:ins w:id="645" w:author="Arcella" w:date="2020-06-17T15:59:00Z">
        <w:r w:rsidR="002C1518">
          <w:rPr>
            <w:rFonts w:ascii="Times New Roman" w:eastAsia="Times New Roman" w:hAnsi="Times New Roman" w:cs="Times New Roman"/>
            <w:sz w:val="24"/>
            <w:szCs w:val="24"/>
          </w:rPr>
          <w:t xml:space="preserve">famished </w:t>
        </w:r>
      </w:ins>
      <w:ins w:id="646" w:author="Arcella" w:date="2020-06-16T18:47:00Z">
        <w:r w:rsidRPr="00C219E6">
          <w:rPr>
            <w:rFonts w:ascii="Times New Roman" w:eastAsia="Times New Roman" w:hAnsi="Times New Roman" w:cs="Times New Roman"/>
            <w:sz w:val="24"/>
            <w:szCs w:val="24"/>
          </w:rPr>
          <w:t>oceanic habitats they allocate</w:t>
        </w:r>
      </w:ins>
      <w:ins w:id="647" w:author="Arcella" w:date="2020-06-17T16:00:00Z">
        <w:r w:rsidR="002C1518">
          <w:rPr>
            <w:rFonts w:ascii="Times New Roman" w:eastAsia="Times New Roman" w:hAnsi="Times New Roman" w:cs="Times New Roman"/>
            <w:sz w:val="24"/>
            <w:szCs w:val="24"/>
          </w:rPr>
          <w:t xml:space="preserve"> more</w:t>
        </w:r>
      </w:ins>
      <w:ins w:id="648" w:author="Arcella" w:date="2020-06-16T18:47:00Z">
        <w:r w:rsidRPr="00C219E6">
          <w:rPr>
            <w:rFonts w:ascii="Times New Roman" w:eastAsia="Times New Roman" w:hAnsi="Times New Roman" w:cs="Times New Roman"/>
            <w:sz w:val="24"/>
            <w:szCs w:val="24"/>
          </w:rPr>
          <w:t xml:space="preserve"> energy </w:t>
        </w:r>
      </w:ins>
      <w:ins w:id="649" w:author="Arcella" w:date="2020-06-17T16:00:00Z">
        <w:r w:rsidR="002C1518">
          <w:rPr>
            <w:rFonts w:ascii="Times New Roman" w:eastAsia="Times New Roman" w:hAnsi="Times New Roman" w:cs="Times New Roman"/>
            <w:sz w:val="24"/>
            <w:szCs w:val="24"/>
          </w:rPr>
          <w:t xml:space="preserve">for </w:t>
        </w:r>
      </w:ins>
      <w:ins w:id="650" w:author="Arcella" w:date="2020-06-16T18:47:00Z">
        <w:r w:rsidRPr="00C219E6">
          <w:rPr>
            <w:rFonts w:ascii="Times New Roman" w:eastAsia="Times New Roman" w:hAnsi="Times New Roman" w:cs="Times New Roman"/>
            <w:sz w:val="24"/>
            <w:szCs w:val="24"/>
          </w:rPr>
          <w:t xml:space="preserve">somatic growth keeping </w:t>
        </w:r>
        <w:r w:rsidRPr="00C219E6">
          <w:rPr>
            <w:rFonts w:ascii="Times New Roman" w:eastAsia="Times New Roman" w:hAnsi="Times New Roman" w:cs="Times New Roman"/>
            <w:sz w:val="24"/>
            <w:szCs w:val="24"/>
            <w:highlight w:val="yellow"/>
          </w:rPr>
          <w:t>their nacreous layer thin</w:t>
        </w:r>
        <w:r w:rsidRPr="00C219E6">
          <w:rPr>
            <w:rFonts w:ascii="Times New Roman" w:eastAsia="Times New Roman" w:hAnsi="Times New Roman" w:cs="Times New Roman"/>
            <w:sz w:val="24"/>
            <w:szCs w:val="24"/>
          </w:rPr>
          <w:t xml:space="preserve">. </w:t>
        </w:r>
      </w:ins>
      <w:ins w:id="651" w:author="Arcella" w:date="2020-06-17T16:00:00Z">
        <w:r w:rsidR="002C1518">
          <w:rPr>
            <w:rFonts w:ascii="Times New Roman" w:eastAsia="Times New Roman" w:hAnsi="Times New Roman" w:cs="Times New Roman"/>
            <w:sz w:val="24"/>
            <w:szCs w:val="24"/>
          </w:rPr>
          <w:t xml:space="preserve">As a </w:t>
        </w:r>
      </w:ins>
      <w:ins w:id="652" w:author="Arcella" w:date="2020-06-16T18:47:00Z">
        <w:r w:rsidRPr="00C219E6">
          <w:rPr>
            <w:rFonts w:ascii="Times New Roman" w:eastAsia="Times New Roman" w:hAnsi="Times New Roman" w:cs="Times New Roman"/>
            <w:sz w:val="24"/>
            <w:szCs w:val="24"/>
          </w:rPr>
          <w:t xml:space="preserve">result, the majority of </w:t>
        </w:r>
        <w:r w:rsidRPr="00C219E6">
          <w:rPr>
            <w:rFonts w:ascii="Times New Roman" w:eastAsia="Times New Roman" w:hAnsi="Times New Roman" w:cs="Times New Roman"/>
            <w:i/>
            <w:sz w:val="24"/>
            <w:szCs w:val="24"/>
          </w:rPr>
          <w:t xml:space="preserve">M. edulis </w:t>
        </w:r>
        <w:r w:rsidRPr="00C219E6">
          <w:rPr>
            <w:rFonts w:ascii="Times New Roman" w:eastAsia="Times New Roman" w:hAnsi="Times New Roman" w:cs="Times New Roman"/>
            <w:sz w:val="24"/>
            <w:szCs w:val="24"/>
          </w:rPr>
          <w:t xml:space="preserve">from </w:t>
        </w:r>
      </w:ins>
      <w:ins w:id="653" w:author="Arcella" w:date="2020-06-17T16:00:00Z">
        <w:r w:rsidR="002C1518">
          <w:rPr>
            <w:rFonts w:ascii="Times New Roman" w:eastAsia="Times New Roman" w:hAnsi="Times New Roman" w:cs="Times New Roman"/>
            <w:sz w:val="24"/>
            <w:szCs w:val="24"/>
          </w:rPr>
          <w:t xml:space="preserve">the </w:t>
        </w:r>
      </w:ins>
      <w:ins w:id="654" w:author="Arcella" w:date="2020-06-16T18:47:00Z">
        <w:r w:rsidRPr="00C219E6">
          <w:rPr>
            <w:rFonts w:ascii="Times New Roman" w:eastAsia="Times New Roman" w:hAnsi="Times New Roman" w:cs="Times New Roman"/>
            <w:sz w:val="24"/>
            <w:szCs w:val="24"/>
          </w:rPr>
          <w:t>saline localities lack</w:t>
        </w:r>
      </w:ins>
      <w:ins w:id="655" w:author="Arcella" w:date="2020-06-17T16:00:00Z">
        <w:r w:rsidR="002C1518">
          <w:rPr>
            <w:rFonts w:ascii="Times New Roman" w:eastAsia="Times New Roman" w:hAnsi="Times New Roman" w:cs="Times New Roman"/>
            <w:sz w:val="24"/>
            <w:szCs w:val="24"/>
          </w:rPr>
          <w:t xml:space="preserve"> </w:t>
        </w:r>
      </w:ins>
      <w:ins w:id="656" w:author="Arcella" w:date="2020-06-16T18:47:00Z">
        <w:r w:rsidRPr="00C219E6">
          <w:rPr>
            <w:rFonts w:ascii="Times New Roman" w:eastAsia="Times New Roman" w:hAnsi="Times New Roman" w:cs="Times New Roman"/>
            <w:sz w:val="24"/>
            <w:szCs w:val="24"/>
          </w:rPr>
          <w:t xml:space="preserve">the </w:t>
        </w:r>
      </w:ins>
      <w:ins w:id="657" w:author="Arcella" w:date="2020-06-17T16:00:00Z">
        <w:r w:rsidR="002C1518">
          <w:rPr>
            <w:rFonts w:ascii="Times New Roman" w:eastAsia="Times New Roman" w:hAnsi="Times New Roman" w:cs="Times New Roman"/>
            <w:sz w:val="24"/>
            <w:szCs w:val="24"/>
          </w:rPr>
          <w:t xml:space="preserve">nacreous </w:t>
        </w:r>
      </w:ins>
      <w:ins w:id="658" w:author="Arcella" w:date="2020-06-16T18:47:00Z">
        <w:r w:rsidRPr="00C219E6">
          <w:rPr>
            <w:rFonts w:ascii="Times New Roman" w:eastAsia="Times New Roman" w:hAnsi="Times New Roman" w:cs="Times New Roman"/>
            <w:sz w:val="24"/>
            <w:szCs w:val="24"/>
          </w:rPr>
          <w:t>layer under the ligament.</w:t>
        </w:r>
        <w:r>
          <w:rPr>
            <w:rFonts w:ascii="Times New Roman" w:eastAsia="Times New Roman" w:hAnsi="Times New Roman" w:cs="Times New Roman"/>
            <w:sz w:val="24"/>
            <w:szCs w:val="24"/>
          </w:rPr>
          <w:t xml:space="preserve"> </w:t>
        </w:r>
        <w:r w:rsidRPr="00C219E6">
          <w:rPr>
            <w:rFonts w:ascii="Times New Roman" w:eastAsia="Times New Roman" w:hAnsi="Times New Roman" w:cs="Times New Roman"/>
            <w:sz w:val="24"/>
            <w:szCs w:val="24"/>
            <w:highlight w:val="yellow"/>
          </w:rPr>
          <w:t xml:space="preserve">It is noteworthy that in the populations where </w:t>
        </w:r>
        <w:r w:rsidRPr="00C219E6">
          <w:rPr>
            <w:rFonts w:ascii="Times New Roman" w:eastAsia="Times New Roman" w:hAnsi="Times New Roman" w:cs="Times New Roman"/>
            <w:i/>
            <w:sz w:val="24"/>
            <w:szCs w:val="24"/>
            <w:highlight w:val="yellow"/>
          </w:rPr>
          <w:t>M. edulis</w:t>
        </w:r>
        <w:r w:rsidRPr="00C219E6">
          <w:rPr>
            <w:rFonts w:ascii="Times New Roman" w:eastAsia="Times New Roman" w:hAnsi="Times New Roman" w:cs="Times New Roman"/>
            <w:sz w:val="24"/>
            <w:szCs w:val="24"/>
            <w:highlight w:val="yellow"/>
          </w:rPr>
          <w:t xml:space="preserve"> </w:t>
        </w:r>
        <w:r w:rsidRPr="00AB1555">
          <w:rPr>
            <w:rFonts w:ascii="Times New Roman" w:eastAsia="Times New Roman" w:hAnsi="Times New Roman" w:cs="Times New Roman"/>
            <w:sz w:val="24"/>
            <w:szCs w:val="24"/>
            <w:highlight w:val="yellow"/>
          </w:rPr>
          <w:t xml:space="preserve">demonstrated salinity-related variation, </w:t>
        </w:r>
      </w:ins>
      <w:ins w:id="659" w:author="Arcella" w:date="2020-06-17T16:00:00Z">
        <w:r w:rsidR="002C1518">
          <w:rPr>
            <w:rFonts w:ascii="Times New Roman" w:eastAsia="Times New Roman" w:hAnsi="Times New Roman" w:cs="Times New Roman"/>
            <w:sz w:val="24"/>
            <w:szCs w:val="24"/>
            <w:highlight w:val="yellow"/>
          </w:rPr>
          <w:t xml:space="preserve">the </w:t>
        </w:r>
      </w:ins>
      <w:ins w:id="660" w:author="Arcella" w:date="2020-06-16T18:47:00Z">
        <w:r w:rsidRPr="00AB1555">
          <w:rPr>
            <w:rFonts w:ascii="Times New Roman" w:eastAsia="Times New Roman" w:hAnsi="Times New Roman" w:cs="Times New Roman"/>
            <w:sz w:val="24"/>
            <w:szCs w:val="24"/>
            <w:highlight w:val="yellow"/>
          </w:rPr>
          <w:t xml:space="preserve">morphotype frequencies in </w:t>
        </w:r>
        <w:r w:rsidRPr="00AB1555">
          <w:rPr>
            <w:rFonts w:ascii="Times New Roman" w:eastAsia="Times New Roman" w:hAnsi="Times New Roman" w:cs="Times New Roman"/>
            <w:i/>
            <w:sz w:val="24"/>
            <w:szCs w:val="24"/>
            <w:highlight w:val="yellow"/>
          </w:rPr>
          <w:t>M. trossulus</w:t>
        </w:r>
        <w:r w:rsidRPr="00AB1555">
          <w:rPr>
            <w:rFonts w:ascii="Times New Roman" w:eastAsia="Times New Roman" w:hAnsi="Times New Roman" w:cs="Times New Roman"/>
            <w:sz w:val="24"/>
            <w:szCs w:val="24"/>
            <w:highlight w:val="yellow"/>
          </w:rPr>
          <w:t xml:space="preserve"> varied negligibly. This could be attributed to </w:t>
        </w:r>
      </w:ins>
      <w:ins w:id="661" w:author="Arcella" w:date="2020-06-17T16:01:00Z">
        <w:r w:rsidR="002C1518">
          <w:rPr>
            <w:rFonts w:ascii="Times New Roman" w:eastAsia="Times New Roman" w:hAnsi="Times New Roman" w:cs="Times New Roman"/>
            <w:sz w:val="24"/>
            <w:szCs w:val="24"/>
            <w:highlight w:val="yellow"/>
          </w:rPr>
          <w:t xml:space="preserve">a </w:t>
        </w:r>
      </w:ins>
      <w:ins w:id="662" w:author="Arcella" w:date="2020-06-16T18:47:00Z">
        <w:r w:rsidRPr="00AB1555">
          <w:rPr>
            <w:rFonts w:ascii="Times New Roman" w:eastAsia="Times New Roman" w:hAnsi="Times New Roman" w:cs="Times New Roman"/>
            <w:sz w:val="24"/>
            <w:szCs w:val="24"/>
            <w:highlight w:val="yellow"/>
          </w:rPr>
          <w:t xml:space="preserve">generally lower shell plasticity in “oceanic” (non-Baltic) </w:t>
        </w:r>
        <w:r w:rsidRPr="00AB1555">
          <w:rPr>
            <w:rFonts w:ascii="Times New Roman" w:eastAsia="Times New Roman" w:hAnsi="Times New Roman" w:cs="Times New Roman"/>
            <w:i/>
            <w:sz w:val="24"/>
            <w:szCs w:val="24"/>
            <w:highlight w:val="yellow"/>
          </w:rPr>
          <w:t>M. trossulus</w:t>
        </w:r>
        <w:r w:rsidRPr="00AB1555">
          <w:rPr>
            <w:rFonts w:ascii="Times New Roman" w:eastAsia="Times New Roman" w:hAnsi="Times New Roman" w:cs="Times New Roman"/>
            <w:sz w:val="24"/>
            <w:szCs w:val="24"/>
            <w:highlight w:val="yellow"/>
          </w:rPr>
          <w:t xml:space="preserve"> than in </w:t>
        </w:r>
        <w:r w:rsidRPr="00AB1555">
          <w:rPr>
            <w:rFonts w:ascii="Times New Roman" w:eastAsia="Times New Roman" w:hAnsi="Times New Roman" w:cs="Times New Roman"/>
            <w:i/>
            <w:sz w:val="24"/>
            <w:szCs w:val="24"/>
            <w:highlight w:val="yellow"/>
          </w:rPr>
          <w:t>M. edulis</w:t>
        </w:r>
        <w:r w:rsidRPr="00AB1555">
          <w:rPr>
            <w:rFonts w:ascii="Times New Roman" w:eastAsia="Times New Roman" w:hAnsi="Times New Roman" w:cs="Times New Roman"/>
            <w:sz w:val="24"/>
            <w:szCs w:val="24"/>
            <w:highlight w:val="yellow"/>
          </w:rPr>
          <w:t xml:space="preserve"> in re</w:t>
        </w:r>
      </w:ins>
      <w:ins w:id="663" w:author="Arcella" w:date="2020-06-17T16:01:00Z">
        <w:r w:rsidR="002C1518">
          <w:rPr>
            <w:rFonts w:ascii="Times New Roman" w:eastAsia="Times New Roman" w:hAnsi="Times New Roman" w:cs="Times New Roman"/>
            <w:sz w:val="24"/>
            <w:szCs w:val="24"/>
            <w:highlight w:val="yellow"/>
          </w:rPr>
          <w:t xml:space="preserve">sponse </w:t>
        </w:r>
      </w:ins>
      <w:ins w:id="664" w:author="Arcella" w:date="2020-06-16T18:47:00Z">
        <w:r w:rsidRPr="00AB1555">
          <w:rPr>
            <w:rFonts w:ascii="Times New Roman" w:eastAsia="Times New Roman" w:hAnsi="Times New Roman" w:cs="Times New Roman"/>
            <w:sz w:val="24"/>
            <w:szCs w:val="24"/>
            <w:highlight w:val="yellow"/>
          </w:rPr>
          <w:t xml:space="preserve">to </w:t>
        </w:r>
      </w:ins>
      <w:ins w:id="665" w:author="Arcella" w:date="2020-06-17T16:01:00Z">
        <w:r w:rsidR="002C1518">
          <w:rPr>
            <w:rFonts w:ascii="Times New Roman" w:eastAsia="Times New Roman" w:hAnsi="Times New Roman" w:cs="Times New Roman"/>
            <w:sz w:val="24"/>
            <w:szCs w:val="24"/>
            <w:highlight w:val="yellow"/>
          </w:rPr>
          <w:t xml:space="preserve">the </w:t>
        </w:r>
      </w:ins>
      <w:ins w:id="666" w:author="Arcella" w:date="2020-06-16T18:47:00Z">
        <w:r w:rsidRPr="00AB1555">
          <w:rPr>
            <w:rFonts w:ascii="Times New Roman" w:eastAsia="Times New Roman" w:hAnsi="Times New Roman" w:cs="Times New Roman"/>
            <w:sz w:val="24"/>
            <w:szCs w:val="24"/>
            <w:highlight w:val="yellow"/>
          </w:rPr>
          <w:t>environmental stressors (Lowen et al., 2013, see Khaitov et al. 2018 for more discussion).</w:t>
        </w:r>
      </w:ins>
    </w:p>
    <w:p w14:paraId="3643BA80" w14:textId="77777777" w:rsidR="002C1518" w:rsidRDefault="00AB1555">
      <w:pPr>
        <w:spacing w:line="360" w:lineRule="auto"/>
        <w:rPr>
          <w:ins w:id="667" w:author="Arcella" w:date="2020-06-17T16:01:00Z"/>
          <w:rFonts w:ascii="Times New Roman" w:eastAsia="Times New Roman" w:hAnsi="Times New Roman" w:cs="Times New Roman"/>
          <w:sz w:val="24"/>
          <w:szCs w:val="24"/>
        </w:rPr>
      </w:pPr>
      <w:r w:rsidRPr="00C219E6">
        <w:rPr>
          <w:rFonts w:ascii="Times New Roman" w:eastAsia="Times New Roman" w:hAnsi="Times New Roman" w:cs="Times New Roman"/>
          <w:sz w:val="24"/>
          <w:szCs w:val="24"/>
        </w:rPr>
        <w:t xml:space="preserve">A positive correlation of T-morphotype frequencies both in </w:t>
      </w:r>
      <w:r w:rsidRPr="00C219E6">
        <w:rPr>
          <w:rFonts w:ascii="Times New Roman" w:eastAsia="Times New Roman" w:hAnsi="Times New Roman" w:cs="Times New Roman"/>
          <w:i/>
          <w:sz w:val="24"/>
          <w:szCs w:val="24"/>
        </w:rPr>
        <w:t xml:space="preserve">M. edulis </w:t>
      </w:r>
      <w:r w:rsidRPr="00C219E6">
        <w:rPr>
          <w:rFonts w:ascii="Times New Roman" w:eastAsia="Times New Roman" w:hAnsi="Times New Roman" w:cs="Times New Roman"/>
          <w:sz w:val="24"/>
          <w:szCs w:val="24"/>
        </w:rPr>
        <w:t xml:space="preserve">and </w:t>
      </w:r>
      <w:r w:rsidRPr="00C219E6">
        <w:rPr>
          <w:rFonts w:ascii="Times New Roman" w:eastAsia="Times New Roman" w:hAnsi="Times New Roman" w:cs="Times New Roman"/>
          <w:i/>
          <w:sz w:val="24"/>
          <w:szCs w:val="24"/>
        </w:rPr>
        <w:t>M. trossulus</w:t>
      </w:r>
      <w:r w:rsidRPr="00C219E6">
        <w:rPr>
          <w:rFonts w:ascii="Times New Roman" w:eastAsia="Times New Roman" w:hAnsi="Times New Roman" w:cs="Times New Roman"/>
          <w:sz w:val="24"/>
          <w:szCs w:val="24"/>
        </w:rPr>
        <w:t xml:space="preserve"> with </w:t>
      </w:r>
      <w:r w:rsidRPr="00C219E6">
        <w:rPr>
          <w:rFonts w:ascii="Times New Roman" w:eastAsia="Times New Roman" w:hAnsi="Times New Roman" w:cs="Times New Roman"/>
          <w:i/>
          <w:sz w:val="24"/>
          <w:szCs w:val="24"/>
        </w:rPr>
        <w:t>M. trossulus</w:t>
      </w:r>
      <w:r w:rsidRPr="00C219E6">
        <w:rPr>
          <w:rFonts w:ascii="Times New Roman" w:eastAsia="Times New Roman" w:hAnsi="Times New Roman" w:cs="Times New Roman"/>
          <w:sz w:val="24"/>
          <w:szCs w:val="24"/>
        </w:rPr>
        <w:t xml:space="preserve"> prevalence in the representative data sets from the White and Barents Seas is an expected result remembering how </w:t>
      </w:r>
      <w:r w:rsidRPr="00C219E6">
        <w:rPr>
          <w:rFonts w:ascii="Times New Roman" w:eastAsia="Times New Roman" w:hAnsi="Times New Roman" w:cs="Times New Roman"/>
          <w:i/>
          <w:sz w:val="24"/>
          <w:szCs w:val="24"/>
        </w:rPr>
        <w:t>M. edulis</w:t>
      </w:r>
      <w:r w:rsidRPr="00C219E6">
        <w:rPr>
          <w:rFonts w:ascii="Times New Roman" w:eastAsia="Times New Roman" w:hAnsi="Times New Roman" w:cs="Times New Roman"/>
          <w:sz w:val="24"/>
          <w:szCs w:val="24"/>
        </w:rPr>
        <w:t xml:space="preserve"> and </w:t>
      </w:r>
      <w:r w:rsidRPr="00C219E6">
        <w:rPr>
          <w:rFonts w:ascii="Times New Roman" w:eastAsia="Times New Roman" w:hAnsi="Times New Roman" w:cs="Times New Roman"/>
          <w:i/>
          <w:sz w:val="24"/>
          <w:szCs w:val="24"/>
        </w:rPr>
        <w:t>M. trossulus</w:t>
      </w:r>
      <w:r w:rsidRPr="00C219E6">
        <w:rPr>
          <w:rFonts w:ascii="Times New Roman" w:eastAsia="Times New Roman" w:hAnsi="Times New Roman" w:cs="Times New Roman"/>
          <w:sz w:val="24"/>
          <w:szCs w:val="24"/>
        </w:rPr>
        <w:t xml:space="preserve"> genotypes have been defined: by dominance of conspecific genes in multilocus genotypes. Hence both genotypes included purebreds and hybrids. From detailed analysis of the White Sea data used here in Katolikova et al (2016) we know that frequencies of hybrids are about the same in all samples (18% on average), hybrids are intermediate in morphotype frequencies between purebred </w:t>
      </w:r>
      <w:r w:rsidRPr="00C219E6">
        <w:rPr>
          <w:rFonts w:ascii="Times New Roman" w:eastAsia="Times New Roman" w:hAnsi="Times New Roman" w:cs="Times New Roman"/>
          <w:i/>
          <w:sz w:val="24"/>
          <w:szCs w:val="24"/>
        </w:rPr>
        <w:t>M. edulis</w:t>
      </w:r>
      <w:r w:rsidRPr="00C219E6">
        <w:rPr>
          <w:rFonts w:ascii="Times New Roman" w:eastAsia="Times New Roman" w:hAnsi="Times New Roman" w:cs="Times New Roman"/>
          <w:sz w:val="24"/>
          <w:szCs w:val="24"/>
        </w:rPr>
        <w:t xml:space="preserve"> and </w:t>
      </w:r>
      <w:r w:rsidRPr="00C219E6">
        <w:rPr>
          <w:rFonts w:ascii="Times New Roman" w:eastAsia="Times New Roman" w:hAnsi="Times New Roman" w:cs="Times New Roman"/>
          <w:i/>
          <w:sz w:val="24"/>
          <w:szCs w:val="24"/>
        </w:rPr>
        <w:t>M. trossulus</w:t>
      </w:r>
      <w:r w:rsidRPr="00C219E6">
        <w:rPr>
          <w:rFonts w:ascii="Times New Roman" w:eastAsia="Times New Roman" w:hAnsi="Times New Roman" w:cs="Times New Roman"/>
          <w:sz w:val="24"/>
          <w:szCs w:val="24"/>
        </w:rPr>
        <w:t xml:space="preserve"> but usually closer to species dominating the population (Katolikova et al. 2016). This means that in our analyses “</w:t>
      </w:r>
      <w:r w:rsidRPr="00C219E6">
        <w:rPr>
          <w:rFonts w:ascii="Times New Roman" w:eastAsia="Times New Roman" w:hAnsi="Times New Roman" w:cs="Times New Roman"/>
          <w:i/>
          <w:sz w:val="24"/>
          <w:szCs w:val="24"/>
        </w:rPr>
        <w:t>M. edulis</w:t>
      </w:r>
      <w:r w:rsidRPr="00C219E6">
        <w:rPr>
          <w:rFonts w:ascii="Times New Roman" w:eastAsia="Times New Roman" w:hAnsi="Times New Roman" w:cs="Times New Roman"/>
          <w:sz w:val="24"/>
          <w:szCs w:val="24"/>
        </w:rPr>
        <w:t xml:space="preserve"> genotypes” from </w:t>
      </w:r>
      <w:r w:rsidRPr="00C219E6">
        <w:rPr>
          <w:rFonts w:ascii="Times New Roman" w:eastAsia="Times New Roman" w:hAnsi="Times New Roman" w:cs="Times New Roman"/>
          <w:i/>
          <w:sz w:val="24"/>
          <w:szCs w:val="24"/>
        </w:rPr>
        <w:t>M. trossulus</w:t>
      </w:r>
      <w:r w:rsidRPr="00C219E6">
        <w:rPr>
          <w:rFonts w:ascii="Times New Roman" w:eastAsia="Times New Roman" w:hAnsi="Times New Roman" w:cs="Times New Roman"/>
          <w:sz w:val="24"/>
          <w:szCs w:val="24"/>
        </w:rPr>
        <w:t xml:space="preserve"> dominated populations included mostly hybrids with increased frequency of T-morphotypes relative to such genotypes in </w:t>
      </w:r>
      <w:r w:rsidRPr="00C219E6">
        <w:rPr>
          <w:rFonts w:ascii="Times New Roman" w:eastAsia="Times New Roman" w:hAnsi="Times New Roman" w:cs="Times New Roman"/>
          <w:i/>
          <w:sz w:val="24"/>
          <w:szCs w:val="24"/>
        </w:rPr>
        <w:t>M.edulis</w:t>
      </w:r>
      <w:r w:rsidRPr="00C219E6">
        <w:rPr>
          <w:rFonts w:ascii="Times New Roman" w:eastAsia="Times New Roman" w:hAnsi="Times New Roman" w:cs="Times New Roman"/>
          <w:sz w:val="24"/>
          <w:szCs w:val="24"/>
        </w:rPr>
        <w:t>-dominated populations. In turn, “</w:t>
      </w:r>
      <w:r w:rsidRPr="00C219E6">
        <w:rPr>
          <w:rFonts w:ascii="Times New Roman" w:eastAsia="Times New Roman" w:hAnsi="Times New Roman" w:cs="Times New Roman"/>
          <w:i/>
          <w:sz w:val="24"/>
          <w:szCs w:val="24"/>
        </w:rPr>
        <w:t>M. trossulus</w:t>
      </w:r>
      <w:r w:rsidRPr="00C219E6">
        <w:rPr>
          <w:rFonts w:ascii="Times New Roman" w:eastAsia="Times New Roman" w:hAnsi="Times New Roman" w:cs="Times New Roman"/>
          <w:sz w:val="24"/>
          <w:szCs w:val="24"/>
        </w:rPr>
        <w:t xml:space="preserve"> genotypes” from </w:t>
      </w:r>
      <w:r w:rsidRPr="00C219E6">
        <w:rPr>
          <w:rFonts w:ascii="Times New Roman" w:eastAsia="Times New Roman" w:hAnsi="Times New Roman" w:cs="Times New Roman"/>
          <w:i/>
          <w:sz w:val="24"/>
          <w:szCs w:val="24"/>
        </w:rPr>
        <w:t>M. edulis</w:t>
      </w:r>
      <w:r w:rsidRPr="00C219E6">
        <w:rPr>
          <w:rFonts w:ascii="Times New Roman" w:eastAsia="Times New Roman" w:hAnsi="Times New Roman" w:cs="Times New Roman"/>
          <w:sz w:val="24"/>
          <w:szCs w:val="24"/>
        </w:rPr>
        <w:t xml:space="preserve"> dominated populations included mostly hybrids with decreased frequency of T-morphotypes relative to such genotypes in </w:t>
      </w:r>
      <w:proofErr w:type="spellStart"/>
      <w:r w:rsidRPr="00C219E6">
        <w:rPr>
          <w:rFonts w:ascii="Times New Roman" w:eastAsia="Times New Roman" w:hAnsi="Times New Roman" w:cs="Times New Roman"/>
          <w:i/>
          <w:sz w:val="24"/>
          <w:szCs w:val="24"/>
        </w:rPr>
        <w:t>M.trossulus</w:t>
      </w:r>
      <w:proofErr w:type="spellEnd"/>
      <w:r w:rsidRPr="00C219E6">
        <w:rPr>
          <w:rFonts w:ascii="Times New Roman" w:eastAsia="Times New Roman" w:hAnsi="Times New Roman" w:cs="Times New Roman"/>
          <w:sz w:val="24"/>
          <w:szCs w:val="24"/>
        </w:rPr>
        <w:t xml:space="preserve">-dominated populations. From here the observed unidirectional variation in morphotype frequencies among </w:t>
      </w:r>
      <w:r w:rsidRPr="00C219E6">
        <w:rPr>
          <w:rFonts w:ascii="Times New Roman" w:eastAsia="Times New Roman" w:hAnsi="Times New Roman" w:cs="Times New Roman"/>
          <w:i/>
          <w:sz w:val="24"/>
          <w:szCs w:val="24"/>
        </w:rPr>
        <w:t>M. edulis</w:t>
      </w:r>
      <w:r w:rsidRPr="00C219E6">
        <w:rPr>
          <w:rFonts w:ascii="Times New Roman" w:eastAsia="Times New Roman" w:hAnsi="Times New Roman" w:cs="Times New Roman"/>
          <w:sz w:val="24"/>
          <w:szCs w:val="24"/>
        </w:rPr>
        <w:t xml:space="preserve"> and </w:t>
      </w:r>
      <w:r w:rsidRPr="00C219E6">
        <w:rPr>
          <w:rFonts w:ascii="Times New Roman" w:eastAsia="Times New Roman" w:hAnsi="Times New Roman" w:cs="Times New Roman"/>
          <w:i/>
          <w:sz w:val="24"/>
          <w:szCs w:val="24"/>
        </w:rPr>
        <w:t>M. trossulus</w:t>
      </w:r>
      <w:r w:rsidRPr="00C219E6">
        <w:rPr>
          <w:rFonts w:ascii="Times New Roman" w:eastAsia="Times New Roman" w:hAnsi="Times New Roman" w:cs="Times New Roman"/>
          <w:sz w:val="24"/>
          <w:szCs w:val="24"/>
        </w:rPr>
        <w:t xml:space="preserve"> genotypes with taxonomic structure of populations. </w:t>
      </w:r>
      <w:r w:rsidRPr="00C219E6">
        <w:rPr>
          <w:rFonts w:ascii="Times New Roman" w:eastAsia="Times New Roman" w:hAnsi="Times New Roman" w:cs="Times New Roman"/>
          <w:sz w:val="24"/>
          <w:szCs w:val="24"/>
          <w:highlight w:val="yellow"/>
        </w:rPr>
        <w:t>To note, variation of sensitivity and specificity with disease prevalence is often observed in clinical diagnostic tests (</w:t>
      </w:r>
      <w:proofErr w:type="spellStart"/>
      <w:r w:rsidRPr="00C219E6">
        <w:rPr>
          <w:rFonts w:ascii="Times New Roman" w:eastAsia="Times New Roman" w:hAnsi="Times New Roman" w:cs="Times New Roman"/>
          <w:sz w:val="24"/>
          <w:szCs w:val="24"/>
          <w:highlight w:val="yellow"/>
        </w:rPr>
        <w:t>Leeflang</w:t>
      </w:r>
      <w:proofErr w:type="spellEnd"/>
      <w:r w:rsidRPr="00C219E6">
        <w:rPr>
          <w:rFonts w:ascii="Times New Roman" w:eastAsia="Times New Roman" w:hAnsi="Times New Roman" w:cs="Times New Roman"/>
          <w:sz w:val="24"/>
          <w:szCs w:val="24"/>
          <w:highlight w:val="yellow"/>
        </w:rPr>
        <w:t xml:space="preserve"> et al. 2009, 2013). For example, a patient population with a higher disease prevalence may include more severely diseased patients, therefore, the test performs better in this population (</w:t>
      </w:r>
      <w:proofErr w:type="spellStart"/>
      <w:r w:rsidRPr="00C219E6">
        <w:rPr>
          <w:rFonts w:ascii="Times New Roman" w:eastAsia="Times New Roman" w:hAnsi="Times New Roman" w:cs="Times New Roman"/>
          <w:sz w:val="24"/>
          <w:szCs w:val="24"/>
          <w:highlight w:val="yellow"/>
        </w:rPr>
        <w:t>Leeflang</w:t>
      </w:r>
      <w:proofErr w:type="spellEnd"/>
      <w:r w:rsidRPr="00C219E6">
        <w:rPr>
          <w:rFonts w:ascii="Times New Roman" w:eastAsia="Times New Roman" w:hAnsi="Times New Roman" w:cs="Times New Roman"/>
          <w:sz w:val="24"/>
          <w:szCs w:val="24"/>
          <w:highlight w:val="yellow"/>
        </w:rPr>
        <w:t xml:space="preserve"> et al. 2009).</w:t>
      </w:r>
      <w:r w:rsidRPr="00C219E6">
        <w:rPr>
          <w:rFonts w:ascii="Times New Roman" w:eastAsia="Times New Roman" w:hAnsi="Times New Roman" w:cs="Times New Roman"/>
          <w:sz w:val="24"/>
          <w:szCs w:val="24"/>
        </w:rPr>
        <w:t xml:space="preserve"> </w:t>
      </w:r>
    </w:p>
    <w:p w14:paraId="0000000B" w14:textId="721DD3C9" w:rsidR="0022369C" w:rsidRPr="00C219E6" w:rsidDel="00DF570E" w:rsidRDefault="002C1518">
      <w:pPr>
        <w:spacing w:line="360" w:lineRule="auto"/>
        <w:rPr>
          <w:del w:id="668" w:author="Arcella" w:date="2020-06-17T16:13:00Z"/>
          <w:rFonts w:ascii="Times New Roman" w:eastAsia="Times New Roman" w:hAnsi="Times New Roman" w:cs="Times New Roman"/>
          <w:sz w:val="24"/>
          <w:szCs w:val="24"/>
        </w:rPr>
      </w:pPr>
      <w:ins w:id="669" w:author="Arcella" w:date="2020-06-17T16:01:00Z">
        <w:r w:rsidRPr="00C219E6">
          <w:rPr>
            <w:rFonts w:ascii="Times New Roman" w:eastAsia="Times New Roman" w:hAnsi="Times New Roman" w:cs="Times New Roman"/>
            <w:sz w:val="24"/>
            <w:szCs w:val="24"/>
          </w:rPr>
          <w:t xml:space="preserve">A positive correlation of </w:t>
        </w:r>
        <w:r>
          <w:rPr>
            <w:rFonts w:ascii="Times New Roman" w:eastAsia="Times New Roman" w:hAnsi="Times New Roman" w:cs="Times New Roman"/>
            <w:sz w:val="24"/>
            <w:szCs w:val="24"/>
          </w:rPr>
          <w:t xml:space="preserve">the </w:t>
        </w:r>
        <w:r w:rsidRPr="00C219E6">
          <w:rPr>
            <w:rFonts w:ascii="Times New Roman" w:eastAsia="Times New Roman" w:hAnsi="Times New Roman" w:cs="Times New Roman"/>
            <w:sz w:val="24"/>
            <w:szCs w:val="24"/>
          </w:rPr>
          <w:t xml:space="preserve">T-morphotype frequencies both in </w:t>
        </w:r>
        <w:r w:rsidRPr="00C219E6">
          <w:rPr>
            <w:rFonts w:ascii="Times New Roman" w:eastAsia="Times New Roman" w:hAnsi="Times New Roman" w:cs="Times New Roman"/>
            <w:i/>
            <w:sz w:val="24"/>
            <w:szCs w:val="24"/>
          </w:rPr>
          <w:t xml:space="preserve">M. edulis </w:t>
        </w:r>
        <w:r w:rsidRPr="00C219E6">
          <w:rPr>
            <w:rFonts w:ascii="Times New Roman" w:eastAsia="Times New Roman" w:hAnsi="Times New Roman" w:cs="Times New Roman"/>
            <w:sz w:val="24"/>
            <w:szCs w:val="24"/>
          </w:rPr>
          <w:t xml:space="preserve">and </w:t>
        </w:r>
        <w:r w:rsidRPr="00C219E6">
          <w:rPr>
            <w:rFonts w:ascii="Times New Roman" w:eastAsia="Times New Roman" w:hAnsi="Times New Roman" w:cs="Times New Roman"/>
            <w:i/>
            <w:sz w:val="24"/>
            <w:szCs w:val="24"/>
          </w:rPr>
          <w:t>M. trossulus</w:t>
        </w:r>
        <w:r w:rsidRPr="00C219E6">
          <w:rPr>
            <w:rFonts w:ascii="Times New Roman" w:eastAsia="Times New Roman" w:hAnsi="Times New Roman" w:cs="Times New Roman"/>
            <w:sz w:val="24"/>
            <w:szCs w:val="24"/>
          </w:rPr>
          <w:t xml:space="preserve"> with </w:t>
        </w:r>
      </w:ins>
      <w:ins w:id="670" w:author="Arcella" w:date="2020-06-17T16:02:00Z">
        <w:r>
          <w:rPr>
            <w:rFonts w:ascii="Times New Roman" w:eastAsia="Times New Roman" w:hAnsi="Times New Roman" w:cs="Times New Roman"/>
            <w:sz w:val="24"/>
            <w:szCs w:val="24"/>
          </w:rPr>
          <w:t xml:space="preserve">the </w:t>
        </w:r>
      </w:ins>
      <w:ins w:id="671" w:author="Arcella" w:date="2020-06-17T16:01:00Z">
        <w:r w:rsidRPr="00C219E6">
          <w:rPr>
            <w:rFonts w:ascii="Times New Roman" w:eastAsia="Times New Roman" w:hAnsi="Times New Roman" w:cs="Times New Roman"/>
            <w:sz w:val="24"/>
            <w:szCs w:val="24"/>
          </w:rPr>
          <w:t>prevalence</w:t>
        </w:r>
      </w:ins>
      <w:ins w:id="672" w:author="Arcella" w:date="2020-06-17T16:02:00Z">
        <w:r>
          <w:rPr>
            <w:rFonts w:ascii="Times New Roman" w:eastAsia="Times New Roman" w:hAnsi="Times New Roman" w:cs="Times New Roman"/>
            <w:sz w:val="24"/>
            <w:szCs w:val="24"/>
          </w:rPr>
          <w:t xml:space="preserve"> of </w:t>
        </w:r>
        <w:r w:rsidRPr="00C219E6">
          <w:rPr>
            <w:rFonts w:ascii="Times New Roman" w:eastAsia="Times New Roman" w:hAnsi="Times New Roman" w:cs="Times New Roman"/>
            <w:i/>
            <w:sz w:val="24"/>
            <w:szCs w:val="24"/>
          </w:rPr>
          <w:t>M. trossulus</w:t>
        </w:r>
      </w:ins>
      <w:ins w:id="673" w:author="Arcella" w:date="2020-06-17T16:01:00Z">
        <w:r w:rsidRPr="00C219E6">
          <w:rPr>
            <w:rFonts w:ascii="Times New Roman" w:eastAsia="Times New Roman" w:hAnsi="Times New Roman" w:cs="Times New Roman"/>
            <w:sz w:val="24"/>
            <w:szCs w:val="24"/>
          </w:rPr>
          <w:t xml:space="preserve"> in the representative data sets from the White and </w:t>
        </w:r>
      </w:ins>
      <w:ins w:id="674" w:author="Arcella" w:date="2020-06-17T16:02:00Z">
        <w:r>
          <w:rPr>
            <w:rFonts w:ascii="Times New Roman" w:eastAsia="Times New Roman" w:hAnsi="Times New Roman" w:cs="Times New Roman"/>
            <w:sz w:val="24"/>
            <w:szCs w:val="24"/>
          </w:rPr>
          <w:t xml:space="preserve">the </w:t>
        </w:r>
      </w:ins>
      <w:ins w:id="675" w:author="Arcella" w:date="2020-06-17T16:01:00Z">
        <w:r w:rsidRPr="00C219E6">
          <w:rPr>
            <w:rFonts w:ascii="Times New Roman" w:eastAsia="Times New Roman" w:hAnsi="Times New Roman" w:cs="Times New Roman"/>
            <w:sz w:val="24"/>
            <w:szCs w:val="24"/>
          </w:rPr>
          <w:t>Barents Sea</w:t>
        </w:r>
      </w:ins>
      <w:ins w:id="676" w:author="Arcella" w:date="2020-06-17T16:02:00Z">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GB"/>
          </w:rPr>
          <w:t>was to be expected,</w:t>
        </w:r>
      </w:ins>
      <w:ins w:id="677" w:author="Arcella" w:date="2020-06-17T16:01:00Z">
        <w:r w:rsidRPr="00C219E6">
          <w:rPr>
            <w:rFonts w:ascii="Times New Roman" w:eastAsia="Times New Roman" w:hAnsi="Times New Roman" w:cs="Times New Roman"/>
            <w:sz w:val="24"/>
            <w:szCs w:val="24"/>
          </w:rPr>
          <w:t xml:space="preserve"> </w:t>
        </w:r>
      </w:ins>
      <w:ins w:id="678" w:author="Arcella" w:date="2020-06-17T16:02:00Z">
        <w:r>
          <w:rPr>
            <w:rFonts w:ascii="Times New Roman" w:eastAsia="Times New Roman" w:hAnsi="Times New Roman" w:cs="Times New Roman"/>
            <w:sz w:val="24"/>
            <w:szCs w:val="24"/>
          </w:rPr>
          <w:t>bearing in mind that</w:t>
        </w:r>
      </w:ins>
      <w:ins w:id="679" w:author="Arcella" w:date="2020-06-17T16:01:00Z">
        <w:r w:rsidRPr="00C219E6">
          <w:rPr>
            <w:rFonts w:ascii="Times New Roman" w:eastAsia="Times New Roman" w:hAnsi="Times New Roman" w:cs="Times New Roman"/>
            <w:sz w:val="24"/>
            <w:szCs w:val="24"/>
          </w:rPr>
          <w:t xml:space="preserve"> </w:t>
        </w:r>
        <w:r w:rsidRPr="00C219E6">
          <w:rPr>
            <w:rFonts w:ascii="Times New Roman" w:eastAsia="Times New Roman" w:hAnsi="Times New Roman" w:cs="Times New Roman"/>
            <w:i/>
            <w:sz w:val="24"/>
            <w:szCs w:val="24"/>
          </w:rPr>
          <w:t>M. edulis</w:t>
        </w:r>
        <w:r w:rsidRPr="00C219E6">
          <w:rPr>
            <w:rFonts w:ascii="Times New Roman" w:eastAsia="Times New Roman" w:hAnsi="Times New Roman" w:cs="Times New Roman"/>
            <w:sz w:val="24"/>
            <w:szCs w:val="24"/>
          </w:rPr>
          <w:t xml:space="preserve"> and </w:t>
        </w:r>
        <w:r w:rsidRPr="00C219E6">
          <w:rPr>
            <w:rFonts w:ascii="Times New Roman" w:eastAsia="Times New Roman" w:hAnsi="Times New Roman" w:cs="Times New Roman"/>
            <w:i/>
            <w:sz w:val="24"/>
            <w:szCs w:val="24"/>
          </w:rPr>
          <w:t>M. trossulus</w:t>
        </w:r>
        <w:r w:rsidRPr="00C219E6">
          <w:rPr>
            <w:rFonts w:ascii="Times New Roman" w:eastAsia="Times New Roman" w:hAnsi="Times New Roman" w:cs="Times New Roman"/>
            <w:sz w:val="24"/>
            <w:szCs w:val="24"/>
          </w:rPr>
          <w:t xml:space="preserve"> genotypes </w:t>
        </w:r>
      </w:ins>
      <w:ins w:id="680" w:author="Arcella" w:date="2020-06-17T16:03:00Z">
        <w:r>
          <w:rPr>
            <w:rFonts w:ascii="Times New Roman" w:eastAsia="Times New Roman" w:hAnsi="Times New Roman" w:cs="Times New Roman"/>
            <w:sz w:val="24"/>
            <w:szCs w:val="24"/>
          </w:rPr>
          <w:t xml:space="preserve">are </w:t>
        </w:r>
      </w:ins>
      <w:ins w:id="681" w:author="Arcella" w:date="2020-06-17T16:01:00Z">
        <w:r w:rsidRPr="00C219E6">
          <w:rPr>
            <w:rFonts w:ascii="Times New Roman" w:eastAsia="Times New Roman" w:hAnsi="Times New Roman" w:cs="Times New Roman"/>
            <w:sz w:val="24"/>
            <w:szCs w:val="24"/>
          </w:rPr>
          <w:t>defined</w:t>
        </w:r>
      </w:ins>
      <w:ins w:id="682" w:author="Arcella" w:date="2020-06-17T16:03:00Z">
        <w:r>
          <w:rPr>
            <w:rFonts w:ascii="Times New Roman" w:eastAsia="Times New Roman" w:hAnsi="Times New Roman" w:cs="Times New Roman"/>
            <w:sz w:val="24"/>
            <w:szCs w:val="24"/>
          </w:rPr>
          <w:t xml:space="preserve"> </w:t>
        </w:r>
      </w:ins>
      <w:ins w:id="683" w:author="Arcella" w:date="2020-06-17T16:01:00Z">
        <w:r w:rsidRPr="00C219E6">
          <w:rPr>
            <w:rFonts w:ascii="Times New Roman" w:eastAsia="Times New Roman" w:hAnsi="Times New Roman" w:cs="Times New Roman"/>
            <w:sz w:val="24"/>
            <w:szCs w:val="24"/>
          </w:rPr>
          <w:t xml:space="preserve">by </w:t>
        </w:r>
      </w:ins>
      <w:ins w:id="684" w:author="Arcella" w:date="2020-06-17T16:03:00Z">
        <w:r>
          <w:rPr>
            <w:rFonts w:ascii="Times New Roman" w:eastAsia="Times New Roman" w:hAnsi="Times New Roman" w:cs="Times New Roman"/>
            <w:sz w:val="24"/>
            <w:szCs w:val="24"/>
          </w:rPr>
          <w:t xml:space="preserve">the </w:t>
        </w:r>
      </w:ins>
      <w:ins w:id="685" w:author="Arcella" w:date="2020-06-17T16:01:00Z">
        <w:r w:rsidRPr="00C219E6">
          <w:rPr>
            <w:rFonts w:ascii="Times New Roman" w:eastAsia="Times New Roman" w:hAnsi="Times New Roman" w:cs="Times New Roman"/>
            <w:sz w:val="24"/>
            <w:szCs w:val="24"/>
          </w:rPr>
          <w:t xml:space="preserve">dominance of </w:t>
        </w:r>
      </w:ins>
      <w:ins w:id="686" w:author="Arcella" w:date="2020-06-17T16:03:00Z">
        <w:r>
          <w:rPr>
            <w:rFonts w:ascii="Times New Roman" w:eastAsia="Times New Roman" w:hAnsi="Times New Roman" w:cs="Times New Roman"/>
            <w:sz w:val="24"/>
            <w:szCs w:val="24"/>
          </w:rPr>
          <w:t xml:space="preserve">the </w:t>
        </w:r>
      </w:ins>
      <w:ins w:id="687" w:author="Arcella" w:date="2020-06-17T16:01:00Z">
        <w:r w:rsidRPr="00C219E6">
          <w:rPr>
            <w:rFonts w:ascii="Times New Roman" w:eastAsia="Times New Roman" w:hAnsi="Times New Roman" w:cs="Times New Roman"/>
            <w:sz w:val="24"/>
            <w:szCs w:val="24"/>
          </w:rPr>
          <w:t>conspecific genes in multilocus genotypes. Hence both genotypes included</w:t>
        </w:r>
      </w:ins>
      <w:ins w:id="688" w:author="Arcella" w:date="2020-06-17T16:03:00Z">
        <w:r>
          <w:rPr>
            <w:rFonts w:ascii="Times New Roman" w:eastAsia="Times New Roman" w:hAnsi="Times New Roman" w:cs="Times New Roman"/>
            <w:sz w:val="24"/>
            <w:szCs w:val="24"/>
          </w:rPr>
          <w:t xml:space="preserve"> </w:t>
        </w:r>
      </w:ins>
      <w:ins w:id="689" w:author="Arcella" w:date="2020-06-17T16:01:00Z">
        <w:r w:rsidRPr="00C219E6">
          <w:rPr>
            <w:rFonts w:ascii="Times New Roman" w:eastAsia="Times New Roman" w:hAnsi="Times New Roman" w:cs="Times New Roman"/>
            <w:sz w:val="24"/>
            <w:szCs w:val="24"/>
          </w:rPr>
          <w:t xml:space="preserve">purebreds </w:t>
        </w:r>
      </w:ins>
      <w:ins w:id="690" w:author="Arcella" w:date="2020-06-20T12:57:00Z">
        <w:r w:rsidR="00BF4F18">
          <w:rPr>
            <w:rFonts w:ascii="Times New Roman" w:eastAsia="Times New Roman" w:hAnsi="Times New Roman" w:cs="Times New Roman"/>
            <w:sz w:val="24"/>
            <w:szCs w:val="24"/>
          </w:rPr>
          <w:t xml:space="preserve">as well as </w:t>
        </w:r>
      </w:ins>
      <w:ins w:id="691" w:author="Arcella" w:date="2020-06-17T16:01:00Z">
        <w:r w:rsidRPr="00C219E6">
          <w:rPr>
            <w:rFonts w:ascii="Times New Roman" w:eastAsia="Times New Roman" w:hAnsi="Times New Roman" w:cs="Times New Roman"/>
            <w:sz w:val="24"/>
            <w:szCs w:val="24"/>
          </w:rPr>
          <w:t xml:space="preserve">hybrids. From </w:t>
        </w:r>
      </w:ins>
      <w:ins w:id="692" w:author="Arcella" w:date="2020-06-17T16:03:00Z">
        <w:r>
          <w:rPr>
            <w:rFonts w:ascii="Times New Roman" w:eastAsia="Times New Roman" w:hAnsi="Times New Roman" w:cs="Times New Roman"/>
            <w:sz w:val="24"/>
            <w:szCs w:val="24"/>
          </w:rPr>
          <w:t xml:space="preserve">a </w:t>
        </w:r>
      </w:ins>
      <w:ins w:id="693" w:author="Arcella" w:date="2020-06-17T16:01:00Z">
        <w:r w:rsidRPr="00C219E6">
          <w:rPr>
            <w:rFonts w:ascii="Times New Roman" w:eastAsia="Times New Roman" w:hAnsi="Times New Roman" w:cs="Times New Roman"/>
            <w:sz w:val="24"/>
            <w:szCs w:val="24"/>
          </w:rPr>
          <w:t xml:space="preserve">detailed analysis of the White Sea data </w:t>
        </w:r>
      </w:ins>
      <w:ins w:id="694" w:author="Arcella" w:date="2020-06-17T16:03:00Z">
        <w:r>
          <w:rPr>
            <w:rFonts w:ascii="Times New Roman" w:eastAsia="Times New Roman" w:hAnsi="Times New Roman" w:cs="Times New Roman"/>
            <w:sz w:val="24"/>
            <w:szCs w:val="24"/>
          </w:rPr>
          <w:t>(</w:t>
        </w:r>
      </w:ins>
      <w:ins w:id="695" w:author="Arcella" w:date="2020-06-17T16:01:00Z">
        <w:r w:rsidRPr="00C219E6">
          <w:rPr>
            <w:rFonts w:ascii="Times New Roman" w:eastAsia="Times New Roman" w:hAnsi="Times New Roman" w:cs="Times New Roman"/>
            <w:sz w:val="24"/>
            <w:szCs w:val="24"/>
          </w:rPr>
          <w:t>Katolikova et al</w:t>
        </w:r>
      </w:ins>
      <w:ins w:id="696" w:author="Arcella" w:date="2020-06-17T16:03:00Z">
        <w:r>
          <w:rPr>
            <w:rFonts w:ascii="Times New Roman" w:eastAsia="Times New Roman" w:hAnsi="Times New Roman" w:cs="Times New Roman"/>
            <w:sz w:val="24"/>
            <w:szCs w:val="24"/>
          </w:rPr>
          <w:t>.</w:t>
        </w:r>
      </w:ins>
      <w:ins w:id="697" w:author="Arcella" w:date="2020-06-17T16:01:00Z">
        <w:r w:rsidRPr="00C219E6">
          <w:rPr>
            <w:rFonts w:ascii="Times New Roman" w:eastAsia="Times New Roman" w:hAnsi="Times New Roman" w:cs="Times New Roman"/>
            <w:sz w:val="24"/>
            <w:szCs w:val="24"/>
          </w:rPr>
          <w:t xml:space="preserve"> 2016) we know that </w:t>
        </w:r>
      </w:ins>
      <w:ins w:id="698" w:author="Arcella" w:date="2020-06-17T16:03:00Z">
        <w:r>
          <w:rPr>
            <w:rFonts w:ascii="Times New Roman" w:eastAsia="Times New Roman" w:hAnsi="Times New Roman" w:cs="Times New Roman"/>
            <w:sz w:val="24"/>
            <w:szCs w:val="24"/>
          </w:rPr>
          <w:t xml:space="preserve">the </w:t>
        </w:r>
      </w:ins>
      <w:ins w:id="699" w:author="Arcella" w:date="2020-06-17T16:01:00Z">
        <w:r w:rsidRPr="00C219E6">
          <w:rPr>
            <w:rFonts w:ascii="Times New Roman" w:eastAsia="Times New Roman" w:hAnsi="Times New Roman" w:cs="Times New Roman"/>
            <w:sz w:val="24"/>
            <w:szCs w:val="24"/>
          </w:rPr>
          <w:t xml:space="preserve">frequencies of hybrids are </w:t>
        </w:r>
      </w:ins>
      <w:ins w:id="700" w:author="Arcella" w:date="2020-06-17T16:03:00Z">
        <w:r>
          <w:rPr>
            <w:rFonts w:ascii="Times New Roman" w:eastAsia="Times New Roman" w:hAnsi="Times New Roman" w:cs="Times New Roman"/>
            <w:sz w:val="24"/>
            <w:szCs w:val="24"/>
          </w:rPr>
          <w:t>approximately</w:t>
        </w:r>
      </w:ins>
      <w:ins w:id="701" w:author="Arcella" w:date="2020-06-17T16:01:00Z">
        <w:r w:rsidRPr="00C219E6">
          <w:rPr>
            <w:rFonts w:ascii="Times New Roman" w:eastAsia="Times New Roman" w:hAnsi="Times New Roman" w:cs="Times New Roman"/>
            <w:sz w:val="24"/>
            <w:szCs w:val="24"/>
          </w:rPr>
          <w:t xml:space="preserve"> the same in all </w:t>
        </w:r>
      </w:ins>
      <w:ins w:id="702" w:author="Arcella" w:date="2020-06-17T16:03:00Z">
        <w:r>
          <w:rPr>
            <w:rFonts w:ascii="Times New Roman" w:eastAsia="Times New Roman" w:hAnsi="Times New Roman" w:cs="Times New Roman"/>
            <w:sz w:val="24"/>
            <w:szCs w:val="24"/>
          </w:rPr>
          <w:t xml:space="preserve">the </w:t>
        </w:r>
      </w:ins>
      <w:ins w:id="703" w:author="Arcella" w:date="2020-06-17T16:01:00Z">
        <w:r w:rsidRPr="00C219E6">
          <w:rPr>
            <w:rFonts w:ascii="Times New Roman" w:eastAsia="Times New Roman" w:hAnsi="Times New Roman" w:cs="Times New Roman"/>
            <w:sz w:val="24"/>
            <w:szCs w:val="24"/>
          </w:rPr>
          <w:t xml:space="preserve">samples </w:t>
        </w:r>
        <w:r w:rsidRPr="00C219E6">
          <w:rPr>
            <w:rFonts w:ascii="Times New Roman" w:eastAsia="Times New Roman" w:hAnsi="Times New Roman" w:cs="Times New Roman"/>
            <w:sz w:val="24"/>
            <w:szCs w:val="24"/>
          </w:rPr>
          <w:lastRenderedPageBreak/>
          <w:t xml:space="preserve">(18% on </w:t>
        </w:r>
      </w:ins>
      <w:ins w:id="704" w:author="Arcella" w:date="2020-06-17T16:04:00Z">
        <w:r>
          <w:rPr>
            <w:rFonts w:ascii="Times New Roman" w:eastAsia="Times New Roman" w:hAnsi="Times New Roman" w:cs="Times New Roman"/>
            <w:sz w:val="24"/>
            <w:szCs w:val="24"/>
          </w:rPr>
          <w:t xml:space="preserve">the </w:t>
        </w:r>
      </w:ins>
      <w:ins w:id="705" w:author="Arcella" w:date="2020-06-17T16:01:00Z">
        <w:r w:rsidRPr="00C219E6">
          <w:rPr>
            <w:rFonts w:ascii="Times New Roman" w:eastAsia="Times New Roman" w:hAnsi="Times New Roman" w:cs="Times New Roman"/>
            <w:sz w:val="24"/>
            <w:szCs w:val="24"/>
          </w:rPr>
          <w:t>average)</w:t>
        </w:r>
      </w:ins>
      <w:ins w:id="706" w:author="Arcella" w:date="2020-06-17T16:04:00Z">
        <w:r>
          <w:rPr>
            <w:rFonts w:ascii="Times New Roman" w:eastAsia="Times New Roman" w:hAnsi="Times New Roman" w:cs="Times New Roman"/>
            <w:sz w:val="24"/>
            <w:szCs w:val="24"/>
          </w:rPr>
          <w:t xml:space="preserve"> </w:t>
        </w:r>
        <w:r w:rsidRPr="002C1518">
          <w:rPr>
            <w:rFonts w:ascii="Times New Roman" w:eastAsia="Times New Roman" w:hAnsi="Times New Roman" w:cs="Times New Roman"/>
            <w:sz w:val="24"/>
            <w:szCs w:val="24"/>
            <w:highlight w:val="magenta"/>
          </w:rPr>
          <w:t>and that</w:t>
        </w:r>
      </w:ins>
      <w:ins w:id="707" w:author="Arcella" w:date="2020-06-17T16:01:00Z">
        <w:r w:rsidRPr="00C219E6">
          <w:rPr>
            <w:rFonts w:ascii="Times New Roman" w:eastAsia="Times New Roman" w:hAnsi="Times New Roman" w:cs="Times New Roman"/>
            <w:sz w:val="24"/>
            <w:szCs w:val="24"/>
          </w:rPr>
          <w:t xml:space="preserve"> </w:t>
        </w:r>
      </w:ins>
      <w:ins w:id="708" w:author="Arcella" w:date="2020-06-17T16:04:00Z">
        <w:r>
          <w:rPr>
            <w:rFonts w:ascii="Times New Roman" w:eastAsia="Times New Roman" w:hAnsi="Times New Roman" w:cs="Times New Roman"/>
            <w:sz w:val="24"/>
            <w:szCs w:val="24"/>
          </w:rPr>
          <w:t xml:space="preserve">the </w:t>
        </w:r>
      </w:ins>
      <w:ins w:id="709" w:author="Arcella" w:date="2020-06-17T16:01:00Z">
        <w:r w:rsidRPr="00C219E6">
          <w:rPr>
            <w:rFonts w:ascii="Times New Roman" w:eastAsia="Times New Roman" w:hAnsi="Times New Roman" w:cs="Times New Roman"/>
            <w:sz w:val="24"/>
            <w:szCs w:val="24"/>
          </w:rPr>
          <w:t xml:space="preserve">hybrids are intermediate in </w:t>
        </w:r>
      </w:ins>
      <w:ins w:id="710" w:author="Arcella" w:date="2020-06-17T16:04:00Z">
        <w:r>
          <w:rPr>
            <w:rFonts w:ascii="Times New Roman" w:eastAsia="Times New Roman" w:hAnsi="Times New Roman" w:cs="Times New Roman"/>
            <w:sz w:val="24"/>
            <w:szCs w:val="24"/>
          </w:rPr>
          <w:t xml:space="preserve">the </w:t>
        </w:r>
      </w:ins>
      <w:ins w:id="711" w:author="Arcella" w:date="2020-06-17T16:01:00Z">
        <w:r w:rsidRPr="00C219E6">
          <w:rPr>
            <w:rFonts w:ascii="Times New Roman" w:eastAsia="Times New Roman" w:hAnsi="Times New Roman" w:cs="Times New Roman"/>
            <w:sz w:val="24"/>
            <w:szCs w:val="24"/>
          </w:rPr>
          <w:t xml:space="preserve">morphotype frequencies between purebred </w:t>
        </w:r>
        <w:r w:rsidRPr="00C219E6">
          <w:rPr>
            <w:rFonts w:ascii="Times New Roman" w:eastAsia="Times New Roman" w:hAnsi="Times New Roman" w:cs="Times New Roman"/>
            <w:i/>
            <w:sz w:val="24"/>
            <w:szCs w:val="24"/>
          </w:rPr>
          <w:t>M. edulis</w:t>
        </w:r>
        <w:r w:rsidRPr="00C219E6">
          <w:rPr>
            <w:rFonts w:ascii="Times New Roman" w:eastAsia="Times New Roman" w:hAnsi="Times New Roman" w:cs="Times New Roman"/>
            <w:sz w:val="24"/>
            <w:szCs w:val="24"/>
          </w:rPr>
          <w:t xml:space="preserve"> and</w:t>
        </w:r>
      </w:ins>
      <w:ins w:id="712" w:author="Arcella" w:date="2020-06-17T16:04:00Z">
        <w:r>
          <w:rPr>
            <w:rFonts w:ascii="Times New Roman" w:eastAsia="Times New Roman" w:hAnsi="Times New Roman" w:cs="Times New Roman"/>
            <w:sz w:val="24"/>
            <w:szCs w:val="24"/>
          </w:rPr>
          <w:t xml:space="preserve"> </w:t>
        </w:r>
        <w:r w:rsidRPr="002C1518">
          <w:rPr>
            <w:rFonts w:ascii="Times New Roman" w:eastAsia="Times New Roman" w:hAnsi="Times New Roman" w:cs="Times New Roman"/>
            <w:sz w:val="24"/>
            <w:szCs w:val="24"/>
            <w:highlight w:val="magenta"/>
          </w:rPr>
          <w:t>purebred</w:t>
        </w:r>
      </w:ins>
      <w:ins w:id="713" w:author="Arcella" w:date="2020-06-17T16:01:00Z">
        <w:r w:rsidRPr="00C219E6">
          <w:rPr>
            <w:rFonts w:ascii="Times New Roman" w:eastAsia="Times New Roman" w:hAnsi="Times New Roman" w:cs="Times New Roman"/>
            <w:sz w:val="24"/>
            <w:szCs w:val="24"/>
          </w:rPr>
          <w:t xml:space="preserve"> </w:t>
        </w:r>
        <w:r w:rsidRPr="00C219E6">
          <w:rPr>
            <w:rFonts w:ascii="Times New Roman" w:eastAsia="Times New Roman" w:hAnsi="Times New Roman" w:cs="Times New Roman"/>
            <w:i/>
            <w:sz w:val="24"/>
            <w:szCs w:val="24"/>
          </w:rPr>
          <w:t>M. trossulus</w:t>
        </w:r>
        <w:r w:rsidRPr="00C219E6">
          <w:rPr>
            <w:rFonts w:ascii="Times New Roman" w:eastAsia="Times New Roman" w:hAnsi="Times New Roman" w:cs="Times New Roman"/>
            <w:sz w:val="24"/>
            <w:szCs w:val="24"/>
          </w:rPr>
          <w:t xml:space="preserve"> but </w:t>
        </w:r>
      </w:ins>
      <w:ins w:id="714" w:author="Arcella" w:date="2020-06-17T16:04:00Z">
        <w:r>
          <w:rPr>
            <w:rFonts w:ascii="Times New Roman" w:eastAsia="Times New Roman" w:hAnsi="Times New Roman" w:cs="Times New Roman"/>
            <w:sz w:val="24"/>
            <w:szCs w:val="24"/>
          </w:rPr>
          <w:t xml:space="preserve">are </w:t>
        </w:r>
      </w:ins>
      <w:ins w:id="715" w:author="Arcella" w:date="2020-06-17T16:01:00Z">
        <w:r w:rsidRPr="00C219E6">
          <w:rPr>
            <w:rFonts w:ascii="Times New Roman" w:eastAsia="Times New Roman" w:hAnsi="Times New Roman" w:cs="Times New Roman"/>
            <w:sz w:val="24"/>
            <w:szCs w:val="24"/>
          </w:rPr>
          <w:t xml:space="preserve">usually closer to </w:t>
        </w:r>
      </w:ins>
      <w:ins w:id="716" w:author="Arcella" w:date="2020-06-20T12:58:00Z">
        <w:r w:rsidR="00BF4F18">
          <w:rPr>
            <w:rFonts w:ascii="Times New Roman" w:eastAsia="Times New Roman" w:hAnsi="Times New Roman" w:cs="Times New Roman"/>
            <w:sz w:val="24"/>
            <w:szCs w:val="24"/>
          </w:rPr>
          <w:t xml:space="preserve">the </w:t>
        </w:r>
      </w:ins>
      <w:ins w:id="717" w:author="Arcella" w:date="2020-06-17T16:01:00Z">
        <w:r w:rsidRPr="00C219E6">
          <w:rPr>
            <w:rFonts w:ascii="Times New Roman" w:eastAsia="Times New Roman" w:hAnsi="Times New Roman" w:cs="Times New Roman"/>
            <w:sz w:val="24"/>
            <w:szCs w:val="24"/>
          </w:rPr>
          <w:t xml:space="preserve">species dominating </w:t>
        </w:r>
      </w:ins>
      <w:ins w:id="718" w:author="Arcella" w:date="2020-06-17T16:04:00Z">
        <w:r>
          <w:rPr>
            <w:rFonts w:ascii="Times New Roman" w:eastAsia="Times New Roman" w:hAnsi="Times New Roman" w:cs="Times New Roman"/>
            <w:sz w:val="24"/>
            <w:szCs w:val="24"/>
          </w:rPr>
          <w:t xml:space="preserve">in </w:t>
        </w:r>
      </w:ins>
      <w:ins w:id="719" w:author="Arcella" w:date="2020-06-17T16:01:00Z">
        <w:r w:rsidRPr="00C219E6">
          <w:rPr>
            <w:rFonts w:ascii="Times New Roman" w:eastAsia="Times New Roman" w:hAnsi="Times New Roman" w:cs="Times New Roman"/>
            <w:sz w:val="24"/>
            <w:szCs w:val="24"/>
          </w:rPr>
          <w:t>the population (Katolikova et al. 2016). This means that in our analyses “</w:t>
        </w:r>
        <w:r w:rsidRPr="00C219E6">
          <w:rPr>
            <w:rFonts w:ascii="Times New Roman" w:eastAsia="Times New Roman" w:hAnsi="Times New Roman" w:cs="Times New Roman"/>
            <w:i/>
            <w:sz w:val="24"/>
            <w:szCs w:val="24"/>
          </w:rPr>
          <w:t>M. edulis</w:t>
        </w:r>
        <w:r w:rsidRPr="00C219E6">
          <w:rPr>
            <w:rFonts w:ascii="Times New Roman" w:eastAsia="Times New Roman" w:hAnsi="Times New Roman" w:cs="Times New Roman"/>
            <w:sz w:val="24"/>
            <w:szCs w:val="24"/>
          </w:rPr>
          <w:t xml:space="preserve"> genotypes” from </w:t>
        </w:r>
        <w:r w:rsidRPr="00C219E6">
          <w:rPr>
            <w:rFonts w:ascii="Times New Roman" w:eastAsia="Times New Roman" w:hAnsi="Times New Roman" w:cs="Times New Roman"/>
            <w:i/>
            <w:sz w:val="24"/>
            <w:szCs w:val="24"/>
          </w:rPr>
          <w:t>M. trossulus</w:t>
        </w:r>
      </w:ins>
      <w:ins w:id="720" w:author="Arcella" w:date="2020-06-17T16:04:00Z">
        <w:r>
          <w:rPr>
            <w:rFonts w:ascii="Times New Roman" w:eastAsia="Times New Roman" w:hAnsi="Times New Roman" w:cs="Times New Roman"/>
            <w:sz w:val="24"/>
            <w:szCs w:val="24"/>
          </w:rPr>
          <w:t>-</w:t>
        </w:r>
      </w:ins>
      <w:ins w:id="721" w:author="Arcella" w:date="2020-06-17T16:01:00Z">
        <w:r w:rsidRPr="00C219E6">
          <w:rPr>
            <w:rFonts w:ascii="Times New Roman" w:eastAsia="Times New Roman" w:hAnsi="Times New Roman" w:cs="Times New Roman"/>
            <w:sz w:val="24"/>
            <w:szCs w:val="24"/>
          </w:rPr>
          <w:t>dominated populations included mostly hybrids with</w:t>
        </w:r>
      </w:ins>
      <w:ins w:id="722" w:author="Arcella" w:date="2020-06-17T16:04:00Z">
        <w:r>
          <w:rPr>
            <w:rFonts w:ascii="Times New Roman" w:eastAsia="Times New Roman" w:hAnsi="Times New Roman" w:cs="Times New Roman"/>
            <w:sz w:val="24"/>
            <w:szCs w:val="24"/>
          </w:rPr>
          <w:t xml:space="preserve"> an</w:t>
        </w:r>
      </w:ins>
      <w:ins w:id="723" w:author="Arcella" w:date="2020-06-17T16:01:00Z">
        <w:r w:rsidRPr="00C219E6">
          <w:rPr>
            <w:rFonts w:ascii="Times New Roman" w:eastAsia="Times New Roman" w:hAnsi="Times New Roman" w:cs="Times New Roman"/>
            <w:sz w:val="24"/>
            <w:szCs w:val="24"/>
          </w:rPr>
          <w:t xml:space="preserve"> increased frequency of </w:t>
        </w:r>
      </w:ins>
      <w:ins w:id="724" w:author="Arcella" w:date="2020-06-17T16:05:00Z">
        <w:r>
          <w:rPr>
            <w:rFonts w:ascii="Times New Roman" w:eastAsia="Times New Roman" w:hAnsi="Times New Roman" w:cs="Times New Roman"/>
            <w:sz w:val="24"/>
            <w:szCs w:val="24"/>
          </w:rPr>
          <w:t xml:space="preserve">the </w:t>
        </w:r>
      </w:ins>
      <w:ins w:id="725" w:author="Arcella" w:date="2020-06-17T16:01:00Z">
        <w:r w:rsidRPr="00C219E6">
          <w:rPr>
            <w:rFonts w:ascii="Times New Roman" w:eastAsia="Times New Roman" w:hAnsi="Times New Roman" w:cs="Times New Roman"/>
            <w:sz w:val="24"/>
            <w:szCs w:val="24"/>
          </w:rPr>
          <w:t>T-morphotype</w:t>
        </w:r>
      </w:ins>
      <w:ins w:id="726" w:author="Arcella" w:date="2020-06-17T16:05:00Z">
        <w:r>
          <w:rPr>
            <w:rFonts w:ascii="Times New Roman" w:eastAsia="Times New Roman" w:hAnsi="Times New Roman" w:cs="Times New Roman"/>
            <w:sz w:val="24"/>
            <w:szCs w:val="24"/>
          </w:rPr>
          <w:t xml:space="preserve"> as compared </w:t>
        </w:r>
      </w:ins>
      <w:ins w:id="727" w:author="Arcella" w:date="2020-06-17T16:01:00Z">
        <w:r w:rsidRPr="00C219E6">
          <w:rPr>
            <w:rFonts w:ascii="Times New Roman" w:eastAsia="Times New Roman" w:hAnsi="Times New Roman" w:cs="Times New Roman"/>
            <w:sz w:val="24"/>
            <w:szCs w:val="24"/>
          </w:rPr>
          <w:t>to</w:t>
        </w:r>
      </w:ins>
      <w:ins w:id="728" w:author="Arcella" w:date="2020-06-17T16:05:00Z">
        <w:r>
          <w:rPr>
            <w:rFonts w:ascii="Times New Roman" w:eastAsia="Times New Roman" w:hAnsi="Times New Roman" w:cs="Times New Roman"/>
            <w:sz w:val="24"/>
            <w:szCs w:val="24"/>
          </w:rPr>
          <w:t xml:space="preserve"> the </w:t>
        </w:r>
        <w:r w:rsidRPr="00C219E6">
          <w:rPr>
            <w:rFonts w:ascii="Times New Roman" w:eastAsia="Times New Roman" w:hAnsi="Times New Roman" w:cs="Times New Roman"/>
            <w:sz w:val="24"/>
            <w:szCs w:val="24"/>
          </w:rPr>
          <w:t>“</w:t>
        </w:r>
        <w:r w:rsidRPr="00C219E6">
          <w:rPr>
            <w:rFonts w:ascii="Times New Roman" w:eastAsia="Times New Roman" w:hAnsi="Times New Roman" w:cs="Times New Roman"/>
            <w:i/>
            <w:sz w:val="24"/>
            <w:szCs w:val="24"/>
          </w:rPr>
          <w:t>M. edulis</w:t>
        </w:r>
        <w:r w:rsidRPr="00C219E6">
          <w:rPr>
            <w:rFonts w:ascii="Times New Roman" w:eastAsia="Times New Roman" w:hAnsi="Times New Roman" w:cs="Times New Roman"/>
            <w:sz w:val="24"/>
            <w:szCs w:val="24"/>
          </w:rPr>
          <w:t xml:space="preserve"> genotypes” </w:t>
        </w:r>
      </w:ins>
      <w:ins w:id="729" w:author="Arcella" w:date="2020-06-17T16:01:00Z">
        <w:r w:rsidRPr="00C219E6">
          <w:rPr>
            <w:rFonts w:ascii="Times New Roman" w:eastAsia="Times New Roman" w:hAnsi="Times New Roman" w:cs="Times New Roman"/>
            <w:sz w:val="24"/>
            <w:szCs w:val="24"/>
          </w:rPr>
          <w:t xml:space="preserve"> in </w:t>
        </w:r>
        <w:r w:rsidRPr="00C219E6">
          <w:rPr>
            <w:rFonts w:ascii="Times New Roman" w:eastAsia="Times New Roman" w:hAnsi="Times New Roman" w:cs="Times New Roman"/>
            <w:i/>
            <w:sz w:val="24"/>
            <w:szCs w:val="24"/>
          </w:rPr>
          <w:t>M.edulis</w:t>
        </w:r>
        <w:r w:rsidRPr="00C219E6">
          <w:rPr>
            <w:rFonts w:ascii="Times New Roman" w:eastAsia="Times New Roman" w:hAnsi="Times New Roman" w:cs="Times New Roman"/>
            <w:sz w:val="24"/>
            <w:szCs w:val="24"/>
          </w:rPr>
          <w:t>-dominated populations. In turn, “</w:t>
        </w:r>
        <w:r w:rsidRPr="00C219E6">
          <w:rPr>
            <w:rFonts w:ascii="Times New Roman" w:eastAsia="Times New Roman" w:hAnsi="Times New Roman" w:cs="Times New Roman"/>
            <w:i/>
            <w:sz w:val="24"/>
            <w:szCs w:val="24"/>
          </w:rPr>
          <w:t>M. trossulus</w:t>
        </w:r>
        <w:r w:rsidRPr="00C219E6">
          <w:rPr>
            <w:rFonts w:ascii="Times New Roman" w:eastAsia="Times New Roman" w:hAnsi="Times New Roman" w:cs="Times New Roman"/>
            <w:sz w:val="24"/>
            <w:szCs w:val="24"/>
          </w:rPr>
          <w:t xml:space="preserve"> genotypes” from </w:t>
        </w:r>
        <w:r w:rsidRPr="00C219E6">
          <w:rPr>
            <w:rFonts w:ascii="Times New Roman" w:eastAsia="Times New Roman" w:hAnsi="Times New Roman" w:cs="Times New Roman"/>
            <w:i/>
            <w:sz w:val="24"/>
            <w:szCs w:val="24"/>
          </w:rPr>
          <w:t>M. edulis</w:t>
        </w:r>
      </w:ins>
      <w:ins w:id="730" w:author="Arcella" w:date="2020-06-17T16:05:00Z">
        <w:r>
          <w:rPr>
            <w:rFonts w:ascii="Times New Roman" w:eastAsia="Times New Roman" w:hAnsi="Times New Roman" w:cs="Times New Roman"/>
            <w:sz w:val="24"/>
            <w:szCs w:val="24"/>
          </w:rPr>
          <w:t>-</w:t>
        </w:r>
      </w:ins>
      <w:ins w:id="731" w:author="Arcella" w:date="2020-06-17T16:01:00Z">
        <w:r w:rsidRPr="00C219E6">
          <w:rPr>
            <w:rFonts w:ascii="Times New Roman" w:eastAsia="Times New Roman" w:hAnsi="Times New Roman" w:cs="Times New Roman"/>
            <w:sz w:val="24"/>
            <w:szCs w:val="24"/>
          </w:rPr>
          <w:t xml:space="preserve">dominated populations included mostly hybrids with </w:t>
        </w:r>
      </w:ins>
      <w:ins w:id="732" w:author="Arcella" w:date="2020-06-17T16:05:00Z">
        <w:r>
          <w:rPr>
            <w:rFonts w:ascii="Times New Roman" w:eastAsia="Times New Roman" w:hAnsi="Times New Roman" w:cs="Times New Roman"/>
            <w:sz w:val="24"/>
            <w:szCs w:val="24"/>
          </w:rPr>
          <w:t xml:space="preserve">a </w:t>
        </w:r>
      </w:ins>
      <w:ins w:id="733" w:author="Arcella" w:date="2020-06-17T16:01:00Z">
        <w:r w:rsidRPr="00C219E6">
          <w:rPr>
            <w:rFonts w:ascii="Times New Roman" w:eastAsia="Times New Roman" w:hAnsi="Times New Roman" w:cs="Times New Roman"/>
            <w:sz w:val="24"/>
            <w:szCs w:val="24"/>
          </w:rPr>
          <w:t xml:space="preserve">decreased frequency of </w:t>
        </w:r>
      </w:ins>
      <w:ins w:id="734" w:author="Arcella" w:date="2020-06-17T16:05:00Z">
        <w:r>
          <w:rPr>
            <w:rFonts w:ascii="Times New Roman" w:eastAsia="Times New Roman" w:hAnsi="Times New Roman" w:cs="Times New Roman"/>
            <w:sz w:val="24"/>
            <w:szCs w:val="24"/>
          </w:rPr>
          <w:t xml:space="preserve">the </w:t>
        </w:r>
      </w:ins>
      <w:ins w:id="735" w:author="Arcella" w:date="2020-06-17T16:01:00Z">
        <w:r w:rsidRPr="00C219E6">
          <w:rPr>
            <w:rFonts w:ascii="Times New Roman" w:eastAsia="Times New Roman" w:hAnsi="Times New Roman" w:cs="Times New Roman"/>
            <w:sz w:val="24"/>
            <w:szCs w:val="24"/>
          </w:rPr>
          <w:t>T-morphotype</w:t>
        </w:r>
      </w:ins>
      <w:ins w:id="736" w:author="Arcella" w:date="2020-06-17T16:05:00Z">
        <w:r>
          <w:rPr>
            <w:rFonts w:ascii="Times New Roman" w:eastAsia="Times New Roman" w:hAnsi="Times New Roman" w:cs="Times New Roman"/>
            <w:sz w:val="24"/>
            <w:szCs w:val="24"/>
          </w:rPr>
          <w:t xml:space="preserve"> as compared </w:t>
        </w:r>
      </w:ins>
      <w:ins w:id="737" w:author="Arcella" w:date="2020-06-17T16:01:00Z">
        <w:r w:rsidRPr="00C219E6">
          <w:rPr>
            <w:rFonts w:ascii="Times New Roman" w:eastAsia="Times New Roman" w:hAnsi="Times New Roman" w:cs="Times New Roman"/>
            <w:sz w:val="24"/>
            <w:szCs w:val="24"/>
          </w:rPr>
          <w:t xml:space="preserve">to such genotypes in </w:t>
        </w:r>
        <w:proofErr w:type="spellStart"/>
        <w:r w:rsidRPr="00C219E6">
          <w:rPr>
            <w:rFonts w:ascii="Times New Roman" w:eastAsia="Times New Roman" w:hAnsi="Times New Roman" w:cs="Times New Roman"/>
            <w:i/>
            <w:sz w:val="24"/>
            <w:szCs w:val="24"/>
          </w:rPr>
          <w:t>M.trossulus</w:t>
        </w:r>
        <w:proofErr w:type="spellEnd"/>
        <w:r w:rsidRPr="00C219E6">
          <w:rPr>
            <w:rFonts w:ascii="Times New Roman" w:eastAsia="Times New Roman" w:hAnsi="Times New Roman" w:cs="Times New Roman"/>
            <w:sz w:val="24"/>
            <w:szCs w:val="24"/>
          </w:rPr>
          <w:t xml:space="preserve">-dominated populations. </w:t>
        </w:r>
      </w:ins>
      <w:ins w:id="738" w:author="Arcella" w:date="2020-06-17T16:06:00Z">
        <w:r w:rsidRPr="002C1518">
          <w:rPr>
            <w:rFonts w:ascii="Times New Roman" w:eastAsia="Times New Roman" w:hAnsi="Times New Roman" w:cs="Times New Roman"/>
            <w:sz w:val="24"/>
            <w:szCs w:val="24"/>
            <w:highlight w:val="magenta"/>
          </w:rPr>
          <w:t>This is the cause of</w:t>
        </w:r>
        <w:r>
          <w:rPr>
            <w:rFonts w:ascii="Times New Roman" w:eastAsia="Times New Roman" w:hAnsi="Times New Roman" w:cs="Times New Roman"/>
            <w:sz w:val="24"/>
            <w:szCs w:val="24"/>
          </w:rPr>
          <w:t xml:space="preserve"> </w:t>
        </w:r>
      </w:ins>
      <w:ins w:id="739" w:author="Arcella" w:date="2020-06-17T16:01:00Z">
        <w:r w:rsidRPr="00DF570E">
          <w:rPr>
            <w:rFonts w:ascii="Times New Roman" w:eastAsia="Times New Roman" w:hAnsi="Times New Roman" w:cs="Times New Roman"/>
            <w:sz w:val="24"/>
            <w:szCs w:val="24"/>
            <w:highlight w:val="cyan"/>
          </w:rPr>
          <w:t xml:space="preserve">the observed unidirectional variation in </w:t>
        </w:r>
      </w:ins>
      <w:ins w:id="740" w:author="Arcella" w:date="2020-06-17T16:06:00Z">
        <w:r w:rsidRPr="00DF570E">
          <w:rPr>
            <w:rFonts w:ascii="Times New Roman" w:eastAsia="Times New Roman" w:hAnsi="Times New Roman" w:cs="Times New Roman"/>
            <w:sz w:val="24"/>
            <w:szCs w:val="24"/>
            <w:highlight w:val="cyan"/>
          </w:rPr>
          <w:t xml:space="preserve">the </w:t>
        </w:r>
      </w:ins>
      <w:ins w:id="741" w:author="Arcella" w:date="2020-06-17T16:01:00Z">
        <w:r w:rsidRPr="00DF570E">
          <w:rPr>
            <w:rFonts w:ascii="Times New Roman" w:eastAsia="Times New Roman" w:hAnsi="Times New Roman" w:cs="Times New Roman"/>
            <w:sz w:val="24"/>
            <w:szCs w:val="24"/>
            <w:highlight w:val="cyan"/>
          </w:rPr>
          <w:t xml:space="preserve">morphotype frequencies among </w:t>
        </w:r>
        <w:r w:rsidRPr="00DF570E">
          <w:rPr>
            <w:rFonts w:ascii="Times New Roman" w:eastAsia="Times New Roman" w:hAnsi="Times New Roman" w:cs="Times New Roman"/>
            <w:i/>
            <w:sz w:val="24"/>
            <w:szCs w:val="24"/>
            <w:highlight w:val="cyan"/>
          </w:rPr>
          <w:t>M. edulis</w:t>
        </w:r>
        <w:r w:rsidRPr="00DF570E">
          <w:rPr>
            <w:rFonts w:ascii="Times New Roman" w:eastAsia="Times New Roman" w:hAnsi="Times New Roman" w:cs="Times New Roman"/>
            <w:sz w:val="24"/>
            <w:szCs w:val="24"/>
            <w:highlight w:val="cyan"/>
          </w:rPr>
          <w:t xml:space="preserve"> and </w:t>
        </w:r>
        <w:r w:rsidRPr="00DF570E">
          <w:rPr>
            <w:rFonts w:ascii="Times New Roman" w:eastAsia="Times New Roman" w:hAnsi="Times New Roman" w:cs="Times New Roman"/>
            <w:i/>
            <w:sz w:val="24"/>
            <w:szCs w:val="24"/>
            <w:highlight w:val="cyan"/>
          </w:rPr>
          <w:t>M. trossulus</w:t>
        </w:r>
        <w:r w:rsidRPr="00DF570E">
          <w:rPr>
            <w:rFonts w:ascii="Times New Roman" w:eastAsia="Times New Roman" w:hAnsi="Times New Roman" w:cs="Times New Roman"/>
            <w:sz w:val="24"/>
            <w:szCs w:val="24"/>
            <w:highlight w:val="cyan"/>
          </w:rPr>
          <w:t xml:space="preserve"> genotypes with</w:t>
        </w:r>
      </w:ins>
      <w:ins w:id="742" w:author="Arcella" w:date="2020-06-17T16:11:00Z">
        <w:r w:rsidR="00DF570E">
          <w:rPr>
            <w:rFonts w:ascii="Times New Roman" w:eastAsia="Times New Roman" w:hAnsi="Times New Roman" w:cs="Times New Roman"/>
            <w:sz w:val="24"/>
            <w:szCs w:val="24"/>
            <w:highlight w:val="cyan"/>
          </w:rPr>
          <w:t xml:space="preserve"> </w:t>
        </w:r>
        <w:r w:rsidR="00DF570E" w:rsidRPr="00DF570E">
          <w:rPr>
            <w:rFonts w:ascii="Times New Roman" w:eastAsia="Times New Roman" w:hAnsi="Times New Roman" w:cs="Times New Roman"/>
            <w:sz w:val="24"/>
            <w:szCs w:val="24"/>
            <w:highlight w:val="magenta"/>
          </w:rPr>
          <w:t>the changing</w:t>
        </w:r>
      </w:ins>
      <w:ins w:id="743" w:author="Arcella" w:date="2020-06-17T16:01:00Z">
        <w:r w:rsidRPr="00DF570E">
          <w:rPr>
            <w:rFonts w:ascii="Times New Roman" w:eastAsia="Times New Roman" w:hAnsi="Times New Roman" w:cs="Times New Roman"/>
            <w:sz w:val="24"/>
            <w:szCs w:val="24"/>
            <w:highlight w:val="cyan"/>
          </w:rPr>
          <w:t xml:space="preserve"> taxonomic structure of populations.</w:t>
        </w:r>
        <w:r w:rsidRPr="00C219E6">
          <w:rPr>
            <w:rFonts w:ascii="Times New Roman" w:eastAsia="Times New Roman" w:hAnsi="Times New Roman" w:cs="Times New Roman"/>
            <w:sz w:val="24"/>
            <w:szCs w:val="24"/>
          </w:rPr>
          <w:t xml:space="preserve"> </w:t>
        </w:r>
        <w:r w:rsidRPr="00C219E6">
          <w:rPr>
            <w:rFonts w:ascii="Times New Roman" w:eastAsia="Times New Roman" w:hAnsi="Times New Roman" w:cs="Times New Roman"/>
            <w:sz w:val="24"/>
            <w:szCs w:val="24"/>
            <w:highlight w:val="yellow"/>
          </w:rPr>
          <w:t xml:space="preserve">To note, </w:t>
        </w:r>
      </w:ins>
      <w:ins w:id="744" w:author="Arcella" w:date="2020-06-17T16:11:00Z">
        <w:r w:rsidR="00DF570E">
          <w:rPr>
            <w:rFonts w:ascii="Times New Roman" w:eastAsia="Times New Roman" w:hAnsi="Times New Roman" w:cs="Times New Roman"/>
            <w:sz w:val="24"/>
            <w:szCs w:val="24"/>
            <w:highlight w:val="yellow"/>
          </w:rPr>
          <w:t xml:space="preserve">the </w:t>
        </w:r>
      </w:ins>
      <w:ins w:id="745" w:author="Arcella" w:date="2020-06-17T16:01:00Z">
        <w:r w:rsidRPr="00C219E6">
          <w:rPr>
            <w:rFonts w:ascii="Times New Roman" w:eastAsia="Times New Roman" w:hAnsi="Times New Roman" w:cs="Times New Roman"/>
            <w:sz w:val="24"/>
            <w:szCs w:val="24"/>
            <w:highlight w:val="yellow"/>
          </w:rPr>
          <w:t>variation of sensitivity and specificity</w:t>
        </w:r>
      </w:ins>
      <w:ins w:id="746" w:author="Arcella" w:date="2020-06-17T16:11:00Z">
        <w:r w:rsidR="00DF570E">
          <w:rPr>
            <w:rFonts w:ascii="Times New Roman" w:eastAsia="Times New Roman" w:hAnsi="Times New Roman" w:cs="Times New Roman"/>
            <w:sz w:val="24"/>
            <w:szCs w:val="24"/>
            <w:highlight w:val="yellow"/>
          </w:rPr>
          <w:t xml:space="preserve"> of</w:t>
        </w:r>
        <w:r w:rsidR="00DF570E" w:rsidRPr="00C219E6">
          <w:rPr>
            <w:rFonts w:ascii="Times New Roman" w:eastAsia="Times New Roman" w:hAnsi="Times New Roman" w:cs="Times New Roman"/>
            <w:sz w:val="24"/>
            <w:szCs w:val="24"/>
            <w:highlight w:val="yellow"/>
          </w:rPr>
          <w:t xml:space="preserve"> clinical diagnostic tests</w:t>
        </w:r>
      </w:ins>
      <w:ins w:id="747" w:author="Arcella" w:date="2020-06-17T16:01:00Z">
        <w:r w:rsidRPr="00C219E6">
          <w:rPr>
            <w:rFonts w:ascii="Times New Roman" w:eastAsia="Times New Roman" w:hAnsi="Times New Roman" w:cs="Times New Roman"/>
            <w:sz w:val="24"/>
            <w:szCs w:val="24"/>
            <w:highlight w:val="yellow"/>
          </w:rPr>
          <w:t xml:space="preserve"> with </w:t>
        </w:r>
      </w:ins>
      <w:ins w:id="748" w:author="Arcella" w:date="2020-06-17T16:11:00Z">
        <w:r w:rsidR="00DF570E" w:rsidRPr="00DF570E">
          <w:rPr>
            <w:rFonts w:ascii="Times New Roman" w:eastAsia="Times New Roman" w:hAnsi="Times New Roman" w:cs="Times New Roman"/>
            <w:sz w:val="24"/>
            <w:szCs w:val="24"/>
            <w:highlight w:val="magenta"/>
          </w:rPr>
          <w:t xml:space="preserve">the changing </w:t>
        </w:r>
      </w:ins>
      <w:ins w:id="749" w:author="Arcella" w:date="2020-06-17T16:01:00Z">
        <w:r w:rsidRPr="00C219E6">
          <w:rPr>
            <w:rFonts w:ascii="Times New Roman" w:eastAsia="Times New Roman" w:hAnsi="Times New Roman" w:cs="Times New Roman"/>
            <w:sz w:val="24"/>
            <w:szCs w:val="24"/>
            <w:highlight w:val="yellow"/>
          </w:rPr>
          <w:t>disease prevalence is often observed (</w:t>
        </w:r>
        <w:proofErr w:type="spellStart"/>
        <w:r w:rsidRPr="00C219E6">
          <w:rPr>
            <w:rFonts w:ascii="Times New Roman" w:eastAsia="Times New Roman" w:hAnsi="Times New Roman" w:cs="Times New Roman"/>
            <w:sz w:val="24"/>
            <w:szCs w:val="24"/>
            <w:highlight w:val="yellow"/>
          </w:rPr>
          <w:t>Leeflang</w:t>
        </w:r>
        <w:proofErr w:type="spellEnd"/>
        <w:r w:rsidRPr="00C219E6">
          <w:rPr>
            <w:rFonts w:ascii="Times New Roman" w:eastAsia="Times New Roman" w:hAnsi="Times New Roman" w:cs="Times New Roman"/>
            <w:sz w:val="24"/>
            <w:szCs w:val="24"/>
            <w:highlight w:val="yellow"/>
          </w:rPr>
          <w:t xml:space="preserve"> et al. 2009, 2013). For </w:t>
        </w:r>
      </w:ins>
      <w:ins w:id="750" w:author="Arcella" w:date="2020-06-17T16:11:00Z">
        <w:r w:rsidR="00DF570E">
          <w:rPr>
            <w:rFonts w:ascii="Times New Roman" w:eastAsia="Times New Roman" w:hAnsi="Times New Roman" w:cs="Times New Roman"/>
            <w:sz w:val="24"/>
            <w:szCs w:val="24"/>
            <w:highlight w:val="yellow"/>
          </w:rPr>
          <w:t>in</w:t>
        </w:r>
      </w:ins>
      <w:ins w:id="751" w:author="Arcella" w:date="2020-06-17T16:12:00Z">
        <w:r w:rsidR="00DF570E">
          <w:rPr>
            <w:rFonts w:ascii="Times New Roman" w:eastAsia="Times New Roman" w:hAnsi="Times New Roman" w:cs="Times New Roman"/>
            <w:sz w:val="24"/>
            <w:szCs w:val="24"/>
            <w:highlight w:val="yellow"/>
          </w:rPr>
          <w:t>s</w:t>
        </w:r>
      </w:ins>
      <w:ins w:id="752" w:author="Arcella" w:date="2020-06-17T16:11:00Z">
        <w:r w:rsidR="00DF570E">
          <w:rPr>
            <w:rFonts w:ascii="Times New Roman" w:eastAsia="Times New Roman" w:hAnsi="Times New Roman" w:cs="Times New Roman"/>
            <w:sz w:val="24"/>
            <w:szCs w:val="24"/>
            <w:highlight w:val="yellow"/>
          </w:rPr>
          <w:t>tance</w:t>
        </w:r>
      </w:ins>
      <w:ins w:id="753" w:author="Arcella" w:date="2020-06-17T16:01:00Z">
        <w:r w:rsidRPr="00C219E6">
          <w:rPr>
            <w:rFonts w:ascii="Times New Roman" w:eastAsia="Times New Roman" w:hAnsi="Times New Roman" w:cs="Times New Roman"/>
            <w:sz w:val="24"/>
            <w:szCs w:val="24"/>
            <w:highlight w:val="yellow"/>
          </w:rPr>
          <w:t xml:space="preserve">, </w:t>
        </w:r>
      </w:ins>
      <w:ins w:id="754" w:author="Arcella" w:date="2020-06-17T16:12:00Z">
        <w:r w:rsidR="00DF570E" w:rsidRPr="00DF570E">
          <w:rPr>
            <w:rFonts w:ascii="Times New Roman" w:eastAsia="Times New Roman" w:hAnsi="Times New Roman" w:cs="Times New Roman"/>
            <w:sz w:val="24"/>
            <w:szCs w:val="24"/>
            <w:highlight w:val="magenta"/>
          </w:rPr>
          <w:t xml:space="preserve">a test is likely to perform better </w:t>
        </w:r>
      </w:ins>
      <w:ins w:id="755" w:author="Arcella" w:date="2020-06-17T16:01:00Z">
        <w:r w:rsidRPr="00DF570E">
          <w:rPr>
            <w:rFonts w:ascii="Times New Roman" w:eastAsia="Times New Roman" w:hAnsi="Times New Roman" w:cs="Times New Roman"/>
            <w:sz w:val="24"/>
            <w:szCs w:val="24"/>
            <w:highlight w:val="magenta"/>
          </w:rPr>
          <w:t>a patient population with a higher disease prevalence</w:t>
        </w:r>
      </w:ins>
      <w:ins w:id="756" w:author="Arcella" w:date="2020-06-17T16:12:00Z">
        <w:r w:rsidR="00DF570E">
          <w:rPr>
            <w:rFonts w:ascii="Times New Roman" w:eastAsia="Times New Roman" w:hAnsi="Times New Roman" w:cs="Times New Roman"/>
            <w:sz w:val="24"/>
            <w:szCs w:val="24"/>
            <w:highlight w:val="yellow"/>
          </w:rPr>
          <w:t>, which</w:t>
        </w:r>
      </w:ins>
      <w:ins w:id="757" w:author="Arcella" w:date="2020-06-17T16:01:00Z">
        <w:r w:rsidRPr="00C219E6">
          <w:rPr>
            <w:rFonts w:ascii="Times New Roman" w:eastAsia="Times New Roman" w:hAnsi="Times New Roman" w:cs="Times New Roman"/>
            <w:sz w:val="24"/>
            <w:szCs w:val="24"/>
            <w:highlight w:val="yellow"/>
          </w:rPr>
          <w:t xml:space="preserve"> may include more severely diseased patients</w:t>
        </w:r>
      </w:ins>
      <w:ins w:id="758" w:author="Arcella" w:date="2020-06-17T16:12:00Z">
        <w:r w:rsidR="00DF570E">
          <w:rPr>
            <w:rFonts w:ascii="Times New Roman" w:eastAsia="Times New Roman" w:hAnsi="Times New Roman" w:cs="Times New Roman"/>
            <w:sz w:val="24"/>
            <w:szCs w:val="24"/>
            <w:highlight w:val="yellow"/>
          </w:rPr>
          <w:t xml:space="preserve"> </w:t>
        </w:r>
      </w:ins>
      <w:ins w:id="759" w:author="Arcella" w:date="2020-06-17T16:01:00Z">
        <w:r w:rsidRPr="00C219E6">
          <w:rPr>
            <w:rFonts w:ascii="Times New Roman" w:eastAsia="Times New Roman" w:hAnsi="Times New Roman" w:cs="Times New Roman"/>
            <w:sz w:val="24"/>
            <w:szCs w:val="24"/>
            <w:highlight w:val="yellow"/>
          </w:rPr>
          <w:t>(</w:t>
        </w:r>
        <w:proofErr w:type="spellStart"/>
        <w:r w:rsidRPr="00C219E6">
          <w:rPr>
            <w:rFonts w:ascii="Times New Roman" w:eastAsia="Times New Roman" w:hAnsi="Times New Roman" w:cs="Times New Roman"/>
            <w:sz w:val="24"/>
            <w:szCs w:val="24"/>
            <w:highlight w:val="yellow"/>
          </w:rPr>
          <w:t>Leeflang</w:t>
        </w:r>
        <w:proofErr w:type="spellEnd"/>
        <w:r w:rsidRPr="00C219E6">
          <w:rPr>
            <w:rFonts w:ascii="Times New Roman" w:eastAsia="Times New Roman" w:hAnsi="Times New Roman" w:cs="Times New Roman"/>
            <w:sz w:val="24"/>
            <w:szCs w:val="24"/>
            <w:highlight w:val="yellow"/>
          </w:rPr>
          <w:t xml:space="preserve"> et al. 2009).</w:t>
        </w:r>
        <w:r w:rsidRPr="00C219E6">
          <w:rPr>
            <w:rFonts w:ascii="Times New Roman" w:eastAsia="Times New Roman" w:hAnsi="Times New Roman" w:cs="Times New Roman"/>
            <w:sz w:val="24"/>
            <w:szCs w:val="24"/>
          </w:rPr>
          <w:t xml:space="preserve">   </w:t>
        </w:r>
      </w:ins>
      <w:del w:id="760" w:author="Arcella" w:date="2020-06-17T16:13:00Z">
        <w:r w:rsidR="00AB1555" w:rsidRPr="00C219E6" w:rsidDel="00DF570E">
          <w:rPr>
            <w:rFonts w:ascii="Times New Roman" w:eastAsia="Times New Roman" w:hAnsi="Times New Roman" w:cs="Times New Roman"/>
            <w:sz w:val="24"/>
            <w:szCs w:val="24"/>
          </w:rPr>
          <w:delText xml:space="preserve">   </w:delText>
        </w:r>
      </w:del>
    </w:p>
    <w:customXmlDelRangeStart w:id="761" w:author="Arcella" w:date="2020-06-17T16:13:00Z"/>
    <w:sdt>
      <w:sdtPr>
        <w:rPr>
          <w:rFonts w:ascii="Times New Roman" w:hAnsi="Times New Roman" w:cs="Times New Roman"/>
        </w:rPr>
        <w:tag w:val="goog_rdk_3"/>
        <w:id w:val="1109624369"/>
      </w:sdtPr>
      <w:sdtEndPr/>
      <w:sdtContent>
        <w:customXmlDelRangeEnd w:id="761"/>
        <w:p w14:paraId="0000000C" w14:textId="0C1296ED" w:rsidR="0022369C" w:rsidRPr="00C219E6" w:rsidDel="002C1518" w:rsidRDefault="00482520">
          <w:pPr>
            <w:spacing w:line="360" w:lineRule="auto"/>
            <w:rPr>
              <w:del w:id="762" w:author="Arcella" w:date="2020-06-17T16:01:00Z"/>
              <w:rFonts w:ascii="Times New Roman" w:eastAsia="Times New Roman" w:hAnsi="Times New Roman" w:cs="Times New Roman"/>
              <w:sz w:val="24"/>
              <w:szCs w:val="24"/>
            </w:rPr>
          </w:pPr>
          <w:customXmlDelRangeStart w:id="763" w:author="Arcella" w:date="2020-06-17T16:01:00Z"/>
          <w:sdt>
            <w:sdtPr>
              <w:rPr>
                <w:rFonts w:ascii="Times New Roman" w:hAnsi="Times New Roman" w:cs="Times New Roman"/>
              </w:rPr>
              <w:tag w:val="goog_rdk_2"/>
              <w:id w:val="-1178275415"/>
            </w:sdtPr>
            <w:sdtEndPr/>
            <w:sdtContent>
              <w:customXmlDelRangeEnd w:id="763"/>
              <w:customXmlDelRangeStart w:id="764" w:author="Arcella" w:date="2020-06-17T16:01:00Z"/>
            </w:sdtContent>
          </w:sdt>
          <w:customXmlDelRangeEnd w:id="764"/>
        </w:p>
        <w:customXmlDelRangeStart w:id="765" w:author="Arcella" w:date="2020-06-17T16:13:00Z"/>
      </w:sdtContent>
    </w:sdt>
    <w:customXmlDelRangeEnd w:id="765"/>
    <w:p w14:paraId="0000000D" w14:textId="77777777" w:rsidR="0022369C" w:rsidRPr="00AB1555" w:rsidRDefault="00AB1555">
      <w:pPr>
        <w:spacing w:line="360" w:lineRule="auto"/>
        <w:rPr>
          <w:rFonts w:ascii="Times New Roman" w:eastAsia="Times New Roman" w:hAnsi="Times New Roman" w:cs="Times New Roman"/>
          <w:b/>
          <w:color w:val="4F6228" w:themeColor="accent3" w:themeShade="80"/>
          <w:sz w:val="24"/>
          <w:szCs w:val="24"/>
        </w:rPr>
      </w:pPr>
      <w:r w:rsidRPr="00AB1555">
        <w:rPr>
          <w:rFonts w:ascii="Times New Roman" w:eastAsia="Times New Roman" w:hAnsi="Times New Roman" w:cs="Times New Roman"/>
          <w:b/>
          <w:color w:val="4F6228" w:themeColor="accent3" w:themeShade="80"/>
          <w:sz w:val="24"/>
          <w:szCs w:val="24"/>
        </w:rPr>
        <w:t>Applications of morphotype test</w:t>
      </w:r>
    </w:p>
    <w:p w14:paraId="0000000E" w14:textId="4BA6FF29" w:rsidR="0022369C" w:rsidRDefault="00AB1555">
      <w:pPr>
        <w:spacing w:line="360" w:lineRule="auto"/>
        <w:rPr>
          <w:ins w:id="766" w:author="Arcella" w:date="2020-06-17T16:30:00Z"/>
          <w:rFonts w:ascii="Times New Roman" w:eastAsia="Times New Roman" w:hAnsi="Times New Roman" w:cs="Times New Roman"/>
          <w:color w:val="4F6228" w:themeColor="accent3" w:themeShade="80"/>
          <w:sz w:val="24"/>
          <w:szCs w:val="24"/>
        </w:rPr>
      </w:pPr>
      <w:r w:rsidRPr="00AB1555">
        <w:rPr>
          <w:rFonts w:ascii="Times New Roman" w:eastAsia="Times New Roman" w:hAnsi="Times New Roman" w:cs="Times New Roman"/>
          <w:color w:val="4F6228" w:themeColor="accent3" w:themeShade="80"/>
          <w:sz w:val="24"/>
          <w:szCs w:val="24"/>
        </w:rPr>
        <w:t xml:space="preserve">We consider </w:t>
      </w:r>
      <w:r w:rsidRPr="00987EAB">
        <w:rPr>
          <w:rFonts w:ascii="Times New Roman" w:eastAsia="Times New Roman" w:hAnsi="Times New Roman" w:cs="Times New Roman"/>
          <w:color w:val="4F6228" w:themeColor="accent3" w:themeShade="80"/>
          <w:sz w:val="24"/>
          <w:szCs w:val="24"/>
          <w:highlight w:val="magenta"/>
        </w:rPr>
        <w:t>four</w:t>
      </w:r>
      <w:ins w:id="767" w:author="Arcella" w:date="2020-06-17T16:29:00Z">
        <w:r w:rsidR="00987EAB">
          <w:rPr>
            <w:rFonts w:ascii="Times New Roman" w:eastAsia="Times New Roman" w:hAnsi="Times New Roman" w:cs="Times New Roman"/>
            <w:color w:val="4F6228" w:themeColor="accent3" w:themeShade="80"/>
            <w:sz w:val="24"/>
            <w:szCs w:val="24"/>
          </w:rPr>
          <w:t xml:space="preserve"> </w:t>
        </w:r>
        <w:r w:rsidR="00987EAB">
          <w:rPr>
            <w:rFonts w:ascii="Times New Roman" w:eastAsia="Times New Roman" w:hAnsi="Times New Roman" w:cs="Times New Roman"/>
            <w:color w:val="4F6228" w:themeColor="accent3" w:themeShade="80"/>
            <w:sz w:val="24"/>
            <w:szCs w:val="24"/>
            <w:lang w:val="ru-RU"/>
          </w:rPr>
          <w:t>а почему их дальше три?</w:t>
        </w:r>
      </w:ins>
      <w:r w:rsidRPr="00AB1555">
        <w:rPr>
          <w:rFonts w:ascii="Times New Roman" w:eastAsia="Times New Roman" w:hAnsi="Times New Roman" w:cs="Times New Roman"/>
          <w:color w:val="4F6228" w:themeColor="accent3" w:themeShade="80"/>
          <w:sz w:val="24"/>
          <w:szCs w:val="24"/>
        </w:rPr>
        <w:t xml:space="preserve"> fields where the morphotype test could be universally useful as a cheap alternative of genotyping: (1) </w:t>
      </w:r>
      <w:r w:rsidRPr="00987EAB">
        <w:rPr>
          <w:rFonts w:ascii="Times New Roman" w:eastAsia="Times New Roman" w:hAnsi="Times New Roman" w:cs="Times New Roman"/>
          <w:color w:val="4F6228" w:themeColor="accent3" w:themeShade="80"/>
          <w:sz w:val="24"/>
          <w:szCs w:val="24"/>
          <w:highlight w:val="magenta"/>
        </w:rPr>
        <w:t>monitoring</w:t>
      </w:r>
      <w:r w:rsidRPr="00AB1555">
        <w:rPr>
          <w:rFonts w:ascii="Times New Roman" w:eastAsia="Times New Roman" w:hAnsi="Times New Roman" w:cs="Times New Roman"/>
          <w:color w:val="4F6228" w:themeColor="accent3" w:themeShade="80"/>
          <w:sz w:val="24"/>
          <w:szCs w:val="24"/>
        </w:rPr>
        <w:t xml:space="preserve"> of taxonomic structure of commercial populations and wild </w:t>
      </w:r>
      <w:r w:rsidRPr="00987EAB">
        <w:rPr>
          <w:rFonts w:ascii="Times New Roman" w:eastAsia="Times New Roman" w:hAnsi="Times New Roman" w:cs="Times New Roman"/>
          <w:color w:val="4F6228" w:themeColor="accent3" w:themeShade="80"/>
          <w:sz w:val="24"/>
          <w:szCs w:val="24"/>
          <w:highlight w:val="magenta"/>
        </w:rPr>
        <w:t>monitored</w:t>
      </w:r>
      <w:r w:rsidRPr="00AB1555">
        <w:rPr>
          <w:rFonts w:ascii="Times New Roman" w:eastAsia="Times New Roman" w:hAnsi="Times New Roman" w:cs="Times New Roman"/>
          <w:color w:val="4F6228" w:themeColor="accent3" w:themeShade="80"/>
          <w:sz w:val="24"/>
          <w:szCs w:val="24"/>
        </w:rPr>
        <w:t xml:space="preserve"> populations like used in the “mussel watch” contaminant monitoring programs (deviations in morphotype frequencies could be a warning of taxonomic change), (2) mapping of species distribution (detailed mapping could require numerous samples due to usually high </w:t>
      </w:r>
      <w:proofErr w:type="spellStart"/>
      <w:r w:rsidRPr="00AB1555">
        <w:rPr>
          <w:rFonts w:ascii="Times New Roman" w:eastAsia="Times New Roman" w:hAnsi="Times New Roman" w:cs="Times New Roman"/>
          <w:color w:val="4F6228" w:themeColor="accent3" w:themeShade="80"/>
          <w:sz w:val="24"/>
          <w:szCs w:val="24"/>
        </w:rPr>
        <w:t>mosaicism</w:t>
      </w:r>
      <w:proofErr w:type="spellEnd"/>
      <w:r w:rsidRPr="00AB1555">
        <w:rPr>
          <w:rFonts w:ascii="Times New Roman" w:eastAsia="Times New Roman" w:hAnsi="Times New Roman" w:cs="Times New Roman"/>
          <w:color w:val="4F6228" w:themeColor="accent3" w:themeShade="80"/>
          <w:sz w:val="24"/>
          <w:szCs w:val="24"/>
        </w:rPr>
        <w:t xml:space="preserve"> in distribution of species in contact zones, see Katolikova et al. 2016 and references therein), (3) interpretation of taxonomic structure of natural history collections the same as any samples of dead shells like empty shells some mussel predators leave behind.</w:t>
      </w:r>
    </w:p>
    <w:p w14:paraId="15F02E89" w14:textId="0678C84C" w:rsidR="00987EAB" w:rsidRPr="00987EAB" w:rsidRDefault="00987EAB">
      <w:pPr>
        <w:spacing w:line="360" w:lineRule="auto"/>
        <w:rPr>
          <w:rFonts w:ascii="Times New Roman" w:eastAsia="Times New Roman" w:hAnsi="Times New Roman" w:cs="Times New Roman"/>
          <w:color w:val="4F6228" w:themeColor="accent3" w:themeShade="80"/>
          <w:sz w:val="24"/>
          <w:szCs w:val="24"/>
          <w:lang w:val="ru-RU"/>
        </w:rPr>
      </w:pPr>
      <w:ins w:id="768" w:author="Arcella" w:date="2020-06-17T16:30:00Z">
        <w:r>
          <w:rPr>
            <w:rFonts w:ascii="Times New Roman" w:eastAsia="Times New Roman" w:hAnsi="Times New Roman" w:cs="Times New Roman"/>
            <w:color w:val="4F6228" w:themeColor="accent3" w:themeShade="80"/>
            <w:sz w:val="24"/>
            <w:szCs w:val="24"/>
            <w:lang w:val="ru-RU"/>
          </w:rPr>
          <w:t>Я понимаю желание изложить по пунктам, но тут получается, что весь абзац — одно предложение, это не годится.</w:t>
        </w:r>
      </w:ins>
    </w:p>
    <w:p w14:paraId="6ECB81BA" w14:textId="694397E6" w:rsidR="00DF570E" w:rsidRPr="00AB1555" w:rsidRDefault="00987EAB" w:rsidP="00DF570E">
      <w:pPr>
        <w:spacing w:line="360" w:lineRule="auto"/>
        <w:rPr>
          <w:ins w:id="769" w:author="Arcella" w:date="2020-06-17T16:13:00Z"/>
          <w:rFonts w:ascii="Times New Roman" w:eastAsia="Times New Roman" w:hAnsi="Times New Roman" w:cs="Times New Roman"/>
          <w:color w:val="4F6228" w:themeColor="accent3" w:themeShade="80"/>
          <w:sz w:val="24"/>
          <w:szCs w:val="24"/>
        </w:rPr>
      </w:pPr>
      <w:ins w:id="770" w:author="Arcella" w:date="2020-06-17T16:25:00Z">
        <w:r>
          <w:rPr>
            <w:rFonts w:ascii="Times New Roman" w:eastAsia="Times New Roman" w:hAnsi="Times New Roman" w:cs="Times New Roman"/>
            <w:color w:val="4F6228" w:themeColor="accent3" w:themeShade="80"/>
            <w:sz w:val="24"/>
            <w:szCs w:val="24"/>
          </w:rPr>
          <w:t xml:space="preserve">In our opinion, </w:t>
        </w:r>
      </w:ins>
      <w:ins w:id="771" w:author="Arcella" w:date="2020-06-17T16:13:00Z">
        <w:r w:rsidR="00DF570E" w:rsidRPr="00AB1555">
          <w:rPr>
            <w:rFonts w:ascii="Times New Roman" w:eastAsia="Times New Roman" w:hAnsi="Times New Roman" w:cs="Times New Roman"/>
            <w:color w:val="4F6228" w:themeColor="accent3" w:themeShade="80"/>
            <w:sz w:val="24"/>
            <w:szCs w:val="24"/>
          </w:rPr>
          <w:t xml:space="preserve">the morphotype test </w:t>
        </w:r>
      </w:ins>
      <w:ins w:id="772" w:author="Arcella" w:date="2020-06-17T16:26:00Z">
        <w:r>
          <w:rPr>
            <w:rFonts w:ascii="Times New Roman" w:eastAsia="Times New Roman" w:hAnsi="Times New Roman" w:cs="Times New Roman"/>
            <w:color w:val="4F6228" w:themeColor="accent3" w:themeShade="80"/>
            <w:sz w:val="24"/>
            <w:szCs w:val="24"/>
          </w:rPr>
          <w:t xml:space="preserve">can </w:t>
        </w:r>
      </w:ins>
      <w:ins w:id="773" w:author="Arcella" w:date="2020-06-17T16:13:00Z">
        <w:r w:rsidR="00DF570E" w:rsidRPr="00AB1555">
          <w:rPr>
            <w:rFonts w:ascii="Times New Roman" w:eastAsia="Times New Roman" w:hAnsi="Times New Roman" w:cs="Times New Roman"/>
            <w:color w:val="4F6228" w:themeColor="accent3" w:themeShade="80"/>
            <w:sz w:val="24"/>
            <w:szCs w:val="24"/>
          </w:rPr>
          <w:t xml:space="preserve">be </w:t>
        </w:r>
      </w:ins>
      <w:ins w:id="774" w:author="Arcella" w:date="2020-06-17T16:32:00Z">
        <w:r>
          <w:rPr>
            <w:rFonts w:ascii="Times New Roman" w:eastAsia="Times New Roman" w:hAnsi="Times New Roman" w:cs="Times New Roman"/>
            <w:color w:val="4F6228" w:themeColor="accent3" w:themeShade="80"/>
            <w:sz w:val="24"/>
            <w:szCs w:val="24"/>
          </w:rPr>
          <w:t xml:space="preserve">universally applied </w:t>
        </w:r>
      </w:ins>
      <w:ins w:id="775" w:author="Arcella" w:date="2020-06-17T16:13:00Z">
        <w:r w:rsidR="003D2D0D">
          <w:rPr>
            <w:rFonts w:ascii="Times New Roman" w:eastAsia="Times New Roman" w:hAnsi="Times New Roman" w:cs="Times New Roman"/>
            <w:color w:val="4F6228" w:themeColor="accent3" w:themeShade="80"/>
            <w:sz w:val="24"/>
            <w:szCs w:val="24"/>
          </w:rPr>
          <w:t>as a</w:t>
        </w:r>
      </w:ins>
      <w:ins w:id="776" w:author="Arcella" w:date="2020-06-17T16:36:00Z">
        <w:r w:rsidR="003D2D0D">
          <w:rPr>
            <w:rFonts w:ascii="Times New Roman" w:eastAsia="Times New Roman" w:hAnsi="Times New Roman" w:cs="Times New Roman"/>
            <w:color w:val="4F6228" w:themeColor="accent3" w:themeShade="80"/>
            <w:sz w:val="24"/>
            <w:szCs w:val="24"/>
          </w:rPr>
          <w:t xml:space="preserve">n </w:t>
        </w:r>
      </w:ins>
      <w:ins w:id="777" w:author="Arcella" w:date="2020-06-17T16:13:00Z">
        <w:r w:rsidR="00DF570E" w:rsidRPr="00AB1555">
          <w:rPr>
            <w:rFonts w:ascii="Times New Roman" w:eastAsia="Times New Roman" w:hAnsi="Times New Roman" w:cs="Times New Roman"/>
            <w:color w:val="4F6228" w:themeColor="accent3" w:themeShade="80"/>
            <w:sz w:val="24"/>
            <w:szCs w:val="24"/>
          </w:rPr>
          <w:t xml:space="preserve">alternative </w:t>
        </w:r>
      </w:ins>
      <w:ins w:id="778" w:author="Arcella" w:date="2020-06-17T16:36:00Z">
        <w:r w:rsidR="003D2D0D">
          <w:rPr>
            <w:rFonts w:ascii="Times New Roman" w:eastAsia="Times New Roman" w:hAnsi="Times New Roman" w:cs="Times New Roman"/>
            <w:color w:val="4F6228" w:themeColor="accent3" w:themeShade="80"/>
            <w:sz w:val="24"/>
            <w:szCs w:val="24"/>
          </w:rPr>
          <w:t xml:space="preserve">to </w:t>
        </w:r>
      </w:ins>
      <w:ins w:id="779" w:author="Arcella" w:date="2020-06-17T16:13:00Z">
        <w:r w:rsidR="00DF570E" w:rsidRPr="00AB1555">
          <w:rPr>
            <w:rFonts w:ascii="Times New Roman" w:eastAsia="Times New Roman" w:hAnsi="Times New Roman" w:cs="Times New Roman"/>
            <w:color w:val="4F6228" w:themeColor="accent3" w:themeShade="80"/>
            <w:sz w:val="24"/>
            <w:szCs w:val="24"/>
          </w:rPr>
          <w:t>genotyping</w:t>
        </w:r>
      </w:ins>
      <w:ins w:id="780" w:author="Arcella" w:date="2020-06-17T16:26:00Z">
        <w:r>
          <w:rPr>
            <w:rFonts w:ascii="Times New Roman" w:eastAsia="Times New Roman" w:hAnsi="Times New Roman" w:cs="Times New Roman"/>
            <w:color w:val="4F6228" w:themeColor="accent3" w:themeShade="80"/>
            <w:sz w:val="24"/>
            <w:szCs w:val="24"/>
          </w:rPr>
          <w:t xml:space="preserve"> in</w:t>
        </w:r>
      </w:ins>
      <w:ins w:id="781" w:author="Arcella" w:date="2020-06-17T16:25:00Z">
        <w:r>
          <w:rPr>
            <w:rFonts w:ascii="Times New Roman" w:eastAsia="Times New Roman" w:hAnsi="Times New Roman" w:cs="Times New Roman"/>
            <w:color w:val="4F6228" w:themeColor="accent3" w:themeShade="80"/>
            <w:sz w:val="24"/>
            <w:szCs w:val="24"/>
          </w:rPr>
          <w:t xml:space="preserve"> </w:t>
        </w:r>
      </w:ins>
      <w:ins w:id="782" w:author="Arcella" w:date="2020-06-17T16:29:00Z">
        <w:r>
          <w:rPr>
            <w:rFonts w:ascii="Times New Roman" w:eastAsia="Times New Roman" w:hAnsi="Times New Roman" w:cs="Times New Roman"/>
            <w:color w:val="4F6228" w:themeColor="accent3" w:themeShade="80"/>
            <w:sz w:val="24"/>
            <w:szCs w:val="24"/>
            <w:lang w:val="en-GB"/>
          </w:rPr>
          <w:t>three</w:t>
        </w:r>
      </w:ins>
      <w:ins w:id="783" w:author="Arcella" w:date="2020-06-17T16:25:00Z">
        <w:r w:rsidRPr="00AB1555">
          <w:rPr>
            <w:rFonts w:ascii="Times New Roman" w:eastAsia="Times New Roman" w:hAnsi="Times New Roman" w:cs="Times New Roman"/>
            <w:color w:val="4F6228" w:themeColor="accent3" w:themeShade="80"/>
            <w:sz w:val="24"/>
            <w:szCs w:val="24"/>
          </w:rPr>
          <w:t xml:space="preserve"> fields</w:t>
        </w:r>
      </w:ins>
      <w:ins w:id="784" w:author="Arcella" w:date="2020-06-17T16:30:00Z">
        <w:r>
          <w:rPr>
            <w:rFonts w:ascii="Times New Roman" w:eastAsia="Times New Roman" w:hAnsi="Times New Roman" w:cs="Times New Roman"/>
            <w:color w:val="4F6228" w:themeColor="accent3" w:themeShade="80"/>
            <w:sz w:val="24"/>
            <w:szCs w:val="24"/>
            <w:lang w:val="en-GB"/>
          </w:rPr>
          <w:t>. Firstly, it can be used for</w:t>
        </w:r>
      </w:ins>
      <w:ins w:id="785" w:author="Arcella" w:date="2020-06-17T16:13:00Z">
        <w:r w:rsidR="00DF570E" w:rsidRPr="00AB1555">
          <w:rPr>
            <w:rFonts w:ascii="Times New Roman" w:eastAsia="Times New Roman" w:hAnsi="Times New Roman" w:cs="Times New Roman"/>
            <w:color w:val="4F6228" w:themeColor="accent3" w:themeShade="80"/>
            <w:sz w:val="24"/>
            <w:szCs w:val="24"/>
          </w:rPr>
          <w:t xml:space="preserve"> </w:t>
        </w:r>
        <w:r>
          <w:rPr>
            <w:rFonts w:ascii="Times New Roman" w:eastAsia="Times New Roman" w:hAnsi="Times New Roman" w:cs="Times New Roman"/>
            <w:color w:val="4F6228" w:themeColor="accent3" w:themeShade="80"/>
            <w:sz w:val="24"/>
            <w:szCs w:val="24"/>
          </w:rPr>
          <w:t>monitoring</w:t>
        </w:r>
      </w:ins>
      <w:ins w:id="786" w:author="Arcella" w:date="2020-06-17T16:31:00Z">
        <w:r>
          <w:rPr>
            <w:rFonts w:ascii="Times New Roman" w:eastAsia="Times New Roman" w:hAnsi="Times New Roman" w:cs="Times New Roman"/>
            <w:color w:val="4F6228" w:themeColor="accent3" w:themeShade="80"/>
            <w:sz w:val="24"/>
            <w:szCs w:val="24"/>
          </w:rPr>
          <w:t xml:space="preserve"> </w:t>
        </w:r>
      </w:ins>
      <w:ins w:id="787" w:author="Arcella" w:date="2020-06-17T16:26:00Z">
        <w:r>
          <w:rPr>
            <w:rFonts w:ascii="Times New Roman" w:eastAsia="Times New Roman" w:hAnsi="Times New Roman" w:cs="Times New Roman"/>
            <w:color w:val="4F6228" w:themeColor="accent3" w:themeShade="80"/>
            <w:sz w:val="24"/>
            <w:szCs w:val="24"/>
          </w:rPr>
          <w:t xml:space="preserve">the </w:t>
        </w:r>
      </w:ins>
      <w:ins w:id="788" w:author="Arcella" w:date="2020-06-17T16:13:00Z">
        <w:r w:rsidR="00DF570E" w:rsidRPr="00AB1555">
          <w:rPr>
            <w:rFonts w:ascii="Times New Roman" w:eastAsia="Times New Roman" w:hAnsi="Times New Roman" w:cs="Times New Roman"/>
            <w:color w:val="4F6228" w:themeColor="accent3" w:themeShade="80"/>
            <w:sz w:val="24"/>
            <w:szCs w:val="24"/>
          </w:rPr>
          <w:t xml:space="preserve">taxonomic structure of </w:t>
        </w:r>
        <w:r w:rsidR="00DF570E" w:rsidRPr="00987EAB">
          <w:rPr>
            <w:rFonts w:ascii="Times New Roman" w:eastAsia="Times New Roman" w:hAnsi="Times New Roman" w:cs="Times New Roman"/>
            <w:color w:val="4F6228" w:themeColor="accent3" w:themeShade="80"/>
            <w:sz w:val="24"/>
            <w:szCs w:val="24"/>
            <w:highlight w:val="magenta"/>
          </w:rPr>
          <w:t>commercial</w:t>
        </w:r>
      </w:ins>
      <w:ins w:id="789" w:author="Arcella" w:date="2020-06-17T16:28:00Z">
        <w:r w:rsidRPr="00987EAB">
          <w:rPr>
            <w:rFonts w:ascii="Times New Roman" w:eastAsia="Times New Roman" w:hAnsi="Times New Roman" w:cs="Times New Roman"/>
            <w:color w:val="4F6228" w:themeColor="accent3" w:themeShade="80"/>
            <w:sz w:val="24"/>
            <w:szCs w:val="24"/>
            <w:highlight w:val="magenta"/>
            <w:lang w:val="ru-RU"/>
          </w:rPr>
          <w:t xml:space="preserve"> </w:t>
        </w:r>
        <w:r w:rsidRPr="00987EAB">
          <w:rPr>
            <w:rFonts w:ascii="Times New Roman" w:eastAsia="Times New Roman" w:hAnsi="Times New Roman" w:cs="Times New Roman"/>
            <w:color w:val="4F6228" w:themeColor="accent3" w:themeShade="80"/>
            <w:sz w:val="24"/>
            <w:szCs w:val="24"/>
            <w:highlight w:val="magenta"/>
            <w:lang w:val="en-GB"/>
          </w:rPr>
          <w:t>and wild</w:t>
        </w:r>
      </w:ins>
      <w:ins w:id="790" w:author="Arcella" w:date="2020-06-17T16:13:00Z">
        <w:r w:rsidR="00DF570E" w:rsidRPr="00AB1555">
          <w:rPr>
            <w:rFonts w:ascii="Times New Roman" w:eastAsia="Times New Roman" w:hAnsi="Times New Roman" w:cs="Times New Roman"/>
            <w:color w:val="4F6228" w:themeColor="accent3" w:themeShade="80"/>
            <w:sz w:val="24"/>
            <w:szCs w:val="24"/>
          </w:rPr>
          <w:t xml:space="preserve"> populations</w:t>
        </w:r>
      </w:ins>
      <w:ins w:id="791" w:author="Arcella" w:date="2020-06-17T16:31:00Z">
        <w:r>
          <w:rPr>
            <w:rFonts w:ascii="Times New Roman" w:eastAsia="Times New Roman" w:hAnsi="Times New Roman" w:cs="Times New Roman"/>
            <w:color w:val="4F6228" w:themeColor="accent3" w:themeShade="80"/>
            <w:sz w:val="24"/>
            <w:szCs w:val="24"/>
          </w:rPr>
          <w:t>,</w:t>
        </w:r>
      </w:ins>
      <w:ins w:id="792" w:author="Arcella" w:date="2020-06-17T16:13:00Z">
        <w:r w:rsidR="00DF570E" w:rsidRPr="00AB1555">
          <w:rPr>
            <w:rFonts w:ascii="Times New Roman" w:eastAsia="Times New Roman" w:hAnsi="Times New Roman" w:cs="Times New Roman"/>
            <w:color w:val="4F6228" w:themeColor="accent3" w:themeShade="80"/>
            <w:sz w:val="24"/>
            <w:szCs w:val="24"/>
          </w:rPr>
          <w:t xml:space="preserve"> </w:t>
        </w:r>
      </w:ins>
      <w:ins w:id="793" w:author="Arcella" w:date="2020-06-17T16:28:00Z">
        <w:r>
          <w:rPr>
            <w:rFonts w:ascii="Times New Roman" w:eastAsia="Times New Roman" w:hAnsi="Times New Roman" w:cs="Times New Roman"/>
            <w:color w:val="4F6228" w:themeColor="accent3" w:themeShade="80"/>
            <w:sz w:val="24"/>
            <w:szCs w:val="24"/>
          </w:rPr>
          <w:t xml:space="preserve">e.g. </w:t>
        </w:r>
      </w:ins>
      <w:ins w:id="794" w:author="Arcella" w:date="2020-06-17T16:13:00Z">
        <w:r w:rsidR="00DF570E" w:rsidRPr="00AB1555">
          <w:rPr>
            <w:rFonts w:ascii="Times New Roman" w:eastAsia="Times New Roman" w:hAnsi="Times New Roman" w:cs="Times New Roman"/>
            <w:color w:val="4F6228" w:themeColor="accent3" w:themeShade="80"/>
            <w:sz w:val="24"/>
            <w:szCs w:val="24"/>
          </w:rPr>
          <w:t>in the “mussel watch” contaminant monitoring programs</w:t>
        </w:r>
      </w:ins>
      <w:ins w:id="795" w:author="Arcella" w:date="2020-06-17T16:31:00Z">
        <w:r>
          <w:rPr>
            <w:rFonts w:ascii="Times New Roman" w:eastAsia="Times New Roman" w:hAnsi="Times New Roman" w:cs="Times New Roman"/>
            <w:color w:val="4F6228" w:themeColor="accent3" w:themeShade="80"/>
            <w:sz w:val="24"/>
            <w:szCs w:val="24"/>
          </w:rPr>
          <w:t>, because</w:t>
        </w:r>
      </w:ins>
      <w:ins w:id="796" w:author="Arcella" w:date="2020-06-17T16:13:00Z">
        <w:r w:rsidR="00DF570E" w:rsidRPr="00AB1555">
          <w:rPr>
            <w:rFonts w:ascii="Times New Roman" w:eastAsia="Times New Roman" w:hAnsi="Times New Roman" w:cs="Times New Roman"/>
            <w:color w:val="4F6228" w:themeColor="accent3" w:themeShade="80"/>
            <w:sz w:val="24"/>
            <w:szCs w:val="24"/>
          </w:rPr>
          <w:t xml:space="preserve"> deviations </w:t>
        </w:r>
      </w:ins>
      <w:ins w:id="797" w:author="Arcella" w:date="2020-06-17T16:31:00Z">
        <w:r>
          <w:rPr>
            <w:rFonts w:ascii="Times New Roman" w:eastAsia="Times New Roman" w:hAnsi="Times New Roman" w:cs="Times New Roman"/>
            <w:color w:val="4F6228" w:themeColor="accent3" w:themeShade="80"/>
            <w:sz w:val="24"/>
            <w:szCs w:val="24"/>
          </w:rPr>
          <w:t>of the</w:t>
        </w:r>
      </w:ins>
      <w:ins w:id="798" w:author="Arcella" w:date="2020-06-17T16:13:00Z">
        <w:r w:rsidR="00DF570E" w:rsidRPr="00AB1555">
          <w:rPr>
            <w:rFonts w:ascii="Times New Roman" w:eastAsia="Times New Roman" w:hAnsi="Times New Roman" w:cs="Times New Roman"/>
            <w:color w:val="4F6228" w:themeColor="accent3" w:themeShade="80"/>
            <w:sz w:val="24"/>
            <w:szCs w:val="24"/>
          </w:rPr>
          <w:t xml:space="preserve"> morphotype frequencies </w:t>
        </w:r>
      </w:ins>
      <w:ins w:id="799" w:author="Arcella" w:date="2020-06-17T16:31:00Z">
        <w:r>
          <w:rPr>
            <w:rFonts w:ascii="Times New Roman" w:eastAsia="Times New Roman" w:hAnsi="Times New Roman" w:cs="Times New Roman"/>
            <w:color w:val="4F6228" w:themeColor="accent3" w:themeShade="80"/>
            <w:sz w:val="24"/>
            <w:szCs w:val="24"/>
          </w:rPr>
          <w:t xml:space="preserve">may </w:t>
        </w:r>
      </w:ins>
      <w:ins w:id="800" w:author="Arcella" w:date="2020-06-17T16:13:00Z">
        <w:r w:rsidR="00DF570E" w:rsidRPr="00AB1555">
          <w:rPr>
            <w:rFonts w:ascii="Times New Roman" w:eastAsia="Times New Roman" w:hAnsi="Times New Roman" w:cs="Times New Roman"/>
            <w:color w:val="4F6228" w:themeColor="accent3" w:themeShade="80"/>
            <w:sz w:val="24"/>
            <w:szCs w:val="24"/>
          </w:rPr>
          <w:t>be</w:t>
        </w:r>
        <w:r>
          <w:rPr>
            <w:rFonts w:ascii="Times New Roman" w:eastAsia="Times New Roman" w:hAnsi="Times New Roman" w:cs="Times New Roman"/>
            <w:color w:val="4F6228" w:themeColor="accent3" w:themeShade="80"/>
            <w:sz w:val="24"/>
            <w:szCs w:val="24"/>
          </w:rPr>
          <w:t xml:space="preserve"> a warning</w:t>
        </w:r>
      </w:ins>
      <w:ins w:id="801" w:author="Arcella" w:date="2020-06-20T12:59:00Z">
        <w:r w:rsidR="00BF4F18">
          <w:rPr>
            <w:rFonts w:ascii="Times New Roman" w:eastAsia="Times New Roman" w:hAnsi="Times New Roman" w:cs="Times New Roman"/>
            <w:color w:val="4F6228" w:themeColor="accent3" w:themeShade="80"/>
            <w:sz w:val="24"/>
            <w:szCs w:val="24"/>
          </w:rPr>
          <w:t xml:space="preserve"> sign</w:t>
        </w:r>
      </w:ins>
      <w:ins w:id="802" w:author="Arcella" w:date="2020-06-17T16:13:00Z">
        <w:r>
          <w:rPr>
            <w:rFonts w:ascii="Times New Roman" w:eastAsia="Times New Roman" w:hAnsi="Times New Roman" w:cs="Times New Roman"/>
            <w:color w:val="4F6228" w:themeColor="accent3" w:themeShade="80"/>
            <w:sz w:val="24"/>
            <w:szCs w:val="24"/>
          </w:rPr>
          <w:t xml:space="preserve"> of </w:t>
        </w:r>
      </w:ins>
      <w:ins w:id="803" w:author="Arcella" w:date="2020-06-20T12:59:00Z">
        <w:r w:rsidR="00BF4F18">
          <w:rPr>
            <w:rFonts w:ascii="Times New Roman" w:eastAsia="Times New Roman" w:hAnsi="Times New Roman" w:cs="Times New Roman"/>
            <w:color w:val="4F6228" w:themeColor="accent3" w:themeShade="80"/>
            <w:sz w:val="24"/>
            <w:szCs w:val="24"/>
          </w:rPr>
          <w:t xml:space="preserve">the </w:t>
        </w:r>
      </w:ins>
      <w:ins w:id="804" w:author="Arcella" w:date="2020-06-17T16:13:00Z">
        <w:r>
          <w:rPr>
            <w:rFonts w:ascii="Times New Roman" w:eastAsia="Times New Roman" w:hAnsi="Times New Roman" w:cs="Times New Roman"/>
            <w:color w:val="4F6228" w:themeColor="accent3" w:themeShade="80"/>
            <w:sz w:val="24"/>
            <w:szCs w:val="24"/>
          </w:rPr>
          <w:t>taxonomic change</w:t>
        </w:r>
      </w:ins>
      <w:ins w:id="805" w:author="Arcella" w:date="2020-06-17T16:31:00Z">
        <w:r>
          <w:rPr>
            <w:rFonts w:ascii="Times New Roman" w:eastAsia="Times New Roman" w:hAnsi="Times New Roman" w:cs="Times New Roman"/>
            <w:color w:val="4F6228" w:themeColor="accent3" w:themeShade="80"/>
            <w:sz w:val="24"/>
            <w:szCs w:val="24"/>
          </w:rPr>
          <w:t>.</w:t>
        </w:r>
      </w:ins>
      <w:ins w:id="806" w:author="Arcella" w:date="2020-06-17T16:13:00Z">
        <w:r w:rsidR="00DF570E" w:rsidRPr="00AB1555">
          <w:rPr>
            <w:rFonts w:ascii="Times New Roman" w:eastAsia="Times New Roman" w:hAnsi="Times New Roman" w:cs="Times New Roman"/>
            <w:color w:val="4F6228" w:themeColor="accent3" w:themeShade="80"/>
            <w:sz w:val="24"/>
            <w:szCs w:val="24"/>
          </w:rPr>
          <w:t xml:space="preserve"> </w:t>
        </w:r>
      </w:ins>
      <w:ins w:id="807" w:author="Arcella" w:date="2020-06-17T16:31:00Z">
        <w:r>
          <w:rPr>
            <w:rFonts w:ascii="Times New Roman" w:eastAsia="Times New Roman" w:hAnsi="Times New Roman" w:cs="Times New Roman"/>
            <w:color w:val="4F6228" w:themeColor="accent3" w:themeShade="80"/>
            <w:sz w:val="24"/>
            <w:szCs w:val="24"/>
          </w:rPr>
          <w:t xml:space="preserve">Secondly, it </w:t>
        </w:r>
      </w:ins>
      <w:ins w:id="808" w:author="Arcella" w:date="2020-06-17T16:33:00Z">
        <w:r>
          <w:rPr>
            <w:rFonts w:ascii="Times New Roman" w:eastAsia="Times New Roman" w:hAnsi="Times New Roman" w:cs="Times New Roman"/>
            <w:color w:val="4F6228" w:themeColor="accent3" w:themeShade="80"/>
            <w:sz w:val="24"/>
            <w:szCs w:val="24"/>
          </w:rPr>
          <w:t xml:space="preserve">may prove </w:t>
        </w:r>
      </w:ins>
      <w:ins w:id="809" w:author="Arcella" w:date="2020-06-17T16:31:00Z">
        <w:r>
          <w:rPr>
            <w:rFonts w:ascii="Times New Roman" w:eastAsia="Times New Roman" w:hAnsi="Times New Roman" w:cs="Times New Roman"/>
            <w:color w:val="4F6228" w:themeColor="accent3" w:themeShade="80"/>
            <w:sz w:val="24"/>
            <w:szCs w:val="24"/>
          </w:rPr>
          <w:t>use</w:t>
        </w:r>
      </w:ins>
      <w:ins w:id="810" w:author="Arcella" w:date="2020-06-17T16:33:00Z">
        <w:r>
          <w:rPr>
            <w:rFonts w:ascii="Times New Roman" w:eastAsia="Times New Roman" w:hAnsi="Times New Roman" w:cs="Times New Roman"/>
            <w:color w:val="4F6228" w:themeColor="accent3" w:themeShade="80"/>
            <w:sz w:val="24"/>
            <w:szCs w:val="24"/>
          </w:rPr>
          <w:t xml:space="preserve">ful </w:t>
        </w:r>
      </w:ins>
      <w:ins w:id="811" w:author="Arcella" w:date="2020-06-17T16:31:00Z">
        <w:r>
          <w:rPr>
            <w:rFonts w:ascii="Times New Roman" w:eastAsia="Times New Roman" w:hAnsi="Times New Roman" w:cs="Times New Roman"/>
            <w:color w:val="4F6228" w:themeColor="accent3" w:themeShade="80"/>
            <w:sz w:val="24"/>
            <w:szCs w:val="24"/>
          </w:rPr>
          <w:t xml:space="preserve">for </w:t>
        </w:r>
      </w:ins>
      <w:ins w:id="812" w:author="Arcella" w:date="2020-06-17T16:13:00Z">
        <w:r w:rsidR="00DF570E" w:rsidRPr="00AB1555">
          <w:rPr>
            <w:rFonts w:ascii="Times New Roman" w:eastAsia="Times New Roman" w:hAnsi="Times New Roman" w:cs="Times New Roman"/>
            <w:color w:val="4F6228" w:themeColor="accent3" w:themeShade="80"/>
            <w:sz w:val="24"/>
            <w:szCs w:val="24"/>
          </w:rPr>
          <w:t xml:space="preserve">mapping </w:t>
        </w:r>
      </w:ins>
      <w:ins w:id="813" w:author="Arcella" w:date="2020-06-17T16:31:00Z">
        <w:r>
          <w:rPr>
            <w:rFonts w:ascii="Times New Roman" w:eastAsia="Times New Roman" w:hAnsi="Times New Roman" w:cs="Times New Roman"/>
            <w:color w:val="4F6228" w:themeColor="accent3" w:themeShade="80"/>
            <w:sz w:val="24"/>
            <w:szCs w:val="24"/>
          </w:rPr>
          <w:t>the</w:t>
        </w:r>
      </w:ins>
      <w:ins w:id="814" w:author="Arcella" w:date="2020-06-17T16:13:00Z">
        <w:r>
          <w:rPr>
            <w:rFonts w:ascii="Times New Roman" w:eastAsia="Times New Roman" w:hAnsi="Times New Roman" w:cs="Times New Roman"/>
            <w:color w:val="4F6228" w:themeColor="accent3" w:themeShade="80"/>
            <w:sz w:val="24"/>
            <w:szCs w:val="24"/>
          </w:rPr>
          <w:t xml:space="preserve"> species distributio</w:t>
        </w:r>
      </w:ins>
      <w:ins w:id="815" w:author="Arcella" w:date="2020-06-17T16:31:00Z">
        <w:r>
          <w:rPr>
            <w:rFonts w:ascii="Times New Roman" w:eastAsia="Times New Roman" w:hAnsi="Times New Roman" w:cs="Times New Roman"/>
            <w:color w:val="4F6228" w:themeColor="accent3" w:themeShade="80"/>
            <w:sz w:val="24"/>
            <w:szCs w:val="24"/>
          </w:rPr>
          <w:t>n</w:t>
        </w:r>
      </w:ins>
      <w:ins w:id="816" w:author="Arcella" w:date="2020-06-17T16:32:00Z">
        <w:r>
          <w:rPr>
            <w:rFonts w:ascii="Times New Roman" w:eastAsia="Times New Roman" w:hAnsi="Times New Roman" w:cs="Times New Roman"/>
            <w:color w:val="4F6228" w:themeColor="accent3" w:themeShade="80"/>
            <w:sz w:val="24"/>
            <w:szCs w:val="24"/>
          </w:rPr>
          <w:t>.</w:t>
        </w:r>
      </w:ins>
      <w:ins w:id="817" w:author="Arcella" w:date="2020-06-17T16:33:00Z">
        <w:r>
          <w:rPr>
            <w:rFonts w:ascii="Times New Roman" w:eastAsia="Times New Roman" w:hAnsi="Times New Roman" w:cs="Times New Roman"/>
            <w:color w:val="4F6228" w:themeColor="accent3" w:themeShade="80"/>
            <w:sz w:val="24"/>
            <w:szCs w:val="24"/>
          </w:rPr>
          <w:t xml:space="preserve"> </w:t>
        </w:r>
      </w:ins>
      <w:ins w:id="818" w:author="Arcella" w:date="2020-06-17T16:35:00Z">
        <w:r>
          <w:rPr>
            <w:rFonts w:ascii="Times New Roman" w:eastAsia="Times New Roman" w:hAnsi="Times New Roman" w:cs="Times New Roman"/>
            <w:color w:val="4F6228" w:themeColor="accent3" w:themeShade="80"/>
            <w:sz w:val="24"/>
            <w:szCs w:val="24"/>
          </w:rPr>
          <w:t>D</w:t>
        </w:r>
      </w:ins>
      <w:ins w:id="819" w:author="Arcella" w:date="2020-06-17T16:34:00Z">
        <w:r w:rsidRPr="00AB1555">
          <w:rPr>
            <w:rFonts w:ascii="Times New Roman" w:eastAsia="Times New Roman" w:hAnsi="Times New Roman" w:cs="Times New Roman"/>
            <w:color w:val="4F6228" w:themeColor="accent3" w:themeShade="80"/>
            <w:sz w:val="24"/>
            <w:szCs w:val="24"/>
          </w:rPr>
          <w:t xml:space="preserve">etailed mapping </w:t>
        </w:r>
      </w:ins>
      <w:ins w:id="820" w:author="Arcella" w:date="2020-06-17T16:35:00Z">
        <w:r>
          <w:rPr>
            <w:rFonts w:ascii="Times New Roman" w:eastAsia="Times New Roman" w:hAnsi="Times New Roman" w:cs="Times New Roman"/>
            <w:color w:val="4F6228" w:themeColor="accent3" w:themeShade="80"/>
            <w:sz w:val="24"/>
            <w:szCs w:val="24"/>
          </w:rPr>
          <w:t>is likely to</w:t>
        </w:r>
      </w:ins>
      <w:ins w:id="821" w:author="Arcella" w:date="2020-06-17T16:34:00Z">
        <w:r w:rsidRPr="00AB1555">
          <w:rPr>
            <w:rFonts w:ascii="Times New Roman" w:eastAsia="Times New Roman" w:hAnsi="Times New Roman" w:cs="Times New Roman"/>
            <w:color w:val="4F6228" w:themeColor="accent3" w:themeShade="80"/>
            <w:sz w:val="24"/>
            <w:szCs w:val="24"/>
          </w:rPr>
          <w:t xml:space="preserve"> require </w:t>
        </w:r>
        <w:r>
          <w:rPr>
            <w:rFonts w:ascii="Times New Roman" w:eastAsia="Times New Roman" w:hAnsi="Times New Roman" w:cs="Times New Roman"/>
            <w:color w:val="4F6228" w:themeColor="accent3" w:themeShade="80"/>
            <w:sz w:val="24"/>
            <w:szCs w:val="24"/>
          </w:rPr>
          <w:t>a great number</w:t>
        </w:r>
        <w:r w:rsidRPr="00AB1555">
          <w:rPr>
            <w:rFonts w:ascii="Times New Roman" w:eastAsia="Times New Roman" w:hAnsi="Times New Roman" w:cs="Times New Roman"/>
            <w:color w:val="4F6228" w:themeColor="accent3" w:themeShade="80"/>
            <w:sz w:val="24"/>
            <w:szCs w:val="24"/>
          </w:rPr>
          <w:t xml:space="preserve"> </w:t>
        </w:r>
      </w:ins>
      <w:ins w:id="822" w:author="Arcella" w:date="2020-06-17T16:35:00Z">
        <w:r>
          <w:rPr>
            <w:rFonts w:ascii="Times New Roman" w:eastAsia="Times New Roman" w:hAnsi="Times New Roman" w:cs="Times New Roman"/>
            <w:color w:val="4F6228" w:themeColor="accent3" w:themeShade="80"/>
            <w:sz w:val="24"/>
            <w:szCs w:val="24"/>
          </w:rPr>
          <w:t xml:space="preserve">of </w:t>
        </w:r>
      </w:ins>
      <w:ins w:id="823" w:author="Arcella" w:date="2020-06-17T16:34:00Z">
        <w:r w:rsidRPr="00AB1555">
          <w:rPr>
            <w:rFonts w:ascii="Times New Roman" w:eastAsia="Times New Roman" w:hAnsi="Times New Roman" w:cs="Times New Roman"/>
            <w:color w:val="4F6228" w:themeColor="accent3" w:themeShade="80"/>
            <w:sz w:val="24"/>
            <w:szCs w:val="24"/>
          </w:rPr>
          <w:t>samples</w:t>
        </w:r>
      </w:ins>
      <w:ins w:id="824" w:author="Arcella" w:date="2020-06-17T16:35:00Z">
        <w:r>
          <w:rPr>
            <w:rFonts w:ascii="Times New Roman" w:eastAsia="Times New Roman" w:hAnsi="Times New Roman" w:cs="Times New Roman"/>
            <w:color w:val="4F6228" w:themeColor="accent3" w:themeShade="80"/>
            <w:sz w:val="24"/>
            <w:szCs w:val="24"/>
          </w:rPr>
          <w:t xml:space="preserve"> </w:t>
        </w:r>
        <w:r>
          <w:rPr>
            <w:rFonts w:ascii="Times New Roman" w:eastAsia="Times New Roman" w:hAnsi="Times New Roman" w:cs="Times New Roman"/>
            <w:color w:val="4F6228" w:themeColor="accent3" w:themeShade="80"/>
            <w:sz w:val="24"/>
            <w:szCs w:val="24"/>
            <w:lang w:val="en-GB"/>
          </w:rPr>
          <w:t xml:space="preserve">because the </w:t>
        </w:r>
        <w:r w:rsidRPr="00AB1555">
          <w:rPr>
            <w:rFonts w:ascii="Times New Roman" w:eastAsia="Times New Roman" w:hAnsi="Times New Roman" w:cs="Times New Roman"/>
            <w:color w:val="4F6228" w:themeColor="accent3" w:themeShade="80"/>
            <w:sz w:val="24"/>
            <w:szCs w:val="24"/>
          </w:rPr>
          <w:t xml:space="preserve">distribution of </w:t>
        </w:r>
      </w:ins>
      <w:ins w:id="825" w:author="Arcella" w:date="2020-06-20T13:00:00Z">
        <w:r w:rsidR="00BF4F18">
          <w:rPr>
            <w:rFonts w:ascii="Times New Roman" w:eastAsia="Times New Roman" w:hAnsi="Times New Roman" w:cs="Times New Roman"/>
            <w:color w:val="4F6228" w:themeColor="accent3" w:themeShade="80"/>
            <w:sz w:val="24"/>
            <w:szCs w:val="24"/>
          </w:rPr>
          <w:t xml:space="preserve">the </w:t>
        </w:r>
      </w:ins>
      <w:ins w:id="826" w:author="Arcella" w:date="2020-06-17T16:35:00Z">
        <w:r w:rsidRPr="00AB1555">
          <w:rPr>
            <w:rFonts w:ascii="Times New Roman" w:eastAsia="Times New Roman" w:hAnsi="Times New Roman" w:cs="Times New Roman"/>
            <w:color w:val="4F6228" w:themeColor="accent3" w:themeShade="80"/>
            <w:sz w:val="24"/>
            <w:szCs w:val="24"/>
          </w:rPr>
          <w:t>species in contact zones</w:t>
        </w:r>
        <w:r>
          <w:rPr>
            <w:rFonts w:ascii="Times New Roman" w:eastAsia="Times New Roman" w:hAnsi="Times New Roman" w:cs="Times New Roman"/>
            <w:color w:val="4F6228" w:themeColor="accent3" w:themeShade="80"/>
            <w:sz w:val="24"/>
            <w:szCs w:val="24"/>
          </w:rPr>
          <w:t xml:space="preserve"> is usually highly mosaic</w:t>
        </w:r>
        <w:r w:rsidRPr="00AB1555">
          <w:rPr>
            <w:rFonts w:ascii="Times New Roman" w:eastAsia="Times New Roman" w:hAnsi="Times New Roman" w:cs="Times New Roman"/>
            <w:color w:val="4F6228" w:themeColor="accent3" w:themeShade="80"/>
            <w:sz w:val="24"/>
            <w:szCs w:val="24"/>
          </w:rPr>
          <w:t xml:space="preserve"> </w:t>
        </w:r>
        <w:r>
          <w:rPr>
            <w:rFonts w:ascii="Times New Roman" w:eastAsia="Times New Roman" w:hAnsi="Times New Roman" w:cs="Times New Roman"/>
            <w:color w:val="4F6228" w:themeColor="accent3" w:themeShade="80"/>
            <w:sz w:val="24"/>
            <w:szCs w:val="24"/>
          </w:rPr>
          <w:t>(</w:t>
        </w:r>
        <w:r w:rsidRPr="00AB1555">
          <w:rPr>
            <w:rFonts w:ascii="Times New Roman" w:eastAsia="Times New Roman" w:hAnsi="Times New Roman" w:cs="Times New Roman"/>
            <w:color w:val="4F6228" w:themeColor="accent3" w:themeShade="80"/>
            <w:sz w:val="24"/>
            <w:szCs w:val="24"/>
          </w:rPr>
          <w:t>see Katolikova et a</w:t>
        </w:r>
        <w:r>
          <w:rPr>
            <w:rFonts w:ascii="Times New Roman" w:eastAsia="Times New Roman" w:hAnsi="Times New Roman" w:cs="Times New Roman"/>
            <w:color w:val="4F6228" w:themeColor="accent3" w:themeShade="80"/>
            <w:sz w:val="24"/>
            <w:szCs w:val="24"/>
          </w:rPr>
          <w:t>l. 2016 and references therein).</w:t>
        </w:r>
      </w:ins>
      <w:ins w:id="827" w:author="Arcella" w:date="2020-06-17T16:36:00Z">
        <w:r w:rsidR="003D2D0D">
          <w:rPr>
            <w:rFonts w:ascii="Times New Roman" w:eastAsia="Times New Roman" w:hAnsi="Times New Roman" w:cs="Times New Roman"/>
            <w:color w:val="4F6228" w:themeColor="accent3" w:themeShade="80"/>
            <w:sz w:val="24"/>
            <w:szCs w:val="24"/>
          </w:rPr>
          <w:t xml:space="preserve"> </w:t>
        </w:r>
        <w:r w:rsidR="003D2D0D" w:rsidRPr="00BF4F18">
          <w:rPr>
            <w:rFonts w:ascii="Times New Roman" w:eastAsia="Times New Roman" w:hAnsi="Times New Roman" w:cs="Times New Roman"/>
            <w:color w:val="4F6228" w:themeColor="accent3" w:themeShade="80"/>
            <w:sz w:val="24"/>
            <w:szCs w:val="24"/>
            <w:highlight w:val="magenta"/>
          </w:rPr>
          <w:t xml:space="preserve">A cheap and fast </w:t>
        </w:r>
      </w:ins>
      <w:ins w:id="828" w:author="Arcella" w:date="2020-06-17T16:37:00Z">
        <w:r w:rsidR="003D2D0D" w:rsidRPr="00BF4F18">
          <w:rPr>
            <w:rFonts w:ascii="Times New Roman" w:eastAsia="Times New Roman" w:hAnsi="Times New Roman" w:cs="Times New Roman"/>
            <w:color w:val="4F6228" w:themeColor="accent3" w:themeShade="80"/>
            <w:sz w:val="24"/>
            <w:szCs w:val="24"/>
            <w:highlight w:val="magenta"/>
          </w:rPr>
          <w:lastRenderedPageBreak/>
          <w:t>alternative to genotyping is very desirable in this case.</w:t>
        </w:r>
      </w:ins>
      <w:ins w:id="829" w:author="Arcella" w:date="2020-06-17T16:35:00Z">
        <w:r w:rsidR="003D2D0D">
          <w:rPr>
            <w:rFonts w:ascii="Times New Roman" w:eastAsia="Times New Roman" w:hAnsi="Times New Roman" w:cs="Times New Roman"/>
            <w:color w:val="4F6228" w:themeColor="accent3" w:themeShade="80"/>
            <w:sz w:val="24"/>
            <w:szCs w:val="24"/>
          </w:rPr>
          <w:t xml:space="preserve"> </w:t>
        </w:r>
        <w:r>
          <w:rPr>
            <w:rFonts w:ascii="Times New Roman" w:eastAsia="Times New Roman" w:hAnsi="Times New Roman" w:cs="Times New Roman"/>
            <w:color w:val="4F6228" w:themeColor="accent3" w:themeShade="80"/>
            <w:sz w:val="24"/>
            <w:szCs w:val="24"/>
          </w:rPr>
          <w:t xml:space="preserve"> </w:t>
        </w:r>
      </w:ins>
      <w:ins w:id="830" w:author="Arcella" w:date="2020-06-17T16:32:00Z">
        <w:r>
          <w:rPr>
            <w:rFonts w:ascii="Times New Roman" w:eastAsia="Times New Roman" w:hAnsi="Times New Roman" w:cs="Times New Roman"/>
            <w:color w:val="4F6228" w:themeColor="accent3" w:themeShade="80"/>
            <w:sz w:val="24"/>
            <w:szCs w:val="24"/>
          </w:rPr>
          <w:t xml:space="preserve">Thirdly, </w:t>
        </w:r>
      </w:ins>
      <w:ins w:id="831" w:author="Arcella" w:date="2020-06-17T16:38:00Z">
        <w:r w:rsidR="003D2D0D">
          <w:rPr>
            <w:rFonts w:ascii="Times New Roman" w:eastAsia="Times New Roman" w:hAnsi="Times New Roman" w:cs="Times New Roman"/>
            <w:color w:val="4F6228" w:themeColor="accent3" w:themeShade="80"/>
            <w:sz w:val="24"/>
            <w:szCs w:val="24"/>
          </w:rPr>
          <w:t xml:space="preserve">the morphotype test </w:t>
        </w:r>
      </w:ins>
      <w:ins w:id="832" w:author="Arcella" w:date="2020-06-20T13:02:00Z">
        <w:r w:rsidR="00BF4F18">
          <w:rPr>
            <w:rFonts w:ascii="Times New Roman" w:eastAsia="Times New Roman" w:hAnsi="Times New Roman" w:cs="Times New Roman"/>
            <w:color w:val="4F6228" w:themeColor="accent3" w:themeShade="80"/>
            <w:sz w:val="24"/>
            <w:szCs w:val="24"/>
          </w:rPr>
          <w:t xml:space="preserve">can be used when only </w:t>
        </w:r>
      </w:ins>
      <w:ins w:id="833" w:author="Arcella" w:date="2020-06-17T16:38:00Z">
        <w:r w:rsidR="003D2D0D">
          <w:rPr>
            <w:rFonts w:ascii="Times New Roman" w:eastAsia="Times New Roman" w:hAnsi="Times New Roman" w:cs="Times New Roman"/>
            <w:color w:val="4F6228" w:themeColor="accent3" w:themeShade="80"/>
            <w:sz w:val="24"/>
            <w:szCs w:val="24"/>
          </w:rPr>
          <w:t>dead mussel shells are available</w:t>
        </w:r>
      </w:ins>
      <w:ins w:id="834" w:author="Arcella" w:date="2020-06-20T13:02:00Z">
        <w:r w:rsidR="00BF4F18">
          <w:rPr>
            <w:rFonts w:ascii="Times New Roman" w:eastAsia="Times New Roman" w:hAnsi="Times New Roman" w:cs="Times New Roman"/>
            <w:color w:val="4F6228" w:themeColor="accent3" w:themeShade="80"/>
            <w:sz w:val="24"/>
            <w:szCs w:val="24"/>
          </w:rPr>
          <w:t>, e.g.</w:t>
        </w:r>
      </w:ins>
      <w:ins w:id="835" w:author="Arcella" w:date="2020-06-17T16:38:00Z">
        <w:r w:rsidR="003D2D0D">
          <w:rPr>
            <w:rFonts w:ascii="Times New Roman" w:eastAsia="Times New Roman" w:hAnsi="Times New Roman" w:cs="Times New Roman"/>
            <w:color w:val="4F6228" w:themeColor="accent3" w:themeShade="80"/>
            <w:sz w:val="24"/>
            <w:szCs w:val="24"/>
          </w:rPr>
          <w:t xml:space="preserve"> </w:t>
        </w:r>
      </w:ins>
      <w:ins w:id="836" w:author="Arcella" w:date="2020-06-20T13:01:00Z">
        <w:r w:rsidR="00BF4F18">
          <w:rPr>
            <w:rFonts w:ascii="Times New Roman" w:eastAsia="Times New Roman" w:hAnsi="Times New Roman" w:cs="Times New Roman"/>
            <w:color w:val="4F6228" w:themeColor="accent3" w:themeShade="80"/>
            <w:sz w:val="24"/>
            <w:szCs w:val="24"/>
          </w:rPr>
          <w:t xml:space="preserve">for </w:t>
        </w:r>
      </w:ins>
      <w:ins w:id="837" w:author="Arcella" w:date="2020-06-17T16:13:00Z">
        <w:r w:rsidR="00DF570E" w:rsidRPr="00AB1555">
          <w:rPr>
            <w:rFonts w:ascii="Times New Roman" w:eastAsia="Times New Roman" w:hAnsi="Times New Roman" w:cs="Times New Roman"/>
            <w:color w:val="4F6228" w:themeColor="accent3" w:themeShade="80"/>
            <w:sz w:val="24"/>
            <w:szCs w:val="24"/>
          </w:rPr>
          <w:t>interpretation</w:t>
        </w:r>
      </w:ins>
      <w:ins w:id="838" w:author="Arcella" w:date="2020-06-17T16:38:00Z">
        <w:r w:rsidR="003D2D0D">
          <w:rPr>
            <w:rFonts w:ascii="Times New Roman" w:eastAsia="Times New Roman" w:hAnsi="Times New Roman" w:cs="Times New Roman"/>
            <w:color w:val="4F6228" w:themeColor="accent3" w:themeShade="80"/>
            <w:sz w:val="24"/>
            <w:szCs w:val="24"/>
          </w:rPr>
          <w:t>s</w:t>
        </w:r>
      </w:ins>
      <w:ins w:id="839" w:author="Arcella" w:date="2020-06-17T16:13:00Z">
        <w:r w:rsidR="00DF570E" w:rsidRPr="00AB1555">
          <w:rPr>
            <w:rFonts w:ascii="Times New Roman" w:eastAsia="Times New Roman" w:hAnsi="Times New Roman" w:cs="Times New Roman"/>
            <w:color w:val="4F6228" w:themeColor="accent3" w:themeShade="80"/>
            <w:sz w:val="24"/>
            <w:szCs w:val="24"/>
          </w:rPr>
          <w:t xml:space="preserve"> of </w:t>
        </w:r>
      </w:ins>
      <w:ins w:id="840" w:author="Arcella" w:date="2020-06-20T13:01:00Z">
        <w:r w:rsidR="00BF4F18">
          <w:rPr>
            <w:rFonts w:ascii="Times New Roman" w:eastAsia="Times New Roman" w:hAnsi="Times New Roman" w:cs="Times New Roman"/>
            <w:color w:val="4F6228" w:themeColor="accent3" w:themeShade="80"/>
            <w:sz w:val="24"/>
            <w:szCs w:val="24"/>
          </w:rPr>
          <w:t xml:space="preserve">the </w:t>
        </w:r>
      </w:ins>
      <w:ins w:id="841" w:author="Arcella" w:date="2020-06-17T16:13:00Z">
        <w:r w:rsidR="00DF570E" w:rsidRPr="00AB1555">
          <w:rPr>
            <w:rFonts w:ascii="Times New Roman" w:eastAsia="Times New Roman" w:hAnsi="Times New Roman" w:cs="Times New Roman"/>
            <w:color w:val="4F6228" w:themeColor="accent3" w:themeShade="80"/>
            <w:sz w:val="24"/>
            <w:szCs w:val="24"/>
          </w:rPr>
          <w:t xml:space="preserve">taxonomic structure of natural history collections </w:t>
        </w:r>
      </w:ins>
      <w:ins w:id="842" w:author="Arcella" w:date="2020-06-17T16:37:00Z">
        <w:r w:rsidR="003D2D0D">
          <w:rPr>
            <w:rFonts w:ascii="Times New Roman" w:eastAsia="Times New Roman" w:hAnsi="Times New Roman" w:cs="Times New Roman"/>
            <w:color w:val="4F6228" w:themeColor="accent3" w:themeShade="80"/>
            <w:sz w:val="24"/>
            <w:szCs w:val="24"/>
          </w:rPr>
          <w:t>or</w:t>
        </w:r>
      </w:ins>
      <w:ins w:id="843" w:author="Arcella" w:date="2020-06-17T16:13:00Z">
        <w:r w:rsidR="00DF570E" w:rsidRPr="00AB1555">
          <w:rPr>
            <w:rFonts w:ascii="Times New Roman" w:eastAsia="Times New Roman" w:hAnsi="Times New Roman" w:cs="Times New Roman"/>
            <w:color w:val="4F6228" w:themeColor="accent3" w:themeShade="80"/>
            <w:sz w:val="24"/>
            <w:szCs w:val="24"/>
          </w:rPr>
          <w:t xml:space="preserve"> samples of dead shells </w:t>
        </w:r>
      </w:ins>
      <w:ins w:id="844" w:author="Arcella" w:date="2020-06-17T16:38:00Z">
        <w:r w:rsidR="003D2D0D">
          <w:rPr>
            <w:rFonts w:ascii="Times New Roman" w:eastAsia="Times New Roman" w:hAnsi="Times New Roman" w:cs="Times New Roman"/>
            <w:color w:val="4F6228" w:themeColor="accent3" w:themeShade="80"/>
            <w:sz w:val="24"/>
            <w:szCs w:val="24"/>
            <w:lang w:val="en-GB"/>
          </w:rPr>
          <w:t>left behind by</w:t>
        </w:r>
      </w:ins>
      <w:ins w:id="845" w:author="Arcella" w:date="2020-06-17T16:37:00Z">
        <w:r w:rsidR="003D2D0D">
          <w:rPr>
            <w:rFonts w:ascii="Times New Roman" w:eastAsia="Times New Roman" w:hAnsi="Times New Roman" w:cs="Times New Roman"/>
            <w:color w:val="4F6228" w:themeColor="accent3" w:themeShade="80"/>
            <w:sz w:val="24"/>
            <w:szCs w:val="24"/>
          </w:rPr>
          <w:t xml:space="preserve"> </w:t>
        </w:r>
      </w:ins>
      <w:ins w:id="846" w:author="Arcella" w:date="2020-06-17T16:13:00Z">
        <w:r w:rsidR="00DF570E" w:rsidRPr="00AB1555">
          <w:rPr>
            <w:rFonts w:ascii="Times New Roman" w:eastAsia="Times New Roman" w:hAnsi="Times New Roman" w:cs="Times New Roman"/>
            <w:color w:val="4F6228" w:themeColor="accent3" w:themeShade="80"/>
            <w:sz w:val="24"/>
            <w:szCs w:val="24"/>
          </w:rPr>
          <w:t>some mussel predators.</w:t>
        </w:r>
      </w:ins>
    </w:p>
    <w:p w14:paraId="2A267551" w14:textId="206F77F9" w:rsidR="0015320C" w:rsidRPr="0015320C" w:rsidRDefault="0015320C">
      <w:pPr>
        <w:spacing w:line="360" w:lineRule="auto"/>
        <w:rPr>
          <w:ins w:id="847" w:author="Arcella" w:date="2020-06-20T13:04:00Z"/>
          <w:rFonts w:ascii="Times New Roman" w:eastAsia="Times New Roman" w:hAnsi="Times New Roman" w:cs="Times New Roman"/>
          <w:color w:val="4F6228" w:themeColor="accent3" w:themeShade="80"/>
          <w:sz w:val="24"/>
          <w:szCs w:val="24"/>
          <w:lang w:val="ru-RU"/>
        </w:rPr>
      </w:pPr>
      <w:ins w:id="848" w:author="Arcella" w:date="2020-06-20T13:04:00Z">
        <w:r>
          <w:rPr>
            <w:rFonts w:ascii="Times New Roman" w:eastAsia="Times New Roman" w:hAnsi="Times New Roman" w:cs="Times New Roman"/>
            <w:color w:val="4F6228" w:themeColor="accent3" w:themeShade="80"/>
            <w:sz w:val="24"/>
            <w:szCs w:val="24"/>
            <w:lang w:val="ru-RU"/>
          </w:rPr>
          <w:t>Тут, по-моему, опять новая тема. Нужен новый подзаголовок?</w:t>
        </w:r>
      </w:ins>
    </w:p>
    <w:p w14:paraId="0000000F" w14:textId="77777777" w:rsidR="0022369C" w:rsidRDefault="00AB1555">
      <w:pPr>
        <w:spacing w:line="360" w:lineRule="auto"/>
        <w:rPr>
          <w:ins w:id="849" w:author="Arcella" w:date="2020-06-17T16:39:00Z"/>
          <w:rFonts w:ascii="Times New Roman" w:eastAsia="Times New Roman" w:hAnsi="Times New Roman" w:cs="Times New Roman"/>
          <w:color w:val="4F6228" w:themeColor="accent3" w:themeShade="80"/>
          <w:sz w:val="24"/>
          <w:szCs w:val="24"/>
        </w:rPr>
      </w:pPr>
      <w:r w:rsidRPr="00AB1555">
        <w:rPr>
          <w:rFonts w:ascii="Times New Roman" w:eastAsia="Times New Roman" w:hAnsi="Times New Roman" w:cs="Times New Roman"/>
          <w:color w:val="4F6228" w:themeColor="accent3" w:themeShade="80"/>
          <w:sz w:val="24"/>
          <w:szCs w:val="24"/>
        </w:rPr>
        <w:t>The reliable application of the test requires good genotyped references, ideally - empirical relationships between morphotype frequencies and taxonomic structure of populations, different for different contact zones, as provided here (</w:t>
      </w:r>
      <w:r w:rsidRPr="00AB1555">
        <w:rPr>
          <w:rFonts w:ascii="Times New Roman" w:eastAsia="Times New Roman" w:hAnsi="Times New Roman" w:cs="Times New Roman"/>
          <w:color w:val="4F6228" w:themeColor="accent3" w:themeShade="80"/>
          <w:sz w:val="24"/>
          <w:szCs w:val="24"/>
          <w:highlight w:val="yellow"/>
        </w:rPr>
        <w:t>Table ?).</w:t>
      </w:r>
      <w:r w:rsidRPr="00AB1555">
        <w:rPr>
          <w:rFonts w:ascii="Times New Roman" w:eastAsia="Times New Roman" w:hAnsi="Times New Roman" w:cs="Times New Roman"/>
          <w:color w:val="4F6228" w:themeColor="accent3" w:themeShade="80"/>
          <w:sz w:val="24"/>
          <w:szCs w:val="24"/>
        </w:rPr>
        <w:t xml:space="preserve">  For all contact zones but in Northern Russia our regressions require further refinement since relatively small numbers of samples were included. For mixed populations from the Baltic and the Gulf of Maine the same as for such populations from Northwestern Greenland and American coast north from the Gulf of Maine, unstudied by us, collections of genotyped mussels should remain from previous extensive population-genetic studies (e.g. MacDonald et al. 1991; Bates, Innes 1995; </w:t>
      </w:r>
      <w:r w:rsidRPr="00AB1555">
        <w:rPr>
          <w:rFonts w:ascii="Times New Roman" w:eastAsia="Times New Roman" w:hAnsi="Times New Roman" w:cs="Times New Roman"/>
          <w:color w:val="4F6228" w:themeColor="accent3" w:themeShade="80"/>
          <w:sz w:val="24"/>
          <w:szCs w:val="24"/>
          <w:highlight w:val="yellow"/>
        </w:rPr>
        <w:t xml:space="preserve">Rawson et al. 2001; </w:t>
      </w:r>
      <w:proofErr w:type="spellStart"/>
      <w:r w:rsidRPr="00AB1555">
        <w:rPr>
          <w:rFonts w:ascii="Times New Roman" w:eastAsia="Times New Roman" w:hAnsi="Times New Roman" w:cs="Times New Roman"/>
          <w:color w:val="4F6228" w:themeColor="accent3" w:themeShade="80"/>
          <w:sz w:val="24"/>
          <w:szCs w:val="24"/>
          <w:highlight w:val="yellow"/>
        </w:rPr>
        <w:t>Stuckas</w:t>
      </w:r>
      <w:proofErr w:type="spellEnd"/>
      <w:r w:rsidRPr="00AB1555">
        <w:rPr>
          <w:rFonts w:ascii="Times New Roman" w:eastAsia="Times New Roman" w:hAnsi="Times New Roman" w:cs="Times New Roman"/>
          <w:color w:val="4F6228" w:themeColor="accent3" w:themeShade="80"/>
          <w:sz w:val="24"/>
          <w:szCs w:val="24"/>
          <w:highlight w:val="yellow"/>
        </w:rPr>
        <w:t xml:space="preserve"> et al. 2017</w:t>
      </w:r>
      <w:r w:rsidRPr="00AB1555">
        <w:rPr>
          <w:rFonts w:ascii="Times New Roman" w:eastAsia="Times New Roman" w:hAnsi="Times New Roman" w:cs="Times New Roman"/>
          <w:color w:val="4F6228" w:themeColor="accent3" w:themeShade="80"/>
          <w:sz w:val="24"/>
          <w:szCs w:val="24"/>
        </w:rPr>
        <w:t>; Wenne et al. 2020). These collections could be used for further calibration of the test. If such effort will be undertaken for Greenland and subarctic American populations,</w:t>
      </w:r>
      <w:r w:rsidRPr="00AB1555">
        <w:rPr>
          <w:rFonts w:ascii="Times New Roman" w:eastAsia="Times New Roman" w:hAnsi="Times New Roman" w:cs="Times New Roman"/>
          <w:color w:val="4F6228" w:themeColor="accent3" w:themeShade="80"/>
          <w:sz w:val="24"/>
          <w:szCs w:val="24"/>
          <w:highlight w:val="yellow"/>
        </w:rPr>
        <w:t xml:space="preserve"> salinity should be considered as a potential covariate of morphotype variation.</w:t>
      </w:r>
      <w:r w:rsidRPr="00AB1555">
        <w:rPr>
          <w:rFonts w:ascii="Times New Roman" w:eastAsia="Times New Roman" w:hAnsi="Times New Roman" w:cs="Times New Roman"/>
          <w:color w:val="4F6228" w:themeColor="accent3" w:themeShade="80"/>
          <w:sz w:val="24"/>
          <w:szCs w:val="24"/>
        </w:rPr>
        <w:t xml:space="preserve"> </w:t>
      </w:r>
    </w:p>
    <w:p w14:paraId="26420691" w14:textId="5F18AEF0" w:rsidR="003D2D0D" w:rsidRPr="00AB1555" w:rsidRDefault="0015320C">
      <w:pPr>
        <w:spacing w:line="360" w:lineRule="auto"/>
        <w:rPr>
          <w:rFonts w:ascii="Times New Roman" w:eastAsia="Times New Roman" w:hAnsi="Times New Roman" w:cs="Times New Roman"/>
          <w:color w:val="4F6228" w:themeColor="accent3" w:themeShade="80"/>
          <w:sz w:val="24"/>
          <w:szCs w:val="24"/>
        </w:rPr>
      </w:pPr>
      <w:ins w:id="850" w:author="Arcella" w:date="2020-06-20T13:10:00Z">
        <w:r>
          <w:rPr>
            <w:rFonts w:ascii="Times New Roman" w:eastAsia="Times New Roman" w:hAnsi="Times New Roman" w:cs="Times New Roman"/>
            <w:color w:val="4F6228" w:themeColor="accent3" w:themeShade="80"/>
            <w:sz w:val="24"/>
            <w:szCs w:val="24"/>
          </w:rPr>
          <w:t>A</w:t>
        </w:r>
      </w:ins>
      <w:ins w:id="851" w:author="Arcella" w:date="2020-06-17T16:39:00Z">
        <w:r w:rsidR="003D2D0D" w:rsidRPr="00AB1555">
          <w:rPr>
            <w:rFonts w:ascii="Times New Roman" w:eastAsia="Times New Roman" w:hAnsi="Times New Roman" w:cs="Times New Roman"/>
            <w:color w:val="4F6228" w:themeColor="accent3" w:themeShade="80"/>
            <w:sz w:val="24"/>
            <w:szCs w:val="24"/>
          </w:rPr>
          <w:t xml:space="preserve"> reliable application of the</w:t>
        </w:r>
      </w:ins>
      <w:ins w:id="852" w:author="Arcella" w:date="2020-06-20T13:04:00Z">
        <w:r>
          <w:rPr>
            <w:rFonts w:ascii="Times New Roman" w:eastAsia="Times New Roman" w:hAnsi="Times New Roman" w:cs="Times New Roman"/>
            <w:color w:val="4F6228" w:themeColor="accent3" w:themeShade="80"/>
            <w:sz w:val="24"/>
            <w:szCs w:val="24"/>
            <w:lang w:val="ru-RU"/>
          </w:rPr>
          <w:t xml:space="preserve"> </w:t>
        </w:r>
        <w:r>
          <w:rPr>
            <w:rFonts w:ascii="Times New Roman" w:eastAsia="Times New Roman" w:hAnsi="Times New Roman" w:cs="Times New Roman"/>
            <w:color w:val="4F6228" w:themeColor="accent3" w:themeShade="80"/>
            <w:sz w:val="24"/>
            <w:szCs w:val="24"/>
            <w:lang w:val="en-GB"/>
          </w:rPr>
          <w:t>morphotype</w:t>
        </w:r>
      </w:ins>
      <w:ins w:id="853" w:author="Arcella" w:date="2020-06-17T16:39:00Z">
        <w:r w:rsidR="003D2D0D" w:rsidRPr="00AB1555">
          <w:rPr>
            <w:rFonts w:ascii="Times New Roman" w:eastAsia="Times New Roman" w:hAnsi="Times New Roman" w:cs="Times New Roman"/>
            <w:color w:val="4F6228" w:themeColor="accent3" w:themeShade="80"/>
            <w:sz w:val="24"/>
            <w:szCs w:val="24"/>
          </w:rPr>
          <w:t xml:space="preserve"> test req</w:t>
        </w:r>
        <w:r w:rsidR="003D2D0D">
          <w:rPr>
            <w:rFonts w:ascii="Times New Roman" w:eastAsia="Times New Roman" w:hAnsi="Times New Roman" w:cs="Times New Roman"/>
            <w:color w:val="4F6228" w:themeColor="accent3" w:themeShade="80"/>
            <w:sz w:val="24"/>
            <w:szCs w:val="24"/>
          </w:rPr>
          <w:t>uires good genotyped references. I</w:t>
        </w:r>
        <w:r w:rsidR="003D2D0D" w:rsidRPr="00AB1555">
          <w:rPr>
            <w:rFonts w:ascii="Times New Roman" w:eastAsia="Times New Roman" w:hAnsi="Times New Roman" w:cs="Times New Roman"/>
            <w:color w:val="4F6228" w:themeColor="accent3" w:themeShade="80"/>
            <w:sz w:val="24"/>
            <w:szCs w:val="24"/>
          </w:rPr>
          <w:t>deally</w:t>
        </w:r>
      </w:ins>
      <w:ins w:id="854" w:author="Arcella" w:date="2020-06-17T16:40:00Z">
        <w:r w:rsidR="003D2D0D">
          <w:rPr>
            <w:rFonts w:ascii="Times New Roman" w:eastAsia="Times New Roman" w:hAnsi="Times New Roman" w:cs="Times New Roman"/>
            <w:color w:val="4F6228" w:themeColor="accent3" w:themeShade="80"/>
            <w:sz w:val="24"/>
            <w:szCs w:val="24"/>
          </w:rPr>
          <w:t>,</w:t>
        </w:r>
      </w:ins>
      <w:ins w:id="855" w:author="Arcella" w:date="2020-06-17T16:39:00Z">
        <w:r w:rsidR="003D2D0D" w:rsidRPr="00AB1555">
          <w:rPr>
            <w:rFonts w:ascii="Times New Roman" w:eastAsia="Times New Roman" w:hAnsi="Times New Roman" w:cs="Times New Roman"/>
            <w:color w:val="4F6228" w:themeColor="accent3" w:themeShade="80"/>
            <w:sz w:val="24"/>
            <w:szCs w:val="24"/>
          </w:rPr>
          <w:t xml:space="preserve"> empirical relationships </w:t>
        </w:r>
      </w:ins>
      <w:ins w:id="856" w:author="Arcella" w:date="2020-06-17T16:40:00Z">
        <w:r w:rsidR="003D2D0D">
          <w:rPr>
            <w:rFonts w:ascii="Times New Roman" w:eastAsia="Times New Roman" w:hAnsi="Times New Roman" w:cs="Times New Roman"/>
            <w:color w:val="4F6228" w:themeColor="accent3" w:themeShade="80"/>
            <w:sz w:val="24"/>
            <w:szCs w:val="24"/>
          </w:rPr>
          <w:t xml:space="preserve">should be established </w:t>
        </w:r>
      </w:ins>
      <w:ins w:id="857" w:author="Arcella" w:date="2020-06-17T16:39:00Z">
        <w:r w:rsidR="003D2D0D" w:rsidRPr="00AB1555">
          <w:rPr>
            <w:rFonts w:ascii="Times New Roman" w:eastAsia="Times New Roman" w:hAnsi="Times New Roman" w:cs="Times New Roman"/>
            <w:color w:val="4F6228" w:themeColor="accent3" w:themeShade="80"/>
            <w:sz w:val="24"/>
            <w:szCs w:val="24"/>
          </w:rPr>
          <w:t xml:space="preserve">between </w:t>
        </w:r>
      </w:ins>
      <w:ins w:id="858" w:author="Arcella" w:date="2020-06-17T16:40:00Z">
        <w:r w:rsidR="003D2D0D">
          <w:rPr>
            <w:rFonts w:ascii="Times New Roman" w:eastAsia="Times New Roman" w:hAnsi="Times New Roman" w:cs="Times New Roman"/>
            <w:color w:val="4F6228" w:themeColor="accent3" w:themeShade="80"/>
            <w:sz w:val="24"/>
            <w:szCs w:val="24"/>
          </w:rPr>
          <w:t xml:space="preserve">the </w:t>
        </w:r>
      </w:ins>
      <w:ins w:id="859" w:author="Arcella" w:date="2020-06-17T16:39:00Z">
        <w:r w:rsidR="003D2D0D" w:rsidRPr="00AB1555">
          <w:rPr>
            <w:rFonts w:ascii="Times New Roman" w:eastAsia="Times New Roman" w:hAnsi="Times New Roman" w:cs="Times New Roman"/>
            <w:color w:val="4F6228" w:themeColor="accent3" w:themeShade="80"/>
            <w:sz w:val="24"/>
            <w:szCs w:val="24"/>
          </w:rPr>
          <w:t xml:space="preserve">morphotype frequencies and </w:t>
        </w:r>
      </w:ins>
      <w:ins w:id="860" w:author="Arcella" w:date="2020-06-17T16:40:00Z">
        <w:r w:rsidR="003D2D0D">
          <w:rPr>
            <w:rFonts w:ascii="Times New Roman" w:eastAsia="Times New Roman" w:hAnsi="Times New Roman" w:cs="Times New Roman"/>
            <w:color w:val="4F6228" w:themeColor="accent3" w:themeShade="80"/>
            <w:sz w:val="24"/>
            <w:szCs w:val="24"/>
          </w:rPr>
          <w:t xml:space="preserve">the </w:t>
        </w:r>
      </w:ins>
      <w:ins w:id="861" w:author="Arcella" w:date="2020-06-17T16:39:00Z">
        <w:r w:rsidR="003D2D0D" w:rsidRPr="00AB1555">
          <w:rPr>
            <w:rFonts w:ascii="Times New Roman" w:eastAsia="Times New Roman" w:hAnsi="Times New Roman" w:cs="Times New Roman"/>
            <w:color w:val="4F6228" w:themeColor="accent3" w:themeShade="80"/>
            <w:sz w:val="24"/>
            <w:szCs w:val="24"/>
          </w:rPr>
          <w:t>taxonomic structure of populations</w:t>
        </w:r>
      </w:ins>
      <w:ins w:id="862" w:author="Arcella" w:date="2020-06-17T16:41:00Z">
        <w:r w:rsidR="003D2D0D">
          <w:rPr>
            <w:rFonts w:ascii="Times New Roman" w:eastAsia="Times New Roman" w:hAnsi="Times New Roman" w:cs="Times New Roman"/>
            <w:color w:val="4F6228" w:themeColor="accent3" w:themeShade="80"/>
            <w:sz w:val="24"/>
            <w:szCs w:val="24"/>
          </w:rPr>
          <w:t xml:space="preserve"> in a given </w:t>
        </w:r>
      </w:ins>
      <w:ins w:id="863" w:author="Arcella" w:date="2020-06-17T16:39:00Z">
        <w:r w:rsidR="003D2D0D" w:rsidRPr="00AB1555">
          <w:rPr>
            <w:rFonts w:ascii="Times New Roman" w:eastAsia="Times New Roman" w:hAnsi="Times New Roman" w:cs="Times New Roman"/>
            <w:color w:val="4F6228" w:themeColor="accent3" w:themeShade="80"/>
            <w:sz w:val="24"/>
            <w:szCs w:val="24"/>
          </w:rPr>
          <w:t>contact zone</w:t>
        </w:r>
      </w:ins>
      <w:ins w:id="864" w:author="Arcella" w:date="2020-06-17T16:41:00Z">
        <w:r w:rsidR="003D2D0D">
          <w:rPr>
            <w:rFonts w:ascii="Times New Roman" w:eastAsia="Times New Roman" w:hAnsi="Times New Roman" w:cs="Times New Roman"/>
            <w:color w:val="4F6228" w:themeColor="accent3" w:themeShade="80"/>
            <w:sz w:val="24"/>
            <w:szCs w:val="24"/>
          </w:rPr>
          <w:t xml:space="preserve">, as </w:t>
        </w:r>
      </w:ins>
      <w:ins w:id="865" w:author="Arcella" w:date="2020-06-20T13:04:00Z">
        <w:r>
          <w:rPr>
            <w:rFonts w:ascii="Times New Roman" w:eastAsia="Times New Roman" w:hAnsi="Times New Roman" w:cs="Times New Roman"/>
            <w:color w:val="4F6228" w:themeColor="accent3" w:themeShade="80"/>
            <w:sz w:val="24"/>
            <w:szCs w:val="24"/>
          </w:rPr>
          <w:t xml:space="preserve">they </w:t>
        </w:r>
      </w:ins>
      <w:ins w:id="866" w:author="Arcella" w:date="2020-06-17T16:41:00Z">
        <w:r w:rsidR="003D2D0D">
          <w:rPr>
            <w:rFonts w:ascii="Times New Roman" w:eastAsia="Times New Roman" w:hAnsi="Times New Roman" w:cs="Times New Roman"/>
            <w:color w:val="4F6228" w:themeColor="accent3" w:themeShade="80"/>
            <w:sz w:val="24"/>
            <w:szCs w:val="24"/>
          </w:rPr>
          <w:t xml:space="preserve">were in our study </w:t>
        </w:r>
      </w:ins>
      <w:ins w:id="867" w:author="Arcella" w:date="2020-06-17T16:39:00Z">
        <w:r w:rsidR="003D2D0D" w:rsidRPr="00AB1555">
          <w:rPr>
            <w:rFonts w:ascii="Times New Roman" w:eastAsia="Times New Roman" w:hAnsi="Times New Roman" w:cs="Times New Roman"/>
            <w:color w:val="4F6228" w:themeColor="accent3" w:themeShade="80"/>
            <w:sz w:val="24"/>
            <w:szCs w:val="24"/>
          </w:rPr>
          <w:t>(</w:t>
        </w:r>
        <w:r w:rsidR="003D2D0D" w:rsidRPr="00AB1555">
          <w:rPr>
            <w:rFonts w:ascii="Times New Roman" w:eastAsia="Times New Roman" w:hAnsi="Times New Roman" w:cs="Times New Roman"/>
            <w:color w:val="4F6228" w:themeColor="accent3" w:themeShade="80"/>
            <w:sz w:val="24"/>
            <w:szCs w:val="24"/>
            <w:highlight w:val="yellow"/>
          </w:rPr>
          <w:t>Table ?).</w:t>
        </w:r>
        <w:r w:rsidR="003D2D0D" w:rsidRPr="00AB1555">
          <w:rPr>
            <w:rFonts w:ascii="Times New Roman" w:eastAsia="Times New Roman" w:hAnsi="Times New Roman" w:cs="Times New Roman"/>
            <w:color w:val="4F6228" w:themeColor="accent3" w:themeShade="80"/>
            <w:sz w:val="24"/>
            <w:szCs w:val="24"/>
          </w:rPr>
          <w:t xml:space="preserve">  </w:t>
        </w:r>
      </w:ins>
      <w:ins w:id="868" w:author="Arcella" w:date="2020-06-17T16:42:00Z">
        <w:r w:rsidR="003D2D0D">
          <w:rPr>
            <w:rFonts w:ascii="Times New Roman" w:eastAsia="Times New Roman" w:hAnsi="Times New Roman" w:cs="Times New Roman"/>
            <w:color w:val="4F6228" w:themeColor="accent3" w:themeShade="80"/>
            <w:sz w:val="24"/>
            <w:szCs w:val="24"/>
          </w:rPr>
          <w:t xml:space="preserve">Even </w:t>
        </w:r>
      </w:ins>
      <w:ins w:id="869" w:author="Arcella" w:date="2020-06-17T16:39:00Z">
        <w:r w:rsidR="003D2D0D" w:rsidRPr="00AB1555">
          <w:rPr>
            <w:rFonts w:ascii="Times New Roman" w:eastAsia="Times New Roman" w:hAnsi="Times New Roman" w:cs="Times New Roman"/>
            <w:color w:val="4F6228" w:themeColor="accent3" w:themeShade="80"/>
            <w:sz w:val="24"/>
            <w:szCs w:val="24"/>
          </w:rPr>
          <w:t>our regressions require further refinement</w:t>
        </w:r>
      </w:ins>
      <w:ins w:id="870" w:author="Arcella" w:date="2020-06-17T16:42:00Z">
        <w:r w:rsidR="003D2D0D">
          <w:rPr>
            <w:rFonts w:ascii="Times New Roman" w:eastAsia="Times New Roman" w:hAnsi="Times New Roman" w:cs="Times New Roman"/>
            <w:color w:val="4F6228" w:themeColor="accent3" w:themeShade="80"/>
            <w:sz w:val="24"/>
            <w:szCs w:val="24"/>
          </w:rPr>
          <w:t xml:space="preserve"> f</w:t>
        </w:r>
        <w:r w:rsidR="003D2D0D" w:rsidRPr="00AB1555">
          <w:rPr>
            <w:rFonts w:ascii="Times New Roman" w:eastAsia="Times New Roman" w:hAnsi="Times New Roman" w:cs="Times New Roman"/>
            <w:color w:val="4F6228" w:themeColor="accent3" w:themeShade="80"/>
            <w:sz w:val="24"/>
            <w:szCs w:val="24"/>
          </w:rPr>
          <w:t xml:space="preserve">or all </w:t>
        </w:r>
        <w:r w:rsidR="003D2D0D">
          <w:rPr>
            <w:rFonts w:ascii="Times New Roman" w:eastAsia="Times New Roman" w:hAnsi="Times New Roman" w:cs="Times New Roman"/>
            <w:color w:val="4F6228" w:themeColor="accent3" w:themeShade="80"/>
            <w:sz w:val="24"/>
            <w:szCs w:val="24"/>
          </w:rPr>
          <w:t xml:space="preserve">the </w:t>
        </w:r>
        <w:r w:rsidR="003D2D0D" w:rsidRPr="00AB1555">
          <w:rPr>
            <w:rFonts w:ascii="Times New Roman" w:eastAsia="Times New Roman" w:hAnsi="Times New Roman" w:cs="Times New Roman"/>
            <w:color w:val="4F6228" w:themeColor="accent3" w:themeShade="80"/>
            <w:sz w:val="24"/>
            <w:szCs w:val="24"/>
          </w:rPr>
          <w:t xml:space="preserve">contact zones </w:t>
        </w:r>
        <w:r w:rsidR="003D2D0D">
          <w:rPr>
            <w:rFonts w:ascii="Times New Roman" w:eastAsia="Times New Roman" w:hAnsi="Times New Roman" w:cs="Times New Roman"/>
            <w:color w:val="4F6228" w:themeColor="accent3" w:themeShade="80"/>
            <w:sz w:val="24"/>
            <w:szCs w:val="24"/>
          </w:rPr>
          <w:t xml:space="preserve">except </w:t>
        </w:r>
        <w:r w:rsidR="003D2D0D" w:rsidRPr="00AB1555">
          <w:rPr>
            <w:rFonts w:ascii="Times New Roman" w:eastAsia="Times New Roman" w:hAnsi="Times New Roman" w:cs="Times New Roman"/>
            <w:color w:val="4F6228" w:themeColor="accent3" w:themeShade="80"/>
            <w:sz w:val="24"/>
            <w:szCs w:val="24"/>
          </w:rPr>
          <w:t>Northern Russia</w:t>
        </w:r>
        <w:r w:rsidR="003D2D0D">
          <w:rPr>
            <w:rFonts w:ascii="Times New Roman" w:eastAsia="Times New Roman" w:hAnsi="Times New Roman" w:cs="Times New Roman"/>
            <w:color w:val="4F6228" w:themeColor="accent3" w:themeShade="80"/>
            <w:sz w:val="24"/>
            <w:szCs w:val="24"/>
          </w:rPr>
          <w:t>,</w:t>
        </w:r>
      </w:ins>
      <w:ins w:id="871" w:author="Arcella" w:date="2020-06-17T16:39:00Z">
        <w:r w:rsidR="003D2D0D" w:rsidRPr="00AB1555">
          <w:rPr>
            <w:rFonts w:ascii="Times New Roman" w:eastAsia="Times New Roman" w:hAnsi="Times New Roman" w:cs="Times New Roman"/>
            <w:color w:val="4F6228" w:themeColor="accent3" w:themeShade="80"/>
            <w:sz w:val="24"/>
            <w:szCs w:val="24"/>
          </w:rPr>
          <w:t xml:space="preserve"> since </w:t>
        </w:r>
      </w:ins>
      <w:ins w:id="872" w:author="Arcella" w:date="2020-06-17T16:42:00Z">
        <w:r w:rsidR="003D2D0D">
          <w:rPr>
            <w:rFonts w:ascii="Times New Roman" w:eastAsia="Times New Roman" w:hAnsi="Times New Roman" w:cs="Times New Roman"/>
            <w:color w:val="4F6228" w:themeColor="accent3" w:themeShade="80"/>
            <w:sz w:val="24"/>
            <w:szCs w:val="24"/>
          </w:rPr>
          <w:t xml:space="preserve">they are based on a </w:t>
        </w:r>
      </w:ins>
      <w:ins w:id="873" w:author="Arcella" w:date="2020-06-17T16:39:00Z">
        <w:r w:rsidR="003D2D0D" w:rsidRPr="00AB1555">
          <w:rPr>
            <w:rFonts w:ascii="Times New Roman" w:eastAsia="Times New Roman" w:hAnsi="Times New Roman" w:cs="Times New Roman"/>
            <w:color w:val="4F6228" w:themeColor="accent3" w:themeShade="80"/>
            <w:sz w:val="24"/>
            <w:szCs w:val="24"/>
          </w:rPr>
          <w:t>relatively small number</w:t>
        </w:r>
      </w:ins>
      <w:ins w:id="874" w:author="Arcella" w:date="2020-06-17T16:42:00Z">
        <w:r w:rsidR="003D2D0D">
          <w:rPr>
            <w:rFonts w:ascii="Times New Roman" w:eastAsia="Times New Roman" w:hAnsi="Times New Roman" w:cs="Times New Roman"/>
            <w:color w:val="4F6228" w:themeColor="accent3" w:themeShade="80"/>
            <w:sz w:val="24"/>
            <w:szCs w:val="24"/>
          </w:rPr>
          <w:t xml:space="preserve"> </w:t>
        </w:r>
      </w:ins>
      <w:ins w:id="875" w:author="Arcella" w:date="2020-06-17T16:39:00Z">
        <w:r w:rsidR="003D2D0D" w:rsidRPr="00AB1555">
          <w:rPr>
            <w:rFonts w:ascii="Times New Roman" w:eastAsia="Times New Roman" w:hAnsi="Times New Roman" w:cs="Times New Roman"/>
            <w:color w:val="4F6228" w:themeColor="accent3" w:themeShade="80"/>
            <w:sz w:val="24"/>
            <w:szCs w:val="24"/>
          </w:rPr>
          <w:t>of</w:t>
        </w:r>
      </w:ins>
      <w:ins w:id="876" w:author="Arcella" w:date="2020-06-17T16:42:00Z">
        <w:r w:rsidR="003D2D0D">
          <w:rPr>
            <w:rFonts w:ascii="Times New Roman" w:eastAsia="Times New Roman" w:hAnsi="Times New Roman" w:cs="Times New Roman"/>
            <w:color w:val="4F6228" w:themeColor="accent3" w:themeShade="80"/>
            <w:sz w:val="24"/>
            <w:szCs w:val="24"/>
          </w:rPr>
          <w:t xml:space="preserve"> </w:t>
        </w:r>
      </w:ins>
      <w:ins w:id="877" w:author="Arcella" w:date="2020-06-17T16:39:00Z">
        <w:r w:rsidR="003D2D0D" w:rsidRPr="00AB1555">
          <w:rPr>
            <w:rFonts w:ascii="Times New Roman" w:eastAsia="Times New Roman" w:hAnsi="Times New Roman" w:cs="Times New Roman"/>
            <w:color w:val="4F6228" w:themeColor="accent3" w:themeShade="80"/>
            <w:sz w:val="24"/>
            <w:szCs w:val="24"/>
          </w:rPr>
          <w:t xml:space="preserve">samples. </w:t>
        </w:r>
      </w:ins>
      <w:ins w:id="878" w:author="Arcella" w:date="2020-06-17T16:56:00Z">
        <w:r w:rsidR="00900D13">
          <w:rPr>
            <w:rFonts w:ascii="Times New Roman" w:eastAsia="Times New Roman" w:hAnsi="Times New Roman" w:cs="Times New Roman"/>
            <w:color w:val="4F6228" w:themeColor="accent3" w:themeShade="80"/>
            <w:sz w:val="24"/>
            <w:szCs w:val="24"/>
            <w:lang w:val="en-GB"/>
          </w:rPr>
          <w:t>On a</w:t>
        </w:r>
      </w:ins>
      <w:ins w:id="879" w:author="Arcella" w:date="2020-06-17T16:55:00Z">
        <w:r w:rsidR="00970331">
          <w:rPr>
            <w:rFonts w:ascii="Times New Roman" w:eastAsia="Times New Roman" w:hAnsi="Times New Roman" w:cs="Times New Roman"/>
            <w:color w:val="4F6228" w:themeColor="accent3" w:themeShade="80"/>
            <w:sz w:val="24"/>
            <w:szCs w:val="24"/>
            <w:lang w:val="en-GB"/>
          </w:rPr>
          <w:t xml:space="preserve"> reassuring</w:t>
        </w:r>
      </w:ins>
      <w:ins w:id="880" w:author="Arcella" w:date="2020-06-17T16:56:00Z">
        <w:r w:rsidR="00900D13">
          <w:rPr>
            <w:rFonts w:ascii="Times New Roman" w:eastAsia="Times New Roman" w:hAnsi="Times New Roman" w:cs="Times New Roman"/>
            <w:color w:val="4F6228" w:themeColor="accent3" w:themeShade="80"/>
            <w:sz w:val="24"/>
            <w:szCs w:val="24"/>
            <w:lang w:val="en-GB"/>
          </w:rPr>
          <w:t xml:space="preserve"> note,</w:t>
        </w:r>
      </w:ins>
      <w:ins w:id="881" w:author="Arcella" w:date="2020-06-17T16:55:00Z">
        <w:r w:rsidR="00970331">
          <w:rPr>
            <w:rFonts w:ascii="Times New Roman" w:eastAsia="Times New Roman" w:hAnsi="Times New Roman" w:cs="Times New Roman"/>
            <w:color w:val="4F6228" w:themeColor="accent3" w:themeShade="80"/>
            <w:sz w:val="24"/>
            <w:szCs w:val="24"/>
            <w:lang w:val="en-GB"/>
          </w:rPr>
          <w:t xml:space="preserve"> </w:t>
        </w:r>
      </w:ins>
      <w:ins w:id="882" w:author="Arcella" w:date="2020-06-17T16:44:00Z">
        <w:r w:rsidR="003D2D0D">
          <w:rPr>
            <w:rFonts w:ascii="Times New Roman" w:eastAsia="Times New Roman" w:hAnsi="Times New Roman" w:cs="Times New Roman"/>
            <w:color w:val="4F6228" w:themeColor="accent3" w:themeShade="80"/>
            <w:sz w:val="24"/>
            <w:szCs w:val="24"/>
          </w:rPr>
          <w:t>f</w:t>
        </w:r>
      </w:ins>
      <w:ins w:id="883" w:author="Arcella" w:date="2020-06-17T16:39:00Z">
        <w:r w:rsidR="003D2D0D" w:rsidRPr="00AB1555">
          <w:rPr>
            <w:rFonts w:ascii="Times New Roman" w:eastAsia="Times New Roman" w:hAnsi="Times New Roman" w:cs="Times New Roman"/>
            <w:color w:val="4F6228" w:themeColor="accent3" w:themeShade="80"/>
            <w:sz w:val="24"/>
            <w:szCs w:val="24"/>
          </w:rPr>
          <w:t xml:space="preserve">or mixed populations from the Baltic and the Gulf of Maine </w:t>
        </w:r>
      </w:ins>
      <w:ins w:id="884" w:author="Arcella" w:date="2020-06-17T16:44:00Z">
        <w:r w:rsidR="003D2D0D">
          <w:rPr>
            <w:rFonts w:ascii="Times New Roman" w:eastAsia="Times New Roman" w:hAnsi="Times New Roman" w:cs="Times New Roman"/>
            <w:color w:val="4F6228" w:themeColor="accent3" w:themeShade="80"/>
            <w:sz w:val="24"/>
            <w:szCs w:val="24"/>
          </w:rPr>
          <w:t xml:space="preserve">as well as for the </w:t>
        </w:r>
      </w:ins>
      <w:ins w:id="885" w:author="Arcella" w:date="2020-06-17T16:39:00Z">
        <w:r w:rsidR="003D2D0D" w:rsidRPr="00AB1555">
          <w:rPr>
            <w:rFonts w:ascii="Times New Roman" w:eastAsia="Times New Roman" w:hAnsi="Times New Roman" w:cs="Times New Roman"/>
            <w:color w:val="4F6228" w:themeColor="accent3" w:themeShade="80"/>
            <w:sz w:val="24"/>
            <w:szCs w:val="24"/>
          </w:rPr>
          <w:t xml:space="preserve">populations from Northwestern Greenland and </w:t>
        </w:r>
      </w:ins>
      <w:ins w:id="886" w:author="Arcella" w:date="2020-06-17T16:44:00Z">
        <w:r w:rsidR="003D2D0D">
          <w:rPr>
            <w:rFonts w:ascii="Times New Roman" w:eastAsia="Times New Roman" w:hAnsi="Times New Roman" w:cs="Times New Roman"/>
            <w:color w:val="4F6228" w:themeColor="accent3" w:themeShade="80"/>
            <w:sz w:val="24"/>
            <w:szCs w:val="24"/>
          </w:rPr>
          <w:t xml:space="preserve">the </w:t>
        </w:r>
      </w:ins>
      <w:ins w:id="887" w:author="Arcella" w:date="2020-06-17T16:39:00Z">
        <w:r w:rsidR="003D2D0D" w:rsidRPr="00AB1555">
          <w:rPr>
            <w:rFonts w:ascii="Times New Roman" w:eastAsia="Times New Roman" w:hAnsi="Times New Roman" w:cs="Times New Roman"/>
            <w:color w:val="4F6228" w:themeColor="accent3" w:themeShade="80"/>
            <w:sz w:val="24"/>
            <w:szCs w:val="24"/>
          </w:rPr>
          <w:t xml:space="preserve">American coast north </w:t>
        </w:r>
      </w:ins>
      <w:ins w:id="888" w:author="Arcella" w:date="2020-06-17T16:44:00Z">
        <w:r w:rsidR="003D2D0D">
          <w:rPr>
            <w:rFonts w:ascii="Times New Roman" w:eastAsia="Times New Roman" w:hAnsi="Times New Roman" w:cs="Times New Roman"/>
            <w:color w:val="4F6228" w:themeColor="accent3" w:themeShade="80"/>
            <w:sz w:val="24"/>
            <w:szCs w:val="24"/>
          </w:rPr>
          <w:t xml:space="preserve">of </w:t>
        </w:r>
      </w:ins>
      <w:ins w:id="889" w:author="Arcella" w:date="2020-06-17T16:39:00Z">
        <w:r w:rsidR="003D2D0D" w:rsidRPr="00AB1555">
          <w:rPr>
            <w:rFonts w:ascii="Times New Roman" w:eastAsia="Times New Roman" w:hAnsi="Times New Roman" w:cs="Times New Roman"/>
            <w:color w:val="4F6228" w:themeColor="accent3" w:themeShade="80"/>
            <w:sz w:val="24"/>
            <w:szCs w:val="24"/>
          </w:rPr>
          <w:t>the Gulf of Maine</w:t>
        </w:r>
      </w:ins>
      <w:ins w:id="890" w:author="Arcella" w:date="2020-06-17T16:44:00Z">
        <w:r w:rsidR="003D2D0D">
          <w:rPr>
            <w:rFonts w:ascii="Times New Roman" w:eastAsia="Times New Roman" w:hAnsi="Times New Roman" w:cs="Times New Roman"/>
            <w:color w:val="4F6228" w:themeColor="accent3" w:themeShade="80"/>
            <w:sz w:val="24"/>
            <w:szCs w:val="24"/>
          </w:rPr>
          <w:t xml:space="preserve"> </w:t>
        </w:r>
      </w:ins>
      <w:ins w:id="891" w:author="Arcella" w:date="2020-06-17T16:46:00Z">
        <w:r w:rsidR="00970331">
          <w:rPr>
            <w:rFonts w:ascii="Times New Roman" w:eastAsia="Times New Roman" w:hAnsi="Times New Roman" w:cs="Times New Roman"/>
            <w:color w:val="4F6228" w:themeColor="accent3" w:themeShade="80"/>
            <w:sz w:val="24"/>
            <w:szCs w:val="24"/>
          </w:rPr>
          <w:t xml:space="preserve">unexamined in this study, </w:t>
        </w:r>
      </w:ins>
      <w:ins w:id="892" w:author="Arcella" w:date="2020-06-17T16:39:00Z">
        <w:r w:rsidR="003D2D0D" w:rsidRPr="00AB1555">
          <w:rPr>
            <w:rFonts w:ascii="Times New Roman" w:eastAsia="Times New Roman" w:hAnsi="Times New Roman" w:cs="Times New Roman"/>
            <w:color w:val="4F6228" w:themeColor="accent3" w:themeShade="80"/>
            <w:sz w:val="24"/>
            <w:szCs w:val="24"/>
          </w:rPr>
          <w:t xml:space="preserve">collections of genotyped mussels </w:t>
        </w:r>
      </w:ins>
      <w:ins w:id="893" w:author="Arcella" w:date="2020-06-17T16:56:00Z">
        <w:r w:rsidR="00900D13">
          <w:rPr>
            <w:rFonts w:ascii="Times New Roman" w:eastAsia="Times New Roman" w:hAnsi="Times New Roman" w:cs="Times New Roman"/>
            <w:color w:val="4F6228" w:themeColor="accent3" w:themeShade="80"/>
            <w:sz w:val="24"/>
            <w:szCs w:val="24"/>
          </w:rPr>
          <w:t>probably</w:t>
        </w:r>
      </w:ins>
      <w:ins w:id="894" w:author="Arcella" w:date="2020-06-17T16:39:00Z">
        <w:r w:rsidR="003D2D0D" w:rsidRPr="00AB1555">
          <w:rPr>
            <w:rFonts w:ascii="Times New Roman" w:eastAsia="Times New Roman" w:hAnsi="Times New Roman" w:cs="Times New Roman"/>
            <w:color w:val="4F6228" w:themeColor="accent3" w:themeShade="80"/>
            <w:sz w:val="24"/>
            <w:szCs w:val="24"/>
          </w:rPr>
          <w:t xml:space="preserve"> remain from previous extensive population</w:t>
        </w:r>
      </w:ins>
      <w:ins w:id="895" w:author="Arcella" w:date="2020-06-17T16:43:00Z">
        <w:r w:rsidR="003D2D0D">
          <w:rPr>
            <w:rFonts w:ascii="Times New Roman" w:eastAsia="Times New Roman" w:hAnsi="Times New Roman" w:cs="Times New Roman"/>
            <w:color w:val="4F6228" w:themeColor="accent3" w:themeShade="80"/>
            <w:sz w:val="24"/>
            <w:szCs w:val="24"/>
          </w:rPr>
          <w:t xml:space="preserve"> </w:t>
        </w:r>
      </w:ins>
      <w:ins w:id="896" w:author="Arcella" w:date="2020-06-17T16:39:00Z">
        <w:r w:rsidR="003D2D0D" w:rsidRPr="00AB1555">
          <w:rPr>
            <w:rFonts w:ascii="Times New Roman" w:eastAsia="Times New Roman" w:hAnsi="Times New Roman" w:cs="Times New Roman"/>
            <w:color w:val="4F6228" w:themeColor="accent3" w:themeShade="80"/>
            <w:sz w:val="24"/>
            <w:szCs w:val="24"/>
          </w:rPr>
          <w:t xml:space="preserve">genetic studies (e.g. MacDonald et al. 1991; Bates, Innes 1995; </w:t>
        </w:r>
        <w:r w:rsidR="003D2D0D" w:rsidRPr="00AB1555">
          <w:rPr>
            <w:rFonts w:ascii="Times New Roman" w:eastAsia="Times New Roman" w:hAnsi="Times New Roman" w:cs="Times New Roman"/>
            <w:color w:val="4F6228" w:themeColor="accent3" w:themeShade="80"/>
            <w:sz w:val="24"/>
            <w:szCs w:val="24"/>
            <w:highlight w:val="yellow"/>
          </w:rPr>
          <w:t xml:space="preserve">Rawson et al. 2001; </w:t>
        </w:r>
        <w:proofErr w:type="spellStart"/>
        <w:r w:rsidR="003D2D0D" w:rsidRPr="00AB1555">
          <w:rPr>
            <w:rFonts w:ascii="Times New Roman" w:eastAsia="Times New Roman" w:hAnsi="Times New Roman" w:cs="Times New Roman"/>
            <w:color w:val="4F6228" w:themeColor="accent3" w:themeShade="80"/>
            <w:sz w:val="24"/>
            <w:szCs w:val="24"/>
            <w:highlight w:val="yellow"/>
          </w:rPr>
          <w:t>Stuckas</w:t>
        </w:r>
        <w:proofErr w:type="spellEnd"/>
        <w:r w:rsidR="003D2D0D" w:rsidRPr="00AB1555">
          <w:rPr>
            <w:rFonts w:ascii="Times New Roman" w:eastAsia="Times New Roman" w:hAnsi="Times New Roman" w:cs="Times New Roman"/>
            <w:color w:val="4F6228" w:themeColor="accent3" w:themeShade="80"/>
            <w:sz w:val="24"/>
            <w:szCs w:val="24"/>
            <w:highlight w:val="yellow"/>
          </w:rPr>
          <w:t xml:space="preserve"> et al. 2017</w:t>
        </w:r>
        <w:r w:rsidR="003D2D0D" w:rsidRPr="00AB1555">
          <w:rPr>
            <w:rFonts w:ascii="Times New Roman" w:eastAsia="Times New Roman" w:hAnsi="Times New Roman" w:cs="Times New Roman"/>
            <w:color w:val="4F6228" w:themeColor="accent3" w:themeShade="80"/>
            <w:sz w:val="24"/>
            <w:szCs w:val="24"/>
          </w:rPr>
          <w:t>; Wenne et al. 2020). These collections could be used for further calibration of the</w:t>
        </w:r>
      </w:ins>
      <w:ins w:id="897" w:author="Arcella" w:date="2020-06-17T16:46:00Z">
        <w:r w:rsidR="00970331">
          <w:rPr>
            <w:rFonts w:ascii="Times New Roman" w:eastAsia="Times New Roman" w:hAnsi="Times New Roman" w:cs="Times New Roman"/>
            <w:color w:val="4F6228" w:themeColor="accent3" w:themeShade="80"/>
            <w:sz w:val="24"/>
            <w:szCs w:val="24"/>
          </w:rPr>
          <w:t xml:space="preserve"> mor</w:t>
        </w:r>
      </w:ins>
      <w:ins w:id="898" w:author="Arcella" w:date="2020-06-20T13:05:00Z">
        <w:r>
          <w:rPr>
            <w:rFonts w:ascii="Times New Roman" w:eastAsia="Times New Roman" w:hAnsi="Times New Roman" w:cs="Times New Roman"/>
            <w:color w:val="4F6228" w:themeColor="accent3" w:themeShade="80"/>
            <w:sz w:val="24"/>
            <w:szCs w:val="24"/>
          </w:rPr>
          <w:t>p</w:t>
        </w:r>
      </w:ins>
      <w:ins w:id="899" w:author="Arcella" w:date="2020-06-17T16:46:00Z">
        <w:r w:rsidR="00970331">
          <w:rPr>
            <w:rFonts w:ascii="Times New Roman" w:eastAsia="Times New Roman" w:hAnsi="Times New Roman" w:cs="Times New Roman"/>
            <w:color w:val="4F6228" w:themeColor="accent3" w:themeShade="80"/>
            <w:sz w:val="24"/>
            <w:szCs w:val="24"/>
          </w:rPr>
          <w:t>hotype</w:t>
        </w:r>
      </w:ins>
      <w:ins w:id="900" w:author="Arcella" w:date="2020-06-17T16:39:00Z">
        <w:r w:rsidR="003D2D0D" w:rsidRPr="00AB1555">
          <w:rPr>
            <w:rFonts w:ascii="Times New Roman" w:eastAsia="Times New Roman" w:hAnsi="Times New Roman" w:cs="Times New Roman"/>
            <w:color w:val="4F6228" w:themeColor="accent3" w:themeShade="80"/>
            <w:sz w:val="24"/>
            <w:szCs w:val="24"/>
          </w:rPr>
          <w:t xml:space="preserve"> test. If such </w:t>
        </w:r>
      </w:ins>
      <w:ins w:id="901" w:author="Arcella" w:date="2020-06-17T16:46:00Z">
        <w:r w:rsidR="00970331">
          <w:rPr>
            <w:rFonts w:ascii="Times New Roman" w:eastAsia="Times New Roman" w:hAnsi="Times New Roman" w:cs="Times New Roman"/>
            <w:color w:val="4F6228" w:themeColor="accent3" w:themeShade="80"/>
            <w:sz w:val="24"/>
            <w:szCs w:val="24"/>
          </w:rPr>
          <w:t xml:space="preserve">an </w:t>
        </w:r>
      </w:ins>
      <w:ins w:id="902" w:author="Arcella" w:date="2020-06-17T16:39:00Z">
        <w:r w:rsidR="003D2D0D" w:rsidRPr="00AB1555">
          <w:rPr>
            <w:rFonts w:ascii="Times New Roman" w:eastAsia="Times New Roman" w:hAnsi="Times New Roman" w:cs="Times New Roman"/>
            <w:color w:val="4F6228" w:themeColor="accent3" w:themeShade="80"/>
            <w:sz w:val="24"/>
            <w:szCs w:val="24"/>
          </w:rPr>
          <w:t xml:space="preserve">effort </w:t>
        </w:r>
      </w:ins>
      <w:ins w:id="903" w:author="Arcella" w:date="2020-06-17T16:46:00Z">
        <w:r w:rsidR="00970331">
          <w:rPr>
            <w:rFonts w:ascii="Times New Roman" w:eastAsia="Times New Roman" w:hAnsi="Times New Roman" w:cs="Times New Roman"/>
            <w:color w:val="4F6228" w:themeColor="accent3" w:themeShade="80"/>
            <w:sz w:val="24"/>
            <w:szCs w:val="24"/>
          </w:rPr>
          <w:t xml:space="preserve">is </w:t>
        </w:r>
      </w:ins>
      <w:ins w:id="904" w:author="Arcella" w:date="2020-06-17T16:39:00Z">
        <w:r w:rsidR="003D2D0D" w:rsidRPr="00AB1555">
          <w:rPr>
            <w:rFonts w:ascii="Times New Roman" w:eastAsia="Times New Roman" w:hAnsi="Times New Roman" w:cs="Times New Roman"/>
            <w:color w:val="4F6228" w:themeColor="accent3" w:themeShade="80"/>
            <w:sz w:val="24"/>
            <w:szCs w:val="24"/>
          </w:rPr>
          <w:t>undertaken for Greenland and subarctic American populations,</w:t>
        </w:r>
        <w:r w:rsidR="003D2D0D" w:rsidRPr="00AB1555">
          <w:rPr>
            <w:rFonts w:ascii="Times New Roman" w:eastAsia="Times New Roman" w:hAnsi="Times New Roman" w:cs="Times New Roman"/>
            <w:color w:val="4F6228" w:themeColor="accent3" w:themeShade="80"/>
            <w:sz w:val="24"/>
            <w:szCs w:val="24"/>
            <w:highlight w:val="yellow"/>
          </w:rPr>
          <w:t xml:space="preserve"> salinity should be considered as a potential covariate of </w:t>
        </w:r>
      </w:ins>
      <w:ins w:id="905" w:author="Arcella" w:date="2020-06-17T16:46:00Z">
        <w:r w:rsidR="00970331">
          <w:rPr>
            <w:rFonts w:ascii="Times New Roman" w:eastAsia="Times New Roman" w:hAnsi="Times New Roman" w:cs="Times New Roman"/>
            <w:color w:val="4F6228" w:themeColor="accent3" w:themeShade="80"/>
            <w:sz w:val="24"/>
            <w:szCs w:val="24"/>
            <w:highlight w:val="yellow"/>
          </w:rPr>
          <w:t xml:space="preserve">the </w:t>
        </w:r>
      </w:ins>
      <w:ins w:id="906" w:author="Arcella" w:date="2020-06-17T16:39:00Z">
        <w:r w:rsidR="003D2D0D" w:rsidRPr="00AB1555">
          <w:rPr>
            <w:rFonts w:ascii="Times New Roman" w:eastAsia="Times New Roman" w:hAnsi="Times New Roman" w:cs="Times New Roman"/>
            <w:color w:val="4F6228" w:themeColor="accent3" w:themeShade="80"/>
            <w:sz w:val="24"/>
            <w:szCs w:val="24"/>
            <w:highlight w:val="yellow"/>
          </w:rPr>
          <w:t>morphotype variation.</w:t>
        </w:r>
        <w:r w:rsidR="003D2D0D" w:rsidRPr="00AB1555">
          <w:rPr>
            <w:rFonts w:ascii="Times New Roman" w:eastAsia="Times New Roman" w:hAnsi="Times New Roman" w:cs="Times New Roman"/>
            <w:color w:val="4F6228" w:themeColor="accent3" w:themeShade="80"/>
            <w:sz w:val="24"/>
            <w:szCs w:val="24"/>
          </w:rPr>
          <w:t xml:space="preserve"> </w:t>
        </w:r>
      </w:ins>
    </w:p>
    <w:p w14:paraId="00000010" w14:textId="77777777" w:rsidR="0022369C" w:rsidRDefault="00AB1555">
      <w:pPr>
        <w:spacing w:line="360" w:lineRule="auto"/>
        <w:rPr>
          <w:ins w:id="907" w:author="Arcella" w:date="2020-06-17T16:47:00Z"/>
          <w:rFonts w:ascii="Times New Roman" w:eastAsia="Times New Roman" w:hAnsi="Times New Roman" w:cs="Times New Roman"/>
          <w:color w:val="FF0000"/>
          <w:sz w:val="24"/>
          <w:szCs w:val="24"/>
          <w:highlight w:val="yellow"/>
        </w:rPr>
      </w:pPr>
      <w:r w:rsidRPr="00AB1555">
        <w:rPr>
          <w:rFonts w:ascii="Times New Roman" w:eastAsia="Times New Roman" w:hAnsi="Times New Roman" w:cs="Times New Roman"/>
          <w:color w:val="4F6228" w:themeColor="accent3" w:themeShade="80"/>
          <w:sz w:val="24"/>
          <w:szCs w:val="24"/>
        </w:rPr>
        <w:t xml:space="preserve">For understudied contact zones and for new zones, if discovered, relationships should be established de-novo; if genotyping of more than few samples covering the range of morphotype frequencies will prove impractical, relationships could be approximated using data on at least two genotyped samples with maximally contrast structure (ideally – pure </w:t>
      </w:r>
      <w:r w:rsidRPr="00AB1555">
        <w:rPr>
          <w:rFonts w:ascii="Times New Roman" w:eastAsia="Times New Roman" w:hAnsi="Times New Roman" w:cs="Times New Roman"/>
          <w:i/>
          <w:color w:val="4F6228" w:themeColor="accent3" w:themeShade="80"/>
          <w:sz w:val="24"/>
          <w:szCs w:val="24"/>
        </w:rPr>
        <w:t>M. edulis</w:t>
      </w:r>
      <w:r w:rsidRPr="00AB1555">
        <w:rPr>
          <w:rFonts w:ascii="Times New Roman" w:eastAsia="Times New Roman" w:hAnsi="Times New Roman" w:cs="Times New Roman"/>
          <w:color w:val="4F6228" w:themeColor="accent3" w:themeShade="80"/>
          <w:sz w:val="24"/>
          <w:szCs w:val="24"/>
        </w:rPr>
        <w:t xml:space="preserve"> and </w:t>
      </w:r>
      <w:r w:rsidRPr="00AB1555">
        <w:rPr>
          <w:rFonts w:ascii="Times New Roman" w:eastAsia="Times New Roman" w:hAnsi="Times New Roman" w:cs="Times New Roman"/>
          <w:i/>
          <w:color w:val="4F6228" w:themeColor="accent3" w:themeShade="80"/>
          <w:sz w:val="24"/>
          <w:szCs w:val="24"/>
        </w:rPr>
        <w:t>M. trossulus</w:t>
      </w:r>
      <w:r w:rsidRPr="00AB1555">
        <w:rPr>
          <w:rFonts w:ascii="Times New Roman" w:eastAsia="Times New Roman" w:hAnsi="Times New Roman" w:cs="Times New Roman"/>
          <w:color w:val="4F6228" w:themeColor="accent3" w:themeShade="80"/>
          <w:sz w:val="24"/>
          <w:szCs w:val="24"/>
        </w:rPr>
        <w:t xml:space="preserve">) and the “genotype to morphotype calculator” (eq. 3). We claim that morphotypes could be useful both for detection of new contact zones and for their formal genetic description – </w:t>
      </w:r>
      <w:r w:rsidRPr="00AB1555">
        <w:rPr>
          <w:rFonts w:ascii="Times New Roman" w:eastAsia="Times New Roman" w:hAnsi="Times New Roman" w:cs="Times New Roman"/>
          <w:color w:val="4F6228" w:themeColor="accent3" w:themeShade="80"/>
          <w:sz w:val="24"/>
          <w:szCs w:val="24"/>
        </w:rPr>
        <w:lastRenderedPageBreak/>
        <w:t>preliminary selection, by morphotype frequencies,</w:t>
      </w:r>
      <w:r w:rsidRPr="00AB1555">
        <w:rPr>
          <w:rFonts w:ascii="Times New Roman" w:eastAsia="Times New Roman" w:hAnsi="Times New Roman" w:cs="Times New Roman"/>
          <w:color w:val="4F6228" w:themeColor="accent3" w:themeShade="80"/>
          <w:sz w:val="24"/>
          <w:szCs w:val="24"/>
          <w:highlight w:val="yellow"/>
        </w:rPr>
        <w:t xml:space="preserve"> of most pure samples or subsamples needed for verification of species identity and of most mixed ones needed for assessment of the extent of hybridization and mixing.</w:t>
      </w:r>
      <w:r w:rsidRPr="00C219E6">
        <w:rPr>
          <w:rFonts w:ascii="Times New Roman" w:eastAsia="Times New Roman" w:hAnsi="Times New Roman" w:cs="Times New Roman"/>
          <w:color w:val="00B050"/>
          <w:sz w:val="24"/>
          <w:szCs w:val="24"/>
          <w:highlight w:val="yellow"/>
        </w:rPr>
        <w:t xml:space="preserve"> </w:t>
      </w:r>
      <w:r w:rsidRPr="00C219E6">
        <w:rPr>
          <w:rFonts w:ascii="Times New Roman" w:eastAsia="Times New Roman" w:hAnsi="Times New Roman" w:cs="Times New Roman"/>
          <w:color w:val="FF0000"/>
          <w:sz w:val="24"/>
          <w:szCs w:val="24"/>
          <w:highlight w:val="yellow"/>
        </w:rPr>
        <w:t xml:space="preserve">Indeed our exercise with prediction, using eq. 3, of taxonomic structure of the White Sea populations based solely on maximum and minimum morphotype frequencies in regional populations brought satisfactory results. </w:t>
      </w:r>
    </w:p>
    <w:p w14:paraId="556EB27D" w14:textId="77777777" w:rsidR="00970331" w:rsidRDefault="00970331" w:rsidP="00970331">
      <w:pPr>
        <w:spacing w:line="360" w:lineRule="auto"/>
        <w:rPr>
          <w:ins w:id="908" w:author="Arcella" w:date="2020-06-17T16:54:00Z"/>
          <w:rFonts w:ascii="Times New Roman" w:eastAsia="Times New Roman" w:hAnsi="Times New Roman" w:cs="Times New Roman"/>
          <w:color w:val="4F6228" w:themeColor="accent3" w:themeShade="80"/>
          <w:sz w:val="24"/>
          <w:szCs w:val="24"/>
          <w:lang w:val="ru-RU"/>
        </w:rPr>
      </w:pPr>
      <w:ins w:id="909" w:author="Arcella" w:date="2020-06-17T16:47:00Z">
        <w:r>
          <w:rPr>
            <w:rFonts w:ascii="Times New Roman" w:eastAsia="Times New Roman" w:hAnsi="Times New Roman" w:cs="Times New Roman"/>
            <w:color w:val="4F6228" w:themeColor="accent3" w:themeShade="80"/>
            <w:sz w:val="24"/>
            <w:szCs w:val="24"/>
          </w:rPr>
          <w:t xml:space="preserve">The </w:t>
        </w:r>
        <w:r w:rsidRPr="00AB1555">
          <w:rPr>
            <w:rFonts w:ascii="Times New Roman" w:eastAsia="Times New Roman" w:hAnsi="Times New Roman" w:cs="Times New Roman"/>
            <w:color w:val="4F6228" w:themeColor="accent3" w:themeShade="80"/>
            <w:sz w:val="24"/>
            <w:szCs w:val="24"/>
          </w:rPr>
          <w:t xml:space="preserve">relationships between </w:t>
        </w:r>
        <w:r>
          <w:rPr>
            <w:rFonts w:ascii="Times New Roman" w:eastAsia="Times New Roman" w:hAnsi="Times New Roman" w:cs="Times New Roman"/>
            <w:color w:val="4F6228" w:themeColor="accent3" w:themeShade="80"/>
            <w:sz w:val="24"/>
            <w:szCs w:val="24"/>
          </w:rPr>
          <w:t xml:space="preserve">the </w:t>
        </w:r>
        <w:r w:rsidRPr="00AB1555">
          <w:rPr>
            <w:rFonts w:ascii="Times New Roman" w:eastAsia="Times New Roman" w:hAnsi="Times New Roman" w:cs="Times New Roman"/>
            <w:color w:val="4F6228" w:themeColor="accent3" w:themeShade="80"/>
            <w:sz w:val="24"/>
            <w:szCs w:val="24"/>
          </w:rPr>
          <w:t xml:space="preserve">morphotype frequencies and </w:t>
        </w:r>
        <w:r>
          <w:rPr>
            <w:rFonts w:ascii="Times New Roman" w:eastAsia="Times New Roman" w:hAnsi="Times New Roman" w:cs="Times New Roman"/>
            <w:color w:val="4F6228" w:themeColor="accent3" w:themeShade="80"/>
            <w:sz w:val="24"/>
            <w:szCs w:val="24"/>
          </w:rPr>
          <w:t xml:space="preserve">the </w:t>
        </w:r>
        <w:r w:rsidRPr="00AB1555">
          <w:rPr>
            <w:rFonts w:ascii="Times New Roman" w:eastAsia="Times New Roman" w:hAnsi="Times New Roman" w:cs="Times New Roman"/>
            <w:color w:val="4F6228" w:themeColor="accent3" w:themeShade="80"/>
            <w:sz w:val="24"/>
            <w:szCs w:val="24"/>
          </w:rPr>
          <w:t>taxonomic structure of populati</w:t>
        </w:r>
        <w:r>
          <w:rPr>
            <w:rFonts w:ascii="Times New Roman" w:eastAsia="Times New Roman" w:hAnsi="Times New Roman" w:cs="Times New Roman"/>
            <w:color w:val="4F6228" w:themeColor="accent3" w:themeShade="80"/>
            <w:sz w:val="24"/>
            <w:szCs w:val="24"/>
          </w:rPr>
          <w:t xml:space="preserve">ons will have to be </w:t>
        </w:r>
      </w:ins>
      <w:ins w:id="910" w:author="Arcella" w:date="2020-06-17T16:48:00Z">
        <w:r>
          <w:rPr>
            <w:rFonts w:ascii="Times New Roman" w:eastAsia="Times New Roman" w:hAnsi="Times New Roman" w:cs="Times New Roman"/>
            <w:color w:val="4F6228" w:themeColor="accent3" w:themeShade="80"/>
            <w:sz w:val="24"/>
            <w:szCs w:val="24"/>
          </w:rPr>
          <w:t xml:space="preserve">established </w:t>
        </w:r>
        <w:r w:rsidRPr="00970331">
          <w:rPr>
            <w:rFonts w:ascii="Times New Roman" w:eastAsia="Times New Roman" w:hAnsi="Times New Roman" w:cs="Times New Roman"/>
            <w:i/>
            <w:color w:val="4F6228" w:themeColor="accent3" w:themeShade="80"/>
            <w:sz w:val="24"/>
            <w:szCs w:val="24"/>
          </w:rPr>
          <w:t>de novo</w:t>
        </w:r>
        <w:r>
          <w:rPr>
            <w:rFonts w:ascii="Times New Roman" w:eastAsia="Times New Roman" w:hAnsi="Times New Roman" w:cs="Times New Roman"/>
            <w:i/>
            <w:color w:val="4F6228" w:themeColor="accent3" w:themeShade="80"/>
            <w:sz w:val="24"/>
            <w:szCs w:val="24"/>
          </w:rPr>
          <w:t xml:space="preserve"> </w:t>
        </w:r>
        <w:r>
          <w:rPr>
            <w:rFonts w:ascii="Times New Roman" w:eastAsia="Times New Roman" w:hAnsi="Times New Roman" w:cs="Times New Roman"/>
            <w:color w:val="4F6228" w:themeColor="accent3" w:themeShade="80"/>
            <w:sz w:val="24"/>
            <w:szCs w:val="24"/>
          </w:rPr>
          <w:t>i</w:t>
        </w:r>
      </w:ins>
      <w:ins w:id="911" w:author="Arcella" w:date="2020-06-17T16:47:00Z">
        <w:r>
          <w:rPr>
            <w:rFonts w:ascii="Times New Roman" w:eastAsia="Times New Roman" w:hAnsi="Times New Roman" w:cs="Times New Roman"/>
            <w:color w:val="4F6228" w:themeColor="accent3" w:themeShade="80"/>
            <w:sz w:val="24"/>
            <w:szCs w:val="24"/>
          </w:rPr>
          <w:t xml:space="preserve">n </w:t>
        </w:r>
        <w:r w:rsidRPr="00AB1555">
          <w:rPr>
            <w:rFonts w:ascii="Times New Roman" w:eastAsia="Times New Roman" w:hAnsi="Times New Roman" w:cs="Times New Roman"/>
            <w:color w:val="4F6228" w:themeColor="accent3" w:themeShade="80"/>
            <w:sz w:val="24"/>
            <w:szCs w:val="24"/>
          </w:rPr>
          <w:t xml:space="preserve">understudied </w:t>
        </w:r>
      </w:ins>
      <w:ins w:id="912" w:author="Arcella" w:date="2020-06-17T16:48:00Z">
        <w:r w:rsidRPr="00970331">
          <w:rPr>
            <w:rFonts w:ascii="Times New Roman" w:eastAsia="Times New Roman" w:hAnsi="Times New Roman" w:cs="Times New Roman"/>
            <w:color w:val="4F6228" w:themeColor="accent3" w:themeShade="80"/>
            <w:sz w:val="24"/>
            <w:szCs w:val="24"/>
            <w:highlight w:val="magenta"/>
          </w:rPr>
          <w:t>or, potentially, new</w:t>
        </w:r>
        <w:r>
          <w:rPr>
            <w:rFonts w:ascii="Times New Roman" w:eastAsia="Times New Roman" w:hAnsi="Times New Roman" w:cs="Times New Roman"/>
            <w:color w:val="4F6228" w:themeColor="accent3" w:themeShade="80"/>
            <w:sz w:val="24"/>
            <w:szCs w:val="24"/>
          </w:rPr>
          <w:t xml:space="preserve"> </w:t>
        </w:r>
      </w:ins>
      <w:ins w:id="913" w:author="Arcella" w:date="2020-06-17T16:47:00Z">
        <w:r w:rsidRPr="00AB1555">
          <w:rPr>
            <w:rFonts w:ascii="Times New Roman" w:eastAsia="Times New Roman" w:hAnsi="Times New Roman" w:cs="Times New Roman"/>
            <w:color w:val="4F6228" w:themeColor="accent3" w:themeShade="80"/>
            <w:sz w:val="24"/>
            <w:szCs w:val="24"/>
          </w:rPr>
          <w:t>contact zones</w:t>
        </w:r>
      </w:ins>
      <w:ins w:id="914" w:author="Arcella" w:date="2020-06-17T16:48:00Z">
        <w:r>
          <w:rPr>
            <w:rFonts w:ascii="Times New Roman" w:eastAsia="Times New Roman" w:hAnsi="Times New Roman" w:cs="Times New Roman"/>
            <w:color w:val="4F6228" w:themeColor="accent3" w:themeShade="80"/>
            <w:sz w:val="24"/>
            <w:szCs w:val="24"/>
          </w:rPr>
          <w:t xml:space="preserve">. </w:t>
        </w:r>
      </w:ins>
      <w:ins w:id="915" w:author="Arcella" w:date="2020-06-17T16:49:00Z">
        <w:r>
          <w:rPr>
            <w:rFonts w:ascii="Times New Roman" w:eastAsia="Times New Roman" w:hAnsi="Times New Roman" w:cs="Times New Roman"/>
            <w:color w:val="4F6228" w:themeColor="accent3" w:themeShade="80"/>
            <w:sz w:val="24"/>
            <w:szCs w:val="24"/>
          </w:rPr>
          <w:t xml:space="preserve">Should the </w:t>
        </w:r>
      </w:ins>
      <w:ins w:id="916" w:author="Arcella" w:date="2020-06-17T16:47:00Z">
        <w:r w:rsidRPr="00AB1555">
          <w:rPr>
            <w:rFonts w:ascii="Times New Roman" w:eastAsia="Times New Roman" w:hAnsi="Times New Roman" w:cs="Times New Roman"/>
            <w:color w:val="4F6228" w:themeColor="accent3" w:themeShade="80"/>
            <w:sz w:val="24"/>
            <w:szCs w:val="24"/>
          </w:rPr>
          <w:t xml:space="preserve">genotyping of more than </w:t>
        </w:r>
      </w:ins>
      <w:ins w:id="917" w:author="Arcella" w:date="2020-06-17T16:49:00Z">
        <w:r>
          <w:rPr>
            <w:rFonts w:ascii="Times New Roman" w:eastAsia="Times New Roman" w:hAnsi="Times New Roman" w:cs="Times New Roman"/>
            <w:color w:val="4F6228" w:themeColor="accent3" w:themeShade="80"/>
            <w:sz w:val="24"/>
            <w:szCs w:val="24"/>
          </w:rPr>
          <w:t xml:space="preserve">a </w:t>
        </w:r>
      </w:ins>
      <w:ins w:id="918" w:author="Arcella" w:date="2020-06-17T16:47:00Z">
        <w:r w:rsidRPr="00AB1555">
          <w:rPr>
            <w:rFonts w:ascii="Times New Roman" w:eastAsia="Times New Roman" w:hAnsi="Times New Roman" w:cs="Times New Roman"/>
            <w:color w:val="4F6228" w:themeColor="accent3" w:themeShade="80"/>
            <w:sz w:val="24"/>
            <w:szCs w:val="24"/>
          </w:rPr>
          <w:t>few samples covering the range of</w:t>
        </w:r>
      </w:ins>
      <w:ins w:id="919" w:author="Arcella" w:date="2020-06-17T16:49:00Z">
        <w:r>
          <w:rPr>
            <w:rFonts w:ascii="Times New Roman" w:eastAsia="Times New Roman" w:hAnsi="Times New Roman" w:cs="Times New Roman"/>
            <w:color w:val="4F6228" w:themeColor="accent3" w:themeShade="80"/>
            <w:sz w:val="24"/>
            <w:szCs w:val="24"/>
          </w:rPr>
          <w:t xml:space="preserve"> the</w:t>
        </w:r>
      </w:ins>
      <w:ins w:id="920" w:author="Arcella" w:date="2020-06-17T16:47:00Z">
        <w:r w:rsidRPr="00AB1555">
          <w:rPr>
            <w:rFonts w:ascii="Times New Roman" w:eastAsia="Times New Roman" w:hAnsi="Times New Roman" w:cs="Times New Roman"/>
            <w:color w:val="4F6228" w:themeColor="accent3" w:themeShade="80"/>
            <w:sz w:val="24"/>
            <w:szCs w:val="24"/>
          </w:rPr>
          <w:t xml:space="preserve"> morphotype frequencies prove impractical, </w:t>
        </w:r>
      </w:ins>
      <w:ins w:id="921" w:author="Arcella" w:date="2020-06-17T16:48:00Z">
        <w:r>
          <w:rPr>
            <w:rFonts w:ascii="Times New Roman" w:eastAsia="Times New Roman" w:hAnsi="Times New Roman" w:cs="Times New Roman"/>
            <w:color w:val="4F6228" w:themeColor="accent3" w:themeShade="80"/>
            <w:sz w:val="24"/>
            <w:szCs w:val="24"/>
          </w:rPr>
          <w:t xml:space="preserve">the </w:t>
        </w:r>
      </w:ins>
      <w:ins w:id="922" w:author="Arcella" w:date="2020-06-17T16:47:00Z">
        <w:r w:rsidRPr="00AB1555">
          <w:rPr>
            <w:rFonts w:ascii="Times New Roman" w:eastAsia="Times New Roman" w:hAnsi="Times New Roman" w:cs="Times New Roman"/>
            <w:color w:val="4F6228" w:themeColor="accent3" w:themeShade="80"/>
            <w:sz w:val="24"/>
            <w:szCs w:val="24"/>
          </w:rPr>
          <w:t xml:space="preserve">relationships could be approximated using </w:t>
        </w:r>
      </w:ins>
      <w:ins w:id="923" w:author="Arcella" w:date="2020-06-17T16:49:00Z">
        <w:r>
          <w:rPr>
            <w:rFonts w:ascii="Times New Roman" w:eastAsia="Times New Roman" w:hAnsi="Times New Roman" w:cs="Times New Roman"/>
            <w:color w:val="4F6228" w:themeColor="accent3" w:themeShade="80"/>
            <w:sz w:val="24"/>
            <w:szCs w:val="24"/>
          </w:rPr>
          <w:t xml:space="preserve">the </w:t>
        </w:r>
      </w:ins>
      <w:ins w:id="924" w:author="Arcella" w:date="2020-06-17T16:47:00Z">
        <w:r w:rsidRPr="00AB1555">
          <w:rPr>
            <w:rFonts w:ascii="Times New Roman" w:eastAsia="Times New Roman" w:hAnsi="Times New Roman" w:cs="Times New Roman"/>
            <w:color w:val="4F6228" w:themeColor="accent3" w:themeShade="80"/>
            <w:sz w:val="24"/>
            <w:szCs w:val="24"/>
          </w:rPr>
          <w:t xml:space="preserve">data on at least two genotyped samples with </w:t>
        </w:r>
      </w:ins>
      <w:ins w:id="925" w:author="Arcella" w:date="2020-06-17T16:49:00Z">
        <w:r>
          <w:rPr>
            <w:rFonts w:ascii="Times New Roman" w:eastAsia="Times New Roman" w:hAnsi="Times New Roman" w:cs="Times New Roman"/>
            <w:color w:val="4F6228" w:themeColor="accent3" w:themeShade="80"/>
            <w:sz w:val="24"/>
            <w:szCs w:val="24"/>
          </w:rPr>
          <w:t xml:space="preserve">the most </w:t>
        </w:r>
      </w:ins>
      <w:ins w:id="926" w:author="Arcella" w:date="2020-06-17T16:47:00Z">
        <w:r w:rsidRPr="00AB1555">
          <w:rPr>
            <w:rFonts w:ascii="Times New Roman" w:eastAsia="Times New Roman" w:hAnsi="Times New Roman" w:cs="Times New Roman"/>
            <w:color w:val="4F6228" w:themeColor="accent3" w:themeShade="80"/>
            <w:sz w:val="24"/>
            <w:szCs w:val="24"/>
          </w:rPr>
          <w:t>contrast</w:t>
        </w:r>
      </w:ins>
      <w:ins w:id="927" w:author="Arcella" w:date="2020-06-17T16:49:00Z">
        <w:r>
          <w:rPr>
            <w:rFonts w:ascii="Times New Roman" w:eastAsia="Times New Roman" w:hAnsi="Times New Roman" w:cs="Times New Roman"/>
            <w:color w:val="4F6228" w:themeColor="accent3" w:themeShade="80"/>
            <w:sz w:val="24"/>
            <w:szCs w:val="24"/>
          </w:rPr>
          <w:t>ing</w:t>
        </w:r>
      </w:ins>
      <w:ins w:id="928" w:author="Arcella" w:date="2020-06-17T16:47:00Z">
        <w:r w:rsidRPr="00AB1555">
          <w:rPr>
            <w:rFonts w:ascii="Times New Roman" w:eastAsia="Times New Roman" w:hAnsi="Times New Roman" w:cs="Times New Roman"/>
            <w:color w:val="4F6228" w:themeColor="accent3" w:themeShade="80"/>
            <w:sz w:val="24"/>
            <w:szCs w:val="24"/>
          </w:rPr>
          <w:t xml:space="preserve"> structure </w:t>
        </w:r>
      </w:ins>
      <w:ins w:id="929" w:author="Arcella" w:date="2020-06-17T16:50:00Z">
        <w:r>
          <w:rPr>
            <w:rFonts w:ascii="Times New Roman" w:eastAsia="Times New Roman" w:hAnsi="Times New Roman" w:cs="Times New Roman"/>
            <w:color w:val="4F6228" w:themeColor="accent3" w:themeShade="80"/>
            <w:sz w:val="24"/>
            <w:szCs w:val="24"/>
          </w:rPr>
          <w:t>(</w:t>
        </w:r>
      </w:ins>
      <w:ins w:id="930" w:author="Arcella" w:date="2020-06-17T16:47:00Z">
        <w:r w:rsidRPr="00AB1555">
          <w:rPr>
            <w:rFonts w:ascii="Times New Roman" w:eastAsia="Times New Roman" w:hAnsi="Times New Roman" w:cs="Times New Roman"/>
            <w:color w:val="4F6228" w:themeColor="accent3" w:themeShade="80"/>
            <w:sz w:val="24"/>
            <w:szCs w:val="24"/>
          </w:rPr>
          <w:t>ideally</w:t>
        </w:r>
      </w:ins>
      <w:ins w:id="931" w:author="Arcella" w:date="2020-06-17T16:49:00Z">
        <w:r>
          <w:rPr>
            <w:rFonts w:ascii="Times New Roman" w:eastAsia="Times New Roman" w:hAnsi="Times New Roman" w:cs="Times New Roman"/>
            <w:color w:val="4F6228" w:themeColor="accent3" w:themeShade="80"/>
            <w:sz w:val="24"/>
            <w:szCs w:val="24"/>
          </w:rPr>
          <w:t>,</w:t>
        </w:r>
      </w:ins>
      <w:ins w:id="932" w:author="Arcella" w:date="2020-06-17T16:47:00Z">
        <w:r w:rsidRPr="00AB1555">
          <w:rPr>
            <w:rFonts w:ascii="Times New Roman" w:eastAsia="Times New Roman" w:hAnsi="Times New Roman" w:cs="Times New Roman"/>
            <w:color w:val="4F6228" w:themeColor="accent3" w:themeShade="80"/>
            <w:sz w:val="24"/>
            <w:szCs w:val="24"/>
          </w:rPr>
          <w:t xml:space="preserve"> pure </w:t>
        </w:r>
        <w:r w:rsidRPr="00AB1555">
          <w:rPr>
            <w:rFonts w:ascii="Times New Roman" w:eastAsia="Times New Roman" w:hAnsi="Times New Roman" w:cs="Times New Roman"/>
            <w:i/>
            <w:color w:val="4F6228" w:themeColor="accent3" w:themeShade="80"/>
            <w:sz w:val="24"/>
            <w:szCs w:val="24"/>
          </w:rPr>
          <w:t>M. edulis</w:t>
        </w:r>
        <w:r w:rsidRPr="00AB1555">
          <w:rPr>
            <w:rFonts w:ascii="Times New Roman" w:eastAsia="Times New Roman" w:hAnsi="Times New Roman" w:cs="Times New Roman"/>
            <w:color w:val="4F6228" w:themeColor="accent3" w:themeShade="80"/>
            <w:sz w:val="24"/>
            <w:szCs w:val="24"/>
          </w:rPr>
          <w:t xml:space="preserve"> and</w:t>
        </w:r>
      </w:ins>
      <w:ins w:id="933" w:author="Arcella" w:date="2020-06-17T16:49:00Z">
        <w:r>
          <w:rPr>
            <w:rFonts w:ascii="Times New Roman" w:eastAsia="Times New Roman" w:hAnsi="Times New Roman" w:cs="Times New Roman"/>
            <w:color w:val="4F6228" w:themeColor="accent3" w:themeShade="80"/>
            <w:sz w:val="24"/>
            <w:szCs w:val="24"/>
          </w:rPr>
          <w:t xml:space="preserve"> </w:t>
        </w:r>
        <w:r w:rsidRPr="00970331">
          <w:rPr>
            <w:rFonts w:ascii="Times New Roman" w:eastAsia="Times New Roman" w:hAnsi="Times New Roman" w:cs="Times New Roman"/>
            <w:color w:val="4F6228" w:themeColor="accent3" w:themeShade="80"/>
            <w:sz w:val="24"/>
            <w:szCs w:val="24"/>
            <w:highlight w:val="magenta"/>
          </w:rPr>
          <w:t>pure</w:t>
        </w:r>
      </w:ins>
      <w:ins w:id="934" w:author="Arcella" w:date="2020-06-17T16:47:00Z">
        <w:r w:rsidRPr="00AB1555">
          <w:rPr>
            <w:rFonts w:ascii="Times New Roman" w:eastAsia="Times New Roman" w:hAnsi="Times New Roman" w:cs="Times New Roman"/>
            <w:color w:val="4F6228" w:themeColor="accent3" w:themeShade="80"/>
            <w:sz w:val="24"/>
            <w:szCs w:val="24"/>
          </w:rPr>
          <w:t xml:space="preserve"> </w:t>
        </w:r>
        <w:r w:rsidRPr="00AB1555">
          <w:rPr>
            <w:rFonts w:ascii="Times New Roman" w:eastAsia="Times New Roman" w:hAnsi="Times New Roman" w:cs="Times New Roman"/>
            <w:i/>
            <w:color w:val="4F6228" w:themeColor="accent3" w:themeShade="80"/>
            <w:sz w:val="24"/>
            <w:szCs w:val="24"/>
          </w:rPr>
          <w:t>M. trossulus</w:t>
        </w:r>
        <w:r w:rsidRPr="00AB1555">
          <w:rPr>
            <w:rFonts w:ascii="Times New Roman" w:eastAsia="Times New Roman" w:hAnsi="Times New Roman" w:cs="Times New Roman"/>
            <w:color w:val="4F6228" w:themeColor="accent3" w:themeShade="80"/>
            <w:sz w:val="24"/>
            <w:szCs w:val="24"/>
          </w:rPr>
          <w:t xml:space="preserve">) and the “genotype to morphotype calculator” (eq. 3). </w:t>
        </w:r>
      </w:ins>
    </w:p>
    <w:p w14:paraId="7EEA018F" w14:textId="7CE3D949" w:rsidR="00970331" w:rsidRPr="00C219E6" w:rsidRDefault="00970331">
      <w:pPr>
        <w:spacing w:line="360" w:lineRule="auto"/>
        <w:rPr>
          <w:rFonts w:ascii="Times New Roman" w:eastAsia="Times New Roman" w:hAnsi="Times New Roman" w:cs="Times New Roman"/>
          <w:color w:val="FF0000"/>
          <w:sz w:val="24"/>
          <w:szCs w:val="24"/>
          <w:highlight w:val="yellow"/>
        </w:rPr>
      </w:pPr>
      <w:ins w:id="935" w:author="Arcella" w:date="2020-06-17T16:47:00Z">
        <w:r w:rsidRPr="00AB1555">
          <w:rPr>
            <w:rFonts w:ascii="Times New Roman" w:eastAsia="Times New Roman" w:hAnsi="Times New Roman" w:cs="Times New Roman"/>
            <w:color w:val="4F6228" w:themeColor="accent3" w:themeShade="80"/>
            <w:sz w:val="24"/>
            <w:szCs w:val="24"/>
          </w:rPr>
          <w:t xml:space="preserve">We claim that </w:t>
        </w:r>
      </w:ins>
      <w:ins w:id="936" w:author="Arcella" w:date="2020-06-17T16:50:00Z">
        <w:r w:rsidRPr="00970331">
          <w:rPr>
            <w:rFonts w:ascii="Times New Roman" w:eastAsia="Times New Roman" w:hAnsi="Times New Roman" w:cs="Times New Roman"/>
            <w:color w:val="4F6228" w:themeColor="accent3" w:themeShade="80"/>
            <w:sz w:val="24"/>
            <w:szCs w:val="24"/>
            <w:highlight w:val="magenta"/>
          </w:rPr>
          <w:t xml:space="preserve">the </w:t>
        </w:r>
      </w:ins>
      <w:ins w:id="937" w:author="Arcella" w:date="2020-06-17T16:47:00Z">
        <w:r w:rsidRPr="00970331">
          <w:rPr>
            <w:rFonts w:ascii="Times New Roman" w:eastAsia="Times New Roman" w:hAnsi="Times New Roman" w:cs="Times New Roman"/>
            <w:color w:val="4F6228" w:themeColor="accent3" w:themeShade="80"/>
            <w:sz w:val="24"/>
            <w:szCs w:val="24"/>
            <w:highlight w:val="magenta"/>
          </w:rPr>
          <w:t>morphotype</w:t>
        </w:r>
      </w:ins>
      <w:ins w:id="938" w:author="Arcella" w:date="2020-06-17T16:54:00Z">
        <w:r w:rsidRPr="00970331">
          <w:rPr>
            <w:rFonts w:ascii="Times New Roman" w:eastAsia="Times New Roman" w:hAnsi="Times New Roman" w:cs="Times New Roman"/>
            <w:color w:val="4F6228" w:themeColor="accent3" w:themeShade="80"/>
            <w:sz w:val="24"/>
            <w:szCs w:val="24"/>
            <w:highlight w:val="magenta"/>
          </w:rPr>
          <w:t xml:space="preserve"> test</w:t>
        </w:r>
        <w:r>
          <w:rPr>
            <w:rFonts w:ascii="Times New Roman" w:eastAsia="Times New Roman" w:hAnsi="Times New Roman" w:cs="Times New Roman"/>
            <w:color w:val="4F6228" w:themeColor="accent3" w:themeShade="80"/>
            <w:sz w:val="24"/>
            <w:szCs w:val="24"/>
          </w:rPr>
          <w:t xml:space="preserve"> </w:t>
        </w:r>
      </w:ins>
      <w:ins w:id="939" w:author="Arcella" w:date="2020-06-17T16:59:00Z">
        <w:r w:rsidR="00900D13">
          <w:rPr>
            <w:rFonts w:ascii="Times New Roman" w:eastAsia="Times New Roman" w:hAnsi="Times New Roman" w:cs="Times New Roman"/>
            <w:color w:val="4F6228" w:themeColor="accent3" w:themeShade="80"/>
            <w:sz w:val="24"/>
            <w:szCs w:val="24"/>
          </w:rPr>
          <w:t>may</w:t>
        </w:r>
      </w:ins>
      <w:ins w:id="940" w:author="Arcella" w:date="2020-06-17T16:47:00Z">
        <w:r w:rsidRPr="00AB1555">
          <w:rPr>
            <w:rFonts w:ascii="Times New Roman" w:eastAsia="Times New Roman" w:hAnsi="Times New Roman" w:cs="Times New Roman"/>
            <w:color w:val="4F6228" w:themeColor="accent3" w:themeShade="80"/>
            <w:sz w:val="24"/>
            <w:szCs w:val="24"/>
          </w:rPr>
          <w:t xml:space="preserve"> be useful </w:t>
        </w:r>
      </w:ins>
      <w:ins w:id="941" w:author="Arcella" w:date="2020-06-17T16:54:00Z">
        <w:r>
          <w:rPr>
            <w:rFonts w:ascii="Times New Roman" w:eastAsia="Times New Roman" w:hAnsi="Times New Roman" w:cs="Times New Roman"/>
            <w:color w:val="4F6228" w:themeColor="accent3" w:themeShade="80"/>
            <w:sz w:val="24"/>
            <w:szCs w:val="24"/>
          </w:rPr>
          <w:t>for</w:t>
        </w:r>
      </w:ins>
      <w:ins w:id="942" w:author="Arcella" w:date="2020-06-17T16:47:00Z">
        <w:r w:rsidRPr="00AB1555">
          <w:rPr>
            <w:rFonts w:ascii="Times New Roman" w:eastAsia="Times New Roman" w:hAnsi="Times New Roman" w:cs="Times New Roman"/>
            <w:color w:val="4F6228" w:themeColor="accent3" w:themeShade="80"/>
            <w:sz w:val="24"/>
            <w:szCs w:val="24"/>
          </w:rPr>
          <w:t xml:space="preserve"> </w:t>
        </w:r>
      </w:ins>
      <w:ins w:id="943" w:author="Arcella" w:date="2020-06-17T16:54:00Z">
        <w:r>
          <w:rPr>
            <w:rFonts w:ascii="Times New Roman" w:eastAsia="Times New Roman" w:hAnsi="Times New Roman" w:cs="Times New Roman"/>
            <w:color w:val="4F6228" w:themeColor="accent3" w:themeShade="80"/>
            <w:sz w:val="24"/>
            <w:szCs w:val="24"/>
            <w:lang w:val="en-GB"/>
          </w:rPr>
          <w:t xml:space="preserve">the </w:t>
        </w:r>
      </w:ins>
      <w:ins w:id="944" w:author="Arcella" w:date="2020-06-17T16:47:00Z">
        <w:r w:rsidRPr="00AB1555">
          <w:rPr>
            <w:rFonts w:ascii="Times New Roman" w:eastAsia="Times New Roman" w:hAnsi="Times New Roman" w:cs="Times New Roman"/>
            <w:color w:val="4F6228" w:themeColor="accent3" w:themeShade="80"/>
            <w:sz w:val="24"/>
            <w:szCs w:val="24"/>
          </w:rPr>
          <w:t xml:space="preserve">detection of new contact zones and </w:t>
        </w:r>
      </w:ins>
      <w:ins w:id="945" w:author="Arcella" w:date="2020-06-17T16:59:00Z">
        <w:r w:rsidR="00900D13">
          <w:rPr>
            <w:rFonts w:ascii="Times New Roman" w:eastAsia="Times New Roman" w:hAnsi="Times New Roman" w:cs="Times New Roman"/>
            <w:color w:val="4F6228" w:themeColor="accent3" w:themeShade="80"/>
            <w:sz w:val="24"/>
            <w:szCs w:val="24"/>
          </w:rPr>
          <w:t xml:space="preserve">for </w:t>
        </w:r>
      </w:ins>
      <w:ins w:id="946" w:author="Arcella" w:date="2020-06-17T16:47:00Z">
        <w:r w:rsidRPr="00AB1555">
          <w:rPr>
            <w:rFonts w:ascii="Times New Roman" w:eastAsia="Times New Roman" w:hAnsi="Times New Roman" w:cs="Times New Roman"/>
            <w:color w:val="4F6228" w:themeColor="accent3" w:themeShade="80"/>
            <w:sz w:val="24"/>
            <w:szCs w:val="24"/>
          </w:rPr>
          <w:t>their formal genetic description</w:t>
        </w:r>
      </w:ins>
      <w:ins w:id="947" w:author="Arcella" w:date="2020-06-17T16:58:00Z">
        <w:r w:rsidR="00900D13">
          <w:rPr>
            <w:rFonts w:ascii="Times New Roman" w:eastAsia="Times New Roman" w:hAnsi="Times New Roman" w:cs="Times New Roman"/>
            <w:color w:val="4F6228" w:themeColor="accent3" w:themeShade="80"/>
            <w:sz w:val="24"/>
            <w:szCs w:val="24"/>
          </w:rPr>
          <w:t xml:space="preserve">. The procedure </w:t>
        </w:r>
      </w:ins>
      <w:ins w:id="948" w:author="Arcella" w:date="2020-06-17T16:59:00Z">
        <w:r w:rsidR="00900D13">
          <w:rPr>
            <w:rFonts w:ascii="Times New Roman" w:eastAsia="Times New Roman" w:hAnsi="Times New Roman" w:cs="Times New Roman"/>
            <w:color w:val="4F6228" w:themeColor="accent3" w:themeShade="80"/>
            <w:sz w:val="24"/>
            <w:szCs w:val="24"/>
          </w:rPr>
          <w:t>would involve</w:t>
        </w:r>
      </w:ins>
      <w:ins w:id="949" w:author="Arcella" w:date="2020-06-17T16:47:00Z">
        <w:r w:rsidRPr="00AB1555">
          <w:rPr>
            <w:rFonts w:ascii="Times New Roman" w:eastAsia="Times New Roman" w:hAnsi="Times New Roman" w:cs="Times New Roman"/>
            <w:color w:val="4F6228" w:themeColor="accent3" w:themeShade="80"/>
            <w:sz w:val="24"/>
            <w:szCs w:val="24"/>
          </w:rPr>
          <w:t xml:space="preserve"> </w:t>
        </w:r>
      </w:ins>
      <w:ins w:id="950" w:author="Arcella" w:date="2020-06-17T16:59:00Z">
        <w:r w:rsidR="00900D13">
          <w:rPr>
            <w:rFonts w:ascii="Times New Roman" w:eastAsia="Times New Roman" w:hAnsi="Times New Roman" w:cs="Times New Roman"/>
            <w:color w:val="4F6228" w:themeColor="accent3" w:themeShade="80"/>
            <w:sz w:val="24"/>
            <w:szCs w:val="24"/>
          </w:rPr>
          <w:t xml:space="preserve">a </w:t>
        </w:r>
      </w:ins>
      <w:ins w:id="951" w:author="Arcella" w:date="2020-06-17T16:47:00Z">
        <w:r w:rsidRPr="00AB1555">
          <w:rPr>
            <w:rFonts w:ascii="Times New Roman" w:eastAsia="Times New Roman" w:hAnsi="Times New Roman" w:cs="Times New Roman"/>
            <w:color w:val="4F6228" w:themeColor="accent3" w:themeShade="80"/>
            <w:sz w:val="24"/>
            <w:szCs w:val="24"/>
          </w:rPr>
          <w:t xml:space="preserve">preliminary selection, </w:t>
        </w:r>
      </w:ins>
      <w:ins w:id="952" w:author="Arcella" w:date="2020-06-17T17:00:00Z">
        <w:r w:rsidR="00900D13">
          <w:rPr>
            <w:rFonts w:ascii="Times New Roman" w:eastAsia="Times New Roman" w:hAnsi="Times New Roman" w:cs="Times New Roman"/>
            <w:color w:val="4F6228" w:themeColor="accent3" w:themeShade="80"/>
            <w:sz w:val="24"/>
            <w:szCs w:val="24"/>
          </w:rPr>
          <w:t xml:space="preserve">with the help of </w:t>
        </w:r>
      </w:ins>
      <w:ins w:id="953" w:author="Arcella" w:date="2020-06-17T16:59:00Z">
        <w:r w:rsidR="00900D13">
          <w:rPr>
            <w:rFonts w:ascii="Times New Roman" w:eastAsia="Times New Roman" w:hAnsi="Times New Roman" w:cs="Times New Roman"/>
            <w:color w:val="4F6228" w:themeColor="accent3" w:themeShade="80"/>
            <w:sz w:val="24"/>
            <w:szCs w:val="24"/>
          </w:rPr>
          <w:t xml:space="preserve">the </w:t>
        </w:r>
      </w:ins>
      <w:ins w:id="954" w:author="Arcella" w:date="2020-06-17T16:47:00Z">
        <w:r w:rsidRPr="00AB1555">
          <w:rPr>
            <w:rFonts w:ascii="Times New Roman" w:eastAsia="Times New Roman" w:hAnsi="Times New Roman" w:cs="Times New Roman"/>
            <w:color w:val="4F6228" w:themeColor="accent3" w:themeShade="80"/>
            <w:sz w:val="24"/>
            <w:szCs w:val="24"/>
          </w:rPr>
          <w:t>morphotype frequencies,</w:t>
        </w:r>
        <w:r w:rsidRPr="00AB1555">
          <w:rPr>
            <w:rFonts w:ascii="Times New Roman" w:eastAsia="Times New Roman" w:hAnsi="Times New Roman" w:cs="Times New Roman"/>
            <w:color w:val="4F6228" w:themeColor="accent3" w:themeShade="80"/>
            <w:sz w:val="24"/>
            <w:szCs w:val="24"/>
            <w:highlight w:val="yellow"/>
          </w:rPr>
          <w:t xml:space="preserve"> of </w:t>
        </w:r>
      </w:ins>
      <w:ins w:id="955" w:author="Arcella" w:date="2020-06-17T16:59:00Z">
        <w:r w:rsidR="00900D13">
          <w:rPr>
            <w:rFonts w:ascii="Times New Roman" w:eastAsia="Times New Roman" w:hAnsi="Times New Roman" w:cs="Times New Roman"/>
            <w:color w:val="4F6228" w:themeColor="accent3" w:themeShade="80"/>
            <w:sz w:val="24"/>
            <w:szCs w:val="24"/>
            <w:highlight w:val="yellow"/>
          </w:rPr>
          <w:t>the</w:t>
        </w:r>
      </w:ins>
      <w:ins w:id="956" w:author="Arcella" w:date="2020-06-17T16:47:00Z">
        <w:r w:rsidRPr="00AB1555">
          <w:rPr>
            <w:rFonts w:ascii="Times New Roman" w:eastAsia="Times New Roman" w:hAnsi="Times New Roman" w:cs="Times New Roman"/>
            <w:color w:val="4F6228" w:themeColor="accent3" w:themeShade="80"/>
            <w:sz w:val="24"/>
            <w:szCs w:val="24"/>
            <w:highlight w:val="yellow"/>
          </w:rPr>
          <w:t xml:space="preserve"> pure</w:t>
        </w:r>
      </w:ins>
      <w:ins w:id="957" w:author="Arcella" w:date="2020-06-17T16:59:00Z">
        <w:r w:rsidR="00900D13">
          <w:rPr>
            <w:rFonts w:ascii="Times New Roman" w:eastAsia="Times New Roman" w:hAnsi="Times New Roman" w:cs="Times New Roman"/>
            <w:color w:val="4F6228" w:themeColor="accent3" w:themeShade="80"/>
            <w:sz w:val="24"/>
            <w:szCs w:val="24"/>
            <w:highlight w:val="yellow"/>
          </w:rPr>
          <w:t>st</w:t>
        </w:r>
      </w:ins>
      <w:ins w:id="958" w:author="Arcella" w:date="2020-06-17T16:47:00Z">
        <w:r w:rsidRPr="00AB1555">
          <w:rPr>
            <w:rFonts w:ascii="Times New Roman" w:eastAsia="Times New Roman" w:hAnsi="Times New Roman" w:cs="Times New Roman"/>
            <w:color w:val="4F6228" w:themeColor="accent3" w:themeShade="80"/>
            <w:sz w:val="24"/>
            <w:szCs w:val="24"/>
            <w:highlight w:val="yellow"/>
          </w:rPr>
          <w:t xml:space="preserve"> samples or subsamples needed for </w:t>
        </w:r>
      </w:ins>
      <w:ins w:id="959" w:author="Arcella" w:date="2020-06-17T16:59:00Z">
        <w:r w:rsidR="00900D13">
          <w:rPr>
            <w:rFonts w:ascii="Times New Roman" w:eastAsia="Times New Roman" w:hAnsi="Times New Roman" w:cs="Times New Roman"/>
            <w:color w:val="4F6228" w:themeColor="accent3" w:themeShade="80"/>
            <w:sz w:val="24"/>
            <w:szCs w:val="24"/>
            <w:highlight w:val="yellow"/>
          </w:rPr>
          <w:t xml:space="preserve">the </w:t>
        </w:r>
      </w:ins>
      <w:ins w:id="960" w:author="Arcella" w:date="2020-06-17T16:47:00Z">
        <w:r w:rsidRPr="00AB1555">
          <w:rPr>
            <w:rFonts w:ascii="Times New Roman" w:eastAsia="Times New Roman" w:hAnsi="Times New Roman" w:cs="Times New Roman"/>
            <w:color w:val="4F6228" w:themeColor="accent3" w:themeShade="80"/>
            <w:sz w:val="24"/>
            <w:szCs w:val="24"/>
            <w:highlight w:val="yellow"/>
          </w:rPr>
          <w:t xml:space="preserve">verification of </w:t>
        </w:r>
      </w:ins>
      <w:ins w:id="961" w:author="Arcella" w:date="2020-06-17T17:00:00Z">
        <w:r w:rsidR="00900D13">
          <w:rPr>
            <w:rFonts w:ascii="Times New Roman" w:eastAsia="Times New Roman" w:hAnsi="Times New Roman" w:cs="Times New Roman"/>
            <w:color w:val="4F6228" w:themeColor="accent3" w:themeShade="80"/>
            <w:sz w:val="24"/>
            <w:szCs w:val="24"/>
            <w:highlight w:val="yellow"/>
          </w:rPr>
          <w:t xml:space="preserve">the </w:t>
        </w:r>
      </w:ins>
      <w:ins w:id="962" w:author="Arcella" w:date="2020-06-17T16:47:00Z">
        <w:r w:rsidRPr="00AB1555">
          <w:rPr>
            <w:rFonts w:ascii="Times New Roman" w:eastAsia="Times New Roman" w:hAnsi="Times New Roman" w:cs="Times New Roman"/>
            <w:color w:val="4F6228" w:themeColor="accent3" w:themeShade="80"/>
            <w:sz w:val="24"/>
            <w:szCs w:val="24"/>
            <w:highlight w:val="yellow"/>
          </w:rPr>
          <w:t xml:space="preserve">species identity and of most mixed ones needed for </w:t>
        </w:r>
      </w:ins>
      <w:ins w:id="963" w:author="Arcella" w:date="2020-06-17T17:00:00Z">
        <w:r w:rsidR="00900D13">
          <w:rPr>
            <w:rFonts w:ascii="Times New Roman" w:eastAsia="Times New Roman" w:hAnsi="Times New Roman" w:cs="Times New Roman"/>
            <w:color w:val="4F6228" w:themeColor="accent3" w:themeShade="80"/>
            <w:sz w:val="24"/>
            <w:szCs w:val="24"/>
            <w:highlight w:val="yellow"/>
          </w:rPr>
          <w:t xml:space="preserve">the </w:t>
        </w:r>
      </w:ins>
      <w:ins w:id="964" w:author="Arcella" w:date="2020-06-17T16:47:00Z">
        <w:r w:rsidRPr="00AB1555">
          <w:rPr>
            <w:rFonts w:ascii="Times New Roman" w:eastAsia="Times New Roman" w:hAnsi="Times New Roman" w:cs="Times New Roman"/>
            <w:color w:val="4F6228" w:themeColor="accent3" w:themeShade="80"/>
            <w:sz w:val="24"/>
            <w:szCs w:val="24"/>
            <w:highlight w:val="yellow"/>
          </w:rPr>
          <w:t>assessment of the extent of hybridization and mixing.</w:t>
        </w:r>
        <w:r w:rsidRPr="00C219E6">
          <w:rPr>
            <w:rFonts w:ascii="Times New Roman" w:eastAsia="Times New Roman" w:hAnsi="Times New Roman" w:cs="Times New Roman"/>
            <w:color w:val="00B050"/>
            <w:sz w:val="24"/>
            <w:szCs w:val="24"/>
            <w:highlight w:val="yellow"/>
          </w:rPr>
          <w:t xml:space="preserve"> </w:t>
        </w:r>
      </w:ins>
      <w:ins w:id="965" w:author="Arcella" w:date="2020-06-17T16:58:00Z">
        <w:r w:rsidR="00900D13">
          <w:rPr>
            <w:rFonts w:ascii="Times New Roman" w:eastAsia="Times New Roman" w:hAnsi="Times New Roman" w:cs="Times New Roman"/>
            <w:color w:val="FF0000"/>
            <w:sz w:val="24"/>
            <w:szCs w:val="24"/>
            <w:highlight w:val="yellow"/>
          </w:rPr>
          <w:t xml:space="preserve">Indeed, we </w:t>
        </w:r>
      </w:ins>
      <w:ins w:id="966" w:author="Arcella" w:date="2020-06-17T16:47:00Z">
        <w:r w:rsidRPr="00C219E6">
          <w:rPr>
            <w:rFonts w:ascii="Times New Roman" w:eastAsia="Times New Roman" w:hAnsi="Times New Roman" w:cs="Times New Roman"/>
            <w:color w:val="FF0000"/>
            <w:sz w:val="24"/>
            <w:szCs w:val="24"/>
            <w:highlight w:val="yellow"/>
          </w:rPr>
          <w:t>predict</w:t>
        </w:r>
      </w:ins>
      <w:ins w:id="967" w:author="Arcella" w:date="2020-06-17T16:58:00Z">
        <w:r w:rsidR="00900D13">
          <w:rPr>
            <w:rFonts w:ascii="Times New Roman" w:eastAsia="Times New Roman" w:hAnsi="Times New Roman" w:cs="Times New Roman"/>
            <w:color w:val="FF0000"/>
            <w:sz w:val="24"/>
            <w:szCs w:val="24"/>
            <w:highlight w:val="yellow"/>
          </w:rPr>
          <w:t xml:space="preserve">ed the </w:t>
        </w:r>
      </w:ins>
      <w:ins w:id="968" w:author="Arcella" w:date="2020-06-17T16:47:00Z">
        <w:r w:rsidRPr="00C219E6">
          <w:rPr>
            <w:rFonts w:ascii="Times New Roman" w:eastAsia="Times New Roman" w:hAnsi="Times New Roman" w:cs="Times New Roman"/>
            <w:color w:val="FF0000"/>
            <w:sz w:val="24"/>
            <w:szCs w:val="24"/>
            <w:highlight w:val="yellow"/>
          </w:rPr>
          <w:t>taxonomic structure of the White Sea populations based solely on maximum and minimum morphotype frequencies in regional populations</w:t>
        </w:r>
      </w:ins>
      <w:ins w:id="969" w:author="Arcella" w:date="2020-06-17T16:58:00Z">
        <w:r w:rsidR="00900D13">
          <w:rPr>
            <w:rFonts w:ascii="Times New Roman" w:eastAsia="Times New Roman" w:hAnsi="Times New Roman" w:cs="Times New Roman"/>
            <w:color w:val="FF0000"/>
            <w:sz w:val="24"/>
            <w:szCs w:val="24"/>
            <w:highlight w:val="yellow"/>
          </w:rPr>
          <w:t xml:space="preserve"> </w:t>
        </w:r>
        <w:r w:rsidR="00900D13" w:rsidRPr="00C219E6">
          <w:rPr>
            <w:rFonts w:ascii="Times New Roman" w:eastAsia="Times New Roman" w:hAnsi="Times New Roman" w:cs="Times New Roman"/>
            <w:color w:val="FF0000"/>
            <w:sz w:val="24"/>
            <w:szCs w:val="24"/>
            <w:highlight w:val="yellow"/>
          </w:rPr>
          <w:t>using eq. 3</w:t>
        </w:r>
        <w:r w:rsidR="00900D13">
          <w:rPr>
            <w:rFonts w:ascii="Times New Roman" w:eastAsia="Times New Roman" w:hAnsi="Times New Roman" w:cs="Times New Roman"/>
            <w:color w:val="FF0000"/>
            <w:sz w:val="24"/>
            <w:szCs w:val="24"/>
            <w:highlight w:val="yellow"/>
          </w:rPr>
          <w:t xml:space="preserve">, and the results of this </w:t>
        </w:r>
      </w:ins>
      <w:ins w:id="970" w:author="Arcella" w:date="2020-06-20T13:06:00Z">
        <w:r w:rsidR="0015320C">
          <w:rPr>
            <w:rFonts w:ascii="Times New Roman" w:eastAsia="Times New Roman" w:hAnsi="Times New Roman" w:cs="Times New Roman"/>
            <w:color w:val="FF0000"/>
            <w:sz w:val="24"/>
            <w:szCs w:val="24"/>
            <w:highlight w:val="yellow"/>
          </w:rPr>
          <w:t>prediction</w:t>
        </w:r>
      </w:ins>
      <w:ins w:id="971" w:author="Arcella" w:date="2020-06-17T16:58:00Z">
        <w:r w:rsidR="00900D13">
          <w:rPr>
            <w:rFonts w:ascii="Times New Roman" w:eastAsia="Times New Roman" w:hAnsi="Times New Roman" w:cs="Times New Roman"/>
            <w:color w:val="FF0000"/>
            <w:sz w:val="24"/>
            <w:szCs w:val="24"/>
            <w:highlight w:val="yellow"/>
          </w:rPr>
          <w:t xml:space="preserve"> were quite</w:t>
        </w:r>
      </w:ins>
      <w:ins w:id="972" w:author="Arcella" w:date="2020-06-17T16:47:00Z">
        <w:r w:rsidRPr="00C219E6">
          <w:rPr>
            <w:rFonts w:ascii="Times New Roman" w:eastAsia="Times New Roman" w:hAnsi="Times New Roman" w:cs="Times New Roman"/>
            <w:color w:val="FF0000"/>
            <w:sz w:val="24"/>
            <w:szCs w:val="24"/>
            <w:highlight w:val="yellow"/>
          </w:rPr>
          <w:t xml:space="preserve"> satisfactory.</w:t>
        </w:r>
      </w:ins>
    </w:p>
    <w:p w14:paraId="00000011" w14:textId="430898A9" w:rsidR="0022369C" w:rsidRPr="00AB1555" w:rsidRDefault="00AB1555">
      <w:pPr>
        <w:spacing w:line="360" w:lineRule="auto"/>
        <w:rPr>
          <w:rFonts w:ascii="Times New Roman" w:eastAsia="Times New Roman" w:hAnsi="Times New Roman" w:cs="Times New Roman"/>
          <w:color w:val="4F6228" w:themeColor="accent3" w:themeShade="80"/>
          <w:sz w:val="24"/>
          <w:szCs w:val="24"/>
          <w:highlight w:val="yellow"/>
        </w:rPr>
      </w:pPr>
      <w:r w:rsidRPr="00AB1555">
        <w:rPr>
          <w:rFonts w:ascii="Times New Roman" w:eastAsia="Times New Roman" w:hAnsi="Times New Roman" w:cs="Times New Roman"/>
          <w:color w:val="4F6228" w:themeColor="accent3" w:themeShade="80"/>
          <w:sz w:val="24"/>
          <w:szCs w:val="24"/>
        </w:rPr>
        <w:t xml:space="preserve">In case of historical or archaeological collections the only way to translate the proportion of T-morphotypes in samples into taxonomic structure is to use actualistic principle. If </w:t>
      </w:r>
      <w:r w:rsidRPr="00D91BF2">
        <w:rPr>
          <w:rFonts w:ascii="Times New Roman" w:eastAsia="Times New Roman" w:hAnsi="Times New Roman" w:cs="Times New Roman"/>
          <w:color w:val="4F6228" w:themeColor="accent3" w:themeShade="80"/>
          <w:sz w:val="24"/>
          <w:szCs w:val="24"/>
          <w:highlight w:val="magenta"/>
        </w:rPr>
        <w:t>assessment</w:t>
      </w:r>
      <w:r w:rsidRPr="00AB1555">
        <w:rPr>
          <w:rFonts w:ascii="Times New Roman" w:eastAsia="Times New Roman" w:hAnsi="Times New Roman" w:cs="Times New Roman"/>
          <w:color w:val="4F6228" w:themeColor="accent3" w:themeShade="80"/>
          <w:sz w:val="24"/>
          <w:szCs w:val="24"/>
        </w:rPr>
        <w:t xml:space="preserve"> of correspondence between morphotypes and genotypes was undertaken for the area of sample origin then one could use this information for </w:t>
      </w:r>
      <w:proofErr w:type="spellStart"/>
      <w:r w:rsidRPr="00AB1555">
        <w:rPr>
          <w:rFonts w:ascii="Times New Roman" w:eastAsia="Times New Roman" w:hAnsi="Times New Roman" w:cs="Times New Roman"/>
          <w:color w:val="4F6228" w:themeColor="accent3" w:themeShade="80"/>
          <w:sz w:val="24"/>
          <w:szCs w:val="24"/>
        </w:rPr>
        <w:t>retrognosis</w:t>
      </w:r>
      <w:proofErr w:type="spellEnd"/>
      <w:r w:rsidRPr="00AB1555">
        <w:rPr>
          <w:rFonts w:ascii="Times New Roman" w:eastAsia="Times New Roman" w:hAnsi="Times New Roman" w:cs="Times New Roman"/>
          <w:color w:val="4F6228" w:themeColor="accent3" w:themeShade="80"/>
          <w:sz w:val="24"/>
          <w:szCs w:val="24"/>
        </w:rPr>
        <w:t xml:space="preserve">. </w:t>
      </w:r>
      <w:r w:rsidRPr="00AB1555">
        <w:rPr>
          <w:rFonts w:ascii="Times New Roman" w:eastAsia="Times New Roman" w:hAnsi="Times New Roman" w:cs="Times New Roman"/>
          <w:color w:val="4F6228" w:themeColor="accent3" w:themeShade="80"/>
          <w:sz w:val="24"/>
          <w:szCs w:val="24"/>
          <w:highlight w:val="yellow"/>
        </w:rPr>
        <w:t xml:space="preserve">Certainly such </w:t>
      </w:r>
      <w:commentRangeStart w:id="973"/>
      <w:r w:rsidRPr="00AB1555">
        <w:rPr>
          <w:rFonts w:ascii="Times New Roman" w:eastAsia="Times New Roman" w:hAnsi="Times New Roman" w:cs="Times New Roman"/>
          <w:color w:val="4F6228" w:themeColor="accent3" w:themeShade="80"/>
          <w:sz w:val="24"/>
          <w:szCs w:val="24"/>
          <w:highlight w:val="yellow"/>
        </w:rPr>
        <w:t xml:space="preserve">assessments </w:t>
      </w:r>
      <w:commentRangeEnd w:id="973"/>
      <w:r w:rsidR="00D91BF2">
        <w:rPr>
          <w:rStyle w:val="a4"/>
        </w:rPr>
        <w:commentReference w:id="973"/>
      </w:r>
      <w:r w:rsidRPr="00AB1555">
        <w:rPr>
          <w:rFonts w:ascii="Times New Roman" w:eastAsia="Times New Roman" w:hAnsi="Times New Roman" w:cs="Times New Roman"/>
          <w:color w:val="4F6228" w:themeColor="accent3" w:themeShade="80"/>
          <w:sz w:val="24"/>
          <w:szCs w:val="24"/>
          <w:highlight w:val="yellow"/>
        </w:rPr>
        <w:t>are possible for quantitatively representative samples but not for small samples or singular shells. We are pessimistic about the utility of morphotypes for interpretation of paleontological data since both geography and local oceanographic conditions, variable at long timescale, seem to affect morphotype frequencies in conspecifics.</w:t>
      </w:r>
      <w:sdt>
        <w:sdtPr>
          <w:rPr>
            <w:rFonts w:ascii="Times New Roman" w:hAnsi="Times New Roman" w:cs="Times New Roman"/>
            <w:color w:val="4F6228" w:themeColor="accent3" w:themeShade="80"/>
          </w:rPr>
          <w:tag w:val="goog_rdk_4"/>
          <w:id w:val="1876963037"/>
          <w:showingPlcHdr/>
        </w:sdtPr>
        <w:sdtEndPr/>
        <w:sdtContent>
          <w:r w:rsidR="00900D13">
            <w:rPr>
              <w:rFonts w:ascii="Times New Roman" w:hAnsi="Times New Roman" w:cs="Times New Roman"/>
              <w:color w:val="4F6228" w:themeColor="accent3" w:themeShade="80"/>
            </w:rPr>
            <w:t xml:space="preserve">     </w:t>
          </w:r>
        </w:sdtContent>
      </w:sdt>
    </w:p>
    <w:p w14:paraId="2382CF29" w14:textId="6D40039D" w:rsidR="00900D13" w:rsidRDefault="00900D13">
      <w:pPr>
        <w:spacing w:before="240" w:after="240" w:line="360" w:lineRule="auto"/>
        <w:rPr>
          <w:ins w:id="974" w:author="Arcella" w:date="2020-06-17T17:00:00Z"/>
          <w:rFonts w:ascii="Times New Roman" w:eastAsia="Times New Roman" w:hAnsi="Times New Roman" w:cs="Times New Roman"/>
          <w:color w:val="4F6228" w:themeColor="accent3" w:themeShade="80"/>
          <w:sz w:val="24"/>
          <w:szCs w:val="24"/>
        </w:rPr>
      </w:pPr>
      <w:ins w:id="975" w:author="Arcella" w:date="2020-06-17T17:00:00Z">
        <w:r w:rsidRPr="00AB1555">
          <w:rPr>
            <w:rFonts w:ascii="Times New Roman" w:eastAsia="Times New Roman" w:hAnsi="Times New Roman" w:cs="Times New Roman"/>
            <w:color w:val="4F6228" w:themeColor="accent3" w:themeShade="80"/>
            <w:sz w:val="24"/>
            <w:szCs w:val="24"/>
          </w:rPr>
          <w:t>In case of historical or archaeological collections</w:t>
        </w:r>
      </w:ins>
      <w:ins w:id="976" w:author="Arcella" w:date="2020-06-17T17:03:00Z">
        <w:r>
          <w:rPr>
            <w:rFonts w:ascii="Times New Roman" w:eastAsia="Times New Roman" w:hAnsi="Times New Roman" w:cs="Times New Roman"/>
            <w:color w:val="4F6228" w:themeColor="accent3" w:themeShade="80"/>
            <w:sz w:val="24"/>
            <w:szCs w:val="24"/>
          </w:rPr>
          <w:t>,</w:t>
        </w:r>
      </w:ins>
      <w:ins w:id="977" w:author="Arcella" w:date="2020-06-17T17:00:00Z">
        <w:r w:rsidRPr="00AB1555">
          <w:rPr>
            <w:rFonts w:ascii="Times New Roman" w:eastAsia="Times New Roman" w:hAnsi="Times New Roman" w:cs="Times New Roman"/>
            <w:color w:val="4F6228" w:themeColor="accent3" w:themeShade="80"/>
            <w:sz w:val="24"/>
            <w:szCs w:val="24"/>
          </w:rPr>
          <w:t xml:space="preserve"> the only way to translate the proportion of</w:t>
        </w:r>
      </w:ins>
      <w:ins w:id="978" w:author="Arcella" w:date="2020-06-17T17:03:00Z">
        <w:r>
          <w:rPr>
            <w:rFonts w:ascii="Times New Roman" w:eastAsia="Times New Roman" w:hAnsi="Times New Roman" w:cs="Times New Roman"/>
            <w:color w:val="4F6228" w:themeColor="accent3" w:themeShade="80"/>
            <w:sz w:val="24"/>
            <w:szCs w:val="24"/>
          </w:rPr>
          <w:t xml:space="preserve"> the</w:t>
        </w:r>
      </w:ins>
      <w:ins w:id="979" w:author="Arcella" w:date="2020-06-17T17:00:00Z">
        <w:r w:rsidRPr="00AB1555">
          <w:rPr>
            <w:rFonts w:ascii="Times New Roman" w:eastAsia="Times New Roman" w:hAnsi="Times New Roman" w:cs="Times New Roman"/>
            <w:color w:val="4F6228" w:themeColor="accent3" w:themeShade="80"/>
            <w:sz w:val="24"/>
            <w:szCs w:val="24"/>
          </w:rPr>
          <w:t xml:space="preserve"> T-morphotypes in </w:t>
        </w:r>
      </w:ins>
      <w:ins w:id="980" w:author="Arcella" w:date="2020-06-18T11:00:00Z">
        <w:r w:rsidR="00D91BF2">
          <w:rPr>
            <w:rFonts w:ascii="Times New Roman" w:eastAsia="Times New Roman" w:hAnsi="Times New Roman" w:cs="Times New Roman"/>
            <w:color w:val="4F6228" w:themeColor="accent3" w:themeShade="80"/>
            <w:sz w:val="24"/>
            <w:szCs w:val="24"/>
            <w:lang w:val="en-GB"/>
          </w:rPr>
          <w:t xml:space="preserve">the </w:t>
        </w:r>
      </w:ins>
      <w:ins w:id="981" w:author="Arcella" w:date="2020-06-17T17:00:00Z">
        <w:r w:rsidRPr="00AB1555">
          <w:rPr>
            <w:rFonts w:ascii="Times New Roman" w:eastAsia="Times New Roman" w:hAnsi="Times New Roman" w:cs="Times New Roman"/>
            <w:color w:val="4F6228" w:themeColor="accent3" w:themeShade="80"/>
            <w:sz w:val="24"/>
            <w:szCs w:val="24"/>
          </w:rPr>
          <w:t xml:space="preserve">samples into </w:t>
        </w:r>
      </w:ins>
      <w:ins w:id="982" w:author="Arcella" w:date="2020-06-18T11:00:00Z">
        <w:r w:rsidR="00D91BF2">
          <w:rPr>
            <w:rFonts w:ascii="Times New Roman" w:eastAsia="Times New Roman" w:hAnsi="Times New Roman" w:cs="Times New Roman"/>
            <w:color w:val="4F6228" w:themeColor="accent3" w:themeShade="80"/>
            <w:sz w:val="24"/>
            <w:szCs w:val="24"/>
          </w:rPr>
          <w:t xml:space="preserve">the </w:t>
        </w:r>
      </w:ins>
      <w:ins w:id="983" w:author="Arcella" w:date="2020-06-17T17:00:00Z">
        <w:r w:rsidRPr="00AB1555">
          <w:rPr>
            <w:rFonts w:ascii="Times New Roman" w:eastAsia="Times New Roman" w:hAnsi="Times New Roman" w:cs="Times New Roman"/>
            <w:color w:val="4F6228" w:themeColor="accent3" w:themeShade="80"/>
            <w:sz w:val="24"/>
            <w:szCs w:val="24"/>
          </w:rPr>
          <w:t xml:space="preserve">taxonomic structure is to </w:t>
        </w:r>
      </w:ins>
      <w:ins w:id="984" w:author="Arcella" w:date="2020-06-17T17:02:00Z">
        <w:r>
          <w:rPr>
            <w:rFonts w:ascii="Times New Roman" w:eastAsia="Times New Roman" w:hAnsi="Times New Roman" w:cs="Times New Roman"/>
            <w:color w:val="4F6228" w:themeColor="accent3" w:themeShade="80"/>
            <w:sz w:val="24"/>
            <w:szCs w:val="24"/>
          </w:rPr>
          <w:t xml:space="preserve">resort to the </w:t>
        </w:r>
      </w:ins>
      <w:ins w:id="985" w:author="Arcella" w:date="2020-06-17T17:00:00Z">
        <w:r w:rsidRPr="00AB1555">
          <w:rPr>
            <w:rFonts w:ascii="Times New Roman" w:eastAsia="Times New Roman" w:hAnsi="Times New Roman" w:cs="Times New Roman"/>
            <w:color w:val="4F6228" w:themeColor="accent3" w:themeShade="80"/>
            <w:sz w:val="24"/>
            <w:szCs w:val="24"/>
          </w:rPr>
          <w:t xml:space="preserve">actualistic </w:t>
        </w:r>
      </w:ins>
      <w:ins w:id="986" w:author="Arcella" w:date="2020-06-17T18:17:00Z">
        <w:r w:rsidR="00811DB7">
          <w:rPr>
            <w:rFonts w:ascii="Times New Roman" w:eastAsia="Times New Roman" w:hAnsi="Times New Roman" w:cs="Times New Roman"/>
            <w:color w:val="4F6228" w:themeColor="accent3" w:themeShade="80"/>
            <w:sz w:val="24"/>
            <w:szCs w:val="24"/>
            <w:lang w:val="en-GB"/>
          </w:rPr>
          <w:t>principle</w:t>
        </w:r>
      </w:ins>
      <w:ins w:id="987" w:author="Arcella" w:date="2020-06-17T17:00:00Z">
        <w:r w:rsidRPr="00AB1555">
          <w:rPr>
            <w:rFonts w:ascii="Times New Roman" w:eastAsia="Times New Roman" w:hAnsi="Times New Roman" w:cs="Times New Roman"/>
            <w:color w:val="4F6228" w:themeColor="accent3" w:themeShade="80"/>
            <w:sz w:val="24"/>
            <w:szCs w:val="24"/>
          </w:rPr>
          <w:t>.</w:t>
        </w:r>
      </w:ins>
      <w:ins w:id="988" w:author="Arcella" w:date="2020-06-17T17:04:00Z">
        <w:r>
          <w:rPr>
            <w:rFonts w:ascii="Times New Roman" w:eastAsia="Times New Roman" w:hAnsi="Times New Roman" w:cs="Times New Roman"/>
            <w:color w:val="4F6228" w:themeColor="accent3" w:themeShade="80"/>
            <w:sz w:val="24"/>
            <w:szCs w:val="24"/>
          </w:rPr>
          <w:t xml:space="preserve"> </w:t>
        </w:r>
      </w:ins>
      <w:ins w:id="989" w:author="Arcella" w:date="2020-06-17T18:17:00Z">
        <w:r w:rsidR="00811DB7">
          <w:rPr>
            <w:rFonts w:ascii="Times New Roman" w:eastAsia="Times New Roman" w:hAnsi="Times New Roman" w:cs="Times New Roman"/>
            <w:color w:val="4F6228" w:themeColor="accent3" w:themeShade="80"/>
            <w:sz w:val="24"/>
            <w:szCs w:val="24"/>
          </w:rPr>
          <w:t xml:space="preserve">If </w:t>
        </w:r>
      </w:ins>
      <w:ins w:id="990" w:author="Arcella" w:date="2020-06-17T17:04:00Z">
        <w:r>
          <w:rPr>
            <w:rFonts w:ascii="Times New Roman" w:eastAsia="Times New Roman" w:hAnsi="Times New Roman" w:cs="Times New Roman"/>
            <w:color w:val="4F6228" w:themeColor="accent3" w:themeShade="80"/>
            <w:sz w:val="24"/>
            <w:szCs w:val="24"/>
          </w:rPr>
          <w:t xml:space="preserve">the </w:t>
        </w:r>
      </w:ins>
      <w:ins w:id="991" w:author="Arcella" w:date="2020-06-17T17:00:00Z">
        <w:r w:rsidRPr="00AB1555">
          <w:rPr>
            <w:rFonts w:ascii="Times New Roman" w:eastAsia="Times New Roman" w:hAnsi="Times New Roman" w:cs="Times New Roman"/>
            <w:color w:val="4F6228" w:themeColor="accent3" w:themeShade="80"/>
            <w:sz w:val="24"/>
            <w:szCs w:val="24"/>
          </w:rPr>
          <w:t xml:space="preserve">correspondence between </w:t>
        </w:r>
      </w:ins>
      <w:ins w:id="992" w:author="Arcella" w:date="2020-06-17T17:04:00Z">
        <w:r>
          <w:rPr>
            <w:rFonts w:ascii="Times New Roman" w:eastAsia="Times New Roman" w:hAnsi="Times New Roman" w:cs="Times New Roman"/>
            <w:color w:val="4F6228" w:themeColor="accent3" w:themeShade="80"/>
            <w:sz w:val="24"/>
            <w:szCs w:val="24"/>
          </w:rPr>
          <w:t xml:space="preserve">the </w:t>
        </w:r>
      </w:ins>
      <w:ins w:id="993" w:author="Arcella" w:date="2020-06-17T17:00:00Z">
        <w:r w:rsidRPr="00AB1555">
          <w:rPr>
            <w:rFonts w:ascii="Times New Roman" w:eastAsia="Times New Roman" w:hAnsi="Times New Roman" w:cs="Times New Roman"/>
            <w:color w:val="4F6228" w:themeColor="accent3" w:themeShade="80"/>
            <w:sz w:val="24"/>
            <w:szCs w:val="24"/>
          </w:rPr>
          <w:t xml:space="preserve">morphotypes and </w:t>
        </w:r>
      </w:ins>
      <w:ins w:id="994" w:author="Arcella" w:date="2020-06-17T17:04:00Z">
        <w:r>
          <w:rPr>
            <w:rFonts w:ascii="Times New Roman" w:eastAsia="Times New Roman" w:hAnsi="Times New Roman" w:cs="Times New Roman"/>
            <w:color w:val="4F6228" w:themeColor="accent3" w:themeShade="80"/>
            <w:sz w:val="24"/>
            <w:szCs w:val="24"/>
          </w:rPr>
          <w:t xml:space="preserve">the </w:t>
        </w:r>
      </w:ins>
      <w:ins w:id="995" w:author="Arcella" w:date="2020-06-17T17:00:00Z">
        <w:r w:rsidRPr="00AB1555">
          <w:rPr>
            <w:rFonts w:ascii="Times New Roman" w:eastAsia="Times New Roman" w:hAnsi="Times New Roman" w:cs="Times New Roman"/>
            <w:color w:val="4F6228" w:themeColor="accent3" w:themeShade="80"/>
            <w:sz w:val="24"/>
            <w:szCs w:val="24"/>
          </w:rPr>
          <w:t>genotypes</w:t>
        </w:r>
      </w:ins>
      <w:ins w:id="996" w:author="Arcella" w:date="2020-06-17T18:19:00Z">
        <w:r w:rsidR="00811DB7">
          <w:rPr>
            <w:rFonts w:ascii="Times New Roman" w:eastAsia="Times New Roman" w:hAnsi="Times New Roman" w:cs="Times New Roman"/>
            <w:color w:val="4F6228" w:themeColor="accent3" w:themeShade="80"/>
            <w:sz w:val="24"/>
            <w:szCs w:val="24"/>
          </w:rPr>
          <w:t xml:space="preserve"> was assessed</w:t>
        </w:r>
      </w:ins>
      <w:ins w:id="997" w:author="Arcella" w:date="2020-06-17T17:00:00Z">
        <w:r w:rsidRPr="00AB1555">
          <w:rPr>
            <w:rFonts w:ascii="Times New Roman" w:eastAsia="Times New Roman" w:hAnsi="Times New Roman" w:cs="Times New Roman"/>
            <w:color w:val="4F6228" w:themeColor="accent3" w:themeShade="80"/>
            <w:sz w:val="24"/>
            <w:szCs w:val="24"/>
          </w:rPr>
          <w:t xml:space="preserve"> </w:t>
        </w:r>
      </w:ins>
      <w:ins w:id="998" w:author="Arcella" w:date="2020-06-17T17:04:00Z">
        <w:r>
          <w:rPr>
            <w:rFonts w:ascii="Times New Roman" w:eastAsia="Times New Roman" w:hAnsi="Times New Roman" w:cs="Times New Roman"/>
            <w:color w:val="4F6228" w:themeColor="accent3" w:themeShade="80"/>
            <w:sz w:val="24"/>
            <w:szCs w:val="24"/>
          </w:rPr>
          <w:t xml:space="preserve">in </w:t>
        </w:r>
      </w:ins>
      <w:ins w:id="999" w:author="Arcella" w:date="2020-06-17T17:00:00Z">
        <w:r w:rsidRPr="00AB1555">
          <w:rPr>
            <w:rFonts w:ascii="Times New Roman" w:eastAsia="Times New Roman" w:hAnsi="Times New Roman" w:cs="Times New Roman"/>
            <w:color w:val="4F6228" w:themeColor="accent3" w:themeShade="80"/>
            <w:sz w:val="24"/>
            <w:szCs w:val="24"/>
          </w:rPr>
          <w:t xml:space="preserve">the area of </w:t>
        </w:r>
      </w:ins>
      <w:ins w:id="1000" w:author="Arcella" w:date="2020-06-17T17:04:00Z">
        <w:r>
          <w:rPr>
            <w:rFonts w:ascii="Times New Roman" w:eastAsia="Times New Roman" w:hAnsi="Times New Roman" w:cs="Times New Roman"/>
            <w:color w:val="4F6228" w:themeColor="accent3" w:themeShade="80"/>
            <w:sz w:val="24"/>
            <w:szCs w:val="24"/>
          </w:rPr>
          <w:t xml:space="preserve">the </w:t>
        </w:r>
      </w:ins>
      <w:ins w:id="1001" w:author="Arcella" w:date="2020-06-17T17:00:00Z">
        <w:r w:rsidRPr="00AB1555">
          <w:rPr>
            <w:rFonts w:ascii="Times New Roman" w:eastAsia="Times New Roman" w:hAnsi="Times New Roman" w:cs="Times New Roman"/>
            <w:color w:val="4F6228" w:themeColor="accent3" w:themeShade="80"/>
            <w:sz w:val="24"/>
            <w:szCs w:val="24"/>
          </w:rPr>
          <w:t>sample origin</w:t>
        </w:r>
      </w:ins>
      <w:ins w:id="1002" w:author="Arcella" w:date="2020-06-17T18:17:00Z">
        <w:r w:rsidR="00811DB7">
          <w:rPr>
            <w:rFonts w:ascii="Times New Roman" w:eastAsia="Times New Roman" w:hAnsi="Times New Roman" w:cs="Times New Roman"/>
            <w:color w:val="4F6228" w:themeColor="accent3" w:themeShade="80"/>
            <w:sz w:val="24"/>
            <w:szCs w:val="24"/>
          </w:rPr>
          <w:t xml:space="preserve">, one can use </w:t>
        </w:r>
      </w:ins>
      <w:ins w:id="1003" w:author="Arcella" w:date="2020-06-17T18:19:00Z">
        <w:r w:rsidR="00811DB7">
          <w:rPr>
            <w:rFonts w:ascii="Times New Roman" w:eastAsia="Times New Roman" w:hAnsi="Times New Roman" w:cs="Times New Roman"/>
            <w:color w:val="4F6228" w:themeColor="accent3" w:themeShade="80"/>
            <w:sz w:val="24"/>
            <w:szCs w:val="24"/>
          </w:rPr>
          <w:t xml:space="preserve">this information </w:t>
        </w:r>
      </w:ins>
      <w:ins w:id="1004" w:author="Arcella" w:date="2020-06-17T17:00:00Z">
        <w:r w:rsidRPr="00AB1555">
          <w:rPr>
            <w:rFonts w:ascii="Times New Roman" w:eastAsia="Times New Roman" w:hAnsi="Times New Roman" w:cs="Times New Roman"/>
            <w:color w:val="4F6228" w:themeColor="accent3" w:themeShade="80"/>
            <w:sz w:val="24"/>
            <w:szCs w:val="24"/>
          </w:rPr>
          <w:t xml:space="preserve">for </w:t>
        </w:r>
        <w:proofErr w:type="spellStart"/>
        <w:r w:rsidRPr="00AB1555">
          <w:rPr>
            <w:rFonts w:ascii="Times New Roman" w:eastAsia="Times New Roman" w:hAnsi="Times New Roman" w:cs="Times New Roman"/>
            <w:color w:val="4F6228" w:themeColor="accent3" w:themeShade="80"/>
            <w:sz w:val="24"/>
            <w:szCs w:val="24"/>
          </w:rPr>
          <w:t>retrognosis</w:t>
        </w:r>
        <w:proofErr w:type="spellEnd"/>
        <w:r w:rsidRPr="00AB1555">
          <w:rPr>
            <w:rFonts w:ascii="Times New Roman" w:eastAsia="Times New Roman" w:hAnsi="Times New Roman" w:cs="Times New Roman"/>
            <w:color w:val="4F6228" w:themeColor="accent3" w:themeShade="80"/>
            <w:sz w:val="24"/>
            <w:szCs w:val="24"/>
          </w:rPr>
          <w:t xml:space="preserve">. </w:t>
        </w:r>
      </w:ins>
      <w:ins w:id="1005" w:author="Arcella" w:date="2020-06-18T11:04:00Z">
        <w:r w:rsidR="00CF479B">
          <w:rPr>
            <w:rFonts w:ascii="Times New Roman" w:eastAsia="Times New Roman" w:hAnsi="Times New Roman" w:cs="Times New Roman"/>
            <w:color w:val="4F6228" w:themeColor="accent3" w:themeShade="80"/>
            <w:sz w:val="24"/>
            <w:szCs w:val="24"/>
          </w:rPr>
          <w:t>T</w:t>
        </w:r>
      </w:ins>
      <w:ins w:id="1006" w:author="Arcella" w:date="2020-06-18T11:03:00Z">
        <w:r w:rsidR="00CF479B">
          <w:rPr>
            <w:rFonts w:ascii="Times New Roman" w:eastAsia="Times New Roman" w:hAnsi="Times New Roman" w:cs="Times New Roman"/>
            <w:color w:val="4F6228" w:themeColor="accent3" w:themeShade="80"/>
            <w:sz w:val="24"/>
            <w:szCs w:val="24"/>
          </w:rPr>
          <w:t xml:space="preserve">his </w:t>
        </w:r>
      </w:ins>
      <w:ins w:id="1007" w:author="Arcella" w:date="2020-06-18T11:04:00Z">
        <w:r w:rsidR="00CF479B">
          <w:rPr>
            <w:rFonts w:ascii="Times New Roman" w:eastAsia="Times New Roman" w:hAnsi="Times New Roman" w:cs="Times New Roman"/>
            <w:color w:val="4F6228" w:themeColor="accent3" w:themeShade="80"/>
            <w:sz w:val="24"/>
            <w:szCs w:val="24"/>
          </w:rPr>
          <w:t xml:space="preserve">should be </w:t>
        </w:r>
      </w:ins>
      <w:ins w:id="1008" w:author="Arcella" w:date="2020-06-17T17:00:00Z">
        <w:r w:rsidRPr="00D91BF2">
          <w:rPr>
            <w:rFonts w:ascii="Times New Roman" w:eastAsia="Times New Roman" w:hAnsi="Times New Roman" w:cs="Times New Roman"/>
            <w:color w:val="4F6228" w:themeColor="accent3" w:themeShade="80"/>
            <w:sz w:val="24"/>
            <w:szCs w:val="24"/>
          </w:rPr>
          <w:t xml:space="preserve">possible for quantitatively representative samples </w:t>
        </w:r>
      </w:ins>
      <w:ins w:id="1009" w:author="Arcella" w:date="2020-06-18T11:04:00Z">
        <w:r w:rsidR="00CF479B">
          <w:rPr>
            <w:rFonts w:ascii="Times New Roman" w:eastAsia="Times New Roman" w:hAnsi="Times New Roman" w:cs="Times New Roman"/>
            <w:color w:val="4F6228" w:themeColor="accent3" w:themeShade="80"/>
            <w:sz w:val="24"/>
            <w:szCs w:val="24"/>
          </w:rPr>
          <w:t>though</w:t>
        </w:r>
      </w:ins>
      <w:ins w:id="1010" w:author="Arcella" w:date="2020-06-17T17:00:00Z">
        <w:r w:rsidRPr="00D91BF2">
          <w:rPr>
            <w:rFonts w:ascii="Times New Roman" w:eastAsia="Times New Roman" w:hAnsi="Times New Roman" w:cs="Times New Roman"/>
            <w:color w:val="4F6228" w:themeColor="accent3" w:themeShade="80"/>
            <w:sz w:val="24"/>
            <w:szCs w:val="24"/>
          </w:rPr>
          <w:t xml:space="preserve"> not for small samples or sing</w:t>
        </w:r>
      </w:ins>
      <w:ins w:id="1011" w:author="Arcella" w:date="2020-06-18T11:04:00Z">
        <w:r w:rsidR="00CF479B">
          <w:rPr>
            <w:rFonts w:ascii="Times New Roman" w:eastAsia="Times New Roman" w:hAnsi="Times New Roman" w:cs="Times New Roman"/>
            <w:color w:val="4F6228" w:themeColor="accent3" w:themeShade="80"/>
            <w:sz w:val="24"/>
            <w:szCs w:val="24"/>
          </w:rPr>
          <w:t xml:space="preserve">le </w:t>
        </w:r>
      </w:ins>
      <w:ins w:id="1012" w:author="Arcella" w:date="2020-06-17T17:00:00Z">
        <w:r w:rsidRPr="00D91BF2">
          <w:rPr>
            <w:rFonts w:ascii="Times New Roman" w:eastAsia="Times New Roman" w:hAnsi="Times New Roman" w:cs="Times New Roman"/>
            <w:color w:val="4F6228" w:themeColor="accent3" w:themeShade="80"/>
            <w:sz w:val="24"/>
            <w:szCs w:val="24"/>
          </w:rPr>
          <w:t xml:space="preserve">shells. </w:t>
        </w:r>
      </w:ins>
      <w:ins w:id="1013" w:author="Arcella" w:date="2020-06-18T11:04:00Z">
        <w:r w:rsidR="00CF479B">
          <w:rPr>
            <w:rFonts w:ascii="Times New Roman" w:eastAsia="Times New Roman" w:hAnsi="Times New Roman" w:cs="Times New Roman"/>
            <w:color w:val="4F6228" w:themeColor="accent3" w:themeShade="80"/>
            <w:sz w:val="24"/>
            <w:szCs w:val="24"/>
            <w:lang w:val="en-GB"/>
          </w:rPr>
          <w:t xml:space="preserve">Unfortunately, </w:t>
        </w:r>
        <w:r w:rsidR="00CF479B">
          <w:rPr>
            <w:rFonts w:ascii="Times New Roman" w:eastAsia="Times New Roman" w:hAnsi="Times New Roman" w:cs="Times New Roman"/>
            <w:color w:val="4F6228" w:themeColor="accent3" w:themeShade="80"/>
            <w:sz w:val="24"/>
            <w:szCs w:val="24"/>
          </w:rPr>
          <w:t xml:space="preserve">the </w:t>
        </w:r>
      </w:ins>
      <w:ins w:id="1014" w:author="Arcella" w:date="2020-06-17T17:00:00Z">
        <w:r w:rsidRPr="00D91BF2">
          <w:rPr>
            <w:rFonts w:ascii="Times New Roman" w:eastAsia="Times New Roman" w:hAnsi="Times New Roman" w:cs="Times New Roman"/>
            <w:color w:val="4F6228" w:themeColor="accent3" w:themeShade="80"/>
            <w:sz w:val="24"/>
            <w:szCs w:val="24"/>
          </w:rPr>
          <w:t>morphotype</w:t>
        </w:r>
      </w:ins>
      <w:ins w:id="1015" w:author="Arcella" w:date="2020-06-18T11:04:00Z">
        <w:r w:rsidR="00CF479B">
          <w:rPr>
            <w:rFonts w:ascii="Times New Roman" w:eastAsia="Times New Roman" w:hAnsi="Times New Roman" w:cs="Times New Roman"/>
            <w:color w:val="4F6228" w:themeColor="accent3" w:themeShade="80"/>
            <w:sz w:val="24"/>
            <w:szCs w:val="24"/>
          </w:rPr>
          <w:t xml:space="preserve"> test</w:t>
        </w:r>
      </w:ins>
      <w:ins w:id="1016" w:author="Arcella" w:date="2020-06-17T17:00:00Z">
        <w:r w:rsidRPr="00D91BF2">
          <w:rPr>
            <w:rFonts w:ascii="Times New Roman" w:eastAsia="Times New Roman" w:hAnsi="Times New Roman" w:cs="Times New Roman"/>
            <w:color w:val="4F6228" w:themeColor="accent3" w:themeShade="80"/>
            <w:sz w:val="24"/>
            <w:szCs w:val="24"/>
          </w:rPr>
          <w:t xml:space="preserve"> </w:t>
        </w:r>
      </w:ins>
      <w:ins w:id="1017" w:author="Arcella" w:date="2020-06-18T11:05:00Z">
        <w:r w:rsidR="00CF479B">
          <w:rPr>
            <w:rFonts w:ascii="Times New Roman" w:eastAsia="Times New Roman" w:hAnsi="Times New Roman" w:cs="Times New Roman"/>
            <w:color w:val="4F6228" w:themeColor="accent3" w:themeShade="80"/>
            <w:sz w:val="24"/>
            <w:szCs w:val="24"/>
          </w:rPr>
          <w:t xml:space="preserve">is unlikely to be useful </w:t>
        </w:r>
      </w:ins>
      <w:ins w:id="1018" w:author="Arcella" w:date="2020-06-17T17:00:00Z">
        <w:r w:rsidRPr="00D91BF2">
          <w:rPr>
            <w:rFonts w:ascii="Times New Roman" w:eastAsia="Times New Roman" w:hAnsi="Times New Roman" w:cs="Times New Roman"/>
            <w:color w:val="4F6228" w:themeColor="accent3" w:themeShade="80"/>
            <w:sz w:val="24"/>
            <w:szCs w:val="24"/>
          </w:rPr>
          <w:t xml:space="preserve">for </w:t>
        </w:r>
      </w:ins>
      <w:ins w:id="1019" w:author="Arcella" w:date="2020-06-18T11:04:00Z">
        <w:r w:rsidR="00CF479B">
          <w:rPr>
            <w:rFonts w:ascii="Times New Roman" w:eastAsia="Times New Roman" w:hAnsi="Times New Roman" w:cs="Times New Roman"/>
            <w:color w:val="4F6228" w:themeColor="accent3" w:themeShade="80"/>
            <w:sz w:val="24"/>
            <w:szCs w:val="24"/>
          </w:rPr>
          <w:t xml:space="preserve">the </w:t>
        </w:r>
      </w:ins>
      <w:ins w:id="1020" w:author="Arcella" w:date="2020-06-17T17:00:00Z">
        <w:r w:rsidRPr="00D91BF2">
          <w:rPr>
            <w:rFonts w:ascii="Times New Roman" w:eastAsia="Times New Roman" w:hAnsi="Times New Roman" w:cs="Times New Roman"/>
            <w:color w:val="4F6228" w:themeColor="accent3" w:themeShade="80"/>
            <w:sz w:val="24"/>
            <w:szCs w:val="24"/>
          </w:rPr>
          <w:t xml:space="preserve">interpretation of </w:t>
        </w:r>
        <w:r w:rsidRPr="00D91BF2">
          <w:rPr>
            <w:rFonts w:ascii="Times New Roman" w:eastAsia="Times New Roman" w:hAnsi="Times New Roman" w:cs="Times New Roman"/>
            <w:color w:val="4F6228" w:themeColor="accent3" w:themeShade="80"/>
            <w:sz w:val="24"/>
            <w:szCs w:val="24"/>
          </w:rPr>
          <w:lastRenderedPageBreak/>
          <w:t>paleontological data since</w:t>
        </w:r>
      </w:ins>
      <w:ins w:id="1021" w:author="Arcella" w:date="2020-06-18T11:05:00Z">
        <w:r w:rsidR="00CF479B">
          <w:rPr>
            <w:rFonts w:ascii="Times New Roman" w:eastAsia="Times New Roman" w:hAnsi="Times New Roman" w:cs="Times New Roman"/>
            <w:color w:val="4F6228" w:themeColor="accent3" w:themeShade="80"/>
            <w:sz w:val="24"/>
            <w:szCs w:val="24"/>
          </w:rPr>
          <w:t xml:space="preserve"> the </w:t>
        </w:r>
        <w:r w:rsidR="00CF479B" w:rsidRPr="00D91BF2">
          <w:rPr>
            <w:rFonts w:ascii="Times New Roman" w:eastAsia="Times New Roman" w:hAnsi="Times New Roman" w:cs="Times New Roman"/>
            <w:color w:val="4F6228" w:themeColor="accent3" w:themeShade="80"/>
            <w:sz w:val="24"/>
            <w:szCs w:val="24"/>
          </w:rPr>
          <w:t>morphotype frequencies in conspecifics</w:t>
        </w:r>
        <w:r w:rsidR="00CF479B">
          <w:rPr>
            <w:rFonts w:ascii="Times New Roman" w:eastAsia="Times New Roman" w:hAnsi="Times New Roman" w:cs="Times New Roman"/>
            <w:color w:val="4F6228" w:themeColor="accent3" w:themeShade="80"/>
            <w:sz w:val="24"/>
            <w:szCs w:val="24"/>
          </w:rPr>
          <w:t xml:space="preserve"> are affected </w:t>
        </w:r>
      </w:ins>
      <w:ins w:id="1022" w:author="Arcella" w:date="2020-06-17T17:00:00Z">
        <w:r w:rsidRPr="00D91BF2">
          <w:rPr>
            <w:rFonts w:ascii="Times New Roman" w:eastAsia="Times New Roman" w:hAnsi="Times New Roman" w:cs="Times New Roman"/>
            <w:color w:val="4F6228" w:themeColor="accent3" w:themeShade="80"/>
            <w:sz w:val="24"/>
            <w:szCs w:val="24"/>
          </w:rPr>
          <w:t>both</w:t>
        </w:r>
      </w:ins>
      <w:ins w:id="1023" w:author="Arcella" w:date="2020-06-18T11:05:00Z">
        <w:r w:rsidR="00CF479B">
          <w:rPr>
            <w:rFonts w:ascii="Times New Roman" w:eastAsia="Times New Roman" w:hAnsi="Times New Roman" w:cs="Times New Roman"/>
            <w:color w:val="4F6228" w:themeColor="accent3" w:themeShade="80"/>
            <w:sz w:val="24"/>
            <w:szCs w:val="24"/>
          </w:rPr>
          <w:t xml:space="preserve"> by</w:t>
        </w:r>
      </w:ins>
      <w:ins w:id="1024" w:author="Arcella" w:date="2020-06-17T17:00:00Z">
        <w:r w:rsidRPr="00D91BF2">
          <w:rPr>
            <w:rFonts w:ascii="Times New Roman" w:eastAsia="Times New Roman" w:hAnsi="Times New Roman" w:cs="Times New Roman"/>
            <w:color w:val="4F6228" w:themeColor="accent3" w:themeShade="80"/>
            <w:sz w:val="24"/>
            <w:szCs w:val="24"/>
          </w:rPr>
          <w:t xml:space="preserve"> geography and </w:t>
        </w:r>
      </w:ins>
      <w:ins w:id="1025" w:author="Arcella" w:date="2020-06-18T11:05:00Z">
        <w:r w:rsidR="00CF479B">
          <w:rPr>
            <w:rFonts w:ascii="Times New Roman" w:eastAsia="Times New Roman" w:hAnsi="Times New Roman" w:cs="Times New Roman"/>
            <w:color w:val="4F6228" w:themeColor="accent3" w:themeShade="80"/>
            <w:sz w:val="24"/>
            <w:szCs w:val="24"/>
          </w:rPr>
          <w:t xml:space="preserve">by the </w:t>
        </w:r>
      </w:ins>
      <w:ins w:id="1026" w:author="Arcella" w:date="2020-06-17T17:00:00Z">
        <w:r w:rsidRPr="00D91BF2">
          <w:rPr>
            <w:rFonts w:ascii="Times New Roman" w:eastAsia="Times New Roman" w:hAnsi="Times New Roman" w:cs="Times New Roman"/>
            <w:color w:val="4F6228" w:themeColor="accent3" w:themeShade="80"/>
            <w:sz w:val="24"/>
            <w:szCs w:val="24"/>
          </w:rPr>
          <w:t>local oceanographic conditions,</w:t>
        </w:r>
      </w:ins>
      <w:ins w:id="1027" w:author="Arcella" w:date="2020-06-18T11:05:00Z">
        <w:r w:rsidR="00CF479B">
          <w:rPr>
            <w:rFonts w:ascii="Times New Roman" w:eastAsia="Times New Roman" w:hAnsi="Times New Roman" w:cs="Times New Roman"/>
            <w:color w:val="4F6228" w:themeColor="accent3" w:themeShade="80"/>
            <w:sz w:val="24"/>
            <w:szCs w:val="24"/>
          </w:rPr>
          <w:t xml:space="preserve"> </w:t>
        </w:r>
      </w:ins>
      <w:ins w:id="1028" w:author="Arcella" w:date="2020-06-20T13:07:00Z">
        <w:r w:rsidR="0015320C">
          <w:rPr>
            <w:rFonts w:ascii="Times New Roman" w:eastAsia="Times New Roman" w:hAnsi="Times New Roman" w:cs="Times New Roman"/>
            <w:color w:val="4F6228" w:themeColor="accent3" w:themeShade="80"/>
            <w:sz w:val="24"/>
            <w:szCs w:val="24"/>
          </w:rPr>
          <w:t xml:space="preserve">which </w:t>
        </w:r>
      </w:ins>
      <w:ins w:id="1029" w:author="Arcella" w:date="2020-06-18T11:05:00Z">
        <w:r w:rsidR="00CF479B">
          <w:rPr>
            <w:rFonts w:ascii="Times New Roman" w:eastAsia="Times New Roman" w:hAnsi="Times New Roman" w:cs="Times New Roman"/>
            <w:color w:val="4F6228" w:themeColor="accent3" w:themeShade="80"/>
            <w:sz w:val="24"/>
            <w:szCs w:val="24"/>
          </w:rPr>
          <w:t>are</w:t>
        </w:r>
      </w:ins>
      <w:ins w:id="1030" w:author="Arcella" w:date="2020-06-17T17:00:00Z">
        <w:r w:rsidRPr="00D91BF2">
          <w:rPr>
            <w:rFonts w:ascii="Times New Roman" w:eastAsia="Times New Roman" w:hAnsi="Times New Roman" w:cs="Times New Roman"/>
            <w:color w:val="4F6228" w:themeColor="accent3" w:themeShade="80"/>
            <w:sz w:val="24"/>
            <w:szCs w:val="24"/>
          </w:rPr>
          <w:t xml:space="preserve"> variable at </w:t>
        </w:r>
      </w:ins>
      <w:ins w:id="1031" w:author="Arcella" w:date="2020-06-18T11:04:00Z">
        <w:r w:rsidR="00CF479B">
          <w:rPr>
            <w:rFonts w:ascii="Times New Roman" w:eastAsia="Times New Roman" w:hAnsi="Times New Roman" w:cs="Times New Roman"/>
            <w:color w:val="4F6228" w:themeColor="accent3" w:themeShade="80"/>
            <w:sz w:val="24"/>
            <w:szCs w:val="24"/>
          </w:rPr>
          <w:t xml:space="preserve">a </w:t>
        </w:r>
      </w:ins>
      <w:ins w:id="1032" w:author="Arcella" w:date="2020-06-20T13:07:00Z">
        <w:r w:rsidR="0015320C">
          <w:rPr>
            <w:rFonts w:ascii="Times New Roman" w:eastAsia="Times New Roman" w:hAnsi="Times New Roman" w:cs="Times New Roman"/>
            <w:color w:val="4F6228" w:themeColor="accent3" w:themeShade="80"/>
            <w:sz w:val="24"/>
            <w:szCs w:val="24"/>
          </w:rPr>
          <w:t>large</w:t>
        </w:r>
      </w:ins>
      <w:ins w:id="1033" w:author="Arcella" w:date="2020-06-17T17:00:00Z">
        <w:r w:rsidRPr="00D91BF2">
          <w:rPr>
            <w:rFonts w:ascii="Times New Roman" w:eastAsia="Times New Roman" w:hAnsi="Times New Roman" w:cs="Times New Roman"/>
            <w:color w:val="4F6228" w:themeColor="accent3" w:themeShade="80"/>
            <w:sz w:val="24"/>
            <w:szCs w:val="24"/>
          </w:rPr>
          <w:t xml:space="preserve"> time</w:t>
        </w:r>
      </w:ins>
      <w:ins w:id="1034" w:author="Arcella" w:date="2020-06-18T11:04:00Z">
        <w:r w:rsidR="00CF479B">
          <w:rPr>
            <w:rFonts w:ascii="Times New Roman" w:eastAsia="Times New Roman" w:hAnsi="Times New Roman" w:cs="Times New Roman"/>
            <w:color w:val="4F6228" w:themeColor="accent3" w:themeShade="80"/>
            <w:sz w:val="24"/>
            <w:szCs w:val="24"/>
          </w:rPr>
          <w:t xml:space="preserve"> </w:t>
        </w:r>
      </w:ins>
      <w:ins w:id="1035" w:author="Arcella" w:date="2020-06-17T17:00:00Z">
        <w:r w:rsidRPr="00D91BF2">
          <w:rPr>
            <w:rFonts w:ascii="Times New Roman" w:eastAsia="Times New Roman" w:hAnsi="Times New Roman" w:cs="Times New Roman"/>
            <w:color w:val="4F6228" w:themeColor="accent3" w:themeShade="80"/>
            <w:sz w:val="24"/>
            <w:szCs w:val="24"/>
          </w:rPr>
          <w:t>scale.</w:t>
        </w:r>
      </w:ins>
    </w:p>
    <w:p w14:paraId="00000012" w14:textId="77777777" w:rsidR="0022369C" w:rsidRDefault="00AB1555">
      <w:pPr>
        <w:spacing w:before="240" w:after="240" w:line="360" w:lineRule="auto"/>
        <w:rPr>
          <w:ins w:id="1036" w:author="Arcella" w:date="2020-06-18T11:05:00Z"/>
          <w:rFonts w:ascii="Times New Roman" w:eastAsia="Times New Roman" w:hAnsi="Times New Roman" w:cs="Times New Roman"/>
          <w:color w:val="4F6228" w:themeColor="accent3" w:themeShade="80"/>
          <w:sz w:val="24"/>
          <w:szCs w:val="24"/>
        </w:rPr>
      </w:pPr>
      <w:r w:rsidRPr="00AB1555">
        <w:rPr>
          <w:rFonts w:ascii="Times New Roman" w:eastAsia="Times New Roman" w:hAnsi="Times New Roman" w:cs="Times New Roman"/>
          <w:color w:val="4F6228" w:themeColor="accent3" w:themeShade="80"/>
          <w:sz w:val="24"/>
          <w:szCs w:val="24"/>
        </w:rPr>
        <w:t>Individual mussel identification by morphotypes indeed seems to be a confirmed “privilege” of the White Sea researchers the same as researches dealing with mussels from the Barents Sea brackish water environments. There are prospects for use of the test for individual assignment also in the Gulf of Maine, if one does not count for abovementioned outlier samples (</w:t>
      </w:r>
      <w:proofErr w:type="spellStart"/>
      <w:r w:rsidRPr="00AB1555">
        <w:rPr>
          <w:rFonts w:ascii="Times New Roman" w:eastAsia="Times New Roman" w:hAnsi="Times New Roman" w:cs="Times New Roman"/>
          <w:color w:val="4F6228" w:themeColor="accent3" w:themeShade="80"/>
          <w:sz w:val="24"/>
          <w:szCs w:val="24"/>
          <w:highlight w:val="yellow"/>
        </w:rPr>
        <w:t>раскрыть</w:t>
      </w:r>
      <w:proofErr w:type="spellEnd"/>
      <w:r w:rsidRPr="00AB1555">
        <w:rPr>
          <w:rFonts w:ascii="Times New Roman" w:eastAsia="Times New Roman" w:hAnsi="Times New Roman" w:cs="Times New Roman"/>
          <w:color w:val="4F6228" w:themeColor="accent3" w:themeShade="80"/>
          <w:sz w:val="24"/>
          <w:szCs w:val="24"/>
          <w:highlight w:val="yellow"/>
        </w:rPr>
        <w:t xml:space="preserve"> </w:t>
      </w:r>
      <w:proofErr w:type="spellStart"/>
      <w:r w:rsidRPr="00AB1555">
        <w:rPr>
          <w:rFonts w:ascii="Times New Roman" w:eastAsia="Times New Roman" w:hAnsi="Times New Roman" w:cs="Times New Roman"/>
          <w:color w:val="4F6228" w:themeColor="accent3" w:themeShade="80"/>
          <w:sz w:val="24"/>
          <w:szCs w:val="24"/>
          <w:highlight w:val="yellow"/>
        </w:rPr>
        <w:t>какая</w:t>
      </w:r>
      <w:proofErr w:type="spellEnd"/>
      <w:r w:rsidRPr="00AB1555">
        <w:rPr>
          <w:rFonts w:ascii="Times New Roman" w:eastAsia="Times New Roman" w:hAnsi="Times New Roman" w:cs="Times New Roman"/>
          <w:color w:val="4F6228" w:themeColor="accent3" w:themeShade="80"/>
          <w:sz w:val="24"/>
          <w:szCs w:val="24"/>
          <w:highlight w:val="yellow"/>
        </w:rPr>
        <w:t xml:space="preserve"> </w:t>
      </w:r>
      <w:proofErr w:type="spellStart"/>
      <w:r w:rsidRPr="00AB1555">
        <w:rPr>
          <w:rFonts w:ascii="Times New Roman" w:eastAsia="Times New Roman" w:hAnsi="Times New Roman" w:cs="Times New Roman"/>
          <w:color w:val="4F6228" w:themeColor="accent3" w:themeShade="80"/>
          <w:sz w:val="24"/>
          <w:szCs w:val="24"/>
          <w:highlight w:val="yellow"/>
        </w:rPr>
        <w:t>надежность</w:t>
      </w:r>
      <w:proofErr w:type="spellEnd"/>
      <w:r w:rsidRPr="00AB1555">
        <w:rPr>
          <w:rFonts w:ascii="Times New Roman" w:eastAsia="Times New Roman" w:hAnsi="Times New Roman" w:cs="Times New Roman"/>
          <w:color w:val="4F6228" w:themeColor="accent3" w:themeShade="80"/>
          <w:sz w:val="24"/>
          <w:szCs w:val="24"/>
          <w:highlight w:val="yellow"/>
        </w:rPr>
        <w:t xml:space="preserve"> </w:t>
      </w:r>
      <w:proofErr w:type="spellStart"/>
      <w:r w:rsidRPr="00AB1555">
        <w:rPr>
          <w:rFonts w:ascii="Times New Roman" w:eastAsia="Times New Roman" w:hAnsi="Times New Roman" w:cs="Times New Roman"/>
          <w:color w:val="4F6228" w:themeColor="accent3" w:themeShade="80"/>
          <w:sz w:val="24"/>
          <w:szCs w:val="24"/>
          <w:highlight w:val="yellow"/>
        </w:rPr>
        <w:t>для</w:t>
      </w:r>
      <w:proofErr w:type="spellEnd"/>
      <w:r w:rsidRPr="00AB1555">
        <w:rPr>
          <w:rFonts w:ascii="Times New Roman" w:eastAsia="Times New Roman" w:hAnsi="Times New Roman" w:cs="Times New Roman"/>
          <w:color w:val="4F6228" w:themeColor="accent3" w:themeShade="80"/>
          <w:sz w:val="24"/>
          <w:szCs w:val="24"/>
          <w:highlight w:val="yellow"/>
        </w:rPr>
        <w:t xml:space="preserve"> </w:t>
      </w:r>
      <w:proofErr w:type="spellStart"/>
      <w:r w:rsidRPr="00AB1555">
        <w:rPr>
          <w:rFonts w:ascii="Times New Roman" w:eastAsia="Times New Roman" w:hAnsi="Times New Roman" w:cs="Times New Roman"/>
          <w:color w:val="4F6228" w:themeColor="accent3" w:themeShade="80"/>
          <w:sz w:val="24"/>
          <w:szCs w:val="24"/>
          <w:highlight w:val="yellow"/>
        </w:rPr>
        <w:t>лучших</w:t>
      </w:r>
      <w:proofErr w:type="spellEnd"/>
      <w:r w:rsidRPr="00AB1555">
        <w:rPr>
          <w:rFonts w:ascii="Times New Roman" w:eastAsia="Times New Roman" w:hAnsi="Times New Roman" w:cs="Times New Roman"/>
          <w:color w:val="4F6228" w:themeColor="accent3" w:themeShade="80"/>
          <w:sz w:val="24"/>
          <w:szCs w:val="24"/>
          <w:highlight w:val="yellow"/>
        </w:rPr>
        <w:t xml:space="preserve"> </w:t>
      </w:r>
      <w:proofErr w:type="spellStart"/>
      <w:r w:rsidRPr="00AB1555">
        <w:rPr>
          <w:rFonts w:ascii="Times New Roman" w:eastAsia="Times New Roman" w:hAnsi="Times New Roman" w:cs="Times New Roman"/>
          <w:color w:val="4F6228" w:themeColor="accent3" w:themeShade="80"/>
          <w:sz w:val="24"/>
          <w:szCs w:val="24"/>
          <w:highlight w:val="yellow"/>
        </w:rPr>
        <w:t>не-аутлаер</w:t>
      </w:r>
      <w:proofErr w:type="spellEnd"/>
      <w:r w:rsidRPr="00AB1555">
        <w:rPr>
          <w:rFonts w:ascii="Times New Roman" w:eastAsia="Times New Roman" w:hAnsi="Times New Roman" w:cs="Times New Roman"/>
          <w:color w:val="4F6228" w:themeColor="accent3" w:themeShade="80"/>
          <w:sz w:val="24"/>
          <w:szCs w:val="24"/>
          <w:highlight w:val="yellow"/>
        </w:rPr>
        <w:t xml:space="preserve"> </w:t>
      </w:r>
      <w:proofErr w:type="spellStart"/>
      <w:r w:rsidRPr="00AB1555">
        <w:rPr>
          <w:rFonts w:ascii="Times New Roman" w:eastAsia="Times New Roman" w:hAnsi="Times New Roman" w:cs="Times New Roman"/>
          <w:color w:val="4F6228" w:themeColor="accent3" w:themeShade="80"/>
          <w:sz w:val="24"/>
          <w:szCs w:val="24"/>
          <w:highlight w:val="yellow"/>
        </w:rPr>
        <w:t>самплез</w:t>
      </w:r>
      <w:proofErr w:type="spellEnd"/>
      <w:r w:rsidRPr="00AB1555">
        <w:rPr>
          <w:rFonts w:ascii="Times New Roman" w:eastAsia="Times New Roman" w:hAnsi="Times New Roman" w:cs="Times New Roman"/>
          <w:color w:val="4F6228" w:themeColor="accent3" w:themeShade="80"/>
          <w:sz w:val="24"/>
          <w:szCs w:val="24"/>
        </w:rPr>
        <w:t xml:space="preserve">), and possibly in Scottish populations that were presented in our analysis by only two samples, unfortunately. Due to </w:t>
      </w:r>
      <w:r w:rsidRPr="00AB1555">
        <w:rPr>
          <w:rFonts w:ascii="Times New Roman" w:eastAsia="Times New Roman" w:hAnsi="Times New Roman" w:cs="Times New Roman"/>
          <w:color w:val="4F6228" w:themeColor="accent3" w:themeShade="80"/>
          <w:sz w:val="24"/>
          <w:szCs w:val="24"/>
          <w:highlight w:val="yellow"/>
        </w:rPr>
        <w:t>shifted</w:t>
      </w:r>
      <w:r w:rsidRPr="00AB1555">
        <w:rPr>
          <w:rFonts w:ascii="Times New Roman" w:eastAsia="Times New Roman" w:hAnsi="Times New Roman" w:cs="Times New Roman"/>
          <w:color w:val="4F6228" w:themeColor="accent3" w:themeShade="80"/>
          <w:sz w:val="24"/>
          <w:szCs w:val="24"/>
        </w:rPr>
        <w:t xml:space="preserve"> morphotype frequencies between species, only </w:t>
      </w:r>
      <w:r w:rsidRPr="00AB1555">
        <w:rPr>
          <w:rFonts w:ascii="Times New Roman" w:eastAsia="Times New Roman" w:hAnsi="Times New Roman" w:cs="Times New Roman"/>
          <w:i/>
          <w:color w:val="4F6228" w:themeColor="accent3" w:themeShade="80"/>
          <w:sz w:val="24"/>
          <w:szCs w:val="24"/>
        </w:rPr>
        <w:t>M. trossulus</w:t>
      </w:r>
      <w:r w:rsidRPr="00AB1555">
        <w:rPr>
          <w:rFonts w:ascii="Times New Roman" w:eastAsia="Times New Roman" w:hAnsi="Times New Roman" w:cs="Times New Roman"/>
          <w:color w:val="4F6228" w:themeColor="accent3" w:themeShade="80"/>
          <w:sz w:val="24"/>
          <w:szCs w:val="24"/>
        </w:rPr>
        <w:t xml:space="preserve"> mussels could be reliably identified by morphotypes in the Baltic Sea and Norway and only </w:t>
      </w:r>
      <w:r w:rsidRPr="00AB1555">
        <w:rPr>
          <w:rFonts w:ascii="Times New Roman" w:eastAsia="Times New Roman" w:hAnsi="Times New Roman" w:cs="Times New Roman"/>
          <w:i/>
          <w:color w:val="4F6228" w:themeColor="accent3" w:themeShade="80"/>
          <w:sz w:val="24"/>
          <w:szCs w:val="24"/>
        </w:rPr>
        <w:t>M. edulis</w:t>
      </w:r>
      <w:r w:rsidRPr="00AB1555">
        <w:rPr>
          <w:rFonts w:ascii="Times New Roman" w:eastAsia="Times New Roman" w:hAnsi="Times New Roman" w:cs="Times New Roman"/>
          <w:color w:val="4F6228" w:themeColor="accent3" w:themeShade="80"/>
          <w:sz w:val="24"/>
          <w:szCs w:val="24"/>
        </w:rPr>
        <w:t xml:space="preserve"> - in the saline water areas in the Barents Sea. </w:t>
      </w:r>
    </w:p>
    <w:p w14:paraId="0028D7B9" w14:textId="75CAC0F1" w:rsidR="00CF479B" w:rsidRPr="00AB1555" w:rsidRDefault="00CF479B">
      <w:pPr>
        <w:spacing w:before="240" w:after="240" w:line="360" w:lineRule="auto"/>
        <w:rPr>
          <w:rFonts w:ascii="Times New Roman" w:eastAsia="Times New Roman" w:hAnsi="Times New Roman" w:cs="Times New Roman"/>
          <w:color w:val="4F6228" w:themeColor="accent3" w:themeShade="80"/>
          <w:sz w:val="24"/>
          <w:szCs w:val="24"/>
        </w:rPr>
      </w:pPr>
      <w:ins w:id="1037" w:author="Arcella" w:date="2020-06-18T11:12:00Z">
        <w:r>
          <w:rPr>
            <w:rFonts w:ascii="Times New Roman" w:eastAsia="Times New Roman" w:hAnsi="Times New Roman" w:cs="Times New Roman"/>
            <w:color w:val="4F6228" w:themeColor="accent3" w:themeShade="80"/>
            <w:sz w:val="24"/>
            <w:szCs w:val="24"/>
            <w:lang w:val="en-GB"/>
          </w:rPr>
          <w:t xml:space="preserve">The possibility to identify </w:t>
        </w:r>
        <w:r w:rsidRPr="00AB1555">
          <w:rPr>
            <w:rFonts w:ascii="Times New Roman" w:eastAsia="Times New Roman" w:hAnsi="Times New Roman" w:cs="Times New Roman"/>
            <w:color w:val="4F6228" w:themeColor="accent3" w:themeShade="80"/>
            <w:sz w:val="24"/>
            <w:szCs w:val="24"/>
          </w:rPr>
          <w:t>individual</w:t>
        </w:r>
      </w:ins>
      <w:ins w:id="1038" w:author="Arcella" w:date="2020-06-18T11:05:00Z">
        <w:r w:rsidRPr="00AB1555">
          <w:rPr>
            <w:rFonts w:ascii="Times New Roman" w:eastAsia="Times New Roman" w:hAnsi="Times New Roman" w:cs="Times New Roman"/>
            <w:color w:val="4F6228" w:themeColor="accent3" w:themeShade="80"/>
            <w:sz w:val="24"/>
            <w:szCs w:val="24"/>
          </w:rPr>
          <w:t xml:space="preserve"> mussel</w:t>
        </w:r>
      </w:ins>
      <w:ins w:id="1039" w:author="Arcella" w:date="2020-06-18T11:12:00Z">
        <w:r>
          <w:rPr>
            <w:rFonts w:ascii="Times New Roman" w:eastAsia="Times New Roman" w:hAnsi="Times New Roman" w:cs="Times New Roman"/>
            <w:color w:val="4F6228" w:themeColor="accent3" w:themeShade="80"/>
            <w:sz w:val="24"/>
            <w:szCs w:val="24"/>
          </w:rPr>
          <w:t>s</w:t>
        </w:r>
      </w:ins>
      <w:ins w:id="1040" w:author="Arcella" w:date="2020-06-18T11:05:00Z">
        <w:r w:rsidRPr="00AB1555">
          <w:rPr>
            <w:rFonts w:ascii="Times New Roman" w:eastAsia="Times New Roman" w:hAnsi="Times New Roman" w:cs="Times New Roman"/>
            <w:color w:val="4F6228" w:themeColor="accent3" w:themeShade="80"/>
            <w:sz w:val="24"/>
            <w:szCs w:val="24"/>
          </w:rPr>
          <w:t xml:space="preserve"> by </w:t>
        </w:r>
      </w:ins>
      <w:ins w:id="1041" w:author="Arcella" w:date="2020-06-18T11:13:00Z">
        <w:r>
          <w:rPr>
            <w:rFonts w:ascii="Times New Roman" w:eastAsia="Times New Roman" w:hAnsi="Times New Roman" w:cs="Times New Roman"/>
            <w:color w:val="4F6228" w:themeColor="accent3" w:themeShade="80"/>
            <w:sz w:val="24"/>
            <w:szCs w:val="24"/>
            <w:lang w:val="en-GB"/>
          </w:rPr>
          <w:t xml:space="preserve">the </w:t>
        </w:r>
      </w:ins>
      <w:ins w:id="1042" w:author="Arcella" w:date="2020-06-18T11:05:00Z">
        <w:r w:rsidRPr="00AB1555">
          <w:rPr>
            <w:rFonts w:ascii="Times New Roman" w:eastAsia="Times New Roman" w:hAnsi="Times New Roman" w:cs="Times New Roman"/>
            <w:color w:val="4F6228" w:themeColor="accent3" w:themeShade="80"/>
            <w:sz w:val="24"/>
            <w:szCs w:val="24"/>
          </w:rPr>
          <w:t>morphotype</w:t>
        </w:r>
      </w:ins>
      <w:ins w:id="1043" w:author="Arcella" w:date="2020-06-18T11:13:00Z">
        <w:r>
          <w:rPr>
            <w:rFonts w:ascii="Times New Roman" w:eastAsia="Times New Roman" w:hAnsi="Times New Roman" w:cs="Times New Roman"/>
            <w:color w:val="4F6228" w:themeColor="accent3" w:themeShade="80"/>
            <w:sz w:val="24"/>
            <w:szCs w:val="24"/>
          </w:rPr>
          <w:t xml:space="preserve"> </w:t>
        </w:r>
      </w:ins>
      <w:ins w:id="1044" w:author="Arcella" w:date="2020-06-18T11:05:00Z">
        <w:r w:rsidRPr="00AB1555">
          <w:rPr>
            <w:rFonts w:ascii="Times New Roman" w:eastAsia="Times New Roman" w:hAnsi="Times New Roman" w:cs="Times New Roman"/>
            <w:color w:val="4F6228" w:themeColor="accent3" w:themeShade="80"/>
            <w:sz w:val="24"/>
            <w:szCs w:val="24"/>
          </w:rPr>
          <w:t xml:space="preserve">seems to be </w:t>
        </w:r>
      </w:ins>
      <w:ins w:id="1045" w:author="Arcella" w:date="2020-06-18T11:14:00Z">
        <w:r w:rsidR="00B22A4F">
          <w:rPr>
            <w:rFonts w:ascii="Times New Roman" w:eastAsia="Times New Roman" w:hAnsi="Times New Roman" w:cs="Times New Roman"/>
            <w:color w:val="4F6228" w:themeColor="accent3" w:themeShade="80"/>
            <w:sz w:val="24"/>
            <w:szCs w:val="24"/>
          </w:rPr>
          <w:t xml:space="preserve">the </w:t>
        </w:r>
      </w:ins>
      <w:ins w:id="1046" w:author="Arcella" w:date="2020-06-20T13:07:00Z">
        <w:r w:rsidR="0015320C">
          <w:rPr>
            <w:rFonts w:ascii="Times New Roman" w:eastAsia="Times New Roman" w:hAnsi="Times New Roman" w:cs="Times New Roman"/>
            <w:color w:val="4F6228" w:themeColor="accent3" w:themeShade="80"/>
            <w:sz w:val="24"/>
            <w:szCs w:val="24"/>
          </w:rPr>
          <w:t>“privilege”</w:t>
        </w:r>
      </w:ins>
      <w:ins w:id="1047" w:author="Arcella" w:date="2020-06-18T11:14:00Z">
        <w:r w:rsidR="00B22A4F">
          <w:rPr>
            <w:rFonts w:ascii="Times New Roman" w:eastAsia="Times New Roman" w:hAnsi="Times New Roman" w:cs="Times New Roman"/>
            <w:color w:val="4F6228" w:themeColor="accent3" w:themeShade="80"/>
            <w:sz w:val="24"/>
            <w:szCs w:val="24"/>
          </w:rPr>
          <w:t xml:space="preserve"> of researchers working at </w:t>
        </w:r>
      </w:ins>
      <w:ins w:id="1048" w:author="Arcella" w:date="2020-06-18T11:05:00Z">
        <w:r w:rsidRPr="00AB1555">
          <w:rPr>
            <w:rFonts w:ascii="Times New Roman" w:eastAsia="Times New Roman" w:hAnsi="Times New Roman" w:cs="Times New Roman"/>
            <w:color w:val="4F6228" w:themeColor="accent3" w:themeShade="80"/>
            <w:sz w:val="24"/>
            <w:szCs w:val="24"/>
          </w:rPr>
          <w:t xml:space="preserve">the White Sea </w:t>
        </w:r>
      </w:ins>
      <w:ins w:id="1049" w:author="Arcella" w:date="2020-06-18T11:15:00Z">
        <w:r w:rsidR="00B22A4F">
          <w:rPr>
            <w:rFonts w:ascii="Times New Roman" w:eastAsia="Times New Roman" w:hAnsi="Times New Roman" w:cs="Times New Roman"/>
            <w:color w:val="4F6228" w:themeColor="accent3" w:themeShade="80"/>
            <w:sz w:val="24"/>
            <w:szCs w:val="24"/>
          </w:rPr>
          <w:t xml:space="preserve">and </w:t>
        </w:r>
      </w:ins>
      <w:ins w:id="1050" w:author="Arcella" w:date="2020-06-18T11:05:00Z">
        <w:r w:rsidRPr="00AB1555">
          <w:rPr>
            <w:rFonts w:ascii="Times New Roman" w:eastAsia="Times New Roman" w:hAnsi="Times New Roman" w:cs="Times New Roman"/>
            <w:color w:val="4F6228" w:themeColor="accent3" w:themeShade="80"/>
            <w:sz w:val="24"/>
            <w:szCs w:val="24"/>
          </w:rPr>
          <w:t>brackish environments</w:t>
        </w:r>
      </w:ins>
      <w:ins w:id="1051" w:author="Arcella" w:date="2020-06-18T11:15:00Z">
        <w:r w:rsidR="00B22A4F">
          <w:rPr>
            <w:rFonts w:ascii="Times New Roman" w:eastAsia="Times New Roman" w:hAnsi="Times New Roman" w:cs="Times New Roman"/>
            <w:color w:val="4F6228" w:themeColor="accent3" w:themeShade="80"/>
            <w:sz w:val="24"/>
            <w:szCs w:val="24"/>
          </w:rPr>
          <w:t xml:space="preserve"> of </w:t>
        </w:r>
        <w:r w:rsidR="00B22A4F" w:rsidRPr="00AB1555">
          <w:rPr>
            <w:rFonts w:ascii="Times New Roman" w:eastAsia="Times New Roman" w:hAnsi="Times New Roman" w:cs="Times New Roman"/>
            <w:color w:val="4F6228" w:themeColor="accent3" w:themeShade="80"/>
            <w:sz w:val="24"/>
            <w:szCs w:val="24"/>
          </w:rPr>
          <w:t>the Barents Sea</w:t>
        </w:r>
      </w:ins>
      <w:ins w:id="1052" w:author="Arcella" w:date="2020-06-18T11:05:00Z">
        <w:r w:rsidRPr="00AB1555">
          <w:rPr>
            <w:rFonts w:ascii="Times New Roman" w:eastAsia="Times New Roman" w:hAnsi="Times New Roman" w:cs="Times New Roman"/>
            <w:color w:val="4F6228" w:themeColor="accent3" w:themeShade="80"/>
            <w:sz w:val="24"/>
            <w:szCs w:val="24"/>
          </w:rPr>
          <w:t xml:space="preserve">. </w:t>
        </w:r>
      </w:ins>
      <w:ins w:id="1053" w:author="Arcella" w:date="2020-06-18T11:15:00Z">
        <w:r w:rsidR="00B22A4F">
          <w:rPr>
            <w:rFonts w:ascii="Times New Roman" w:eastAsia="Times New Roman" w:hAnsi="Times New Roman" w:cs="Times New Roman"/>
            <w:color w:val="4F6228" w:themeColor="accent3" w:themeShade="80"/>
            <w:sz w:val="24"/>
            <w:szCs w:val="24"/>
          </w:rPr>
          <w:t xml:space="preserve">The morphotype test also seems to be promising for </w:t>
        </w:r>
      </w:ins>
      <w:ins w:id="1054" w:author="Arcella" w:date="2020-06-18T11:16:00Z">
        <w:r w:rsidR="00B22A4F">
          <w:rPr>
            <w:rFonts w:ascii="Times New Roman" w:eastAsia="Times New Roman" w:hAnsi="Times New Roman" w:cs="Times New Roman"/>
            <w:color w:val="4F6228" w:themeColor="accent3" w:themeShade="80"/>
            <w:sz w:val="24"/>
            <w:szCs w:val="24"/>
          </w:rPr>
          <w:t>i</w:t>
        </w:r>
      </w:ins>
      <w:ins w:id="1055" w:author="Arcella" w:date="2020-06-18T11:05:00Z">
        <w:r w:rsidRPr="00AB1555">
          <w:rPr>
            <w:rFonts w:ascii="Times New Roman" w:eastAsia="Times New Roman" w:hAnsi="Times New Roman" w:cs="Times New Roman"/>
            <w:color w:val="4F6228" w:themeColor="accent3" w:themeShade="80"/>
            <w:sz w:val="24"/>
            <w:szCs w:val="24"/>
          </w:rPr>
          <w:t xml:space="preserve">ndividual assignment in the Gulf of Maine, </w:t>
        </w:r>
      </w:ins>
      <w:ins w:id="1056" w:author="Arcella" w:date="2020-06-18T11:16:00Z">
        <w:r w:rsidR="00B22A4F">
          <w:rPr>
            <w:rFonts w:ascii="Times New Roman" w:eastAsia="Times New Roman" w:hAnsi="Times New Roman" w:cs="Times New Roman"/>
            <w:color w:val="4F6228" w:themeColor="accent3" w:themeShade="80"/>
            <w:sz w:val="24"/>
            <w:szCs w:val="24"/>
          </w:rPr>
          <w:t xml:space="preserve">except in the </w:t>
        </w:r>
      </w:ins>
      <w:ins w:id="1057" w:author="Arcella" w:date="2020-06-18T11:05:00Z">
        <w:r w:rsidRPr="00AB1555">
          <w:rPr>
            <w:rFonts w:ascii="Times New Roman" w:eastAsia="Times New Roman" w:hAnsi="Times New Roman" w:cs="Times New Roman"/>
            <w:color w:val="4F6228" w:themeColor="accent3" w:themeShade="80"/>
            <w:sz w:val="24"/>
            <w:szCs w:val="24"/>
          </w:rPr>
          <w:t>outlier samples</w:t>
        </w:r>
      </w:ins>
      <w:ins w:id="1058" w:author="Arcella" w:date="2020-06-18T11:16:00Z">
        <w:r w:rsidR="00B22A4F">
          <w:rPr>
            <w:rFonts w:ascii="Times New Roman" w:eastAsia="Times New Roman" w:hAnsi="Times New Roman" w:cs="Times New Roman"/>
            <w:color w:val="4F6228" w:themeColor="accent3" w:themeShade="80"/>
            <w:sz w:val="24"/>
            <w:szCs w:val="24"/>
          </w:rPr>
          <w:t xml:space="preserve"> (see above)</w:t>
        </w:r>
      </w:ins>
      <w:ins w:id="1059" w:author="Arcella" w:date="2020-06-18T11:05:00Z">
        <w:r w:rsidRPr="00AB1555">
          <w:rPr>
            <w:rFonts w:ascii="Times New Roman" w:eastAsia="Times New Roman" w:hAnsi="Times New Roman" w:cs="Times New Roman"/>
            <w:color w:val="4F6228" w:themeColor="accent3" w:themeShade="80"/>
            <w:sz w:val="24"/>
            <w:szCs w:val="24"/>
          </w:rPr>
          <w:t xml:space="preserve"> (</w:t>
        </w:r>
        <w:proofErr w:type="spellStart"/>
        <w:r w:rsidRPr="00AB1555">
          <w:rPr>
            <w:rFonts w:ascii="Times New Roman" w:eastAsia="Times New Roman" w:hAnsi="Times New Roman" w:cs="Times New Roman"/>
            <w:color w:val="4F6228" w:themeColor="accent3" w:themeShade="80"/>
            <w:sz w:val="24"/>
            <w:szCs w:val="24"/>
            <w:highlight w:val="yellow"/>
          </w:rPr>
          <w:t>раскрыть</w:t>
        </w:r>
        <w:proofErr w:type="spellEnd"/>
        <w:r w:rsidRPr="00AB1555">
          <w:rPr>
            <w:rFonts w:ascii="Times New Roman" w:eastAsia="Times New Roman" w:hAnsi="Times New Roman" w:cs="Times New Roman"/>
            <w:color w:val="4F6228" w:themeColor="accent3" w:themeShade="80"/>
            <w:sz w:val="24"/>
            <w:szCs w:val="24"/>
            <w:highlight w:val="yellow"/>
          </w:rPr>
          <w:t xml:space="preserve"> </w:t>
        </w:r>
        <w:proofErr w:type="spellStart"/>
        <w:r w:rsidRPr="00AB1555">
          <w:rPr>
            <w:rFonts w:ascii="Times New Roman" w:eastAsia="Times New Roman" w:hAnsi="Times New Roman" w:cs="Times New Roman"/>
            <w:color w:val="4F6228" w:themeColor="accent3" w:themeShade="80"/>
            <w:sz w:val="24"/>
            <w:szCs w:val="24"/>
            <w:highlight w:val="yellow"/>
          </w:rPr>
          <w:t>какая</w:t>
        </w:r>
        <w:proofErr w:type="spellEnd"/>
        <w:r w:rsidRPr="00AB1555">
          <w:rPr>
            <w:rFonts w:ascii="Times New Roman" w:eastAsia="Times New Roman" w:hAnsi="Times New Roman" w:cs="Times New Roman"/>
            <w:color w:val="4F6228" w:themeColor="accent3" w:themeShade="80"/>
            <w:sz w:val="24"/>
            <w:szCs w:val="24"/>
            <w:highlight w:val="yellow"/>
          </w:rPr>
          <w:t xml:space="preserve"> </w:t>
        </w:r>
        <w:proofErr w:type="spellStart"/>
        <w:r w:rsidRPr="00AB1555">
          <w:rPr>
            <w:rFonts w:ascii="Times New Roman" w:eastAsia="Times New Roman" w:hAnsi="Times New Roman" w:cs="Times New Roman"/>
            <w:color w:val="4F6228" w:themeColor="accent3" w:themeShade="80"/>
            <w:sz w:val="24"/>
            <w:szCs w:val="24"/>
            <w:highlight w:val="yellow"/>
          </w:rPr>
          <w:t>надежность</w:t>
        </w:r>
        <w:proofErr w:type="spellEnd"/>
        <w:r w:rsidRPr="00AB1555">
          <w:rPr>
            <w:rFonts w:ascii="Times New Roman" w:eastAsia="Times New Roman" w:hAnsi="Times New Roman" w:cs="Times New Roman"/>
            <w:color w:val="4F6228" w:themeColor="accent3" w:themeShade="80"/>
            <w:sz w:val="24"/>
            <w:szCs w:val="24"/>
            <w:highlight w:val="yellow"/>
          </w:rPr>
          <w:t xml:space="preserve"> </w:t>
        </w:r>
        <w:proofErr w:type="spellStart"/>
        <w:r w:rsidRPr="00AB1555">
          <w:rPr>
            <w:rFonts w:ascii="Times New Roman" w:eastAsia="Times New Roman" w:hAnsi="Times New Roman" w:cs="Times New Roman"/>
            <w:color w:val="4F6228" w:themeColor="accent3" w:themeShade="80"/>
            <w:sz w:val="24"/>
            <w:szCs w:val="24"/>
            <w:highlight w:val="yellow"/>
          </w:rPr>
          <w:t>для</w:t>
        </w:r>
        <w:proofErr w:type="spellEnd"/>
        <w:r w:rsidRPr="00AB1555">
          <w:rPr>
            <w:rFonts w:ascii="Times New Roman" w:eastAsia="Times New Roman" w:hAnsi="Times New Roman" w:cs="Times New Roman"/>
            <w:color w:val="4F6228" w:themeColor="accent3" w:themeShade="80"/>
            <w:sz w:val="24"/>
            <w:szCs w:val="24"/>
            <w:highlight w:val="yellow"/>
          </w:rPr>
          <w:t xml:space="preserve"> </w:t>
        </w:r>
        <w:proofErr w:type="spellStart"/>
        <w:r w:rsidRPr="00AB1555">
          <w:rPr>
            <w:rFonts w:ascii="Times New Roman" w:eastAsia="Times New Roman" w:hAnsi="Times New Roman" w:cs="Times New Roman"/>
            <w:color w:val="4F6228" w:themeColor="accent3" w:themeShade="80"/>
            <w:sz w:val="24"/>
            <w:szCs w:val="24"/>
            <w:highlight w:val="yellow"/>
          </w:rPr>
          <w:t>лучших</w:t>
        </w:r>
        <w:proofErr w:type="spellEnd"/>
        <w:r w:rsidRPr="00AB1555">
          <w:rPr>
            <w:rFonts w:ascii="Times New Roman" w:eastAsia="Times New Roman" w:hAnsi="Times New Roman" w:cs="Times New Roman"/>
            <w:color w:val="4F6228" w:themeColor="accent3" w:themeShade="80"/>
            <w:sz w:val="24"/>
            <w:szCs w:val="24"/>
            <w:highlight w:val="yellow"/>
          </w:rPr>
          <w:t xml:space="preserve"> </w:t>
        </w:r>
        <w:proofErr w:type="spellStart"/>
        <w:r w:rsidRPr="00AB1555">
          <w:rPr>
            <w:rFonts w:ascii="Times New Roman" w:eastAsia="Times New Roman" w:hAnsi="Times New Roman" w:cs="Times New Roman"/>
            <w:color w:val="4F6228" w:themeColor="accent3" w:themeShade="80"/>
            <w:sz w:val="24"/>
            <w:szCs w:val="24"/>
            <w:highlight w:val="yellow"/>
          </w:rPr>
          <w:t>не-аутлаер</w:t>
        </w:r>
        <w:proofErr w:type="spellEnd"/>
        <w:r w:rsidRPr="00AB1555">
          <w:rPr>
            <w:rFonts w:ascii="Times New Roman" w:eastAsia="Times New Roman" w:hAnsi="Times New Roman" w:cs="Times New Roman"/>
            <w:color w:val="4F6228" w:themeColor="accent3" w:themeShade="80"/>
            <w:sz w:val="24"/>
            <w:szCs w:val="24"/>
            <w:highlight w:val="yellow"/>
          </w:rPr>
          <w:t xml:space="preserve"> </w:t>
        </w:r>
        <w:proofErr w:type="spellStart"/>
        <w:r w:rsidRPr="00AB1555">
          <w:rPr>
            <w:rFonts w:ascii="Times New Roman" w:eastAsia="Times New Roman" w:hAnsi="Times New Roman" w:cs="Times New Roman"/>
            <w:color w:val="4F6228" w:themeColor="accent3" w:themeShade="80"/>
            <w:sz w:val="24"/>
            <w:szCs w:val="24"/>
            <w:highlight w:val="yellow"/>
          </w:rPr>
          <w:t>самплез</w:t>
        </w:r>
        <w:proofErr w:type="spellEnd"/>
        <w:r w:rsidRPr="00AB1555">
          <w:rPr>
            <w:rFonts w:ascii="Times New Roman" w:eastAsia="Times New Roman" w:hAnsi="Times New Roman" w:cs="Times New Roman"/>
            <w:color w:val="4F6228" w:themeColor="accent3" w:themeShade="80"/>
            <w:sz w:val="24"/>
            <w:szCs w:val="24"/>
          </w:rPr>
          <w:t>)</w:t>
        </w:r>
      </w:ins>
      <w:ins w:id="1060" w:author="Arcella" w:date="2020-06-18T11:16:00Z">
        <w:r w:rsidR="00B22A4F">
          <w:rPr>
            <w:rFonts w:ascii="Times New Roman" w:eastAsia="Times New Roman" w:hAnsi="Times New Roman" w:cs="Times New Roman"/>
            <w:color w:val="4F6228" w:themeColor="accent3" w:themeShade="80"/>
            <w:sz w:val="24"/>
            <w:szCs w:val="24"/>
          </w:rPr>
          <w:t xml:space="preserve"> </w:t>
        </w:r>
      </w:ins>
      <w:ins w:id="1061" w:author="Arcella" w:date="2020-06-18T11:05:00Z">
        <w:r w:rsidRPr="00AB1555">
          <w:rPr>
            <w:rFonts w:ascii="Times New Roman" w:eastAsia="Times New Roman" w:hAnsi="Times New Roman" w:cs="Times New Roman"/>
            <w:color w:val="4F6228" w:themeColor="accent3" w:themeShade="80"/>
            <w:sz w:val="24"/>
            <w:szCs w:val="24"/>
          </w:rPr>
          <w:t>and</w:t>
        </w:r>
      </w:ins>
      <w:ins w:id="1062" w:author="Arcella" w:date="2020-06-18T11:16:00Z">
        <w:r w:rsidR="00B22A4F">
          <w:rPr>
            <w:rFonts w:ascii="Times New Roman" w:eastAsia="Times New Roman" w:hAnsi="Times New Roman" w:cs="Times New Roman"/>
            <w:color w:val="4F6228" w:themeColor="accent3" w:themeShade="80"/>
            <w:sz w:val="24"/>
            <w:szCs w:val="24"/>
          </w:rPr>
          <w:t>,</w:t>
        </w:r>
      </w:ins>
      <w:ins w:id="1063" w:author="Arcella" w:date="2020-06-18T11:05:00Z">
        <w:r w:rsidRPr="00AB1555">
          <w:rPr>
            <w:rFonts w:ascii="Times New Roman" w:eastAsia="Times New Roman" w:hAnsi="Times New Roman" w:cs="Times New Roman"/>
            <w:color w:val="4F6228" w:themeColor="accent3" w:themeShade="80"/>
            <w:sz w:val="24"/>
            <w:szCs w:val="24"/>
          </w:rPr>
          <w:t xml:space="preserve"> possibly</w:t>
        </w:r>
      </w:ins>
      <w:ins w:id="1064" w:author="Arcella" w:date="2020-06-18T11:16:00Z">
        <w:r w:rsidR="00B22A4F">
          <w:rPr>
            <w:rFonts w:ascii="Times New Roman" w:eastAsia="Times New Roman" w:hAnsi="Times New Roman" w:cs="Times New Roman"/>
            <w:color w:val="4F6228" w:themeColor="accent3" w:themeShade="80"/>
            <w:sz w:val="24"/>
            <w:szCs w:val="24"/>
          </w:rPr>
          <w:t>,</w:t>
        </w:r>
      </w:ins>
      <w:ins w:id="1065" w:author="Arcella" w:date="2020-06-18T11:05:00Z">
        <w:r w:rsidRPr="00AB1555">
          <w:rPr>
            <w:rFonts w:ascii="Times New Roman" w:eastAsia="Times New Roman" w:hAnsi="Times New Roman" w:cs="Times New Roman"/>
            <w:color w:val="4F6228" w:themeColor="accent3" w:themeShade="80"/>
            <w:sz w:val="24"/>
            <w:szCs w:val="24"/>
          </w:rPr>
          <w:t xml:space="preserve"> in Scot</w:t>
        </w:r>
      </w:ins>
      <w:ins w:id="1066" w:author="Arcella" w:date="2020-06-18T11:17:00Z">
        <w:r w:rsidR="00B22A4F">
          <w:rPr>
            <w:rFonts w:ascii="Times New Roman" w:eastAsia="Times New Roman" w:hAnsi="Times New Roman" w:cs="Times New Roman"/>
            <w:color w:val="4F6228" w:themeColor="accent3" w:themeShade="80"/>
            <w:sz w:val="24"/>
            <w:szCs w:val="24"/>
          </w:rPr>
          <w:t xml:space="preserve">land (unfortunately, the Scottish </w:t>
        </w:r>
      </w:ins>
      <w:ins w:id="1067" w:author="Arcella" w:date="2020-06-18T11:05:00Z">
        <w:r w:rsidRPr="00AB1555">
          <w:rPr>
            <w:rFonts w:ascii="Times New Roman" w:eastAsia="Times New Roman" w:hAnsi="Times New Roman" w:cs="Times New Roman"/>
            <w:color w:val="4F6228" w:themeColor="accent3" w:themeShade="80"/>
            <w:sz w:val="24"/>
            <w:szCs w:val="24"/>
          </w:rPr>
          <w:t xml:space="preserve">populations were </w:t>
        </w:r>
      </w:ins>
      <w:ins w:id="1068" w:author="Arcella" w:date="2020-06-18T11:17:00Z">
        <w:r w:rsidR="00B22A4F">
          <w:rPr>
            <w:rFonts w:ascii="Times New Roman" w:eastAsia="Times New Roman" w:hAnsi="Times New Roman" w:cs="Times New Roman"/>
            <w:color w:val="4F6228" w:themeColor="accent3" w:themeShade="80"/>
            <w:sz w:val="24"/>
            <w:szCs w:val="24"/>
          </w:rPr>
          <w:t>re</w:t>
        </w:r>
      </w:ins>
      <w:ins w:id="1069" w:author="Arcella" w:date="2020-06-18T11:05:00Z">
        <w:r w:rsidRPr="00AB1555">
          <w:rPr>
            <w:rFonts w:ascii="Times New Roman" w:eastAsia="Times New Roman" w:hAnsi="Times New Roman" w:cs="Times New Roman"/>
            <w:color w:val="4F6228" w:themeColor="accent3" w:themeShade="80"/>
            <w:sz w:val="24"/>
            <w:szCs w:val="24"/>
          </w:rPr>
          <w:t>presented in our analysis only</w:t>
        </w:r>
      </w:ins>
      <w:ins w:id="1070" w:author="Arcella" w:date="2020-06-18T11:17:00Z">
        <w:r w:rsidR="00B22A4F">
          <w:rPr>
            <w:rFonts w:ascii="Times New Roman" w:eastAsia="Times New Roman" w:hAnsi="Times New Roman" w:cs="Times New Roman"/>
            <w:color w:val="4F6228" w:themeColor="accent3" w:themeShade="80"/>
            <w:sz w:val="24"/>
            <w:szCs w:val="24"/>
          </w:rPr>
          <w:t xml:space="preserve"> by</w:t>
        </w:r>
      </w:ins>
      <w:ins w:id="1071" w:author="Arcella" w:date="2020-06-18T11:05:00Z">
        <w:r w:rsidRPr="00AB1555">
          <w:rPr>
            <w:rFonts w:ascii="Times New Roman" w:eastAsia="Times New Roman" w:hAnsi="Times New Roman" w:cs="Times New Roman"/>
            <w:color w:val="4F6228" w:themeColor="accent3" w:themeShade="80"/>
            <w:sz w:val="24"/>
            <w:szCs w:val="24"/>
          </w:rPr>
          <w:t xml:space="preserve"> two samples</w:t>
        </w:r>
      </w:ins>
      <w:ins w:id="1072" w:author="Arcella" w:date="2020-06-18T11:17:00Z">
        <w:r w:rsidR="00B22A4F">
          <w:rPr>
            <w:rFonts w:ascii="Times New Roman" w:eastAsia="Times New Roman" w:hAnsi="Times New Roman" w:cs="Times New Roman"/>
            <w:color w:val="4F6228" w:themeColor="accent3" w:themeShade="80"/>
            <w:sz w:val="24"/>
            <w:szCs w:val="24"/>
          </w:rPr>
          <w:t>)</w:t>
        </w:r>
      </w:ins>
      <w:ins w:id="1073" w:author="Arcella" w:date="2020-06-18T11:05:00Z">
        <w:r w:rsidRPr="00AB1555">
          <w:rPr>
            <w:rFonts w:ascii="Times New Roman" w:eastAsia="Times New Roman" w:hAnsi="Times New Roman" w:cs="Times New Roman"/>
            <w:color w:val="4F6228" w:themeColor="accent3" w:themeShade="80"/>
            <w:sz w:val="24"/>
            <w:szCs w:val="24"/>
          </w:rPr>
          <w:t xml:space="preserve">. </w:t>
        </w:r>
      </w:ins>
      <w:ins w:id="1074" w:author="Arcella" w:date="2020-06-18T11:20:00Z">
        <w:r w:rsidR="00B22A4F">
          <w:rPr>
            <w:rFonts w:ascii="Times New Roman" w:eastAsia="Times New Roman" w:hAnsi="Times New Roman" w:cs="Times New Roman"/>
            <w:color w:val="4F6228" w:themeColor="accent3" w:themeShade="80"/>
            <w:sz w:val="24"/>
            <w:szCs w:val="24"/>
          </w:rPr>
          <w:t>In</w:t>
        </w:r>
        <w:r w:rsidR="00B22A4F" w:rsidRPr="00AB1555">
          <w:rPr>
            <w:rFonts w:ascii="Times New Roman" w:eastAsia="Times New Roman" w:hAnsi="Times New Roman" w:cs="Times New Roman"/>
            <w:color w:val="4F6228" w:themeColor="accent3" w:themeShade="80"/>
            <w:sz w:val="24"/>
            <w:szCs w:val="24"/>
          </w:rPr>
          <w:t xml:space="preserve"> the Baltic Sea and Norway </w:t>
        </w:r>
        <w:r w:rsidR="00B22A4F">
          <w:rPr>
            <w:rFonts w:ascii="Times New Roman" w:eastAsia="Times New Roman" w:hAnsi="Times New Roman" w:cs="Times New Roman"/>
            <w:color w:val="4F6228" w:themeColor="accent3" w:themeShade="80"/>
            <w:sz w:val="24"/>
            <w:szCs w:val="24"/>
          </w:rPr>
          <w:t>the morphotype test worked reliably o</w:t>
        </w:r>
      </w:ins>
      <w:ins w:id="1075" w:author="Arcella" w:date="2020-06-18T11:18:00Z">
        <w:r w:rsidR="00B22A4F" w:rsidRPr="00AB1555">
          <w:rPr>
            <w:rFonts w:ascii="Times New Roman" w:eastAsia="Times New Roman" w:hAnsi="Times New Roman" w:cs="Times New Roman"/>
            <w:color w:val="4F6228" w:themeColor="accent3" w:themeShade="80"/>
            <w:sz w:val="24"/>
            <w:szCs w:val="24"/>
          </w:rPr>
          <w:t>nly</w:t>
        </w:r>
      </w:ins>
      <w:ins w:id="1076" w:author="Arcella" w:date="2020-06-18T11:20:00Z">
        <w:r w:rsidR="00B22A4F">
          <w:rPr>
            <w:rFonts w:ascii="Times New Roman" w:eastAsia="Times New Roman" w:hAnsi="Times New Roman" w:cs="Times New Roman"/>
            <w:color w:val="4F6228" w:themeColor="accent3" w:themeShade="80"/>
            <w:sz w:val="24"/>
            <w:szCs w:val="24"/>
          </w:rPr>
          <w:t xml:space="preserve"> for</w:t>
        </w:r>
      </w:ins>
      <w:ins w:id="1077" w:author="Arcella" w:date="2020-06-18T11:18:00Z">
        <w:r w:rsidR="00B22A4F" w:rsidRPr="00AB1555">
          <w:rPr>
            <w:rFonts w:ascii="Times New Roman" w:eastAsia="Times New Roman" w:hAnsi="Times New Roman" w:cs="Times New Roman"/>
            <w:color w:val="4F6228" w:themeColor="accent3" w:themeShade="80"/>
            <w:sz w:val="24"/>
            <w:szCs w:val="24"/>
          </w:rPr>
          <w:t xml:space="preserve"> </w:t>
        </w:r>
        <w:r w:rsidR="00B22A4F" w:rsidRPr="00AB1555">
          <w:rPr>
            <w:rFonts w:ascii="Times New Roman" w:eastAsia="Times New Roman" w:hAnsi="Times New Roman" w:cs="Times New Roman"/>
            <w:i/>
            <w:color w:val="4F6228" w:themeColor="accent3" w:themeShade="80"/>
            <w:sz w:val="24"/>
            <w:szCs w:val="24"/>
          </w:rPr>
          <w:t>M. trossulus</w:t>
        </w:r>
        <w:r w:rsidR="00B22A4F" w:rsidRPr="00AB1555">
          <w:rPr>
            <w:rFonts w:ascii="Times New Roman" w:eastAsia="Times New Roman" w:hAnsi="Times New Roman" w:cs="Times New Roman"/>
            <w:color w:val="4F6228" w:themeColor="accent3" w:themeShade="80"/>
            <w:sz w:val="24"/>
            <w:szCs w:val="24"/>
          </w:rPr>
          <w:t xml:space="preserve"> mussels</w:t>
        </w:r>
        <w:r w:rsidR="00B22A4F">
          <w:rPr>
            <w:rFonts w:ascii="Times New Roman" w:eastAsia="Times New Roman" w:hAnsi="Times New Roman" w:cs="Times New Roman"/>
            <w:color w:val="4F6228" w:themeColor="accent3" w:themeShade="80"/>
            <w:sz w:val="24"/>
            <w:szCs w:val="24"/>
          </w:rPr>
          <w:t xml:space="preserve">, while </w:t>
        </w:r>
      </w:ins>
      <w:ins w:id="1078" w:author="Arcella" w:date="2020-06-18T11:19:00Z">
        <w:r w:rsidR="00B22A4F" w:rsidRPr="00AB1555">
          <w:rPr>
            <w:rFonts w:ascii="Times New Roman" w:eastAsia="Times New Roman" w:hAnsi="Times New Roman" w:cs="Times New Roman"/>
            <w:color w:val="4F6228" w:themeColor="accent3" w:themeShade="80"/>
            <w:sz w:val="24"/>
            <w:szCs w:val="24"/>
          </w:rPr>
          <w:t>in the saline areas in the Barents Sea</w:t>
        </w:r>
        <w:r w:rsidR="00B22A4F">
          <w:rPr>
            <w:rFonts w:ascii="Times New Roman" w:eastAsia="Times New Roman" w:hAnsi="Times New Roman" w:cs="Times New Roman"/>
            <w:color w:val="4F6228" w:themeColor="accent3" w:themeShade="80"/>
            <w:sz w:val="24"/>
            <w:szCs w:val="24"/>
          </w:rPr>
          <w:t xml:space="preserve"> </w:t>
        </w:r>
      </w:ins>
      <w:ins w:id="1079" w:author="Arcella" w:date="2020-06-18T11:21:00Z">
        <w:r w:rsidR="00B22A4F">
          <w:rPr>
            <w:rFonts w:ascii="Times New Roman" w:eastAsia="Times New Roman" w:hAnsi="Times New Roman" w:cs="Times New Roman"/>
            <w:color w:val="4F6228" w:themeColor="accent3" w:themeShade="80"/>
            <w:sz w:val="24"/>
            <w:szCs w:val="24"/>
          </w:rPr>
          <w:t xml:space="preserve">it did so </w:t>
        </w:r>
      </w:ins>
      <w:ins w:id="1080" w:author="Arcella" w:date="2020-06-18T11:19:00Z">
        <w:r w:rsidR="00B22A4F">
          <w:rPr>
            <w:rFonts w:ascii="Times New Roman" w:eastAsia="Times New Roman" w:hAnsi="Times New Roman" w:cs="Times New Roman"/>
            <w:color w:val="4F6228" w:themeColor="accent3" w:themeShade="80"/>
            <w:sz w:val="24"/>
            <w:szCs w:val="24"/>
          </w:rPr>
          <w:t>onl</w:t>
        </w:r>
      </w:ins>
      <w:ins w:id="1081" w:author="Arcella" w:date="2020-06-18T11:05:00Z">
        <w:r w:rsidRPr="00AB1555">
          <w:rPr>
            <w:rFonts w:ascii="Times New Roman" w:eastAsia="Times New Roman" w:hAnsi="Times New Roman" w:cs="Times New Roman"/>
            <w:color w:val="4F6228" w:themeColor="accent3" w:themeShade="80"/>
            <w:sz w:val="24"/>
            <w:szCs w:val="24"/>
          </w:rPr>
          <w:t>y</w:t>
        </w:r>
      </w:ins>
      <w:ins w:id="1082" w:author="Arcella" w:date="2020-06-18T11:21:00Z">
        <w:r w:rsidR="00B22A4F">
          <w:rPr>
            <w:rFonts w:ascii="Times New Roman" w:eastAsia="Times New Roman" w:hAnsi="Times New Roman" w:cs="Times New Roman"/>
            <w:color w:val="4F6228" w:themeColor="accent3" w:themeShade="80"/>
            <w:sz w:val="24"/>
            <w:szCs w:val="24"/>
          </w:rPr>
          <w:t xml:space="preserve"> for</w:t>
        </w:r>
      </w:ins>
      <w:ins w:id="1083" w:author="Arcella" w:date="2020-06-18T11:05:00Z">
        <w:r w:rsidRPr="00AB1555">
          <w:rPr>
            <w:rFonts w:ascii="Times New Roman" w:eastAsia="Times New Roman" w:hAnsi="Times New Roman" w:cs="Times New Roman"/>
            <w:color w:val="4F6228" w:themeColor="accent3" w:themeShade="80"/>
            <w:sz w:val="24"/>
            <w:szCs w:val="24"/>
          </w:rPr>
          <w:t xml:space="preserve"> </w:t>
        </w:r>
        <w:r w:rsidRPr="00AB1555">
          <w:rPr>
            <w:rFonts w:ascii="Times New Roman" w:eastAsia="Times New Roman" w:hAnsi="Times New Roman" w:cs="Times New Roman"/>
            <w:i/>
            <w:color w:val="4F6228" w:themeColor="accent3" w:themeShade="80"/>
            <w:sz w:val="24"/>
            <w:szCs w:val="24"/>
          </w:rPr>
          <w:t>M. edulis</w:t>
        </w:r>
      </w:ins>
      <w:ins w:id="1084" w:author="Arcella" w:date="2020-06-18T11:21:00Z">
        <w:r w:rsidR="00B22A4F">
          <w:rPr>
            <w:rFonts w:ascii="Times New Roman" w:eastAsia="Times New Roman" w:hAnsi="Times New Roman" w:cs="Times New Roman"/>
            <w:color w:val="4F6228" w:themeColor="accent3" w:themeShade="80"/>
            <w:sz w:val="24"/>
            <w:szCs w:val="24"/>
          </w:rPr>
          <w:t xml:space="preserve"> mussels, which was d</w:t>
        </w:r>
        <w:r w:rsidR="00B22A4F" w:rsidRPr="00AB1555">
          <w:rPr>
            <w:rFonts w:ascii="Times New Roman" w:eastAsia="Times New Roman" w:hAnsi="Times New Roman" w:cs="Times New Roman"/>
            <w:color w:val="4F6228" w:themeColor="accent3" w:themeShade="80"/>
            <w:sz w:val="24"/>
            <w:szCs w:val="24"/>
          </w:rPr>
          <w:t xml:space="preserve">ue to </w:t>
        </w:r>
        <w:r w:rsidR="00B22A4F" w:rsidRPr="00B22A4F">
          <w:rPr>
            <w:rFonts w:ascii="Times New Roman" w:eastAsia="Times New Roman" w:hAnsi="Times New Roman" w:cs="Times New Roman"/>
            <w:color w:val="4F6228" w:themeColor="accent3" w:themeShade="80"/>
            <w:sz w:val="24"/>
            <w:szCs w:val="24"/>
            <w:highlight w:val="magenta"/>
          </w:rPr>
          <w:t>shifting</w:t>
        </w:r>
        <w:r w:rsidR="00B22A4F">
          <w:rPr>
            <w:rFonts w:ascii="Times New Roman" w:eastAsia="Times New Roman" w:hAnsi="Times New Roman" w:cs="Times New Roman"/>
            <w:color w:val="4F6228" w:themeColor="accent3" w:themeShade="80"/>
            <w:sz w:val="24"/>
            <w:szCs w:val="24"/>
          </w:rPr>
          <w:t xml:space="preserve"> </w:t>
        </w:r>
        <w:r w:rsidR="00B22A4F" w:rsidRPr="00AB1555">
          <w:rPr>
            <w:rFonts w:ascii="Times New Roman" w:eastAsia="Times New Roman" w:hAnsi="Times New Roman" w:cs="Times New Roman"/>
            <w:color w:val="4F6228" w:themeColor="accent3" w:themeShade="80"/>
            <w:sz w:val="24"/>
            <w:szCs w:val="24"/>
          </w:rPr>
          <w:t>morphotype frequencies</w:t>
        </w:r>
        <w:r w:rsidR="00B22A4F">
          <w:rPr>
            <w:rFonts w:ascii="Times New Roman" w:eastAsia="Times New Roman" w:hAnsi="Times New Roman" w:cs="Times New Roman"/>
            <w:color w:val="4F6228" w:themeColor="accent3" w:themeShade="80"/>
            <w:sz w:val="24"/>
            <w:szCs w:val="24"/>
          </w:rPr>
          <w:t xml:space="preserve"> </w:t>
        </w:r>
        <w:r w:rsidR="00B22A4F" w:rsidRPr="00AB1555">
          <w:rPr>
            <w:rFonts w:ascii="Times New Roman" w:eastAsia="Times New Roman" w:hAnsi="Times New Roman" w:cs="Times New Roman"/>
            <w:color w:val="4F6228" w:themeColor="accent3" w:themeShade="80"/>
            <w:sz w:val="24"/>
            <w:szCs w:val="24"/>
          </w:rPr>
          <w:t xml:space="preserve">between </w:t>
        </w:r>
        <w:r w:rsidR="00B22A4F">
          <w:rPr>
            <w:rFonts w:ascii="Times New Roman" w:eastAsia="Times New Roman" w:hAnsi="Times New Roman" w:cs="Times New Roman"/>
            <w:color w:val="4F6228" w:themeColor="accent3" w:themeShade="80"/>
            <w:sz w:val="24"/>
            <w:szCs w:val="24"/>
          </w:rPr>
          <w:t>the species.</w:t>
        </w:r>
      </w:ins>
      <w:ins w:id="1085" w:author="Arcella" w:date="2020-06-18T11:05:00Z">
        <w:r w:rsidRPr="00AB1555">
          <w:rPr>
            <w:rFonts w:ascii="Times New Roman" w:eastAsia="Times New Roman" w:hAnsi="Times New Roman" w:cs="Times New Roman"/>
            <w:color w:val="4F6228" w:themeColor="accent3" w:themeShade="80"/>
            <w:sz w:val="24"/>
            <w:szCs w:val="24"/>
          </w:rPr>
          <w:t xml:space="preserve"> </w:t>
        </w:r>
      </w:ins>
    </w:p>
    <w:p w14:paraId="00000013" w14:textId="1E609B8A" w:rsidR="0022369C" w:rsidRPr="00705766" w:rsidRDefault="00AB1555">
      <w:pPr>
        <w:spacing w:after="0" w:line="360" w:lineRule="auto"/>
        <w:rPr>
          <w:ins w:id="1086" w:author="Arcella" w:date="2020-06-18T11:21:00Z"/>
          <w:rFonts w:ascii="Times New Roman" w:eastAsia="Times New Roman" w:hAnsi="Times New Roman" w:cs="Times New Roman"/>
          <w:color w:val="4F6228" w:themeColor="accent3" w:themeShade="80"/>
          <w:sz w:val="24"/>
          <w:szCs w:val="24"/>
          <w:lang w:val="ru-RU"/>
        </w:rPr>
      </w:pPr>
      <w:r w:rsidRPr="00AB1555">
        <w:rPr>
          <w:rFonts w:ascii="Times New Roman" w:eastAsia="Times New Roman" w:hAnsi="Times New Roman" w:cs="Times New Roman"/>
          <w:color w:val="4F6228" w:themeColor="accent3" w:themeShade="80"/>
          <w:sz w:val="24"/>
          <w:szCs w:val="24"/>
        </w:rPr>
        <w:t xml:space="preserve">As an example of application of the test for individual assignment, our study can be given (Khaitov et al. 2018). Aiming to learn whether starfishes </w:t>
      </w:r>
      <w:r w:rsidRPr="00AB1555">
        <w:rPr>
          <w:rFonts w:ascii="Times New Roman" w:eastAsia="Times New Roman" w:hAnsi="Times New Roman" w:cs="Times New Roman"/>
          <w:i/>
          <w:color w:val="4F6228" w:themeColor="accent3" w:themeShade="80"/>
          <w:sz w:val="24"/>
          <w:szCs w:val="24"/>
        </w:rPr>
        <w:t>Asterias rubens</w:t>
      </w:r>
      <w:r w:rsidRPr="00AB1555">
        <w:rPr>
          <w:rFonts w:ascii="Times New Roman" w:eastAsia="Times New Roman" w:hAnsi="Times New Roman" w:cs="Times New Roman"/>
          <w:color w:val="4F6228" w:themeColor="accent3" w:themeShade="80"/>
          <w:sz w:val="24"/>
          <w:szCs w:val="24"/>
        </w:rPr>
        <w:t xml:space="preserve"> distinguish between </w:t>
      </w:r>
      <w:r w:rsidRPr="00AB1555">
        <w:rPr>
          <w:rFonts w:ascii="Times New Roman" w:eastAsia="Times New Roman" w:hAnsi="Times New Roman" w:cs="Times New Roman"/>
          <w:i/>
          <w:color w:val="4F6228" w:themeColor="accent3" w:themeShade="80"/>
          <w:sz w:val="24"/>
          <w:szCs w:val="24"/>
        </w:rPr>
        <w:t>M. edulis</w:t>
      </w:r>
      <w:r w:rsidRPr="00AB1555">
        <w:rPr>
          <w:rFonts w:ascii="Times New Roman" w:eastAsia="Times New Roman" w:hAnsi="Times New Roman" w:cs="Times New Roman"/>
          <w:color w:val="4F6228" w:themeColor="accent3" w:themeShade="80"/>
          <w:sz w:val="24"/>
          <w:szCs w:val="24"/>
        </w:rPr>
        <w:t xml:space="preserve"> and </w:t>
      </w:r>
      <w:r w:rsidRPr="00AB1555">
        <w:rPr>
          <w:rFonts w:ascii="Times New Roman" w:eastAsia="Times New Roman" w:hAnsi="Times New Roman" w:cs="Times New Roman"/>
          <w:i/>
          <w:color w:val="4F6228" w:themeColor="accent3" w:themeShade="80"/>
          <w:sz w:val="24"/>
          <w:szCs w:val="24"/>
        </w:rPr>
        <w:t>M. trossulus</w:t>
      </w:r>
      <w:r w:rsidRPr="00AB1555">
        <w:rPr>
          <w:rFonts w:ascii="Times New Roman" w:eastAsia="Times New Roman" w:hAnsi="Times New Roman" w:cs="Times New Roman"/>
          <w:color w:val="4F6228" w:themeColor="accent3" w:themeShade="80"/>
          <w:sz w:val="24"/>
          <w:szCs w:val="24"/>
        </w:rPr>
        <w:t xml:space="preserve"> in the White Sea, we sampled mussels in populations with high and low T-morphotype frequencies, mixed them in equal proportions in experimental cages, and, after acclimation to ambient conditions, offered to starfishes. Starfishes selectively consumed mussels of T-morphotypes which was interpreted as their preference towards </w:t>
      </w:r>
      <w:r w:rsidRPr="00AB1555">
        <w:rPr>
          <w:rFonts w:ascii="Times New Roman" w:eastAsia="Times New Roman" w:hAnsi="Times New Roman" w:cs="Times New Roman"/>
          <w:i/>
          <w:color w:val="4F6228" w:themeColor="accent3" w:themeShade="80"/>
          <w:sz w:val="24"/>
          <w:szCs w:val="24"/>
        </w:rPr>
        <w:t>M. trossulus</w:t>
      </w:r>
      <w:r w:rsidRPr="00AB1555">
        <w:rPr>
          <w:rFonts w:ascii="Times New Roman" w:eastAsia="Times New Roman" w:hAnsi="Times New Roman" w:cs="Times New Roman"/>
          <w:color w:val="4F6228" w:themeColor="accent3" w:themeShade="80"/>
          <w:sz w:val="24"/>
          <w:szCs w:val="24"/>
        </w:rPr>
        <w:t xml:space="preserve"> (Khaitov et al. 2018). Now we know that an alternative and </w:t>
      </w:r>
      <w:commentRangeStart w:id="1087"/>
      <w:r w:rsidRPr="00AB1555">
        <w:rPr>
          <w:rFonts w:ascii="Times New Roman" w:eastAsia="Times New Roman" w:hAnsi="Times New Roman" w:cs="Times New Roman"/>
          <w:color w:val="4F6228" w:themeColor="accent3" w:themeShade="80"/>
          <w:sz w:val="24"/>
          <w:szCs w:val="24"/>
        </w:rPr>
        <w:t xml:space="preserve">probably more formal experimental design </w:t>
      </w:r>
      <w:commentRangeEnd w:id="1087"/>
      <w:r w:rsidR="00705766">
        <w:rPr>
          <w:rStyle w:val="a4"/>
        </w:rPr>
        <w:commentReference w:id="1087"/>
      </w:r>
      <w:r w:rsidRPr="00AB1555">
        <w:rPr>
          <w:rFonts w:ascii="Times New Roman" w:eastAsia="Times New Roman" w:hAnsi="Times New Roman" w:cs="Times New Roman"/>
          <w:color w:val="4F6228" w:themeColor="accent3" w:themeShade="80"/>
          <w:sz w:val="24"/>
          <w:szCs w:val="24"/>
        </w:rPr>
        <w:t>could be to use sympatric mussels from the most mixed population. Under both designs, the accuracy of individual assignment of experimental mussels would be nearly the same (</w:t>
      </w:r>
      <w:r w:rsidRPr="00AB1555">
        <w:rPr>
          <w:rFonts w:ascii="Times New Roman" w:eastAsia="Times New Roman" w:hAnsi="Times New Roman" w:cs="Times New Roman"/>
          <w:color w:val="4F6228" w:themeColor="accent3" w:themeShade="80"/>
          <w:sz w:val="24"/>
          <w:szCs w:val="24"/>
          <w:highlight w:val="yellow"/>
        </w:rPr>
        <w:t>on average ??%</w:t>
      </w:r>
      <w:r w:rsidRPr="00AB1555">
        <w:rPr>
          <w:rFonts w:ascii="Times New Roman" w:eastAsia="Times New Roman" w:hAnsi="Times New Roman" w:cs="Times New Roman"/>
          <w:color w:val="4F6228" w:themeColor="accent3" w:themeShade="80"/>
          <w:sz w:val="24"/>
          <w:szCs w:val="24"/>
        </w:rPr>
        <w:t xml:space="preserve"> in case when most pure populations </w:t>
      </w:r>
      <w:r w:rsidRPr="00AB1555">
        <w:rPr>
          <w:rFonts w:ascii="Times New Roman" w:eastAsia="Times New Roman" w:hAnsi="Times New Roman" w:cs="Times New Roman"/>
          <w:color w:val="4F6228" w:themeColor="accent3" w:themeShade="80"/>
          <w:sz w:val="24"/>
          <w:szCs w:val="24"/>
          <w:highlight w:val="yellow"/>
        </w:rPr>
        <w:t>and ??%</w:t>
      </w:r>
      <w:r w:rsidRPr="00AB1555">
        <w:rPr>
          <w:rFonts w:ascii="Times New Roman" w:eastAsia="Times New Roman" w:hAnsi="Times New Roman" w:cs="Times New Roman"/>
          <w:color w:val="4F6228" w:themeColor="accent3" w:themeShade="80"/>
          <w:sz w:val="24"/>
          <w:szCs w:val="24"/>
        </w:rPr>
        <w:t xml:space="preserve"> when most mixed one were used as a source of experimental mussels).</w:t>
      </w:r>
      <w:ins w:id="1088" w:author="Arcella" w:date="2020-06-18T11:42:00Z">
        <w:r w:rsidR="00705766">
          <w:rPr>
            <w:rFonts w:ascii="Times New Roman" w:eastAsia="Times New Roman" w:hAnsi="Times New Roman" w:cs="Times New Roman"/>
            <w:color w:val="4F6228" w:themeColor="accent3" w:themeShade="80"/>
            <w:sz w:val="24"/>
            <w:szCs w:val="24"/>
          </w:rPr>
          <w:t xml:space="preserve"> </w:t>
        </w:r>
        <w:r w:rsidR="00705766">
          <w:rPr>
            <w:rFonts w:ascii="Times New Roman" w:eastAsia="Times New Roman" w:hAnsi="Times New Roman" w:cs="Times New Roman"/>
            <w:color w:val="4F6228" w:themeColor="accent3" w:themeShade="80"/>
            <w:sz w:val="24"/>
            <w:szCs w:val="24"/>
            <w:lang w:val="ru-RU"/>
          </w:rPr>
          <w:t>По-моему, последние два предложения — это что-то очень инсайдерское, со стороны непонятное.</w:t>
        </w:r>
      </w:ins>
    </w:p>
    <w:p w14:paraId="111ECFBA" w14:textId="77777777" w:rsidR="00B22A4F" w:rsidRDefault="00B22A4F" w:rsidP="00B22A4F">
      <w:pPr>
        <w:spacing w:after="0" w:line="360" w:lineRule="auto"/>
        <w:rPr>
          <w:ins w:id="1089" w:author="Arcella" w:date="2020-06-18T11:21:00Z"/>
          <w:rFonts w:ascii="Times New Roman" w:eastAsia="Times New Roman" w:hAnsi="Times New Roman" w:cs="Times New Roman"/>
          <w:color w:val="4F6228" w:themeColor="accent3" w:themeShade="80"/>
          <w:sz w:val="24"/>
          <w:szCs w:val="24"/>
        </w:rPr>
      </w:pPr>
    </w:p>
    <w:p w14:paraId="275F652E" w14:textId="64096327" w:rsidR="00B22A4F" w:rsidRPr="00AB1555" w:rsidDel="00E169DD" w:rsidRDefault="00B22A4F">
      <w:pPr>
        <w:spacing w:after="0" w:line="360" w:lineRule="auto"/>
        <w:rPr>
          <w:del w:id="1090" w:author="Arcella" w:date="2020-06-18T11:24:00Z"/>
          <w:rFonts w:ascii="Times New Roman" w:eastAsia="Times New Roman" w:hAnsi="Times New Roman" w:cs="Times New Roman"/>
          <w:color w:val="4F6228" w:themeColor="accent3" w:themeShade="80"/>
          <w:sz w:val="24"/>
          <w:szCs w:val="24"/>
        </w:rPr>
      </w:pPr>
      <w:ins w:id="1091" w:author="Arcella" w:date="2020-06-18T11:22:00Z">
        <w:r>
          <w:rPr>
            <w:rFonts w:ascii="Times New Roman" w:eastAsia="Times New Roman" w:hAnsi="Times New Roman" w:cs="Times New Roman"/>
            <w:color w:val="4F6228" w:themeColor="accent3" w:themeShade="80"/>
            <w:sz w:val="24"/>
            <w:szCs w:val="24"/>
          </w:rPr>
          <w:lastRenderedPageBreak/>
          <w:t xml:space="preserve">An example </w:t>
        </w:r>
      </w:ins>
      <w:ins w:id="1092" w:author="Arcella" w:date="2020-06-18T11:21:00Z">
        <w:r w:rsidRPr="00AB1555">
          <w:rPr>
            <w:rFonts w:ascii="Times New Roman" w:eastAsia="Times New Roman" w:hAnsi="Times New Roman" w:cs="Times New Roman"/>
            <w:color w:val="4F6228" w:themeColor="accent3" w:themeShade="80"/>
            <w:sz w:val="24"/>
            <w:szCs w:val="24"/>
          </w:rPr>
          <w:t xml:space="preserve">of </w:t>
        </w:r>
      </w:ins>
      <w:ins w:id="1093" w:author="Arcella" w:date="2020-06-18T11:22:00Z">
        <w:r>
          <w:rPr>
            <w:rFonts w:ascii="Times New Roman" w:eastAsia="Times New Roman" w:hAnsi="Times New Roman" w:cs="Times New Roman"/>
            <w:color w:val="4F6228" w:themeColor="accent3" w:themeShade="80"/>
            <w:sz w:val="24"/>
            <w:szCs w:val="24"/>
          </w:rPr>
          <w:t xml:space="preserve">the </w:t>
        </w:r>
      </w:ins>
      <w:ins w:id="1094" w:author="Arcella" w:date="2020-06-18T11:21:00Z">
        <w:r w:rsidRPr="00AB1555">
          <w:rPr>
            <w:rFonts w:ascii="Times New Roman" w:eastAsia="Times New Roman" w:hAnsi="Times New Roman" w:cs="Times New Roman"/>
            <w:color w:val="4F6228" w:themeColor="accent3" w:themeShade="80"/>
            <w:sz w:val="24"/>
            <w:szCs w:val="24"/>
          </w:rPr>
          <w:t xml:space="preserve">application of the </w:t>
        </w:r>
      </w:ins>
      <w:ins w:id="1095" w:author="Arcella" w:date="2020-06-18T11:22:00Z">
        <w:r>
          <w:rPr>
            <w:rFonts w:ascii="Times New Roman" w:eastAsia="Times New Roman" w:hAnsi="Times New Roman" w:cs="Times New Roman"/>
            <w:color w:val="4F6228" w:themeColor="accent3" w:themeShade="80"/>
            <w:sz w:val="24"/>
            <w:szCs w:val="24"/>
          </w:rPr>
          <w:t xml:space="preserve">morphotype </w:t>
        </w:r>
      </w:ins>
      <w:ins w:id="1096" w:author="Arcella" w:date="2020-06-18T11:21:00Z">
        <w:r w:rsidRPr="00AB1555">
          <w:rPr>
            <w:rFonts w:ascii="Times New Roman" w:eastAsia="Times New Roman" w:hAnsi="Times New Roman" w:cs="Times New Roman"/>
            <w:color w:val="4F6228" w:themeColor="accent3" w:themeShade="80"/>
            <w:sz w:val="24"/>
            <w:szCs w:val="24"/>
          </w:rPr>
          <w:t>test for individual assignment</w:t>
        </w:r>
      </w:ins>
      <w:ins w:id="1097" w:author="Arcella" w:date="2020-06-18T11:22:00Z">
        <w:r>
          <w:rPr>
            <w:rFonts w:ascii="Times New Roman" w:eastAsia="Times New Roman" w:hAnsi="Times New Roman" w:cs="Times New Roman"/>
            <w:color w:val="4F6228" w:themeColor="accent3" w:themeShade="80"/>
            <w:sz w:val="24"/>
            <w:szCs w:val="24"/>
          </w:rPr>
          <w:t xml:space="preserve"> </w:t>
        </w:r>
      </w:ins>
      <w:ins w:id="1098" w:author="Arcella" w:date="2020-06-18T11:21:00Z">
        <w:r w:rsidRPr="00AB1555">
          <w:rPr>
            <w:rFonts w:ascii="Times New Roman" w:eastAsia="Times New Roman" w:hAnsi="Times New Roman" w:cs="Times New Roman"/>
            <w:color w:val="4F6228" w:themeColor="accent3" w:themeShade="80"/>
            <w:sz w:val="24"/>
            <w:szCs w:val="24"/>
          </w:rPr>
          <w:t xml:space="preserve">can be </w:t>
        </w:r>
      </w:ins>
      <w:ins w:id="1099" w:author="Arcella" w:date="2020-06-18T11:22:00Z">
        <w:r>
          <w:rPr>
            <w:rFonts w:ascii="Times New Roman" w:eastAsia="Times New Roman" w:hAnsi="Times New Roman" w:cs="Times New Roman"/>
            <w:color w:val="4F6228" w:themeColor="accent3" w:themeShade="80"/>
            <w:sz w:val="24"/>
            <w:szCs w:val="24"/>
          </w:rPr>
          <w:t xml:space="preserve">found in our previous study </w:t>
        </w:r>
      </w:ins>
      <w:ins w:id="1100" w:author="Arcella" w:date="2020-06-18T11:21:00Z">
        <w:r w:rsidRPr="00AB1555">
          <w:rPr>
            <w:rFonts w:ascii="Times New Roman" w:eastAsia="Times New Roman" w:hAnsi="Times New Roman" w:cs="Times New Roman"/>
            <w:color w:val="4F6228" w:themeColor="accent3" w:themeShade="80"/>
            <w:sz w:val="24"/>
            <w:szCs w:val="24"/>
          </w:rPr>
          <w:t xml:space="preserve">(Khaitov et al. 2018). </w:t>
        </w:r>
      </w:ins>
      <w:ins w:id="1101" w:author="Arcella" w:date="2020-06-18T11:23:00Z">
        <w:r>
          <w:rPr>
            <w:rFonts w:ascii="Times New Roman" w:eastAsia="Times New Roman" w:hAnsi="Times New Roman" w:cs="Times New Roman"/>
            <w:color w:val="4F6228" w:themeColor="accent3" w:themeShade="80"/>
            <w:sz w:val="24"/>
            <w:szCs w:val="24"/>
          </w:rPr>
          <w:t>Aiming</w:t>
        </w:r>
      </w:ins>
      <w:ins w:id="1102" w:author="Arcella" w:date="2020-06-18T11:22:00Z">
        <w:r>
          <w:rPr>
            <w:rFonts w:ascii="Times New Roman" w:eastAsia="Times New Roman" w:hAnsi="Times New Roman" w:cs="Times New Roman"/>
            <w:color w:val="4F6228" w:themeColor="accent3" w:themeShade="80"/>
            <w:sz w:val="24"/>
            <w:szCs w:val="24"/>
          </w:rPr>
          <w:t xml:space="preserve"> to find </w:t>
        </w:r>
      </w:ins>
      <w:ins w:id="1103" w:author="Arcella" w:date="2020-06-18T11:23:00Z">
        <w:r>
          <w:rPr>
            <w:rFonts w:ascii="Times New Roman" w:eastAsia="Times New Roman" w:hAnsi="Times New Roman" w:cs="Times New Roman"/>
            <w:color w:val="4F6228" w:themeColor="accent3" w:themeShade="80"/>
            <w:sz w:val="24"/>
            <w:szCs w:val="24"/>
          </w:rPr>
          <w:t xml:space="preserve">out </w:t>
        </w:r>
      </w:ins>
      <w:ins w:id="1104" w:author="Arcella" w:date="2020-06-18T11:21:00Z">
        <w:r w:rsidRPr="00AB1555">
          <w:rPr>
            <w:rFonts w:ascii="Times New Roman" w:eastAsia="Times New Roman" w:hAnsi="Times New Roman" w:cs="Times New Roman"/>
            <w:color w:val="4F6228" w:themeColor="accent3" w:themeShade="80"/>
            <w:sz w:val="24"/>
            <w:szCs w:val="24"/>
          </w:rPr>
          <w:t xml:space="preserve">whether </w:t>
        </w:r>
      </w:ins>
      <w:ins w:id="1105" w:author="Arcella" w:date="2020-06-18T11:23:00Z">
        <w:r>
          <w:rPr>
            <w:rFonts w:ascii="Times New Roman" w:eastAsia="Times New Roman" w:hAnsi="Times New Roman" w:cs="Times New Roman"/>
            <w:color w:val="4F6228" w:themeColor="accent3" w:themeShade="80"/>
            <w:sz w:val="24"/>
            <w:szCs w:val="24"/>
          </w:rPr>
          <w:t xml:space="preserve">the </w:t>
        </w:r>
      </w:ins>
      <w:ins w:id="1106" w:author="Arcella" w:date="2020-06-18T11:21:00Z">
        <w:r w:rsidRPr="00AB1555">
          <w:rPr>
            <w:rFonts w:ascii="Times New Roman" w:eastAsia="Times New Roman" w:hAnsi="Times New Roman" w:cs="Times New Roman"/>
            <w:color w:val="4F6228" w:themeColor="accent3" w:themeShade="80"/>
            <w:sz w:val="24"/>
            <w:szCs w:val="24"/>
          </w:rPr>
          <w:t>starfish</w:t>
        </w:r>
      </w:ins>
      <w:ins w:id="1107" w:author="Arcella" w:date="2020-06-18T11:23:00Z">
        <w:r>
          <w:rPr>
            <w:rFonts w:ascii="Times New Roman" w:eastAsia="Times New Roman" w:hAnsi="Times New Roman" w:cs="Times New Roman"/>
            <w:color w:val="4F6228" w:themeColor="accent3" w:themeShade="80"/>
            <w:sz w:val="24"/>
            <w:szCs w:val="24"/>
          </w:rPr>
          <w:t xml:space="preserve"> </w:t>
        </w:r>
      </w:ins>
      <w:ins w:id="1108" w:author="Arcella" w:date="2020-06-18T11:21:00Z">
        <w:r w:rsidRPr="00AB1555">
          <w:rPr>
            <w:rFonts w:ascii="Times New Roman" w:eastAsia="Times New Roman" w:hAnsi="Times New Roman" w:cs="Times New Roman"/>
            <w:i/>
            <w:color w:val="4F6228" w:themeColor="accent3" w:themeShade="80"/>
            <w:sz w:val="24"/>
            <w:szCs w:val="24"/>
          </w:rPr>
          <w:t>Asterias rubens</w:t>
        </w:r>
        <w:r w:rsidRPr="00AB1555">
          <w:rPr>
            <w:rFonts w:ascii="Times New Roman" w:eastAsia="Times New Roman" w:hAnsi="Times New Roman" w:cs="Times New Roman"/>
            <w:color w:val="4F6228" w:themeColor="accent3" w:themeShade="80"/>
            <w:sz w:val="24"/>
            <w:szCs w:val="24"/>
          </w:rPr>
          <w:t xml:space="preserve"> distinguish</w:t>
        </w:r>
      </w:ins>
      <w:ins w:id="1109" w:author="Arcella" w:date="2020-06-18T11:23:00Z">
        <w:r>
          <w:rPr>
            <w:rFonts w:ascii="Times New Roman" w:eastAsia="Times New Roman" w:hAnsi="Times New Roman" w:cs="Times New Roman"/>
            <w:color w:val="4F6228" w:themeColor="accent3" w:themeShade="80"/>
            <w:sz w:val="24"/>
            <w:szCs w:val="24"/>
          </w:rPr>
          <w:t>ed</w:t>
        </w:r>
      </w:ins>
      <w:ins w:id="1110" w:author="Arcella" w:date="2020-06-18T11:21:00Z">
        <w:r w:rsidRPr="00AB1555">
          <w:rPr>
            <w:rFonts w:ascii="Times New Roman" w:eastAsia="Times New Roman" w:hAnsi="Times New Roman" w:cs="Times New Roman"/>
            <w:color w:val="4F6228" w:themeColor="accent3" w:themeShade="80"/>
            <w:sz w:val="24"/>
            <w:szCs w:val="24"/>
          </w:rPr>
          <w:t xml:space="preserve"> between </w:t>
        </w:r>
        <w:r w:rsidRPr="00AB1555">
          <w:rPr>
            <w:rFonts w:ascii="Times New Roman" w:eastAsia="Times New Roman" w:hAnsi="Times New Roman" w:cs="Times New Roman"/>
            <w:i/>
            <w:color w:val="4F6228" w:themeColor="accent3" w:themeShade="80"/>
            <w:sz w:val="24"/>
            <w:szCs w:val="24"/>
          </w:rPr>
          <w:t>M. edulis</w:t>
        </w:r>
        <w:r w:rsidRPr="00AB1555">
          <w:rPr>
            <w:rFonts w:ascii="Times New Roman" w:eastAsia="Times New Roman" w:hAnsi="Times New Roman" w:cs="Times New Roman"/>
            <w:color w:val="4F6228" w:themeColor="accent3" w:themeShade="80"/>
            <w:sz w:val="24"/>
            <w:szCs w:val="24"/>
          </w:rPr>
          <w:t xml:space="preserve"> and </w:t>
        </w:r>
        <w:r w:rsidRPr="00AB1555">
          <w:rPr>
            <w:rFonts w:ascii="Times New Roman" w:eastAsia="Times New Roman" w:hAnsi="Times New Roman" w:cs="Times New Roman"/>
            <w:i/>
            <w:color w:val="4F6228" w:themeColor="accent3" w:themeShade="80"/>
            <w:sz w:val="24"/>
            <w:szCs w:val="24"/>
          </w:rPr>
          <w:t>M. trossulus</w:t>
        </w:r>
        <w:r w:rsidRPr="00AB1555">
          <w:rPr>
            <w:rFonts w:ascii="Times New Roman" w:eastAsia="Times New Roman" w:hAnsi="Times New Roman" w:cs="Times New Roman"/>
            <w:color w:val="4F6228" w:themeColor="accent3" w:themeShade="80"/>
            <w:sz w:val="24"/>
            <w:szCs w:val="24"/>
          </w:rPr>
          <w:t xml:space="preserve"> in the White Sea, we sampled mussels in populations with high and low frequencies</w:t>
        </w:r>
      </w:ins>
      <w:ins w:id="1111" w:author="Arcella" w:date="2020-06-18T11:23:00Z">
        <w:r>
          <w:rPr>
            <w:rFonts w:ascii="Times New Roman" w:eastAsia="Times New Roman" w:hAnsi="Times New Roman" w:cs="Times New Roman"/>
            <w:color w:val="4F6228" w:themeColor="accent3" w:themeShade="80"/>
            <w:sz w:val="24"/>
            <w:szCs w:val="24"/>
          </w:rPr>
          <w:t xml:space="preserve"> of the </w:t>
        </w:r>
        <w:r w:rsidRPr="00AB1555">
          <w:rPr>
            <w:rFonts w:ascii="Times New Roman" w:eastAsia="Times New Roman" w:hAnsi="Times New Roman" w:cs="Times New Roman"/>
            <w:color w:val="4F6228" w:themeColor="accent3" w:themeShade="80"/>
            <w:sz w:val="24"/>
            <w:szCs w:val="24"/>
          </w:rPr>
          <w:t>T-morphotype</w:t>
        </w:r>
      </w:ins>
      <w:ins w:id="1112" w:author="Arcella" w:date="2020-06-18T11:21:00Z">
        <w:r w:rsidRPr="00AB1555">
          <w:rPr>
            <w:rFonts w:ascii="Times New Roman" w:eastAsia="Times New Roman" w:hAnsi="Times New Roman" w:cs="Times New Roman"/>
            <w:color w:val="4F6228" w:themeColor="accent3" w:themeShade="80"/>
            <w:sz w:val="24"/>
            <w:szCs w:val="24"/>
          </w:rPr>
          <w:t xml:space="preserve">, mixed them in equal proportions in experimental cages, and, after acclimation to ambient conditions, offered to </w:t>
        </w:r>
      </w:ins>
      <w:ins w:id="1113" w:author="Arcella" w:date="2020-06-18T11:23:00Z">
        <w:r w:rsidR="00E169DD">
          <w:rPr>
            <w:rFonts w:ascii="Times New Roman" w:eastAsia="Times New Roman" w:hAnsi="Times New Roman" w:cs="Times New Roman"/>
            <w:color w:val="4F6228" w:themeColor="accent3" w:themeShade="80"/>
            <w:sz w:val="24"/>
            <w:szCs w:val="24"/>
          </w:rPr>
          <w:t xml:space="preserve">the </w:t>
        </w:r>
      </w:ins>
      <w:ins w:id="1114" w:author="Arcella" w:date="2020-06-18T11:21:00Z">
        <w:r w:rsidRPr="00AB1555">
          <w:rPr>
            <w:rFonts w:ascii="Times New Roman" w:eastAsia="Times New Roman" w:hAnsi="Times New Roman" w:cs="Times New Roman"/>
            <w:color w:val="4F6228" w:themeColor="accent3" w:themeShade="80"/>
            <w:sz w:val="24"/>
            <w:szCs w:val="24"/>
          </w:rPr>
          <w:t>starfish</w:t>
        </w:r>
      </w:ins>
      <w:ins w:id="1115" w:author="Arcella" w:date="2020-06-18T11:24:00Z">
        <w:r w:rsidR="00E169DD">
          <w:rPr>
            <w:rFonts w:ascii="Times New Roman" w:eastAsia="Times New Roman" w:hAnsi="Times New Roman" w:cs="Times New Roman"/>
            <w:color w:val="4F6228" w:themeColor="accent3" w:themeShade="80"/>
            <w:sz w:val="24"/>
            <w:szCs w:val="24"/>
          </w:rPr>
          <w:t>es</w:t>
        </w:r>
      </w:ins>
      <w:ins w:id="1116" w:author="Arcella" w:date="2020-06-18T11:21:00Z">
        <w:r w:rsidRPr="00AB1555">
          <w:rPr>
            <w:rFonts w:ascii="Times New Roman" w:eastAsia="Times New Roman" w:hAnsi="Times New Roman" w:cs="Times New Roman"/>
            <w:color w:val="4F6228" w:themeColor="accent3" w:themeShade="80"/>
            <w:sz w:val="24"/>
            <w:szCs w:val="24"/>
          </w:rPr>
          <w:t xml:space="preserve">. </w:t>
        </w:r>
      </w:ins>
      <w:ins w:id="1117" w:author="Arcella" w:date="2020-06-18T11:24:00Z">
        <w:r w:rsidR="00E169DD">
          <w:rPr>
            <w:rFonts w:ascii="Times New Roman" w:eastAsia="Times New Roman" w:hAnsi="Times New Roman" w:cs="Times New Roman"/>
            <w:color w:val="4F6228" w:themeColor="accent3" w:themeShade="80"/>
            <w:sz w:val="24"/>
            <w:szCs w:val="24"/>
          </w:rPr>
          <w:t xml:space="preserve">These predators </w:t>
        </w:r>
      </w:ins>
      <w:ins w:id="1118" w:author="Arcella" w:date="2020-06-18T11:21:00Z">
        <w:r w:rsidRPr="00AB1555">
          <w:rPr>
            <w:rFonts w:ascii="Times New Roman" w:eastAsia="Times New Roman" w:hAnsi="Times New Roman" w:cs="Times New Roman"/>
            <w:color w:val="4F6228" w:themeColor="accent3" w:themeShade="80"/>
            <w:sz w:val="24"/>
            <w:szCs w:val="24"/>
          </w:rPr>
          <w:t xml:space="preserve">selectively consumed mussels of </w:t>
        </w:r>
      </w:ins>
      <w:ins w:id="1119" w:author="Arcella" w:date="2020-06-18T11:24:00Z">
        <w:r w:rsidR="00E169DD">
          <w:rPr>
            <w:rFonts w:ascii="Times New Roman" w:eastAsia="Times New Roman" w:hAnsi="Times New Roman" w:cs="Times New Roman"/>
            <w:color w:val="4F6228" w:themeColor="accent3" w:themeShade="80"/>
            <w:sz w:val="24"/>
            <w:szCs w:val="24"/>
          </w:rPr>
          <w:t xml:space="preserve">the </w:t>
        </w:r>
      </w:ins>
      <w:ins w:id="1120" w:author="Arcella" w:date="2020-06-18T11:21:00Z">
        <w:r w:rsidRPr="00AB1555">
          <w:rPr>
            <w:rFonts w:ascii="Times New Roman" w:eastAsia="Times New Roman" w:hAnsi="Times New Roman" w:cs="Times New Roman"/>
            <w:color w:val="4F6228" w:themeColor="accent3" w:themeShade="80"/>
            <w:sz w:val="24"/>
            <w:szCs w:val="24"/>
          </w:rPr>
          <w:t>T-morphotype</w:t>
        </w:r>
      </w:ins>
      <w:ins w:id="1121" w:author="Arcella" w:date="2020-06-18T11:24:00Z">
        <w:r w:rsidR="00E169DD">
          <w:rPr>
            <w:rFonts w:ascii="Times New Roman" w:eastAsia="Times New Roman" w:hAnsi="Times New Roman" w:cs="Times New Roman"/>
            <w:color w:val="4F6228" w:themeColor="accent3" w:themeShade="80"/>
            <w:sz w:val="24"/>
            <w:szCs w:val="24"/>
          </w:rPr>
          <w:t xml:space="preserve">, </w:t>
        </w:r>
      </w:ins>
      <w:ins w:id="1122" w:author="Arcella" w:date="2020-06-18T11:21:00Z">
        <w:r w:rsidRPr="00AB1555">
          <w:rPr>
            <w:rFonts w:ascii="Times New Roman" w:eastAsia="Times New Roman" w:hAnsi="Times New Roman" w:cs="Times New Roman"/>
            <w:color w:val="4F6228" w:themeColor="accent3" w:themeShade="80"/>
            <w:sz w:val="24"/>
            <w:szCs w:val="24"/>
          </w:rPr>
          <w:t xml:space="preserve">which was interpreted as </w:t>
        </w:r>
      </w:ins>
      <w:ins w:id="1123" w:author="Arcella" w:date="2020-06-18T11:24:00Z">
        <w:r w:rsidR="00E169DD">
          <w:rPr>
            <w:rFonts w:ascii="Times New Roman" w:eastAsia="Times New Roman" w:hAnsi="Times New Roman" w:cs="Times New Roman"/>
            <w:color w:val="4F6228" w:themeColor="accent3" w:themeShade="80"/>
            <w:sz w:val="24"/>
            <w:szCs w:val="24"/>
          </w:rPr>
          <w:t>a</w:t>
        </w:r>
      </w:ins>
      <w:ins w:id="1124" w:author="Arcella" w:date="2020-06-18T11:21:00Z">
        <w:r w:rsidRPr="00AB1555">
          <w:rPr>
            <w:rFonts w:ascii="Times New Roman" w:eastAsia="Times New Roman" w:hAnsi="Times New Roman" w:cs="Times New Roman"/>
            <w:color w:val="4F6228" w:themeColor="accent3" w:themeShade="80"/>
            <w:sz w:val="24"/>
            <w:szCs w:val="24"/>
          </w:rPr>
          <w:t xml:space="preserve"> preference towards </w:t>
        </w:r>
        <w:r w:rsidRPr="00AB1555">
          <w:rPr>
            <w:rFonts w:ascii="Times New Roman" w:eastAsia="Times New Roman" w:hAnsi="Times New Roman" w:cs="Times New Roman"/>
            <w:i/>
            <w:color w:val="4F6228" w:themeColor="accent3" w:themeShade="80"/>
            <w:sz w:val="24"/>
            <w:szCs w:val="24"/>
          </w:rPr>
          <w:t>M. trossulus</w:t>
        </w:r>
        <w:r w:rsidRPr="00AB1555">
          <w:rPr>
            <w:rFonts w:ascii="Times New Roman" w:eastAsia="Times New Roman" w:hAnsi="Times New Roman" w:cs="Times New Roman"/>
            <w:color w:val="4F6228" w:themeColor="accent3" w:themeShade="80"/>
            <w:sz w:val="24"/>
            <w:szCs w:val="24"/>
          </w:rPr>
          <w:t xml:space="preserve"> (Khaitov et al. 2018). Now we know that an alternative and </w:t>
        </w:r>
        <w:r w:rsidRPr="00705766">
          <w:rPr>
            <w:rFonts w:ascii="Times New Roman" w:eastAsia="Times New Roman" w:hAnsi="Times New Roman" w:cs="Times New Roman"/>
            <w:color w:val="4F6228" w:themeColor="accent3" w:themeShade="80"/>
            <w:sz w:val="24"/>
            <w:szCs w:val="24"/>
            <w:highlight w:val="lightGray"/>
          </w:rPr>
          <w:t>probably more formal experimental design</w:t>
        </w:r>
        <w:r w:rsidRPr="00AB1555">
          <w:rPr>
            <w:rFonts w:ascii="Times New Roman" w:eastAsia="Times New Roman" w:hAnsi="Times New Roman" w:cs="Times New Roman"/>
            <w:color w:val="4F6228" w:themeColor="accent3" w:themeShade="80"/>
            <w:sz w:val="24"/>
            <w:szCs w:val="24"/>
          </w:rPr>
          <w:t xml:space="preserve"> could be to use sympatric mussels from the most mixed population. </w:t>
        </w:r>
      </w:ins>
      <w:ins w:id="1125" w:author="Arcella" w:date="2020-06-20T13:09:00Z">
        <w:r w:rsidR="0015320C" w:rsidRPr="0015320C">
          <w:rPr>
            <w:rFonts w:ascii="Times New Roman" w:eastAsia="Times New Roman" w:hAnsi="Times New Roman" w:cs="Times New Roman"/>
            <w:color w:val="4F6228" w:themeColor="accent3" w:themeShade="80"/>
            <w:sz w:val="24"/>
            <w:szCs w:val="24"/>
            <w:highlight w:val="lightGray"/>
            <w:lang w:val="en-GB"/>
          </w:rPr>
          <w:t>Under both designs</w:t>
        </w:r>
      </w:ins>
      <w:ins w:id="1126" w:author="Arcella" w:date="2020-06-18T11:21:00Z">
        <w:r w:rsidRPr="0015320C">
          <w:rPr>
            <w:rFonts w:ascii="Times New Roman" w:eastAsia="Times New Roman" w:hAnsi="Times New Roman" w:cs="Times New Roman"/>
            <w:color w:val="4F6228" w:themeColor="accent3" w:themeShade="80"/>
            <w:sz w:val="24"/>
            <w:szCs w:val="24"/>
            <w:highlight w:val="lightGray"/>
          </w:rPr>
          <w:t>, the accuracy of individual assignment of experimental mussels would be nearly the same</w:t>
        </w:r>
      </w:ins>
      <w:ins w:id="1127" w:author="Arcella" w:date="2020-06-18T11:41:00Z">
        <w:r w:rsidR="00705766" w:rsidRPr="0015320C">
          <w:rPr>
            <w:rFonts w:ascii="Times New Roman" w:eastAsia="Times New Roman" w:hAnsi="Times New Roman" w:cs="Times New Roman"/>
            <w:color w:val="4F6228" w:themeColor="accent3" w:themeShade="80"/>
            <w:sz w:val="24"/>
            <w:szCs w:val="24"/>
            <w:highlight w:val="lightGray"/>
          </w:rPr>
          <w:t>:</w:t>
        </w:r>
      </w:ins>
      <w:ins w:id="1128" w:author="Arcella" w:date="2020-06-18T11:21:00Z">
        <w:r w:rsidRPr="0015320C">
          <w:rPr>
            <w:rFonts w:ascii="Times New Roman" w:eastAsia="Times New Roman" w:hAnsi="Times New Roman" w:cs="Times New Roman"/>
            <w:color w:val="4F6228" w:themeColor="accent3" w:themeShade="80"/>
            <w:sz w:val="24"/>
            <w:szCs w:val="24"/>
            <w:highlight w:val="lightGray"/>
          </w:rPr>
          <w:t xml:space="preserve"> on </w:t>
        </w:r>
      </w:ins>
      <w:ins w:id="1129" w:author="Arcella" w:date="2020-06-18T11:41:00Z">
        <w:r w:rsidR="00705766" w:rsidRPr="0015320C">
          <w:rPr>
            <w:rFonts w:ascii="Times New Roman" w:eastAsia="Times New Roman" w:hAnsi="Times New Roman" w:cs="Times New Roman"/>
            <w:color w:val="4F6228" w:themeColor="accent3" w:themeShade="80"/>
            <w:sz w:val="24"/>
            <w:szCs w:val="24"/>
            <w:highlight w:val="lightGray"/>
          </w:rPr>
          <w:t xml:space="preserve">the </w:t>
        </w:r>
      </w:ins>
      <w:ins w:id="1130" w:author="Arcella" w:date="2020-06-18T11:21:00Z">
        <w:r w:rsidRPr="0015320C">
          <w:rPr>
            <w:rFonts w:ascii="Times New Roman" w:eastAsia="Times New Roman" w:hAnsi="Times New Roman" w:cs="Times New Roman"/>
            <w:color w:val="4F6228" w:themeColor="accent3" w:themeShade="80"/>
            <w:sz w:val="24"/>
            <w:szCs w:val="24"/>
            <w:highlight w:val="lightGray"/>
          </w:rPr>
          <w:t>average</w:t>
        </w:r>
      </w:ins>
      <w:ins w:id="1131" w:author="Arcella" w:date="2020-06-18T11:41:00Z">
        <w:r w:rsidR="00705766" w:rsidRPr="0015320C">
          <w:rPr>
            <w:rFonts w:ascii="Times New Roman" w:eastAsia="Times New Roman" w:hAnsi="Times New Roman" w:cs="Times New Roman"/>
            <w:color w:val="4F6228" w:themeColor="accent3" w:themeShade="80"/>
            <w:sz w:val="24"/>
            <w:szCs w:val="24"/>
            <w:highlight w:val="lightGray"/>
          </w:rPr>
          <w:t>,</w:t>
        </w:r>
      </w:ins>
      <w:ins w:id="1132" w:author="Arcella" w:date="2020-06-18T11:21:00Z">
        <w:r w:rsidRPr="0015320C">
          <w:rPr>
            <w:rFonts w:ascii="Times New Roman" w:eastAsia="Times New Roman" w:hAnsi="Times New Roman" w:cs="Times New Roman"/>
            <w:color w:val="4F6228" w:themeColor="accent3" w:themeShade="80"/>
            <w:sz w:val="24"/>
            <w:szCs w:val="24"/>
            <w:highlight w:val="lightGray"/>
          </w:rPr>
          <w:t xml:space="preserve"> ??%</w:t>
        </w:r>
      </w:ins>
      <w:ins w:id="1133" w:author="Arcella" w:date="2020-06-18T11:41:00Z">
        <w:r w:rsidR="00705766" w:rsidRPr="0015320C">
          <w:rPr>
            <w:rFonts w:ascii="Times New Roman" w:eastAsia="Times New Roman" w:hAnsi="Times New Roman" w:cs="Times New Roman"/>
            <w:color w:val="4F6228" w:themeColor="accent3" w:themeShade="80"/>
            <w:sz w:val="24"/>
            <w:szCs w:val="24"/>
            <w:highlight w:val="lightGray"/>
          </w:rPr>
          <w:t>,</w:t>
        </w:r>
      </w:ins>
      <w:ins w:id="1134" w:author="Arcella" w:date="2020-06-18T11:21:00Z">
        <w:r w:rsidRPr="0015320C">
          <w:rPr>
            <w:rFonts w:ascii="Times New Roman" w:eastAsia="Times New Roman" w:hAnsi="Times New Roman" w:cs="Times New Roman"/>
            <w:color w:val="4F6228" w:themeColor="accent3" w:themeShade="80"/>
            <w:sz w:val="24"/>
            <w:szCs w:val="24"/>
            <w:highlight w:val="lightGray"/>
          </w:rPr>
          <w:t xml:space="preserve"> when</w:t>
        </w:r>
      </w:ins>
      <w:ins w:id="1135" w:author="Arcella" w:date="2020-06-18T11:41:00Z">
        <w:r w:rsidR="00705766" w:rsidRPr="0015320C">
          <w:rPr>
            <w:rFonts w:ascii="Times New Roman" w:eastAsia="Times New Roman" w:hAnsi="Times New Roman" w:cs="Times New Roman"/>
            <w:color w:val="4F6228" w:themeColor="accent3" w:themeShade="80"/>
            <w:sz w:val="24"/>
            <w:szCs w:val="24"/>
            <w:highlight w:val="lightGray"/>
          </w:rPr>
          <w:t xml:space="preserve"> experimental mussels are taken from the </w:t>
        </w:r>
      </w:ins>
      <w:ins w:id="1136" w:author="Arcella" w:date="2020-06-18T11:21:00Z">
        <w:r w:rsidRPr="0015320C">
          <w:rPr>
            <w:rFonts w:ascii="Times New Roman" w:eastAsia="Times New Roman" w:hAnsi="Times New Roman" w:cs="Times New Roman"/>
            <w:color w:val="4F6228" w:themeColor="accent3" w:themeShade="80"/>
            <w:sz w:val="24"/>
            <w:szCs w:val="24"/>
            <w:highlight w:val="lightGray"/>
          </w:rPr>
          <w:t>pure</w:t>
        </w:r>
      </w:ins>
      <w:ins w:id="1137" w:author="Arcella" w:date="2020-06-18T11:41:00Z">
        <w:r w:rsidR="00705766" w:rsidRPr="0015320C">
          <w:rPr>
            <w:rFonts w:ascii="Times New Roman" w:eastAsia="Times New Roman" w:hAnsi="Times New Roman" w:cs="Times New Roman"/>
            <w:color w:val="4F6228" w:themeColor="accent3" w:themeShade="80"/>
            <w:sz w:val="24"/>
            <w:szCs w:val="24"/>
            <w:highlight w:val="lightGray"/>
          </w:rPr>
          <w:t>st</w:t>
        </w:r>
      </w:ins>
      <w:ins w:id="1138" w:author="Arcella" w:date="2020-06-18T11:21:00Z">
        <w:r w:rsidRPr="0015320C">
          <w:rPr>
            <w:rFonts w:ascii="Times New Roman" w:eastAsia="Times New Roman" w:hAnsi="Times New Roman" w:cs="Times New Roman"/>
            <w:color w:val="4F6228" w:themeColor="accent3" w:themeShade="80"/>
            <w:sz w:val="24"/>
            <w:szCs w:val="24"/>
            <w:highlight w:val="lightGray"/>
          </w:rPr>
          <w:t xml:space="preserve"> population and ??%</w:t>
        </w:r>
      </w:ins>
      <w:ins w:id="1139" w:author="Arcella" w:date="2020-06-18T11:41:00Z">
        <w:r w:rsidR="00705766" w:rsidRPr="0015320C">
          <w:rPr>
            <w:rFonts w:ascii="Times New Roman" w:eastAsia="Times New Roman" w:hAnsi="Times New Roman" w:cs="Times New Roman"/>
            <w:color w:val="4F6228" w:themeColor="accent3" w:themeShade="80"/>
            <w:sz w:val="24"/>
            <w:szCs w:val="24"/>
            <w:highlight w:val="lightGray"/>
          </w:rPr>
          <w:t>,</w:t>
        </w:r>
      </w:ins>
      <w:ins w:id="1140" w:author="Arcella" w:date="2020-06-18T11:21:00Z">
        <w:r w:rsidRPr="0015320C">
          <w:rPr>
            <w:rFonts w:ascii="Times New Roman" w:eastAsia="Times New Roman" w:hAnsi="Times New Roman" w:cs="Times New Roman"/>
            <w:color w:val="4F6228" w:themeColor="accent3" w:themeShade="80"/>
            <w:sz w:val="24"/>
            <w:szCs w:val="24"/>
            <w:highlight w:val="lightGray"/>
          </w:rPr>
          <w:t xml:space="preserve"> when </w:t>
        </w:r>
      </w:ins>
      <w:ins w:id="1141" w:author="Arcella" w:date="2020-06-18T11:41:00Z">
        <w:r w:rsidR="00705766" w:rsidRPr="0015320C">
          <w:rPr>
            <w:rFonts w:ascii="Times New Roman" w:eastAsia="Times New Roman" w:hAnsi="Times New Roman" w:cs="Times New Roman"/>
            <w:color w:val="4F6228" w:themeColor="accent3" w:themeShade="80"/>
            <w:sz w:val="24"/>
            <w:szCs w:val="24"/>
            <w:highlight w:val="lightGray"/>
          </w:rPr>
          <w:t xml:space="preserve">they are taken from the </w:t>
        </w:r>
      </w:ins>
      <w:ins w:id="1142" w:author="Arcella" w:date="2020-06-18T11:21:00Z">
        <w:r w:rsidRPr="0015320C">
          <w:rPr>
            <w:rFonts w:ascii="Times New Roman" w:eastAsia="Times New Roman" w:hAnsi="Times New Roman" w:cs="Times New Roman"/>
            <w:color w:val="4F6228" w:themeColor="accent3" w:themeShade="80"/>
            <w:sz w:val="24"/>
            <w:szCs w:val="24"/>
            <w:highlight w:val="lightGray"/>
          </w:rPr>
          <w:t xml:space="preserve">most mixed </w:t>
        </w:r>
      </w:ins>
      <w:ins w:id="1143" w:author="Arcella" w:date="2020-06-18T11:42:00Z">
        <w:r w:rsidR="00705766" w:rsidRPr="0015320C">
          <w:rPr>
            <w:rFonts w:ascii="Times New Roman" w:eastAsia="Times New Roman" w:hAnsi="Times New Roman" w:cs="Times New Roman"/>
            <w:color w:val="4F6228" w:themeColor="accent3" w:themeShade="80"/>
            <w:sz w:val="24"/>
            <w:szCs w:val="24"/>
            <w:highlight w:val="lightGray"/>
          </w:rPr>
          <w:t>population</w:t>
        </w:r>
      </w:ins>
      <w:ins w:id="1144" w:author="Arcella" w:date="2020-06-18T11:21:00Z">
        <w:r w:rsidRPr="0015320C">
          <w:rPr>
            <w:rFonts w:ascii="Times New Roman" w:eastAsia="Times New Roman" w:hAnsi="Times New Roman" w:cs="Times New Roman"/>
            <w:color w:val="4F6228" w:themeColor="accent3" w:themeShade="80"/>
            <w:sz w:val="24"/>
            <w:szCs w:val="24"/>
            <w:highlight w:val="lightGray"/>
          </w:rPr>
          <w:t>).</w:t>
        </w:r>
      </w:ins>
    </w:p>
    <w:p w14:paraId="00000014" w14:textId="77777777" w:rsidR="0022369C" w:rsidRPr="00AB1555" w:rsidRDefault="0022369C">
      <w:pPr>
        <w:spacing w:after="0" w:line="360" w:lineRule="auto"/>
        <w:rPr>
          <w:rFonts w:ascii="Times New Roman" w:eastAsia="Times New Roman" w:hAnsi="Times New Roman" w:cs="Times New Roman"/>
          <w:color w:val="4F6228" w:themeColor="accent3" w:themeShade="80"/>
          <w:sz w:val="24"/>
          <w:szCs w:val="24"/>
        </w:rPr>
      </w:pPr>
    </w:p>
    <w:p w14:paraId="00000015" w14:textId="05F2AB68" w:rsidR="0022369C" w:rsidRPr="00705766" w:rsidRDefault="00AB1555">
      <w:pPr>
        <w:spacing w:after="0" w:line="360" w:lineRule="auto"/>
        <w:rPr>
          <w:rFonts w:ascii="Times New Roman" w:eastAsia="Times New Roman" w:hAnsi="Times New Roman" w:cs="Times New Roman"/>
          <w:color w:val="FF0000"/>
          <w:sz w:val="24"/>
          <w:szCs w:val="24"/>
          <w:lang w:val="ru-RU"/>
        </w:rPr>
      </w:pPr>
      <w:r w:rsidRPr="00C219E6">
        <w:rPr>
          <w:rFonts w:ascii="Times New Roman" w:eastAsia="Times New Roman" w:hAnsi="Times New Roman" w:cs="Times New Roman"/>
          <w:color w:val="FF0000"/>
          <w:sz w:val="24"/>
          <w:szCs w:val="24"/>
        </w:rPr>
        <w:t xml:space="preserve">While we do not recommend using morphotype test for individual assignment without reliable genetic references (either empirical relationships between proportions of morphotypes in samples and the probabilities of mussels of different morphotypes being M. trossulus and M. edulis, as available for Northern Russia populations, or control genotyping of mussels from populations of interest as could be recommended for other regions), the knowledge that the accuracy of individual identification of mussels from the Whites Sea populations could be predicted basing solely on morphotype frequencies in three reference population samples – with maximum, with minimum and with intermediate morphotype frequencies, and eq. 1-3 ( </w:t>
      </w:r>
      <w:r w:rsidRPr="00C219E6">
        <w:rPr>
          <w:rFonts w:ascii="Times New Roman" w:eastAsia="Times New Roman" w:hAnsi="Times New Roman" w:cs="Times New Roman"/>
          <w:color w:val="FF0000"/>
          <w:sz w:val="24"/>
          <w:szCs w:val="24"/>
          <w:highlight w:val="yellow"/>
        </w:rPr>
        <w:t xml:space="preserve">… </w:t>
      </w:r>
      <w:proofErr w:type="spellStart"/>
      <w:r w:rsidRPr="00C219E6">
        <w:rPr>
          <w:rFonts w:ascii="Times New Roman" w:eastAsia="Times New Roman" w:hAnsi="Times New Roman" w:cs="Times New Roman"/>
          <w:color w:val="FF0000"/>
          <w:sz w:val="24"/>
          <w:szCs w:val="24"/>
          <w:highlight w:val="yellow"/>
        </w:rPr>
        <w:t>раскрыть</w:t>
      </w:r>
      <w:proofErr w:type="spellEnd"/>
      <w:r w:rsidRPr="00C219E6">
        <w:rPr>
          <w:rFonts w:ascii="Times New Roman" w:eastAsia="Times New Roman" w:hAnsi="Times New Roman" w:cs="Times New Roman"/>
          <w:color w:val="FF0000"/>
          <w:sz w:val="24"/>
          <w:szCs w:val="24"/>
          <w:highlight w:val="yellow"/>
        </w:rPr>
        <w:t xml:space="preserve"> </w:t>
      </w:r>
      <w:proofErr w:type="spellStart"/>
      <w:r w:rsidRPr="00C219E6">
        <w:rPr>
          <w:rFonts w:ascii="Times New Roman" w:eastAsia="Times New Roman" w:hAnsi="Times New Roman" w:cs="Times New Roman"/>
          <w:color w:val="FF0000"/>
          <w:sz w:val="24"/>
          <w:szCs w:val="24"/>
          <w:highlight w:val="yellow"/>
        </w:rPr>
        <w:t>процедуру</w:t>
      </w:r>
      <w:proofErr w:type="spellEnd"/>
      <w:r w:rsidRPr="00C219E6">
        <w:rPr>
          <w:rFonts w:ascii="Times New Roman" w:eastAsia="Times New Roman" w:hAnsi="Times New Roman" w:cs="Times New Roman"/>
          <w:color w:val="FF0000"/>
          <w:sz w:val="24"/>
          <w:szCs w:val="24"/>
        </w:rPr>
        <w:t xml:space="preserve">), could be helpful. </w:t>
      </w:r>
      <w:ins w:id="1145" w:author="Arcella" w:date="2020-06-18T11:43:00Z">
        <w:r w:rsidR="00705766">
          <w:rPr>
            <w:rFonts w:ascii="Times New Roman" w:eastAsia="Times New Roman" w:hAnsi="Times New Roman" w:cs="Times New Roman"/>
            <w:color w:val="FF0000"/>
            <w:sz w:val="24"/>
            <w:szCs w:val="24"/>
            <w:lang w:val="ru-RU"/>
          </w:rPr>
          <w:t>Хочу отметить, что это ещё один абзац, состоящий из одного предложения</w:t>
        </w:r>
      </w:ins>
      <w:ins w:id="1146" w:author="Arcella" w:date="2020-06-18T12:22:00Z">
        <w:r w:rsidR="00960B1A">
          <w:rPr>
            <w:rFonts w:ascii="Times New Roman" w:eastAsia="Times New Roman" w:hAnsi="Times New Roman" w:cs="Times New Roman"/>
            <w:color w:val="FF0000"/>
            <w:sz w:val="24"/>
            <w:szCs w:val="24"/>
            <w:lang w:val="ru-RU"/>
          </w:rPr>
          <w:t>.</w:t>
        </w:r>
      </w:ins>
    </w:p>
    <w:p w14:paraId="2E97CE40" w14:textId="77777777" w:rsidR="00705766" w:rsidRDefault="00705766" w:rsidP="00705766">
      <w:pPr>
        <w:spacing w:after="0" w:line="360" w:lineRule="auto"/>
        <w:rPr>
          <w:ins w:id="1147" w:author="Arcella" w:date="2020-06-18T11:43:00Z"/>
          <w:rFonts w:ascii="Times New Roman" w:eastAsia="Times New Roman" w:hAnsi="Times New Roman" w:cs="Times New Roman"/>
          <w:color w:val="FF0000"/>
          <w:sz w:val="24"/>
          <w:szCs w:val="24"/>
          <w:lang w:val="ru-RU"/>
        </w:rPr>
      </w:pPr>
    </w:p>
    <w:p w14:paraId="1C4F7067" w14:textId="2BDADD53" w:rsidR="00705766" w:rsidRPr="00C219E6" w:rsidRDefault="00960B1A" w:rsidP="00705766">
      <w:pPr>
        <w:spacing w:after="0" w:line="360" w:lineRule="auto"/>
        <w:rPr>
          <w:ins w:id="1148" w:author="Arcella" w:date="2020-06-18T11:42:00Z"/>
          <w:rFonts w:ascii="Times New Roman" w:eastAsia="Times New Roman" w:hAnsi="Times New Roman" w:cs="Times New Roman"/>
          <w:color w:val="FF0000"/>
          <w:sz w:val="24"/>
          <w:szCs w:val="24"/>
        </w:rPr>
      </w:pPr>
      <w:ins w:id="1149" w:author="Arcella" w:date="2020-06-18T12:27:00Z">
        <w:r>
          <w:rPr>
            <w:rFonts w:ascii="Times New Roman" w:eastAsia="Times New Roman" w:hAnsi="Times New Roman" w:cs="Times New Roman"/>
            <w:color w:val="FF0000"/>
            <w:sz w:val="24"/>
            <w:szCs w:val="24"/>
          </w:rPr>
          <w:t>We would like to stress that</w:t>
        </w:r>
      </w:ins>
      <w:ins w:id="1150" w:author="Arcella" w:date="2020-06-20T13:10:00Z">
        <w:r w:rsidR="0015320C">
          <w:rPr>
            <w:rFonts w:ascii="Times New Roman" w:eastAsia="Times New Roman" w:hAnsi="Times New Roman" w:cs="Times New Roman"/>
            <w:color w:val="FF0000"/>
            <w:sz w:val="24"/>
            <w:szCs w:val="24"/>
          </w:rPr>
          <w:t>,</w:t>
        </w:r>
      </w:ins>
      <w:ins w:id="1151" w:author="Arcella" w:date="2020-06-18T12:27:00Z">
        <w:r>
          <w:rPr>
            <w:rFonts w:ascii="Times New Roman" w:eastAsia="Times New Roman" w:hAnsi="Times New Roman" w:cs="Times New Roman"/>
            <w:color w:val="FF0000"/>
            <w:sz w:val="24"/>
            <w:szCs w:val="24"/>
          </w:rPr>
          <w:t xml:space="preserve"> </w:t>
        </w:r>
      </w:ins>
      <w:ins w:id="1152" w:author="Arcella" w:date="2020-06-18T12:31:00Z">
        <w:r>
          <w:rPr>
            <w:rFonts w:ascii="Times New Roman" w:eastAsia="Times New Roman" w:hAnsi="Times New Roman" w:cs="Times New Roman"/>
            <w:color w:val="FF0000"/>
            <w:sz w:val="24"/>
            <w:szCs w:val="24"/>
            <w:lang w:val="en-GB"/>
          </w:rPr>
          <w:t xml:space="preserve">if one plans to use </w:t>
        </w:r>
      </w:ins>
      <w:ins w:id="1153" w:author="Arcella" w:date="2020-06-18T12:27:00Z">
        <w:r>
          <w:rPr>
            <w:rFonts w:ascii="Times New Roman" w:eastAsia="Times New Roman" w:hAnsi="Times New Roman" w:cs="Times New Roman"/>
            <w:color w:val="FF0000"/>
            <w:sz w:val="24"/>
            <w:szCs w:val="24"/>
            <w:lang w:val="en-GB"/>
          </w:rPr>
          <w:t xml:space="preserve">the </w:t>
        </w:r>
        <w:r w:rsidRPr="00C219E6">
          <w:rPr>
            <w:rFonts w:ascii="Times New Roman" w:eastAsia="Times New Roman" w:hAnsi="Times New Roman" w:cs="Times New Roman"/>
            <w:color w:val="FF0000"/>
            <w:sz w:val="24"/>
            <w:szCs w:val="24"/>
          </w:rPr>
          <w:t>morphotype test for</w:t>
        </w:r>
        <w:r>
          <w:rPr>
            <w:rFonts w:ascii="Times New Roman" w:eastAsia="Times New Roman" w:hAnsi="Times New Roman" w:cs="Times New Roman"/>
            <w:color w:val="FF0000"/>
            <w:sz w:val="24"/>
            <w:szCs w:val="24"/>
          </w:rPr>
          <w:t xml:space="preserve"> individual assignment</w:t>
        </w:r>
      </w:ins>
      <w:ins w:id="1154" w:author="Arcella" w:date="2020-06-20T13:10:00Z">
        <w:r w:rsidR="0015320C">
          <w:rPr>
            <w:rFonts w:ascii="Times New Roman" w:eastAsia="Times New Roman" w:hAnsi="Times New Roman" w:cs="Times New Roman"/>
            <w:color w:val="FF0000"/>
            <w:sz w:val="24"/>
            <w:szCs w:val="24"/>
          </w:rPr>
          <w:t>, r</w:t>
        </w:r>
        <w:r w:rsidR="0015320C" w:rsidRPr="00C219E6">
          <w:rPr>
            <w:rFonts w:ascii="Times New Roman" w:eastAsia="Times New Roman" w:hAnsi="Times New Roman" w:cs="Times New Roman"/>
            <w:color w:val="FF0000"/>
            <w:sz w:val="24"/>
            <w:szCs w:val="24"/>
          </w:rPr>
          <w:t>eliable genetic references</w:t>
        </w:r>
        <w:r w:rsidR="0015320C">
          <w:rPr>
            <w:rFonts w:ascii="Times New Roman" w:eastAsia="Times New Roman" w:hAnsi="Times New Roman" w:cs="Times New Roman"/>
            <w:color w:val="FF0000"/>
            <w:sz w:val="24"/>
            <w:szCs w:val="24"/>
          </w:rPr>
          <w:t xml:space="preserve"> are absolutely indispensable</w:t>
        </w:r>
      </w:ins>
      <w:ins w:id="1155" w:author="Arcella" w:date="2020-06-18T12:27:00Z">
        <w:r>
          <w:rPr>
            <w:rFonts w:ascii="Times New Roman" w:eastAsia="Times New Roman" w:hAnsi="Times New Roman" w:cs="Times New Roman"/>
            <w:color w:val="FF0000"/>
            <w:sz w:val="24"/>
            <w:szCs w:val="24"/>
          </w:rPr>
          <w:t xml:space="preserve">. These could be </w:t>
        </w:r>
      </w:ins>
      <w:ins w:id="1156" w:author="Arcella" w:date="2020-06-18T11:42:00Z">
        <w:r w:rsidR="00705766" w:rsidRPr="00C219E6">
          <w:rPr>
            <w:rFonts w:ascii="Times New Roman" w:eastAsia="Times New Roman" w:hAnsi="Times New Roman" w:cs="Times New Roman"/>
            <w:color w:val="FF0000"/>
            <w:sz w:val="24"/>
            <w:szCs w:val="24"/>
          </w:rPr>
          <w:t xml:space="preserve">either empirical relationships between </w:t>
        </w:r>
      </w:ins>
      <w:ins w:id="1157" w:author="Arcella" w:date="2020-06-18T12:31:00Z">
        <w:r>
          <w:rPr>
            <w:rFonts w:ascii="Times New Roman" w:eastAsia="Times New Roman" w:hAnsi="Times New Roman" w:cs="Times New Roman"/>
            <w:color w:val="FF0000"/>
            <w:sz w:val="24"/>
            <w:szCs w:val="24"/>
          </w:rPr>
          <w:t xml:space="preserve">the </w:t>
        </w:r>
      </w:ins>
      <w:ins w:id="1158" w:author="Arcella" w:date="2020-06-18T11:42:00Z">
        <w:r w:rsidR="00705766" w:rsidRPr="00C219E6">
          <w:rPr>
            <w:rFonts w:ascii="Times New Roman" w:eastAsia="Times New Roman" w:hAnsi="Times New Roman" w:cs="Times New Roman"/>
            <w:color w:val="FF0000"/>
            <w:sz w:val="24"/>
            <w:szCs w:val="24"/>
          </w:rPr>
          <w:t xml:space="preserve">proportions of </w:t>
        </w:r>
      </w:ins>
      <w:ins w:id="1159" w:author="Arcella" w:date="2020-06-18T12:31:00Z">
        <w:r>
          <w:rPr>
            <w:rFonts w:ascii="Times New Roman" w:eastAsia="Times New Roman" w:hAnsi="Times New Roman" w:cs="Times New Roman"/>
            <w:color w:val="FF0000"/>
            <w:sz w:val="24"/>
            <w:szCs w:val="24"/>
          </w:rPr>
          <w:t xml:space="preserve">the </w:t>
        </w:r>
      </w:ins>
      <w:ins w:id="1160" w:author="Arcella" w:date="2020-06-18T11:42:00Z">
        <w:r w:rsidR="00705766" w:rsidRPr="00C219E6">
          <w:rPr>
            <w:rFonts w:ascii="Times New Roman" w:eastAsia="Times New Roman" w:hAnsi="Times New Roman" w:cs="Times New Roman"/>
            <w:color w:val="FF0000"/>
            <w:sz w:val="24"/>
            <w:szCs w:val="24"/>
          </w:rPr>
          <w:t>morphotypes in</w:t>
        </w:r>
      </w:ins>
      <w:ins w:id="1161" w:author="Arcella" w:date="2020-06-20T13:10:00Z">
        <w:r w:rsidR="0015320C">
          <w:rPr>
            <w:rFonts w:ascii="Times New Roman" w:eastAsia="Times New Roman" w:hAnsi="Times New Roman" w:cs="Times New Roman"/>
            <w:color w:val="FF0000"/>
            <w:sz w:val="24"/>
            <w:szCs w:val="24"/>
          </w:rPr>
          <w:t xml:space="preserve"> the</w:t>
        </w:r>
      </w:ins>
      <w:ins w:id="1162" w:author="Arcella" w:date="2020-06-18T11:42:00Z">
        <w:r w:rsidR="00705766" w:rsidRPr="00C219E6">
          <w:rPr>
            <w:rFonts w:ascii="Times New Roman" w:eastAsia="Times New Roman" w:hAnsi="Times New Roman" w:cs="Times New Roman"/>
            <w:color w:val="FF0000"/>
            <w:sz w:val="24"/>
            <w:szCs w:val="24"/>
          </w:rPr>
          <w:t xml:space="preserve"> samples and the probabilities of mussels of different morphotypes being </w:t>
        </w:r>
        <w:r w:rsidR="00705766" w:rsidRPr="00960B1A">
          <w:rPr>
            <w:rFonts w:ascii="Times New Roman" w:eastAsia="Times New Roman" w:hAnsi="Times New Roman" w:cs="Times New Roman"/>
            <w:i/>
            <w:color w:val="FF0000"/>
            <w:sz w:val="24"/>
            <w:szCs w:val="24"/>
          </w:rPr>
          <w:t>M. trossulus</w:t>
        </w:r>
        <w:r w:rsidR="00705766" w:rsidRPr="00C219E6">
          <w:rPr>
            <w:rFonts w:ascii="Times New Roman" w:eastAsia="Times New Roman" w:hAnsi="Times New Roman" w:cs="Times New Roman"/>
            <w:color w:val="FF0000"/>
            <w:sz w:val="24"/>
            <w:szCs w:val="24"/>
          </w:rPr>
          <w:t xml:space="preserve"> </w:t>
        </w:r>
      </w:ins>
      <w:ins w:id="1163" w:author="Arcella" w:date="2020-06-18T12:31:00Z">
        <w:r>
          <w:rPr>
            <w:rFonts w:ascii="Times New Roman" w:eastAsia="Times New Roman" w:hAnsi="Times New Roman" w:cs="Times New Roman"/>
            <w:color w:val="FF0000"/>
            <w:sz w:val="24"/>
            <w:szCs w:val="24"/>
          </w:rPr>
          <w:t>or</w:t>
        </w:r>
      </w:ins>
      <w:ins w:id="1164" w:author="Arcella" w:date="2020-06-18T11:42:00Z">
        <w:r w:rsidR="00705766" w:rsidRPr="00C219E6">
          <w:rPr>
            <w:rFonts w:ascii="Times New Roman" w:eastAsia="Times New Roman" w:hAnsi="Times New Roman" w:cs="Times New Roman"/>
            <w:color w:val="FF0000"/>
            <w:sz w:val="24"/>
            <w:szCs w:val="24"/>
          </w:rPr>
          <w:t xml:space="preserve"> </w:t>
        </w:r>
        <w:r w:rsidR="00705766" w:rsidRPr="00960B1A">
          <w:rPr>
            <w:rFonts w:ascii="Times New Roman" w:eastAsia="Times New Roman" w:hAnsi="Times New Roman" w:cs="Times New Roman"/>
            <w:i/>
            <w:color w:val="FF0000"/>
            <w:sz w:val="24"/>
            <w:szCs w:val="24"/>
          </w:rPr>
          <w:t xml:space="preserve">M. </w:t>
        </w:r>
        <w:r w:rsidR="00705766" w:rsidRPr="00E7455C">
          <w:rPr>
            <w:rFonts w:ascii="Times New Roman" w:eastAsia="Times New Roman" w:hAnsi="Times New Roman" w:cs="Times New Roman"/>
            <w:color w:val="FF0000"/>
            <w:sz w:val="24"/>
            <w:szCs w:val="24"/>
          </w:rPr>
          <w:t>edulis</w:t>
        </w:r>
      </w:ins>
      <w:ins w:id="1165" w:author="Arcella" w:date="2020-06-18T12:35:00Z">
        <w:r w:rsidR="00E7455C">
          <w:rPr>
            <w:rFonts w:ascii="Times New Roman" w:eastAsia="Times New Roman" w:hAnsi="Times New Roman" w:cs="Times New Roman"/>
            <w:color w:val="FF0000"/>
            <w:sz w:val="24"/>
            <w:szCs w:val="24"/>
            <w:lang w:val="en-GB"/>
          </w:rPr>
          <w:t xml:space="preserve">, which is </w:t>
        </w:r>
        <w:r w:rsidR="00E7455C" w:rsidRPr="00C219E6">
          <w:rPr>
            <w:rFonts w:ascii="Times New Roman" w:eastAsia="Times New Roman" w:hAnsi="Times New Roman" w:cs="Times New Roman"/>
            <w:color w:val="FF0000"/>
            <w:sz w:val="24"/>
            <w:szCs w:val="24"/>
          </w:rPr>
          <w:t xml:space="preserve">available for </w:t>
        </w:r>
        <w:r w:rsidR="00E7455C">
          <w:rPr>
            <w:rFonts w:ascii="Times New Roman" w:eastAsia="Times New Roman" w:hAnsi="Times New Roman" w:cs="Times New Roman"/>
            <w:color w:val="FF0000"/>
            <w:sz w:val="24"/>
            <w:szCs w:val="24"/>
          </w:rPr>
          <w:t xml:space="preserve">the </w:t>
        </w:r>
        <w:r w:rsidR="00E7455C" w:rsidRPr="00C219E6">
          <w:rPr>
            <w:rFonts w:ascii="Times New Roman" w:eastAsia="Times New Roman" w:hAnsi="Times New Roman" w:cs="Times New Roman"/>
            <w:color w:val="FF0000"/>
            <w:sz w:val="24"/>
            <w:szCs w:val="24"/>
          </w:rPr>
          <w:t>Northern Russia populations</w:t>
        </w:r>
        <w:r w:rsidR="00E7455C">
          <w:rPr>
            <w:rFonts w:ascii="Times New Roman" w:eastAsia="Times New Roman" w:hAnsi="Times New Roman" w:cs="Times New Roman"/>
            <w:color w:val="FF0000"/>
            <w:sz w:val="24"/>
            <w:szCs w:val="24"/>
          </w:rPr>
          <w:t xml:space="preserve">, </w:t>
        </w:r>
      </w:ins>
      <w:ins w:id="1166" w:author="Arcella" w:date="2020-06-18T11:42:00Z">
        <w:r w:rsidR="00705766" w:rsidRPr="00E7455C">
          <w:rPr>
            <w:rFonts w:ascii="Times New Roman" w:eastAsia="Times New Roman" w:hAnsi="Times New Roman" w:cs="Times New Roman"/>
            <w:color w:val="FF0000"/>
            <w:sz w:val="24"/>
            <w:szCs w:val="24"/>
          </w:rPr>
          <w:t>or</w:t>
        </w:r>
        <w:r w:rsidR="00705766" w:rsidRPr="00C219E6">
          <w:rPr>
            <w:rFonts w:ascii="Times New Roman" w:eastAsia="Times New Roman" w:hAnsi="Times New Roman" w:cs="Times New Roman"/>
            <w:color w:val="FF0000"/>
            <w:sz w:val="24"/>
            <w:szCs w:val="24"/>
          </w:rPr>
          <w:t xml:space="preserve"> control genotyping of mussels from </w:t>
        </w:r>
      </w:ins>
      <w:ins w:id="1167" w:author="Arcella" w:date="2020-06-18T12:32:00Z">
        <w:r>
          <w:rPr>
            <w:rFonts w:ascii="Times New Roman" w:eastAsia="Times New Roman" w:hAnsi="Times New Roman" w:cs="Times New Roman"/>
            <w:color w:val="FF0000"/>
            <w:sz w:val="24"/>
            <w:szCs w:val="24"/>
          </w:rPr>
          <w:t xml:space="preserve">the </w:t>
        </w:r>
      </w:ins>
      <w:ins w:id="1168" w:author="Arcella" w:date="2020-06-18T11:42:00Z">
        <w:r w:rsidR="00705766" w:rsidRPr="00C219E6">
          <w:rPr>
            <w:rFonts w:ascii="Times New Roman" w:eastAsia="Times New Roman" w:hAnsi="Times New Roman" w:cs="Times New Roman"/>
            <w:color w:val="FF0000"/>
            <w:sz w:val="24"/>
            <w:szCs w:val="24"/>
          </w:rPr>
          <w:t>populations of interest</w:t>
        </w:r>
      </w:ins>
      <w:ins w:id="1169" w:author="Arcella" w:date="2020-06-18T12:32:00Z">
        <w:r>
          <w:rPr>
            <w:rFonts w:ascii="Times New Roman" w:eastAsia="Times New Roman" w:hAnsi="Times New Roman" w:cs="Times New Roman"/>
            <w:color w:val="FF0000"/>
            <w:sz w:val="24"/>
            <w:szCs w:val="24"/>
          </w:rPr>
          <w:t>.</w:t>
        </w:r>
      </w:ins>
      <w:ins w:id="1170" w:author="Arcella" w:date="2020-06-18T12:37:00Z">
        <w:r w:rsidR="00E7455C">
          <w:rPr>
            <w:rFonts w:ascii="Times New Roman" w:eastAsia="Times New Roman" w:hAnsi="Times New Roman" w:cs="Times New Roman"/>
            <w:color w:val="FF0000"/>
            <w:sz w:val="24"/>
            <w:szCs w:val="24"/>
          </w:rPr>
          <w:t xml:space="preserve"> </w:t>
        </w:r>
      </w:ins>
      <w:ins w:id="1171" w:author="Arcella" w:date="2020-06-20T13:13:00Z">
        <w:r w:rsidR="0015320C">
          <w:rPr>
            <w:rFonts w:ascii="Times New Roman" w:eastAsia="Times New Roman" w:hAnsi="Times New Roman" w:cs="Times New Roman"/>
            <w:color w:val="FF0000"/>
            <w:sz w:val="24"/>
            <w:szCs w:val="24"/>
          </w:rPr>
          <w:t>Still</w:t>
        </w:r>
      </w:ins>
      <w:ins w:id="1172" w:author="Arcella" w:date="2020-06-18T12:24:00Z">
        <w:r>
          <w:rPr>
            <w:rFonts w:ascii="Times New Roman" w:eastAsia="Times New Roman" w:hAnsi="Times New Roman" w:cs="Times New Roman"/>
            <w:color w:val="FF0000"/>
            <w:sz w:val="24"/>
            <w:szCs w:val="24"/>
          </w:rPr>
          <w:t xml:space="preserve">, </w:t>
        </w:r>
      </w:ins>
      <w:ins w:id="1173" w:author="Arcella" w:date="2020-06-18T12:36:00Z">
        <w:r w:rsidR="00E7455C">
          <w:rPr>
            <w:rFonts w:ascii="Times New Roman" w:eastAsia="Times New Roman" w:hAnsi="Times New Roman" w:cs="Times New Roman"/>
            <w:color w:val="FF0000"/>
            <w:sz w:val="24"/>
            <w:szCs w:val="24"/>
          </w:rPr>
          <w:t>it is noteworthy that t</w:t>
        </w:r>
      </w:ins>
      <w:ins w:id="1174" w:author="Arcella" w:date="2020-06-18T11:42:00Z">
        <w:r w:rsidR="00705766" w:rsidRPr="00C219E6">
          <w:rPr>
            <w:rFonts w:ascii="Times New Roman" w:eastAsia="Times New Roman" w:hAnsi="Times New Roman" w:cs="Times New Roman"/>
            <w:color w:val="FF0000"/>
            <w:sz w:val="24"/>
            <w:szCs w:val="24"/>
          </w:rPr>
          <w:t>he accuracy of individual identific</w:t>
        </w:r>
        <w:r w:rsidR="00E7455C">
          <w:rPr>
            <w:rFonts w:ascii="Times New Roman" w:eastAsia="Times New Roman" w:hAnsi="Times New Roman" w:cs="Times New Roman"/>
            <w:color w:val="FF0000"/>
            <w:sz w:val="24"/>
            <w:szCs w:val="24"/>
          </w:rPr>
          <w:t>ation of mussels from the White</w:t>
        </w:r>
        <w:r w:rsidR="00705766" w:rsidRPr="00C219E6">
          <w:rPr>
            <w:rFonts w:ascii="Times New Roman" w:eastAsia="Times New Roman" w:hAnsi="Times New Roman" w:cs="Times New Roman"/>
            <w:color w:val="FF0000"/>
            <w:sz w:val="24"/>
            <w:szCs w:val="24"/>
          </w:rPr>
          <w:t xml:space="preserve"> Sea populations could be predicted basing solely on </w:t>
        </w:r>
      </w:ins>
      <w:ins w:id="1175" w:author="Arcella" w:date="2020-06-18T12:36:00Z">
        <w:r w:rsidR="00E7455C">
          <w:rPr>
            <w:rFonts w:ascii="Times New Roman" w:eastAsia="Times New Roman" w:hAnsi="Times New Roman" w:cs="Times New Roman"/>
            <w:color w:val="FF0000"/>
            <w:sz w:val="24"/>
            <w:szCs w:val="24"/>
          </w:rPr>
          <w:t xml:space="preserve">the </w:t>
        </w:r>
      </w:ins>
      <w:ins w:id="1176" w:author="Arcella" w:date="2020-06-18T11:42:00Z">
        <w:r w:rsidR="00705766" w:rsidRPr="00C219E6">
          <w:rPr>
            <w:rFonts w:ascii="Times New Roman" w:eastAsia="Times New Roman" w:hAnsi="Times New Roman" w:cs="Times New Roman"/>
            <w:color w:val="FF0000"/>
            <w:sz w:val="24"/>
            <w:szCs w:val="24"/>
          </w:rPr>
          <w:t xml:space="preserve">morphotype frequencies in three reference population samples </w:t>
        </w:r>
      </w:ins>
      <w:ins w:id="1177" w:author="Arcella" w:date="2020-06-18T12:37:00Z">
        <w:r w:rsidR="00E7455C">
          <w:rPr>
            <w:rFonts w:ascii="Times New Roman" w:eastAsia="Times New Roman" w:hAnsi="Times New Roman" w:cs="Times New Roman"/>
            <w:color w:val="FF0000"/>
            <w:sz w:val="24"/>
            <w:szCs w:val="24"/>
          </w:rPr>
          <w:t xml:space="preserve">(those </w:t>
        </w:r>
      </w:ins>
      <w:ins w:id="1178" w:author="Arcella" w:date="2020-06-18T11:42:00Z">
        <w:r w:rsidR="00705766" w:rsidRPr="00C219E6">
          <w:rPr>
            <w:rFonts w:ascii="Times New Roman" w:eastAsia="Times New Roman" w:hAnsi="Times New Roman" w:cs="Times New Roman"/>
            <w:color w:val="FF0000"/>
            <w:sz w:val="24"/>
            <w:szCs w:val="24"/>
          </w:rPr>
          <w:t xml:space="preserve">with </w:t>
        </w:r>
      </w:ins>
      <w:ins w:id="1179" w:author="Arcella" w:date="2020-06-18T12:37:00Z">
        <w:r w:rsidR="00E7455C">
          <w:rPr>
            <w:rFonts w:ascii="Times New Roman" w:eastAsia="Times New Roman" w:hAnsi="Times New Roman" w:cs="Times New Roman"/>
            <w:color w:val="FF0000"/>
            <w:sz w:val="24"/>
            <w:szCs w:val="24"/>
          </w:rPr>
          <w:t xml:space="preserve">the </w:t>
        </w:r>
      </w:ins>
      <w:ins w:id="1180" w:author="Arcella" w:date="2020-06-18T11:42:00Z">
        <w:r w:rsidR="00705766" w:rsidRPr="00C219E6">
          <w:rPr>
            <w:rFonts w:ascii="Times New Roman" w:eastAsia="Times New Roman" w:hAnsi="Times New Roman" w:cs="Times New Roman"/>
            <w:color w:val="FF0000"/>
            <w:sz w:val="24"/>
            <w:szCs w:val="24"/>
          </w:rPr>
          <w:t xml:space="preserve">maximum, </w:t>
        </w:r>
      </w:ins>
      <w:ins w:id="1181" w:author="Arcella" w:date="2020-06-18T12:37:00Z">
        <w:r w:rsidR="00E7455C">
          <w:rPr>
            <w:rFonts w:ascii="Times New Roman" w:eastAsia="Times New Roman" w:hAnsi="Times New Roman" w:cs="Times New Roman"/>
            <w:color w:val="FF0000"/>
            <w:sz w:val="24"/>
            <w:szCs w:val="24"/>
          </w:rPr>
          <w:t>the</w:t>
        </w:r>
      </w:ins>
      <w:ins w:id="1182" w:author="Arcella" w:date="2020-06-18T11:42:00Z">
        <w:r w:rsidR="00705766" w:rsidRPr="00C219E6">
          <w:rPr>
            <w:rFonts w:ascii="Times New Roman" w:eastAsia="Times New Roman" w:hAnsi="Times New Roman" w:cs="Times New Roman"/>
            <w:color w:val="FF0000"/>
            <w:sz w:val="24"/>
            <w:szCs w:val="24"/>
          </w:rPr>
          <w:t xml:space="preserve"> minimum and </w:t>
        </w:r>
      </w:ins>
      <w:ins w:id="1183" w:author="Arcella" w:date="2020-06-18T12:37:00Z">
        <w:r w:rsidR="00E7455C">
          <w:rPr>
            <w:rFonts w:ascii="Times New Roman" w:eastAsia="Times New Roman" w:hAnsi="Times New Roman" w:cs="Times New Roman"/>
            <w:color w:val="FF0000"/>
            <w:sz w:val="24"/>
            <w:szCs w:val="24"/>
          </w:rPr>
          <w:t>the</w:t>
        </w:r>
      </w:ins>
      <w:ins w:id="1184" w:author="Arcella" w:date="2020-06-18T11:42:00Z">
        <w:r w:rsidR="00705766" w:rsidRPr="00C219E6">
          <w:rPr>
            <w:rFonts w:ascii="Times New Roman" w:eastAsia="Times New Roman" w:hAnsi="Times New Roman" w:cs="Times New Roman"/>
            <w:color w:val="FF0000"/>
            <w:sz w:val="24"/>
            <w:szCs w:val="24"/>
          </w:rPr>
          <w:t xml:space="preserve"> intermediate morphotype frequencies</w:t>
        </w:r>
      </w:ins>
      <w:ins w:id="1185" w:author="Arcella" w:date="2020-06-18T12:37:00Z">
        <w:r w:rsidR="00E7455C">
          <w:rPr>
            <w:rFonts w:ascii="Times New Roman" w:eastAsia="Times New Roman" w:hAnsi="Times New Roman" w:cs="Times New Roman"/>
            <w:color w:val="FF0000"/>
            <w:sz w:val="24"/>
            <w:szCs w:val="24"/>
          </w:rPr>
          <w:t>)</w:t>
        </w:r>
      </w:ins>
      <w:ins w:id="1186" w:author="Arcella" w:date="2020-06-18T11:42:00Z">
        <w:r w:rsidR="00705766" w:rsidRPr="00C219E6">
          <w:rPr>
            <w:rFonts w:ascii="Times New Roman" w:eastAsia="Times New Roman" w:hAnsi="Times New Roman" w:cs="Times New Roman"/>
            <w:color w:val="FF0000"/>
            <w:sz w:val="24"/>
            <w:szCs w:val="24"/>
          </w:rPr>
          <w:t xml:space="preserve"> and eq. 1-3 ( </w:t>
        </w:r>
        <w:r w:rsidR="00705766" w:rsidRPr="00C219E6">
          <w:rPr>
            <w:rFonts w:ascii="Times New Roman" w:eastAsia="Times New Roman" w:hAnsi="Times New Roman" w:cs="Times New Roman"/>
            <w:color w:val="FF0000"/>
            <w:sz w:val="24"/>
            <w:szCs w:val="24"/>
            <w:highlight w:val="yellow"/>
          </w:rPr>
          <w:t xml:space="preserve">… </w:t>
        </w:r>
        <w:proofErr w:type="spellStart"/>
        <w:r w:rsidR="00705766" w:rsidRPr="00C219E6">
          <w:rPr>
            <w:rFonts w:ascii="Times New Roman" w:eastAsia="Times New Roman" w:hAnsi="Times New Roman" w:cs="Times New Roman"/>
            <w:color w:val="FF0000"/>
            <w:sz w:val="24"/>
            <w:szCs w:val="24"/>
            <w:highlight w:val="yellow"/>
          </w:rPr>
          <w:t>раскрыть</w:t>
        </w:r>
        <w:proofErr w:type="spellEnd"/>
        <w:r w:rsidR="00705766" w:rsidRPr="00C219E6">
          <w:rPr>
            <w:rFonts w:ascii="Times New Roman" w:eastAsia="Times New Roman" w:hAnsi="Times New Roman" w:cs="Times New Roman"/>
            <w:color w:val="FF0000"/>
            <w:sz w:val="24"/>
            <w:szCs w:val="24"/>
            <w:highlight w:val="yellow"/>
          </w:rPr>
          <w:t xml:space="preserve"> </w:t>
        </w:r>
        <w:proofErr w:type="spellStart"/>
        <w:r w:rsidR="00705766" w:rsidRPr="00C219E6">
          <w:rPr>
            <w:rFonts w:ascii="Times New Roman" w:eastAsia="Times New Roman" w:hAnsi="Times New Roman" w:cs="Times New Roman"/>
            <w:color w:val="FF0000"/>
            <w:sz w:val="24"/>
            <w:szCs w:val="24"/>
            <w:highlight w:val="yellow"/>
          </w:rPr>
          <w:t>процедуру</w:t>
        </w:r>
        <w:proofErr w:type="spellEnd"/>
        <w:r w:rsidR="00E7455C">
          <w:rPr>
            <w:rFonts w:ascii="Times New Roman" w:eastAsia="Times New Roman" w:hAnsi="Times New Roman" w:cs="Times New Roman"/>
            <w:color w:val="FF0000"/>
            <w:sz w:val="24"/>
            <w:szCs w:val="24"/>
          </w:rPr>
          <w:t>)</w:t>
        </w:r>
      </w:ins>
      <w:ins w:id="1187" w:author="Arcella" w:date="2020-06-18T12:37:00Z">
        <w:r w:rsidR="00E7455C">
          <w:rPr>
            <w:rFonts w:ascii="Times New Roman" w:eastAsia="Times New Roman" w:hAnsi="Times New Roman" w:cs="Times New Roman"/>
            <w:color w:val="FF0000"/>
            <w:sz w:val="24"/>
            <w:szCs w:val="24"/>
          </w:rPr>
          <w:t>.</w:t>
        </w:r>
      </w:ins>
      <w:ins w:id="1188" w:author="Arcella" w:date="2020-06-18T11:42:00Z">
        <w:r w:rsidR="00705766" w:rsidRPr="00C219E6">
          <w:rPr>
            <w:rFonts w:ascii="Times New Roman" w:eastAsia="Times New Roman" w:hAnsi="Times New Roman" w:cs="Times New Roman"/>
            <w:color w:val="FF0000"/>
            <w:sz w:val="24"/>
            <w:szCs w:val="24"/>
          </w:rPr>
          <w:t xml:space="preserve"> </w:t>
        </w:r>
      </w:ins>
      <w:ins w:id="1189" w:author="Arcella" w:date="2020-06-18T12:37:00Z">
        <w:r w:rsidR="00E7455C">
          <w:rPr>
            <w:rFonts w:ascii="Times New Roman" w:eastAsia="Times New Roman" w:hAnsi="Times New Roman" w:cs="Times New Roman"/>
            <w:color w:val="FF0000"/>
            <w:sz w:val="24"/>
            <w:szCs w:val="24"/>
          </w:rPr>
          <w:t xml:space="preserve">This </w:t>
        </w:r>
      </w:ins>
      <w:ins w:id="1190" w:author="Arcella" w:date="2020-06-18T12:36:00Z">
        <w:r w:rsidR="00E7455C" w:rsidRPr="00C219E6">
          <w:rPr>
            <w:rFonts w:ascii="Times New Roman" w:eastAsia="Times New Roman" w:hAnsi="Times New Roman" w:cs="Times New Roman"/>
            <w:color w:val="FF0000"/>
            <w:sz w:val="24"/>
            <w:szCs w:val="24"/>
          </w:rPr>
          <w:t xml:space="preserve">knowledge </w:t>
        </w:r>
      </w:ins>
      <w:ins w:id="1191" w:author="Arcella" w:date="2020-06-18T12:37:00Z">
        <w:r w:rsidR="00E7455C">
          <w:rPr>
            <w:rFonts w:ascii="Times New Roman" w:eastAsia="Times New Roman" w:hAnsi="Times New Roman" w:cs="Times New Roman"/>
            <w:color w:val="FF0000"/>
            <w:sz w:val="24"/>
            <w:szCs w:val="24"/>
          </w:rPr>
          <w:t xml:space="preserve">might prove </w:t>
        </w:r>
      </w:ins>
      <w:ins w:id="1192" w:author="Arcella" w:date="2020-06-18T11:42:00Z">
        <w:r w:rsidR="00705766" w:rsidRPr="00C219E6">
          <w:rPr>
            <w:rFonts w:ascii="Times New Roman" w:eastAsia="Times New Roman" w:hAnsi="Times New Roman" w:cs="Times New Roman"/>
            <w:color w:val="FF0000"/>
            <w:sz w:val="24"/>
            <w:szCs w:val="24"/>
          </w:rPr>
          <w:t>helpful</w:t>
        </w:r>
      </w:ins>
      <w:ins w:id="1193" w:author="Arcella" w:date="2020-06-18T12:37:00Z">
        <w:r w:rsidR="00E7455C">
          <w:rPr>
            <w:rFonts w:ascii="Times New Roman" w:eastAsia="Times New Roman" w:hAnsi="Times New Roman" w:cs="Times New Roman"/>
            <w:color w:val="FF0000"/>
            <w:sz w:val="24"/>
            <w:szCs w:val="24"/>
          </w:rPr>
          <w:t xml:space="preserve"> for other researchers</w:t>
        </w:r>
      </w:ins>
      <w:ins w:id="1194" w:author="Arcella" w:date="2020-06-18T11:42:00Z">
        <w:r w:rsidR="00705766" w:rsidRPr="00C219E6">
          <w:rPr>
            <w:rFonts w:ascii="Times New Roman" w:eastAsia="Times New Roman" w:hAnsi="Times New Roman" w:cs="Times New Roman"/>
            <w:color w:val="FF0000"/>
            <w:sz w:val="24"/>
            <w:szCs w:val="24"/>
          </w:rPr>
          <w:t xml:space="preserve">. </w:t>
        </w:r>
      </w:ins>
    </w:p>
    <w:p w14:paraId="00000016" w14:textId="174330ED" w:rsidR="0022369C" w:rsidRPr="00C219E6" w:rsidRDefault="0022369C">
      <w:pPr>
        <w:spacing w:after="0" w:line="360" w:lineRule="auto"/>
        <w:rPr>
          <w:rFonts w:ascii="Times New Roman" w:eastAsia="Times New Roman" w:hAnsi="Times New Roman" w:cs="Times New Roman"/>
          <w:color w:val="00B050"/>
          <w:sz w:val="24"/>
          <w:szCs w:val="24"/>
        </w:rPr>
      </w:pPr>
    </w:p>
    <w:p w14:paraId="00000017" w14:textId="77777777" w:rsidR="0022369C" w:rsidRPr="00AB1555" w:rsidRDefault="00AB1555">
      <w:pPr>
        <w:spacing w:after="0" w:line="360" w:lineRule="auto"/>
        <w:rPr>
          <w:rFonts w:ascii="Times New Roman" w:eastAsia="Times New Roman" w:hAnsi="Times New Roman" w:cs="Times New Roman"/>
          <w:color w:val="4F6228" w:themeColor="accent3" w:themeShade="80"/>
          <w:sz w:val="24"/>
          <w:szCs w:val="24"/>
        </w:rPr>
      </w:pPr>
      <w:bookmarkStart w:id="1195" w:name="_heading=h.30j0zll" w:colFirst="0" w:colLast="0"/>
      <w:bookmarkEnd w:id="1195"/>
      <w:r w:rsidRPr="00AB1555">
        <w:rPr>
          <w:rFonts w:ascii="Times New Roman" w:eastAsia="Times New Roman" w:hAnsi="Times New Roman" w:cs="Times New Roman"/>
          <w:color w:val="4F6228" w:themeColor="accent3" w:themeShade="80"/>
          <w:sz w:val="24"/>
          <w:szCs w:val="24"/>
        </w:rPr>
        <w:lastRenderedPageBreak/>
        <w:t xml:space="preserve">Morphotype test is not without pitfalls. Evident risks are underestimation of </w:t>
      </w:r>
      <w:r w:rsidRPr="00AB1555">
        <w:rPr>
          <w:rFonts w:ascii="Times New Roman" w:eastAsia="Times New Roman" w:hAnsi="Times New Roman" w:cs="Times New Roman"/>
          <w:i/>
          <w:color w:val="4F6228" w:themeColor="accent3" w:themeShade="80"/>
          <w:sz w:val="24"/>
          <w:szCs w:val="24"/>
        </w:rPr>
        <w:t>M. trossulus</w:t>
      </w:r>
      <w:r w:rsidRPr="00AB1555">
        <w:rPr>
          <w:rFonts w:ascii="Times New Roman" w:eastAsia="Times New Roman" w:hAnsi="Times New Roman" w:cs="Times New Roman"/>
          <w:color w:val="4F6228" w:themeColor="accent3" w:themeShade="80"/>
          <w:sz w:val="24"/>
          <w:szCs w:val="24"/>
        </w:rPr>
        <w:t xml:space="preserve"> in some non-Russian populations like sources of “outlier samples” in Norway and Gulf of Maine, the bias generated by non-random association of morphotypes with size (or age) of conspecific mussels as was observed in very rare (</w:t>
      </w:r>
      <w:r w:rsidRPr="00AB1555">
        <w:rPr>
          <w:rFonts w:ascii="Times New Roman" w:eastAsia="Times New Roman" w:hAnsi="Times New Roman" w:cs="Times New Roman"/>
          <w:color w:val="4F6228" w:themeColor="accent3" w:themeShade="80"/>
          <w:sz w:val="24"/>
          <w:szCs w:val="24"/>
          <w:highlight w:val="yellow"/>
        </w:rPr>
        <w:t>2?%)</w:t>
      </w:r>
      <w:r w:rsidRPr="00AB1555">
        <w:rPr>
          <w:rFonts w:ascii="Times New Roman" w:eastAsia="Times New Roman" w:hAnsi="Times New Roman" w:cs="Times New Roman"/>
          <w:color w:val="4F6228" w:themeColor="accent3" w:themeShade="80"/>
          <w:sz w:val="24"/>
          <w:szCs w:val="24"/>
        </w:rPr>
        <w:t xml:space="preserve"> samples, uncertainties in application of the test to populations from intermediate salinities (about 30 </w:t>
      </w:r>
      <w:proofErr w:type="spellStart"/>
      <w:r w:rsidRPr="00AB1555">
        <w:rPr>
          <w:rFonts w:ascii="Times New Roman" w:eastAsia="Times New Roman" w:hAnsi="Times New Roman" w:cs="Times New Roman"/>
          <w:color w:val="4F6228" w:themeColor="accent3" w:themeShade="80"/>
          <w:sz w:val="24"/>
          <w:szCs w:val="24"/>
        </w:rPr>
        <w:t>ppt</w:t>
      </w:r>
      <w:proofErr w:type="spellEnd"/>
      <w:r w:rsidRPr="00AB1555">
        <w:rPr>
          <w:rFonts w:ascii="Times New Roman" w:eastAsia="Times New Roman" w:hAnsi="Times New Roman" w:cs="Times New Roman"/>
          <w:color w:val="4F6228" w:themeColor="accent3" w:themeShade="80"/>
          <w:sz w:val="24"/>
          <w:szCs w:val="24"/>
        </w:rPr>
        <w:t xml:space="preserve">) in the Barents Sea. To note four from five samples with significant non-random association of morphotypes with size were from </w:t>
      </w:r>
      <w:proofErr w:type="spellStart"/>
      <w:r w:rsidRPr="00AB1555">
        <w:rPr>
          <w:rFonts w:ascii="Times New Roman" w:eastAsia="Times New Roman" w:hAnsi="Times New Roman" w:cs="Times New Roman"/>
          <w:color w:val="4F6228" w:themeColor="accent3" w:themeShade="80"/>
          <w:sz w:val="24"/>
          <w:szCs w:val="24"/>
        </w:rPr>
        <w:t>Tyuva</w:t>
      </w:r>
      <w:proofErr w:type="spellEnd"/>
      <w:r w:rsidRPr="00AB1555">
        <w:rPr>
          <w:rFonts w:ascii="Times New Roman" w:eastAsia="Times New Roman" w:hAnsi="Times New Roman" w:cs="Times New Roman"/>
          <w:color w:val="4F6228" w:themeColor="accent3" w:themeShade="80"/>
          <w:sz w:val="24"/>
          <w:szCs w:val="24"/>
        </w:rPr>
        <w:t xml:space="preserve"> inlet at the very border between low- and full-saline areas of Kola Bay; hence temporal or ontogenetic trends in morphotype frequencies are possibly local Barents Sea phenomenon related by peculiar salinity conditions as in </w:t>
      </w:r>
      <w:proofErr w:type="spellStart"/>
      <w:r w:rsidRPr="00AB1555">
        <w:rPr>
          <w:rFonts w:ascii="Times New Roman" w:eastAsia="Times New Roman" w:hAnsi="Times New Roman" w:cs="Times New Roman"/>
          <w:color w:val="4F6228" w:themeColor="accent3" w:themeShade="80"/>
          <w:sz w:val="24"/>
          <w:szCs w:val="24"/>
        </w:rPr>
        <w:t>Tyuva</w:t>
      </w:r>
      <w:proofErr w:type="spellEnd"/>
      <w:r w:rsidRPr="00AB1555">
        <w:rPr>
          <w:rFonts w:ascii="Times New Roman" w:eastAsia="Times New Roman" w:hAnsi="Times New Roman" w:cs="Times New Roman"/>
          <w:color w:val="4F6228" w:themeColor="accent3" w:themeShade="80"/>
          <w:sz w:val="24"/>
          <w:szCs w:val="24"/>
        </w:rPr>
        <w:t>.</w:t>
      </w:r>
    </w:p>
    <w:p w14:paraId="00000018" w14:textId="77777777" w:rsidR="0022369C" w:rsidRDefault="0022369C">
      <w:pPr>
        <w:spacing w:after="0" w:line="360" w:lineRule="auto"/>
        <w:rPr>
          <w:ins w:id="1196" w:author="Arcella" w:date="2020-06-18T12:37:00Z"/>
          <w:rFonts w:ascii="Times New Roman" w:eastAsia="Times New Roman" w:hAnsi="Times New Roman" w:cs="Times New Roman"/>
          <w:color w:val="4F6228" w:themeColor="accent3" w:themeShade="80"/>
          <w:sz w:val="24"/>
          <w:szCs w:val="24"/>
        </w:rPr>
      </w:pPr>
    </w:p>
    <w:p w14:paraId="09B9B10A" w14:textId="2E74FEC0" w:rsidR="00E7455C" w:rsidRDefault="00E7455C">
      <w:pPr>
        <w:spacing w:after="0" w:line="360" w:lineRule="auto"/>
        <w:rPr>
          <w:ins w:id="1197" w:author="Arcella" w:date="2020-06-18T12:37:00Z"/>
          <w:rFonts w:ascii="Times New Roman" w:eastAsia="Times New Roman" w:hAnsi="Times New Roman" w:cs="Times New Roman"/>
          <w:color w:val="4F6228" w:themeColor="accent3" w:themeShade="80"/>
          <w:sz w:val="24"/>
          <w:szCs w:val="24"/>
        </w:rPr>
      </w:pPr>
      <w:ins w:id="1198" w:author="Arcella" w:date="2020-06-18T12:37:00Z">
        <w:r>
          <w:rPr>
            <w:rFonts w:ascii="Times New Roman" w:eastAsia="Times New Roman" w:hAnsi="Times New Roman" w:cs="Times New Roman"/>
            <w:color w:val="4F6228" w:themeColor="accent3" w:themeShade="80"/>
            <w:sz w:val="24"/>
            <w:szCs w:val="24"/>
          </w:rPr>
          <w:t>The m</w:t>
        </w:r>
        <w:r w:rsidRPr="00AB1555">
          <w:rPr>
            <w:rFonts w:ascii="Times New Roman" w:eastAsia="Times New Roman" w:hAnsi="Times New Roman" w:cs="Times New Roman"/>
            <w:color w:val="4F6228" w:themeColor="accent3" w:themeShade="80"/>
            <w:sz w:val="24"/>
            <w:szCs w:val="24"/>
          </w:rPr>
          <w:t xml:space="preserve">orphotype test is not without pitfalls. Evident risks are </w:t>
        </w:r>
      </w:ins>
      <w:ins w:id="1199" w:author="Arcella" w:date="2020-06-18T13:08:00Z">
        <w:r w:rsidR="00EB3B6B">
          <w:rPr>
            <w:rFonts w:ascii="Times New Roman" w:eastAsia="Times New Roman" w:hAnsi="Times New Roman" w:cs="Times New Roman"/>
            <w:color w:val="4F6228" w:themeColor="accent3" w:themeShade="80"/>
            <w:sz w:val="24"/>
            <w:szCs w:val="24"/>
          </w:rPr>
          <w:t xml:space="preserve">an </w:t>
        </w:r>
      </w:ins>
      <w:ins w:id="1200" w:author="Arcella" w:date="2020-06-18T12:37:00Z">
        <w:r w:rsidRPr="00AB1555">
          <w:rPr>
            <w:rFonts w:ascii="Times New Roman" w:eastAsia="Times New Roman" w:hAnsi="Times New Roman" w:cs="Times New Roman"/>
            <w:color w:val="4F6228" w:themeColor="accent3" w:themeShade="80"/>
            <w:sz w:val="24"/>
            <w:szCs w:val="24"/>
          </w:rPr>
          <w:t xml:space="preserve">underestimation of </w:t>
        </w:r>
        <w:r w:rsidRPr="00AB1555">
          <w:rPr>
            <w:rFonts w:ascii="Times New Roman" w:eastAsia="Times New Roman" w:hAnsi="Times New Roman" w:cs="Times New Roman"/>
            <w:i/>
            <w:color w:val="4F6228" w:themeColor="accent3" w:themeShade="80"/>
            <w:sz w:val="24"/>
            <w:szCs w:val="24"/>
          </w:rPr>
          <w:t>M. trossulus</w:t>
        </w:r>
        <w:r w:rsidRPr="00AB1555">
          <w:rPr>
            <w:rFonts w:ascii="Times New Roman" w:eastAsia="Times New Roman" w:hAnsi="Times New Roman" w:cs="Times New Roman"/>
            <w:color w:val="4F6228" w:themeColor="accent3" w:themeShade="80"/>
            <w:sz w:val="24"/>
            <w:szCs w:val="24"/>
          </w:rPr>
          <w:t xml:space="preserve"> </w:t>
        </w:r>
      </w:ins>
      <w:ins w:id="1201" w:author="Arcella" w:date="2020-06-20T13:15:00Z">
        <w:r w:rsidR="005762EE">
          <w:rPr>
            <w:rFonts w:ascii="Times New Roman" w:eastAsia="Times New Roman" w:hAnsi="Times New Roman" w:cs="Times New Roman"/>
            <w:color w:val="4F6228" w:themeColor="accent3" w:themeShade="80"/>
            <w:sz w:val="24"/>
            <w:szCs w:val="24"/>
            <w:highlight w:val="magenta"/>
            <w:lang w:val="en-GB"/>
          </w:rPr>
          <w:t>in some populations</w:t>
        </w:r>
      </w:ins>
      <w:ins w:id="1202" w:author="Arcella" w:date="2020-06-20T13:16:00Z">
        <w:r w:rsidR="005762EE">
          <w:rPr>
            <w:rFonts w:ascii="Times New Roman" w:eastAsia="Times New Roman" w:hAnsi="Times New Roman" w:cs="Times New Roman"/>
            <w:color w:val="4F6228" w:themeColor="accent3" w:themeShade="80"/>
            <w:sz w:val="24"/>
            <w:szCs w:val="24"/>
            <w:highlight w:val="magenta"/>
            <w:lang w:val="en-GB"/>
          </w:rPr>
          <w:t xml:space="preserve"> (</w:t>
        </w:r>
      </w:ins>
      <w:ins w:id="1203" w:author="Arcella" w:date="2020-06-20T13:15:00Z">
        <w:r w:rsidR="005762EE">
          <w:rPr>
            <w:rFonts w:ascii="Times New Roman" w:eastAsia="Times New Roman" w:hAnsi="Times New Roman" w:cs="Times New Roman"/>
            <w:color w:val="4F6228" w:themeColor="accent3" w:themeShade="80"/>
            <w:sz w:val="24"/>
            <w:szCs w:val="24"/>
            <w:highlight w:val="magenta"/>
            <w:lang w:val="en-GB"/>
          </w:rPr>
          <w:t xml:space="preserve">such as </w:t>
        </w:r>
      </w:ins>
      <w:ins w:id="1204" w:author="Arcella" w:date="2020-06-20T13:16:00Z">
        <w:r w:rsidR="005762EE">
          <w:rPr>
            <w:rFonts w:ascii="Times New Roman" w:eastAsia="Times New Roman" w:hAnsi="Times New Roman" w:cs="Times New Roman"/>
            <w:color w:val="4F6228" w:themeColor="accent3" w:themeShade="80"/>
            <w:sz w:val="24"/>
            <w:szCs w:val="24"/>
            <w:highlight w:val="magenta"/>
            <w:lang w:val="en-GB"/>
          </w:rPr>
          <w:t xml:space="preserve">those in </w:t>
        </w:r>
      </w:ins>
      <w:ins w:id="1205" w:author="Arcella" w:date="2020-06-18T12:37:00Z">
        <w:r w:rsidRPr="00EB3B6B">
          <w:rPr>
            <w:rFonts w:ascii="Times New Roman" w:eastAsia="Times New Roman" w:hAnsi="Times New Roman" w:cs="Times New Roman"/>
            <w:color w:val="4F6228" w:themeColor="accent3" w:themeShade="80"/>
            <w:sz w:val="24"/>
            <w:szCs w:val="24"/>
            <w:highlight w:val="magenta"/>
          </w:rPr>
          <w:t xml:space="preserve">Norway and </w:t>
        </w:r>
      </w:ins>
      <w:ins w:id="1206" w:author="Arcella" w:date="2020-06-18T13:08:00Z">
        <w:r w:rsidR="00EB3B6B" w:rsidRPr="00EB3B6B">
          <w:rPr>
            <w:rFonts w:ascii="Times New Roman" w:eastAsia="Times New Roman" w:hAnsi="Times New Roman" w:cs="Times New Roman"/>
            <w:color w:val="4F6228" w:themeColor="accent3" w:themeShade="80"/>
            <w:sz w:val="24"/>
            <w:szCs w:val="24"/>
            <w:highlight w:val="magenta"/>
          </w:rPr>
          <w:t xml:space="preserve">the </w:t>
        </w:r>
      </w:ins>
      <w:ins w:id="1207" w:author="Arcella" w:date="2020-06-18T12:37:00Z">
        <w:r w:rsidRPr="00EB3B6B">
          <w:rPr>
            <w:rFonts w:ascii="Times New Roman" w:eastAsia="Times New Roman" w:hAnsi="Times New Roman" w:cs="Times New Roman"/>
            <w:color w:val="4F6228" w:themeColor="accent3" w:themeShade="80"/>
            <w:sz w:val="24"/>
            <w:szCs w:val="24"/>
            <w:highlight w:val="magenta"/>
          </w:rPr>
          <w:t xml:space="preserve">Gulf of </w:t>
        </w:r>
        <w:r w:rsidRPr="005762EE">
          <w:rPr>
            <w:rFonts w:ascii="Times New Roman" w:eastAsia="Times New Roman" w:hAnsi="Times New Roman" w:cs="Times New Roman"/>
            <w:color w:val="4F6228" w:themeColor="accent3" w:themeShade="80"/>
            <w:sz w:val="24"/>
            <w:szCs w:val="24"/>
            <w:highlight w:val="magenta"/>
          </w:rPr>
          <w:t>Maine</w:t>
        </w:r>
      </w:ins>
      <w:ins w:id="1208" w:author="Arcella" w:date="2020-06-20T13:16:00Z">
        <w:r w:rsidR="005762EE">
          <w:rPr>
            <w:rFonts w:ascii="Times New Roman" w:eastAsia="Times New Roman" w:hAnsi="Times New Roman" w:cs="Times New Roman"/>
            <w:color w:val="4F6228" w:themeColor="accent3" w:themeShade="80"/>
            <w:sz w:val="24"/>
            <w:szCs w:val="24"/>
            <w:highlight w:val="magenta"/>
          </w:rPr>
          <w:t>,</w:t>
        </w:r>
        <w:r w:rsidR="005762EE" w:rsidRPr="005762EE">
          <w:rPr>
            <w:rFonts w:ascii="Times New Roman" w:eastAsia="Times New Roman" w:hAnsi="Times New Roman" w:cs="Times New Roman"/>
            <w:color w:val="4F6228" w:themeColor="accent3" w:themeShade="80"/>
            <w:sz w:val="24"/>
            <w:szCs w:val="24"/>
            <w:highlight w:val="magenta"/>
          </w:rPr>
          <w:t xml:space="preserve"> </w:t>
        </w:r>
      </w:ins>
      <w:ins w:id="1209" w:author="Arcella" w:date="2020-06-20T13:17:00Z">
        <w:r w:rsidR="005762EE">
          <w:rPr>
            <w:rFonts w:ascii="Times New Roman" w:eastAsia="Times New Roman" w:hAnsi="Times New Roman" w:cs="Times New Roman"/>
            <w:color w:val="4F6228" w:themeColor="accent3" w:themeShade="80"/>
            <w:sz w:val="24"/>
            <w:szCs w:val="24"/>
            <w:highlight w:val="magenta"/>
          </w:rPr>
          <w:t>which were the sources  of the</w:t>
        </w:r>
      </w:ins>
      <w:ins w:id="1210" w:author="Arcella" w:date="2020-06-20T13:16:00Z">
        <w:r w:rsidR="005762EE" w:rsidRPr="005762EE">
          <w:rPr>
            <w:rFonts w:ascii="Times New Roman" w:eastAsia="Times New Roman" w:hAnsi="Times New Roman" w:cs="Times New Roman"/>
            <w:color w:val="4F6228" w:themeColor="accent3" w:themeShade="80"/>
            <w:sz w:val="24"/>
            <w:szCs w:val="24"/>
            <w:highlight w:val="magenta"/>
          </w:rPr>
          <w:t xml:space="preserve"> </w:t>
        </w:r>
        <w:r w:rsidR="005762EE" w:rsidRPr="00EB3B6B">
          <w:rPr>
            <w:rFonts w:ascii="Times New Roman" w:eastAsia="Times New Roman" w:hAnsi="Times New Roman" w:cs="Times New Roman"/>
            <w:color w:val="4F6228" w:themeColor="accent3" w:themeShade="80"/>
            <w:sz w:val="24"/>
            <w:szCs w:val="24"/>
            <w:highlight w:val="magenta"/>
          </w:rPr>
          <w:t>“outlier</w:t>
        </w:r>
        <w:r w:rsidR="005762EE">
          <w:rPr>
            <w:rFonts w:ascii="Times New Roman" w:eastAsia="Times New Roman" w:hAnsi="Times New Roman" w:cs="Times New Roman"/>
            <w:color w:val="4F6228" w:themeColor="accent3" w:themeShade="80"/>
            <w:sz w:val="24"/>
            <w:szCs w:val="24"/>
            <w:highlight w:val="magenta"/>
          </w:rPr>
          <w:t>”</w:t>
        </w:r>
        <w:r w:rsidR="005762EE" w:rsidRPr="00EB3B6B">
          <w:rPr>
            <w:rFonts w:ascii="Times New Roman" w:eastAsia="Times New Roman" w:hAnsi="Times New Roman" w:cs="Times New Roman"/>
            <w:color w:val="4F6228" w:themeColor="accent3" w:themeShade="80"/>
            <w:sz w:val="24"/>
            <w:szCs w:val="24"/>
            <w:highlight w:val="magenta"/>
          </w:rPr>
          <w:t xml:space="preserve"> </w:t>
        </w:r>
        <w:r w:rsidR="005762EE" w:rsidRPr="005762EE">
          <w:rPr>
            <w:rFonts w:ascii="Times New Roman" w:eastAsia="Times New Roman" w:hAnsi="Times New Roman" w:cs="Times New Roman"/>
            <w:color w:val="4F6228" w:themeColor="accent3" w:themeShade="80"/>
            <w:sz w:val="24"/>
            <w:szCs w:val="24"/>
            <w:highlight w:val="magenta"/>
          </w:rPr>
          <w:t>samples</w:t>
        </w:r>
        <w:r w:rsidR="005762EE">
          <w:rPr>
            <w:rFonts w:ascii="Times New Roman" w:eastAsia="Times New Roman" w:hAnsi="Times New Roman" w:cs="Times New Roman"/>
            <w:color w:val="4F6228" w:themeColor="accent3" w:themeShade="80"/>
            <w:sz w:val="24"/>
            <w:szCs w:val="24"/>
          </w:rPr>
          <w:t>)</w:t>
        </w:r>
      </w:ins>
      <w:ins w:id="1211" w:author="Arcella" w:date="2020-06-18T12:37:00Z">
        <w:r w:rsidRPr="00AB1555">
          <w:rPr>
            <w:rFonts w:ascii="Times New Roman" w:eastAsia="Times New Roman" w:hAnsi="Times New Roman" w:cs="Times New Roman"/>
            <w:color w:val="4F6228" w:themeColor="accent3" w:themeShade="80"/>
            <w:sz w:val="24"/>
            <w:szCs w:val="24"/>
          </w:rPr>
          <w:t xml:space="preserve">, the bias generated by </w:t>
        </w:r>
      </w:ins>
      <w:ins w:id="1212" w:author="Arcella" w:date="2020-06-18T13:08:00Z">
        <w:r w:rsidR="00EB3B6B">
          <w:rPr>
            <w:rFonts w:ascii="Times New Roman" w:eastAsia="Times New Roman" w:hAnsi="Times New Roman" w:cs="Times New Roman"/>
            <w:color w:val="4F6228" w:themeColor="accent3" w:themeShade="80"/>
            <w:sz w:val="24"/>
            <w:szCs w:val="24"/>
          </w:rPr>
          <w:t xml:space="preserve">a </w:t>
        </w:r>
      </w:ins>
      <w:ins w:id="1213" w:author="Arcella" w:date="2020-06-18T12:37:00Z">
        <w:r w:rsidRPr="00AB1555">
          <w:rPr>
            <w:rFonts w:ascii="Times New Roman" w:eastAsia="Times New Roman" w:hAnsi="Times New Roman" w:cs="Times New Roman"/>
            <w:color w:val="4F6228" w:themeColor="accent3" w:themeShade="80"/>
            <w:sz w:val="24"/>
            <w:szCs w:val="24"/>
          </w:rPr>
          <w:t xml:space="preserve">non-random association of morphotypes with size (or age) of conspecific mussels </w:t>
        </w:r>
      </w:ins>
      <w:ins w:id="1214" w:author="Arcella" w:date="2020-06-18T13:09:00Z">
        <w:r w:rsidR="00EB3B6B">
          <w:rPr>
            <w:rFonts w:ascii="Times New Roman" w:eastAsia="Times New Roman" w:hAnsi="Times New Roman" w:cs="Times New Roman"/>
            <w:color w:val="4F6228" w:themeColor="accent3" w:themeShade="80"/>
            <w:sz w:val="24"/>
            <w:szCs w:val="24"/>
          </w:rPr>
          <w:t xml:space="preserve">such as </w:t>
        </w:r>
      </w:ins>
      <w:ins w:id="1215" w:author="Arcella" w:date="2020-06-18T12:37:00Z">
        <w:r w:rsidRPr="00AB1555">
          <w:rPr>
            <w:rFonts w:ascii="Times New Roman" w:eastAsia="Times New Roman" w:hAnsi="Times New Roman" w:cs="Times New Roman"/>
            <w:color w:val="4F6228" w:themeColor="accent3" w:themeShade="80"/>
            <w:sz w:val="24"/>
            <w:szCs w:val="24"/>
          </w:rPr>
          <w:t>was observed in very rare (</w:t>
        </w:r>
        <w:r w:rsidRPr="00AB1555">
          <w:rPr>
            <w:rFonts w:ascii="Times New Roman" w:eastAsia="Times New Roman" w:hAnsi="Times New Roman" w:cs="Times New Roman"/>
            <w:color w:val="4F6228" w:themeColor="accent3" w:themeShade="80"/>
            <w:sz w:val="24"/>
            <w:szCs w:val="24"/>
            <w:highlight w:val="yellow"/>
          </w:rPr>
          <w:t>2?%)</w:t>
        </w:r>
        <w:r w:rsidRPr="00AB1555">
          <w:rPr>
            <w:rFonts w:ascii="Times New Roman" w:eastAsia="Times New Roman" w:hAnsi="Times New Roman" w:cs="Times New Roman"/>
            <w:color w:val="4F6228" w:themeColor="accent3" w:themeShade="80"/>
            <w:sz w:val="24"/>
            <w:szCs w:val="24"/>
          </w:rPr>
          <w:t xml:space="preserve"> samples, </w:t>
        </w:r>
      </w:ins>
      <w:ins w:id="1216" w:author="Arcella" w:date="2020-06-18T13:09:00Z">
        <w:r w:rsidR="00EB3B6B">
          <w:rPr>
            <w:rFonts w:ascii="Times New Roman" w:eastAsia="Times New Roman" w:hAnsi="Times New Roman" w:cs="Times New Roman"/>
            <w:color w:val="4F6228" w:themeColor="accent3" w:themeShade="80"/>
            <w:sz w:val="24"/>
            <w:szCs w:val="24"/>
          </w:rPr>
          <w:t xml:space="preserve">and </w:t>
        </w:r>
      </w:ins>
      <w:ins w:id="1217" w:author="Arcella" w:date="2020-06-18T12:37:00Z">
        <w:r w:rsidRPr="00AB1555">
          <w:rPr>
            <w:rFonts w:ascii="Times New Roman" w:eastAsia="Times New Roman" w:hAnsi="Times New Roman" w:cs="Times New Roman"/>
            <w:color w:val="4F6228" w:themeColor="accent3" w:themeShade="80"/>
            <w:sz w:val="24"/>
            <w:szCs w:val="24"/>
          </w:rPr>
          <w:t xml:space="preserve">uncertainties in </w:t>
        </w:r>
      </w:ins>
      <w:ins w:id="1218" w:author="Arcella" w:date="2020-06-18T13:09:00Z">
        <w:r w:rsidR="00EB3B6B">
          <w:rPr>
            <w:rFonts w:ascii="Times New Roman" w:eastAsia="Times New Roman" w:hAnsi="Times New Roman" w:cs="Times New Roman"/>
            <w:color w:val="4F6228" w:themeColor="accent3" w:themeShade="80"/>
            <w:sz w:val="24"/>
            <w:szCs w:val="24"/>
          </w:rPr>
          <w:t xml:space="preserve">its </w:t>
        </w:r>
      </w:ins>
      <w:ins w:id="1219" w:author="Arcella" w:date="2020-06-18T12:37:00Z">
        <w:r w:rsidRPr="00AB1555">
          <w:rPr>
            <w:rFonts w:ascii="Times New Roman" w:eastAsia="Times New Roman" w:hAnsi="Times New Roman" w:cs="Times New Roman"/>
            <w:color w:val="4F6228" w:themeColor="accent3" w:themeShade="80"/>
            <w:sz w:val="24"/>
            <w:szCs w:val="24"/>
          </w:rPr>
          <w:t xml:space="preserve">application to populations from intermediate salinities (about 30 </w:t>
        </w:r>
        <w:proofErr w:type="spellStart"/>
        <w:r w:rsidRPr="00AB1555">
          <w:rPr>
            <w:rFonts w:ascii="Times New Roman" w:eastAsia="Times New Roman" w:hAnsi="Times New Roman" w:cs="Times New Roman"/>
            <w:color w:val="4F6228" w:themeColor="accent3" w:themeShade="80"/>
            <w:sz w:val="24"/>
            <w:szCs w:val="24"/>
          </w:rPr>
          <w:t>ppt</w:t>
        </w:r>
        <w:proofErr w:type="spellEnd"/>
        <w:r w:rsidRPr="00AB1555">
          <w:rPr>
            <w:rFonts w:ascii="Times New Roman" w:eastAsia="Times New Roman" w:hAnsi="Times New Roman" w:cs="Times New Roman"/>
            <w:color w:val="4F6228" w:themeColor="accent3" w:themeShade="80"/>
            <w:sz w:val="24"/>
            <w:szCs w:val="24"/>
          </w:rPr>
          <w:t>) in the Barents Sea. To note</w:t>
        </w:r>
      </w:ins>
      <w:ins w:id="1220" w:author="Arcella" w:date="2020-06-18T13:05:00Z">
        <w:r w:rsidR="00EB3B6B">
          <w:rPr>
            <w:rFonts w:ascii="Times New Roman" w:eastAsia="Times New Roman" w:hAnsi="Times New Roman" w:cs="Times New Roman"/>
            <w:color w:val="4F6228" w:themeColor="accent3" w:themeShade="80"/>
            <w:sz w:val="24"/>
            <w:szCs w:val="24"/>
          </w:rPr>
          <w:t>,</w:t>
        </w:r>
      </w:ins>
      <w:ins w:id="1221" w:author="Arcella" w:date="2020-06-18T12:37:00Z">
        <w:r w:rsidRPr="00AB1555">
          <w:rPr>
            <w:rFonts w:ascii="Times New Roman" w:eastAsia="Times New Roman" w:hAnsi="Times New Roman" w:cs="Times New Roman"/>
            <w:color w:val="4F6228" w:themeColor="accent3" w:themeShade="80"/>
            <w:sz w:val="24"/>
            <w:szCs w:val="24"/>
          </w:rPr>
          <w:t xml:space="preserve"> four </w:t>
        </w:r>
      </w:ins>
      <w:ins w:id="1222" w:author="Arcella" w:date="2020-06-18T13:05:00Z">
        <w:r w:rsidR="00EB3B6B">
          <w:rPr>
            <w:rFonts w:ascii="Times New Roman" w:eastAsia="Times New Roman" w:hAnsi="Times New Roman" w:cs="Times New Roman"/>
            <w:color w:val="4F6228" w:themeColor="accent3" w:themeShade="80"/>
            <w:sz w:val="24"/>
            <w:szCs w:val="24"/>
          </w:rPr>
          <w:t xml:space="preserve">out of the </w:t>
        </w:r>
      </w:ins>
      <w:ins w:id="1223" w:author="Arcella" w:date="2020-06-18T12:37:00Z">
        <w:r w:rsidRPr="00AB1555">
          <w:rPr>
            <w:rFonts w:ascii="Times New Roman" w:eastAsia="Times New Roman" w:hAnsi="Times New Roman" w:cs="Times New Roman"/>
            <w:color w:val="4F6228" w:themeColor="accent3" w:themeShade="80"/>
            <w:sz w:val="24"/>
            <w:szCs w:val="24"/>
          </w:rPr>
          <w:t xml:space="preserve">five samples with </w:t>
        </w:r>
      </w:ins>
      <w:ins w:id="1224" w:author="Arcella" w:date="2020-06-18T13:06:00Z">
        <w:r w:rsidR="00EB3B6B">
          <w:rPr>
            <w:rFonts w:ascii="Times New Roman" w:eastAsia="Times New Roman" w:hAnsi="Times New Roman" w:cs="Times New Roman"/>
            <w:color w:val="4F6228" w:themeColor="accent3" w:themeShade="80"/>
            <w:sz w:val="24"/>
            <w:szCs w:val="24"/>
          </w:rPr>
          <w:t xml:space="preserve">a </w:t>
        </w:r>
      </w:ins>
      <w:ins w:id="1225" w:author="Arcella" w:date="2020-06-18T12:37:00Z">
        <w:r w:rsidRPr="00AB1555">
          <w:rPr>
            <w:rFonts w:ascii="Times New Roman" w:eastAsia="Times New Roman" w:hAnsi="Times New Roman" w:cs="Times New Roman"/>
            <w:color w:val="4F6228" w:themeColor="accent3" w:themeShade="80"/>
            <w:sz w:val="24"/>
            <w:szCs w:val="24"/>
          </w:rPr>
          <w:t xml:space="preserve">significant non-random association </w:t>
        </w:r>
      </w:ins>
      <w:ins w:id="1226" w:author="Arcella" w:date="2020-06-18T13:06:00Z">
        <w:r w:rsidR="00EB3B6B">
          <w:rPr>
            <w:rFonts w:ascii="Times New Roman" w:eastAsia="Times New Roman" w:hAnsi="Times New Roman" w:cs="Times New Roman"/>
            <w:color w:val="4F6228" w:themeColor="accent3" w:themeShade="80"/>
            <w:sz w:val="24"/>
            <w:szCs w:val="24"/>
          </w:rPr>
          <w:t>between the</w:t>
        </w:r>
      </w:ins>
      <w:ins w:id="1227" w:author="Arcella" w:date="2020-06-18T12:37:00Z">
        <w:r w:rsidRPr="00AB1555">
          <w:rPr>
            <w:rFonts w:ascii="Times New Roman" w:eastAsia="Times New Roman" w:hAnsi="Times New Roman" w:cs="Times New Roman"/>
            <w:color w:val="4F6228" w:themeColor="accent3" w:themeShade="80"/>
            <w:sz w:val="24"/>
            <w:szCs w:val="24"/>
          </w:rPr>
          <w:t xml:space="preserve"> morphotypes </w:t>
        </w:r>
      </w:ins>
      <w:ins w:id="1228" w:author="Arcella" w:date="2020-06-18T13:06:00Z">
        <w:r w:rsidR="00EB3B6B">
          <w:rPr>
            <w:rFonts w:ascii="Times New Roman" w:eastAsia="Times New Roman" w:hAnsi="Times New Roman" w:cs="Times New Roman"/>
            <w:color w:val="4F6228" w:themeColor="accent3" w:themeShade="80"/>
            <w:sz w:val="24"/>
            <w:szCs w:val="24"/>
          </w:rPr>
          <w:t xml:space="preserve">and the </w:t>
        </w:r>
      </w:ins>
      <w:ins w:id="1229" w:author="Arcella" w:date="2020-06-18T12:37:00Z">
        <w:r w:rsidRPr="00AB1555">
          <w:rPr>
            <w:rFonts w:ascii="Times New Roman" w:eastAsia="Times New Roman" w:hAnsi="Times New Roman" w:cs="Times New Roman"/>
            <w:color w:val="4F6228" w:themeColor="accent3" w:themeShade="80"/>
            <w:sz w:val="24"/>
            <w:szCs w:val="24"/>
          </w:rPr>
          <w:t xml:space="preserve">size were from </w:t>
        </w:r>
        <w:proofErr w:type="spellStart"/>
        <w:r w:rsidRPr="00AB1555">
          <w:rPr>
            <w:rFonts w:ascii="Times New Roman" w:eastAsia="Times New Roman" w:hAnsi="Times New Roman" w:cs="Times New Roman"/>
            <w:color w:val="4F6228" w:themeColor="accent3" w:themeShade="80"/>
            <w:sz w:val="24"/>
            <w:szCs w:val="24"/>
          </w:rPr>
          <w:t>Tyuva</w:t>
        </w:r>
        <w:proofErr w:type="spellEnd"/>
        <w:r w:rsidRPr="00AB1555">
          <w:rPr>
            <w:rFonts w:ascii="Times New Roman" w:eastAsia="Times New Roman" w:hAnsi="Times New Roman" w:cs="Times New Roman"/>
            <w:color w:val="4F6228" w:themeColor="accent3" w:themeShade="80"/>
            <w:sz w:val="24"/>
            <w:szCs w:val="24"/>
          </w:rPr>
          <w:t xml:space="preserve"> inlet </w:t>
        </w:r>
      </w:ins>
      <w:ins w:id="1230" w:author="Arcella" w:date="2020-06-18T13:06:00Z">
        <w:r w:rsidR="00EB3B6B">
          <w:rPr>
            <w:rFonts w:ascii="Times New Roman" w:eastAsia="Times New Roman" w:hAnsi="Times New Roman" w:cs="Times New Roman"/>
            <w:color w:val="4F6228" w:themeColor="accent3" w:themeShade="80"/>
            <w:sz w:val="24"/>
            <w:szCs w:val="24"/>
          </w:rPr>
          <w:t xml:space="preserve">right </w:t>
        </w:r>
      </w:ins>
      <w:ins w:id="1231" w:author="Arcella" w:date="2020-06-18T12:37:00Z">
        <w:r w:rsidRPr="00AB1555">
          <w:rPr>
            <w:rFonts w:ascii="Times New Roman" w:eastAsia="Times New Roman" w:hAnsi="Times New Roman" w:cs="Times New Roman"/>
            <w:color w:val="4F6228" w:themeColor="accent3" w:themeShade="80"/>
            <w:sz w:val="24"/>
            <w:szCs w:val="24"/>
          </w:rPr>
          <w:t xml:space="preserve">at the border between </w:t>
        </w:r>
      </w:ins>
      <w:ins w:id="1232" w:author="Arcella" w:date="2020-06-18T13:06:00Z">
        <w:r w:rsidR="00EB3B6B">
          <w:rPr>
            <w:rFonts w:ascii="Times New Roman" w:eastAsia="Times New Roman" w:hAnsi="Times New Roman" w:cs="Times New Roman"/>
            <w:color w:val="4F6228" w:themeColor="accent3" w:themeShade="80"/>
            <w:sz w:val="24"/>
            <w:szCs w:val="24"/>
            <w:lang w:val="en-GB"/>
          </w:rPr>
          <w:t>brackish</w:t>
        </w:r>
      </w:ins>
      <w:ins w:id="1233" w:author="Arcella" w:date="2020-06-18T12:37:00Z">
        <w:r w:rsidR="00EB3B6B">
          <w:rPr>
            <w:rFonts w:ascii="Times New Roman" w:eastAsia="Times New Roman" w:hAnsi="Times New Roman" w:cs="Times New Roman"/>
            <w:color w:val="4F6228" w:themeColor="accent3" w:themeShade="80"/>
            <w:sz w:val="24"/>
            <w:szCs w:val="24"/>
          </w:rPr>
          <w:t xml:space="preserve"> and full</w:t>
        </w:r>
      </w:ins>
      <w:ins w:id="1234" w:author="Arcella" w:date="2020-06-18T13:06:00Z">
        <w:r w:rsidR="00EB3B6B">
          <w:rPr>
            <w:rFonts w:ascii="Times New Roman" w:eastAsia="Times New Roman" w:hAnsi="Times New Roman" w:cs="Times New Roman"/>
            <w:color w:val="4F6228" w:themeColor="accent3" w:themeShade="80"/>
            <w:sz w:val="24"/>
            <w:szCs w:val="24"/>
          </w:rPr>
          <w:t xml:space="preserve"> </w:t>
        </w:r>
      </w:ins>
      <w:ins w:id="1235" w:author="Arcella" w:date="2020-06-18T12:37:00Z">
        <w:r w:rsidRPr="00AB1555">
          <w:rPr>
            <w:rFonts w:ascii="Times New Roman" w:eastAsia="Times New Roman" w:hAnsi="Times New Roman" w:cs="Times New Roman"/>
            <w:color w:val="4F6228" w:themeColor="accent3" w:themeShade="80"/>
            <w:sz w:val="24"/>
            <w:szCs w:val="24"/>
          </w:rPr>
          <w:t xml:space="preserve">saline areas of </w:t>
        </w:r>
      </w:ins>
      <w:ins w:id="1236" w:author="Arcella" w:date="2020-06-18T13:06:00Z">
        <w:r w:rsidR="00EB3B6B">
          <w:rPr>
            <w:rFonts w:ascii="Times New Roman" w:eastAsia="Times New Roman" w:hAnsi="Times New Roman" w:cs="Times New Roman"/>
            <w:color w:val="4F6228" w:themeColor="accent3" w:themeShade="80"/>
            <w:sz w:val="24"/>
            <w:szCs w:val="24"/>
          </w:rPr>
          <w:t xml:space="preserve">the </w:t>
        </w:r>
      </w:ins>
      <w:ins w:id="1237" w:author="Arcella" w:date="2020-06-18T12:37:00Z">
        <w:r w:rsidR="00EB3B6B">
          <w:rPr>
            <w:rFonts w:ascii="Times New Roman" w:eastAsia="Times New Roman" w:hAnsi="Times New Roman" w:cs="Times New Roman"/>
            <w:color w:val="4F6228" w:themeColor="accent3" w:themeShade="80"/>
            <w:sz w:val="24"/>
            <w:szCs w:val="24"/>
          </w:rPr>
          <w:t>Kola Bay</w:t>
        </w:r>
      </w:ins>
      <w:ins w:id="1238" w:author="Arcella" w:date="2020-06-18T13:06:00Z">
        <w:r w:rsidR="00EB3B6B">
          <w:rPr>
            <w:rFonts w:ascii="Times New Roman" w:eastAsia="Times New Roman" w:hAnsi="Times New Roman" w:cs="Times New Roman"/>
            <w:color w:val="4F6228" w:themeColor="accent3" w:themeShade="80"/>
            <w:sz w:val="24"/>
            <w:szCs w:val="24"/>
          </w:rPr>
          <w:t>.</w:t>
        </w:r>
      </w:ins>
      <w:ins w:id="1239" w:author="Arcella" w:date="2020-06-18T12:37:00Z">
        <w:r w:rsidRPr="00AB1555">
          <w:rPr>
            <w:rFonts w:ascii="Times New Roman" w:eastAsia="Times New Roman" w:hAnsi="Times New Roman" w:cs="Times New Roman"/>
            <w:color w:val="4F6228" w:themeColor="accent3" w:themeShade="80"/>
            <w:sz w:val="24"/>
            <w:szCs w:val="24"/>
          </w:rPr>
          <w:t xml:space="preserve"> </w:t>
        </w:r>
      </w:ins>
      <w:ins w:id="1240" w:author="Arcella" w:date="2020-06-18T13:06:00Z">
        <w:r w:rsidR="00EB3B6B">
          <w:rPr>
            <w:rFonts w:ascii="Times New Roman" w:eastAsia="Times New Roman" w:hAnsi="Times New Roman" w:cs="Times New Roman"/>
            <w:color w:val="4F6228" w:themeColor="accent3" w:themeShade="80"/>
            <w:sz w:val="24"/>
            <w:szCs w:val="24"/>
          </w:rPr>
          <w:t xml:space="preserve">It is possible that </w:t>
        </w:r>
      </w:ins>
      <w:ins w:id="1241" w:author="Arcella" w:date="2020-06-18T12:37:00Z">
        <w:r w:rsidRPr="00AB1555">
          <w:rPr>
            <w:rFonts w:ascii="Times New Roman" w:eastAsia="Times New Roman" w:hAnsi="Times New Roman" w:cs="Times New Roman"/>
            <w:color w:val="4F6228" w:themeColor="accent3" w:themeShade="80"/>
            <w:sz w:val="24"/>
            <w:szCs w:val="24"/>
          </w:rPr>
          <w:t>temporal or ontogenetic trends in</w:t>
        </w:r>
      </w:ins>
      <w:ins w:id="1242" w:author="Arcella" w:date="2020-06-18T13:07:00Z">
        <w:r w:rsidR="00EB3B6B">
          <w:rPr>
            <w:rFonts w:ascii="Times New Roman" w:eastAsia="Times New Roman" w:hAnsi="Times New Roman" w:cs="Times New Roman"/>
            <w:color w:val="4F6228" w:themeColor="accent3" w:themeShade="80"/>
            <w:sz w:val="24"/>
            <w:szCs w:val="24"/>
          </w:rPr>
          <w:t xml:space="preserve"> the</w:t>
        </w:r>
      </w:ins>
      <w:ins w:id="1243" w:author="Arcella" w:date="2020-06-18T12:37:00Z">
        <w:r w:rsidRPr="00AB1555">
          <w:rPr>
            <w:rFonts w:ascii="Times New Roman" w:eastAsia="Times New Roman" w:hAnsi="Times New Roman" w:cs="Times New Roman"/>
            <w:color w:val="4F6228" w:themeColor="accent3" w:themeShade="80"/>
            <w:sz w:val="24"/>
            <w:szCs w:val="24"/>
          </w:rPr>
          <w:t xml:space="preserve"> morphotype frequencies are </w:t>
        </w:r>
      </w:ins>
      <w:ins w:id="1244" w:author="Arcella" w:date="2020-06-18T13:07:00Z">
        <w:r w:rsidR="00EB3B6B">
          <w:rPr>
            <w:rFonts w:ascii="Times New Roman" w:eastAsia="Times New Roman" w:hAnsi="Times New Roman" w:cs="Times New Roman"/>
            <w:color w:val="4F6228" w:themeColor="accent3" w:themeShade="80"/>
            <w:sz w:val="24"/>
            <w:szCs w:val="24"/>
          </w:rPr>
          <w:t xml:space="preserve">a </w:t>
        </w:r>
      </w:ins>
      <w:ins w:id="1245" w:author="Arcella" w:date="2020-06-18T12:37:00Z">
        <w:r w:rsidRPr="00AB1555">
          <w:rPr>
            <w:rFonts w:ascii="Times New Roman" w:eastAsia="Times New Roman" w:hAnsi="Times New Roman" w:cs="Times New Roman"/>
            <w:color w:val="4F6228" w:themeColor="accent3" w:themeShade="80"/>
            <w:sz w:val="24"/>
            <w:szCs w:val="24"/>
          </w:rPr>
          <w:t xml:space="preserve">local Barents Sea phenomenon related </w:t>
        </w:r>
      </w:ins>
      <w:ins w:id="1246" w:author="Arcella" w:date="2020-06-18T13:07:00Z">
        <w:r w:rsidR="00EB3B6B">
          <w:rPr>
            <w:rFonts w:ascii="Times New Roman" w:eastAsia="Times New Roman" w:hAnsi="Times New Roman" w:cs="Times New Roman"/>
            <w:color w:val="4F6228" w:themeColor="accent3" w:themeShade="80"/>
            <w:sz w:val="24"/>
            <w:szCs w:val="24"/>
          </w:rPr>
          <w:t xml:space="preserve">to the unusual </w:t>
        </w:r>
      </w:ins>
      <w:ins w:id="1247" w:author="Arcella" w:date="2020-06-18T12:37:00Z">
        <w:r w:rsidRPr="00AB1555">
          <w:rPr>
            <w:rFonts w:ascii="Times New Roman" w:eastAsia="Times New Roman" w:hAnsi="Times New Roman" w:cs="Times New Roman"/>
            <w:color w:val="4F6228" w:themeColor="accent3" w:themeShade="80"/>
            <w:sz w:val="24"/>
            <w:szCs w:val="24"/>
          </w:rPr>
          <w:t>salinity conditions.</w:t>
        </w:r>
      </w:ins>
    </w:p>
    <w:p w14:paraId="215D0C9D" w14:textId="77777777" w:rsidR="00E7455C" w:rsidRPr="00AB1555" w:rsidRDefault="00E7455C">
      <w:pPr>
        <w:spacing w:after="0" w:line="360" w:lineRule="auto"/>
        <w:rPr>
          <w:rFonts w:ascii="Times New Roman" w:eastAsia="Times New Roman" w:hAnsi="Times New Roman" w:cs="Times New Roman"/>
          <w:color w:val="4F6228" w:themeColor="accent3" w:themeShade="80"/>
          <w:sz w:val="24"/>
          <w:szCs w:val="24"/>
        </w:rPr>
      </w:pPr>
    </w:p>
    <w:p w14:paraId="00000019" w14:textId="77777777" w:rsidR="0022369C" w:rsidRPr="00AB1555" w:rsidRDefault="00AB1555">
      <w:pPr>
        <w:spacing w:after="0" w:line="360" w:lineRule="auto"/>
        <w:rPr>
          <w:rFonts w:ascii="Times New Roman" w:eastAsia="Times New Roman" w:hAnsi="Times New Roman" w:cs="Times New Roman"/>
          <w:color w:val="4F6228" w:themeColor="accent3" w:themeShade="80"/>
          <w:sz w:val="24"/>
          <w:szCs w:val="24"/>
          <w:highlight w:val="yellow"/>
        </w:rPr>
      </w:pPr>
      <w:r w:rsidRPr="00AB1555">
        <w:rPr>
          <w:rFonts w:ascii="Times New Roman" w:eastAsia="Times New Roman" w:hAnsi="Times New Roman" w:cs="Times New Roman"/>
          <w:color w:val="4F6228" w:themeColor="accent3" w:themeShade="80"/>
          <w:sz w:val="24"/>
          <w:szCs w:val="24"/>
        </w:rPr>
        <w:t>In spite of the fact that the hypotheses that different mussel species could differ by the extent of the nacreous layer development under the ligament nympha was suggested long time ago (</w:t>
      </w:r>
      <w:proofErr w:type="spellStart"/>
      <w:r w:rsidRPr="00AB1555">
        <w:rPr>
          <w:rFonts w:ascii="Times New Roman" w:eastAsia="Times New Roman" w:hAnsi="Times New Roman" w:cs="Times New Roman"/>
          <w:color w:val="4F6228" w:themeColor="accent3" w:themeShade="80"/>
          <w:sz w:val="24"/>
          <w:szCs w:val="24"/>
        </w:rPr>
        <w:t>Zolotarev</w:t>
      </w:r>
      <w:proofErr w:type="spellEnd"/>
      <w:r w:rsidRPr="00AB1555">
        <w:rPr>
          <w:rFonts w:ascii="Times New Roman" w:eastAsia="Times New Roman" w:hAnsi="Times New Roman" w:cs="Times New Roman"/>
          <w:color w:val="4F6228" w:themeColor="accent3" w:themeShade="80"/>
          <w:sz w:val="24"/>
          <w:szCs w:val="24"/>
        </w:rPr>
        <w:t xml:space="preserve">, </w:t>
      </w:r>
      <w:proofErr w:type="spellStart"/>
      <w:r w:rsidRPr="00AB1555">
        <w:rPr>
          <w:rFonts w:ascii="Times New Roman" w:eastAsia="Times New Roman" w:hAnsi="Times New Roman" w:cs="Times New Roman"/>
          <w:color w:val="4F6228" w:themeColor="accent3" w:themeShade="80"/>
          <w:sz w:val="24"/>
          <w:szCs w:val="24"/>
        </w:rPr>
        <w:t>Shurova</w:t>
      </w:r>
      <w:proofErr w:type="spellEnd"/>
      <w:r w:rsidRPr="00AB1555">
        <w:rPr>
          <w:rFonts w:ascii="Times New Roman" w:eastAsia="Times New Roman" w:hAnsi="Times New Roman" w:cs="Times New Roman"/>
          <w:color w:val="4F6228" w:themeColor="accent3" w:themeShade="80"/>
          <w:sz w:val="24"/>
          <w:szCs w:val="24"/>
        </w:rPr>
        <w:t xml:space="preserve"> 1997; </w:t>
      </w:r>
      <w:proofErr w:type="spellStart"/>
      <w:r w:rsidRPr="00AB1555">
        <w:rPr>
          <w:rFonts w:ascii="Times New Roman" w:eastAsia="Times New Roman" w:hAnsi="Times New Roman" w:cs="Times New Roman"/>
          <w:color w:val="4F6228" w:themeColor="accent3" w:themeShade="80"/>
          <w:sz w:val="24"/>
          <w:szCs w:val="24"/>
        </w:rPr>
        <w:t>Vervoenen</w:t>
      </w:r>
      <w:proofErr w:type="spellEnd"/>
      <w:r w:rsidRPr="00AB1555">
        <w:rPr>
          <w:rFonts w:ascii="Times New Roman" w:eastAsia="Times New Roman" w:hAnsi="Times New Roman" w:cs="Times New Roman"/>
          <w:color w:val="4F6228" w:themeColor="accent3" w:themeShade="80"/>
          <w:sz w:val="24"/>
          <w:szCs w:val="24"/>
        </w:rPr>
        <w:t xml:space="preserve"> et al. 2000) the cited study of Khaitov et al. (2018) is the only one where morphotypes were purposefully used for identification of species. We hope that after the morphotype test was evaluated (</w:t>
      </w:r>
      <w:r w:rsidRPr="00AB1555">
        <w:rPr>
          <w:rFonts w:ascii="Times New Roman" w:eastAsia="Times New Roman" w:hAnsi="Times New Roman" w:cs="Times New Roman"/>
          <w:color w:val="4F6228" w:themeColor="accent3" w:themeShade="80"/>
          <w:sz w:val="24"/>
          <w:szCs w:val="24"/>
          <w:highlight w:val="yellow"/>
        </w:rPr>
        <w:t>i.e. associations among morphotypes and species-specific genotypes were analyzed at individual and population levels</w:t>
      </w:r>
      <w:r w:rsidRPr="00AB1555">
        <w:rPr>
          <w:rFonts w:ascii="Times New Roman" w:eastAsia="Times New Roman" w:hAnsi="Times New Roman" w:cs="Times New Roman"/>
          <w:color w:val="4F6228" w:themeColor="accent3" w:themeShade="80"/>
          <w:sz w:val="24"/>
          <w:szCs w:val="24"/>
        </w:rPr>
        <w:t xml:space="preserve">) it will receive more attention from blue mussel researchers. To note, other morphological express-method for </w:t>
      </w:r>
      <w:r w:rsidRPr="00AB1555">
        <w:rPr>
          <w:rFonts w:ascii="Times New Roman" w:eastAsia="Times New Roman" w:hAnsi="Times New Roman" w:cs="Times New Roman"/>
          <w:i/>
          <w:color w:val="4F6228" w:themeColor="accent3" w:themeShade="80"/>
          <w:sz w:val="24"/>
          <w:szCs w:val="24"/>
        </w:rPr>
        <w:t>M. trossulus</w:t>
      </w:r>
      <w:r w:rsidRPr="00AB1555">
        <w:rPr>
          <w:rFonts w:ascii="Times New Roman" w:eastAsia="Times New Roman" w:hAnsi="Times New Roman" w:cs="Times New Roman"/>
          <w:color w:val="4F6228" w:themeColor="accent3" w:themeShade="80"/>
          <w:sz w:val="24"/>
          <w:szCs w:val="24"/>
        </w:rPr>
        <w:t xml:space="preserve"> and </w:t>
      </w:r>
      <w:r w:rsidRPr="00AB1555">
        <w:rPr>
          <w:rFonts w:ascii="Times New Roman" w:eastAsia="Times New Roman" w:hAnsi="Times New Roman" w:cs="Times New Roman"/>
          <w:i/>
          <w:color w:val="4F6228" w:themeColor="accent3" w:themeShade="80"/>
          <w:sz w:val="24"/>
          <w:szCs w:val="24"/>
        </w:rPr>
        <w:t>M. edulis</w:t>
      </w:r>
      <w:r w:rsidRPr="00AB1555">
        <w:rPr>
          <w:rFonts w:ascii="Times New Roman" w:eastAsia="Times New Roman" w:hAnsi="Times New Roman" w:cs="Times New Roman"/>
          <w:color w:val="4F6228" w:themeColor="accent3" w:themeShade="80"/>
          <w:sz w:val="24"/>
          <w:szCs w:val="24"/>
        </w:rPr>
        <w:t xml:space="preserve"> diagnostics was suggested by Beaumont et al. 2008 who confirmed that commercially damaging “fragile mussels” recorded on </w:t>
      </w:r>
      <w:r w:rsidRPr="00AB1555">
        <w:rPr>
          <w:rFonts w:ascii="Times New Roman" w:eastAsia="Times New Roman" w:hAnsi="Times New Roman" w:cs="Times New Roman"/>
          <w:i/>
          <w:color w:val="4F6228" w:themeColor="accent3" w:themeShade="80"/>
          <w:sz w:val="24"/>
          <w:szCs w:val="24"/>
        </w:rPr>
        <w:t>M. edulis</w:t>
      </w:r>
      <w:r w:rsidRPr="00AB1555">
        <w:rPr>
          <w:rFonts w:ascii="Times New Roman" w:eastAsia="Times New Roman" w:hAnsi="Times New Roman" w:cs="Times New Roman"/>
          <w:color w:val="4F6228" w:themeColor="accent3" w:themeShade="80"/>
          <w:sz w:val="24"/>
          <w:szCs w:val="24"/>
        </w:rPr>
        <w:t xml:space="preserve"> plantations in Loch Etive (Scotland) were genetically similar to </w:t>
      </w:r>
      <w:r w:rsidRPr="00AB1555">
        <w:rPr>
          <w:rFonts w:ascii="Times New Roman" w:eastAsia="Times New Roman" w:hAnsi="Times New Roman" w:cs="Times New Roman"/>
          <w:i/>
          <w:color w:val="4F6228" w:themeColor="accent3" w:themeShade="80"/>
          <w:sz w:val="24"/>
          <w:szCs w:val="24"/>
        </w:rPr>
        <w:t>M. trossulus</w:t>
      </w:r>
      <w:r w:rsidRPr="00AB1555">
        <w:rPr>
          <w:rFonts w:ascii="Times New Roman" w:eastAsia="Times New Roman" w:hAnsi="Times New Roman" w:cs="Times New Roman"/>
          <w:color w:val="4F6228" w:themeColor="accent3" w:themeShade="80"/>
          <w:sz w:val="24"/>
          <w:szCs w:val="24"/>
        </w:rPr>
        <w:t xml:space="preserve">. “Fragile” mussels appeared to differ from </w:t>
      </w:r>
      <w:r w:rsidRPr="00AB1555">
        <w:rPr>
          <w:rFonts w:ascii="Times New Roman" w:eastAsia="Times New Roman" w:hAnsi="Times New Roman" w:cs="Times New Roman"/>
          <w:i/>
          <w:color w:val="4F6228" w:themeColor="accent3" w:themeShade="80"/>
          <w:sz w:val="24"/>
          <w:szCs w:val="24"/>
        </w:rPr>
        <w:t>M. edulis</w:t>
      </w:r>
      <w:r w:rsidRPr="00AB1555">
        <w:rPr>
          <w:rFonts w:ascii="Times New Roman" w:eastAsia="Times New Roman" w:hAnsi="Times New Roman" w:cs="Times New Roman"/>
          <w:color w:val="4F6228" w:themeColor="accent3" w:themeShade="80"/>
          <w:sz w:val="24"/>
          <w:szCs w:val="24"/>
        </w:rPr>
        <w:t xml:space="preserve"> (and reference </w:t>
      </w:r>
      <w:r w:rsidRPr="00AB1555">
        <w:rPr>
          <w:rFonts w:ascii="Times New Roman" w:eastAsia="Times New Roman" w:hAnsi="Times New Roman" w:cs="Times New Roman"/>
          <w:i/>
          <w:color w:val="4F6228" w:themeColor="accent3" w:themeShade="80"/>
          <w:sz w:val="24"/>
          <w:szCs w:val="24"/>
        </w:rPr>
        <w:t>M. galloprovincialis</w:t>
      </w:r>
      <w:r w:rsidRPr="00AB1555">
        <w:rPr>
          <w:rFonts w:ascii="Times New Roman" w:eastAsia="Times New Roman" w:hAnsi="Times New Roman" w:cs="Times New Roman"/>
          <w:color w:val="4F6228" w:themeColor="accent3" w:themeShade="80"/>
          <w:sz w:val="24"/>
          <w:szCs w:val="24"/>
        </w:rPr>
        <w:t xml:space="preserve">) by more flexible and elongated shells with more distinctive growth ridges and not whitish but a duller grey-blue </w:t>
      </w:r>
      <w:proofErr w:type="spellStart"/>
      <w:r w:rsidRPr="00AB1555">
        <w:rPr>
          <w:rFonts w:ascii="Times New Roman" w:eastAsia="Times New Roman" w:hAnsi="Times New Roman" w:cs="Times New Roman"/>
          <w:color w:val="4F6228" w:themeColor="accent3" w:themeShade="80"/>
          <w:sz w:val="24"/>
          <w:szCs w:val="24"/>
        </w:rPr>
        <w:t>colour</w:t>
      </w:r>
      <w:proofErr w:type="spellEnd"/>
      <w:r w:rsidRPr="00AB1555">
        <w:rPr>
          <w:rFonts w:ascii="Times New Roman" w:eastAsia="Times New Roman" w:hAnsi="Times New Roman" w:cs="Times New Roman"/>
          <w:color w:val="4F6228" w:themeColor="accent3" w:themeShade="80"/>
          <w:sz w:val="24"/>
          <w:szCs w:val="24"/>
        </w:rPr>
        <w:t xml:space="preserve"> of the inside. The perspective approach for identification of species basing on the shell “fragility” remains underdeveloped; </w:t>
      </w:r>
      <w:r w:rsidRPr="00AB1555">
        <w:rPr>
          <w:rFonts w:ascii="Times New Roman" w:eastAsia="Times New Roman" w:hAnsi="Times New Roman" w:cs="Times New Roman"/>
          <w:color w:val="4F6228" w:themeColor="accent3" w:themeShade="80"/>
          <w:sz w:val="24"/>
          <w:szCs w:val="24"/>
          <w:highlight w:val="yellow"/>
        </w:rPr>
        <w:t xml:space="preserve">By comparing photos of shells in Beaumont et al. 2008 with photos of shells </w:t>
      </w:r>
      <w:r w:rsidRPr="00AB1555">
        <w:rPr>
          <w:rFonts w:ascii="Times New Roman" w:eastAsia="Times New Roman" w:hAnsi="Times New Roman" w:cs="Times New Roman"/>
          <w:color w:val="4F6228" w:themeColor="accent3" w:themeShade="80"/>
          <w:sz w:val="24"/>
          <w:szCs w:val="24"/>
          <w:highlight w:val="yellow"/>
        </w:rPr>
        <w:lastRenderedPageBreak/>
        <w:t xml:space="preserve">from our the Barents Sea samples (ESM Fig. ?B) one can see that differences between species are not so striking in the Barents Sea as in Scotland. </w:t>
      </w:r>
    </w:p>
    <w:p w14:paraId="72C5F359" w14:textId="269F25A5" w:rsidR="00EB3B6B" w:rsidRDefault="00EB3B6B" w:rsidP="0030651F">
      <w:pPr>
        <w:spacing w:after="0" w:line="360" w:lineRule="auto"/>
        <w:rPr>
          <w:ins w:id="1248" w:author="Arcella" w:date="2020-06-18T13:11:00Z"/>
          <w:rFonts w:ascii="Times New Roman" w:eastAsia="Times New Roman" w:hAnsi="Times New Roman" w:cs="Times New Roman"/>
          <w:color w:val="4F6228" w:themeColor="accent3" w:themeShade="80"/>
          <w:sz w:val="24"/>
          <w:szCs w:val="24"/>
        </w:rPr>
      </w:pPr>
      <w:ins w:id="1249" w:author="Arcella" w:date="2020-06-18T13:10:00Z">
        <w:r>
          <w:rPr>
            <w:rFonts w:ascii="Times New Roman" w:eastAsia="Times New Roman" w:hAnsi="Times New Roman" w:cs="Times New Roman"/>
            <w:color w:val="4F6228" w:themeColor="accent3" w:themeShade="80"/>
            <w:sz w:val="24"/>
            <w:szCs w:val="24"/>
          </w:rPr>
          <w:t>Though</w:t>
        </w:r>
        <w:r w:rsidRPr="00AB1555">
          <w:rPr>
            <w:rFonts w:ascii="Times New Roman" w:eastAsia="Times New Roman" w:hAnsi="Times New Roman" w:cs="Times New Roman"/>
            <w:color w:val="4F6228" w:themeColor="accent3" w:themeShade="80"/>
            <w:sz w:val="24"/>
            <w:szCs w:val="24"/>
          </w:rPr>
          <w:t xml:space="preserve"> the hypotheses that different mussel species </w:t>
        </w:r>
        <w:r>
          <w:rPr>
            <w:rFonts w:ascii="Times New Roman" w:eastAsia="Times New Roman" w:hAnsi="Times New Roman" w:cs="Times New Roman"/>
            <w:color w:val="4F6228" w:themeColor="accent3" w:themeShade="80"/>
            <w:sz w:val="24"/>
            <w:szCs w:val="24"/>
          </w:rPr>
          <w:t>may</w:t>
        </w:r>
        <w:r w:rsidRPr="00AB1555">
          <w:rPr>
            <w:rFonts w:ascii="Times New Roman" w:eastAsia="Times New Roman" w:hAnsi="Times New Roman" w:cs="Times New Roman"/>
            <w:color w:val="4F6228" w:themeColor="accent3" w:themeShade="80"/>
            <w:sz w:val="24"/>
            <w:szCs w:val="24"/>
          </w:rPr>
          <w:t xml:space="preserve"> differ by the extent of the nacreous layer development under the ligament nympha </w:t>
        </w:r>
        <w:r>
          <w:rPr>
            <w:rFonts w:ascii="Times New Roman" w:eastAsia="Times New Roman" w:hAnsi="Times New Roman" w:cs="Times New Roman"/>
            <w:color w:val="4F6228" w:themeColor="accent3" w:themeShade="80"/>
            <w:sz w:val="24"/>
            <w:szCs w:val="24"/>
          </w:rPr>
          <w:t xml:space="preserve">has been suggested a </w:t>
        </w:r>
        <w:r w:rsidRPr="00AB1555">
          <w:rPr>
            <w:rFonts w:ascii="Times New Roman" w:eastAsia="Times New Roman" w:hAnsi="Times New Roman" w:cs="Times New Roman"/>
            <w:color w:val="4F6228" w:themeColor="accent3" w:themeShade="80"/>
            <w:sz w:val="24"/>
            <w:szCs w:val="24"/>
          </w:rPr>
          <w:t>long time ago (</w:t>
        </w:r>
        <w:proofErr w:type="spellStart"/>
        <w:r w:rsidRPr="00AB1555">
          <w:rPr>
            <w:rFonts w:ascii="Times New Roman" w:eastAsia="Times New Roman" w:hAnsi="Times New Roman" w:cs="Times New Roman"/>
            <w:color w:val="4F6228" w:themeColor="accent3" w:themeShade="80"/>
            <w:sz w:val="24"/>
            <w:szCs w:val="24"/>
          </w:rPr>
          <w:t>Zolotarev</w:t>
        </w:r>
        <w:proofErr w:type="spellEnd"/>
        <w:r w:rsidRPr="00AB1555">
          <w:rPr>
            <w:rFonts w:ascii="Times New Roman" w:eastAsia="Times New Roman" w:hAnsi="Times New Roman" w:cs="Times New Roman"/>
            <w:color w:val="4F6228" w:themeColor="accent3" w:themeShade="80"/>
            <w:sz w:val="24"/>
            <w:szCs w:val="24"/>
          </w:rPr>
          <w:t xml:space="preserve">, </w:t>
        </w:r>
        <w:proofErr w:type="spellStart"/>
        <w:r w:rsidRPr="00AB1555">
          <w:rPr>
            <w:rFonts w:ascii="Times New Roman" w:eastAsia="Times New Roman" w:hAnsi="Times New Roman" w:cs="Times New Roman"/>
            <w:color w:val="4F6228" w:themeColor="accent3" w:themeShade="80"/>
            <w:sz w:val="24"/>
            <w:szCs w:val="24"/>
          </w:rPr>
          <w:t>Shurova</w:t>
        </w:r>
        <w:proofErr w:type="spellEnd"/>
        <w:r w:rsidRPr="00AB1555">
          <w:rPr>
            <w:rFonts w:ascii="Times New Roman" w:eastAsia="Times New Roman" w:hAnsi="Times New Roman" w:cs="Times New Roman"/>
            <w:color w:val="4F6228" w:themeColor="accent3" w:themeShade="80"/>
            <w:sz w:val="24"/>
            <w:szCs w:val="24"/>
          </w:rPr>
          <w:t xml:space="preserve"> 1997; </w:t>
        </w:r>
        <w:proofErr w:type="spellStart"/>
        <w:r w:rsidRPr="00AB1555">
          <w:rPr>
            <w:rFonts w:ascii="Times New Roman" w:eastAsia="Times New Roman" w:hAnsi="Times New Roman" w:cs="Times New Roman"/>
            <w:color w:val="4F6228" w:themeColor="accent3" w:themeShade="80"/>
            <w:sz w:val="24"/>
            <w:szCs w:val="24"/>
          </w:rPr>
          <w:t>Vervoenen</w:t>
        </w:r>
        <w:proofErr w:type="spellEnd"/>
        <w:r w:rsidRPr="00AB1555">
          <w:rPr>
            <w:rFonts w:ascii="Times New Roman" w:eastAsia="Times New Roman" w:hAnsi="Times New Roman" w:cs="Times New Roman"/>
            <w:color w:val="4F6228" w:themeColor="accent3" w:themeShade="80"/>
            <w:sz w:val="24"/>
            <w:szCs w:val="24"/>
          </w:rPr>
          <w:t xml:space="preserve"> et al. 2000)</w:t>
        </w:r>
        <w:r>
          <w:rPr>
            <w:rFonts w:ascii="Times New Roman" w:eastAsia="Times New Roman" w:hAnsi="Times New Roman" w:cs="Times New Roman"/>
            <w:color w:val="4F6228" w:themeColor="accent3" w:themeShade="80"/>
            <w:sz w:val="24"/>
            <w:szCs w:val="24"/>
          </w:rPr>
          <w:t>,</w:t>
        </w:r>
        <w:r w:rsidRPr="00AB1555">
          <w:rPr>
            <w:rFonts w:ascii="Times New Roman" w:eastAsia="Times New Roman" w:hAnsi="Times New Roman" w:cs="Times New Roman"/>
            <w:color w:val="4F6228" w:themeColor="accent3" w:themeShade="80"/>
            <w:sz w:val="24"/>
            <w:szCs w:val="24"/>
          </w:rPr>
          <w:t xml:space="preserve"> </w:t>
        </w:r>
        <w:r>
          <w:rPr>
            <w:rFonts w:ascii="Times New Roman" w:eastAsia="Times New Roman" w:hAnsi="Times New Roman" w:cs="Times New Roman"/>
            <w:color w:val="4F6228" w:themeColor="accent3" w:themeShade="80"/>
            <w:sz w:val="24"/>
            <w:szCs w:val="24"/>
          </w:rPr>
          <w:t xml:space="preserve">the </w:t>
        </w:r>
        <w:r w:rsidRPr="00AB1555">
          <w:rPr>
            <w:rFonts w:ascii="Times New Roman" w:eastAsia="Times New Roman" w:hAnsi="Times New Roman" w:cs="Times New Roman"/>
            <w:color w:val="4F6228" w:themeColor="accent3" w:themeShade="80"/>
            <w:sz w:val="24"/>
            <w:szCs w:val="24"/>
          </w:rPr>
          <w:t xml:space="preserve">morphotypes were </w:t>
        </w:r>
      </w:ins>
      <w:ins w:id="1250" w:author="Arcella" w:date="2020-06-18T13:11:00Z">
        <w:r>
          <w:rPr>
            <w:rFonts w:ascii="Times New Roman" w:eastAsia="Times New Roman" w:hAnsi="Times New Roman" w:cs="Times New Roman"/>
            <w:color w:val="4F6228" w:themeColor="accent3" w:themeShade="80"/>
            <w:sz w:val="24"/>
            <w:szCs w:val="24"/>
          </w:rPr>
          <w:t>actually</w:t>
        </w:r>
      </w:ins>
      <w:ins w:id="1251" w:author="Arcella" w:date="2020-06-18T13:12:00Z">
        <w:r>
          <w:rPr>
            <w:rFonts w:ascii="Times New Roman" w:eastAsia="Times New Roman" w:hAnsi="Times New Roman" w:cs="Times New Roman"/>
            <w:color w:val="4F6228" w:themeColor="accent3" w:themeShade="80"/>
            <w:sz w:val="24"/>
            <w:szCs w:val="24"/>
          </w:rPr>
          <w:t xml:space="preserve"> put to</w:t>
        </w:r>
      </w:ins>
      <w:ins w:id="1252" w:author="Arcella" w:date="2020-06-18T13:10:00Z">
        <w:r w:rsidRPr="00AB1555">
          <w:rPr>
            <w:rFonts w:ascii="Times New Roman" w:eastAsia="Times New Roman" w:hAnsi="Times New Roman" w:cs="Times New Roman"/>
            <w:color w:val="4F6228" w:themeColor="accent3" w:themeShade="80"/>
            <w:sz w:val="24"/>
            <w:szCs w:val="24"/>
          </w:rPr>
          <w:t xml:space="preserve"> use</w:t>
        </w:r>
      </w:ins>
      <w:ins w:id="1253" w:author="Arcella" w:date="2020-06-18T13:12:00Z">
        <w:r>
          <w:rPr>
            <w:rFonts w:ascii="Times New Roman" w:eastAsia="Times New Roman" w:hAnsi="Times New Roman" w:cs="Times New Roman"/>
            <w:color w:val="4F6228" w:themeColor="accent3" w:themeShade="80"/>
            <w:sz w:val="24"/>
            <w:szCs w:val="24"/>
          </w:rPr>
          <w:t xml:space="preserve"> </w:t>
        </w:r>
      </w:ins>
      <w:ins w:id="1254" w:author="Arcella" w:date="2020-06-18T13:10:00Z">
        <w:r w:rsidRPr="00AB1555">
          <w:rPr>
            <w:rFonts w:ascii="Times New Roman" w:eastAsia="Times New Roman" w:hAnsi="Times New Roman" w:cs="Times New Roman"/>
            <w:color w:val="4F6228" w:themeColor="accent3" w:themeShade="80"/>
            <w:sz w:val="24"/>
            <w:szCs w:val="24"/>
          </w:rPr>
          <w:t xml:space="preserve">for </w:t>
        </w:r>
      </w:ins>
      <w:ins w:id="1255" w:author="Arcella" w:date="2020-06-18T13:11:00Z">
        <w:r>
          <w:rPr>
            <w:rFonts w:ascii="Times New Roman" w:eastAsia="Times New Roman" w:hAnsi="Times New Roman" w:cs="Times New Roman"/>
            <w:color w:val="4F6228" w:themeColor="accent3" w:themeShade="80"/>
            <w:sz w:val="24"/>
            <w:szCs w:val="24"/>
          </w:rPr>
          <w:t xml:space="preserve">the </w:t>
        </w:r>
      </w:ins>
      <w:ins w:id="1256" w:author="Arcella" w:date="2020-06-18T13:10:00Z">
        <w:r w:rsidRPr="00AB1555">
          <w:rPr>
            <w:rFonts w:ascii="Times New Roman" w:eastAsia="Times New Roman" w:hAnsi="Times New Roman" w:cs="Times New Roman"/>
            <w:color w:val="4F6228" w:themeColor="accent3" w:themeShade="80"/>
            <w:sz w:val="24"/>
            <w:szCs w:val="24"/>
          </w:rPr>
          <w:t>identification of species</w:t>
        </w:r>
      </w:ins>
      <w:ins w:id="1257" w:author="Arcella" w:date="2020-06-18T13:11:00Z">
        <w:r>
          <w:rPr>
            <w:rFonts w:ascii="Times New Roman" w:eastAsia="Times New Roman" w:hAnsi="Times New Roman" w:cs="Times New Roman"/>
            <w:color w:val="4F6228" w:themeColor="accent3" w:themeShade="80"/>
            <w:sz w:val="24"/>
            <w:szCs w:val="24"/>
          </w:rPr>
          <w:t xml:space="preserve"> only in the study by </w:t>
        </w:r>
        <w:r w:rsidRPr="00AB1555">
          <w:rPr>
            <w:rFonts w:ascii="Times New Roman" w:eastAsia="Times New Roman" w:hAnsi="Times New Roman" w:cs="Times New Roman"/>
            <w:color w:val="4F6228" w:themeColor="accent3" w:themeShade="80"/>
            <w:sz w:val="24"/>
            <w:szCs w:val="24"/>
          </w:rPr>
          <w:t>Khaitov et al. (2018)</w:t>
        </w:r>
      </w:ins>
      <w:ins w:id="1258" w:author="Arcella" w:date="2020-06-20T13:18:00Z">
        <w:r w:rsidR="005762EE">
          <w:rPr>
            <w:rFonts w:ascii="Times New Roman" w:eastAsia="Times New Roman" w:hAnsi="Times New Roman" w:cs="Times New Roman"/>
            <w:color w:val="4F6228" w:themeColor="accent3" w:themeShade="80"/>
            <w:sz w:val="24"/>
            <w:szCs w:val="24"/>
          </w:rPr>
          <w:t xml:space="preserve"> (see above)</w:t>
        </w:r>
      </w:ins>
      <w:ins w:id="1259" w:author="Arcella" w:date="2020-06-18T13:10:00Z">
        <w:r w:rsidRPr="00AB1555">
          <w:rPr>
            <w:rFonts w:ascii="Times New Roman" w:eastAsia="Times New Roman" w:hAnsi="Times New Roman" w:cs="Times New Roman"/>
            <w:color w:val="4F6228" w:themeColor="accent3" w:themeShade="80"/>
            <w:sz w:val="24"/>
            <w:szCs w:val="24"/>
          </w:rPr>
          <w:t xml:space="preserve">. </w:t>
        </w:r>
      </w:ins>
      <w:ins w:id="1260" w:author="Arcella" w:date="2020-06-18T13:12:00Z">
        <w:r>
          <w:rPr>
            <w:rFonts w:ascii="Times New Roman" w:eastAsia="Times New Roman" w:hAnsi="Times New Roman" w:cs="Times New Roman"/>
            <w:color w:val="4F6228" w:themeColor="accent3" w:themeShade="80"/>
            <w:sz w:val="24"/>
            <w:szCs w:val="24"/>
          </w:rPr>
          <w:t xml:space="preserve">Here we show that the </w:t>
        </w:r>
      </w:ins>
      <w:ins w:id="1261" w:author="Arcella" w:date="2020-06-18T13:10:00Z">
        <w:r w:rsidRPr="00AB1555">
          <w:rPr>
            <w:rFonts w:ascii="Times New Roman" w:eastAsia="Times New Roman" w:hAnsi="Times New Roman" w:cs="Times New Roman"/>
            <w:color w:val="4F6228" w:themeColor="accent3" w:themeShade="80"/>
            <w:sz w:val="24"/>
            <w:szCs w:val="24"/>
          </w:rPr>
          <w:t xml:space="preserve">morphotype test </w:t>
        </w:r>
      </w:ins>
      <w:ins w:id="1262" w:author="Arcella" w:date="2020-06-18T13:13:00Z">
        <w:r>
          <w:rPr>
            <w:rFonts w:ascii="Times New Roman" w:eastAsia="Times New Roman" w:hAnsi="Times New Roman" w:cs="Times New Roman"/>
            <w:color w:val="4F6228" w:themeColor="accent3" w:themeShade="80"/>
            <w:sz w:val="24"/>
            <w:szCs w:val="24"/>
          </w:rPr>
          <w:t xml:space="preserve">is </w:t>
        </w:r>
      </w:ins>
      <w:ins w:id="1263" w:author="Arcella" w:date="2020-06-18T13:18:00Z">
        <w:r w:rsidR="0030651F">
          <w:rPr>
            <w:rFonts w:ascii="Times New Roman" w:eastAsia="Times New Roman" w:hAnsi="Times New Roman" w:cs="Times New Roman"/>
            <w:color w:val="4F6228" w:themeColor="accent3" w:themeShade="80"/>
            <w:sz w:val="24"/>
            <w:szCs w:val="24"/>
          </w:rPr>
          <w:t>a promising tool</w:t>
        </w:r>
      </w:ins>
      <w:ins w:id="1264" w:author="Arcella" w:date="2020-06-20T13:19:00Z">
        <w:r w:rsidR="005762EE">
          <w:rPr>
            <w:rFonts w:ascii="Times New Roman" w:eastAsia="Times New Roman" w:hAnsi="Times New Roman" w:cs="Times New Roman"/>
            <w:color w:val="4F6228" w:themeColor="accent3" w:themeShade="80"/>
            <w:sz w:val="24"/>
            <w:szCs w:val="24"/>
          </w:rPr>
          <w:t>.</w:t>
        </w:r>
      </w:ins>
      <w:ins w:id="1265" w:author="Arcella" w:date="2020-06-18T13:18:00Z">
        <w:r w:rsidR="0030651F">
          <w:rPr>
            <w:rFonts w:ascii="Times New Roman" w:eastAsia="Times New Roman" w:hAnsi="Times New Roman" w:cs="Times New Roman"/>
            <w:color w:val="4F6228" w:themeColor="accent3" w:themeShade="80"/>
            <w:sz w:val="24"/>
            <w:szCs w:val="24"/>
          </w:rPr>
          <w:t xml:space="preserve"> </w:t>
        </w:r>
      </w:ins>
      <w:ins w:id="1266" w:author="Arcella" w:date="2020-06-20T13:19:00Z">
        <w:r w:rsidR="005762EE">
          <w:rPr>
            <w:rFonts w:ascii="Times New Roman" w:eastAsia="Times New Roman" w:hAnsi="Times New Roman" w:cs="Times New Roman"/>
            <w:color w:val="4F6228" w:themeColor="accent3" w:themeShade="80"/>
            <w:sz w:val="24"/>
            <w:szCs w:val="24"/>
          </w:rPr>
          <w:t>O</w:t>
        </w:r>
      </w:ins>
      <w:ins w:id="1267" w:author="Arcella" w:date="2020-06-18T13:18:00Z">
        <w:r w:rsidR="0030651F">
          <w:rPr>
            <w:rFonts w:ascii="Times New Roman" w:eastAsia="Times New Roman" w:hAnsi="Times New Roman" w:cs="Times New Roman"/>
            <w:color w:val="4F6228" w:themeColor="accent3" w:themeShade="80"/>
            <w:sz w:val="24"/>
            <w:szCs w:val="24"/>
          </w:rPr>
          <w:t xml:space="preserve">nce </w:t>
        </w:r>
      </w:ins>
      <w:ins w:id="1268" w:author="Arcella" w:date="2020-06-18T13:19:00Z">
        <w:r w:rsidR="0030651F">
          <w:rPr>
            <w:rFonts w:ascii="Times New Roman" w:eastAsia="Times New Roman" w:hAnsi="Times New Roman" w:cs="Times New Roman"/>
            <w:color w:val="4F6228" w:themeColor="accent3" w:themeShade="80"/>
            <w:sz w:val="24"/>
            <w:szCs w:val="24"/>
          </w:rPr>
          <w:t xml:space="preserve">it has been evaluated, </w:t>
        </w:r>
      </w:ins>
      <w:ins w:id="1269" w:author="Arcella" w:date="2020-06-18T13:10:00Z">
        <w:r w:rsidRPr="00AB1555">
          <w:rPr>
            <w:rFonts w:ascii="Times New Roman" w:eastAsia="Times New Roman" w:hAnsi="Times New Roman" w:cs="Times New Roman"/>
            <w:color w:val="4F6228" w:themeColor="accent3" w:themeShade="80"/>
            <w:sz w:val="24"/>
            <w:szCs w:val="24"/>
            <w:highlight w:val="yellow"/>
          </w:rPr>
          <w:t xml:space="preserve">i.e. associations </w:t>
        </w:r>
      </w:ins>
      <w:ins w:id="1270" w:author="Arcella" w:date="2020-06-18T13:19:00Z">
        <w:r w:rsidR="0030651F">
          <w:rPr>
            <w:rFonts w:ascii="Times New Roman" w:eastAsia="Times New Roman" w:hAnsi="Times New Roman" w:cs="Times New Roman"/>
            <w:color w:val="4F6228" w:themeColor="accent3" w:themeShade="80"/>
            <w:sz w:val="24"/>
            <w:szCs w:val="24"/>
            <w:highlight w:val="yellow"/>
          </w:rPr>
          <w:t>between</w:t>
        </w:r>
      </w:ins>
      <w:ins w:id="1271" w:author="Arcella" w:date="2020-06-18T13:10:00Z">
        <w:r w:rsidRPr="00AB1555">
          <w:rPr>
            <w:rFonts w:ascii="Times New Roman" w:eastAsia="Times New Roman" w:hAnsi="Times New Roman" w:cs="Times New Roman"/>
            <w:color w:val="4F6228" w:themeColor="accent3" w:themeShade="80"/>
            <w:sz w:val="24"/>
            <w:szCs w:val="24"/>
            <w:highlight w:val="yellow"/>
          </w:rPr>
          <w:t xml:space="preserve"> morphotypes and species-specific genotypes </w:t>
        </w:r>
      </w:ins>
      <w:ins w:id="1272" w:author="Arcella" w:date="2020-06-18T13:19:00Z">
        <w:r w:rsidR="0030651F">
          <w:rPr>
            <w:rFonts w:ascii="Times New Roman" w:eastAsia="Times New Roman" w:hAnsi="Times New Roman" w:cs="Times New Roman"/>
            <w:color w:val="4F6228" w:themeColor="accent3" w:themeShade="80"/>
            <w:sz w:val="24"/>
            <w:szCs w:val="24"/>
            <w:highlight w:val="yellow"/>
          </w:rPr>
          <w:t>have been</w:t>
        </w:r>
      </w:ins>
      <w:ins w:id="1273" w:author="Arcella" w:date="2020-06-18T13:10:00Z">
        <w:r w:rsidRPr="00AB1555">
          <w:rPr>
            <w:rFonts w:ascii="Times New Roman" w:eastAsia="Times New Roman" w:hAnsi="Times New Roman" w:cs="Times New Roman"/>
            <w:color w:val="4F6228" w:themeColor="accent3" w:themeShade="80"/>
            <w:sz w:val="24"/>
            <w:szCs w:val="24"/>
            <w:highlight w:val="yellow"/>
          </w:rPr>
          <w:t xml:space="preserve"> analyzed at </w:t>
        </w:r>
      </w:ins>
      <w:ins w:id="1274" w:author="Arcella" w:date="2020-06-18T13:19:00Z">
        <w:r w:rsidR="0030651F">
          <w:rPr>
            <w:rFonts w:ascii="Times New Roman" w:eastAsia="Times New Roman" w:hAnsi="Times New Roman" w:cs="Times New Roman"/>
            <w:color w:val="4F6228" w:themeColor="accent3" w:themeShade="80"/>
            <w:sz w:val="24"/>
            <w:szCs w:val="24"/>
            <w:highlight w:val="yellow"/>
          </w:rPr>
          <w:t xml:space="preserve">the </w:t>
        </w:r>
      </w:ins>
      <w:ins w:id="1275" w:author="Arcella" w:date="2020-06-18T13:10:00Z">
        <w:r w:rsidR="0030651F">
          <w:rPr>
            <w:rFonts w:ascii="Times New Roman" w:eastAsia="Times New Roman" w:hAnsi="Times New Roman" w:cs="Times New Roman"/>
            <w:color w:val="4F6228" w:themeColor="accent3" w:themeShade="80"/>
            <w:sz w:val="24"/>
            <w:szCs w:val="24"/>
            <w:highlight w:val="yellow"/>
          </w:rPr>
          <w:t xml:space="preserve">individual and </w:t>
        </w:r>
      </w:ins>
      <w:ins w:id="1276" w:author="Arcella" w:date="2020-06-18T13:19:00Z">
        <w:r w:rsidR="0030651F">
          <w:rPr>
            <w:rFonts w:ascii="Times New Roman" w:eastAsia="Times New Roman" w:hAnsi="Times New Roman" w:cs="Times New Roman"/>
            <w:color w:val="4F6228" w:themeColor="accent3" w:themeShade="80"/>
            <w:sz w:val="24"/>
            <w:szCs w:val="24"/>
            <w:highlight w:val="yellow"/>
          </w:rPr>
          <w:t xml:space="preserve">the </w:t>
        </w:r>
      </w:ins>
      <w:ins w:id="1277" w:author="Arcella" w:date="2020-06-18T13:10:00Z">
        <w:r w:rsidR="0030651F">
          <w:rPr>
            <w:rFonts w:ascii="Times New Roman" w:eastAsia="Times New Roman" w:hAnsi="Times New Roman" w:cs="Times New Roman"/>
            <w:color w:val="4F6228" w:themeColor="accent3" w:themeShade="80"/>
            <w:sz w:val="24"/>
            <w:szCs w:val="24"/>
            <w:highlight w:val="yellow"/>
          </w:rPr>
          <w:t>population level</w:t>
        </w:r>
      </w:ins>
      <w:ins w:id="1278" w:author="Arcella" w:date="2020-06-20T13:19:00Z">
        <w:r w:rsidR="005762EE">
          <w:rPr>
            <w:rFonts w:ascii="Times New Roman" w:eastAsia="Times New Roman" w:hAnsi="Times New Roman" w:cs="Times New Roman"/>
            <w:color w:val="4F6228" w:themeColor="accent3" w:themeShade="80"/>
            <w:sz w:val="24"/>
            <w:szCs w:val="24"/>
          </w:rPr>
          <w:t xml:space="preserve">, </w:t>
        </w:r>
        <w:r w:rsidR="005762EE" w:rsidRPr="00AB1555">
          <w:rPr>
            <w:rFonts w:ascii="Times New Roman" w:eastAsia="Times New Roman" w:hAnsi="Times New Roman" w:cs="Times New Roman"/>
            <w:color w:val="4F6228" w:themeColor="accent3" w:themeShade="80"/>
            <w:sz w:val="24"/>
            <w:szCs w:val="24"/>
          </w:rPr>
          <w:t xml:space="preserve">it will </w:t>
        </w:r>
        <w:r w:rsidR="005762EE">
          <w:rPr>
            <w:rFonts w:ascii="Times New Roman" w:eastAsia="Times New Roman" w:hAnsi="Times New Roman" w:cs="Times New Roman"/>
            <w:color w:val="4F6228" w:themeColor="accent3" w:themeShade="80"/>
            <w:sz w:val="24"/>
            <w:szCs w:val="24"/>
          </w:rPr>
          <w:t>hopefully deserve</w:t>
        </w:r>
        <w:r w:rsidR="005762EE" w:rsidRPr="00AB1555">
          <w:rPr>
            <w:rFonts w:ascii="Times New Roman" w:eastAsia="Times New Roman" w:hAnsi="Times New Roman" w:cs="Times New Roman"/>
            <w:color w:val="4F6228" w:themeColor="accent3" w:themeShade="80"/>
            <w:sz w:val="24"/>
            <w:szCs w:val="24"/>
          </w:rPr>
          <w:t xml:space="preserve"> more attention from</w:t>
        </w:r>
        <w:r w:rsidR="005762EE">
          <w:rPr>
            <w:rFonts w:ascii="Times New Roman" w:eastAsia="Times New Roman" w:hAnsi="Times New Roman" w:cs="Times New Roman"/>
            <w:color w:val="4F6228" w:themeColor="accent3" w:themeShade="80"/>
            <w:sz w:val="24"/>
            <w:szCs w:val="24"/>
          </w:rPr>
          <w:t xml:space="preserve"> the</w:t>
        </w:r>
        <w:r w:rsidR="005762EE" w:rsidRPr="00AB1555">
          <w:rPr>
            <w:rFonts w:ascii="Times New Roman" w:eastAsia="Times New Roman" w:hAnsi="Times New Roman" w:cs="Times New Roman"/>
            <w:color w:val="4F6228" w:themeColor="accent3" w:themeShade="80"/>
            <w:sz w:val="24"/>
            <w:szCs w:val="24"/>
          </w:rPr>
          <w:t xml:space="preserve"> blue mussel researchers</w:t>
        </w:r>
        <w:r w:rsidR="005762EE">
          <w:rPr>
            <w:rFonts w:ascii="Times New Roman" w:eastAsia="Times New Roman" w:hAnsi="Times New Roman" w:cs="Times New Roman"/>
            <w:color w:val="4F6228" w:themeColor="accent3" w:themeShade="80"/>
            <w:sz w:val="24"/>
            <w:szCs w:val="24"/>
          </w:rPr>
          <w:t xml:space="preserve">. </w:t>
        </w:r>
      </w:ins>
      <w:ins w:id="1279" w:author="Arcella" w:date="2020-06-18T13:10:00Z">
        <w:r w:rsidRPr="00AB1555">
          <w:rPr>
            <w:rFonts w:ascii="Times New Roman" w:eastAsia="Times New Roman" w:hAnsi="Times New Roman" w:cs="Times New Roman"/>
            <w:color w:val="4F6228" w:themeColor="accent3" w:themeShade="80"/>
            <w:sz w:val="24"/>
            <w:szCs w:val="24"/>
          </w:rPr>
          <w:t xml:space="preserve"> </w:t>
        </w:r>
      </w:ins>
    </w:p>
    <w:p w14:paraId="7236267B" w14:textId="77777777" w:rsidR="00EB3B6B" w:rsidRDefault="00EB3B6B" w:rsidP="00EB3B6B">
      <w:pPr>
        <w:spacing w:after="0" w:line="360" w:lineRule="auto"/>
        <w:rPr>
          <w:ins w:id="1280" w:author="Arcella" w:date="2020-06-18T13:12:00Z"/>
          <w:rFonts w:ascii="Times New Roman" w:eastAsia="Times New Roman" w:hAnsi="Times New Roman" w:cs="Times New Roman"/>
          <w:color w:val="4F6228" w:themeColor="accent3" w:themeShade="80"/>
          <w:sz w:val="24"/>
          <w:szCs w:val="24"/>
        </w:rPr>
      </w:pPr>
    </w:p>
    <w:p w14:paraId="0186BF80" w14:textId="427403F5" w:rsidR="00EB3B6B" w:rsidRPr="00AB1555" w:rsidRDefault="00EB3B6B" w:rsidP="00EB3B6B">
      <w:pPr>
        <w:spacing w:after="0" w:line="360" w:lineRule="auto"/>
        <w:rPr>
          <w:ins w:id="1281" w:author="Arcella" w:date="2020-06-18T13:10:00Z"/>
          <w:rFonts w:ascii="Times New Roman" w:eastAsia="Times New Roman" w:hAnsi="Times New Roman" w:cs="Times New Roman"/>
          <w:color w:val="4F6228" w:themeColor="accent3" w:themeShade="80"/>
          <w:sz w:val="24"/>
          <w:szCs w:val="24"/>
          <w:highlight w:val="yellow"/>
        </w:rPr>
      </w:pPr>
      <w:ins w:id="1282" w:author="Arcella" w:date="2020-06-18T13:10:00Z">
        <w:r w:rsidRPr="00AB1555">
          <w:rPr>
            <w:rFonts w:ascii="Times New Roman" w:eastAsia="Times New Roman" w:hAnsi="Times New Roman" w:cs="Times New Roman"/>
            <w:color w:val="4F6228" w:themeColor="accent3" w:themeShade="80"/>
            <w:sz w:val="24"/>
            <w:szCs w:val="24"/>
          </w:rPr>
          <w:t xml:space="preserve">To note, </w:t>
        </w:r>
      </w:ins>
      <w:ins w:id="1283" w:author="Arcella" w:date="2020-06-18T13:11:00Z">
        <w:r>
          <w:rPr>
            <w:rFonts w:ascii="Times New Roman" w:eastAsia="Times New Roman" w:hAnsi="Times New Roman" w:cs="Times New Roman"/>
            <w:color w:val="4F6228" w:themeColor="accent3" w:themeShade="80"/>
            <w:sz w:val="24"/>
            <w:szCs w:val="24"/>
          </w:rPr>
          <w:t>an</w:t>
        </w:r>
      </w:ins>
      <w:ins w:id="1284" w:author="Arcella" w:date="2020-06-18T13:10:00Z">
        <w:r w:rsidR="0030651F">
          <w:rPr>
            <w:rFonts w:ascii="Times New Roman" w:eastAsia="Times New Roman" w:hAnsi="Times New Roman" w:cs="Times New Roman"/>
            <w:color w:val="4F6228" w:themeColor="accent3" w:themeShade="80"/>
            <w:sz w:val="24"/>
            <w:szCs w:val="24"/>
          </w:rPr>
          <w:t>other morphological express</w:t>
        </w:r>
      </w:ins>
      <w:ins w:id="1285" w:author="Arcella" w:date="2020-06-18T13:20:00Z">
        <w:r w:rsidR="0030651F">
          <w:rPr>
            <w:rFonts w:ascii="Times New Roman" w:eastAsia="Times New Roman" w:hAnsi="Times New Roman" w:cs="Times New Roman"/>
            <w:color w:val="4F6228" w:themeColor="accent3" w:themeShade="80"/>
            <w:sz w:val="24"/>
            <w:szCs w:val="24"/>
          </w:rPr>
          <w:t xml:space="preserve"> </w:t>
        </w:r>
      </w:ins>
      <w:ins w:id="1286" w:author="Arcella" w:date="2020-06-18T13:10:00Z">
        <w:r w:rsidRPr="00AB1555">
          <w:rPr>
            <w:rFonts w:ascii="Times New Roman" w:eastAsia="Times New Roman" w:hAnsi="Times New Roman" w:cs="Times New Roman"/>
            <w:color w:val="4F6228" w:themeColor="accent3" w:themeShade="80"/>
            <w:sz w:val="24"/>
            <w:szCs w:val="24"/>
          </w:rPr>
          <w:t xml:space="preserve">method for </w:t>
        </w:r>
      </w:ins>
      <w:ins w:id="1287" w:author="Arcella" w:date="2020-06-18T13:20:00Z">
        <w:r w:rsidR="0030651F">
          <w:rPr>
            <w:rFonts w:ascii="Times New Roman" w:eastAsia="Times New Roman" w:hAnsi="Times New Roman" w:cs="Times New Roman"/>
            <w:color w:val="4F6228" w:themeColor="accent3" w:themeShade="80"/>
            <w:sz w:val="24"/>
            <w:szCs w:val="24"/>
          </w:rPr>
          <w:t xml:space="preserve">the </w:t>
        </w:r>
      </w:ins>
      <w:ins w:id="1288" w:author="Arcella" w:date="2020-06-18T13:10:00Z">
        <w:r w:rsidRPr="00AB1555">
          <w:rPr>
            <w:rFonts w:ascii="Times New Roman" w:eastAsia="Times New Roman" w:hAnsi="Times New Roman" w:cs="Times New Roman"/>
            <w:color w:val="4F6228" w:themeColor="accent3" w:themeShade="80"/>
            <w:sz w:val="24"/>
            <w:szCs w:val="24"/>
          </w:rPr>
          <w:t xml:space="preserve">diagnostics </w:t>
        </w:r>
      </w:ins>
      <w:ins w:id="1289" w:author="Arcella" w:date="2020-06-18T13:20:00Z">
        <w:r w:rsidR="0030651F">
          <w:rPr>
            <w:rFonts w:ascii="Times New Roman" w:eastAsia="Times New Roman" w:hAnsi="Times New Roman" w:cs="Times New Roman"/>
            <w:color w:val="4F6228" w:themeColor="accent3" w:themeShade="80"/>
            <w:sz w:val="24"/>
            <w:szCs w:val="24"/>
          </w:rPr>
          <w:t xml:space="preserve">of </w:t>
        </w:r>
        <w:r w:rsidR="0030651F" w:rsidRPr="00AB1555">
          <w:rPr>
            <w:rFonts w:ascii="Times New Roman" w:eastAsia="Times New Roman" w:hAnsi="Times New Roman" w:cs="Times New Roman"/>
            <w:i/>
            <w:color w:val="4F6228" w:themeColor="accent3" w:themeShade="80"/>
            <w:sz w:val="24"/>
            <w:szCs w:val="24"/>
          </w:rPr>
          <w:t>M. trossulus</w:t>
        </w:r>
        <w:r w:rsidR="0030651F" w:rsidRPr="00AB1555">
          <w:rPr>
            <w:rFonts w:ascii="Times New Roman" w:eastAsia="Times New Roman" w:hAnsi="Times New Roman" w:cs="Times New Roman"/>
            <w:color w:val="4F6228" w:themeColor="accent3" w:themeShade="80"/>
            <w:sz w:val="24"/>
            <w:szCs w:val="24"/>
          </w:rPr>
          <w:t xml:space="preserve"> and </w:t>
        </w:r>
        <w:r w:rsidR="0030651F" w:rsidRPr="00AB1555">
          <w:rPr>
            <w:rFonts w:ascii="Times New Roman" w:eastAsia="Times New Roman" w:hAnsi="Times New Roman" w:cs="Times New Roman"/>
            <w:i/>
            <w:color w:val="4F6228" w:themeColor="accent3" w:themeShade="80"/>
            <w:sz w:val="24"/>
            <w:szCs w:val="24"/>
          </w:rPr>
          <w:t>M. edulis</w:t>
        </w:r>
        <w:r w:rsidR="0030651F" w:rsidRPr="00AB1555">
          <w:rPr>
            <w:rFonts w:ascii="Times New Roman" w:eastAsia="Times New Roman" w:hAnsi="Times New Roman" w:cs="Times New Roman"/>
            <w:color w:val="4F6228" w:themeColor="accent3" w:themeShade="80"/>
            <w:sz w:val="24"/>
            <w:szCs w:val="24"/>
          </w:rPr>
          <w:t xml:space="preserve"> </w:t>
        </w:r>
      </w:ins>
      <w:ins w:id="1290" w:author="Arcella" w:date="2020-06-18T13:10:00Z">
        <w:r w:rsidRPr="00AB1555">
          <w:rPr>
            <w:rFonts w:ascii="Times New Roman" w:eastAsia="Times New Roman" w:hAnsi="Times New Roman" w:cs="Times New Roman"/>
            <w:color w:val="4F6228" w:themeColor="accent3" w:themeShade="80"/>
            <w:sz w:val="24"/>
            <w:szCs w:val="24"/>
          </w:rPr>
          <w:t xml:space="preserve">was suggested by Beaumont et al. </w:t>
        </w:r>
      </w:ins>
      <w:ins w:id="1291" w:author="Arcella" w:date="2020-06-18T13:20:00Z">
        <w:r w:rsidR="0030651F">
          <w:rPr>
            <w:rFonts w:ascii="Times New Roman" w:eastAsia="Times New Roman" w:hAnsi="Times New Roman" w:cs="Times New Roman"/>
            <w:color w:val="4F6228" w:themeColor="accent3" w:themeShade="80"/>
            <w:sz w:val="24"/>
            <w:szCs w:val="24"/>
          </w:rPr>
          <w:t>(</w:t>
        </w:r>
      </w:ins>
      <w:ins w:id="1292" w:author="Arcella" w:date="2020-06-18T13:10:00Z">
        <w:r w:rsidRPr="00AB1555">
          <w:rPr>
            <w:rFonts w:ascii="Times New Roman" w:eastAsia="Times New Roman" w:hAnsi="Times New Roman" w:cs="Times New Roman"/>
            <w:color w:val="4F6228" w:themeColor="accent3" w:themeShade="80"/>
            <w:sz w:val="24"/>
            <w:szCs w:val="24"/>
          </w:rPr>
          <w:t>2008</w:t>
        </w:r>
      </w:ins>
      <w:ins w:id="1293" w:author="Arcella" w:date="2020-06-18T13:20:00Z">
        <w:r w:rsidR="0030651F">
          <w:rPr>
            <w:rFonts w:ascii="Times New Roman" w:eastAsia="Times New Roman" w:hAnsi="Times New Roman" w:cs="Times New Roman"/>
            <w:color w:val="4F6228" w:themeColor="accent3" w:themeShade="80"/>
            <w:sz w:val="24"/>
            <w:szCs w:val="24"/>
          </w:rPr>
          <w:t>)</w:t>
        </w:r>
      </w:ins>
      <w:ins w:id="1294" w:author="Arcella" w:date="2020-06-18T13:10:00Z">
        <w:r w:rsidRPr="00AB1555">
          <w:rPr>
            <w:rFonts w:ascii="Times New Roman" w:eastAsia="Times New Roman" w:hAnsi="Times New Roman" w:cs="Times New Roman"/>
            <w:color w:val="4F6228" w:themeColor="accent3" w:themeShade="80"/>
            <w:sz w:val="24"/>
            <w:szCs w:val="24"/>
          </w:rPr>
          <w:t xml:space="preserve"> who </w:t>
        </w:r>
      </w:ins>
      <w:ins w:id="1295" w:author="Arcella" w:date="2020-06-18T13:20:00Z">
        <w:r w:rsidR="0030651F">
          <w:rPr>
            <w:rFonts w:ascii="Times New Roman" w:eastAsia="Times New Roman" w:hAnsi="Times New Roman" w:cs="Times New Roman"/>
            <w:color w:val="4F6228" w:themeColor="accent3" w:themeShade="80"/>
            <w:sz w:val="24"/>
            <w:szCs w:val="24"/>
          </w:rPr>
          <w:t xml:space="preserve">showed </w:t>
        </w:r>
      </w:ins>
      <w:ins w:id="1296" w:author="Arcella" w:date="2020-06-18T13:10:00Z">
        <w:r w:rsidRPr="00AB1555">
          <w:rPr>
            <w:rFonts w:ascii="Times New Roman" w:eastAsia="Times New Roman" w:hAnsi="Times New Roman" w:cs="Times New Roman"/>
            <w:color w:val="4F6228" w:themeColor="accent3" w:themeShade="80"/>
            <w:sz w:val="24"/>
            <w:szCs w:val="24"/>
          </w:rPr>
          <w:t xml:space="preserve">that commercially damaging “fragile mussels” recorded on </w:t>
        </w:r>
        <w:r w:rsidRPr="00AB1555">
          <w:rPr>
            <w:rFonts w:ascii="Times New Roman" w:eastAsia="Times New Roman" w:hAnsi="Times New Roman" w:cs="Times New Roman"/>
            <w:i/>
            <w:color w:val="4F6228" w:themeColor="accent3" w:themeShade="80"/>
            <w:sz w:val="24"/>
            <w:szCs w:val="24"/>
          </w:rPr>
          <w:t>M. edulis</w:t>
        </w:r>
        <w:r w:rsidRPr="00AB1555">
          <w:rPr>
            <w:rFonts w:ascii="Times New Roman" w:eastAsia="Times New Roman" w:hAnsi="Times New Roman" w:cs="Times New Roman"/>
            <w:color w:val="4F6228" w:themeColor="accent3" w:themeShade="80"/>
            <w:sz w:val="24"/>
            <w:szCs w:val="24"/>
          </w:rPr>
          <w:t xml:space="preserve"> plantations in Loch Etive (Scotland) were genetically similar to </w:t>
        </w:r>
        <w:r w:rsidRPr="00AB1555">
          <w:rPr>
            <w:rFonts w:ascii="Times New Roman" w:eastAsia="Times New Roman" w:hAnsi="Times New Roman" w:cs="Times New Roman"/>
            <w:i/>
            <w:color w:val="4F6228" w:themeColor="accent3" w:themeShade="80"/>
            <w:sz w:val="24"/>
            <w:szCs w:val="24"/>
          </w:rPr>
          <w:t>M. trossulus</w:t>
        </w:r>
        <w:r w:rsidRPr="00AB1555">
          <w:rPr>
            <w:rFonts w:ascii="Times New Roman" w:eastAsia="Times New Roman" w:hAnsi="Times New Roman" w:cs="Times New Roman"/>
            <w:color w:val="4F6228" w:themeColor="accent3" w:themeShade="80"/>
            <w:sz w:val="24"/>
            <w:szCs w:val="24"/>
          </w:rPr>
          <w:t xml:space="preserve">. </w:t>
        </w:r>
      </w:ins>
      <w:ins w:id="1297" w:author="Arcella" w:date="2020-06-18T13:20:00Z">
        <w:r w:rsidR="0030651F">
          <w:rPr>
            <w:rFonts w:ascii="Times New Roman" w:eastAsia="Times New Roman" w:hAnsi="Times New Roman" w:cs="Times New Roman"/>
            <w:color w:val="4F6228" w:themeColor="accent3" w:themeShade="80"/>
            <w:sz w:val="24"/>
            <w:szCs w:val="24"/>
          </w:rPr>
          <w:t xml:space="preserve">The </w:t>
        </w:r>
      </w:ins>
      <w:ins w:id="1298" w:author="Arcella" w:date="2020-06-18T13:10:00Z">
        <w:r w:rsidR="0030651F">
          <w:rPr>
            <w:rFonts w:ascii="Times New Roman" w:eastAsia="Times New Roman" w:hAnsi="Times New Roman" w:cs="Times New Roman"/>
            <w:color w:val="4F6228" w:themeColor="accent3" w:themeShade="80"/>
            <w:sz w:val="24"/>
            <w:szCs w:val="24"/>
          </w:rPr>
          <w:t>“</w:t>
        </w:r>
      </w:ins>
      <w:ins w:id="1299" w:author="Arcella" w:date="2020-06-18T13:20:00Z">
        <w:r w:rsidR="0030651F">
          <w:rPr>
            <w:rFonts w:ascii="Times New Roman" w:eastAsia="Times New Roman" w:hAnsi="Times New Roman" w:cs="Times New Roman"/>
            <w:color w:val="4F6228" w:themeColor="accent3" w:themeShade="80"/>
            <w:sz w:val="24"/>
            <w:szCs w:val="24"/>
          </w:rPr>
          <w:t>f</w:t>
        </w:r>
      </w:ins>
      <w:ins w:id="1300" w:author="Arcella" w:date="2020-06-18T13:10:00Z">
        <w:r w:rsidRPr="00AB1555">
          <w:rPr>
            <w:rFonts w:ascii="Times New Roman" w:eastAsia="Times New Roman" w:hAnsi="Times New Roman" w:cs="Times New Roman"/>
            <w:color w:val="4F6228" w:themeColor="accent3" w:themeShade="80"/>
            <w:sz w:val="24"/>
            <w:szCs w:val="24"/>
          </w:rPr>
          <w:t xml:space="preserve">ragile” mussels appeared to differ from </w:t>
        </w:r>
        <w:r w:rsidRPr="00AB1555">
          <w:rPr>
            <w:rFonts w:ascii="Times New Roman" w:eastAsia="Times New Roman" w:hAnsi="Times New Roman" w:cs="Times New Roman"/>
            <w:i/>
            <w:color w:val="4F6228" w:themeColor="accent3" w:themeShade="80"/>
            <w:sz w:val="24"/>
            <w:szCs w:val="24"/>
          </w:rPr>
          <w:t>M. edulis</w:t>
        </w:r>
        <w:r w:rsidRPr="00AB1555">
          <w:rPr>
            <w:rFonts w:ascii="Times New Roman" w:eastAsia="Times New Roman" w:hAnsi="Times New Roman" w:cs="Times New Roman"/>
            <w:color w:val="4F6228" w:themeColor="accent3" w:themeShade="80"/>
            <w:sz w:val="24"/>
            <w:szCs w:val="24"/>
          </w:rPr>
          <w:t xml:space="preserve"> (and </w:t>
        </w:r>
      </w:ins>
      <w:ins w:id="1301" w:author="Arcella" w:date="2020-06-18T13:20:00Z">
        <w:r w:rsidR="0030651F">
          <w:rPr>
            <w:rFonts w:ascii="Times New Roman" w:eastAsia="Times New Roman" w:hAnsi="Times New Roman" w:cs="Times New Roman"/>
            <w:color w:val="4F6228" w:themeColor="accent3" w:themeShade="80"/>
            <w:sz w:val="24"/>
            <w:szCs w:val="24"/>
          </w:rPr>
          <w:t xml:space="preserve">the </w:t>
        </w:r>
      </w:ins>
      <w:ins w:id="1302" w:author="Arcella" w:date="2020-06-18T13:10:00Z">
        <w:r w:rsidRPr="00AB1555">
          <w:rPr>
            <w:rFonts w:ascii="Times New Roman" w:eastAsia="Times New Roman" w:hAnsi="Times New Roman" w:cs="Times New Roman"/>
            <w:color w:val="4F6228" w:themeColor="accent3" w:themeShade="80"/>
            <w:sz w:val="24"/>
            <w:szCs w:val="24"/>
          </w:rPr>
          <w:t xml:space="preserve">reference </w:t>
        </w:r>
        <w:r w:rsidRPr="00AB1555">
          <w:rPr>
            <w:rFonts w:ascii="Times New Roman" w:eastAsia="Times New Roman" w:hAnsi="Times New Roman" w:cs="Times New Roman"/>
            <w:i/>
            <w:color w:val="4F6228" w:themeColor="accent3" w:themeShade="80"/>
            <w:sz w:val="24"/>
            <w:szCs w:val="24"/>
          </w:rPr>
          <w:t>M. galloprovincialis</w:t>
        </w:r>
        <w:r w:rsidRPr="00AB1555">
          <w:rPr>
            <w:rFonts w:ascii="Times New Roman" w:eastAsia="Times New Roman" w:hAnsi="Times New Roman" w:cs="Times New Roman"/>
            <w:color w:val="4F6228" w:themeColor="accent3" w:themeShade="80"/>
            <w:sz w:val="24"/>
            <w:szCs w:val="24"/>
          </w:rPr>
          <w:t xml:space="preserve">) </w:t>
        </w:r>
      </w:ins>
      <w:ins w:id="1303" w:author="Arcella" w:date="2020-06-18T13:21:00Z">
        <w:r w:rsidR="0030651F">
          <w:rPr>
            <w:rFonts w:ascii="Times New Roman" w:eastAsia="Times New Roman" w:hAnsi="Times New Roman" w:cs="Times New Roman"/>
            <w:color w:val="4F6228" w:themeColor="accent3" w:themeShade="80"/>
            <w:sz w:val="24"/>
            <w:szCs w:val="24"/>
          </w:rPr>
          <w:t xml:space="preserve">in having </w:t>
        </w:r>
      </w:ins>
      <w:ins w:id="1304" w:author="Arcella" w:date="2020-06-18T13:10:00Z">
        <w:r w:rsidRPr="00AB1555">
          <w:rPr>
            <w:rFonts w:ascii="Times New Roman" w:eastAsia="Times New Roman" w:hAnsi="Times New Roman" w:cs="Times New Roman"/>
            <w:color w:val="4F6228" w:themeColor="accent3" w:themeShade="80"/>
            <w:sz w:val="24"/>
            <w:szCs w:val="24"/>
          </w:rPr>
          <w:t xml:space="preserve">more flexible and elongated shells with more distinctive growth ridges </w:t>
        </w:r>
      </w:ins>
      <w:ins w:id="1305" w:author="Arcella" w:date="2020-06-18T13:21:00Z">
        <w:r w:rsidR="0030651F">
          <w:rPr>
            <w:rFonts w:ascii="Times New Roman" w:eastAsia="Times New Roman" w:hAnsi="Times New Roman" w:cs="Times New Roman"/>
            <w:color w:val="4F6228" w:themeColor="accent3" w:themeShade="80"/>
            <w:sz w:val="24"/>
            <w:szCs w:val="24"/>
          </w:rPr>
          <w:t xml:space="preserve">as well as in the </w:t>
        </w:r>
        <w:proofErr w:type="spellStart"/>
        <w:r w:rsidR="0030651F">
          <w:rPr>
            <w:rFonts w:ascii="Times New Roman" w:eastAsia="Times New Roman" w:hAnsi="Times New Roman" w:cs="Times New Roman"/>
            <w:color w:val="4F6228" w:themeColor="accent3" w:themeShade="80"/>
            <w:sz w:val="24"/>
            <w:szCs w:val="24"/>
          </w:rPr>
          <w:t>colour</w:t>
        </w:r>
        <w:proofErr w:type="spellEnd"/>
        <w:r w:rsidR="0030651F">
          <w:rPr>
            <w:rFonts w:ascii="Times New Roman" w:eastAsia="Times New Roman" w:hAnsi="Times New Roman" w:cs="Times New Roman"/>
            <w:color w:val="4F6228" w:themeColor="accent3" w:themeShade="80"/>
            <w:sz w:val="24"/>
            <w:szCs w:val="24"/>
          </w:rPr>
          <w:t xml:space="preserve"> of the inside,</w:t>
        </w:r>
      </w:ins>
      <w:ins w:id="1306" w:author="Arcella" w:date="2020-06-18T13:10:00Z">
        <w:r w:rsidRPr="00AB1555">
          <w:rPr>
            <w:rFonts w:ascii="Times New Roman" w:eastAsia="Times New Roman" w:hAnsi="Times New Roman" w:cs="Times New Roman"/>
            <w:color w:val="4F6228" w:themeColor="accent3" w:themeShade="80"/>
            <w:sz w:val="24"/>
            <w:szCs w:val="24"/>
          </w:rPr>
          <w:t xml:space="preserve"> </w:t>
        </w:r>
      </w:ins>
      <w:ins w:id="1307" w:author="Arcella" w:date="2020-06-20T13:19:00Z">
        <w:r w:rsidR="005762EE">
          <w:rPr>
            <w:rFonts w:ascii="Times New Roman" w:eastAsia="Times New Roman" w:hAnsi="Times New Roman" w:cs="Times New Roman"/>
            <w:color w:val="4F6228" w:themeColor="accent3" w:themeShade="80"/>
            <w:sz w:val="24"/>
            <w:szCs w:val="24"/>
          </w:rPr>
          <w:t xml:space="preserve">which was </w:t>
        </w:r>
      </w:ins>
      <w:ins w:id="1308" w:author="Arcella" w:date="2020-06-18T13:10:00Z">
        <w:r w:rsidRPr="00AB1555">
          <w:rPr>
            <w:rFonts w:ascii="Times New Roman" w:eastAsia="Times New Roman" w:hAnsi="Times New Roman" w:cs="Times New Roman"/>
            <w:color w:val="4F6228" w:themeColor="accent3" w:themeShade="80"/>
            <w:sz w:val="24"/>
            <w:szCs w:val="24"/>
          </w:rPr>
          <w:t xml:space="preserve">not whitish but a duller grey-blue. </w:t>
        </w:r>
      </w:ins>
      <w:ins w:id="1309" w:author="Arcella" w:date="2020-06-18T13:21:00Z">
        <w:r w:rsidR="0030651F">
          <w:rPr>
            <w:rFonts w:ascii="Times New Roman" w:eastAsia="Times New Roman" w:hAnsi="Times New Roman" w:cs="Times New Roman"/>
            <w:color w:val="4F6228" w:themeColor="accent3" w:themeShade="80"/>
            <w:sz w:val="24"/>
            <w:szCs w:val="24"/>
          </w:rPr>
          <w:t xml:space="preserve">However, this </w:t>
        </w:r>
      </w:ins>
      <w:ins w:id="1310" w:author="Arcella" w:date="2020-06-18T13:19:00Z">
        <w:r w:rsidR="0030651F">
          <w:rPr>
            <w:rFonts w:ascii="Times New Roman" w:eastAsia="Times New Roman" w:hAnsi="Times New Roman" w:cs="Times New Roman"/>
            <w:color w:val="4F6228" w:themeColor="accent3" w:themeShade="80"/>
            <w:sz w:val="24"/>
            <w:szCs w:val="24"/>
          </w:rPr>
          <w:t xml:space="preserve">promising </w:t>
        </w:r>
      </w:ins>
      <w:ins w:id="1311" w:author="Arcella" w:date="2020-06-18T13:10:00Z">
        <w:r w:rsidRPr="00AB1555">
          <w:rPr>
            <w:rFonts w:ascii="Times New Roman" w:eastAsia="Times New Roman" w:hAnsi="Times New Roman" w:cs="Times New Roman"/>
            <w:color w:val="4F6228" w:themeColor="accent3" w:themeShade="80"/>
            <w:sz w:val="24"/>
            <w:szCs w:val="24"/>
          </w:rPr>
          <w:t xml:space="preserve">approach </w:t>
        </w:r>
      </w:ins>
      <w:ins w:id="1312" w:author="Arcella" w:date="2020-06-18T13:19:00Z">
        <w:r w:rsidR="0030651F">
          <w:rPr>
            <w:rFonts w:ascii="Times New Roman" w:eastAsia="Times New Roman" w:hAnsi="Times New Roman" w:cs="Times New Roman"/>
            <w:color w:val="4F6228" w:themeColor="accent3" w:themeShade="80"/>
            <w:sz w:val="24"/>
            <w:szCs w:val="24"/>
          </w:rPr>
          <w:t xml:space="preserve">to the </w:t>
        </w:r>
      </w:ins>
      <w:ins w:id="1313" w:author="Arcella" w:date="2020-06-18T13:10:00Z">
        <w:r w:rsidRPr="00AB1555">
          <w:rPr>
            <w:rFonts w:ascii="Times New Roman" w:eastAsia="Times New Roman" w:hAnsi="Times New Roman" w:cs="Times New Roman"/>
            <w:color w:val="4F6228" w:themeColor="accent3" w:themeShade="80"/>
            <w:sz w:val="24"/>
            <w:szCs w:val="24"/>
          </w:rPr>
          <w:t>identification of species bas</w:t>
        </w:r>
      </w:ins>
      <w:ins w:id="1314" w:author="Arcella" w:date="2020-06-18T13:21:00Z">
        <w:r w:rsidR="0030651F">
          <w:rPr>
            <w:rFonts w:ascii="Times New Roman" w:eastAsia="Times New Roman" w:hAnsi="Times New Roman" w:cs="Times New Roman"/>
            <w:color w:val="4F6228" w:themeColor="accent3" w:themeShade="80"/>
            <w:sz w:val="24"/>
            <w:szCs w:val="24"/>
          </w:rPr>
          <w:t xml:space="preserve">ed </w:t>
        </w:r>
      </w:ins>
      <w:ins w:id="1315" w:author="Arcella" w:date="2020-06-18T13:10:00Z">
        <w:r w:rsidR="0030651F">
          <w:rPr>
            <w:rFonts w:ascii="Times New Roman" w:eastAsia="Times New Roman" w:hAnsi="Times New Roman" w:cs="Times New Roman"/>
            <w:color w:val="4F6228" w:themeColor="accent3" w:themeShade="80"/>
            <w:sz w:val="24"/>
            <w:szCs w:val="24"/>
          </w:rPr>
          <w:t>on the shell “fragility”</w:t>
        </w:r>
      </w:ins>
      <w:ins w:id="1316" w:author="Arcella" w:date="2020-06-18T13:21:00Z">
        <w:r w:rsidR="0030651F">
          <w:rPr>
            <w:rFonts w:ascii="Times New Roman" w:eastAsia="Times New Roman" w:hAnsi="Times New Roman" w:cs="Times New Roman"/>
            <w:color w:val="4F6228" w:themeColor="accent3" w:themeShade="80"/>
            <w:sz w:val="24"/>
            <w:szCs w:val="24"/>
          </w:rPr>
          <w:t xml:space="preserve"> has</w:t>
        </w:r>
      </w:ins>
      <w:ins w:id="1317" w:author="Arcella" w:date="2020-06-18T13:10:00Z">
        <w:r w:rsidR="0030651F">
          <w:rPr>
            <w:rFonts w:ascii="Times New Roman" w:eastAsia="Times New Roman" w:hAnsi="Times New Roman" w:cs="Times New Roman"/>
            <w:color w:val="4F6228" w:themeColor="accent3" w:themeShade="80"/>
            <w:sz w:val="24"/>
            <w:szCs w:val="24"/>
          </w:rPr>
          <w:t xml:space="preserve"> remain</w:t>
        </w:r>
      </w:ins>
      <w:ins w:id="1318" w:author="Arcella" w:date="2020-06-18T13:21:00Z">
        <w:r w:rsidR="0030651F">
          <w:rPr>
            <w:rFonts w:ascii="Times New Roman" w:eastAsia="Times New Roman" w:hAnsi="Times New Roman" w:cs="Times New Roman"/>
            <w:color w:val="4F6228" w:themeColor="accent3" w:themeShade="80"/>
            <w:sz w:val="24"/>
            <w:szCs w:val="24"/>
          </w:rPr>
          <w:t>ed</w:t>
        </w:r>
      </w:ins>
      <w:ins w:id="1319" w:author="Arcella" w:date="2020-06-18T13:10:00Z">
        <w:r w:rsidRPr="00AB1555">
          <w:rPr>
            <w:rFonts w:ascii="Times New Roman" w:eastAsia="Times New Roman" w:hAnsi="Times New Roman" w:cs="Times New Roman"/>
            <w:color w:val="4F6228" w:themeColor="accent3" w:themeShade="80"/>
            <w:sz w:val="24"/>
            <w:szCs w:val="24"/>
          </w:rPr>
          <w:t xml:space="preserve"> underdev</w:t>
        </w:r>
        <w:r w:rsidR="0030651F">
          <w:rPr>
            <w:rFonts w:ascii="Times New Roman" w:eastAsia="Times New Roman" w:hAnsi="Times New Roman" w:cs="Times New Roman"/>
            <w:color w:val="4F6228" w:themeColor="accent3" w:themeShade="80"/>
            <w:sz w:val="24"/>
            <w:szCs w:val="24"/>
          </w:rPr>
          <w:t>eloped</w:t>
        </w:r>
      </w:ins>
      <w:ins w:id="1320" w:author="Arcella" w:date="2020-06-18T13:20:00Z">
        <w:r w:rsidR="0030651F">
          <w:rPr>
            <w:rFonts w:ascii="Times New Roman" w:eastAsia="Times New Roman" w:hAnsi="Times New Roman" w:cs="Times New Roman"/>
            <w:color w:val="4F6228" w:themeColor="accent3" w:themeShade="80"/>
            <w:sz w:val="24"/>
            <w:szCs w:val="24"/>
          </w:rPr>
          <w:t>.</w:t>
        </w:r>
      </w:ins>
      <w:ins w:id="1321" w:author="Arcella" w:date="2020-06-18T13:10:00Z">
        <w:r w:rsidRPr="00AB1555">
          <w:rPr>
            <w:rFonts w:ascii="Times New Roman" w:eastAsia="Times New Roman" w:hAnsi="Times New Roman" w:cs="Times New Roman"/>
            <w:color w:val="4F6228" w:themeColor="accent3" w:themeShade="80"/>
            <w:sz w:val="24"/>
            <w:szCs w:val="24"/>
          </w:rPr>
          <w:t xml:space="preserve"> </w:t>
        </w:r>
        <w:r w:rsidRPr="00AB1555">
          <w:rPr>
            <w:rFonts w:ascii="Times New Roman" w:eastAsia="Times New Roman" w:hAnsi="Times New Roman" w:cs="Times New Roman"/>
            <w:color w:val="4F6228" w:themeColor="accent3" w:themeShade="80"/>
            <w:sz w:val="24"/>
            <w:szCs w:val="24"/>
            <w:highlight w:val="yellow"/>
          </w:rPr>
          <w:t xml:space="preserve">By comparing </w:t>
        </w:r>
      </w:ins>
      <w:ins w:id="1322" w:author="Arcella" w:date="2020-06-18T13:22:00Z">
        <w:r w:rsidR="0030651F">
          <w:rPr>
            <w:rFonts w:ascii="Times New Roman" w:eastAsia="Times New Roman" w:hAnsi="Times New Roman" w:cs="Times New Roman"/>
            <w:color w:val="4F6228" w:themeColor="accent3" w:themeShade="80"/>
            <w:sz w:val="24"/>
            <w:szCs w:val="24"/>
            <w:highlight w:val="yellow"/>
          </w:rPr>
          <w:t>the</w:t>
        </w:r>
      </w:ins>
      <w:ins w:id="1323" w:author="Arcella" w:date="2020-06-18T13:23:00Z">
        <w:r w:rsidR="0030651F">
          <w:rPr>
            <w:rFonts w:ascii="Times New Roman" w:eastAsia="Times New Roman" w:hAnsi="Times New Roman" w:cs="Times New Roman"/>
            <w:color w:val="4F6228" w:themeColor="accent3" w:themeShade="80"/>
            <w:sz w:val="24"/>
            <w:szCs w:val="24"/>
            <w:highlight w:val="yellow"/>
          </w:rPr>
          <w:t xml:space="preserve"> photos of mussel</w:t>
        </w:r>
      </w:ins>
      <w:ins w:id="1324" w:author="Arcella" w:date="2020-06-18T13:10:00Z">
        <w:r w:rsidRPr="00AB1555">
          <w:rPr>
            <w:rFonts w:ascii="Times New Roman" w:eastAsia="Times New Roman" w:hAnsi="Times New Roman" w:cs="Times New Roman"/>
            <w:color w:val="4F6228" w:themeColor="accent3" w:themeShade="80"/>
            <w:sz w:val="24"/>
            <w:szCs w:val="24"/>
            <w:highlight w:val="yellow"/>
          </w:rPr>
          <w:t xml:space="preserve"> shells in Beaumont et al. </w:t>
        </w:r>
      </w:ins>
      <w:ins w:id="1325" w:author="Arcella" w:date="2020-06-18T13:22:00Z">
        <w:r w:rsidR="0030651F">
          <w:rPr>
            <w:rFonts w:ascii="Times New Roman" w:eastAsia="Times New Roman" w:hAnsi="Times New Roman" w:cs="Times New Roman"/>
            <w:color w:val="4F6228" w:themeColor="accent3" w:themeShade="80"/>
            <w:sz w:val="24"/>
            <w:szCs w:val="24"/>
            <w:highlight w:val="yellow"/>
          </w:rPr>
          <w:t>(</w:t>
        </w:r>
      </w:ins>
      <w:ins w:id="1326" w:author="Arcella" w:date="2020-06-18T13:10:00Z">
        <w:r w:rsidRPr="00AB1555">
          <w:rPr>
            <w:rFonts w:ascii="Times New Roman" w:eastAsia="Times New Roman" w:hAnsi="Times New Roman" w:cs="Times New Roman"/>
            <w:color w:val="4F6228" w:themeColor="accent3" w:themeShade="80"/>
            <w:sz w:val="24"/>
            <w:szCs w:val="24"/>
            <w:highlight w:val="yellow"/>
          </w:rPr>
          <w:t>2008</w:t>
        </w:r>
      </w:ins>
      <w:ins w:id="1327" w:author="Arcella" w:date="2020-06-18T13:22:00Z">
        <w:r w:rsidR="0030651F">
          <w:rPr>
            <w:rFonts w:ascii="Times New Roman" w:eastAsia="Times New Roman" w:hAnsi="Times New Roman" w:cs="Times New Roman"/>
            <w:color w:val="4F6228" w:themeColor="accent3" w:themeShade="80"/>
            <w:sz w:val="24"/>
            <w:szCs w:val="24"/>
            <w:highlight w:val="yellow"/>
          </w:rPr>
          <w:t>)</w:t>
        </w:r>
      </w:ins>
      <w:ins w:id="1328" w:author="Arcella" w:date="2020-06-18T13:10:00Z">
        <w:r w:rsidRPr="00AB1555">
          <w:rPr>
            <w:rFonts w:ascii="Times New Roman" w:eastAsia="Times New Roman" w:hAnsi="Times New Roman" w:cs="Times New Roman"/>
            <w:color w:val="4F6228" w:themeColor="accent3" w:themeShade="80"/>
            <w:sz w:val="24"/>
            <w:szCs w:val="24"/>
            <w:highlight w:val="yellow"/>
          </w:rPr>
          <w:t xml:space="preserve"> with </w:t>
        </w:r>
      </w:ins>
      <w:ins w:id="1329" w:author="Arcella" w:date="2020-06-18T13:23:00Z">
        <w:r w:rsidR="0030651F">
          <w:rPr>
            <w:rFonts w:ascii="Times New Roman" w:eastAsia="Times New Roman" w:hAnsi="Times New Roman" w:cs="Times New Roman"/>
            <w:color w:val="4F6228" w:themeColor="accent3" w:themeShade="80"/>
            <w:sz w:val="24"/>
            <w:szCs w:val="24"/>
            <w:highlight w:val="yellow"/>
          </w:rPr>
          <w:t xml:space="preserve">the photos of shells </w:t>
        </w:r>
      </w:ins>
      <w:ins w:id="1330" w:author="Arcella" w:date="2020-06-18T13:10:00Z">
        <w:r w:rsidRPr="00AB1555">
          <w:rPr>
            <w:rFonts w:ascii="Times New Roman" w:eastAsia="Times New Roman" w:hAnsi="Times New Roman" w:cs="Times New Roman"/>
            <w:color w:val="4F6228" w:themeColor="accent3" w:themeShade="80"/>
            <w:sz w:val="24"/>
            <w:szCs w:val="24"/>
            <w:highlight w:val="yellow"/>
          </w:rPr>
          <w:t>from our Barents Sea samples (ESM Fig. ?B)</w:t>
        </w:r>
      </w:ins>
      <w:ins w:id="1331" w:author="Arcella" w:date="2020-06-18T13:23:00Z">
        <w:r w:rsidR="0030651F">
          <w:rPr>
            <w:rFonts w:ascii="Times New Roman" w:eastAsia="Times New Roman" w:hAnsi="Times New Roman" w:cs="Times New Roman"/>
            <w:color w:val="4F6228" w:themeColor="accent3" w:themeShade="80"/>
            <w:sz w:val="24"/>
            <w:szCs w:val="24"/>
            <w:highlight w:val="yellow"/>
          </w:rPr>
          <w:t>,</w:t>
        </w:r>
      </w:ins>
      <w:ins w:id="1332" w:author="Arcella" w:date="2020-06-18T13:10:00Z">
        <w:r w:rsidRPr="00AB1555">
          <w:rPr>
            <w:rFonts w:ascii="Times New Roman" w:eastAsia="Times New Roman" w:hAnsi="Times New Roman" w:cs="Times New Roman"/>
            <w:color w:val="4F6228" w:themeColor="accent3" w:themeShade="80"/>
            <w:sz w:val="24"/>
            <w:szCs w:val="24"/>
            <w:highlight w:val="yellow"/>
          </w:rPr>
          <w:t xml:space="preserve"> one can see that</w:t>
        </w:r>
      </w:ins>
      <w:ins w:id="1333" w:author="Arcella" w:date="2020-06-18T13:22:00Z">
        <w:r w:rsidR="0030651F">
          <w:rPr>
            <w:rFonts w:ascii="Times New Roman" w:eastAsia="Times New Roman" w:hAnsi="Times New Roman" w:cs="Times New Roman"/>
            <w:color w:val="4F6228" w:themeColor="accent3" w:themeShade="80"/>
            <w:sz w:val="24"/>
            <w:szCs w:val="24"/>
            <w:highlight w:val="yellow"/>
          </w:rPr>
          <w:t xml:space="preserve"> the</w:t>
        </w:r>
      </w:ins>
      <w:ins w:id="1334" w:author="Arcella" w:date="2020-06-18T13:10:00Z">
        <w:r w:rsidRPr="00AB1555">
          <w:rPr>
            <w:rFonts w:ascii="Times New Roman" w:eastAsia="Times New Roman" w:hAnsi="Times New Roman" w:cs="Times New Roman"/>
            <w:color w:val="4F6228" w:themeColor="accent3" w:themeShade="80"/>
            <w:sz w:val="24"/>
            <w:szCs w:val="24"/>
            <w:highlight w:val="yellow"/>
          </w:rPr>
          <w:t xml:space="preserve"> differences between</w:t>
        </w:r>
      </w:ins>
      <w:ins w:id="1335" w:author="Arcella" w:date="2020-06-18T13:22:00Z">
        <w:r w:rsidR="0030651F">
          <w:rPr>
            <w:rFonts w:ascii="Times New Roman" w:eastAsia="Times New Roman" w:hAnsi="Times New Roman" w:cs="Times New Roman"/>
            <w:color w:val="4F6228" w:themeColor="accent3" w:themeShade="80"/>
            <w:sz w:val="24"/>
            <w:szCs w:val="24"/>
            <w:highlight w:val="yellow"/>
          </w:rPr>
          <w:t xml:space="preserve"> these two</w:t>
        </w:r>
      </w:ins>
      <w:ins w:id="1336" w:author="Arcella" w:date="2020-06-18T13:10:00Z">
        <w:r w:rsidRPr="00AB1555">
          <w:rPr>
            <w:rFonts w:ascii="Times New Roman" w:eastAsia="Times New Roman" w:hAnsi="Times New Roman" w:cs="Times New Roman"/>
            <w:color w:val="4F6228" w:themeColor="accent3" w:themeShade="80"/>
            <w:sz w:val="24"/>
            <w:szCs w:val="24"/>
            <w:highlight w:val="yellow"/>
          </w:rPr>
          <w:t xml:space="preserve"> species </w:t>
        </w:r>
      </w:ins>
      <w:ins w:id="1337" w:author="Arcella" w:date="2020-06-18T13:22:00Z">
        <w:r w:rsidR="0030651F">
          <w:rPr>
            <w:rFonts w:ascii="Times New Roman" w:eastAsia="Times New Roman" w:hAnsi="Times New Roman" w:cs="Times New Roman"/>
            <w:color w:val="4F6228" w:themeColor="accent3" w:themeShade="80"/>
            <w:sz w:val="24"/>
            <w:szCs w:val="24"/>
            <w:highlight w:val="yellow"/>
          </w:rPr>
          <w:t xml:space="preserve">in Scotland </w:t>
        </w:r>
      </w:ins>
      <w:ins w:id="1338" w:author="Arcella" w:date="2020-06-18T13:10:00Z">
        <w:r w:rsidRPr="00AB1555">
          <w:rPr>
            <w:rFonts w:ascii="Times New Roman" w:eastAsia="Times New Roman" w:hAnsi="Times New Roman" w:cs="Times New Roman"/>
            <w:color w:val="4F6228" w:themeColor="accent3" w:themeShade="80"/>
            <w:sz w:val="24"/>
            <w:szCs w:val="24"/>
            <w:highlight w:val="yellow"/>
          </w:rPr>
          <w:t xml:space="preserve">are </w:t>
        </w:r>
      </w:ins>
      <w:ins w:id="1339" w:author="Arcella" w:date="2020-06-18T13:22:00Z">
        <w:r w:rsidR="0030651F">
          <w:rPr>
            <w:rFonts w:ascii="Times New Roman" w:eastAsia="Times New Roman" w:hAnsi="Times New Roman" w:cs="Times New Roman"/>
            <w:color w:val="4F6228" w:themeColor="accent3" w:themeShade="80"/>
            <w:sz w:val="24"/>
            <w:szCs w:val="24"/>
            <w:highlight w:val="yellow"/>
          </w:rPr>
          <w:t xml:space="preserve">more </w:t>
        </w:r>
      </w:ins>
      <w:ins w:id="1340" w:author="Arcella" w:date="2020-06-18T13:10:00Z">
        <w:r w:rsidRPr="00AB1555">
          <w:rPr>
            <w:rFonts w:ascii="Times New Roman" w:eastAsia="Times New Roman" w:hAnsi="Times New Roman" w:cs="Times New Roman"/>
            <w:color w:val="4F6228" w:themeColor="accent3" w:themeShade="80"/>
            <w:sz w:val="24"/>
            <w:szCs w:val="24"/>
            <w:highlight w:val="yellow"/>
          </w:rPr>
          <w:t xml:space="preserve">striking </w:t>
        </w:r>
      </w:ins>
      <w:ins w:id="1341" w:author="Arcella" w:date="2020-06-18T13:22:00Z">
        <w:r w:rsidR="0030651F">
          <w:rPr>
            <w:rFonts w:ascii="Times New Roman" w:eastAsia="Times New Roman" w:hAnsi="Times New Roman" w:cs="Times New Roman"/>
            <w:color w:val="4F6228" w:themeColor="accent3" w:themeShade="80"/>
            <w:sz w:val="24"/>
            <w:szCs w:val="24"/>
            <w:highlight w:val="yellow"/>
          </w:rPr>
          <w:t xml:space="preserve">that </w:t>
        </w:r>
      </w:ins>
      <w:ins w:id="1342" w:author="Arcella" w:date="2020-06-18T13:10:00Z">
        <w:r w:rsidRPr="00AB1555">
          <w:rPr>
            <w:rFonts w:ascii="Times New Roman" w:eastAsia="Times New Roman" w:hAnsi="Times New Roman" w:cs="Times New Roman"/>
            <w:color w:val="4F6228" w:themeColor="accent3" w:themeShade="80"/>
            <w:sz w:val="24"/>
            <w:szCs w:val="24"/>
            <w:highlight w:val="yellow"/>
          </w:rPr>
          <w:t xml:space="preserve">in the Barents Sea. </w:t>
        </w:r>
      </w:ins>
    </w:p>
    <w:p w14:paraId="0000001A" w14:textId="77777777" w:rsidR="0022369C" w:rsidRPr="00AB1555" w:rsidRDefault="0022369C">
      <w:pPr>
        <w:spacing w:after="0" w:line="360" w:lineRule="auto"/>
        <w:rPr>
          <w:rFonts w:ascii="Times New Roman" w:eastAsia="Times New Roman" w:hAnsi="Times New Roman" w:cs="Times New Roman"/>
          <w:color w:val="4F6228" w:themeColor="accent3" w:themeShade="80"/>
          <w:sz w:val="24"/>
          <w:szCs w:val="24"/>
          <w:highlight w:val="yellow"/>
        </w:rPr>
      </w:pPr>
    </w:p>
    <w:p w14:paraId="0000001B" w14:textId="304257A0" w:rsidR="0022369C" w:rsidRPr="00C219E6" w:rsidRDefault="00AB1555">
      <w:pPr>
        <w:spacing w:after="0" w:line="360" w:lineRule="auto"/>
        <w:rPr>
          <w:rFonts w:ascii="Times New Roman" w:eastAsia="Times New Roman" w:hAnsi="Times New Roman" w:cs="Times New Roman"/>
          <w:color w:val="002060"/>
          <w:sz w:val="24"/>
          <w:szCs w:val="24"/>
        </w:rPr>
      </w:pPr>
      <w:del w:id="1343" w:author="Arcella" w:date="2020-06-18T13:23:00Z">
        <w:r w:rsidRPr="00C219E6" w:rsidDel="0030651F">
          <w:rPr>
            <w:rFonts w:ascii="Times New Roman" w:eastAsia="Times New Roman" w:hAnsi="Times New Roman" w:cs="Times New Roman"/>
            <w:b/>
            <w:color w:val="002060"/>
            <w:sz w:val="24"/>
            <w:szCs w:val="24"/>
          </w:rPr>
          <w:delText xml:space="preserve">The </w:delText>
        </w:r>
      </w:del>
      <w:del w:id="1344" w:author="Arcella" w:date="2020-06-18T13:24:00Z">
        <w:r w:rsidRPr="00C219E6" w:rsidDel="0030651F">
          <w:rPr>
            <w:rFonts w:ascii="Times New Roman" w:eastAsia="Times New Roman" w:hAnsi="Times New Roman" w:cs="Times New Roman"/>
            <w:b/>
            <w:color w:val="002060"/>
            <w:sz w:val="24"/>
            <w:szCs w:val="24"/>
          </w:rPr>
          <w:delText>u</w:delText>
        </w:r>
      </w:del>
      <w:ins w:id="1345" w:author="Arcella" w:date="2020-06-18T13:24:00Z">
        <w:r w:rsidR="0030651F">
          <w:rPr>
            <w:rFonts w:ascii="Times New Roman" w:eastAsia="Times New Roman" w:hAnsi="Times New Roman" w:cs="Times New Roman"/>
            <w:b/>
            <w:color w:val="002060"/>
            <w:sz w:val="24"/>
            <w:szCs w:val="24"/>
          </w:rPr>
          <w:t>U</w:t>
        </w:r>
      </w:ins>
      <w:r w:rsidRPr="00C219E6">
        <w:rPr>
          <w:rFonts w:ascii="Times New Roman" w:eastAsia="Times New Roman" w:hAnsi="Times New Roman" w:cs="Times New Roman"/>
          <w:b/>
          <w:color w:val="002060"/>
          <w:sz w:val="24"/>
          <w:szCs w:val="24"/>
        </w:rPr>
        <w:t xml:space="preserve">ses and abuses of single marker taxonomic tests </w:t>
      </w:r>
    </w:p>
    <w:p w14:paraId="0000001C" w14:textId="2F27AF69" w:rsidR="0022369C" w:rsidRPr="00C219E6" w:rsidRDefault="00AB1555">
      <w:pPr>
        <w:spacing w:after="0" w:line="360" w:lineRule="auto"/>
        <w:rPr>
          <w:rFonts w:ascii="Times New Roman" w:eastAsia="Times New Roman" w:hAnsi="Times New Roman" w:cs="Times New Roman"/>
          <w:color w:val="002060"/>
          <w:sz w:val="24"/>
          <w:szCs w:val="24"/>
        </w:rPr>
      </w:pPr>
      <w:r w:rsidRPr="00C219E6">
        <w:rPr>
          <w:rFonts w:ascii="Times New Roman" w:eastAsia="Gungsuh" w:hAnsi="Times New Roman" w:cs="Times New Roman"/>
          <w:color w:val="002060"/>
          <w:sz w:val="24"/>
          <w:szCs w:val="24"/>
        </w:rPr>
        <w:t>The rule of thumb of the traditional approach to species identification is to use those organism’s traits, usually included into morphologic species diagnosis, which are diagnostic (fixed) – present in all individuals of one species but never occur in the other species. In the terms of probability theory it means that the probability of an individual possessing the species-specific diagnostic marker being the representative of a species is equal to one: P(</w:t>
      </w:r>
      <w:proofErr w:type="spellStart"/>
      <w:r w:rsidRPr="00C219E6">
        <w:rPr>
          <w:rFonts w:ascii="Times New Roman" w:eastAsia="Gungsuh" w:hAnsi="Times New Roman" w:cs="Times New Roman"/>
          <w:color w:val="002060"/>
          <w:sz w:val="24"/>
          <w:szCs w:val="24"/>
        </w:rPr>
        <w:t>species|trait</w:t>
      </w:r>
      <w:proofErr w:type="spellEnd"/>
      <w:r w:rsidRPr="00C219E6">
        <w:rPr>
          <w:rFonts w:ascii="Times New Roman" w:eastAsia="Gungsuh" w:hAnsi="Times New Roman" w:cs="Times New Roman"/>
          <w:color w:val="002060"/>
          <w:sz w:val="24"/>
          <w:szCs w:val="24"/>
        </w:rPr>
        <w:t>) = 1. There are two evident sources of this probability decreasing – qualification of a researcher and condition of an individual (e.g. defective specimens), and one less obvious: ambiguity in diagnosticity of a trait. Determining whether diagnostic characters are truly fixed is generally impossible with finite sample sizes (</w:t>
      </w:r>
      <w:proofErr w:type="spellStart"/>
      <w:r w:rsidRPr="00C219E6">
        <w:rPr>
          <w:rFonts w:ascii="Times New Roman" w:eastAsia="Gungsuh" w:hAnsi="Times New Roman" w:cs="Times New Roman"/>
          <w:color w:val="002060"/>
          <w:sz w:val="24"/>
          <w:szCs w:val="24"/>
        </w:rPr>
        <w:t>Wiens</w:t>
      </w:r>
      <w:proofErr w:type="spellEnd"/>
      <w:r w:rsidRPr="00C219E6">
        <w:rPr>
          <w:rFonts w:ascii="Times New Roman" w:eastAsia="Gungsuh" w:hAnsi="Times New Roman" w:cs="Times New Roman"/>
          <w:color w:val="002060"/>
          <w:sz w:val="24"/>
          <w:szCs w:val="24"/>
        </w:rPr>
        <w:t xml:space="preserve">, </w:t>
      </w:r>
      <w:proofErr w:type="spellStart"/>
      <w:r w:rsidRPr="00C219E6">
        <w:rPr>
          <w:rFonts w:ascii="Times New Roman" w:eastAsia="Gungsuh" w:hAnsi="Times New Roman" w:cs="Times New Roman"/>
          <w:color w:val="002060"/>
          <w:sz w:val="24"/>
          <w:szCs w:val="24"/>
        </w:rPr>
        <w:t>Servedio</w:t>
      </w:r>
      <w:proofErr w:type="spellEnd"/>
      <w:r w:rsidRPr="00C219E6">
        <w:rPr>
          <w:rFonts w:ascii="Times New Roman" w:eastAsia="Gungsuh" w:hAnsi="Times New Roman" w:cs="Times New Roman"/>
          <w:color w:val="002060"/>
          <w:sz w:val="24"/>
          <w:szCs w:val="24"/>
        </w:rPr>
        <w:t xml:space="preserve"> 2000). Hence, in practice, for diagnostic markers P(</w:t>
      </w:r>
      <w:proofErr w:type="spellStart"/>
      <w:r w:rsidRPr="00C219E6">
        <w:rPr>
          <w:rFonts w:ascii="Times New Roman" w:eastAsia="Gungsuh" w:hAnsi="Times New Roman" w:cs="Times New Roman"/>
          <w:color w:val="002060"/>
          <w:sz w:val="24"/>
          <w:szCs w:val="24"/>
        </w:rPr>
        <w:t>species|trait</w:t>
      </w:r>
      <w:proofErr w:type="spellEnd"/>
      <w:r w:rsidRPr="00C219E6">
        <w:rPr>
          <w:rFonts w:ascii="Times New Roman" w:eastAsia="Gungsuh" w:hAnsi="Times New Roman" w:cs="Times New Roman"/>
          <w:color w:val="002060"/>
          <w:sz w:val="24"/>
          <w:szCs w:val="24"/>
        </w:rPr>
        <w:t>) ≤ 1.</w:t>
      </w:r>
    </w:p>
    <w:p w14:paraId="05B077A7" w14:textId="635B078A" w:rsidR="0030651F" w:rsidRPr="00C219E6" w:rsidRDefault="00AC3710" w:rsidP="0030651F">
      <w:pPr>
        <w:spacing w:after="0" w:line="360" w:lineRule="auto"/>
        <w:rPr>
          <w:ins w:id="1346" w:author="Arcella" w:date="2020-06-18T13:24:00Z"/>
          <w:rFonts w:ascii="Times New Roman" w:eastAsia="Times New Roman" w:hAnsi="Times New Roman" w:cs="Times New Roman"/>
          <w:color w:val="002060"/>
          <w:sz w:val="24"/>
          <w:szCs w:val="24"/>
        </w:rPr>
      </w:pPr>
      <w:ins w:id="1347" w:author="Arcella" w:date="2020-06-20T14:51:00Z">
        <w:r>
          <w:rPr>
            <w:rFonts w:ascii="Times New Roman" w:eastAsia="Gungsuh" w:hAnsi="Times New Roman" w:cs="Times New Roman"/>
            <w:color w:val="002060"/>
            <w:sz w:val="24"/>
            <w:szCs w:val="24"/>
          </w:rPr>
          <w:t>T</w:t>
        </w:r>
      </w:ins>
      <w:ins w:id="1348" w:author="Arcella" w:date="2020-06-18T13:24:00Z">
        <w:r w:rsidR="0030651F" w:rsidRPr="00C219E6">
          <w:rPr>
            <w:rFonts w:ascii="Times New Roman" w:eastAsia="Gungsuh" w:hAnsi="Times New Roman" w:cs="Times New Roman"/>
            <w:color w:val="002060"/>
            <w:sz w:val="24"/>
            <w:szCs w:val="24"/>
          </w:rPr>
          <w:t xml:space="preserve">raditional species identification </w:t>
        </w:r>
      </w:ins>
      <w:ins w:id="1349" w:author="Arcella" w:date="2020-06-20T14:51:00Z">
        <w:r>
          <w:rPr>
            <w:rFonts w:ascii="Times New Roman" w:eastAsia="Gungsuh" w:hAnsi="Times New Roman" w:cs="Times New Roman"/>
            <w:color w:val="002060"/>
            <w:sz w:val="24"/>
            <w:szCs w:val="24"/>
          </w:rPr>
          <w:t xml:space="preserve">relies on </w:t>
        </w:r>
      </w:ins>
      <w:ins w:id="1350" w:author="Arcella" w:date="2020-06-18T13:24:00Z">
        <w:r w:rsidR="0030651F" w:rsidRPr="00C219E6">
          <w:rPr>
            <w:rFonts w:ascii="Times New Roman" w:eastAsia="Gungsuh" w:hAnsi="Times New Roman" w:cs="Times New Roman"/>
            <w:color w:val="002060"/>
            <w:sz w:val="24"/>
            <w:szCs w:val="24"/>
          </w:rPr>
          <w:t>diagnostic (fixed)</w:t>
        </w:r>
      </w:ins>
      <w:ins w:id="1351" w:author="Arcella" w:date="2020-06-18T14:14:00Z">
        <w:r w:rsidR="00B10426">
          <w:rPr>
            <w:rFonts w:ascii="Times New Roman" w:eastAsia="Gungsuh" w:hAnsi="Times New Roman" w:cs="Times New Roman"/>
            <w:color w:val="002060"/>
            <w:sz w:val="24"/>
            <w:szCs w:val="24"/>
          </w:rPr>
          <w:t xml:space="preserve"> </w:t>
        </w:r>
        <w:r w:rsidR="00B10426" w:rsidRPr="00C219E6">
          <w:rPr>
            <w:rFonts w:ascii="Times New Roman" w:eastAsia="Gungsuh" w:hAnsi="Times New Roman" w:cs="Times New Roman"/>
            <w:color w:val="002060"/>
            <w:sz w:val="24"/>
            <w:szCs w:val="24"/>
          </w:rPr>
          <w:t>traits</w:t>
        </w:r>
        <w:r w:rsidR="00B10426">
          <w:rPr>
            <w:rFonts w:ascii="Times New Roman" w:eastAsia="Gungsuh" w:hAnsi="Times New Roman" w:cs="Times New Roman"/>
            <w:color w:val="002060"/>
            <w:sz w:val="24"/>
            <w:szCs w:val="24"/>
          </w:rPr>
          <w:t xml:space="preserve"> of </w:t>
        </w:r>
      </w:ins>
      <w:ins w:id="1352" w:author="Arcella" w:date="2020-06-20T14:52:00Z">
        <w:r>
          <w:rPr>
            <w:rFonts w:ascii="Times New Roman" w:eastAsia="Gungsuh" w:hAnsi="Times New Roman" w:cs="Times New Roman"/>
            <w:color w:val="002060"/>
            <w:sz w:val="24"/>
            <w:szCs w:val="24"/>
          </w:rPr>
          <w:t xml:space="preserve">the </w:t>
        </w:r>
      </w:ins>
      <w:ins w:id="1353" w:author="Arcella" w:date="2020-06-18T14:14:00Z">
        <w:r w:rsidR="00B10426">
          <w:rPr>
            <w:rFonts w:ascii="Times New Roman" w:eastAsia="Gungsuh" w:hAnsi="Times New Roman" w:cs="Times New Roman"/>
            <w:color w:val="002060"/>
            <w:sz w:val="24"/>
            <w:szCs w:val="24"/>
          </w:rPr>
          <w:t>organism.</w:t>
        </w:r>
        <w:r w:rsidR="00B10426" w:rsidRPr="00C219E6">
          <w:rPr>
            <w:rFonts w:ascii="Times New Roman" w:eastAsia="Gungsuh" w:hAnsi="Times New Roman" w:cs="Times New Roman"/>
            <w:color w:val="002060"/>
            <w:sz w:val="24"/>
            <w:szCs w:val="24"/>
          </w:rPr>
          <w:t xml:space="preserve"> </w:t>
        </w:r>
      </w:ins>
      <w:ins w:id="1354" w:author="Arcella" w:date="2020-06-18T14:15:00Z">
        <w:r w:rsidR="00B10426">
          <w:rPr>
            <w:rFonts w:ascii="Times New Roman" w:eastAsia="Gungsuh" w:hAnsi="Times New Roman" w:cs="Times New Roman"/>
            <w:color w:val="002060"/>
            <w:sz w:val="24"/>
            <w:szCs w:val="24"/>
          </w:rPr>
          <w:t xml:space="preserve">These traits, </w:t>
        </w:r>
        <w:r w:rsidR="00B10426" w:rsidRPr="00C219E6">
          <w:rPr>
            <w:rFonts w:ascii="Times New Roman" w:eastAsia="Gungsuh" w:hAnsi="Times New Roman" w:cs="Times New Roman"/>
            <w:color w:val="002060"/>
            <w:sz w:val="24"/>
            <w:szCs w:val="24"/>
          </w:rPr>
          <w:t xml:space="preserve">usually </w:t>
        </w:r>
      </w:ins>
      <w:ins w:id="1355" w:author="Arcella" w:date="2020-06-20T14:52:00Z">
        <w:r>
          <w:rPr>
            <w:rFonts w:ascii="Times New Roman" w:eastAsia="Gungsuh" w:hAnsi="Times New Roman" w:cs="Times New Roman"/>
            <w:color w:val="002060"/>
            <w:sz w:val="24"/>
            <w:szCs w:val="24"/>
          </w:rPr>
          <w:t xml:space="preserve">included </w:t>
        </w:r>
      </w:ins>
      <w:ins w:id="1356" w:author="Arcella" w:date="2020-06-18T14:15:00Z">
        <w:r w:rsidR="00B10426">
          <w:rPr>
            <w:rFonts w:ascii="Times New Roman" w:eastAsia="Gungsuh" w:hAnsi="Times New Roman" w:cs="Times New Roman"/>
            <w:color w:val="002060"/>
            <w:sz w:val="24"/>
            <w:szCs w:val="24"/>
          </w:rPr>
          <w:t xml:space="preserve">in the </w:t>
        </w:r>
        <w:r w:rsidR="00B10426" w:rsidRPr="00C219E6">
          <w:rPr>
            <w:rFonts w:ascii="Times New Roman" w:eastAsia="Gungsuh" w:hAnsi="Times New Roman" w:cs="Times New Roman"/>
            <w:color w:val="002060"/>
            <w:sz w:val="24"/>
            <w:szCs w:val="24"/>
          </w:rPr>
          <w:t>morphologic</w:t>
        </w:r>
        <w:r w:rsidR="00B10426">
          <w:rPr>
            <w:rFonts w:ascii="Times New Roman" w:eastAsia="Gungsuh" w:hAnsi="Times New Roman" w:cs="Times New Roman"/>
            <w:color w:val="002060"/>
            <w:sz w:val="24"/>
            <w:szCs w:val="24"/>
          </w:rPr>
          <w:t>al</w:t>
        </w:r>
        <w:r w:rsidR="00B10426" w:rsidRPr="00C219E6">
          <w:rPr>
            <w:rFonts w:ascii="Times New Roman" w:eastAsia="Gungsuh" w:hAnsi="Times New Roman" w:cs="Times New Roman"/>
            <w:color w:val="002060"/>
            <w:sz w:val="24"/>
            <w:szCs w:val="24"/>
          </w:rPr>
          <w:t xml:space="preserve"> diagnosis,</w:t>
        </w:r>
        <w:r w:rsidR="00B10426">
          <w:rPr>
            <w:rFonts w:ascii="Times New Roman" w:eastAsia="Gungsuh" w:hAnsi="Times New Roman" w:cs="Times New Roman"/>
            <w:color w:val="002060"/>
            <w:sz w:val="24"/>
            <w:szCs w:val="24"/>
          </w:rPr>
          <w:t xml:space="preserve"> are </w:t>
        </w:r>
      </w:ins>
      <w:ins w:id="1357" w:author="Arcella" w:date="2020-06-18T13:24:00Z">
        <w:r w:rsidR="0030651F" w:rsidRPr="00C219E6">
          <w:rPr>
            <w:rFonts w:ascii="Times New Roman" w:eastAsia="Gungsuh" w:hAnsi="Times New Roman" w:cs="Times New Roman"/>
            <w:color w:val="002060"/>
            <w:sz w:val="24"/>
            <w:szCs w:val="24"/>
          </w:rPr>
          <w:t xml:space="preserve">present in all individuals of </w:t>
        </w:r>
      </w:ins>
      <w:ins w:id="1358" w:author="Arcella" w:date="2020-06-18T14:15:00Z">
        <w:r w:rsidR="00B10426">
          <w:rPr>
            <w:rFonts w:ascii="Times New Roman" w:eastAsia="Gungsuh" w:hAnsi="Times New Roman" w:cs="Times New Roman"/>
            <w:color w:val="002060"/>
            <w:sz w:val="24"/>
            <w:szCs w:val="24"/>
          </w:rPr>
          <w:t xml:space="preserve">the </w:t>
        </w:r>
      </w:ins>
      <w:ins w:id="1359" w:author="Arcella" w:date="2020-06-18T13:24:00Z">
        <w:r w:rsidR="0030651F" w:rsidRPr="00C219E6">
          <w:rPr>
            <w:rFonts w:ascii="Times New Roman" w:eastAsia="Gungsuh" w:hAnsi="Times New Roman" w:cs="Times New Roman"/>
            <w:color w:val="002060"/>
            <w:sz w:val="24"/>
            <w:szCs w:val="24"/>
          </w:rPr>
          <w:t xml:space="preserve">species </w:t>
        </w:r>
      </w:ins>
      <w:ins w:id="1360" w:author="Arcella" w:date="2020-06-18T14:15:00Z">
        <w:r w:rsidR="00B10426">
          <w:rPr>
            <w:rFonts w:ascii="Times New Roman" w:eastAsia="Gungsuh" w:hAnsi="Times New Roman" w:cs="Times New Roman"/>
            <w:color w:val="002060"/>
            <w:sz w:val="24"/>
            <w:szCs w:val="24"/>
          </w:rPr>
          <w:t xml:space="preserve">and </w:t>
        </w:r>
      </w:ins>
      <w:ins w:id="1361" w:author="Arcella" w:date="2020-06-20T14:52:00Z">
        <w:r>
          <w:rPr>
            <w:rFonts w:ascii="Times New Roman" w:eastAsia="Gungsuh" w:hAnsi="Times New Roman" w:cs="Times New Roman"/>
            <w:color w:val="002060"/>
            <w:sz w:val="24"/>
            <w:szCs w:val="24"/>
          </w:rPr>
          <w:t xml:space="preserve">are never found </w:t>
        </w:r>
      </w:ins>
      <w:ins w:id="1362" w:author="Arcella" w:date="2020-06-18T13:24:00Z">
        <w:r w:rsidR="0030651F" w:rsidRPr="00C219E6">
          <w:rPr>
            <w:rFonts w:ascii="Times New Roman" w:eastAsia="Gungsuh" w:hAnsi="Times New Roman" w:cs="Times New Roman"/>
            <w:color w:val="002060"/>
            <w:sz w:val="24"/>
            <w:szCs w:val="24"/>
          </w:rPr>
          <w:t>in other species.</w:t>
        </w:r>
      </w:ins>
      <w:ins w:id="1363" w:author="Arcella" w:date="2020-06-18T14:16:00Z">
        <w:r w:rsidR="00B10426">
          <w:rPr>
            <w:rFonts w:ascii="Times New Roman" w:eastAsia="Gungsuh" w:hAnsi="Times New Roman" w:cs="Times New Roman"/>
            <w:color w:val="002060"/>
            <w:sz w:val="24"/>
            <w:szCs w:val="24"/>
          </w:rPr>
          <w:t xml:space="preserve"> </w:t>
        </w:r>
      </w:ins>
      <w:ins w:id="1364" w:author="Arcella" w:date="2020-06-18T13:24:00Z">
        <w:r w:rsidR="0030651F" w:rsidRPr="00C219E6">
          <w:rPr>
            <w:rFonts w:ascii="Times New Roman" w:eastAsia="Gungsuh" w:hAnsi="Times New Roman" w:cs="Times New Roman"/>
            <w:color w:val="002060"/>
            <w:sz w:val="24"/>
            <w:szCs w:val="24"/>
          </w:rPr>
          <w:t xml:space="preserve">In the terms of </w:t>
        </w:r>
      </w:ins>
      <w:ins w:id="1365" w:author="Arcella" w:date="2020-06-20T14:52:00Z">
        <w:r>
          <w:rPr>
            <w:rFonts w:ascii="Times New Roman" w:eastAsia="Gungsuh" w:hAnsi="Times New Roman" w:cs="Times New Roman"/>
            <w:color w:val="002060"/>
            <w:sz w:val="24"/>
            <w:szCs w:val="24"/>
          </w:rPr>
          <w:t xml:space="preserve">the </w:t>
        </w:r>
      </w:ins>
      <w:ins w:id="1366" w:author="Arcella" w:date="2020-06-18T13:24:00Z">
        <w:r w:rsidR="0030651F" w:rsidRPr="00C219E6">
          <w:rPr>
            <w:rFonts w:ascii="Times New Roman" w:eastAsia="Gungsuh" w:hAnsi="Times New Roman" w:cs="Times New Roman"/>
            <w:color w:val="002060"/>
            <w:sz w:val="24"/>
            <w:szCs w:val="24"/>
          </w:rPr>
          <w:t>probability theory</w:t>
        </w:r>
      </w:ins>
      <w:ins w:id="1367" w:author="Arcella" w:date="2020-06-20T14:53:00Z">
        <w:r>
          <w:rPr>
            <w:rFonts w:ascii="Times New Roman" w:eastAsia="Gungsuh" w:hAnsi="Times New Roman" w:cs="Times New Roman"/>
            <w:color w:val="002060"/>
            <w:sz w:val="24"/>
            <w:szCs w:val="24"/>
          </w:rPr>
          <w:t>,</w:t>
        </w:r>
      </w:ins>
      <w:ins w:id="1368" w:author="Arcella" w:date="2020-06-18T13:24:00Z">
        <w:r w:rsidR="0030651F" w:rsidRPr="00C219E6">
          <w:rPr>
            <w:rFonts w:ascii="Times New Roman" w:eastAsia="Gungsuh" w:hAnsi="Times New Roman" w:cs="Times New Roman"/>
            <w:color w:val="002060"/>
            <w:sz w:val="24"/>
            <w:szCs w:val="24"/>
          </w:rPr>
          <w:t xml:space="preserve"> it means that the </w:t>
        </w:r>
        <w:r w:rsidR="0030651F" w:rsidRPr="00C219E6">
          <w:rPr>
            <w:rFonts w:ascii="Times New Roman" w:eastAsia="Gungsuh" w:hAnsi="Times New Roman" w:cs="Times New Roman"/>
            <w:color w:val="002060"/>
            <w:sz w:val="24"/>
            <w:szCs w:val="24"/>
          </w:rPr>
          <w:lastRenderedPageBreak/>
          <w:t xml:space="preserve">probability of an individual </w:t>
        </w:r>
      </w:ins>
      <w:ins w:id="1369" w:author="Arcella" w:date="2020-06-18T14:17:00Z">
        <w:r w:rsidR="00B10426">
          <w:rPr>
            <w:rFonts w:ascii="Times New Roman" w:eastAsia="Gungsuh" w:hAnsi="Times New Roman" w:cs="Times New Roman"/>
            <w:color w:val="002060"/>
            <w:sz w:val="24"/>
            <w:szCs w:val="24"/>
          </w:rPr>
          <w:t xml:space="preserve">with a </w:t>
        </w:r>
      </w:ins>
      <w:ins w:id="1370" w:author="Arcella" w:date="2020-06-18T13:24:00Z">
        <w:r w:rsidR="0030651F" w:rsidRPr="00C219E6">
          <w:rPr>
            <w:rFonts w:ascii="Times New Roman" w:eastAsia="Gungsuh" w:hAnsi="Times New Roman" w:cs="Times New Roman"/>
            <w:color w:val="002060"/>
            <w:sz w:val="24"/>
            <w:szCs w:val="24"/>
          </w:rPr>
          <w:t xml:space="preserve">species-specific diagnostic marker being </w:t>
        </w:r>
      </w:ins>
      <w:ins w:id="1371" w:author="Arcella" w:date="2020-06-20T14:53:00Z">
        <w:r>
          <w:rPr>
            <w:rFonts w:ascii="Times New Roman" w:eastAsia="Gungsuh" w:hAnsi="Times New Roman" w:cs="Times New Roman"/>
            <w:color w:val="002060"/>
            <w:sz w:val="24"/>
            <w:szCs w:val="24"/>
          </w:rPr>
          <w:t xml:space="preserve">a </w:t>
        </w:r>
      </w:ins>
      <w:ins w:id="1372" w:author="Arcella" w:date="2020-06-18T13:24:00Z">
        <w:r w:rsidR="0030651F" w:rsidRPr="00C219E6">
          <w:rPr>
            <w:rFonts w:ascii="Times New Roman" w:eastAsia="Gungsuh" w:hAnsi="Times New Roman" w:cs="Times New Roman"/>
            <w:color w:val="002060"/>
            <w:sz w:val="24"/>
            <w:szCs w:val="24"/>
          </w:rPr>
          <w:t xml:space="preserve">representative of </w:t>
        </w:r>
      </w:ins>
      <w:ins w:id="1373" w:author="Arcella" w:date="2020-06-18T14:17:00Z">
        <w:r w:rsidR="00B10426">
          <w:rPr>
            <w:rFonts w:ascii="Times New Roman" w:eastAsia="Gungsuh" w:hAnsi="Times New Roman" w:cs="Times New Roman"/>
            <w:color w:val="002060"/>
            <w:sz w:val="24"/>
            <w:szCs w:val="24"/>
          </w:rPr>
          <w:t xml:space="preserve">the </w:t>
        </w:r>
      </w:ins>
      <w:ins w:id="1374" w:author="Arcella" w:date="2020-06-18T13:24:00Z">
        <w:r w:rsidR="0030651F" w:rsidRPr="00C219E6">
          <w:rPr>
            <w:rFonts w:ascii="Times New Roman" w:eastAsia="Gungsuh" w:hAnsi="Times New Roman" w:cs="Times New Roman"/>
            <w:color w:val="002060"/>
            <w:sz w:val="24"/>
            <w:szCs w:val="24"/>
          </w:rPr>
          <w:t xml:space="preserve">species </w:t>
        </w:r>
      </w:ins>
      <w:ins w:id="1375" w:author="Arcella" w:date="2020-06-18T14:17:00Z">
        <w:r w:rsidR="00B10426">
          <w:rPr>
            <w:rFonts w:ascii="Times New Roman" w:eastAsia="Gungsuh" w:hAnsi="Times New Roman" w:cs="Times New Roman"/>
            <w:color w:val="002060"/>
            <w:sz w:val="24"/>
            <w:szCs w:val="24"/>
          </w:rPr>
          <w:t xml:space="preserve">in question </w:t>
        </w:r>
      </w:ins>
      <w:ins w:id="1376" w:author="Arcella" w:date="2020-06-18T13:24:00Z">
        <w:r w:rsidR="0030651F" w:rsidRPr="00C219E6">
          <w:rPr>
            <w:rFonts w:ascii="Times New Roman" w:eastAsia="Gungsuh" w:hAnsi="Times New Roman" w:cs="Times New Roman"/>
            <w:color w:val="002060"/>
            <w:sz w:val="24"/>
            <w:szCs w:val="24"/>
          </w:rPr>
          <w:t>is equal</w:t>
        </w:r>
        <w:r w:rsidR="00B10426">
          <w:rPr>
            <w:rFonts w:ascii="Times New Roman" w:eastAsia="Gungsuh" w:hAnsi="Times New Roman" w:cs="Times New Roman"/>
            <w:color w:val="002060"/>
            <w:sz w:val="24"/>
            <w:szCs w:val="24"/>
          </w:rPr>
          <w:t xml:space="preserve"> to one: P(</w:t>
        </w:r>
        <w:proofErr w:type="spellStart"/>
        <w:r w:rsidR="00B10426">
          <w:rPr>
            <w:rFonts w:ascii="Times New Roman" w:eastAsia="Gungsuh" w:hAnsi="Times New Roman" w:cs="Times New Roman"/>
            <w:color w:val="002060"/>
            <w:sz w:val="24"/>
            <w:szCs w:val="24"/>
          </w:rPr>
          <w:t>species|trait</w:t>
        </w:r>
        <w:proofErr w:type="spellEnd"/>
        <w:r w:rsidR="00B10426">
          <w:rPr>
            <w:rFonts w:ascii="Times New Roman" w:eastAsia="Gungsuh" w:hAnsi="Times New Roman" w:cs="Times New Roman"/>
            <w:color w:val="002060"/>
            <w:sz w:val="24"/>
            <w:szCs w:val="24"/>
          </w:rPr>
          <w:t xml:space="preserve">) = 1. </w:t>
        </w:r>
      </w:ins>
      <w:ins w:id="1377" w:author="Arcella" w:date="2020-06-18T14:17:00Z">
        <w:r w:rsidR="00B10426">
          <w:rPr>
            <w:rFonts w:ascii="Times New Roman" w:eastAsia="Gungsuh" w:hAnsi="Times New Roman" w:cs="Times New Roman"/>
            <w:color w:val="002060"/>
            <w:sz w:val="24"/>
            <w:szCs w:val="24"/>
          </w:rPr>
          <w:t xml:space="preserve">However, this </w:t>
        </w:r>
      </w:ins>
      <w:ins w:id="1378" w:author="Arcella" w:date="2020-06-18T13:24:00Z">
        <w:r w:rsidR="0030651F" w:rsidRPr="00C219E6">
          <w:rPr>
            <w:rFonts w:ascii="Times New Roman" w:eastAsia="Gungsuh" w:hAnsi="Times New Roman" w:cs="Times New Roman"/>
            <w:color w:val="002060"/>
            <w:sz w:val="24"/>
            <w:szCs w:val="24"/>
          </w:rPr>
          <w:t xml:space="preserve">probability </w:t>
        </w:r>
      </w:ins>
      <w:ins w:id="1379" w:author="Arcella" w:date="2020-06-18T14:17:00Z">
        <w:r w:rsidR="00B10426">
          <w:rPr>
            <w:rFonts w:ascii="Times New Roman" w:eastAsia="Gungsuh" w:hAnsi="Times New Roman" w:cs="Times New Roman"/>
            <w:color w:val="002060"/>
            <w:sz w:val="24"/>
            <w:szCs w:val="24"/>
          </w:rPr>
          <w:t>may decrease</w:t>
        </w:r>
      </w:ins>
      <w:ins w:id="1380" w:author="Arcella" w:date="2020-06-18T14:18:00Z">
        <w:r w:rsidR="00B10426">
          <w:rPr>
            <w:rFonts w:ascii="Times New Roman" w:eastAsia="Gungsuh" w:hAnsi="Times New Roman" w:cs="Times New Roman"/>
            <w:color w:val="002060"/>
            <w:sz w:val="24"/>
            <w:szCs w:val="24"/>
          </w:rPr>
          <w:t xml:space="preserve"> for two reasons</w:t>
        </w:r>
      </w:ins>
      <w:ins w:id="1381" w:author="Arcella" w:date="2020-06-18T13:25:00Z">
        <w:r w:rsidR="0030651F">
          <w:rPr>
            <w:rFonts w:ascii="Times New Roman" w:eastAsia="Gungsuh" w:hAnsi="Times New Roman" w:cs="Times New Roman"/>
            <w:color w:val="002060"/>
            <w:sz w:val="24"/>
            <w:szCs w:val="24"/>
          </w:rPr>
          <w:t xml:space="preserve">. An obvious </w:t>
        </w:r>
      </w:ins>
      <w:ins w:id="1382" w:author="Arcella" w:date="2020-06-18T14:18:00Z">
        <w:r w:rsidR="00B10426">
          <w:rPr>
            <w:rFonts w:ascii="Times New Roman" w:eastAsia="Gungsuh" w:hAnsi="Times New Roman" w:cs="Times New Roman"/>
            <w:color w:val="002060"/>
            <w:sz w:val="24"/>
            <w:szCs w:val="24"/>
          </w:rPr>
          <w:t>reason</w:t>
        </w:r>
      </w:ins>
      <w:ins w:id="1383" w:author="Arcella" w:date="2020-06-18T13:25:00Z">
        <w:r w:rsidR="0030651F">
          <w:rPr>
            <w:rFonts w:ascii="Times New Roman" w:eastAsia="Gungsuh" w:hAnsi="Times New Roman" w:cs="Times New Roman"/>
            <w:color w:val="002060"/>
            <w:sz w:val="24"/>
            <w:szCs w:val="24"/>
          </w:rPr>
          <w:t xml:space="preserve"> is associated with deficient </w:t>
        </w:r>
      </w:ins>
      <w:ins w:id="1384" w:author="Arcella" w:date="2020-06-18T13:24:00Z">
        <w:r w:rsidR="0030651F">
          <w:rPr>
            <w:rFonts w:ascii="Times New Roman" w:eastAsia="Gungsuh" w:hAnsi="Times New Roman" w:cs="Times New Roman"/>
            <w:color w:val="002060"/>
            <w:sz w:val="24"/>
            <w:szCs w:val="24"/>
          </w:rPr>
          <w:t xml:space="preserve">skills </w:t>
        </w:r>
        <w:r w:rsidR="0030651F" w:rsidRPr="00C219E6">
          <w:rPr>
            <w:rFonts w:ascii="Times New Roman" w:eastAsia="Gungsuh" w:hAnsi="Times New Roman" w:cs="Times New Roman"/>
            <w:color w:val="002060"/>
            <w:sz w:val="24"/>
            <w:szCs w:val="24"/>
          </w:rPr>
          <w:t xml:space="preserve">of </w:t>
        </w:r>
      </w:ins>
      <w:ins w:id="1385" w:author="Arcella" w:date="2020-06-18T13:25:00Z">
        <w:r w:rsidR="0030651F">
          <w:rPr>
            <w:rFonts w:ascii="Times New Roman" w:eastAsia="Gungsuh" w:hAnsi="Times New Roman" w:cs="Times New Roman"/>
            <w:color w:val="002060"/>
            <w:sz w:val="24"/>
            <w:szCs w:val="24"/>
          </w:rPr>
          <w:t xml:space="preserve">the </w:t>
        </w:r>
      </w:ins>
      <w:ins w:id="1386" w:author="Arcella" w:date="2020-06-18T13:24:00Z">
        <w:r w:rsidR="0030651F" w:rsidRPr="00C219E6">
          <w:rPr>
            <w:rFonts w:ascii="Times New Roman" w:eastAsia="Gungsuh" w:hAnsi="Times New Roman" w:cs="Times New Roman"/>
            <w:color w:val="002060"/>
            <w:sz w:val="24"/>
            <w:szCs w:val="24"/>
          </w:rPr>
          <w:t xml:space="preserve">researcher </w:t>
        </w:r>
      </w:ins>
      <w:ins w:id="1387" w:author="Arcella" w:date="2020-06-18T13:25:00Z">
        <w:r w:rsidR="0030651F">
          <w:rPr>
            <w:rFonts w:ascii="Times New Roman" w:eastAsia="Gungsuh" w:hAnsi="Times New Roman" w:cs="Times New Roman"/>
            <w:color w:val="002060"/>
            <w:sz w:val="24"/>
            <w:szCs w:val="24"/>
          </w:rPr>
          <w:t xml:space="preserve">or </w:t>
        </w:r>
      </w:ins>
      <w:ins w:id="1388" w:author="Arcella" w:date="2020-06-20T14:53:00Z">
        <w:r>
          <w:rPr>
            <w:rFonts w:ascii="Times New Roman" w:eastAsia="Gungsuh" w:hAnsi="Times New Roman" w:cs="Times New Roman"/>
            <w:color w:val="002060"/>
            <w:sz w:val="24"/>
            <w:szCs w:val="24"/>
          </w:rPr>
          <w:t>defective</w:t>
        </w:r>
      </w:ins>
      <w:ins w:id="1389" w:author="Arcella" w:date="2020-06-18T13:25:00Z">
        <w:r w:rsidR="0030651F">
          <w:rPr>
            <w:rFonts w:ascii="Times New Roman" w:eastAsia="Gungsuh" w:hAnsi="Times New Roman" w:cs="Times New Roman"/>
            <w:color w:val="002060"/>
            <w:sz w:val="24"/>
            <w:szCs w:val="24"/>
          </w:rPr>
          <w:t xml:space="preserve"> </w:t>
        </w:r>
      </w:ins>
      <w:ins w:id="1390" w:author="Arcella" w:date="2020-06-18T13:24:00Z">
        <w:r w:rsidR="0030651F" w:rsidRPr="00C219E6">
          <w:rPr>
            <w:rFonts w:ascii="Times New Roman" w:eastAsia="Gungsuh" w:hAnsi="Times New Roman" w:cs="Times New Roman"/>
            <w:color w:val="002060"/>
            <w:sz w:val="24"/>
            <w:szCs w:val="24"/>
          </w:rPr>
          <w:t xml:space="preserve">condition of </w:t>
        </w:r>
      </w:ins>
      <w:ins w:id="1391" w:author="Arcella" w:date="2020-06-18T13:26:00Z">
        <w:r w:rsidR="0030651F">
          <w:rPr>
            <w:rFonts w:ascii="Times New Roman" w:eastAsia="Gungsuh" w:hAnsi="Times New Roman" w:cs="Times New Roman"/>
            <w:color w:val="002060"/>
            <w:sz w:val="24"/>
            <w:szCs w:val="24"/>
          </w:rPr>
          <w:t xml:space="preserve">the </w:t>
        </w:r>
      </w:ins>
      <w:ins w:id="1392" w:author="Arcella" w:date="2020-06-20T14:54:00Z">
        <w:r>
          <w:rPr>
            <w:rFonts w:ascii="Times New Roman" w:eastAsia="Gungsuh" w:hAnsi="Times New Roman" w:cs="Times New Roman"/>
            <w:color w:val="002060"/>
            <w:sz w:val="24"/>
            <w:szCs w:val="24"/>
          </w:rPr>
          <w:t>specimen</w:t>
        </w:r>
      </w:ins>
      <w:ins w:id="1393" w:author="Arcella" w:date="2020-06-20T14:53:00Z">
        <w:r>
          <w:rPr>
            <w:rFonts w:ascii="Times New Roman" w:eastAsia="Gungsuh" w:hAnsi="Times New Roman" w:cs="Times New Roman"/>
            <w:color w:val="002060"/>
            <w:sz w:val="24"/>
            <w:szCs w:val="24"/>
          </w:rPr>
          <w:t xml:space="preserve">. </w:t>
        </w:r>
      </w:ins>
      <w:ins w:id="1394" w:author="Arcella" w:date="2020-06-18T13:26:00Z">
        <w:r w:rsidR="00934B17">
          <w:rPr>
            <w:rFonts w:ascii="Times New Roman" w:eastAsia="Gungsuh" w:hAnsi="Times New Roman" w:cs="Times New Roman"/>
            <w:color w:val="002060"/>
            <w:sz w:val="24"/>
            <w:szCs w:val="24"/>
          </w:rPr>
          <w:t xml:space="preserve">A less </w:t>
        </w:r>
      </w:ins>
      <w:ins w:id="1395" w:author="Arcella" w:date="2020-06-18T13:24:00Z">
        <w:r w:rsidR="0030651F" w:rsidRPr="00C219E6">
          <w:rPr>
            <w:rFonts w:ascii="Times New Roman" w:eastAsia="Gungsuh" w:hAnsi="Times New Roman" w:cs="Times New Roman"/>
            <w:color w:val="002060"/>
            <w:sz w:val="24"/>
            <w:szCs w:val="24"/>
          </w:rPr>
          <w:t>obvious</w:t>
        </w:r>
      </w:ins>
      <w:ins w:id="1396" w:author="Arcella" w:date="2020-06-18T13:26:00Z">
        <w:r w:rsidR="00934B17">
          <w:rPr>
            <w:rFonts w:ascii="Times New Roman" w:eastAsia="Gungsuh" w:hAnsi="Times New Roman" w:cs="Times New Roman"/>
            <w:color w:val="002060"/>
            <w:sz w:val="24"/>
            <w:szCs w:val="24"/>
          </w:rPr>
          <w:t xml:space="preserve"> source</w:t>
        </w:r>
      </w:ins>
      <w:ins w:id="1397" w:author="Arcella" w:date="2020-06-20T14:53:00Z">
        <w:r>
          <w:rPr>
            <w:rFonts w:ascii="Times New Roman" w:eastAsia="Gungsuh" w:hAnsi="Times New Roman" w:cs="Times New Roman"/>
            <w:color w:val="002060"/>
            <w:sz w:val="24"/>
            <w:szCs w:val="24"/>
          </w:rPr>
          <w:t xml:space="preserve"> </w:t>
        </w:r>
      </w:ins>
      <w:ins w:id="1398" w:author="Arcella" w:date="2020-06-18T13:26:00Z">
        <w:r w:rsidR="00934B17">
          <w:rPr>
            <w:rFonts w:ascii="Times New Roman" w:eastAsia="Gungsuh" w:hAnsi="Times New Roman" w:cs="Times New Roman"/>
            <w:color w:val="002060"/>
            <w:sz w:val="24"/>
            <w:szCs w:val="24"/>
          </w:rPr>
          <w:t xml:space="preserve">is an </w:t>
        </w:r>
      </w:ins>
      <w:ins w:id="1399" w:author="Arcella" w:date="2020-06-18T13:24:00Z">
        <w:r w:rsidR="0030651F" w:rsidRPr="00C219E6">
          <w:rPr>
            <w:rFonts w:ascii="Times New Roman" w:eastAsia="Gungsuh" w:hAnsi="Times New Roman" w:cs="Times New Roman"/>
            <w:color w:val="002060"/>
            <w:sz w:val="24"/>
            <w:szCs w:val="24"/>
          </w:rPr>
          <w:t xml:space="preserve">ambiguity in </w:t>
        </w:r>
      </w:ins>
      <w:ins w:id="1400" w:author="Arcella" w:date="2020-06-18T13:26:00Z">
        <w:r w:rsidR="00934B17">
          <w:rPr>
            <w:rFonts w:ascii="Times New Roman" w:eastAsia="Gungsuh" w:hAnsi="Times New Roman" w:cs="Times New Roman"/>
            <w:color w:val="002060"/>
            <w:sz w:val="24"/>
            <w:szCs w:val="24"/>
          </w:rPr>
          <w:t xml:space="preserve">the </w:t>
        </w:r>
      </w:ins>
      <w:ins w:id="1401" w:author="Arcella" w:date="2020-06-18T13:24:00Z">
        <w:r w:rsidR="0030651F" w:rsidRPr="00C219E6">
          <w:rPr>
            <w:rFonts w:ascii="Times New Roman" w:eastAsia="Gungsuh" w:hAnsi="Times New Roman" w:cs="Times New Roman"/>
            <w:color w:val="002060"/>
            <w:sz w:val="24"/>
            <w:szCs w:val="24"/>
          </w:rPr>
          <w:t>diagnosticity</w:t>
        </w:r>
        <w:r w:rsidR="00934B17">
          <w:rPr>
            <w:rFonts w:ascii="Times New Roman" w:eastAsia="Gungsuh" w:hAnsi="Times New Roman" w:cs="Times New Roman"/>
            <w:color w:val="002060"/>
            <w:sz w:val="24"/>
            <w:szCs w:val="24"/>
          </w:rPr>
          <w:t xml:space="preserve"> of a trait. </w:t>
        </w:r>
      </w:ins>
      <w:ins w:id="1402" w:author="Arcella" w:date="2020-06-18T13:33:00Z">
        <w:r w:rsidR="00934B17">
          <w:rPr>
            <w:rFonts w:ascii="Times New Roman" w:eastAsia="Gungsuh" w:hAnsi="Times New Roman" w:cs="Times New Roman"/>
            <w:color w:val="002060"/>
            <w:sz w:val="24"/>
            <w:szCs w:val="24"/>
          </w:rPr>
          <w:t xml:space="preserve">It is </w:t>
        </w:r>
        <w:proofErr w:type="spellStart"/>
        <w:r w:rsidR="00934B17" w:rsidRPr="00C219E6">
          <w:rPr>
            <w:rFonts w:ascii="Times New Roman" w:eastAsia="Gungsuh" w:hAnsi="Times New Roman" w:cs="Times New Roman"/>
            <w:color w:val="002060"/>
            <w:sz w:val="24"/>
            <w:szCs w:val="24"/>
          </w:rPr>
          <w:t>is</w:t>
        </w:r>
        <w:proofErr w:type="spellEnd"/>
        <w:r w:rsidR="00934B17" w:rsidRPr="00C219E6">
          <w:rPr>
            <w:rFonts w:ascii="Times New Roman" w:eastAsia="Gungsuh" w:hAnsi="Times New Roman" w:cs="Times New Roman"/>
            <w:color w:val="002060"/>
            <w:sz w:val="24"/>
            <w:szCs w:val="24"/>
          </w:rPr>
          <w:t xml:space="preserve"> generally impossible </w:t>
        </w:r>
        <w:r w:rsidR="00934B17">
          <w:rPr>
            <w:rFonts w:ascii="Times New Roman" w:eastAsia="Gungsuh" w:hAnsi="Times New Roman" w:cs="Times New Roman"/>
            <w:color w:val="002060"/>
            <w:sz w:val="24"/>
            <w:szCs w:val="24"/>
          </w:rPr>
          <w:t>to d</w:t>
        </w:r>
      </w:ins>
      <w:ins w:id="1403" w:author="Arcella" w:date="2020-06-18T13:24:00Z">
        <w:r w:rsidR="0030651F" w:rsidRPr="00C219E6">
          <w:rPr>
            <w:rFonts w:ascii="Times New Roman" w:eastAsia="Gungsuh" w:hAnsi="Times New Roman" w:cs="Times New Roman"/>
            <w:color w:val="002060"/>
            <w:sz w:val="24"/>
            <w:szCs w:val="24"/>
          </w:rPr>
          <w:t>etermin</w:t>
        </w:r>
      </w:ins>
      <w:ins w:id="1404" w:author="Arcella" w:date="2020-06-18T13:33:00Z">
        <w:r w:rsidR="00934B17">
          <w:rPr>
            <w:rFonts w:ascii="Times New Roman" w:eastAsia="Gungsuh" w:hAnsi="Times New Roman" w:cs="Times New Roman"/>
            <w:color w:val="002060"/>
            <w:sz w:val="24"/>
            <w:szCs w:val="24"/>
          </w:rPr>
          <w:t xml:space="preserve">e </w:t>
        </w:r>
      </w:ins>
      <w:ins w:id="1405" w:author="Arcella" w:date="2020-06-18T13:24:00Z">
        <w:r w:rsidR="0030651F" w:rsidRPr="00C219E6">
          <w:rPr>
            <w:rFonts w:ascii="Times New Roman" w:eastAsia="Gungsuh" w:hAnsi="Times New Roman" w:cs="Times New Roman"/>
            <w:color w:val="002060"/>
            <w:sz w:val="24"/>
            <w:szCs w:val="24"/>
          </w:rPr>
          <w:t xml:space="preserve">whether diagnostic characters are </w:t>
        </w:r>
      </w:ins>
      <w:ins w:id="1406" w:author="Arcella" w:date="2020-06-18T13:27:00Z">
        <w:r w:rsidR="00934B17">
          <w:rPr>
            <w:rFonts w:ascii="Times New Roman" w:eastAsia="Gungsuh" w:hAnsi="Times New Roman" w:cs="Times New Roman"/>
            <w:color w:val="002060"/>
            <w:sz w:val="24"/>
            <w:szCs w:val="24"/>
          </w:rPr>
          <w:t>indeed</w:t>
        </w:r>
      </w:ins>
      <w:ins w:id="1407" w:author="Arcella" w:date="2020-06-18T13:24:00Z">
        <w:r w:rsidR="0030651F" w:rsidRPr="00C219E6">
          <w:rPr>
            <w:rFonts w:ascii="Times New Roman" w:eastAsia="Gungsuh" w:hAnsi="Times New Roman" w:cs="Times New Roman"/>
            <w:color w:val="002060"/>
            <w:sz w:val="24"/>
            <w:szCs w:val="24"/>
          </w:rPr>
          <w:t xml:space="preserve"> fixed </w:t>
        </w:r>
      </w:ins>
      <w:ins w:id="1408" w:author="Arcella" w:date="2020-06-18T13:33:00Z">
        <w:r w:rsidR="00934B17">
          <w:rPr>
            <w:rFonts w:ascii="Times New Roman" w:eastAsia="Gungsuh" w:hAnsi="Times New Roman" w:cs="Times New Roman"/>
            <w:color w:val="002060"/>
            <w:sz w:val="24"/>
            <w:szCs w:val="24"/>
          </w:rPr>
          <w:t xml:space="preserve">if the </w:t>
        </w:r>
      </w:ins>
      <w:ins w:id="1409" w:author="Arcella" w:date="2020-06-18T13:24:00Z">
        <w:r>
          <w:rPr>
            <w:rFonts w:ascii="Times New Roman" w:eastAsia="Gungsuh" w:hAnsi="Times New Roman" w:cs="Times New Roman"/>
            <w:color w:val="002060"/>
            <w:sz w:val="24"/>
            <w:szCs w:val="24"/>
          </w:rPr>
          <w:t>sample size</w:t>
        </w:r>
      </w:ins>
      <w:ins w:id="1410" w:author="Arcella" w:date="2020-06-18T13:33:00Z">
        <w:r w:rsidR="00934B17">
          <w:rPr>
            <w:rFonts w:ascii="Times New Roman" w:eastAsia="Gungsuh" w:hAnsi="Times New Roman" w:cs="Times New Roman"/>
            <w:color w:val="002060"/>
            <w:sz w:val="24"/>
            <w:szCs w:val="24"/>
          </w:rPr>
          <w:t xml:space="preserve"> </w:t>
        </w:r>
      </w:ins>
      <w:ins w:id="1411" w:author="Arcella" w:date="2020-06-20T14:54:00Z">
        <w:r>
          <w:rPr>
            <w:rFonts w:ascii="Times New Roman" w:eastAsia="Gungsuh" w:hAnsi="Times New Roman" w:cs="Times New Roman"/>
            <w:color w:val="002060"/>
            <w:sz w:val="24"/>
            <w:szCs w:val="24"/>
          </w:rPr>
          <w:t xml:space="preserve">is </w:t>
        </w:r>
      </w:ins>
      <w:ins w:id="1412" w:author="Arcella" w:date="2020-06-18T13:33:00Z">
        <w:r w:rsidR="00934B17">
          <w:rPr>
            <w:rFonts w:ascii="Times New Roman" w:eastAsia="Gungsuh" w:hAnsi="Times New Roman" w:cs="Times New Roman"/>
            <w:color w:val="002060"/>
            <w:sz w:val="24"/>
            <w:szCs w:val="24"/>
          </w:rPr>
          <w:t>finite</w:t>
        </w:r>
      </w:ins>
      <w:ins w:id="1413" w:author="Arcella" w:date="2020-06-18T13:24:00Z">
        <w:r w:rsidR="0030651F" w:rsidRPr="00C219E6">
          <w:rPr>
            <w:rFonts w:ascii="Times New Roman" w:eastAsia="Gungsuh" w:hAnsi="Times New Roman" w:cs="Times New Roman"/>
            <w:color w:val="002060"/>
            <w:sz w:val="24"/>
            <w:szCs w:val="24"/>
          </w:rPr>
          <w:t xml:space="preserve"> (</w:t>
        </w:r>
        <w:proofErr w:type="spellStart"/>
        <w:r w:rsidR="0030651F" w:rsidRPr="00C219E6">
          <w:rPr>
            <w:rFonts w:ascii="Times New Roman" w:eastAsia="Gungsuh" w:hAnsi="Times New Roman" w:cs="Times New Roman"/>
            <w:color w:val="002060"/>
            <w:sz w:val="24"/>
            <w:szCs w:val="24"/>
          </w:rPr>
          <w:t>Wiens</w:t>
        </w:r>
        <w:proofErr w:type="spellEnd"/>
        <w:r w:rsidR="0030651F" w:rsidRPr="00C219E6">
          <w:rPr>
            <w:rFonts w:ascii="Times New Roman" w:eastAsia="Gungsuh" w:hAnsi="Times New Roman" w:cs="Times New Roman"/>
            <w:color w:val="002060"/>
            <w:sz w:val="24"/>
            <w:szCs w:val="24"/>
          </w:rPr>
          <w:t xml:space="preserve">, </w:t>
        </w:r>
        <w:proofErr w:type="spellStart"/>
        <w:r w:rsidR="0030651F" w:rsidRPr="00C219E6">
          <w:rPr>
            <w:rFonts w:ascii="Times New Roman" w:eastAsia="Gungsuh" w:hAnsi="Times New Roman" w:cs="Times New Roman"/>
            <w:color w:val="002060"/>
            <w:sz w:val="24"/>
            <w:szCs w:val="24"/>
          </w:rPr>
          <w:t>Servedio</w:t>
        </w:r>
        <w:proofErr w:type="spellEnd"/>
        <w:r w:rsidR="0030651F" w:rsidRPr="00C219E6">
          <w:rPr>
            <w:rFonts w:ascii="Times New Roman" w:eastAsia="Gungsuh" w:hAnsi="Times New Roman" w:cs="Times New Roman"/>
            <w:color w:val="002060"/>
            <w:sz w:val="24"/>
            <w:szCs w:val="24"/>
          </w:rPr>
          <w:t xml:space="preserve"> 2000). Hence, in practice, for diagnostic markers P(</w:t>
        </w:r>
        <w:proofErr w:type="spellStart"/>
        <w:r w:rsidR="0030651F" w:rsidRPr="00C219E6">
          <w:rPr>
            <w:rFonts w:ascii="Times New Roman" w:eastAsia="Gungsuh" w:hAnsi="Times New Roman" w:cs="Times New Roman"/>
            <w:color w:val="002060"/>
            <w:sz w:val="24"/>
            <w:szCs w:val="24"/>
          </w:rPr>
          <w:t>species|trait</w:t>
        </w:r>
        <w:proofErr w:type="spellEnd"/>
        <w:r w:rsidR="0030651F" w:rsidRPr="00C219E6">
          <w:rPr>
            <w:rFonts w:ascii="Times New Roman" w:eastAsia="Gungsuh" w:hAnsi="Times New Roman" w:cs="Times New Roman"/>
            <w:color w:val="002060"/>
            <w:sz w:val="24"/>
            <w:szCs w:val="24"/>
          </w:rPr>
          <w:t>) ≤ 1.</w:t>
        </w:r>
      </w:ins>
    </w:p>
    <w:p w14:paraId="0000001D" w14:textId="77777777" w:rsidR="0022369C" w:rsidRPr="00C219E6" w:rsidRDefault="0022369C">
      <w:pPr>
        <w:spacing w:after="0" w:line="360" w:lineRule="auto"/>
        <w:rPr>
          <w:rFonts w:ascii="Times New Roman" w:eastAsia="Times New Roman" w:hAnsi="Times New Roman" w:cs="Times New Roman"/>
          <w:color w:val="002060"/>
          <w:sz w:val="24"/>
          <w:szCs w:val="24"/>
        </w:rPr>
      </w:pPr>
    </w:p>
    <w:p w14:paraId="0000001E" w14:textId="77777777" w:rsidR="0022369C" w:rsidRPr="00C219E6" w:rsidRDefault="00AB1555">
      <w:pPr>
        <w:spacing w:after="0" w:line="360" w:lineRule="auto"/>
        <w:rPr>
          <w:rFonts w:ascii="Times New Roman" w:eastAsia="Times New Roman" w:hAnsi="Times New Roman" w:cs="Times New Roman"/>
          <w:color w:val="002060"/>
          <w:sz w:val="24"/>
          <w:szCs w:val="24"/>
          <w:highlight w:val="yellow"/>
        </w:rPr>
      </w:pPr>
      <w:commentRangeStart w:id="1414"/>
      <w:r w:rsidRPr="00C219E6">
        <w:rPr>
          <w:rFonts w:ascii="Times New Roman" w:eastAsia="Times New Roman" w:hAnsi="Times New Roman" w:cs="Times New Roman"/>
          <w:color w:val="002060"/>
          <w:sz w:val="24"/>
          <w:szCs w:val="24"/>
        </w:rPr>
        <w:t>For semi-diagnostic traits</w:t>
      </w:r>
      <w:commentRangeEnd w:id="1414"/>
      <w:r w:rsidR="00E553A6">
        <w:rPr>
          <w:rStyle w:val="a4"/>
        </w:rPr>
        <w:commentReference w:id="1414"/>
      </w:r>
      <w:r w:rsidRPr="00C219E6">
        <w:rPr>
          <w:rFonts w:ascii="Times New Roman" w:eastAsia="Times New Roman" w:hAnsi="Times New Roman" w:cs="Times New Roman"/>
          <w:color w:val="002060"/>
          <w:sz w:val="24"/>
          <w:szCs w:val="24"/>
        </w:rPr>
        <w:t xml:space="preserve">, </w:t>
      </w:r>
      <w:r w:rsidRPr="00C219E6">
        <w:rPr>
          <w:rFonts w:ascii="Times New Roman" w:eastAsia="Times New Roman" w:hAnsi="Times New Roman" w:cs="Times New Roman"/>
          <w:color w:val="002060"/>
          <w:sz w:val="24"/>
          <w:szCs w:val="24"/>
          <w:highlight w:val="yellow"/>
        </w:rPr>
        <w:t>which are only known for blue mussels</w:t>
      </w:r>
      <w:r w:rsidRPr="00C219E6">
        <w:rPr>
          <w:rFonts w:ascii="Times New Roman" w:eastAsia="Times New Roman" w:hAnsi="Times New Roman" w:cs="Times New Roman"/>
          <w:color w:val="002060"/>
          <w:sz w:val="24"/>
          <w:szCs w:val="24"/>
        </w:rPr>
        <w:t xml:space="preserve"> (McDonald et al. 1991), P(</w:t>
      </w:r>
      <w:proofErr w:type="spellStart"/>
      <w:r w:rsidRPr="00C219E6">
        <w:rPr>
          <w:rFonts w:ascii="Times New Roman" w:eastAsia="Times New Roman" w:hAnsi="Times New Roman" w:cs="Times New Roman"/>
          <w:color w:val="002060"/>
          <w:sz w:val="24"/>
          <w:szCs w:val="24"/>
        </w:rPr>
        <w:t>species|trait</w:t>
      </w:r>
      <w:proofErr w:type="spellEnd"/>
      <w:r w:rsidRPr="00C219E6">
        <w:rPr>
          <w:rFonts w:ascii="Times New Roman" w:eastAsia="Times New Roman" w:hAnsi="Times New Roman" w:cs="Times New Roman"/>
          <w:color w:val="002060"/>
          <w:sz w:val="24"/>
          <w:szCs w:val="24"/>
        </w:rPr>
        <w:t>) &lt; 1.</w:t>
      </w:r>
      <w:sdt>
        <w:sdtPr>
          <w:rPr>
            <w:rFonts w:ascii="Times New Roman" w:hAnsi="Times New Roman" w:cs="Times New Roman"/>
          </w:rPr>
          <w:tag w:val="goog_rdk_10"/>
          <w:id w:val="-933665528"/>
        </w:sdtPr>
        <w:sdtEndPr/>
        <w:sdtContent>
          <w:r w:rsidRPr="00C219E6">
            <w:rPr>
              <w:rFonts w:ascii="Times New Roman" w:eastAsia="Times New Roman" w:hAnsi="Times New Roman" w:cs="Times New Roman"/>
              <w:color w:val="002060"/>
              <w:sz w:val="24"/>
              <w:szCs w:val="24"/>
            </w:rPr>
            <w:t xml:space="preserve"> </w:t>
          </w:r>
        </w:sdtContent>
      </w:sdt>
      <w:r w:rsidRPr="00C219E6">
        <w:rPr>
          <w:rFonts w:ascii="Times New Roman" w:eastAsia="Times New Roman" w:hAnsi="Times New Roman" w:cs="Times New Roman"/>
          <w:color w:val="002060"/>
          <w:sz w:val="24"/>
          <w:szCs w:val="24"/>
        </w:rPr>
        <w:t>Using semi-diagnostic markers is subjected to restrictions. With such markers we do not identify a species of a given individual, but assess the probability of assignment of the individual to one or another species. Similarly, dealing with population assessment we assess the probabilities to find representatives of one or another species in a sample but not the true proportion. The most critical point is that P(</w:t>
      </w:r>
      <w:proofErr w:type="spellStart"/>
      <w:r w:rsidRPr="00C219E6">
        <w:rPr>
          <w:rFonts w:ascii="Times New Roman" w:eastAsia="Times New Roman" w:hAnsi="Times New Roman" w:cs="Times New Roman"/>
          <w:color w:val="002060"/>
          <w:sz w:val="24"/>
          <w:szCs w:val="24"/>
        </w:rPr>
        <w:t>species|trait</w:t>
      </w:r>
      <w:proofErr w:type="spellEnd"/>
      <w:r w:rsidRPr="00C219E6">
        <w:rPr>
          <w:rFonts w:ascii="Times New Roman" w:eastAsia="Times New Roman" w:hAnsi="Times New Roman" w:cs="Times New Roman"/>
          <w:color w:val="002060"/>
          <w:sz w:val="24"/>
          <w:szCs w:val="24"/>
        </w:rPr>
        <w:t xml:space="preserve">) is not constant but varies, yet in predictable manner with the prevalence of a species in a range [0;1]. </w:t>
      </w:r>
      <w:r w:rsidRPr="00C219E6">
        <w:rPr>
          <w:rFonts w:ascii="Times New Roman" w:eastAsia="Times New Roman" w:hAnsi="Times New Roman" w:cs="Times New Roman"/>
          <w:color w:val="002060"/>
          <w:sz w:val="24"/>
          <w:szCs w:val="24"/>
          <w:highlight w:val="yellow"/>
        </w:rPr>
        <w:t>As a rule, clinical diagnostic tests employ semi-diagnostic markers</w:t>
      </w:r>
      <w:sdt>
        <w:sdtPr>
          <w:rPr>
            <w:rFonts w:ascii="Times New Roman" w:hAnsi="Times New Roman" w:cs="Times New Roman"/>
          </w:rPr>
          <w:tag w:val="goog_rdk_11"/>
          <w:id w:val="1204986349"/>
        </w:sdtPr>
        <w:sdtEndPr/>
        <w:sdtContent>
          <w:r w:rsidRPr="00C219E6">
            <w:rPr>
              <w:rFonts w:ascii="Times New Roman" w:eastAsia="Times New Roman" w:hAnsi="Times New Roman" w:cs="Times New Roman"/>
              <w:color w:val="002060"/>
              <w:sz w:val="24"/>
              <w:szCs w:val="24"/>
              <w:highlight w:val="yellow"/>
            </w:rPr>
            <w:t xml:space="preserve"> </w:t>
          </w:r>
        </w:sdtContent>
      </w:sdt>
      <w:r w:rsidRPr="00C219E6">
        <w:rPr>
          <w:rFonts w:ascii="Times New Roman" w:eastAsia="Times New Roman" w:hAnsi="Times New Roman" w:cs="Times New Roman"/>
          <w:color w:val="002060"/>
          <w:sz w:val="24"/>
          <w:szCs w:val="24"/>
          <w:highlight w:val="yellow"/>
        </w:rPr>
        <w:t>(REF), that’s why we followed the procedures from clinical based medicine to evaluate the performance of our morphotype test and to outline recommendations of its application.</w:t>
      </w:r>
    </w:p>
    <w:p w14:paraId="7423DEF4" w14:textId="77777777" w:rsidR="00934B17" w:rsidRDefault="00934B17" w:rsidP="00934B17">
      <w:pPr>
        <w:spacing w:after="0" w:line="360" w:lineRule="auto"/>
        <w:rPr>
          <w:ins w:id="1415" w:author="Arcella" w:date="2020-06-18T13:34:00Z"/>
          <w:rFonts w:ascii="Times New Roman" w:eastAsia="Times New Roman" w:hAnsi="Times New Roman" w:cs="Times New Roman"/>
          <w:color w:val="002060"/>
          <w:sz w:val="24"/>
          <w:szCs w:val="24"/>
        </w:rPr>
      </w:pPr>
    </w:p>
    <w:p w14:paraId="77BEF758" w14:textId="7327C065" w:rsidR="00934B17" w:rsidRPr="00C219E6" w:rsidRDefault="00837AE2" w:rsidP="00934B17">
      <w:pPr>
        <w:spacing w:after="0" w:line="360" w:lineRule="auto"/>
        <w:rPr>
          <w:ins w:id="1416" w:author="Arcella" w:date="2020-06-18T13:34:00Z"/>
          <w:rFonts w:ascii="Times New Roman" w:eastAsia="Times New Roman" w:hAnsi="Times New Roman" w:cs="Times New Roman"/>
          <w:color w:val="002060"/>
          <w:sz w:val="24"/>
          <w:szCs w:val="24"/>
          <w:highlight w:val="yellow"/>
        </w:rPr>
      </w:pPr>
      <w:ins w:id="1417" w:author="Arcella" w:date="2020-06-18T17:44:00Z">
        <w:r>
          <w:rPr>
            <w:rFonts w:ascii="Times New Roman" w:eastAsia="Times New Roman" w:hAnsi="Times New Roman" w:cs="Times New Roman"/>
            <w:color w:val="002060"/>
            <w:sz w:val="24"/>
            <w:szCs w:val="24"/>
          </w:rPr>
          <w:t xml:space="preserve">In case of </w:t>
        </w:r>
      </w:ins>
      <w:ins w:id="1418" w:author="Arcella" w:date="2020-06-18T17:43:00Z">
        <w:r w:rsidRPr="00C219E6">
          <w:rPr>
            <w:rFonts w:ascii="Times New Roman" w:eastAsia="Times New Roman" w:hAnsi="Times New Roman" w:cs="Times New Roman"/>
            <w:color w:val="002060"/>
            <w:sz w:val="24"/>
            <w:szCs w:val="24"/>
          </w:rPr>
          <w:t xml:space="preserve">semi-diagnostic </w:t>
        </w:r>
        <w:r>
          <w:rPr>
            <w:rFonts w:ascii="Times New Roman" w:eastAsia="Times New Roman" w:hAnsi="Times New Roman" w:cs="Times New Roman"/>
            <w:color w:val="002060"/>
            <w:sz w:val="24"/>
            <w:szCs w:val="24"/>
          </w:rPr>
          <w:t xml:space="preserve">traits, </w:t>
        </w:r>
      </w:ins>
      <w:ins w:id="1419" w:author="Arcella" w:date="2020-06-20T14:54:00Z">
        <w:r w:rsidR="00AC3710">
          <w:rPr>
            <w:rFonts w:ascii="Times New Roman" w:eastAsia="Times New Roman" w:hAnsi="Times New Roman" w:cs="Times New Roman"/>
            <w:color w:val="002060"/>
            <w:sz w:val="24"/>
            <w:szCs w:val="24"/>
            <w:lang w:val="en-GB"/>
          </w:rPr>
          <w:t>the researchers</w:t>
        </w:r>
      </w:ins>
      <w:ins w:id="1420" w:author="Arcella" w:date="2020-06-18T17:43:00Z">
        <w:r w:rsidRPr="00C219E6">
          <w:rPr>
            <w:rFonts w:ascii="Times New Roman" w:eastAsia="Times New Roman" w:hAnsi="Times New Roman" w:cs="Times New Roman"/>
            <w:color w:val="002060"/>
            <w:sz w:val="24"/>
            <w:szCs w:val="24"/>
          </w:rPr>
          <w:t xml:space="preserve"> do not identify </w:t>
        </w:r>
        <w:r>
          <w:rPr>
            <w:rFonts w:ascii="Times New Roman" w:eastAsia="Times New Roman" w:hAnsi="Times New Roman" w:cs="Times New Roman"/>
            <w:color w:val="002060"/>
            <w:sz w:val="24"/>
            <w:szCs w:val="24"/>
          </w:rPr>
          <w:t xml:space="preserve">the </w:t>
        </w:r>
        <w:r w:rsidRPr="00C219E6">
          <w:rPr>
            <w:rFonts w:ascii="Times New Roman" w:eastAsia="Times New Roman" w:hAnsi="Times New Roman" w:cs="Times New Roman"/>
            <w:color w:val="002060"/>
            <w:sz w:val="24"/>
            <w:szCs w:val="24"/>
          </w:rPr>
          <w:t>species of a given individual</w:t>
        </w:r>
        <w:r>
          <w:rPr>
            <w:rFonts w:ascii="Times New Roman" w:eastAsia="Times New Roman" w:hAnsi="Times New Roman" w:cs="Times New Roman"/>
            <w:color w:val="002060"/>
            <w:sz w:val="24"/>
            <w:szCs w:val="24"/>
          </w:rPr>
          <w:t xml:space="preserve"> </w:t>
        </w:r>
        <w:r w:rsidRPr="00C219E6">
          <w:rPr>
            <w:rFonts w:ascii="Times New Roman" w:eastAsia="Times New Roman" w:hAnsi="Times New Roman" w:cs="Times New Roman"/>
            <w:color w:val="002060"/>
            <w:sz w:val="24"/>
            <w:szCs w:val="24"/>
          </w:rPr>
          <w:t xml:space="preserve">but assess the probability of </w:t>
        </w:r>
      </w:ins>
      <w:ins w:id="1421" w:author="Arcella" w:date="2020-06-18T17:44:00Z">
        <w:r>
          <w:rPr>
            <w:rFonts w:ascii="Times New Roman" w:eastAsia="Times New Roman" w:hAnsi="Times New Roman" w:cs="Times New Roman"/>
            <w:color w:val="002060"/>
            <w:sz w:val="24"/>
            <w:szCs w:val="24"/>
          </w:rPr>
          <w:t xml:space="preserve">its </w:t>
        </w:r>
      </w:ins>
      <w:ins w:id="1422" w:author="Arcella" w:date="2020-06-18T17:43:00Z">
        <w:r w:rsidRPr="00C219E6">
          <w:rPr>
            <w:rFonts w:ascii="Times New Roman" w:eastAsia="Times New Roman" w:hAnsi="Times New Roman" w:cs="Times New Roman"/>
            <w:color w:val="002060"/>
            <w:sz w:val="24"/>
            <w:szCs w:val="24"/>
          </w:rPr>
          <w:t xml:space="preserve">assignment to one or </w:t>
        </w:r>
      </w:ins>
      <w:ins w:id="1423" w:author="Arcella" w:date="2020-06-18T17:44:00Z">
        <w:r>
          <w:rPr>
            <w:rFonts w:ascii="Times New Roman" w:eastAsia="Times New Roman" w:hAnsi="Times New Roman" w:cs="Times New Roman"/>
            <w:color w:val="002060"/>
            <w:sz w:val="24"/>
            <w:szCs w:val="24"/>
          </w:rPr>
          <w:t>an</w:t>
        </w:r>
      </w:ins>
      <w:ins w:id="1424" w:author="Arcella" w:date="2020-06-18T17:43:00Z">
        <w:r w:rsidRPr="00C219E6">
          <w:rPr>
            <w:rFonts w:ascii="Times New Roman" w:eastAsia="Times New Roman" w:hAnsi="Times New Roman" w:cs="Times New Roman"/>
            <w:color w:val="002060"/>
            <w:sz w:val="24"/>
            <w:szCs w:val="24"/>
          </w:rPr>
          <w:t xml:space="preserve">other species. </w:t>
        </w:r>
      </w:ins>
      <w:ins w:id="1425" w:author="Arcella" w:date="2020-06-18T16:32:00Z">
        <w:r w:rsidR="00E553A6">
          <w:rPr>
            <w:rFonts w:ascii="Times New Roman" w:eastAsia="Times New Roman" w:hAnsi="Times New Roman" w:cs="Times New Roman"/>
            <w:color w:val="002060"/>
            <w:sz w:val="24"/>
            <w:szCs w:val="24"/>
            <w:lang w:val="en-GB"/>
          </w:rPr>
          <w:t xml:space="preserve">For </w:t>
        </w:r>
      </w:ins>
      <w:ins w:id="1426" w:author="Arcella" w:date="2020-06-18T17:43:00Z">
        <w:r>
          <w:rPr>
            <w:rFonts w:ascii="Times New Roman" w:eastAsia="Times New Roman" w:hAnsi="Times New Roman" w:cs="Times New Roman"/>
            <w:color w:val="002060"/>
            <w:sz w:val="24"/>
            <w:szCs w:val="24"/>
            <w:lang w:val="en-GB"/>
          </w:rPr>
          <w:t xml:space="preserve">these </w:t>
        </w:r>
      </w:ins>
      <w:ins w:id="1427" w:author="Arcella" w:date="2020-06-18T13:34:00Z">
        <w:r w:rsidR="00934B17" w:rsidRPr="00C219E6">
          <w:rPr>
            <w:rFonts w:ascii="Times New Roman" w:eastAsia="Times New Roman" w:hAnsi="Times New Roman" w:cs="Times New Roman"/>
            <w:color w:val="002060"/>
            <w:sz w:val="24"/>
            <w:szCs w:val="24"/>
          </w:rPr>
          <w:t xml:space="preserve">traits, </w:t>
        </w:r>
        <w:r w:rsidR="00934B17" w:rsidRPr="00C219E6">
          <w:rPr>
            <w:rFonts w:ascii="Times New Roman" w:eastAsia="Times New Roman" w:hAnsi="Times New Roman" w:cs="Times New Roman"/>
            <w:color w:val="002060"/>
            <w:sz w:val="24"/>
            <w:szCs w:val="24"/>
            <w:highlight w:val="yellow"/>
          </w:rPr>
          <w:t>which are only known for blue mussels</w:t>
        </w:r>
        <w:r w:rsidR="00934B17" w:rsidRPr="00C219E6">
          <w:rPr>
            <w:rFonts w:ascii="Times New Roman" w:eastAsia="Times New Roman" w:hAnsi="Times New Roman" w:cs="Times New Roman"/>
            <w:color w:val="002060"/>
            <w:sz w:val="24"/>
            <w:szCs w:val="24"/>
          </w:rPr>
          <w:t xml:space="preserve"> (McDonald et al. 1991), P(</w:t>
        </w:r>
        <w:proofErr w:type="spellStart"/>
        <w:r w:rsidR="00934B17" w:rsidRPr="00C219E6">
          <w:rPr>
            <w:rFonts w:ascii="Times New Roman" w:eastAsia="Times New Roman" w:hAnsi="Times New Roman" w:cs="Times New Roman"/>
            <w:color w:val="002060"/>
            <w:sz w:val="24"/>
            <w:szCs w:val="24"/>
          </w:rPr>
          <w:t>species|trait</w:t>
        </w:r>
        <w:proofErr w:type="spellEnd"/>
        <w:r w:rsidR="00934B17" w:rsidRPr="00C219E6">
          <w:rPr>
            <w:rFonts w:ascii="Times New Roman" w:eastAsia="Times New Roman" w:hAnsi="Times New Roman" w:cs="Times New Roman"/>
            <w:color w:val="002060"/>
            <w:sz w:val="24"/>
            <w:szCs w:val="24"/>
          </w:rPr>
          <w:t xml:space="preserve">) &lt; 1. Similarly, dealing with population assessment we assess the probabilities </w:t>
        </w:r>
      </w:ins>
      <w:ins w:id="1428" w:author="Arcella" w:date="2020-06-18T16:32:00Z">
        <w:r w:rsidR="00E553A6">
          <w:rPr>
            <w:rFonts w:ascii="Times New Roman" w:eastAsia="Times New Roman" w:hAnsi="Times New Roman" w:cs="Times New Roman"/>
            <w:color w:val="002060"/>
            <w:sz w:val="24"/>
            <w:szCs w:val="24"/>
          </w:rPr>
          <w:t xml:space="preserve">of </w:t>
        </w:r>
      </w:ins>
      <w:ins w:id="1429" w:author="Arcella" w:date="2020-06-18T13:34:00Z">
        <w:r w:rsidR="00934B17" w:rsidRPr="00C219E6">
          <w:rPr>
            <w:rFonts w:ascii="Times New Roman" w:eastAsia="Times New Roman" w:hAnsi="Times New Roman" w:cs="Times New Roman"/>
            <w:color w:val="002060"/>
            <w:sz w:val="24"/>
            <w:szCs w:val="24"/>
          </w:rPr>
          <w:t>find</w:t>
        </w:r>
      </w:ins>
      <w:ins w:id="1430" w:author="Arcella" w:date="2020-06-18T16:32:00Z">
        <w:r w:rsidR="00E553A6">
          <w:rPr>
            <w:rFonts w:ascii="Times New Roman" w:eastAsia="Times New Roman" w:hAnsi="Times New Roman" w:cs="Times New Roman"/>
            <w:color w:val="002060"/>
            <w:sz w:val="24"/>
            <w:szCs w:val="24"/>
          </w:rPr>
          <w:t>ing the</w:t>
        </w:r>
      </w:ins>
      <w:ins w:id="1431" w:author="Arcella" w:date="2020-06-18T13:34:00Z">
        <w:r w:rsidR="00934B17" w:rsidRPr="00C219E6">
          <w:rPr>
            <w:rFonts w:ascii="Times New Roman" w:eastAsia="Times New Roman" w:hAnsi="Times New Roman" w:cs="Times New Roman"/>
            <w:color w:val="002060"/>
            <w:sz w:val="24"/>
            <w:szCs w:val="24"/>
          </w:rPr>
          <w:t xml:space="preserve"> representatives of one or another species in a sample but not the true proportion. The most critical point is that P(</w:t>
        </w:r>
        <w:proofErr w:type="spellStart"/>
        <w:r w:rsidR="00934B17" w:rsidRPr="00C219E6">
          <w:rPr>
            <w:rFonts w:ascii="Times New Roman" w:eastAsia="Times New Roman" w:hAnsi="Times New Roman" w:cs="Times New Roman"/>
            <w:color w:val="002060"/>
            <w:sz w:val="24"/>
            <w:szCs w:val="24"/>
          </w:rPr>
          <w:t>species|trait</w:t>
        </w:r>
        <w:proofErr w:type="spellEnd"/>
        <w:r w:rsidR="00934B17" w:rsidRPr="00C219E6">
          <w:rPr>
            <w:rFonts w:ascii="Times New Roman" w:eastAsia="Times New Roman" w:hAnsi="Times New Roman" w:cs="Times New Roman"/>
            <w:color w:val="002060"/>
            <w:sz w:val="24"/>
            <w:szCs w:val="24"/>
          </w:rPr>
          <w:t>) is not constant but varies, yet in predictable manner</w:t>
        </w:r>
      </w:ins>
      <w:ins w:id="1432" w:author="Arcella" w:date="2020-06-18T17:44:00Z">
        <w:r>
          <w:rPr>
            <w:rFonts w:ascii="Times New Roman" w:eastAsia="Times New Roman" w:hAnsi="Times New Roman" w:cs="Times New Roman"/>
            <w:color w:val="002060"/>
            <w:sz w:val="24"/>
            <w:szCs w:val="24"/>
          </w:rPr>
          <w:t>,</w:t>
        </w:r>
      </w:ins>
      <w:ins w:id="1433" w:author="Arcella" w:date="2020-06-18T13:34:00Z">
        <w:r w:rsidR="00934B17" w:rsidRPr="00C219E6">
          <w:rPr>
            <w:rFonts w:ascii="Times New Roman" w:eastAsia="Times New Roman" w:hAnsi="Times New Roman" w:cs="Times New Roman"/>
            <w:color w:val="002060"/>
            <w:sz w:val="24"/>
            <w:szCs w:val="24"/>
          </w:rPr>
          <w:t xml:space="preserve"> with the prevalence of a species in a range [0;1]. </w:t>
        </w:r>
      </w:ins>
      <w:ins w:id="1434" w:author="Arcella" w:date="2020-06-18T17:45:00Z">
        <w:r>
          <w:rPr>
            <w:rFonts w:ascii="Times New Roman" w:eastAsia="Times New Roman" w:hAnsi="Times New Roman" w:cs="Times New Roman"/>
            <w:color w:val="002060"/>
            <w:sz w:val="24"/>
            <w:szCs w:val="24"/>
            <w:highlight w:val="yellow"/>
          </w:rPr>
          <w:t>S</w:t>
        </w:r>
        <w:r w:rsidRPr="00C219E6">
          <w:rPr>
            <w:rFonts w:ascii="Times New Roman" w:eastAsia="Times New Roman" w:hAnsi="Times New Roman" w:cs="Times New Roman"/>
            <w:color w:val="002060"/>
            <w:sz w:val="24"/>
            <w:szCs w:val="24"/>
            <w:highlight w:val="yellow"/>
          </w:rPr>
          <w:t>emi-diagnostic markers</w:t>
        </w:r>
        <w:r>
          <w:rPr>
            <w:rFonts w:ascii="Times New Roman" w:eastAsia="Times New Roman" w:hAnsi="Times New Roman" w:cs="Times New Roman"/>
            <w:color w:val="002060"/>
            <w:sz w:val="24"/>
            <w:szCs w:val="24"/>
            <w:highlight w:val="yellow"/>
          </w:rPr>
          <w:t xml:space="preserve"> are employed in </w:t>
        </w:r>
      </w:ins>
      <w:ins w:id="1435" w:author="Arcella" w:date="2020-06-18T13:34:00Z">
        <w:r w:rsidR="00934B17" w:rsidRPr="00C219E6">
          <w:rPr>
            <w:rFonts w:ascii="Times New Roman" w:eastAsia="Times New Roman" w:hAnsi="Times New Roman" w:cs="Times New Roman"/>
            <w:color w:val="002060"/>
            <w:sz w:val="24"/>
            <w:szCs w:val="24"/>
            <w:highlight w:val="yellow"/>
          </w:rPr>
          <w:t xml:space="preserve">clinical diagnostic tests </w:t>
        </w:r>
        <w:r>
          <w:rPr>
            <w:rFonts w:ascii="Times New Roman" w:eastAsia="Times New Roman" w:hAnsi="Times New Roman" w:cs="Times New Roman"/>
            <w:color w:val="002060"/>
            <w:sz w:val="24"/>
            <w:szCs w:val="24"/>
            <w:highlight w:val="yellow"/>
          </w:rPr>
          <w:t>(REF)</w:t>
        </w:r>
      </w:ins>
      <w:ins w:id="1436" w:author="Arcella" w:date="2020-06-20T14:55:00Z">
        <w:r w:rsidR="00AC3710">
          <w:rPr>
            <w:rFonts w:ascii="Times New Roman" w:eastAsia="Times New Roman" w:hAnsi="Times New Roman" w:cs="Times New Roman"/>
            <w:color w:val="002060"/>
            <w:sz w:val="24"/>
            <w:szCs w:val="24"/>
            <w:highlight w:val="yellow"/>
          </w:rPr>
          <w:t>, which is</w:t>
        </w:r>
      </w:ins>
      <w:ins w:id="1437" w:author="Arcella" w:date="2020-06-18T13:34:00Z">
        <w:r w:rsidR="00934B17" w:rsidRPr="00C219E6">
          <w:rPr>
            <w:rFonts w:ascii="Times New Roman" w:eastAsia="Times New Roman" w:hAnsi="Times New Roman" w:cs="Times New Roman"/>
            <w:color w:val="002060"/>
            <w:sz w:val="24"/>
            <w:szCs w:val="24"/>
            <w:highlight w:val="yellow"/>
          </w:rPr>
          <w:t xml:space="preserve"> </w:t>
        </w:r>
      </w:ins>
      <w:ins w:id="1438" w:author="Arcella" w:date="2020-06-20T14:55:00Z">
        <w:r w:rsidR="00AC3710">
          <w:rPr>
            <w:rFonts w:ascii="Times New Roman" w:eastAsia="Times New Roman" w:hAnsi="Times New Roman" w:cs="Times New Roman"/>
            <w:color w:val="002060"/>
            <w:sz w:val="24"/>
            <w:szCs w:val="24"/>
            <w:highlight w:val="yellow"/>
          </w:rPr>
          <w:t xml:space="preserve">why </w:t>
        </w:r>
      </w:ins>
      <w:ins w:id="1439" w:author="Arcella" w:date="2020-06-18T17:45:00Z">
        <w:r>
          <w:rPr>
            <w:rFonts w:ascii="Times New Roman" w:eastAsia="Times New Roman" w:hAnsi="Times New Roman" w:cs="Times New Roman"/>
            <w:color w:val="002060"/>
            <w:sz w:val="24"/>
            <w:szCs w:val="24"/>
            <w:highlight w:val="yellow"/>
          </w:rPr>
          <w:t xml:space="preserve">we decided to </w:t>
        </w:r>
      </w:ins>
      <w:ins w:id="1440" w:author="Arcella" w:date="2020-06-20T14:55:00Z">
        <w:r w:rsidR="00AC3710">
          <w:rPr>
            <w:rFonts w:ascii="Times New Roman" w:eastAsia="Times New Roman" w:hAnsi="Times New Roman" w:cs="Times New Roman"/>
            <w:color w:val="002060"/>
            <w:sz w:val="24"/>
            <w:szCs w:val="24"/>
            <w:highlight w:val="yellow"/>
          </w:rPr>
          <w:t xml:space="preserve">profit from the experience of </w:t>
        </w:r>
      </w:ins>
      <w:ins w:id="1441" w:author="Arcella" w:date="2020-06-18T13:34:00Z">
        <w:r w:rsidR="00934B17" w:rsidRPr="00C219E6">
          <w:rPr>
            <w:rFonts w:ascii="Times New Roman" w:eastAsia="Times New Roman" w:hAnsi="Times New Roman" w:cs="Times New Roman"/>
            <w:color w:val="002060"/>
            <w:sz w:val="24"/>
            <w:szCs w:val="24"/>
            <w:highlight w:val="yellow"/>
          </w:rPr>
          <w:t xml:space="preserve">clinical medicine </w:t>
        </w:r>
      </w:ins>
      <w:ins w:id="1442" w:author="Arcella" w:date="2020-06-20T14:55:00Z">
        <w:r w:rsidR="00AC3710">
          <w:rPr>
            <w:rFonts w:ascii="Times New Roman" w:eastAsia="Times New Roman" w:hAnsi="Times New Roman" w:cs="Times New Roman"/>
            <w:color w:val="002060"/>
            <w:sz w:val="24"/>
            <w:szCs w:val="24"/>
            <w:highlight w:val="yellow"/>
          </w:rPr>
          <w:t xml:space="preserve">in order </w:t>
        </w:r>
      </w:ins>
      <w:ins w:id="1443" w:author="Arcella" w:date="2020-06-18T13:34:00Z">
        <w:r w:rsidR="00934B17" w:rsidRPr="00C219E6">
          <w:rPr>
            <w:rFonts w:ascii="Times New Roman" w:eastAsia="Times New Roman" w:hAnsi="Times New Roman" w:cs="Times New Roman"/>
            <w:color w:val="002060"/>
            <w:sz w:val="24"/>
            <w:szCs w:val="24"/>
            <w:highlight w:val="yellow"/>
          </w:rPr>
          <w:t xml:space="preserve">to evaluate the performance of </w:t>
        </w:r>
      </w:ins>
      <w:ins w:id="1444" w:author="Arcella" w:date="2020-06-18T16:34:00Z">
        <w:r w:rsidR="00E553A6">
          <w:rPr>
            <w:rFonts w:ascii="Times New Roman" w:eastAsia="Times New Roman" w:hAnsi="Times New Roman" w:cs="Times New Roman"/>
            <w:color w:val="002060"/>
            <w:sz w:val="24"/>
            <w:szCs w:val="24"/>
            <w:highlight w:val="yellow"/>
          </w:rPr>
          <w:t xml:space="preserve">the </w:t>
        </w:r>
      </w:ins>
      <w:ins w:id="1445" w:author="Arcella" w:date="2020-06-18T13:34:00Z">
        <w:r w:rsidR="00934B17" w:rsidRPr="00C219E6">
          <w:rPr>
            <w:rFonts w:ascii="Times New Roman" w:eastAsia="Times New Roman" w:hAnsi="Times New Roman" w:cs="Times New Roman"/>
            <w:color w:val="002060"/>
            <w:sz w:val="24"/>
            <w:szCs w:val="24"/>
            <w:highlight w:val="yellow"/>
          </w:rPr>
          <w:t>morphotype test a</w:t>
        </w:r>
        <w:r w:rsidR="00AC3710">
          <w:rPr>
            <w:rFonts w:ascii="Times New Roman" w:eastAsia="Times New Roman" w:hAnsi="Times New Roman" w:cs="Times New Roman"/>
            <w:color w:val="002060"/>
            <w:sz w:val="24"/>
            <w:szCs w:val="24"/>
            <w:highlight w:val="yellow"/>
          </w:rPr>
          <w:t xml:space="preserve">nd to outline recommendations </w:t>
        </w:r>
      </w:ins>
      <w:ins w:id="1446" w:author="Arcella" w:date="2020-06-20T14:55:00Z">
        <w:r w:rsidR="00AC3710">
          <w:rPr>
            <w:rFonts w:ascii="Times New Roman" w:eastAsia="Times New Roman" w:hAnsi="Times New Roman" w:cs="Times New Roman"/>
            <w:color w:val="002060"/>
            <w:sz w:val="24"/>
            <w:szCs w:val="24"/>
            <w:highlight w:val="yellow"/>
          </w:rPr>
          <w:t>for</w:t>
        </w:r>
      </w:ins>
      <w:ins w:id="1447" w:author="Arcella" w:date="2020-06-18T13:34:00Z">
        <w:r w:rsidR="00934B17" w:rsidRPr="00C219E6">
          <w:rPr>
            <w:rFonts w:ascii="Times New Roman" w:eastAsia="Times New Roman" w:hAnsi="Times New Roman" w:cs="Times New Roman"/>
            <w:color w:val="002060"/>
            <w:sz w:val="24"/>
            <w:szCs w:val="24"/>
            <w:highlight w:val="yellow"/>
          </w:rPr>
          <w:t xml:space="preserve"> its application.</w:t>
        </w:r>
      </w:ins>
    </w:p>
    <w:p w14:paraId="0000001F" w14:textId="77777777" w:rsidR="0022369C" w:rsidRPr="00C219E6" w:rsidRDefault="0022369C">
      <w:pPr>
        <w:spacing w:after="0" w:line="360" w:lineRule="auto"/>
        <w:rPr>
          <w:rFonts w:ascii="Times New Roman" w:eastAsia="Times New Roman" w:hAnsi="Times New Roman" w:cs="Times New Roman"/>
          <w:color w:val="002060"/>
          <w:sz w:val="24"/>
          <w:szCs w:val="24"/>
        </w:rPr>
      </w:pPr>
    </w:p>
    <w:p w14:paraId="00000020" w14:textId="77777777" w:rsidR="0022369C" w:rsidRPr="00C219E6" w:rsidRDefault="00AB1555">
      <w:pPr>
        <w:spacing w:after="0" w:line="360" w:lineRule="auto"/>
        <w:rPr>
          <w:rFonts w:ascii="Times New Roman" w:eastAsia="Times New Roman" w:hAnsi="Times New Roman" w:cs="Times New Roman"/>
          <w:color w:val="002060"/>
          <w:sz w:val="24"/>
          <w:szCs w:val="24"/>
        </w:rPr>
      </w:pPr>
      <w:r w:rsidRPr="00C219E6">
        <w:rPr>
          <w:rFonts w:ascii="Times New Roman" w:eastAsia="Times New Roman" w:hAnsi="Times New Roman" w:cs="Times New Roman"/>
          <w:color w:val="002060"/>
          <w:sz w:val="24"/>
          <w:szCs w:val="24"/>
        </w:rPr>
        <w:t>Correct application of tests based on semi-diagnostic markers, like clinical diagnostic tests, ultimately requires a “gold standard” – reference</w:t>
      </w:r>
      <w:r w:rsidRPr="00C219E6">
        <w:rPr>
          <w:rFonts w:ascii="Times New Roman" w:eastAsia="Times New Roman" w:hAnsi="Times New Roman" w:cs="Times New Roman"/>
          <w:sz w:val="24"/>
          <w:szCs w:val="24"/>
        </w:rPr>
        <w:t xml:space="preserve"> </w:t>
      </w:r>
      <w:r w:rsidRPr="00C219E6">
        <w:rPr>
          <w:rFonts w:ascii="Times New Roman" w:eastAsia="Times New Roman" w:hAnsi="Times New Roman" w:cs="Times New Roman"/>
          <w:color w:val="002060"/>
          <w:sz w:val="24"/>
          <w:szCs w:val="24"/>
        </w:rPr>
        <w:t>used for verification of the index test results (</w:t>
      </w:r>
      <w:proofErr w:type="spellStart"/>
      <w:r w:rsidRPr="00C219E6">
        <w:rPr>
          <w:rFonts w:ascii="Times New Roman" w:eastAsia="Times New Roman" w:hAnsi="Times New Roman" w:cs="Times New Roman"/>
          <w:color w:val="002060"/>
          <w:sz w:val="24"/>
          <w:szCs w:val="24"/>
        </w:rPr>
        <w:t>Banoo</w:t>
      </w:r>
      <w:proofErr w:type="spellEnd"/>
      <w:r w:rsidRPr="00C219E6">
        <w:rPr>
          <w:rFonts w:ascii="Times New Roman" w:eastAsia="Times New Roman" w:hAnsi="Times New Roman" w:cs="Times New Roman"/>
          <w:color w:val="002060"/>
          <w:sz w:val="24"/>
          <w:szCs w:val="24"/>
        </w:rPr>
        <w:t xml:space="preserve"> et al. 2006). In our mussel exercise, as </w:t>
      </w:r>
      <w:r w:rsidRPr="00C219E6">
        <w:rPr>
          <w:rFonts w:ascii="Times New Roman" w:eastAsia="Times New Roman" w:hAnsi="Times New Roman" w:cs="Times New Roman"/>
          <w:color w:val="002060"/>
          <w:sz w:val="24"/>
          <w:szCs w:val="24"/>
          <w:highlight w:val="yellow"/>
        </w:rPr>
        <w:t>references, groups of multilocus genotypes (</w:t>
      </w:r>
      <w:sdt>
        <w:sdtPr>
          <w:rPr>
            <w:rFonts w:ascii="Times New Roman" w:hAnsi="Times New Roman" w:cs="Times New Roman"/>
          </w:rPr>
          <w:tag w:val="goog_rdk_12"/>
          <w:id w:val="1684781768"/>
        </w:sdtPr>
        <w:sdtEndPr/>
        <w:sdtContent>
          <w:r w:rsidRPr="00C219E6">
            <w:rPr>
              <w:rFonts w:ascii="Times New Roman" w:eastAsia="Times New Roman" w:hAnsi="Times New Roman" w:cs="Times New Roman"/>
              <w:color w:val="002060"/>
              <w:sz w:val="24"/>
              <w:szCs w:val="24"/>
              <w:highlight w:val="yellow"/>
            </w:rPr>
            <w:t xml:space="preserve">from 4 </w:t>
          </w:r>
        </w:sdtContent>
      </w:sdt>
      <w:r w:rsidRPr="00C219E6">
        <w:rPr>
          <w:rFonts w:ascii="Times New Roman" w:eastAsia="Times New Roman" w:hAnsi="Times New Roman" w:cs="Times New Roman"/>
          <w:color w:val="002060"/>
          <w:sz w:val="24"/>
          <w:szCs w:val="24"/>
          <w:highlight w:val="yellow"/>
        </w:rPr>
        <w:t>to 171 645 loci depending on geographical sample set) defined by the dominance</w:t>
      </w:r>
      <w:r w:rsidRPr="00C219E6">
        <w:rPr>
          <w:rFonts w:ascii="Times New Roman" w:eastAsia="Times New Roman" w:hAnsi="Times New Roman" w:cs="Times New Roman"/>
          <w:color w:val="002060"/>
          <w:sz w:val="24"/>
          <w:szCs w:val="24"/>
        </w:rPr>
        <w:t xml:space="preserve"> of alleles characteristic to one or the other species, were used. These groups did not represent true species but included hybrids some of which (e.g. first- and second generation hybrids) were assigned </w:t>
      </w:r>
      <w:r w:rsidRPr="00C219E6">
        <w:rPr>
          <w:rFonts w:ascii="Times New Roman" w:eastAsia="Times New Roman" w:hAnsi="Times New Roman" w:cs="Times New Roman"/>
          <w:color w:val="002060"/>
          <w:sz w:val="24"/>
          <w:szCs w:val="24"/>
        </w:rPr>
        <w:lastRenderedPageBreak/>
        <w:t>into groups randomly. It is worth mentioning that multilocus genotyping is barely employed for identification of cryptic mussel species. Most studies employ singular or few “standard” diagnostic PCR-based markers, most often nuclear Me15/16 and ITS and mitochondrial COI or 16S markers (</w:t>
      </w:r>
      <w:proofErr w:type="spellStart"/>
      <w:r w:rsidRPr="00C219E6">
        <w:rPr>
          <w:rFonts w:ascii="Times New Roman" w:eastAsia="Times New Roman" w:hAnsi="Times New Roman" w:cs="Times New Roman"/>
          <w:color w:val="002060"/>
          <w:sz w:val="24"/>
          <w:szCs w:val="24"/>
        </w:rPr>
        <w:t>Larrian</w:t>
      </w:r>
      <w:proofErr w:type="spellEnd"/>
      <w:r w:rsidRPr="00C219E6">
        <w:rPr>
          <w:rFonts w:ascii="Times New Roman" w:eastAsia="Times New Roman" w:hAnsi="Times New Roman" w:cs="Times New Roman"/>
          <w:color w:val="002060"/>
          <w:sz w:val="24"/>
          <w:szCs w:val="24"/>
        </w:rPr>
        <w:t xml:space="preserve"> et al. 2019). By offering the morphotype test to blue mussel researchers as a rough but cost-efficient alternative to genotyping we have to assess its reliability relative to single- and few locus tests also. A long known fact is that the efficiency of “diagnostic” markers to discriminate between </w:t>
      </w:r>
      <w:r w:rsidRPr="00C219E6">
        <w:rPr>
          <w:rFonts w:ascii="Times New Roman" w:eastAsia="Times New Roman" w:hAnsi="Times New Roman" w:cs="Times New Roman"/>
          <w:i/>
          <w:color w:val="002060"/>
          <w:sz w:val="24"/>
          <w:szCs w:val="24"/>
        </w:rPr>
        <w:t>M. edulis</w:t>
      </w:r>
      <w:r w:rsidRPr="00C219E6">
        <w:rPr>
          <w:rFonts w:ascii="Times New Roman" w:eastAsia="Times New Roman" w:hAnsi="Times New Roman" w:cs="Times New Roman"/>
          <w:color w:val="002060"/>
          <w:sz w:val="24"/>
          <w:szCs w:val="24"/>
        </w:rPr>
        <w:t xml:space="preserve"> and </w:t>
      </w:r>
      <w:r w:rsidRPr="00C219E6">
        <w:rPr>
          <w:rFonts w:ascii="Times New Roman" w:eastAsia="Times New Roman" w:hAnsi="Times New Roman" w:cs="Times New Roman"/>
          <w:i/>
          <w:color w:val="002060"/>
          <w:sz w:val="24"/>
          <w:szCs w:val="24"/>
        </w:rPr>
        <w:t xml:space="preserve">M. trossulus </w:t>
      </w:r>
      <w:r w:rsidRPr="00C219E6">
        <w:rPr>
          <w:rFonts w:ascii="Times New Roman" w:eastAsia="Times New Roman" w:hAnsi="Times New Roman" w:cs="Times New Roman"/>
          <w:color w:val="002060"/>
          <w:sz w:val="24"/>
          <w:szCs w:val="24"/>
        </w:rPr>
        <w:t xml:space="preserve">differs between Western Atlantic (i.e. the Gulf of Maine) and the Baltic contact zones. While species are nearly fixed for alternative alleles at Me15/16, </w:t>
      </w:r>
      <w:r w:rsidRPr="00C219E6">
        <w:rPr>
          <w:rFonts w:ascii="Times New Roman" w:eastAsia="Times New Roman" w:hAnsi="Times New Roman" w:cs="Times New Roman"/>
          <w:color w:val="002060"/>
          <w:sz w:val="24"/>
          <w:szCs w:val="24"/>
          <w:highlight w:val="yellow"/>
        </w:rPr>
        <w:t>ITS</w:t>
      </w:r>
      <w:r w:rsidRPr="00C219E6">
        <w:rPr>
          <w:rFonts w:ascii="Times New Roman" w:eastAsia="Times New Roman" w:hAnsi="Times New Roman" w:cs="Times New Roman"/>
          <w:color w:val="002060"/>
          <w:sz w:val="24"/>
          <w:szCs w:val="24"/>
        </w:rPr>
        <w:t xml:space="preserve"> and mitochondrial markers in the Western Atlantic, in the Baltic Sea intraspecific differences are 20%, 32% and 0% at these loci respectively, due to mass introgression of </w:t>
      </w:r>
      <w:r w:rsidRPr="00C219E6">
        <w:rPr>
          <w:rFonts w:ascii="Times New Roman" w:eastAsia="Times New Roman" w:hAnsi="Times New Roman" w:cs="Times New Roman"/>
          <w:i/>
          <w:color w:val="002060"/>
          <w:sz w:val="24"/>
          <w:szCs w:val="24"/>
        </w:rPr>
        <w:t>M. edulis</w:t>
      </w:r>
      <w:r w:rsidRPr="00C219E6">
        <w:rPr>
          <w:rFonts w:ascii="Times New Roman" w:eastAsia="Times New Roman" w:hAnsi="Times New Roman" w:cs="Times New Roman"/>
          <w:color w:val="002060"/>
          <w:sz w:val="24"/>
          <w:szCs w:val="24"/>
        </w:rPr>
        <w:t xml:space="preserve"> genes into local </w:t>
      </w:r>
      <w:r w:rsidRPr="00C219E6">
        <w:rPr>
          <w:rFonts w:ascii="Times New Roman" w:eastAsia="Times New Roman" w:hAnsi="Times New Roman" w:cs="Times New Roman"/>
          <w:i/>
          <w:color w:val="002060"/>
          <w:sz w:val="24"/>
          <w:szCs w:val="24"/>
        </w:rPr>
        <w:t>M. trossulus</w:t>
      </w:r>
      <w:r w:rsidRPr="00C219E6">
        <w:rPr>
          <w:rFonts w:ascii="Times New Roman" w:eastAsia="Times New Roman" w:hAnsi="Times New Roman" w:cs="Times New Roman"/>
          <w:color w:val="002060"/>
          <w:sz w:val="24"/>
          <w:szCs w:val="24"/>
        </w:rPr>
        <w:t xml:space="preserve"> genome (</w:t>
      </w:r>
      <w:proofErr w:type="spellStart"/>
      <w:r w:rsidRPr="00C219E6">
        <w:rPr>
          <w:rFonts w:ascii="Times New Roman" w:eastAsia="Times New Roman" w:hAnsi="Times New Roman" w:cs="Times New Roman"/>
          <w:color w:val="002060"/>
          <w:sz w:val="24"/>
          <w:szCs w:val="24"/>
        </w:rPr>
        <w:t>Riginos,Cunningham</w:t>
      </w:r>
      <w:proofErr w:type="spellEnd"/>
      <w:r w:rsidRPr="00C219E6">
        <w:rPr>
          <w:rFonts w:ascii="Times New Roman" w:eastAsia="Times New Roman" w:hAnsi="Times New Roman" w:cs="Times New Roman"/>
          <w:color w:val="002060"/>
          <w:sz w:val="24"/>
          <w:szCs w:val="24"/>
        </w:rPr>
        <w:t xml:space="preserve"> 2005); compare with </w:t>
      </w:r>
      <w:r w:rsidRPr="00C219E6">
        <w:rPr>
          <w:rFonts w:ascii="Times New Roman" w:eastAsia="Times New Roman" w:hAnsi="Times New Roman" w:cs="Times New Roman"/>
          <w:color w:val="002060"/>
          <w:sz w:val="24"/>
          <w:szCs w:val="24"/>
          <w:highlight w:val="yellow"/>
        </w:rPr>
        <w:t>44% and 6%</w:t>
      </w:r>
      <w:r w:rsidRPr="00C219E6">
        <w:rPr>
          <w:rFonts w:ascii="Times New Roman" w:eastAsia="Times New Roman" w:hAnsi="Times New Roman" w:cs="Times New Roman"/>
          <w:color w:val="002060"/>
          <w:sz w:val="24"/>
          <w:szCs w:val="24"/>
        </w:rPr>
        <w:t xml:space="preserve"> differences in morphotype frequencies between species in the Gulf of Maine and the Baltic. As far as we know, the efficiency of taxonomic tests based on singular or few “standard” loci have not been carefully evaluated for other </w:t>
      </w:r>
      <w:r w:rsidRPr="00C219E6">
        <w:rPr>
          <w:rFonts w:ascii="Times New Roman" w:eastAsia="Times New Roman" w:hAnsi="Times New Roman" w:cs="Times New Roman"/>
          <w:i/>
          <w:color w:val="002060"/>
          <w:sz w:val="24"/>
          <w:szCs w:val="24"/>
        </w:rPr>
        <w:t>M. edulis</w:t>
      </w:r>
      <w:r w:rsidRPr="00C219E6">
        <w:rPr>
          <w:rFonts w:ascii="Times New Roman" w:eastAsia="Times New Roman" w:hAnsi="Times New Roman" w:cs="Times New Roman"/>
          <w:color w:val="002060"/>
          <w:sz w:val="24"/>
          <w:szCs w:val="24"/>
        </w:rPr>
        <w:t xml:space="preserve"> – </w:t>
      </w:r>
      <w:r w:rsidRPr="00C219E6">
        <w:rPr>
          <w:rFonts w:ascii="Times New Roman" w:eastAsia="Times New Roman" w:hAnsi="Times New Roman" w:cs="Times New Roman"/>
          <w:i/>
          <w:color w:val="002060"/>
          <w:sz w:val="24"/>
          <w:szCs w:val="24"/>
        </w:rPr>
        <w:t>M. trossulus</w:t>
      </w:r>
      <w:r w:rsidRPr="00C219E6">
        <w:rPr>
          <w:rFonts w:ascii="Times New Roman" w:eastAsia="Times New Roman" w:hAnsi="Times New Roman" w:cs="Times New Roman"/>
          <w:color w:val="002060"/>
          <w:sz w:val="24"/>
          <w:szCs w:val="24"/>
        </w:rPr>
        <w:t xml:space="preserve"> contact zones (but see Vainola, Strelkov 2011 and Wilson et al. 2018 for some attempts). </w:t>
      </w:r>
      <w:r w:rsidRPr="00C219E6">
        <w:rPr>
          <w:rFonts w:ascii="Times New Roman" w:eastAsia="Times New Roman" w:hAnsi="Times New Roman" w:cs="Times New Roman"/>
          <w:color w:val="002060"/>
          <w:sz w:val="24"/>
          <w:szCs w:val="24"/>
          <w:highlight w:val="yellow"/>
        </w:rPr>
        <w:t xml:space="preserve">The recent population genomic studies of hybridizing </w:t>
      </w:r>
      <w:proofErr w:type="spellStart"/>
      <w:r w:rsidRPr="00C219E6">
        <w:rPr>
          <w:rFonts w:ascii="Times New Roman" w:eastAsia="Times New Roman" w:hAnsi="Times New Roman" w:cs="Times New Roman"/>
          <w:i/>
          <w:color w:val="002060"/>
          <w:sz w:val="24"/>
          <w:szCs w:val="24"/>
          <w:highlight w:val="yellow"/>
        </w:rPr>
        <w:t>Mytlus</w:t>
      </w:r>
      <w:proofErr w:type="spellEnd"/>
      <w:r w:rsidRPr="00C219E6">
        <w:rPr>
          <w:rFonts w:ascii="Times New Roman" w:eastAsia="Times New Roman" w:hAnsi="Times New Roman" w:cs="Times New Roman"/>
          <w:color w:val="002060"/>
          <w:sz w:val="24"/>
          <w:szCs w:val="24"/>
          <w:highlight w:val="yellow"/>
        </w:rPr>
        <w:t xml:space="preserve"> species come to the con</w:t>
      </w:r>
      <w:r w:rsidRPr="00C219E6">
        <w:rPr>
          <w:rFonts w:ascii="Times New Roman" w:eastAsia="Times New Roman" w:hAnsi="Times New Roman" w:cs="Times New Roman"/>
          <w:color w:val="002060"/>
          <w:sz w:val="24"/>
          <w:szCs w:val="24"/>
        </w:rPr>
        <w:t>clusion that species could lack fixed genetic differences at all due to ubiquitous introgression and that loci could introgress in unpredictable manner in different contact zones (</w:t>
      </w:r>
      <w:proofErr w:type="spellStart"/>
      <w:r w:rsidRPr="00C219E6">
        <w:rPr>
          <w:rFonts w:ascii="Times New Roman" w:eastAsia="Times New Roman" w:hAnsi="Times New Roman" w:cs="Times New Roman"/>
          <w:color w:val="002060"/>
          <w:sz w:val="24"/>
          <w:szCs w:val="24"/>
        </w:rPr>
        <w:t>Fraïsse</w:t>
      </w:r>
      <w:proofErr w:type="spellEnd"/>
      <w:r w:rsidRPr="00C219E6">
        <w:rPr>
          <w:rFonts w:ascii="Times New Roman" w:eastAsia="Times New Roman" w:hAnsi="Times New Roman" w:cs="Times New Roman"/>
          <w:color w:val="002060"/>
          <w:sz w:val="24"/>
          <w:szCs w:val="24"/>
        </w:rPr>
        <w:t xml:space="preserve"> et al. 2016; Simon et al. 2019); on that grounds the conventional approach of mussel species identification by singular molecular markers have been criticized (Simon et al. 2019). We do not pretend the morphotype test would be better than most single-locus taxonomic tests in any contact zone but stress that unlike morphotype test the performance of these tests still to be evaluated for most contact zones between </w:t>
      </w:r>
      <w:r w:rsidRPr="00C219E6">
        <w:rPr>
          <w:rFonts w:ascii="Times New Roman" w:eastAsia="Times New Roman" w:hAnsi="Times New Roman" w:cs="Times New Roman"/>
          <w:i/>
          <w:color w:val="002060"/>
          <w:sz w:val="24"/>
          <w:szCs w:val="24"/>
        </w:rPr>
        <w:t>M. edulis</w:t>
      </w:r>
      <w:r w:rsidRPr="00C219E6">
        <w:rPr>
          <w:rFonts w:ascii="Times New Roman" w:eastAsia="Times New Roman" w:hAnsi="Times New Roman" w:cs="Times New Roman"/>
          <w:color w:val="002060"/>
          <w:sz w:val="24"/>
          <w:szCs w:val="24"/>
        </w:rPr>
        <w:t xml:space="preserve"> and </w:t>
      </w:r>
      <w:r w:rsidRPr="00C219E6">
        <w:rPr>
          <w:rFonts w:ascii="Times New Roman" w:eastAsia="Times New Roman" w:hAnsi="Times New Roman" w:cs="Times New Roman"/>
          <w:i/>
          <w:color w:val="002060"/>
          <w:sz w:val="24"/>
          <w:szCs w:val="24"/>
        </w:rPr>
        <w:t>M. trossulus</w:t>
      </w:r>
      <w:r w:rsidRPr="00C219E6">
        <w:rPr>
          <w:rFonts w:ascii="Times New Roman" w:eastAsia="Times New Roman" w:hAnsi="Times New Roman" w:cs="Times New Roman"/>
          <w:color w:val="002060"/>
          <w:sz w:val="24"/>
          <w:szCs w:val="24"/>
        </w:rPr>
        <w:t>.</w:t>
      </w:r>
    </w:p>
    <w:p w14:paraId="2ACA9201" w14:textId="77777777" w:rsidR="00BF65A1" w:rsidRDefault="00BF65A1" w:rsidP="00837AE2">
      <w:pPr>
        <w:spacing w:after="0" w:line="360" w:lineRule="auto"/>
        <w:rPr>
          <w:ins w:id="1448" w:author="Arcella" w:date="2020-06-18T17:46:00Z"/>
          <w:rFonts w:ascii="Times New Roman" w:eastAsia="Times New Roman" w:hAnsi="Times New Roman" w:cs="Times New Roman"/>
          <w:color w:val="002060"/>
          <w:sz w:val="24"/>
          <w:szCs w:val="24"/>
        </w:rPr>
      </w:pPr>
    </w:p>
    <w:p w14:paraId="5725F264" w14:textId="44502EBA" w:rsidR="00135101" w:rsidRDefault="00BF65A1">
      <w:pPr>
        <w:spacing w:after="0" w:line="360" w:lineRule="auto"/>
        <w:rPr>
          <w:ins w:id="1449" w:author="Arcella" w:date="2020-06-19T14:04:00Z"/>
          <w:rFonts w:ascii="Times New Roman" w:eastAsia="Times New Roman" w:hAnsi="Times New Roman" w:cs="Times New Roman"/>
          <w:color w:val="002060"/>
          <w:sz w:val="24"/>
          <w:szCs w:val="24"/>
        </w:rPr>
      </w:pPr>
      <w:ins w:id="1450" w:author="Arcella" w:date="2020-06-18T17:47:00Z">
        <w:r>
          <w:rPr>
            <w:rFonts w:ascii="Times New Roman" w:eastAsia="Times New Roman" w:hAnsi="Times New Roman" w:cs="Times New Roman"/>
            <w:color w:val="002060"/>
            <w:sz w:val="24"/>
            <w:szCs w:val="24"/>
          </w:rPr>
          <w:t>A c</w:t>
        </w:r>
      </w:ins>
      <w:ins w:id="1451" w:author="Arcella" w:date="2020-06-18T17:45:00Z">
        <w:r w:rsidR="00837AE2" w:rsidRPr="00C219E6">
          <w:rPr>
            <w:rFonts w:ascii="Times New Roman" w:eastAsia="Times New Roman" w:hAnsi="Times New Roman" w:cs="Times New Roman"/>
            <w:color w:val="002060"/>
            <w:sz w:val="24"/>
            <w:szCs w:val="24"/>
          </w:rPr>
          <w:t xml:space="preserve">orrect application of tests based on semi-diagnostic markers, </w:t>
        </w:r>
      </w:ins>
      <w:ins w:id="1452" w:author="Arcella" w:date="2020-06-18T17:47:00Z">
        <w:r>
          <w:rPr>
            <w:rFonts w:ascii="Times New Roman" w:eastAsia="Times New Roman" w:hAnsi="Times New Roman" w:cs="Times New Roman"/>
            <w:color w:val="002060"/>
            <w:sz w:val="24"/>
            <w:szCs w:val="24"/>
          </w:rPr>
          <w:t xml:space="preserve">such as </w:t>
        </w:r>
      </w:ins>
      <w:ins w:id="1453" w:author="Arcella" w:date="2020-06-18T17:45:00Z">
        <w:r w:rsidR="00837AE2" w:rsidRPr="00C219E6">
          <w:rPr>
            <w:rFonts w:ascii="Times New Roman" w:eastAsia="Times New Roman" w:hAnsi="Times New Roman" w:cs="Times New Roman"/>
            <w:color w:val="002060"/>
            <w:sz w:val="24"/>
            <w:szCs w:val="24"/>
          </w:rPr>
          <w:t xml:space="preserve">clinical diagnostic tests, ultimately requires a “gold standard” – </w:t>
        </w:r>
      </w:ins>
      <w:ins w:id="1454" w:author="Arcella" w:date="2020-06-18T17:47:00Z">
        <w:r>
          <w:rPr>
            <w:rFonts w:ascii="Times New Roman" w:eastAsia="Times New Roman" w:hAnsi="Times New Roman" w:cs="Times New Roman"/>
            <w:color w:val="002060"/>
            <w:sz w:val="24"/>
            <w:szCs w:val="24"/>
          </w:rPr>
          <w:t xml:space="preserve">the </w:t>
        </w:r>
      </w:ins>
      <w:ins w:id="1455" w:author="Arcella" w:date="2020-06-18T17:45:00Z">
        <w:r w:rsidR="00837AE2" w:rsidRPr="00C219E6">
          <w:rPr>
            <w:rFonts w:ascii="Times New Roman" w:eastAsia="Times New Roman" w:hAnsi="Times New Roman" w:cs="Times New Roman"/>
            <w:color w:val="002060"/>
            <w:sz w:val="24"/>
            <w:szCs w:val="24"/>
          </w:rPr>
          <w:t>reference</w:t>
        </w:r>
        <w:r w:rsidR="00837AE2" w:rsidRPr="00C219E6">
          <w:rPr>
            <w:rFonts w:ascii="Times New Roman" w:eastAsia="Times New Roman" w:hAnsi="Times New Roman" w:cs="Times New Roman"/>
            <w:sz w:val="24"/>
            <w:szCs w:val="24"/>
          </w:rPr>
          <w:t xml:space="preserve"> </w:t>
        </w:r>
        <w:r w:rsidR="00837AE2" w:rsidRPr="00C219E6">
          <w:rPr>
            <w:rFonts w:ascii="Times New Roman" w:eastAsia="Times New Roman" w:hAnsi="Times New Roman" w:cs="Times New Roman"/>
            <w:color w:val="002060"/>
            <w:sz w:val="24"/>
            <w:szCs w:val="24"/>
          </w:rPr>
          <w:t>used for verification of the index test results (</w:t>
        </w:r>
        <w:proofErr w:type="spellStart"/>
        <w:r w:rsidR="00837AE2" w:rsidRPr="00C219E6">
          <w:rPr>
            <w:rFonts w:ascii="Times New Roman" w:eastAsia="Times New Roman" w:hAnsi="Times New Roman" w:cs="Times New Roman"/>
            <w:color w:val="002060"/>
            <w:sz w:val="24"/>
            <w:szCs w:val="24"/>
          </w:rPr>
          <w:t>Banoo</w:t>
        </w:r>
        <w:proofErr w:type="spellEnd"/>
        <w:r w:rsidR="00837AE2" w:rsidRPr="00C219E6">
          <w:rPr>
            <w:rFonts w:ascii="Times New Roman" w:eastAsia="Times New Roman" w:hAnsi="Times New Roman" w:cs="Times New Roman"/>
            <w:color w:val="002060"/>
            <w:sz w:val="24"/>
            <w:szCs w:val="24"/>
          </w:rPr>
          <w:t xml:space="preserve"> et al. 2006). </w:t>
        </w:r>
      </w:ins>
      <w:ins w:id="1456" w:author="Arcella" w:date="2020-06-19T13:46:00Z">
        <w:r w:rsidR="009F1CB9">
          <w:rPr>
            <w:rFonts w:ascii="Times New Roman" w:eastAsia="Times New Roman" w:hAnsi="Times New Roman" w:cs="Times New Roman"/>
            <w:color w:val="002060"/>
            <w:sz w:val="24"/>
            <w:szCs w:val="24"/>
          </w:rPr>
          <w:t xml:space="preserve">In our case study of the blue mussels, we used </w:t>
        </w:r>
      </w:ins>
      <w:ins w:id="1457" w:author="Arcella" w:date="2020-06-18T17:47:00Z">
        <w:r>
          <w:rPr>
            <w:rFonts w:ascii="Times New Roman" w:eastAsia="Times New Roman" w:hAnsi="Times New Roman" w:cs="Times New Roman"/>
            <w:color w:val="002060"/>
            <w:sz w:val="24"/>
            <w:szCs w:val="24"/>
          </w:rPr>
          <w:t xml:space="preserve">as </w:t>
        </w:r>
      </w:ins>
      <w:ins w:id="1458" w:author="Arcella" w:date="2020-06-18T17:45:00Z">
        <w:r w:rsidR="00837AE2" w:rsidRPr="00C219E6">
          <w:rPr>
            <w:rFonts w:ascii="Times New Roman" w:eastAsia="Times New Roman" w:hAnsi="Times New Roman" w:cs="Times New Roman"/>
            <w:color w:val="002060"/>
            <w:sz w:val="24"/>
            <w:szCs w:val="24"/>
            <w:highlight w:val="yellow"/>
          </w:rPr>
          <w:t xml:space="preserve">references </w:t>
        </w:r>
      </w:ins>
      <w:ins w:id="1459" w:author="Arcella" w:date="2020-06-18T17:47:00Z">
        <w:r>
          <w:rPr>
            <w:rFonts w:ascii="Times New Roman" w:eastAsia="Times New Roman" w:hAnsi="Times New Roman" w:cs="Times New Roman"/>
            <w:color w:val="002060"/>
            <w:sz w:val="24"/>
            <w:szCs w:val="24"/>
            <w:highlight w:val="yellow"/>
          </w:rPr>
          <w:t xml:space="preserve">the </w:t>
        </w:r>
      </w:ins>
      <w:ins w:id="1460" w:author="Arcella" w:date="2020-06-18T17:45:00Z">
        <w:r w:rsidR="00837AE2" w:rsidRPr="00C219E6">
          <w:rPr>
            <w:rFonts w:ascii="Times New Roman" w:eastAsia="Times New Roman" w:hAnsi="Times New Roman" w:cs="Times New Roman"/>
            <w:color w:val="002060"/>
            <w:sz w:val="24"/>
            <w:szCs w:val="24"/>
            <w:highlight w:val="yellow"/>
          </w:rPr>
          <w:t>groups of multilocus genotypes (</w:t>
        </w:r>
      </w:ins>
      <w:customXmlInsRangeStart w:id="1461" w:author="Arcella" w:date="2020-06-18T17:45:00Z"/>
      <w:sdt>
        <w:sdtPr>
          <w:rPr>
            <w:rFonts w:ascii="Times New Roman" w:hAnsi="Times New Roman" w:cs="Times New Roman"/>
          </w:rPr>
          <w:tag w:val="goog_rdk_12"/>
          <w:id w:val="1562988238"/>
        </w:sdtPr>
        <w:sdtEndPr/>
        <w:sdtContent>
          <w:customXmlInsRangeEnd w:id="1461"/>
          <w:ins w:id="1462" w:author="Arcella" w:date="2020-06-18T17:45:00Z">
            <w:r w:rsidR="00837AE2" w:rsidRPr="00C219E6">
              <w:rPr>
                <w:rFonts w:ascii="Times New Roman" w:eastAsia="Times New Roman" w:hAnsi="Times New Roman" w:cs="Times New Roman"/>
                <w:color w:val="002060"/>
                <w:sz w:val="24"/>
                <w:szCs w:val="24"/>
                <w:highlight w:val="yellow"/>
              </w:rPr>
              <w:t xml:space="preserve">from 4 </w:t>
            </w:r>
          </w:ins>
          <w:customXmlInsRangeStart w:id="1463" w:author="Arcella" w:date="2020-06-18T17:45:00Z"/>
        </w:sdtContent>
      </w:sdt>
      <w:customXmlInsRangeEnd w:id="1463"/>
      <w:ins w:id="1464" w:author="Arcella" w:date="2020-06-18T17:45:00Z">
        <w:r w:rsidR="00837AE2" w:rsidRPr="00C219E6">
          <w:rPr>
            <w:rFonts w:ascii="Times New Roman" w:eastAsia="Times New Roman" w:hAnsi="Times New Roman" w:cs="Times New Roman"/>
            <w:color w:val="002060"/>
            <w:sz w:val="24"/>
            <w:szCs w:val="24"/>
            <w:highlight w:val="yellow"/>
          </w:rPr>
          <w:t xml:space="preserve">to 171 645 loci depending on </w:t>
        </w:r>
      </w:ins>
      <w:ins w:id="1465" w:author="Arcella" w:date="2020-06-18T17:47:00Z">
        <w:r>
          <w:rPr>
            <w:rFonts w:ascii="Times New Roman" w:eastAsia="Times New Roman" w:hAnsi="Times New Roman" w:cs="Times New Roman"/>
            <w:color w:val="002060"/>
            <w:sz w:val="24"/>
            <w:szCs w:val="24"/>
            <w:highlight w:val="yellow"/>
          </w:rPr>
          <w:t xml:space="preserve">the </w:t>
        </w:r>
      </w:ins>
      <w:ins w:id="1466" w:author="Arcella" w:date="2020-06-18T17:45:00Z">
        <w:r w:rsidR="00837AE2" w:rsidRPr="00C219E6">
          <w:rPr>
            <w:rFonts w:ascii="Times New Roman" w:eastAsia="Times New Roman" w:hAnsi="Times New Roman" w:cs="Times New Roman"/>
            <w:color w:val="002060"/>
            <w:sz w:val="24"/>
            <w:szCs w:val="24"/>
            <w:highlight w:val="yellow"/>
          </w:rPr>
          <w:t>geographical sample set) defined by the dominance</w:t>
        </w:r>
        <w:r w:rsidR="00837AE2" w:rsidRPr="00C219E6">
          <w:rPr>
            <w:rFonts w:ascii="Times New Roman" w:eastAsia="Times New Roman" w:hAnsi="Times New Roman" w:cs="Times New Roman"/>
            <w:color w:val="002060"/>
            <w:sz w:val="24"/>
            <w:szCs w:val="24"/>
          </w:rPr>
          <w:t xml:space="preserve"> of alleles characteristic </w:t>
        </w:r>
      </w:ins>
      <w:ins w:id="1467" w:author="Arcella" w:date="2020-06-19T13:46:00Z">
        <w:r w:rsidR="009F1CB9">
          <w:rPr>
            <w:rFonts w:ascii="Times New Roman" w:eastAsia="Times New Roman" w:hAnsi="Times New Roman" w:cs="Times New Roman"/>
            <w:color w:val="002060"/>
            <w:sz w:val="24"/>
            <w:szCs w:val="24"/>
          </w:rPr>
          <w:t>of</w:t>
        </w:r>
      </w:ins>
      <w:ins w:id="1468" w:author="Arcella" w:date="2020-06-18T17:45:00Z">
        <w:r w:rsidR="00837AE2" w:rsidRPr="00C219E6">
          <w:rPr>
            <w:rFonts w:ascii="Times New Roman" w:eastAsia="Times New Roman" w:hAnsi="Times New Roman" w:cs="Times New Roman"/>
            <w:color w:val="002060"/>
            <w:sz w:val="24"/>
            <w:szCs w:val="24"/>
          </w:rPr>
          <w:t xml:space="preserve"> one or the other species. These groups did not represent true species</w:t>
        </w:r>
      </w:ins>
      <w:ins w:id="1469" w:author="Arcella" w:date="2020-06-19T13:47:00Z">
        <w:r w:rsidR="009F1CB9">
          <w:rPr>
            <w:rFonts w:ascii="Times New Roman" w:eastAsia="Times New Roman" w:hAnsi="Times New Roman" w:cs="Times New Roman"/>
            <w:color w:val="002060"/>
            <w:sz w:val="24"/>
            <w:szCs w:val="24"/>
          </w:rPr>
          <w:t>.</w:t>
        </w:r>
      </w:ins>
      <w:ins w:id="1470" w:author="Arcella" w:date="2020-06-18T17:45:00Z">
        <w:r w:rsidR="00837AE2" w:rsidRPr="00C219E6">
          <w:rPr>
            <w:rFonts w:ascii="Times New Roman" w:eastAsia="Times New Roman" w:hAnsi="Times New Roman" w:cs="Times New Roman"/>
            <w:color w:val="002060"/>
            <w:sz w:val="24"/>
            <w:szCs w:val="24"/>
          </w:rPr>
          <w:t xml:space="preserve"> </w:t>
        </w:r>
      </w:ins>
      <w:ins w:id="1471" w:author="Arcella" w:date="2020-06-19T13:47:00Z">
        <w:r w:rsidR="009F1CB9">
          <w:rPr>
            <w:rFonts w:ascii="Times New Roman" w:eastAsia="Times New Roman" w:hAnsi="Times New Roman" w:cs="Times New Roman"/>
            <w:color w:val="002060"/>
            <w:sz w:val="24"/>
            <w:szCs w:val="24"/>
          </w:rPr>
          <w:t xml:space="preserve">They </w:t>
        </w:r>
      </w:ins>
      <w:ins w:id="1472" w:author="Arcella" w:date="2020-06-18T17:45:00Z">
        <w:r w:rsidR="00837AE2" w:rsidRPr="00C219E6">
          <w:rPr>
            <w:rFonts w:ascii="Times New Roman" w:eastAsia="Times New Roman" w:hAnsi="Times New Roman" w:cs="Times New Roman"/>
            <w:color w:val="002060"/>
            <w:sz w:val="24"/>
            <w:szCs w:val="24"/>
          </w:rPr>
          <w:t>included hybrids</w:t>
        </w:r>
      </w:ins>
      <w:ins w:id="1473" w:author="Arcella" w:date="2020-06-18T17:48:00Z">
        <w:r>
          <w:rPr>
            <w:rFonts w:ascii="Times New Roman" w:eastAsia="Times New Roman" w:hAnsi="Times New Roman" w:cs="Times New Roman"/>
            <w:color w:val="002060"/>
            <w:sz w:val="24"/>
            <w:szCs w:val="24"/>
          </w:rPr>
          <w:t>,</w:t>
        </w:r>
      </w:ins>
      <w:ins w:id="1474" w:author="Arcella" w:date="2020-06-18T17:45:00Z">
        <w:r w:rsidR="00837AE2" w:rsidRPr="00C219E6">
          <w:rPr>
            <w:rFonts w:ascii="Times New Roman" w:eastAsia="Times New Roman" w:hAnsi="Times New Roman" w:cs="Times New Roman"/>
            <w:color w:val="002060"/>
            <w:sz w:val="24"/>
            <w:szCs w:val="24"/>
          </w:rPr>
          <w:t xml:space="preserve"> some of which (e.g. first- and second generation hybrids) were assigned into groups randomly. </w:t>
        </w:r>
      </w:ins>
      <w:ins w:id="1475" w:author="Arcella" w:date="2020-06-18T17:48:00Z">
        <w:r>
          <w:rPr>
            <w:rFonts w:ascii="Times New Roman" w:eastAsia="Times New Roman" w:hAnsi="Times New Roman" w:cs="Times New Roman"/>
            <w:color w:val="002060"/>
            <w:sz w:val="24"/>
            <w:szCs w:val="24"/>
          </w:rPr>
          <w:t xml:space="preserve">To note, </w:t>
        </w:r>
      </w:ins>
      <w:ins w:id="1476" w:author="Arcella" w:date="2020-06-18T17:45:00Z">
        <w:r w:rsidR="00837AE2" w:rsidRPr="00C219E6">
          <w:rPr>
            <w:rFonts w:ascii="Times New Roman" w:eastAsia="Times New Roman" w:hAnsi="Times New Roman" w:cs="Times New Roman"/>
            <w:color w:val="002060"/>
            <w:sz w:val="24"/>
            <w:szCs w:val="24"/>
          </w:rPr>
          <w:t xml:space="preserve">multilocus genotyping is </w:t>
        </w:r>
      </w:ins>
      <w:ins w:id="1477" w:author="Arcella" w:date="2020-06-18T17:48:00Z">
        <w:r w:rsidRPr="00BF65A1">
          <w:rPr>
            <w:rFonts w:ascii="Times New Roman" w:eastAsia="Times New Roman" w:hAnsi="Times New Roman" w:cs="Times New Roman"/>
            <w:color w:val="002060"/>
            <w:sz w:val="24"/>
            <w:szCs w:val="24"/>
            <w:highlight w:val="magenta"/>
          </w:rPr>
          <w:t>seldom</w:t>
        </w:r>
      </w:ins>
      <w:ins w:id="1478" w:author="Arcella" w:date="2020-06-18T17:45:00Z">
        <w:r w:rsidR="00837AE2" w:rsidRPr="00C219E6">
          <w:rPr>
            <w:rFonts w:ascii="Times New Roman" w:eastAsia="Times New Roman" w:hAnsi="Times New Roman" w:cs="Times New Roman"/>
            <w:color w:val="002060"/>
            <w:sz w:val="24"/>
            <w:szCs w:val="24"/>
          </w:rPr>
          <w:t xml:space="preserve"> employed for identification of cryptic mussel species. Most studies </w:t>
        </w:r>
      </w:ins>
      <w:ins w:id="1479" w:author="Arcella" w:date="2020-06-19T13:47:00Z">
        <w:r w:rsidR="009F1CB9">
          <w:rPr>
            <w:rFonts w:ascii="Times New Roman" w:eastAsia="Times New Roman" w:hAnsi="Times New Roman" w:cs="Times New Roman"/>
            <w:color w:val="002060"/>
            <w:sz w:val="24"/>
            <w:szCs w:val="24"/>
          </w:rPr>
          <w:t xml:space="preserve">rely on </w:t>
        </w:r>
      </w:ins>
      <w:ins w:id="1480" w:author="Arcella" w:date="2020-06-18T17:45:00Z">
        <w:r w:rsidR="00837AE2" w:rsidRPr="00C219E6">
          <w:rPr>
            <w:rFonts w:ascii="Times New Roman" w:eastAsia="Times New Roman" w:hAnsi="Times New Roman" w:cs="Times New Roman"/>
            <w:color w:val="002060"/>
            <w:sz w:val="24"/>
            <w:szCs w:val="24"/>
          </w:rPr>
          <w:t>sing</w:t>
        </w:r>
      </w:ins>
      <w:ins w:id="1481" w:author="Arcella" w:date="2020-06-19T13:51:00Z">
        <w:r w:rsidR="009F1CB9">
          <w:rPr>
            <w:rFonts w:ascii="Times New Roman" w:eastAsia="Times New Roman" w:hAnsi="Times New Roman" w:cs="Times New Roman"/>
            <w:color w:val="002060"/>
            <w:sz w:val="24"/>
            <w:szCs w:val="24"/>
          </w:rPr>
          <w:t>ular</w:t>
        </w:r>
      </w:ins>
      <w:ins w:id="1482" w:author="Arcella" w:date="2020-06-19T13:47:00Z">
        <w:r w:rsidR="009F1CB9">
          <w:rPr>
            <w:rFonts w:ascii="Times New Roman" w:eastAsia="Times New Roman" w:hAnsi="Times New Roman" w:cs="Times New Roman"/>
            <w:color w:val="002060"/>
            <w:sz w:val="24"/>
            <w:szCs w:val="24"/>
          </w:rPr>
          <w:t xml:space="preserve"> </w:t>
        </w:r>
      </w:ins>
      <w:ins w:id="1483" w:author="Arcella" w:date="2020-06-18T17:45:00Z">
        <w:r w:rsidR="00837AE2" w:rsidRPr="00C219E6">
          <w:rPr>
            <w:rFonts w:ascii="Times New Roman" w:eastAsia="Times New Roman" w:hAnsi="Times New Roman" w:cs="Times New Roman"/>
            <w:color w:val="002060"/>
            <w:sz w:val="24"/>
            <w:szCs w:val="24"/>
          </w:rPr>
          <w:t xml:space="preserve">or few “standard” diagnostic PCR-based markers, </w:t>
        </w:r>
      </w:ins>
      <w:ins w:id="1484" w:author="Arcella" w:date="2020-06-19T13:47:00Z">
        <w:r w:rsidR="009F1CB9">
          <w:rPr>
            <w:rFonts w:ascii="Times New Roman" w:eastAsia="Times New Roman" w:hAnsi="Times New Roman" w:cs="Times New Roman"/>
            <w:color w:val="002060"/>
            <w:sz w:val="24"/>
            <w:szCs w:val="24"/>
          </w:rPr>
          <w:t>usually</w:t>
        </w:r>
      </w:ins>
      <w:ins w:id="1485" w:author="Arcella" w:date="2020-06-18T17:45:00Z">
        <w:r w:rsidR="00837AE2" w:rsidRPr="00C219E6">
          <w:rPr>
            <w:rFonts w:ascii="Times New Roman" w:eastAsia="Times New Roman" w:hAnsi="Times New Roman" w:cs="Times New Roman"/>
            <w:color w:val="002060"/>
            <w:sz w:val="24"/>
            <w:szCs w:val="24"/>
          </w:rPr>
          <w:t xml:space="preserve"> nuclear Me15/16 and ITS and mitochondrial COI or 16S markers (</w:t>
        </w:r>
        <w:proofErr w:type="spellStart"/>
        <w:r w:rsidR="00837AE2" w:rsidRPr="00C219E6">
          <w:rPr>
            <w:rFonts w:ascii="Times New Roman" w:eastAsia="Times New Roman" w:hAnsi="Times New Roman" w:cs="Times New Roman"/>
            <w:color w:val="002060"/>
            <w:sz w:val="24"/>
            <w:szCs w:val="24"/>
          </w:rPr>
          <w:t>Larrian</w:t>
        </w:r>
        <w:proofErr w:type="spellEnd"/>
        <w:r w:rsidR="00837AE2" w:rsidRPr="00C219E6">
          <w:rPr>
            <w:rFonts w:ascii="Times New Roman" w:eastAsia="Times New Roman" w:hAnsi="Times New Roman" w:cs="Times New Roman"/>
            <w:color w:val="002060"/>
            <w:sz w:val="24"/>
            <w:szCs w:val="24"/>
          </w:rPr>
          <w:t xml:space="preserve"> et al. 2019). </w:t>
        </w:r>
      </w:ins>
      <w:ins w:id="1486" w:author="Arcella" w:date="2020-06-19T13:48:00Z">
        <w:r w:rsidR="009F1CB9">
          <w:rPr>
            <w:rFonts w:ascii="Times New Roman" w:eastAsia="Times New Roman" w:hAnsi="Times New Roman" w:cs="Times New Roman"/>
            <w:color w:val="002060"/>
            <w:sz w:val="24"/>
            <w:szCs w:val="24"/>
          </w:rPr>
          <w:t>O</w:t>
        </w:r>
      </w:ins>
      <w:ins w:id="1487" w:author="Arcella" w:date="2020-06-18T17:45:00Z">
        <w:r w:rsidR="00837AE2" w:rsidRPr="00C219E6">
          <w:rPr>
            <w:rFonts w:ascii="Times New Roman" w:eastAsia="Times New Roman" w:hAnsi="Times New Roman" w:cs="Times New Roman"/>
            <w:color w:val="002060"/>
            <w:sz w:val="24"/>
            <w:szCs w:val="24"/>
          </w:rPr>
          <w:t>ffering the morphotype test as a rough but cost-efficient alternative to genotyping</w:t>
        </w:r>
      </w:ins>
      <w:ins w:id="1488" w:author="Arcella" w:date="2020-06-18T17:48:00Z">
        <w:r>
          <w:rPr>
            <w:rFonts w:ascii="Times New Roman" w:eastAsia="Times New Roman" w:hAnsi="Times New Roman" w:cs="Times New Roman"/>
            <w:color w:val="002060"/>
            <w:sz w:val="24"/>
            <w:szCs w:val="24"/>
          </w:rPr>
          <w:t>,</w:t>
        </w:r>
      </w:ins>
      <w:ins w:id="1489" w:author="Arcella" w:date="2020-06-18T17:45:00Z">
        <w:r w:rsidR="00837AE2" w:rsidRPr="00C219E6">
          <w:rPr>
            <w:rFonts w:ascii="Times New Roman" w:eastAsia="Times New Roman" w:hAnsi="Times New Roman" w:cs="Times New Roman"/>
            <w:color w:val="002060"/>
            <w:sz w:val="24"/>
            <w:szCs w:val="24"/>
          </w:rPr>
          <w:t xml:space="preserve"> we have to assess its reliability </w:t>
        </w:r>
      </w:ins>
      <w:ins w:id="1490" w:author="Arcella" w:date="2020-06-19T13:48:00Z">
        <w:r w:rsidR="009F1CB9">
          <w:rPr>
            <w:rFonts w:ascii="Times New Roman" w:eastAsia="Times New Roman" w:hAnsi="Times New Roman" w:cs="Times New Roman"/>
            <w:color w:val="002060"/>
            <w:sz w:val="24"/>
            <w:szCs w:val="24"/>
          </w:rPr>
          <w:t xml:space="preserve">as compared </w:t>
        </w:r>
      </w:ins>
      <w:ins w:id="1491" w:author="Arcella" w:date="2020-06-18T17:45:00Z">
        <w:r w:rsidR="00837AE2" w:rsidRPr="00C219E6">
          <w:rPr>
            <w:rFonts w:ascii="Times New Roman" w:eastAsia="Times New Roman" w:hAnsi="Times New Roman" w:cs="Times New Roman"/>
            <w:color w:val="002060"/>
            <w:sz w:val="24"/>
            <w:szCs w:val="24"/>
          </w:rPr>
          <w:t xml:space="preserve">to single- and </w:t>
        </w:r>
        <w:r w:rsidR="00837AE2" w:rsidRPr="00C219E6">
          <w:rPr>
            <w:rFonts w:ascii="Times New Roman" w:eastAsia="Times New Roman" w:hAnsi="Times New Roman" w:cs="Times New Roman"/>
            <w:color w:val="002060"/>
            <w:sz w:val="24"/>
            <w:szCs w:val="24"/>
          </w:rPr>
          <w:lastRenderedPageBreak/>
          <w:t xml:space="preserve">few locus tests. </w:t>
        </w:r>
      </w:ins>
      <w:ins w:id="1492" w:author="Arcella" w:date="2020-06-19T13:48:00Z">
        <w:r w:rsidR="009F1CB9">
          <w:rPr>
            <w:rFonts w:ascii="Times New Roman" w:eastAsia="Times New Roman" w:hAnsi="Times New Roman" w:cs="Times New Roman"/>
            <w:color w:val="002060"/>
            <w:sz w:val="24"/>
            <w:szCs w:val="24"/>
          </w:rPr>
          <w:t xml:space="preserve">It </w:t>
        </w:r>
      </w:ins>
      <w:ins w:id="1493" w:author="Arcella" w:date="2020-06-19T13:49:00Z">
        <w:r w:rsidR="009F1CB9">
          <w:rPr>
            <w:rFonts w:ascii="Times New Roman" w:eastAsia="Times New Roman" w:hAnsi="Times New Roman" w:cs="Times New Roman"/>
            <w:color w:val="002060"/>
            <w:sz w:val="24"/>
            <w:szCs w:val="24"/>
          </w:rPr>
          <w:t>has been long known</w:t>
        </w:r>
      </w:ins>
      <w:ins w:id="1494" w:author="Arcella" w:date="2020-06-18T17:45:00Z">
        <w:r w:rsidR="00837AE2" w:rsidRPr="00C219E6">
          <w:rPr>
            <w:rFonts w:ascii="Times New Roman" w:eastAsia="Times New Roman" w:hAnsi="Times New Roman" w:cs="Times New Roman"/>
            <w:color w:val="002060"/>
            <w:sz w:val="24"/>
            <w:szCs w:val="24"/>
          </w:rPr>
          <w:t xml:space="preserve"> that the efficiency of “diagnostic” markers </w:t>
        </w:r>
      </w:ins>
      <w:ins w:id="1495" w:author="Arcella" w:date="2020-06-19T13:49:00Z">
        <w:r w:rsidR="009F1CB9">
          <w:rPr>
            <w:rFonts w:ascii="Times New Roman" w:eastAsia="Times New Roman" w:hAnsi="Times New Roman" w:cs="Times New Roman"/>
            <w:color w:val="002060"/>
            <w:sz w:val="24"/>
            <w:szCs w:val="24"/>
          </w:rPr>
          <w:t xml:space="preserve">for </w:t>
        </w:r>
      </w:ins>
      <w:ins w:id="1496" w:author="Arcella" w:date="2020-06-18T17:45:00Z">
        <w:r w:rsidR="009F1CB9">
          <w:rPr>
            <w:rFonts w:ascii="Times New Roman" w:eastAsia="Times New Roman" w:hAnsi="Times New Roman" w:cs="Times New Roman"/>
            <w:color w:val="002060"/>
            <w:sz w:val="24"/>
            <w:szCs w:val="24"/>
          </w:rPr>
          <w:t>discriminat</w:t>
        </w:r>
      </w:ins>
      <w:ins w:id="1497" w:author="Arcella" w:date="2020-06-19T13:49:00Z">
        <w:r w:rsidR="009F1CB9">
          <w:rPr>
            <w:rFonts w:ascii="Times New Roman" w:eastAsia="Times New Roman" w:hAnsi="Times New Roman" w:cs="Times New Roman"/>
            <w:color w:val="002060"/>
            <w:sz w:val="24"/>
            <w:szCs w:val="24"/>
          </w:rPr>
          <w:t>ion</w:t>
        </w:r>
      </w:ins>
      <w:ins w:id="1498" w:author="Arcella" w:date="2020-06-18T17:45:00Z">
        <w:r w:rsidR="00837AE2" w:rsidRPr="00C219E6">
          <w:rPr>
            <w:rFonts w:ascii="Times New Roman" w:eastAsia="Times New Roman" w:hAnsi="Times New Roman" w:cs="Times New Roman"/>
            <w:color w:val="002060"/>
            <w:sz w:val="24"/>
            <w:szCs w:val="24"/>
          </w:rPr>
          <w:t xml:space="preserve"> between </w:t>
        </w:r>
        <w:r w:rsidR="00837AE2" w:rsidRPr="00C219E6">
          <w:rPr>
            <w:rFonts w:ascii="Times New Roman" w:eastAsia="Times New Roman" w:hAnsi="Times New Roman" w:cs="Times New Roman"/>
            <w:i/>
            <w:color w:val="002060"/>
            <w:sz w:val="24"/>
            <w:szCs w:val="24"/>
          </w:rPr>
          <w:t>M. edulis</w:t>
        </w:r>
        <w:r w:rsidR="00837AE2" w:rsidRPr="00C219E6">
          <w:rPr>
            <w:rFonts w:ascii="Times New Roman" w:eastAsia="Times New Roman" w:hAnsi="Times New Roman" w:cs="Times New Roman"/>
            <w:color w:val="002060"/>
            <w:sz w:val="24"/>
            <w:szCs w:val="24"/>
          </w:rPr>
          <w:t xml:space="preserve"> and </w:t>
        </w:r>
        <w:r w:rsidR="00837AE2" w:rsidRPr="00C219E6">
          <w:rPr>
            <w:rFonts w:ascii="Times New Roman" w:eastAsia="Times New Roman" w:hAnsi="Times New Roman" w:cs="Times New Roman"/>
            <w:i/>
            <w:color w:val="002060"/>
            <w:sz w:val="24"/>
            <w:szCs w:val="24"/>
          </w:rPr>
          <w:t xml:space="preserve">M. trossulus </w:t>
        </w:r>
      </w:ins>
      <w:ins w:id="1499" w:author="Arcella" w:date="2020-06-19T13:49:00Z">
        <w:r w:rsidR="009F1CB9">
          <w:rPr>
            <w:rFonts w:ascii="Times New Roman" w:eastAsia="Times New Roman" w:hAnsi="Times New Roman" w:cs="Times New Roman"/>
            <w:color w:val="002060"/>
            <w:sz w:val="24"/>
            <w:szCs w:val="24"/>
          </w:rPr>
          <w:t xml:space="preserve">is different in </w:t>
        </w:r>
      </w:ins>
      <w:ins w:id="1500" w:author="Arcella" w:date="2020-06-18T17:45:00Z">
        <w:r w:rsidR="00837AE2" w:rsidRPr="00C219E6">
          <w:rPr>
            <w:rFonts w:ascii="Times New Roman" w:eastAsia="Times New Roman" w:hAnsi="Times New Roman" w:cs="Times New Roman"/>
            <w:color w:val="002060"/>
            <w:sz w:val="24"/>
            <w:szCs w:val="24"/>
          </w:rPr>
          <w:t xml:space="preserve">Western Atlantic (the Gulf of Maine) and the Baltic contact zones. </w:t>
        </w:r>
      </w:ins>
      <w:ins w:id="1501" w:author="Arcella" w:date="2020-06-19T13:49:00Z">
        <w:r w:rsidR="009F1CB9">
          <w:rPr>
            <w:rFonts w:ascii="Times New Roman" w:eastAsia="Times New Roman" w:hAnsi="Times New Roman" w:cs="Times New Roman"/>
            <w:color w:val="002060"/>
            <w:sz w:val="24"/>
            <w:szCs w:val="24"/>
          </w:rPr>
          <w:t xml:space="preserve">In </w:t>
        </w:r>
        <w:r w:rsidR="009F1CB9" w:rsidRPr="00C219E6">
          <w:rPr>
            <w:rFonts w:ascii="Times New Roman" w:eastAsia="Times New Roman" w:hAnsi="Times New Roman" w:cs="Times New Roman"/>
            <w:color w:val="002060"/>
            <w:sz w:val="24"/>
            <w:szCs w:val="24"/>
          </w:rPr>
          <w:t>Western Atlantic</w:t>
        </w:r>
        <w:r w:rsidR="009F1CB9">
          <w:rPr>
            <w:rFonts w:ascii="Times New Roman" w:eastAsia="Times New Roman" w:hAnsi="Times New Roman" w:cs="Times New Roman"/>
            <w:color w:val="002060"/>
            <w:sz w:val="24"/>
            <w:szCs w:val="24"/>
          </w:rPr>
          <w:t xml:space="preserve"> the</w:t>
        </w:r>
      </w:ins>
      <w:ins w:id="1502" w:author="Arcella" w:date="2020-06-18T17:45:00Z">
        <w:r w:rsidR="00837AE2" w:rsidRPr="00C219E6">
          <w:rPr>
            <w:rFonts w:ascii="Times New Roman" w:eastAsia="Times New Roman" w:hAnsi="Times New Roman" w:cs="Times New Roman"/>
            <w:color w:val="002060"/>
            <w:sz w:val="24"/>
            <w:szCs w:val="24"/>
          </w:rPr>
          <w:t xml:space="preserve"> species are </w:t>
        </w:r>
      </w:ins>
      <w:ins w:id="1503" w:author="Arcella" w:date="2020-06-19T13:49:00Z">
        <w:r w:rsidR="009F1CB9">
          <w:rPr>
            <w:rFonts w:ascii="Times New Roman" w:eastAsia="Times New Roman" w:hAnsi="Times New Roman" w:cs="Times New Roman"/>
            <w:color w:val="002060"/>
            <w:sz w:val="24"/>
            <w:szCs w:val="24"/>
          </w:rPr>
          <w:t xml:space="preserve">nearly </w:t>
        </w:r>
      </w:ins>
      <w:ins w:id="1504" w:author="Arcella" w:date="2020-06-18T17:45:00Z">
        <w:r w:rsidR="00837AE2" w:rsidRPr="00C219E6">
          <w:rPr>
            <w:rFonts w:ascii="Times New Roman" w:eastAsia="Times New Roman" w:hAnsi="Times New Roman" w:cs="Times New Roman"/>
            <w:color w:val="002060"/>
            <w:sz w:val="24"/>
            <w:szCs w:val="24"/>
          </w:rPr>
          <w:t xml:space="preserve">fixed for alternative alleles at Me15/16, </w:t>
        </w:r>
        <w:r w:rsidR="00837AE2" w:rsidRPr="00C219E6">
          <w:rPr>
            <w:rFonts w:ascii="Times New Roman" w:eastAsia="Times New Roman" w:hAnsi="Times New Roman" w:cs="Times New Roman"/>
            <w:color w:val="002060"/>
            <w:sz w:val="24"/>
            <w:szCs w:val="24"/>
            <w:highlight w:val="yellow"/>
          </w:rPr>
          <w:t>ITS</w:t>
        </w:r>
        <w:r w:rsidR="00837AE2" w:rsidRPr="00C219E6">
          <w:rPr>
            <w:rFonts w:ascii="Times New Roman" w:eastAsia="Times New Roman" w:hAnsi="Times New Roman" w:cs="Times New Roman"/>
            <w:color w:val="002060"/>
            <w:sz w:val="24"/>
            <w:szCs w:val="24"/>
          </w:rPr>
          <w:t xml:space="preserve"> and mitochondrial markers, </w:t>
        </w:r>
      </w:ins>
      <w:ins w:id="1505" w:author="Arcella" w:date="2020-06-19T13:50:00Z">
        <w:r w:rsidR="009F1CB9">
          <w:rPr>
            <w:rFonts w:ascii="Times New Roman" w:eastAsia="Times New Roman" w:hAnsi="Times New Roman" w:cs="Times New Roman"/>
            <w:color w:val="002060"/>
            <w:sz w:val="24"/>
            <w:szCs w:val="24"/>
          </w:rPr>
          <w:t xml:space="preserve">while </w:t>
        </w:r>
      </w:ins>
      <w:ins w:id="1506" w:author="Arcella" w:date="2020-06-18T17:45:00Z">
        <w:r w:rsidR="00837AE2" w:rsidRPr="00C219E6">
          <w:rPr>
            <w:rFonts w:ascii="Times New Roman" w:eastAsia="Times New Roman" w:hAnsi="Times New Roman" w:cs="Times New Roman"/>
            <w:color w:val="002060"/>
            <w:sz w:val="24"/>
            <w:szCs w:val="24"/>
          </w:rPr>
          <w:t>in the Baltic Sea intraspecific differences at these loci</w:t>
        </w:r>
      </w:ins>
      <w:ins w:id="1507" w:author="Arcella" w:date="2020-06-19T13:50:00Z">
        <w:r w:rsidR="009F1CB9">
          <w:rPr>
            <w:rFonts w:ascii="Times New Roman" w:eastAsia="Times New Roman" w:hAnsi="Times New Roman" w:cs="Times New Roman"/>
            <w:color w:val="002060"/>
            <w:sz w:val="24"/>
            <w:szCs w:val="24"/>
          </w:rPr>
          <w:t xml:space="preserve"> </w:t>
        </w:r>
        <w:r w:rsidR="009F1CB9" w:rsidRPr="00C219E6">
          <w:rPr>
            <w:rFonts w:ascii="Times New Roman" w:eastAsia="Times New Roman" w:hAnsi="Times New Roman" w:cs="Times New Roman"/>
            <w:color w:val="002060"/>
            <w:sz w:val="24"/>
            <w:szCs w:val="24"/>
          </w:rPr>
          <w:t>are</w:t>
        </w:r>
      </w:ins>
      <w:ins w:id="1508" w:author="Arcella" w:date="2020-06-18T17:45:00Z">
        <w:r w:rsidR="00837AE2" w:rsidRPr="00C219E6">
          <w:rPr>
            <w:rFonts w:ascii="Times New Roman" w:eastAsia="Times New Roman" w:hAnsi="Times New Roman" w:cs="Times New Roman"/>
            <w:color w:val="002060"/>
            <w:sz w:val="24"/>
            <w:szCs w:val="24"/>
          </w:rPr>
          <w:t xml:space="preserve"> </w:t>
        </w:r>
      </w:ins>
      <w:ins w:id="1509" w:author="Arcella" w:date="2020-06-19T13:50:00Z">
        <w:r w:rsidR="009F1CB9" w:rsidRPr="00C219E6">
          <w:rPr>
            <w:rFonts w:ascii="Times New Roman" w:eastAsia="Times New Roman" w:hAnsi="Times New Roman" w:cs="Times New Roman"/>
            <w:color w:val="002060"/>
            <w:sz w:val="24"/>
            <w:szCs w:val="24"/>
          </w:rPr>
          <w:t>20%, 32% and 0%</w:t>
        </w:r>
        <w:r w:rsidR="009F1CB9">
          <w:rPr>
            <w:rFonts w:ascii="Times New Roman" w:eastAsia="Times New Roman" w:hAnsi="Times New Roman" w:cs="Times New Roman"/>
            <w:color w:val="002060"/>
            <w:sz w:val="24"/>
            <w:szCs w:val="24"/>
          </w:rPr>
          <w:t>,</w:t>
        </w:r>
        <w:r w:rsidR="009F1CB9" w:rsidRPr="00C219E6">
          <w:rPr>
            <w:rFonts w:ascii="Times New Roman" w:eastAsia="Times New Roman" w:hAnsi="Times New Roman" w:cs="Times New Roman"/>
            <w:color w:val="002060"/>
            <w:sz w:val="24"/>
            <w:szCs w:val="24"/>
          </w:rPr>
          <w:t xml:space="preserve"> </w:t>
        </w:r>
      </w:ins>
      <w:ins w:id="1510" w:author="Arcella" w:date="2020-06-18T17:45:00Z">
        <w:r w:rsidR="00837AE2" w:rsidRPr="00C219E6">
          <w:rPr>
            <w:rFonts w:ascii="Times New Roman" w:eastAsia="Times New Roman" w:hAnsi="Times New Roman" w:cs="Times New Roman"/>
            <w:color w:val="002060"/>
            <w:sz w:val="24"/>
            <w:szCs w:val="24"/>
          </w:rPr>
          <w:t xml:space="preserve">respectively, due to </w:t>
        </w:r>
      </w:ins>
      <w:ins w:id="1511" w:author="Arcella" w:date="2020-06-19T13:50:00Z">
        <w:r w:rsidR="009F1CB9">
          <w:rPr>
            <w:rFonts w:ascii="Times New Roman" w:eastAsia="Times New Roman" w:hAnsi="Times New Roman" w:cs="Times New Roman"/>
            <w:color w:val="002060"/>
            <w:sz w:val="24"/>
            <w:szCs w:val="24"/>
          </w:rPr>
          <w:t xml:space="preserve">a </w:t>
        </w:r>
      </w:ins>
      <w:ins w:id="1512" w:author="Arcella" w:date="2020-06-18T17:45:00Z">
        <w:r w:rsidR="00837AE2" w:rsidRPr="00C219E6">
          <w:rPr>
            <w:rFonts w:ascii="Times New Roman" w:eastAsia="Times New Roman" w:hAnsi="Times New Roman" w:cs="Times New Roman"/>
            <w:color w:val="002060"/>
            <w:sz w:val="24"/>
            <w:szCs w:val="24"/>
          </w:rPr>
          <w:t xml:space="preserve">mass introgression of </w:t>
        </w:r>
        <w:r w:rsidR="00837AE2" w:rsidRPr="00C219E6">
          <w:rPr>
            <w:rFonts w:ascii="Times New Roman" w:eastAsia="Times New Roman" w:hAnsi="Times New Roman" w:cs="Times New Roman"/>
            <w:i/>
            <w:color w:val="002060"/>
            <w:sz w:val="24"/>
            <w:szCs w:val="24"/>
          </w:rPr>
          <w:t>M. edulis</w:t>
        </w:r>
        <w:r w:rsidR="00837AE2" w:rsidRPr="00C219E6">
          <w:rPr>
            <w:rFonts w:ascii="Times New Roman" w:eastAsia="Times New Roman" w:hAnsi="Times New Roman" w:cs="Times New Roman"/>
            <w:color w:val="002060"/>
            <w:sz w:val="24"/>
            <w:szCs w:val="24"/>
          </w:rPr>
          <w:t xml:space="preserve"> genes into </w:t>
        </w:r>
      </w:ins>
      <w:ins w:id="1513" w:author="Arcella" w:date="2020-06-19T13:50:00Z">
        <w:r w:rsidR="009F1CB9">
          <w:rPr>
            <w:rFonts w:ascii="Times New Roman" w:eastAsia="Times New Roman" w:hAnsi="Times New Roman" w:cs="Times New Roman"/>
            <w:color w:val="002060"/>
            <w:sz w:val="24"/>
            <w:szCs w:val="24"/>
          </w:rPr>
          <w:t xml:space="preserve">the </w:t>
        </w:r>
      </w:ins>
      <w:ins w:id="1514" w:author="Arcella" w:date="2020-06-18T17:45:00Z">
        <w:r w:rsidR="00837AE2" w:rsidRPr="00C219E6">
          <w:rPr>
            <w:rFonts w:ascii="Times New Roman" w:eastAsia="Times New Roman" w:hAnsi="Times New Roman" w:cs="Times New Roman"/>
            <w:color w:val="002060"/>
            <w:sz w:val="24"/>
            <w:szCs w:val="24"/>
          </w:rPr>
          <w:t xml:space="preserve">local </w:t>
        </w:r>
        <w:r w:rsidR="00837AE2" w:rsidRPr="00C219E6">
          <w:rPr>
            <w:rFonts w:ascii="Times New Roman" w:eastAsia="Times New Roman" w:hAnsi="Times New Roman" w:cs="Times New Roman"/>
            <w:i/>
            <w:color w:val="002060"/>
            <w:sz w:val="24"/>
            <w:szCs w:val="24"/>
          </w:rPr>
          <w:t>M. trossulus</w:t>
        </w:r>
        <w:r w:rsidR="00837AE2" w:rsidRPr="00C219E6">
          <w:rPr>
            <w:rFonts w:ascii="Times New Roman" w:eastAsia="Times New Roman" w:hAnsi="Times New Roman" w:cs="Times New Roman"/>
            <w:color w:val="002060"/>
            <w:sz w:val="24"/>
            <w:szCs w:val="24"/>
          </w:rPr>
          <w:t xml:space="preserve"> genome (Riginos,</w:t>
        </w:r>
      </w:ins>
      <w:ins w:id="1515" w:author="Arcella" w:date="2020-06-19T13:50:00Z">
        <w:r w:rsidR="009F1CB9">
          <w:rPr>
            <w:rFonts w:ascii="Times New Roman" w:eastAsia="Times New Roman" w:hAnsi="Times New Roman" w:cs="Times New Roman"/>
            <w:color w:val="002060"/>
            <w:sz w:val="24"/>
            <w:szCs w:val="24"/>
          </w:rPr>
          <w:t xml:space="preserve"> </w:t>
        </w:r>
      </w:ins>
      <w:ins w:id="1516" w:author="Arcella" w:date="2020-06-18T17:45:00Z">
        <w:r w:rsidR="009F1CB9">
          <w:rPr>
            <w:rFonts w:ascii="Times New Roman" w:eastAsia="Times New Roman" w:hAnsi="Times New Roman" w:cs="Times New Roman"/>
            <w:color w:val="002060"/>
            <w:sz w:val="24"/>
            <w:szCs w:val="24"/>
          </w:rPr>
          <w:t>Cunningham 2005)</w:t>
        </w:r>
      </w:ins>
      <w:ins w:id="1517" w:author="Arcella" w:date="2020-06-19T13:50:00Z">
        <w:r w:rsidR="009F1CB9">
          <w:rPr>
            <w:rFonts w:ascii="Times New Roman" w:eastAsia="Times New Roman" w:hAnsi="Times New Roman" w:cs="Times New Roman"/>
            <w:color w:val="002060"/>
            <w:sz w:val="24"/>
            <w:szCs w:val="24"/>
          </w:rPr>
          <w:t>.</w:t>
        </w:r>
      </w:ins>
      <w:ins w:id="1518" w:author="Arcella" w:date="2020-06-18T17:45:00Z">
        <w:r w:rsidR="00837AE2" w:rsidRPr="00C219E6">
          <w:rPr>
            <w:rFonts w:ascii="Times New Roman" w:eastAsia="Times New Roman" w:hAnsi="Times New Roman" w:cs="Times New Roman"/>
            <w:color w:val="002060"/>
            <w:sz w:val="24"/>
            <w:szCs w:val="24"/>
          </w:rPr>
          <w:t xml:space="preserve"> </w:t>
        </w:r>
      </w:ins>
      <w:ins w:id="1519" w:author="Arcella" w:date="2020-06-19T13:50:00Z">
        <w:r w:rsidR="009F1CB9">
          <w:rPr>
            <w:rFonts w:ascii="Times New Roman" w:eastAsia="Times New Roman" w:hAnsi="Times New Roman" w:cs="Times New Roman"/>
            <w:color w:val="002060"/>
            <w:sz w:val="24"/>
            <w:szCs w:val="24"/>
          </w:rPr>
          <w:t xml:space="preserve">For </w:t>
        </w:r>
      </w:ins>
      <w:ins w:id="1520" w:author="Arcella" w:date="2020-06-18T17:45:00Z">
        <w:r w:rsidR="00837AE2" w:rsidRPr="00C219E6">
          <w:rPr>
            <w:rFonts w:ascii="Times New Roman" w:eastAsia="Times New Roman" w:hAnsi="Times New Roman" w:cs="Times New Roman"/>
            <w:color w:val="002060"/>
            <w:sz w:val="24"/>
            <w:szCs w:val="24"/>
          </w:rPr>
          <w:t>compar</w:t>
        </w:r>
      </w:ins>
      <w:ins w:id="1521" w:author="Arcella" w:date="2020-06-19T13:50:00Z">
        <w:r w:rsidR="009F1CB9">
          <w:rPr>
            <w:rFonts w:ascii="Times New Roman" w:eastAsia="Times New Roman" w:hAnsi="Times New Roman" w:cs="Times New Roman"/>
            <w:color w:val="002060"/>
            <w:sz w:val="24"/>
            <w:szCs w:val="24"/>
          </w:rPr>
          <w:t xml:space="preserve">ison, </w:t>
        </w:r>
        <w:r w:rsidR="009F1CB9">
          <w:rPr>
            <w:rFonts w:ascii="Times New Roman" w:eastAsia="Times New Roman" w:hAnsi="Times New Roman" w:cs="Times New Roman"/>
            <w:color w:val="002060"/>
            <w:sz w:val="24"/>
            <w:szCs w:val="24"/>
            <w:lang w:val="en-GB"/>
          </w:rPr>
          <w:t xml:space="preserve">the </w:t>
        </w:r>
      </w:ins>
      <w:ins w:id="1522" w:author="Arcella" w:date="2020-06-18T17:45:00Z">
        <w:r w:rsidR="00837AE2" w:rsidRPr="00C219E6">
          <w:rPr>
            <w:rFonts w:ascii="Times New Roman" w:eastAsia="Times New Roman" w:hAnsi="Times New Roman" w:cs="Times New Roman"/>
            <w:color w:val="002060"/>
            <w:sz w:val="24"/>
            <w:szCs w:val="24"/>
          </w:rPr>
          <w:t>differences in morphotype frequencies between species in the Gulf of Maine and the Baltic</w:t>
        </w:r>
      </w:ins>
      <w:ins w:id="1523" w:author="Arcella" w:date="2020-06-19T13:51:00Z">
        <w:r w:rsidR="009F1CB9">
          <w:rPr>
            <w:rFonts w:ascii="Times New Roman" w:eastAsia="Times New Roman" w:hAnsi="Times New Roman" w:cs="Times New Roman"/>
            <w:color w:val="002060"/>
            <w:sz w:val="24"/>
            <w:szCs w:val="24"/>
          </w:rPr>
          <w:t xml:space="preserve"> Sea are </w:t>
        </w:r>
        <w:r w:rsidR="009F1CB9" w:rsidRPr="00C219E6">
          <w:rPr>
            <w:rFonts w:ascii="Times New Roman" w:eastAsia="Times New Roman" w:hAnsi="Times New Roman" w:cs="Times New Roman"/>
            <w:color w:val="002060"/>
            <w:sz w:val="24"/>
            <w:szCs w:val="24"/>
            <w:highlight w:val="yellow"/>
          </w:rPr>
          <w:t>44% and 6%</w:t>
        </w:r>
      </w:ins>
      <w:ins w:id="1524" w:author="Arcella" w:date="2020-06-18T17:45:00Z">
        <w:r w:rsidR="00837AE2" w:rsidRPr="00C219E6">
          <w:rPr>
            <w:rFonts w:ascii="Times New Roman" w:eastAsia="Times New Roman" w:hAnsi="Times New Roman" w:cs="Times New Roman"/>
            <w:color w:val="002060"/>
            <w:sz w:val="24"/>
            <w:szCs w:val="24"/>
          </w:rPr>
          <w:t>. As far as we know, the efficiency of taxonomic tests based on sing</w:t>
        </w:r>
        <w:r w:rsidR="00AC3710">
          <w:rPr>
            <w:rFonts w:ascii="Times New Roman" w:eastAsia="Times New Roman" w:hAnsi="Times New Roman" w:cs="Times New Roman"/>
            <w:color w:val="002060"/>
            <w:sz w:val="24"/>
            <w:szCs w:val="24"/>
          </w:rPr>
          <w:t>ular or few “standard” loci ha</w:t>
        </w:r>
      </w:ins>
      <w:ins w:id="1525" w:author="Arcella" w:date="2020-06-20T14:58:00Z">
        <w:r w:rsidR="00AC3710">
          <w:rPr>
            <w:rFonts w:ascii="Times New Roman" w:eastAsia="Times New Roman" w:hAnsi="Times New Roman" w:cs="Times New Roman"/>
            <w:color w:val="002060"/>
            <w:sz w:val="24"/>
            <w:szCs w:val="24"/>
          </w:rPr>
          <w:t>s</w:t>
        </w:r>
      </w:ins>
      <w:ins w:id="1526" w:author="Arcella" w:date="2020-06-18T17:45:00Z">
        <w:r w:rsidR="00837AE2" w:rsidRPr="00C219E6">
          <w:rPr>
            <w:rFonts w:ascii="Times New Roman" w:eastAsia="Times New Roman" w:hAnsi="Times New Roman" w:cs="Times New Roman"/>
            <w:color w:val="002060"/>
            <w:sz w:val="24"/>
            <w:szCs w:val="24"/>
          </w:rPr>
          <w:t xml:space="preserve"> not been carefully evaluated for other </w:t>
        </w:r>
        <w:r w:rsidR="00837AE2" w:rsidRPr="00C219E6">
          <w:rPr>
            <w:rFonts w:ascii="Times New Roman" w:eastAsia="Times New Roman" w:hAnsi="Times New Roman" w:cs="Times New Roman"/>
            <w:i/>
            <w:color w:val="002060"/>
            <w:sz w:val="24"/>
            <w:szCs w:val="24"/>
          </w:rPr>
          <w:t>M. edulis</w:t>
        </w:r>
        <w:r w:rsidR="00837AE2" w:rsidRPr="00C219E6">
          <w:rPr>
            <w:rFonts w:ascii="Times New Roman" w:eastAsia="Times New Roman" w:hAnsi="Times New Roman" w:cs="Times New Roman"/>
            <w:color w:val="002060"/>
            <w:sz w:val="24"/>
            <w:szCs w:val="24"/>
          </w:rPr>
          <w:t xml:space="preserve"> – </w:t>
        </w:r>
        <w:r w:rsidR="00837AE2" w:rsidRPr="00C219E6">
          <w:rPr>
            <w:rFonts w:ascii="Times New Roman" w:eastAsia="Times New Roman" w:hAnsi="Times New Roman" w:cs="Times New Roman"/>
            <w:i/>
            <w:color w:val="002060"/>
            <w:sz w:val="24"/>
            <w:szCs w:val="24"/>
          </w:rPr>
          <w:t>M. trossulus</w:t>
        </w:r>
        <w:r w:rsidR="00135101">
          <w:rPr>
            <w:rFonts w:ascii="Times New Roman" w:eastAsia="Times New Roman" w:hAnsi="Times New Roman" w:cs="Times New Roman"/>
            <w:color w:val="002060"/>
            <w:sz w:val="24"/>
            <w:szCs w:val="24"/>
          </w:rPr>
          <w:t xml:space="preserve"> contact zones</w:t>
        </w:r>
      </w:ins>
      <w:ins w:id="1527" w:author="Arcella" w:date="2020-06-19T13:59:00Z">
        <w:r w:rsidR="00135101">
          <w:rPr>
            <w:rFonts w:ascii="Times New Roman" w:eastAsia="Times New Roman" w:hAnsi="Times New Roman" w:cs="Times New Roman"/>
            <w:color w:val="002060"/>
            <w:sz w:val="24"/>
            <w:szCs w:val="24"/>
          </w:rPr>
          <w:t xml:space="preserve">, though some attempts have been made </w:t>
        </w:r>
      </w:ins>
      <w:ins w:id="1528" w:author="Arcella" w:date="2020-06-19T14:00:00Z">
        <w:r w:rsidR="00135101">
          <w:rPr>
            <w:rFonts w:ascii="Times New Roman" w:eastAsia="Times New Roman" w:hAnsi="Times New Roman" w:cs="Times New Roman"/>
            <w:color w:val="002060"/>
            <w:sz w:val="24"/>
            <w:szCs w:val="24"/>
          </w:rPr>
          <w:t>(</w:t>
        </w:r>
      </w:ins>
      <w:ins w:id="1529" w:author="Arcella" w:date="2020-06-18T17:45:00Z">
        <w:r w:rsidR="00837AE2" w:rsidRPr="00C219E6">
          <w:rPr>
            <w:rFonts w:ascii="Times New Roman" w:eastAsia="Times New Roman" w:hAnsi="Times New Roman" w:cs="Times New Roman"/>
            <w:color w:val="002060"/>
            <w:sz w:val="24"/>
            <w:szCs w:val="24"/>
          </w:rPr>
          <w:t xml:space="preserve">see Vainola, Strelkov 2011 and Wilson et al. 2018). </w:t>
        </w:r>
        <w:r w:rsidR="00837AE2" w:rsidRPr="00C219E6">
          <w:rPr>
            <w:rFonts w:ascii="Times New Roman" w:eastAsia="Times New Roman" w:hAnsi="Times New Roman" w:cs="Times New Roman"/>
            <w:color w:val="002060"/>
            <w:sz w:val="24"/>
            <w:szCs w:val="24"/>
            <w:highlight w:val="yellow"/>
          </w:rPr>
          <w:t xml:space="preserve">The recent population genomic studies of hybridizing </w:t>
        </w:r>
        <w:r w:rsidR="00837AE2" w:rsidRPr="00C219E6">
          <w:rPr>
            <w:rFonts w:ascii="Times New Roman" w:eastAsia="Times New Roman" w:hAnsi="Times New Roman" w:cs="Times New Roman"/>
            <w:i/>
            <w:color w:val="002060"/>
            <w:sz w:val="24"/>
            <w:szCs w:val="24"/>
            <w:highlight w:val="yellow"/>
          </w:rPr>
          <w:t>Myt</w:t>
        </w:r>
      </w:ins>
      <w:ins w:id="1530" w:author="Arcella" w:date="2020-06-19T14:01:00Z">
        <w:r w:rsidR="00135101">
          <w:rPr>
            <w:rFonts w:ascii="Times New Roman" w:eastAsia="Times New Roman" w:hAnsi="Times New Roman" w:cs="Times New Roman"/>
            <w:i/>
            <w:color w:val="002060"/>
            <w:sz w:val="24"/>
            <w:szCs w:val="24"/>
            <w:highlight w:val="yellow"/>
          </w:rPr>
          <w:t>i</w:t>
        </w:r>
      </w:ins>
      <w:ins w:id="1531" w:author="Arcella" w:date="2020-06-18T17:45:00Z">
        <w:r w:rsidR="00837AE2" w:rsidRPr="00C219E6">
          <w:rPr>
            <w:rFonts w:ascii="Times New Roman" w:eastAsia="Times New Roman" w:hAnsi="Times New Roman" w:cs="Times New Roman"/>
            <w:i/>
            <w:color w:val="002060"/>
            <w:sz w:val="24"/>
            <w:szCs w:val="24"/>
            <w:highlight w:val="yellow"/>
          </w:rPr>
          <w:t>lus</w:t>
        </w:r>
        <w:r w:rsidR="00837AE2" w:rsidRPr="00C219E6">
          <w:rPr>
            <w:rFonts w:ascii="Times New Roman" w:eastAsia="Times New Roman" w:hAnsi="Times New Roman" w:cs="Times New Roman"/>
            <w:color w:val="002060"/>
            <w:sz w:val="24"/>
            <w:szCs w:val="24"/>
            <w:highlight w:val="yellow"/>
          </w:rPr>
          <w:t xml:space="preserve"> species </w:t>
        </w:r>
      </w:ins>
      <w:ins w:id="1532" w:author="Arcella" w:date="2020-06-19T14:01:00Z">
        <w:r w:rsidR="00135101">
          <w:rPr>
            <w:rFonts w:ascii="Times New Roman" w:eastAsia="Times New Roman" w:hAnsi="Times New Roman" w:cs="Times New Roman"/>
            <w:color w:val="002060"/>
            <w:sz w:val="24"/>
            <w:szCs w:val="24"/>
          </w:rPr>
          <w:t>indicate</w:t>
        </w:r>
      </w:ins>
      <w:ins w:id="1533" w:author="Arcella" w:date="2020-06-18T17:45:00Z">
        <w:r w:rsidR="00837AE2" w:rsidRPr="00C219E6">
          <w:rPr>
            <w:rFonts w:ascii="Times New Roman" w:eastAsia="Times New Roman" w:hAnsi="Times New Roman" w:cs="Times New Roman"/>
            <w:color w:val="002060"/>
            <w:sz w:val="24"/>
            <w:szCs w:val="24"/>
          </w:rPr>
          <w:t xml:space="preserve"> that </w:t>
        </w:r>
      </w:ins>
      <w:ins w:id="1534" w:author="Arcella" w:date="2020-06-19T14:00:00Z">
        <w:r w:rsidR="00135101">
          <w:rPr>
            <w:rFonts w:ascii="Times New Roman" w:eastAsia="Times New Roman" w:hAnsi="Times New Roman" w:cs="Times New Roman"/>
            <w:color w:val="002060"/>
            <w:sz w:val="24"/>
            <w:szCs w:val="24"/>
          </w:rPr>
          <w:t xml:space="preserve">these </w:t>
        </w:r>
      </w:ins>
      <w:ins w:id="1535" w:author="Arcella" w:date="2020-06-18T17:45:00Z">
        <w:r w:rsidR="00837AE2" w:rsidRPr="00C219E6">
          <w:rPr>
            <w:rFonts w:ascii="Times New Roman" w:eastAsia="Times New Roman" w:hAnsi="Times New Roman" w:cs="Times New Roman"/>
            <w:color w:val="002060"/>
            <w:sz w:val="24"/>
            <w:szCs w:val="24"/>
          </w:rPr>
          <w:t xml:space="preserve">species </w:t>
        </w:r>
      </w:ins>
      <w:ins w:id="1536" w:author="Arcella" w:date="2020-06-19T14:00:00Z">
        <w:r w:rsidR="00135101">
          <w:rPr>
            <w:rFonts w:ascii="Times New Roman" w:eastAsia="Times New Roman" w:hAnsi="Times New Roman" w:cs="Times New Roman"/>
            <w:color w:val="002060"/>
            <w:sz w:val="24"/>
            <w:szCs w:val="24"/>
          </w:rPr>
          <w:t xml:space="preserve">can </w:t>
        </w:r>
      </w:ins>
      <w:ins w:id="1537" w:author="Arcella" w:date="2020-06-18T17:45:00Z">
        <w:r w:rsidR="00135101">
          <w:rPr>
            <w:rFonts w:ascii="Times New Roman" w:eastAsia="Times New Roman" w:hAnsi="Times New Roman" w:cs="Times New Roman"/>
            <w:color w:val="002060"/>
            <w:sz w:val="24"/>
            <w:szCs w:val="24"/>
          </w:rPr>
          <w:t>al</w:t>
        </w:r>
      </w:ins>
      <w:ins w:id="1538" w:author="Arcella" w:date="2020-06-19T14:00:00Z">
        <w:r w:rsidR="00135101">
          <w:rPr>
            <w:rFonts w:ascii="Times New Roman" w:eastAsia="Times New Roman" w:hAnsi="Times New Roman" w:cs="Times New Roman"/>
            <w:color w:val="002060"/>
            <w:sz w:val="24"/>
            <w:szCs w:val="24"/>
          </w:rPr>
          <w:t>together</w:t>
        </w:r>
      </w:ins>
      <w:ins w:id="1539" w:author="Arcella" w:date="2020-06-19T14:01:00Z">
        <w:r w:rsidR="00135101">
          <w:rPr>
            <w:rFonts w:ascii="Times New Roman" w:eastAsia="Times New Roman" w:hAnsi="Times New Roman" w:cs="Times New Roman"/>
            <w:color w:val="002060"/>
            <w:sz w:val="24"/>
            <w:szCs w:val="24"/>
          </w:rPr>
          <w:t xml:space="preserve"> </w:t>
        </w:r>
        <w:r w:rsidR="00135101" w:rsidRPr="00C219E6">
          <w:rPr>
            <w:rFonts w:ascii="Times New Roman" w:eastAsia="Times New Roman" w:hAnsi="Times New Roman" w:cs="Times New Roman"/>
            <w:color w:val="002060"/>
            <w:sz w:val="24"/>
            <w:szCs w:val="24"/>
          </w:rPr>
          <w:t>lack fixed genetic differences</w:t>
        </w:r>
      </w:ins>
      <w:ins w:id="1540" w:author="Arcella" w:date="2020-06-18T17:45:00Z">
        <w:r w:rsidR="00837AE2" w:rsidRPr="00C219E6">
          <w:rPr>
            <w:rFonts w:ascii="Times New Roman" w:eastAsia="Times New Roman" w:hAnsi="Times New Roman" w:cs="Times New Roman"/>
            <w:color w:val="002060"/>
            <w:sz w:val="24"/>
            <w:szCs w:val="24"/>
          </w:rPr>
          <w:t xml:space="preserve"> due to ubiquitous introgression and that loci </w:t>
        </w:r>
      </w:ins>
      <w:ins w:id="1541" w:author="Arcella" w:date="2020-06-19T14:01:00Z">
        <w:r w:rsidR="00135101">
          <w:rPr>
            <w:rFonts w:ascii="Times New Roman" w:eastAsia="Times New Roman" w:hAnsi="Times New Roman" w:cs="Times New Roman"/>
            <w:color w:val="002060"/>
            <w:sz w:val="24"/>
            <w:szCs w:val="24"/>
          </w:rPr>
          <w:t xml:space="preserve">can </w:t>
        </w:r>
      </w:ins>
      <w:ins w:id="1542" w:author="Arcella" w:date="2020-06-18T17:45:00Z">
        <w:r w:rsidR="00837AE2" w:rsidRPr="00C219E6">
          <w:rPr>
            <w:rFonts w:ascii="Times New Roman" w:eastAsia="Times New Roman" w:hAnsi="Times New Roman" w:cs="Times New Roman"/>
            <w:color w:val="002060"/>
            <w:sz w:val="24"/>
            <w:szCs w:val="24"/>
          </w:rPr>
          <w:t>introgress in unpredictable manner in different contact zones (</w:t>
        </w:r>
        <w:proofErr w:type="spellStart"/>
        <w:r w:rsidR="00837AE2" w:rsidRPr="00C219E6">
          <w:rPr>
            <w:rFonts w:ascii="Times New Roman" w:eastAsia="Times New Roman" w:hAnsi="Times New Roman" w:cs="Times New Roman"/>
            <w:color w:val="002060"/>
            <w:sz w:val="24"/>
            <w:szCs w:val="24"/>
          </w:rPr>
          <w:t>Fraïsse</w:t>
        </w:r>
        <w:proofErr w:type="spellEnd"/>
        <w:r w:rsidR="00837AE2" w:rsidRPr="00C219E6">
          <w:rPr>
            <w:rFonts w:ascii="Times New Roman" w:eastAsia="Times New Roman" w:hAnsi="Times New Roman" w:cs="Times New Roman"/>
            <w:color w:val="002060"/>
            <w:sz w:val="24"/>
            <w:szCs w:val="24"/>
          </w:rPr>
          <w:t xml:space="preserve"> </w:t>
        </w:r>
        <w:r w:rsidR="00135101">
          <w:rPr>
            <w:rFonts w:ascii="Times New Roman" w:eastAsia="Times New Roman" w:hAnsi="Times New Roman" w:cs="Times New Roman"/>
            <w:color w:val="002060"/>
            <w:sz w:val="24"/>
            <w:szCs w:val="24"/>
          </w:rPr>
          <w:t>et al. 2016; Simon et al. 2019)</w:t>
        </w:r>
      </w:ins>
      <w:ins w:id="1543" w:author="Arcella" w:date="2020-06-19T14:00:00Z">
        <w:r w:rsidR="00135101">
          <w:rPr>
            <w:rFonts w:ascii="Times New Roman" w:eastAsia="Times New Roman" w:hAnsi="Times New Roman" w:cs="Times New Roman"/>
            <w:color w:val="002060"/>
            <w:sz w:val="24"/>
            <w:szCs w:val="24"/>
          </w:rPr>
          <w:t>.</w:t>
        </w:r>
      </w:ins>
      <w:ins w:id="1544" w:author="Arcella" w:date="2020-06-18T17:45:00Z">
        <w:r w:rsidR="00837AE2" w:rsidRPr="00C219E6">
          <w:rPr>
            <w:rFonts w:ascii="Times New Roman" w:eastAsia="Times New Roman" w:hAnsi="Times New Roman" w:cs="Times New Roman"/>
            <w:color w:val="002060"/>
            <w:sz w:val="24"/>
            <w:szCs w:val="24"/>
          </w:rPr>
          <w:t xml:space="preserve"> </w:t>
        </w:r>
      </w:ins>
      <w:ins w:id="1545" w:author="Arcella" w:date="2020-06-19T14:00:00Z">
        <w:r w:rsidR="00135101">
          <w:rPr>
            <w:rFonts w:ascii="Times New Roman" w:eastAsia="Times New Roman" w:hAnsi="Times New Roman" w:cs="Times New Roman"/>
            <w:color w:val="002060"/>
            <w:sz w:val="24"/>
            <w:szCs w:val="24"/>
          </w:rPr>
          <w:t>O</w:t>
        </w:r>
      </w:ins>
      <w:ins w:id="1546" w:author="Arcella" w:date="2020-06-18T17:45:00Z">
        <w:r w:rsidR="00837AE2" w:rsidRPr="00C219E6">
          <w:rPr>
            <w:rFonts w:ascii="Times New Roman" w:eastAsia="Times New Roman" w:hAnsi="Times New Roman" w:cs="Times New Roman"/>
            <w:color w:val="002060"/>
            <w:sz w:val="24"/>
            <w:szCs w:val="24"/>
          </w:rPr>
          <w:t xml:space="preserve">n </w:t>
        </w:r>
      </w:ins>
      <w:ins w:id="1547" w:author="Arcella" w:date="2020-06-19T14:01:00Z">
        <w:r w:rsidR="00135101">
          <w:rPr>
            <w:rFonts w:ascii="Times New Roman" w:eastAsia="Times New Roman" w:hAnsi="Times New Roman" w:cs="Times New Roman"/>
            <w:color w:val="002060"/>
            <w:sz w:val="24"/>
            <w:szCs w:val="24"/>
          </w:rPr>
          <w:t xml:space="preserve">these </w:t>
        </w:r>
      </w:ins>
      <w:ins w:id="1548" w:author="Arcella" w:date="2020-06-18T17:45:00Z">
        <w:r w:rsidR="00837AE2" w:rsidRPr="00C219E6">
          <w:rPr>
            <w:rFonts w:ascii="Times New Roman" w:eastAsia="Times New Roman" w:hAnsi="Times New Roman" w:cs="Times New Roman"/>
            <w:color w:val="002060"/>
            <w:sz w:val="24"/>
            <w:szCs w:val="24"/>
          </w:rPr>
          <w:t>grounds</w:t>
        </w:r>
      </w:ins>
      <w:ins w:id="1549" w:author="Arcella" w:date="2020-06-19T14:01:00Z">
        <w:r w:rsidR="00135101">
          <w:rPr>
            <w:rFonts w:ascii="Times New Roman" w:eastAsia="Times New Roman" w:hAnsi="Times New Roman" w:cs="Times New Roman"/>
            <w:color w:val="002060"/>
            <w:sz w:val="24"/>
            <w:szCs w:val="24"/>
          </w:rPr>
          <w:t>,</w:t>
        </w:r>
      </w:ins>
      <w:ins w:id="1550" w:author="Arcella" w:date="2020-06-18T17:45:00Z">
        <w:r w:rsidR="00837AE2" w:rsidRPr="00C219E6">
          <w:rPr>
            <w:rFonts w:ascii="Times New Roman" w:eastAsia="Times New Roman" w:hAnsi="Times New Roman" w:cs="Times New Roman"/>
            <w:color w:val="002060"/>
            <w:sz w:val="24"/>
            <w:szCs w:val="24"/>
          </w:rPr>
          <w:t xml:space="preserve"> the conventional approach of mussel species identification by singular molecular markers ha</w:t>
        </w:r>
      </w:ins>
      <w:ins w:id="1551" w:author="Arcella" w:date="2020-06-19T14:01:00Z">
        <w:r w:rsidR="00135101">
          <w:rPr>
            <w:rFonts w:ascii="Times New Roman" w:eastAsia="Times New Roman" w:hAnsi="Times New Roman" w:cs="Times New Roman"/>
            <w:color w:val="002060"/>
            <w:sz w:val="24"/>
            <w:szCs w:val="24"/>
          </w:rPr>
          <w:t xml:space="preserve">s </w:t>
        </w:r>
      </w:ins>
      <w:ins w:id="1552" w:author="Arcella" w:date="2020-06-18T17:45:00Z">
        <w:r w:rsidR="00837AE2" w:rsidRPr="00C219E6">
          <w:rPr>
            <w:rFonts w:ascii="Times New Roman" w:eastAsia="Times New Roman" w:hAnsi="Times New Roman" w:cs="Times New Roman"/>
            <w:color w:val="002060"/>
            <w:sz w:val="24"/>
            <w:szCs w:val="24"/>
          </w:rPr>
          <w:t xml:space="preserve">been criticized (Simon et al. 2019). </w:t>
        </w:r>
      </w:ins>
      <w:ins w:id="1553" w:author="Arcella" w:date="2020-06-19T14:03:00Z">
        <w:r w:rsidR="00135101">
          <w:rPr>
            <w:rFonts w:ascii="Times New Roman" w:eastAsia="Times New Roman" w:hAnsi="Times New Roman" w:cs="Times New Roman"/>
            <w:color w:val="002060"/>
            <w:sz w:val="24"/>
            <w:szCs w:val="24"/>
          </w:rPr>
          <w:t>W</w:t>
        </w:r>
      </w:ins>
      <w:ins w:id="1554" w:author="Arcella" w:date="2020-06-18T17:45:00Z">
        <w:r w:rsidR="00837AE2" w:rsidRPr="00C219E6">
          <w:rPr>
            <w:rFonts w:ascii="Times New Roman" w:eastAsia="Times New Roman" w:hAnsi="Times New Roman" w:cs="Times New Roman"/>
            <w:color w:val="002060"/>
            <w:sz w:val="24"/>
            <w:szCs w:val="24"/>
          </w:rPr>
          <w:t xml:space="preserve">e do not </w:t>
        </w:r>
      </w:ins>
      <w:ins w:id="1555" w:author="Arcella" w:date="2020-06-19T14:02:00Z">
        <w:r w:rsidR="00135101">
          <w:rPr>
            <w:rFonts w:ascii="Times New Roman" w:eastAsia="Times New Roman" w:hAnsi="Times New Roman" w:cs="Times New Roman"/>
            <w:color w:val="002060"/>
            <w:sz w:val="24"/>
            <w:szCs w:val="24"/>
          </w:rPr>
          <w:t>claim that</w:t>
        </w:r>
      </w:ins>
      <w:ins w:id="1556" w:author="Arcella" w:date="2020-06-18T17:45:00Z">
        <w:r w:rsidR="00837AE2" w:rsidRPr="00C219E6">
          <w:rPr>
            <w:rFonts w:ascii="Times New Roman" w:eastAsia="Times New Roman" w:hAnsi="Times New Roman" w:cs="Times New Roman"/>
            <w:color w:val="002060"/>
            <w:sz w:val="24"/>
            <w:szCs w:val="24"/>
          </w:rPr>
          <w:t xml:space="preserve"> the morphotype test </w:t>
        </w:r>
      </w:ins>
      <w:ins w:id="1557" w:author="Arcella" w:date="2020-06-19T14:02:00Z">
        <w:r w:rsidR="00135101">
          <w:rPr>
            <w:rFonts w:ascii="Times New Roman" w:eastAsia="Times New Roman" w:hAnsi="Times New Roman" w:cs="Times New Roman"/>
            <w:color w:val="002060"/>
            <w:sz w:val="24"/>
            <w:szCs w:val="24"/>
          </w:rPr>
          <w:t xml:space="preserve">would fare </w:t>
        </w:r>
      </w:ins>
      <w:ins w:id="1558" w:author="Arcella" w:date="2020-06-18T17:45:00Z">
        <w:r w:rsidR="00837AE2" w:rsidRPr="00C219E6">
          <w:rPr>
            <w:rFonts w:ascii="Times New Roman" w:eastAsia="Times New Roman" w:hAnsi="Times New Roman" w:cs="Times New Roman"/>
            <w:color w:val="002060"/>
            <w:sz w:val="24"/>
            <w:szCs w:val="24"/>
          </w:rPr>
          <w:t>better than most single-locus taxonomic tests in any contact zone</w:t>
        </w:r>
      </w:ins>
      <w:ins w:id="1559" w:author="Arcella" w:date="2020-06-19T14:03:00Z">
        <w:r w:rsidR="00135101">
          <w:rPr>
            <w:rFonts w:ascii="Times New Roman" w:eastAsia="Times New Roman" w:hAnsi="Times New Roman" w:cs="Times New Roman"/>
            <w:color w:val="002060"/>
            <w:sz w:val="24"/>
            <w:szCs w:val="24"/>
          </w:rPr>
          <w:t xml:space="preserve"> </w:t>
        </w:r>
        <w:r w:rsidR="00135101" w:rsidRPr="00C219E6">
          <w:rPr>
            <w:rFonts w:ascii="Times New Roman" w:eastAsia="Times New Roman" w:hAnsi="Times New Roman" w:cs="Times New Roman"/>
            <w:color w:val="002060"/>
            <w:sz w:val="24"/>
            <w:szCs w:val="24"/>
          </w:rPr>
          <w:t xml:space="preserve">between </w:t>
        </w:r>
        <w:r w:rsidR="00135101" w:rsidRPr="00C219E6">
          <w:rPr>
            <w:rFonts w:ascii="Times New Roman" w:eastAsia="Times New Roman" w:hAnsi="Times New Roman" w:cs="Times New Roman"/>
            <w:i/>
            <w:color w:val="002060"/>
            <w:sz w:val="24"/>
            <w:szCs w:val="24"/>
          </w:rPr>
          <w:t>M. edulis</w:t>
        </w:r>
        <w:r w:rsidR="00135101" w:rsidRPr="00C219E6">
          <w:rPr>
            <w:rFonts w:ascii="Times New Roman" w:eastAsia="Times New Roman" w:hAnsi="Times New Roman" w:cs="Times New Roman"/>
            <w:color w:val="002060"/>
            <w:sz w:val="24"/>
            <w:szCs w:val="24"/>
          </w:rPr>
          <w:t xml:space="preserve"> and </w:t>
        </w:r>
        <w:r w:rsidR="00135101" w:rsidRPr="00C219E6">
          <w:rPr>
            <w:rFonts w:ascii="Times New Roman" w:eastAsia="Times New Roman" w:hAnsi="Times New Roman" w:cs="Times New Roman"/>
            <w:i/>
            <w:color w:val="002060"/>
            <w:sz w:val="24"/>
            <w:szCs w:val="24"/>
          </w:rPr>
          <w:t>M. trossulus</w:t>
        </w:r>
        <w:r w:rsidR="00135101">
          <w:rPr>
            <w:rFonts w:ascii="Times New Roman" w:eastAsia="Times New Roman" w:hAnsi="Times New Roman" w:cs="Times New Roman"/>
            <w:color w:val="002060"/>
            <w:sz w:val="24"/>
            <w:szCs w:val="24"/>
          </w:rPr>
          <w:t>.</w:t>
        </w:r>
      </w:ins>
      <w:ins w:id="1560" w:author="Arcella" w:date="2020-06-18T17:45:00Z">
        <w:r w:rsidR="00837AE2" w:rsidRPr="00C219E6">
          <w:rPr>
            <w:rFonts w:ascii="Times New Roman" w:eastAsia="Times New Roman" w:hAnsi="Times New Roman" w:cs="Times New Roman"/>
            <w:color w:val="002060"/>
            <w:sz w:val="24"/>
            <w:szCs w:val="24"/>
          </w:rPr>
          <w:t xml:space="preserve"> </w:t>
        </w:r>
      </w:ins>
      <w:ins w:id="1561" w:author="Arcella" w:date="2020-06-19T14:03:00Z">
        <w:r w:rsidR="00135101">
          <w:rPr>
            <w:rFonts w:ascii="Times New Roman" w:eastAsia="Times New Roman" w:hAnsi="Times New Roman" w:cs="Times New Roman"/>
            <w:color w:val="002060"/>
            <w:sz w:val="24"/>
            <w:szCs w:val="24"/>
          </w:rPr>
          <w:t xml:space="preserve">At the same time, we </w:t>
        </w:r>
      </w:ins>
      <w:ins w:id="1562" w:author="Arcella" w:date="2020-06-19T14:02:00Z">
        <w:r w:rsidR="00135101">
          <w:rPr>
            <w:rFonts w:ascii="Times New Roman" w:eastAsia="Times New Roman" w:hAnsi="Times New Roman" w:cs="Times New Roman"/>
            <w:color w:val="002060"/>
            <w:sz w:val="24"/>
            <w:szCs w:val="24"/>
          </w:rPr>
          <w:t xml:space="preserve">would like to </w:t>
        </w:r>
      </w:ins>
      <w:ins w:id="1563" w:author="Arcella" w:date="2020-06-19T14:03:00Z">
        <w:r w:rsidR="00135101">
          <w:rPr>
            <w:rFonts w:ascii="Times New Roman" w:eastAsia="Times New Roman" w:hAnsi="Times New Roman" w:cs="Times New Roman"/>
            <w:color w:val="002060"/>
            <w:sz w:val="24"/>
            <w:szCs w:val="24"/>
          </w:rPr>
          <w:t xml:space="preserve">point out </w:t>
        </w:r>
      </w:ins>
      <w:ins w:id="1564" w:author="Arcella" w:date="2020-06-18T17:45:00Z">
        <w:r w:rsidR="00837AE2" w:rsidRPr="00C219E6">
          <w:rPr>
            <w:rFonts w:ascii="Times New Roman" w:eastAsia="Times New Roman" w:hAnsi="Times New Roman" w:cs="Times New Roman"/>
            <w:color w:val="002060"/>
            <w:sz w:val="24"/>
            <w:szCs w:val="24"/>
          </w:rPr>
          <w:t xml:space="preserve">that the performance of these tests </w:t>
        </w:r>
      </w:ins>
      <w:ins w:id="1565" w:author="Arcella" w:date="2020-06-19T14:03:00Z">
        <w:r w:rsidR="00135101">
          <w:rPr>
            <w:rFonts w:ascii="Times New Roman" w:eastAsia="Times New Roman" w:hAnsi="Times New Roman" w:cs="Times New Roman"/>
            <w:color w:val="002060"/>
            <w:sz w:val="24"/>
            <w:szCs w:val="24"/>
          </w:rPr>
          <w:t>has not</w:t>
        </w:r>
      </w:ins>
      <w:ins w:id="1566" w:author="Arcella" w:date="2020-06-18T17:45:00Z">
        <w:r w:rsidR="00837AE2" w:rsidRPr="00C219E6">
          <w:rPr>
            <w:rFonts w:ascii="Times New Roman" w:eastAsia="Times New Roman" w:hAnsi="Times New Roman" w:cs="Times New Roman"/>
            <w:color w:val="002060"/>
            <w:sz w:val="24"/>
            <w:szCs w:val="24"/>
          </w:rPr>
          <w:t xml:space="preserve"> be</w:t>
        </w:r>
      </w:ins>
      <w:ins w:id="1567" w:author="Arcella" w:date="2020-06-19T14:03:00Z">
        <w:r w:rsidR="00135101">
          <w:rPr>
            <w:rFonts w:ascii="Times New Roman" w:eastAsia="Times New Roman" w:hAnsi="Times New Roman" w:cs="Times New Roman"/>
            <w:color w:val="002060"/>
            <w:sz w:val="24"/>
            <w:szCs w:val="24"/>
          </w:rPr>
          <w:t>en</w:t>
        </w:r>
      </w:ins>
      <w:ins w:id="1568" w:author="Arcella" w:date="2020-06-18T17:45:00Z">
        <w:r w:rsidR="00837AE2" w:rsidRPr="00C219E6">
          <w:rPr>
            <w:rFonts w:ascii="Times New Roman" w:eastAsia="Times New Roman" w:hAnsi="Times New Roman" w:cs="Times New Roman"/>
            <w:color w:val="002060"/>
            <w:sz w:val="24"/>
            <w:szCs w:val="24"/>
          </w:rPr>
          <w:t xml:space="preserve"> evaluated </w:t>
        </w:r>
      </w:ins>
      <w:ins w:id="1569" w:author="Arcella" w:date="2020-06-19T14:03:00Z">
        <w:r w:rsidR="00135101">
          <w:rPr>
            <w:rFonts w:ascii="Times New Roman" w:eastAsia="Times New Roman" w:hAnsi="Times New Roman" w:cs="Times New Roman"/>
            <w:color w:val="002060"/>
            <w:sz w:val="24"/>
            <w:szCs w:val="24"/>
          </w:rPr>
          <w:t xml:space="preserve">in </w:t>
        </w:r>
      </w:ins>
      <w:ins w:id="1570" w:author="Arcella" w:date="2020-06-18T17:45:00Z">
        <w:r w:rsidR="00837AE2" w:rsidRPr="00C219E6">
          <w:rPr>
            <w:rFonts w:ascii="Times New Roman" w:eastAsia="Times New Roman" w:hAnsi="Times New Roman" w:cs="Times New Roman"/>
            <w:color w:val="002060"/>
            <w:sz w:val="24"/>
            <w:szCs w:val="24"/>
          </w:rPr>
          <w:t>most contact zones</w:t>
        </w:r>
      </w:ins>
      <w:ins w:id="1571" w:author="Arcella" w:date="2020-06-19T14:03:00Z">
        <w:r w:rsidR="00135101">
          <w:rPr>
            <w:rFonts w:ascii="Times New Roman" w:eastAsia="Times New Roman" w:hAnsi="Times New Roman" w:cs="Times New Roman"/>
            <w:color w:val="002060"/>
            <w:sz w:val="24"/>
            <w:szCs w:val="24"/>
          </w:rPr>
          <w:t xml:space="preserve">, while that of the </w:t>
        </w:r>
      </w:ins>
      <w:ins w:id="1572" w:author="Arcella" w:date="2020-06-19T14:02:00Z">
        <w:r w:rsidR="00135101" w:rsidRPr="00C219E6">
          <w:rPr>
            <w:rFonts w:ascii="Times New Roman" w:eastAsia="Times New Roman" w:hAnsi="Times New Roman" w:cs="Times New Roman"/>
            <w:color w:val="002060"/>
            <w:sz w:val="24"/>
            <w:szCs w:val="24"/>
          </w:rPr>
          <w:t>morphotype test</w:t>
        </w:r>
      </w:ins>
      <w:ins w:id="1573" w:author="Arcella" w:date="2020-06-19T14:04:00Z">
        <w:r w:rsidR="00135101">
          <w:rPr>
            <w:rFonts w:ascii="Times New Roman" w:eastAsia="Times New Roman" w:hAnsi="Times New Roman" w:cs="Times New Roman"/>
            <w:color w:val="002060"/>
            <w:sz w:val="24"/>
            <w:szCs w:val="24"/>
          </w:rPr>
          <w:t xml:space="preserve"> has been.</w:t>
        </w:r>
      </w:ins>
    </w:p>
    <w:p w14:paraId="00000021" w14:textId="65D0C75C" w:rsidR="0022369C" w:rsidRPr="00C219E6" w:rsidRDefault="00135101">
      <w:pPr>
        <w:spacing w:after="0" w:line="360" w:lineRule="auto"/>
        <w:rPr>
          <w:rFonts w:ascii="Times New Roman" w:eastAsia="Times New Roman" w:hAnsi="Times New Roman" w:cs="Times New Roman"/>
          <w:color w:val="002060"/>
          <w:sz w:val="24"/>
          <w:szCs w:val="24"/>
        </w:rPr>
      </w:pPr>
      <w:ins w:id="1574" w:author="Arcella" w:date="2020-06-19T14:04:00Z">
        <w:r>
          <w:rPr>
            <w:rFonts w:ascii="Times New Roman" w:eastAsia="Times New Roman" w:hAnsi="Times New Roman" w:cs="Times New Roman"/>
            <w:color w:val="002060"/>
            <w:sz w:val="24"/>
            <w:szCs w:val="24"/>
          </w:rPr>
          <w:t xml:space="preserve"> </w:t>
        </w:r>
      </w:ins>
    </w:p>
    <w:p w14:paraId="00000022" w14:textId="1BFB1F72" w:rsidR="0022369C" w:rsidRPr="00C219E6" w:rsidRDefault="00AB1555">
      <w:pPr>
        <w:spacing w:after="0" w:line="360" w:lineRule="auto"/>
        <w:rPr>
          <w:rFonts w:ascii="Times New Roman" w:eastAsia="Times New Roman" w:hAnsi="Times New Roman" w:cs="Times New Roman"/>
          <w:color w:val="002060"/>
          <w:sz w:val="24"/>
          <w:szCs w:val="24"/>
        </w:rPr>
      </w:pPr>
      <w:r w:rsidRPr="00C219E6">
        <w:rPr>
          <w:rFonts w:ascii="Times New Roman" w:eastAsia="Times New Roman" w:hAnsi="Times New Roman" w:cs="Times New Roman"/>
          <w:color w:val="002060"/>
          <w:sz w:val="24"/>
          <w:szCs w:val="24"/>
        </w:rPr>
        <w:t xml:space="preserve">Situation when we have to rely on a singular “informal” - semi-diagnostic character to distinguish morphologically such old evolutionary lineages as </w:t>
      </w:r>
      <w:r w:rsidRPr="00C219E6">
        <w:rPr>
          <w:rFonts w:ascii="Times New Roman" w:eastAsia="Times New Roman" w:hAnsi="Times New Roman" w:cs="Times New Roman"/>
          <w:i/>
          <w:color w:val="002060"/>
          <w:sz w:val="24"/>
          <w:szCs w:val="24"/>
        </w:rPr>
        <w:t>M. edulis</w:t>
      </w:r>
      <w:r w:rsidRPr="00C219E6">
        <w:rPr>
          <w:rFonts w:ascii="Times New Roman" w:eastAsia="Times New Roman" w:hAnsi="Times New Roman" w:cs="Times New Roman"/>
          <w:color w:val="002060"/>
          <w:sz w:val="24"/>
          <w:szCs w:val="24"/>
        </w:rPr>
        <w:t xml:space="preserve"> and </w:t>
      </w:r>
      <w:r w:rsidRPr="00C219E6">
        <w:rPr>
          <w:rFonts w:ascii="Times New Roman" w:eastAsia="Times New Roman" w:hAnsi="Times New Roman" w:cs="Times New Roman"/>
          <w:i/>
          <w:color w:val="002060"/>
          <w:sz w:val="24"/>
          <w:szCs w:val="24"/>
        </w:rPr>
        <w:t>M. trossulus</w:t>
      </w:r>
      <w:r w:rsidRPr="00C219E6">
        <w:rPr>
          <w:rFonts w:ascii="Times New Roman" w:eastAsia="Times New Roman" w:hAnsi="Times New Roman" w:cs="Times New Roman"/>
          <w:color w:val="002060"/>
          <w:sz w:val="24"/>
          <w:szCs w:val="24"/>
        </w:rPr>
        <w:t xml:space="preserve"> is certainly uncommon in taxonomy. At the same time this situation is not unique in the sense that there are other taxa lacking fixed diagnostic </w:t>
      </w:r>
      <w:r w:rsidRPr="00C219E6">
        <w:rPr>
          <w:rFonts w:ascii="Times New Roman" w:eastAsia="Times New Roman" w:hAnsi="Times New Roman" w:cs="Times New Roman"/>
          <w:color w:val="002060"/>
          <w:sz w:val="24"/>
          <w:szCs w:val="24"/>
          <w:highlight w:val="yellow"/>
        </w:rPr>
        <w:t xml:space="preserve">morphological </w:t>
      </w:r>
      <w:r w:rsidRPr="00C219E6">
        <w:rPr>
          <w:rFonts w:ascii="Times New Roman" w:eastAsia="Times New Roman" w:hAnsi="Times New Roman" w:cs="Times New Roman"/>
          <w:color w:val="002060"/>
          <w:sz w:val="24"/>
          <w:szCs w:val="24"/>
        </w:rPr>
        <w:t xml:space="preserve">characters and identified by individual or </w:t>
      </w:r>
      <w:r w:rsidRPr="00C219E6">
        <w:rPr>
          <w:rFonts w:ascii="Times New Roman" w:eastAsia="Times New Roman" w:hAnsi="Times New Roman" w:cs="Times New Roman"/>
          <w:color w:val="002060"/>
          <w:sz w:val="24"/>
          <w:szCs w:val="24"/>
          <w:highlight w:val="yellow"/>
        </w:rPr>
        <w:t>complex (like coordinates of multifactorial analysis)</w:t>
      </w:r>
      <w:r w:rsidRPr="00C219E6">
        <w:rPr>
          <w:rFonts w:ascii="Times New Roman" w:eastAsia="Times New Roman" w:hAnsi="Times New Roman" w:cs="Times New Roman"/>
          <w:color w:val="002060"/>
          <w:sz w:val="24"/>
          <w:szCs w:val="24"/>
        </w:rPr>
        <w:t xml:space="preserve"> semi-diagnostic traits. These are subspecies when defined according to the 75% rule (“in order to qualify as a subspecies, 75% of one population must be separable, at a taxonomic character, from all of the members of the </w:t>
      </w:r>
      <w:r w:rsidR="003612F0">
        <w:rPr>
          <w:rFonts w:ascii="Times New Roman" w:eastAsia="Times New Roman" w:hAnsi="Times New Roman" w:cs="Times New Roman"/>
          <w:color w:val="002060"/>
          <w:sz w:val="24"/>
          <w:szCs w:val="24"/>
        </w:rPr>
        <w:t>other population”, Amadon, 1949</w:t>
      </w:r>
      <w:r w:rsidRPr="00C219E6">
        <w:rPr>
          <w:rFonts w:ascii="Times New Roman" w:eastAsia="Times New Roman" w:hAnsi="Times New Roman" w:cs="Times New Roman"/>
          <w:color w:val="002060"/>
          <w:sz w:val="24"/>
          <w:szCs w:val="24"/>
        </w:rPr>
        <w:t xml:space="preserve">), cryptic species with statistical differentiation (sensu </w:t>
      </w:r>
      <w:proofErr w:type="spellStart"/>
      <w:r w:rsidRPr="00C219E6">
        <w:rPr>
          <w:rFonts w:ascii="Times New Roman" w:eastAsia="Times New Roman" w:hAnsi="Times New Roman" w:cs="Times New Roman"/>
          <w:color w:val="002060"/>
          <w:sz w:val="24"/>
          <w:szCs w:val="24"/>
        </w:rPr>
        <w:t>Chenuil</w:t>
      </w:r>
      <w:proofErr w:type="spellEnd"/>
      <w:r w:rsidRPr="00C219E6">
        <w:rPr>
          <w:rFonts w:ascii="Times New Roman" w:eastAsia="Times New Roman" w:hAnsi="Times New Roman" w:cs="Times New Roman"/>
          <w:color w:val="002060"/>
          <w:sz w:val="24"/>
          <w:szCs w:val="24"/>
        </w:rPr>
        <w:t xml:space="preserve"> et al. 2019) and hybridizing species that secondary lost fixed differences due to introgressive hybridization (Fitzpatrick et al. 2015 </w:t>
      </w:r>
      <w:r w:rsidRPr="00C219E6">
        <w:rPr>
          <w:rFonts w:ascii="Times New Roman" w:eastAsia="Times New Roman" w:hAnsi="Times New Roman" w:cs="Times New Roman"/>
          <w:color w:val="002060"/>
          <w:sz w:val="24"/>
          <w:szCs w:val="24"/>
          <w:highlight w:val="yellow"/>
        </w:rPr>
        <w:t>– not the best reference</w:t>
      </w:r>
      <w:r w:rsidRPr="00C219E6">
        <w:rPr>
          <w:rFonts w:ascii="Times New Roman" w:eastAsia="Times New Roman" w:hAnsi="Times New Roman" w:cs="Times New Roman"/>
          <w:color w:val="002060"/>
          <w:sz w:val="24"/>
          <w:szCs w:val="24"/>
        </w:rPr>
        <w:t>). We therefore hope that our exercise how to deal with non-fixed taxonomic character will be interesting not only to blue mussel researchers but also to colleagues who study any sympatric taxa with vague morphologies and with semi isolated gene pools.</w:t>
      </w:r>
    </w:p>
    <w:p w14:paraId="5C43423A" w14:textId="77777777" w:rsidR="00135101" w:rsidRDefault="00135101" w:rsidP="00135101">
      <w:pPr>
        <w:spacing w:after="0" w:line="360" w:lineRule="auto"/>
        <w:rPr>
          <w:ins w:id="1575" w:author="Arcella" w:date="2020-06-19T14:04:00Z"/>
          <w:rFonts w:ascii="Times New Roman" w:eastAsia="Times New Roman" w:hAnsi="Times New Roman" w:cs="Times New Roman"/>
          <w:color w:val="002060"/>
          <w:sz w:val="24"/>
          <w:szCs w:val="24"/>
        </w:rPr>
      </w:pPr>
    </w:p>
    <w:p w14:paraId="0D71A7E9" w14:textId="3E26FA69" w:rsidR="00135101" w:rsidRPr="00C219E6" w:rsidRDefault="00135101" w:rsidP="00135101">
      <w:pPr>
        <w:spacing w:after="0" w:line="360" w:lineRule="auto"/>
        <w:rPr>
          <w:ins w:id="1576" w:author="Arcella" w:date="2020-06-19T14:04:00Z"/>
          <w:rFonts w:ascii="Times New Roman" w:eastAsia="Times New Roman" w:hAnsi="Times New Roman" w:cs="Times New Roman"/>
          <w:color w:val="002060"/>
          <w:sz w:val="24"/>
          <w:szCs w:val="24"/>
        </w:rPr>
      </w:pPr>
      <w:ins w:id="1577" w:author="Arcella" w:date="2020-06-19T14:04:00Z">
        <w:r>
          <w:rPr>
            <w:rFonts w:ascii="Times New Roman" w:eastAsia="Times New Roman" w:hAnsi="Times New Roman" w:cs="Times New Roman"/>
            <w:color w:val="002060"/>
            <w:sz w:val="24"/>
            <w:szCs w:val="24"/>
          </w:rPr>
          <w:lastRenderedPageBreak/>
          <w:t>A s</w:t>
        </w:r>
        <w:r w:rsidRPr="00C219E6">
          <w:rPr>
            <w:rFonts w:ascii="Times New Roman" w:eastAsia="Times New Roman" w:hAnsi="Times New Roman" w:cs="Times New Roman"/>
            <w:color w:val="002060"/>
            <w:sz w:val="24"/>
            <w:szCs w:val="24"/>
          </w:rPr>
          <w:t xml:space="preserve">ituation when </w:t>
        </w:r>
      </w:ins>
      <w:ins w:id="1578" w:author="Arcella" w:date="2020-06-19T14:09:00Z">
        <w:r>
          <w:rPr>
            <w:rFonts w:ascii="Times New Roman" w:eastAsia="Times New Roman" w:hAnsi="Times New Roman" w:cs="Times New Roman"/>
            <w:color w:val="002060"/>
            <w:sz w:val="24"/>
            <w:szCs w:val="24"/>
          </w:rPr>
          <w:t xml:space="preserve">one has </w:t>
        </w:r>
      </w:ins>
      <w:ins w:id="1579" w:author="Arcella" w:date="2020-06-19T14:04:00Z">
        <w:r w:rsidRPr="00C219E6">
          <w:rPr>
            <w:rFonts w:ascii="Times New Roman" w:eastAsia="Times New Roman" w:hAnsi="Times New Roman" w:cs="Times New Roman"/>
            <w:color w:val="002060"/>
            <w:sz w:val="24"/>
            <w:szCs w:val="24"/>
          </w:rPr>
          <w:t xml:space="preserve">to rely on a singular “informal” semi-diagnostic character to distinguish morphologically such old evolutionary lineages as </w:t>
        </w:r>
        <w:r w:rsidRPr="00C219E6">
          <w:rPr>
            <w:rFonts w:ascii="Times New Roman" w:eastAsia="Times New Roman" w:hAnsi="Times New Roman" w:cs="Times New Roman"/>
            <w:i/>
            <w:color w:val="002060"/>
            <w:sz w:val="24"/>
            <w:szCs w:val="24"/>
          </w:rPr>
          <w:t>M. edulis</w:t>
        </w:r>
        <w:r w:rsidRPr="00C219E6">
          <w:rPr>
            <w:rFonts w:ascii="Times New Roman" w:eastAsia="Times New Roman" w:hAnsi="Times New Roman" w:cs="Times New Roman"/>
            <w:color w:val="002060"/>
            <w:sz w:val="24"/>
            <w:szCs w:val="24"/>
          </w:rPr>
          <w:t xml:space="preserve"> and </w:t>
        </w:r>
        <w:r w:rsidRPr="00C219E6">
          <w:rPr>
            <w:rFonts w:ascii="Times New Roman" w:eastAsia="Times New Roman" w:hAnsi="Times New Roman" w:cs="Times New Roman"/>
            <w:i/>
            <w:color w:val="002060"/>
            <w:sz w:val="24"/>
            <w:szCs w:val="24"/>
          </w:rPr>
          <w:t>M. trossulus</w:t>
        </w:r>
        <w:r w:rsidRPr="00C219E6">
          <w:rPr>
            <w:rFonts w:ascii="Times New Roman" w:eastAsia="Times New Roman" w:hAnsi="Times New Roman" w:cs="Times New Roman"/>
            <w:color w:val="002060"/>
            <w:sz w:val="24"/>
            <w:szCs w:val="24"/>
          </w:rPr>
          <w:t xml:space="preserve"> is certainly uncommon in taxonomy. At the same time</w:t>
        </w:r>
      </w:ins>
      <w:ins w:id="1580" w:author="Arcella" w:date="2020-06-19T14:09:00Z">
        <w:r>
          <w:rPr>
            <w:rFonts w:ascii="Times New Roman" w:eastAsia="Times New Roman" w:hAnsi="Times New Roman" w:cs="Times New Roman"/>
            <w:color w:val="002060"/>
            <w:sz w:val="24"/>
            <w:szCs w:val="24"/>
          </w:rPr>
          <w:t>,</w:t>
        </w:r>
      </w:ins>
      <w:ins w:id="1581" w:author="Arcella" w:date="2020-06-19T14:04:00Z">
        <w:r w:rsidRPr="00C219E6">
          <w:rPr>
            <w:rFonts w:ascii="Times New Roman" w:eastAsia="Times New Roman" w:hAnsi="Times New Roman" w:cs="Times New Roman"/>
            <w:color w:val="002060"/>
            <w:sz w:val="24"/>
            <w:szCs w:val="24"/>
          </w:rPr>
          <w:t xml:space="preserve"> </w:t>
        </w:r>
      </w:ins>
      <w:ins w:id="1582" w:author="Arcella" w:date="2020-06-19T14:09:00Z">
        <w:r>
          <w:rPr>
            <w:rFonts w:ascii="Times New Roman" w:eastAsia="Times New Roman" w:hAnsi="Times New Roman" w:cs="Times New Roman"/>
            <w:color w:val="002060"/>
            <w:sz w:val="24"/>
            <w:szCs w:val="24"/>
          </w:rPr>
          <w:t xml:space="preserve">it </w:t>
        </w:r>
      </w:ins>
      <w:ins w:id="1583" w:author="Arcella" w:date="2020-06-19T14:04:00Z">
        <w:r w:rsidRPr="00C219E6">
          <w:rPr>
            <w:rFonts w:ascii="Times New Roman" w:eastAsia="Times New Roman" w:hAnsi="Times New Roman" w:cs="Times New Roman"/>
            <w:color w:val="002060"/>
            <w:sz w:val="24"/>
            <w:szCs w:val="24"/>
          </w:rPr>
          <w:t>is not unique</w:t>
        </w:r>
      </w:ins>
      <w:ins w:id="1584" w:author="Arcella" w:date="2020-06-19T14:10:00Z">
        <w:r w:rsidR="000D151A">
          <w:rPr>
            <w:rFonts w:ascii="Times New Roman" w:eastAsia="Times New Roman" w:hAnsi="Times New Roman" w:cs="Times New Roman"/>
            <w:color w:val="002060"/>
            <w:sz w:val="24"/>
            <w:szCs w:val="24"/>
          </w:rPr>
          <w:t>.</w:t>
        </w:r>
      </w:ins>
      <w:ins w:id="1585" w:author="Arcella" w:date="2020-06-19T14:04:00Z">
        <w:r w:rsidRPr="00C219E6">
          <w:rPr>
            <w:rFonts w:ascii="Times New Roman" w:eastAsia="Times New Roman" w:hAnsi="Times New Roman" w:cs="Times New Roman"/>
            <w:color w:val="002060"/>
            <w:sz w:val="24"/>
            <w:szCs w:val="24"/>
          </w:rPr>
          <w:t xml:space="preserve"> </w:t>
        </w:r>
      </w:ins>
      <w:ins w:id="1586" w:author="Arcella" w:date="2020-06-19T14:10:00Z">
        <w:r w:rsidR="000D151A">
          <w:rPr>
            <w:rFonts w:ascii="Times New Roman" w:eastAsia="Times New Roman" w:hAnsi="Times New Roman" w:cs="Times New Roman"/>
            <w:color w:val="002060"/>
            <w:sz w:val="24"/>
            <w:szCs w:val="24"/>
          </w:rPr>
          <w:t>T</w:t>
        </w:r>
      </w:ins>
      <w:ins w:id="1587" w:author="Arcella" w:date="2020-06-19T14:04:00Z">
        <w:r w:rsidRPr="00C219E6">
          <w:rPr>
            <w:rFonts w:ascii="Times New Roman" w:eastAsia="Times New Roman" w:hAnsi="Times New Roman" w:cs="Times New Roman"/>
            <w:color w:val="002060"/>
            <w:sz w:val="24"/>
            <w:szCs w:val="24"/>
          </w:rPr>
          <w:t>here are other taxa</w:t>
        </w:r>
      </w:ins>
      <w:ins w:id="1588" w:author="Arcella" w:date="2020-06-19T14:10:00Z">
        <w:r w:rsidR="000D151A">
          <w:rPr>
            <w:rFonts w:ascii="Times New Roman" w:eastAsia="Times New Roman" w:hAnsi="Times New Roman" w:cs="Times New Roman"/>
            <w:color w:val="002060"/>
            <w:sz w:val="24"/>
            <w:szCs w:val="24"/>
          </w:rPr>
          <w:t>, which</w:t>
        </w:r>
      </w:ins>
      <w:ins w:id="1589" w:author="Arcella" w:date="2020-06-19T14:04:00Z">
        <w:r w:rsidRPr="00C219E6">
          <w:rPr>
            <w:rFonts w:ascii="Times New Roman" w:eastAsia="Times New Roman" w:hAnsi="Times New Roman" w:cs="Times New Roman"/>
            <w:color w:val="002060"/>
            <w:sz w:val="24"/>
            <w:szCs w:val="24"/>
          </w:rPr>
          <w:t xml:space="preserve"> lack</w:t>
        </w:r>
      </w:ins>
      <w:ins w:id="1590" w:author="Arcella" w:date="2020-06-19T14:10:00Z">
        <w:r w:rsidR="000D151A">
          <w:rPr>
            <w:rFonts w:ascii="Times New Roman" w:eastAsia="Times New Roman" w:hAnsi="Times New Roman" w:cs="Times New Roman"/>
            <w:color w:val="002060"/>
            <w:sz w:val="24"/>
            <w:szCs w:val="24"/>
          </w:rPr>
          <w:t xml:space="preserve"> </w:t>
        </w:r>
      </w:ins>
      <w:ins w:id="1591" w:author="Arcella" w:date="2020-06-19T14:04:00Z">
        <w:r w:rsidRPr="00C219E6">
          <w:rPr>
            <w:rFonts w:ascii="Times New Roman" w:eastAsia="Times New Roman" w:hAnsi="Times New Roman" w:cs="Times New Roman"/>
            <w:color w:val="002060"/>
            <w:sz w:val="24"/>
            <w:szCs w:val="24"/>
          </w:rPr>
          <w:t xml:space="preserve">fixed diagnostic </w:t>
        </w:r>
        <w:r w:rsidRPr="00C219E6">
          <w:rPr>
            <w:rFonts w:ascii="Times New Roman" w:eastAsia="Times New Roman" w:hAnsi="Times New Roman" w:cs="Times New Roman"/>
            <w:color w:val="002060"/>
            <w:sz w:val="24"/>
            <w:szCs w:val="24"/>
            <w:highlight w:val="yellow"/>
          </w:rPr>
          <w:t xml:space="preserve">morphological </w:t>
        </w:r>
        <w:r w:rsidRPr="00C219E6">
          <w:rPr>
            <w:rFonts w:ascii="Times New Roman" w:eastAsia="Times New Roman" w:hAnsi="Times New Roman" w:cs="Times New Roman"/>
            <w:color w:val="002060"/>
            <w:sz w:val="24"/>
            <w:szCs w:val="24"/>
          </w:rPr>
          <w:t xml:space="preserve">characters and </w:t>
        </w:r>
      </w:ins>
      <w:ins w:id="1592" w:author="Arcella" w:date="2020-06-19T14:10:00Z">
        <w:r w:rsidR="000D151A">
          <w:rPr>
            <w:rFonts w:ascii="Times New Roman" w:eastAsia="Times New Roman" w:hAnsi="Times New Roman" w:cs="Times New Roman"/>
            <w:color w:val="002060"/>
            <w:sz w:val="24"/>
            <w:szCs w:val="24"/>
          </w:rPr>
          <w:t xml:space="preserve">are </w:t>
        </w:r>
      </w:ins>
      <w:ins w:id="1593" w:author="Arcella" w:date="2020-06-19T14:04:00Z">
        <w:r w:rsidRPr="00C219E6">
          <w:rPr>
            <w:rFonts w:ascii="Times New Roman" w:eastAsia="Times New Roman" w:hAnsi="Times New Roman" w:cs="Times New Roman"/>
            <w:color w:val="002060"/>
            <w:sz w:val="24"/>
            <w:szCs w:val="24"/>
          </w:rPr>
          <w:t>identified by</w:t>
        </w:r>
      </w:ins>
      <w:ins w:id="1594" w:author="Arcella" w:date="2020-06-19T14:10:00Z">
        <w:r w:rsidR="000D151A">
          <w:rPr>
            <w:rFonts w:ascii="Times New Roman" w:eastAsia="Times New Roman" w:hAnsi="Times New Roman" w:cs="Times New Roman"/>
            <w:color w:val="002060"/>
            <w:sz w:val="24"/>
            <w:szCs w:val="24"/>
          </w:rPr>
          <w:t xml:space="preserve"> </w:t>
        </w:r>
        <w:r w:rsidR="000D151A" w:rsidRPr="00C219E6">
          <w:rPr>
            <w:rFonts w:ascii="Times New Roman" w:eastAsia="Times New Roman" w:hAnsi="Times New Roman" w:cs="Times New Roman"/>
            <w:color w:val="002060"/>
            <w:sz w:val="24"/>
            <w:szCs w:val="24"/>
          </w:rPr>
          <w:t>semi-diagnostic traits</w:t>
        </w:r>
        <w:r w:rsidR="000D151A">
          <w:rPr>
            <w:rFonts w:ascii="Times New Roman" w:eastAsia="Times New Roman" w:hAnsi="Times New Roman" w:cs="Times New Roman"/>
            <w:color w:val="002060"/>
            <w:sz w:val="24"/>
            <w:szCs w:val="24"/>
          </w:rPr>
          <w:t>,</w:t>
        </w:r>
      </w:ins>
      <w:ins w:id="1595" w:author="Arcella" w:date="2020-06-19T14:04:00Z">
        <w:r w:rsidRPr="00C219E6">
          <w:rPr>
            <w:rFonts w:ascii="Times New Roman" w:eastAsia="Times New Roman" w:hAnsi="Times New Roman" w:cs="Times New Roman"/>
            <w:color w:val="002060"/>
            <w:sz w:val="24"/>
            <w:szCs w:val="24"/>
          </w:rPr>
          <w:t xml:space="preserve"> individual or </w:t>
        </w:r>
        <w:r w:rsidR="000D151A">
          <w:rPr>
            <w:rFonts w:ascii="Times New Roman" w:eastAsia="Times New Roman" w:hAnsi="Times New Roman" w:cs="Times New Roman"/>
            <w:color w:val="002060"/>
            <w:sz w:val="24"/>
            <w:szCs w:val="24"/>
            <w:highlight w:val="yellow"/>
          </w:rPr>
          <w:t xml:space="preserve">complex </w:t>
        </w:r>
      </w:ins>
      <w:ins w:id="1596" w:author="Arcella" w:date="2020-06-19T14:10:00Z">
        <w:r w:rsidR="000D151A">
          <w:rPr>
            <w:rFonts w:ascii="Times New Roman" w:eastAsia="Times New Roman" w:hAnsi="Times New Roman" w:cs="Times New Roman"/>
            <w:color w:val="002060"/>
            <w:sz w:val="24"/>
            <w:szCs w:val="24"/>
            <w:highlight w:val="yellow"/>
          </w:rPr>
          <w:t xml:space="preserve">such as </w:t>
        </w:r>
      </w:ins>
      <w:ins w:id="1597" w:author="Arcella" w:date="2020-06-19T14:04:00Z">
        <w:r w:rsidRPr="00C219E6">
          <w:rPr>
            <w:rFonts w:ascii="Times New Roman" w:eastAsia="Times New Roman" w:hAnsi="Times New Roman" w:cs="Times New Roman"/>
            <w:color w:val="002060"/>
            <w:sz w:val="24"/>
            <w:szCs w:val="24"/>
            <w:highlight w:val="yellow"/>
          </w:rPr>
          <w:t xml:space="preserve">like </w:t>
        </w:r>
      </w:ins>
      <w:ins w:id="1598" w:author="Arcella" w:date="2020-06-19T14:11:00Z">
        <w:r w:rsidR="000D151A">
          <w:rPr>
            <w:rFonts w:ascii="Times New Roman" w:eastAsia="Times New Roman" w:hAnsi="Times New Roman" w:cs="Times New Roman"/>
            <w:color w:val="002060"/>
            <w:sz w:val="24"/>
            <w:szCs w:val="24"/>
            <w:highlight w:val="yellow"/>
          </w:rPr>
          <w:t xml:space="preserve">the </w:t>
        </w:r>
      </w:ins>
      <w:ins w:id="1599" w:author="Arcella" w:date="2020-06-19T14:04:00Z">
        <w:r w:rsidRPr="00C219E6">
          <w:rPr>
            <w:rFonts w:ascii="Times New Roman" w:eastAsia="Times New Roman" w:hAnsi="Times New Roman" w:cs="Times New Roman"/>
            <w:color w:val="002060"/>
            <w:sz w:val="24"/>
            <w:szCs w:val="24"/>
            <w:highlight w:val="yellow"/>
          </w:rPr>
          <w:t>coordin</w:t>
        </w:r>
        <w:r w:rsidR="000D151A">
          <w:rPr>
            <w:rFonts w:ascii="Times New Roman" w:eastAsia="Times New Roman" w:hAnsi="Times New Roman" w:cs="Times New Roman"/>
            <w:color w:val="002060"/>
            <w:sz w:val="24"/>
            <w:szCs w:val="24"/>
            <w:highlight w:val="yellow"/>
          </w:rPr>
          <w:t>ates of multifactorial analysis</w:t>
        </w:r>
        <w:r w:rsidRPr="00C219E6">
          <w:rPr>
            <w:rFonts w:ascii="Times New Roman" w:eastAsia="Times New Roman" w:hAnsi="Times New Roman" w:cs="Times New Roman"/>
            <w:color w:val="002060"/>
            <w:sz w:val="24"/>
            <w:szCs w:val="24"/>
          </w:rPr>
          <w:t xml:space="preserve">. These </w:t>
        </w:r>
      </w:ins>
      <w:ins w:id="1600" w:author="Arcella" w:date="2020-06-19T14:13:00Z">
        <w:r w:rsidR="000D151A">
          <w:rPr>
            <w:rFonts w:ascii="Times New Roman" w:eastAsia="Times New Roman" w:hAnsi="Times New Roman" w:cs="Times New Roman"/>
            <w:color w:val="002060"/>
            <w:sz w:val="24"/>
            <w:szCs w:val="24"/>
          </w:rPr>
          <w:t xml:space="preserve">taxa </w:t>
        </w:r>
      </w:ins>
      <w:ins w:id="1601" w:author="Arcella" w:date="2020-06-19T14:04:00Z">
        <w:r w:rsidRPr="00C219E6">
          <w:rPr>
            <w:rFonts w:ascii="Times New Roman" w:eastAsia="Times New Roman" w:hAnsi="Times New Roman" w:cs="Times New Roman"/>
            <w:color w:val="002060"/>
            <w:sz w:val="24"/>
            <w:szCs w:val="24"/>
          </w:rPr>
          <w:t xml:space="preserve">are subspecies defined according to the 75% rule (“in order to qualify as a subspecies, 75% of one population must be separable, at a taxonomic character, from all of the members of the </w:t>
        </w:r>
        <w:r>
          <w:rPr>
            <w:rFonts w:ascii="Times New Roman" w:eastAsia="Times New Roman" w:hAnsi="Times New Roman" w:cs="Times New Roman"/>
            <w:color w:val="002060"/>
            <w:sz w:val="24"/>
            <w:szCs w:val="24"/>
          </w:rPr>
          <w:t>other population”, Amadon, 1949</w:t>
        </w:r>
        <w:r w:rsidRPr="00C219E6">
          <w:rPr>
            <w:rFonts w:ascii="Times New Roman" w:eastAsia="Times New Roman" w:hAnsi="Times New Roman" w:cs="Times New Roman"/>
            <w:color w:val="002060"/>
            <w:sz w:val="24"/>
            <w:szCs w:val="24"/>
          </w:rPr>
          <w:t xml:space="preserve">), cryptic species with statistical differentiation (sensu </w:t>
        </w:r>
        <w:proofErr w:type="spellStart"/>
        <w:r w:rsidRPr="00C219E6">
          <w:rPr>
            <w:rFonts w:ascii="Times New Roman" w:eastAsia="Times New Roman" w:hAnsi="Times New Roman" w:cs="Times New Roman"/>
            <w:color w:val="002060"/>
            <w:sz w:val="24"/>
            <w:szCs w:val="24"/>
          </w:rPr>
          <w:t>Chenuil</w:t>
        </w:r>
        <w:proofErr w:type="spellEnd"/>
        <w:r w:rsidRPr="00C219E6">
          <w:rPr>
            <w:rFonts w:ascii="Times New Roman" w:eastAsia="Times New Roman" w:hAnsi="Times New Roman" w:cs="Times New Roman"/>
            <w:color w:val="002060"/>
            <w:sz w:val="24"/>
            <w:szCs w:val="24"/>
          </w:rPr>
          <w:t xml:space="preserve"> et al. 2019) and hybridizing species that secondar</w:t>
        </w:r>
      </w:ins>
      <w:ins w:id="1602" w:author="Arcella" w:date="2020-06-19T14:13:00Z">
        <w:r w:rsidR="000D151A">
          <w:rPr>
            <w:rFonts w:ascii="Times New Roman" w:eastAsia="Times New Roman" w:hAnsi="Times New Roman" w:cs="Times New Roman"/>
            <w:color w:val="002060"/>
            <w:sz w:val="24"/>
            <w:szCs w:val="24"/>
          </w:rPr>
          <w:t>il</w:t>
        </w:r>
      </w:ins>
      <w:ins w:id="1603" w:author="Arcella" w:date="2020-06-19T14:04:00Z">
        <w:r w:rsidRPr="00C219E6">
          <w:rPr>
            <w:rFonts w:ascii="Times New Roman" w:eastAsia="Times New Roman" w:hAnsi="Times New Roman" w:cs="Times New Roman"/>
            <w:color w:val="002060"/>
            <w:sz w:val="24"/>
            <w:szCs w:val="24"/>
          </w:rPr>
          <w:t xml:space="preserve">y lost fixed differences due to introgressive hybridization (Fitzpatrick et al. 2015 </w:t>
        </w:r>
        <w:r w:rsidRPr="00C219E6">
          <w:rPr>
            <w:rFonts w:ascii="Times New Roman" w:eastAsia="Times New Roman" w:hAnsi="Times New Roman" w:cs="Times New Roman"/>
            <w:color w:val="002060"/>
            <w:sz w:val="24"/>
            <w:szCs w:val="24"/>
            <w:highlight w:val="yellow"/>
          </w:rPr>
          <w:t>– not the best reference</w:t>
        </w:r>
        <w:r w:rsidRPr="00C219E6">
          <w:rPr>
            <w:rFonts w:ascii="Times New Roman" w:eastAsia="Times New Roman" w:hAnsi="Times New Roman" w:cs="Times New Roman"/>
            <w:color w:val="002060"/>
            <w:sz w:val="24"/>
            <w:szCs w:val="24"/>
          </w:rPr>
          <w:t xml:space="preserve">). </w:t>
        </w:r>
      </w:ins>
      <w:ins w:id="1604" w:author="Arcella" w:date="2020-06-19T14:14:00Z">
        <w:r w:rsidR="000D151A">
          <w:rPr>
            <w:rFonts w:ascii="Times New Roman" w:eastAsia="Times New Roman" w:hAnsi="Times New Roman" w:cs="Times New Roman"/>
            <w:color w:val="002060"/>
            <w:sz w:val="24"/>
            <w:szCs w:val="24"/>
          </w:rPr>
          <w:t>T</w:t>
        </w:r>
      </w:ins>
      <w:ins w:id="1605" w:author="Arcella" w:date="2020-06-19T14:04:00Z">
        <w:r w:rsidRPr="00C219E6">
          <w:rPr>
            <w:rFonts w:ascii="Times New Roman" w:eastAsia="Times New Roman" w:hAnsi="Times New Roman" w:cs="Times New Roman"/>
            <w:color w:val="002060"/>
            <w:sz w:val="24"/>
            <w:szCs w:val="24"/>
          </w:rPr>
          <w:t>herefore</w:t>
        </w:r>
      </w:ins>
      <w:ins w:id="1606" w:author="Arcella" w:date="2020-06-19T14:14:00Z">
        <w:r w:rsidR="000D151A">
          <w:rPr>
            <w:rFonts w:ascii="Times New Roman" w:eastAsia="Times New Roman" w:hAnsi="Times New Roman" w:cs="Times New Roman"/>
            <w:color w:val="002060"/>
            <w:sz w:val="24"/>
            <w:szCs w:val="24"/>
          </w:rPr>
          <w:t>, we</w:t>
        </w:r>
      </w:ins>
      <w:ins w:id="1607" w:author="Arcella" w:date="2020-06-19T14:04:00Z">
        <w:r w:rsidRPr="00C219E6">
          <w:rPr>
            <w:rFonts w:ascii="Times New Roman" w:eastAsia="Times New Roman" w:hAnsi="Times New Roman" w:cs="Times New Roman"/>
            <w:color w:val="002060"/>
            <w:sz w:val="24"/>
            <w:szCs w:val="24"/>
          </w:rPr>
          <w:t xml:space="preserve"> hope that our </w:t>
        </w:r>
      </w:ins>
      <w:ins w:id="1608" w:author="Arcella" w:date="2020-06-19T14:14:00Z">
        <w:r w:rsidR="000D151A">
          <w:rPr>
            <w:rFonts w:ascii="Times New Roman" w:eastAsia="Times New Roman" w:hAnsi="Times New Roman" w:cs="Times New Roman"/>
            <w:color w:val="002060"/>
            <w:sz w:val="24"/>
            <w:szCs w:val="24"/>
          </w:rPr>
          <w:t xml:space="preserve">experience of </w:t>
        </w:r>
      </w:ins>
      <w:ins w:id="1609" w:author="Arcella" w:date="2020-06-19T14:04:00Z">
        <w:r w:rsidRPr="00C219E6">
          <w:rPr>
            <w:rFonts w:ascii="Times New Roman" w:eastAsia="Times New Roman" w:hAnsi="Times New Roman" w:cs="Times New Roman"/>
            <w:color w:val="002060"/>
            <w:sz w:val="24"/>
            <w:szCs w:val="24"/>
          </w:rPr>
          <w:t>deal</w:t>
        </w:r>
      </w:ins>
      <w:ins w:id="1610" w:author="Arcella" w:date="2020-06-19T14:14:00Z">
        <w:r w:rsidR="000D151A">
          <w:rPr>
            <w:rFonts w:ascii="Times New Roman" w:eastAsia="Times New Roman" w:hAnsi="Times New Roman" w:cs="Times New Roman"/>
            <w:color w:val="002060"/>
            <w:sz w:val="24"/>
            <w:szCs w:val="24"/>
          </w:rPr>
          <w:t>ing</w:t>
        </w:r>
      </w:ins>
      <w:ins w:id="1611" w:author="Arcella" w:date="2020-06-19T14:04:00Z">
        <w:r w:rsidRPr="00C219E6">
          <w:rPr>
            <w:rFonts w:ascii="Times New Roman" w:eastAsia="Times New Roman" w:hAnsi="Times New Roman" w:cs="Times New Roman"/>
            <w:color w:val="002060"/>
            <w:sz w:val="24"/>
            <w:szCs w:val="24"/>
          </w:rPr>
          <w:t xml:space="preserve"> with </w:t>
        </w:r>
      </w:ins>
      <w:ins w:id="1612" w:author="Arcella" w:date="2020-06-19T14:14:00Z">
        <w:r w:rsidR="000D151A">
          <w:rPr>
            <w:rFonts w:ascii="Times New Roman" w:eastAsia="Times New Roman" w:hAnsi="Times New Roman" w:cs="Times New Roman"/>
            <w:color w:val="002060"/>
            <w:sz w:val="24"/>
            <w:szCs w:val="24"/>
          </w:rPr>
          <w:t xml:space="preserve">a </w:t>
        </w:r>
      </w:ins>
      <w:ins w:id="1613" w:author="Arcella" w:date="2020-06-19T14:04:00Z">
        <w:r w:rsidRPr="00C219E6">
          <w:rPr>
            <w:rFonts w:ascii="Times New Roman" w:eastAsia="Times New Roman" w:hAnsi="Times New Roman" w:cs="Times New Roman"/>
            <w:color w:val="002060"/>
            <w:sz w:val="24"/>
            <w:szCs w:val="24"/>
          </w:rPr>
          <w:t xml:space="preserve">non-fixed taxonomic character </w:t>
        </w:r>
      </w:ins>
      <w:ins w:id="1614" w:author="Arcella" w:date="2020-06-20T14:59:00Z">
        <w:r w:rsidR="00AC3710">
          <w:rPr>
            <w:rFonts w:ascii="Times New Roman" w:eastAsia="Times New Roman" w:hAnsi="Times New Roman" w:cs="Times New Roman"/>
            <w:color w:val="002060"/>
            <w:sz w:val="24"/>
            <w:szCs w:val="24"/>
          </w:rPr>
          <w:t>would</w:t>
        </w:r>
      </w:ins>
      <w:ins w:id="1615" w:author="Arcella" w:date="2020-06-19T14:04:00Z">
        <w:r w:rsidRPr="00C219E6">
          <w:rPr>
            <w:rFonts w:ascii="Times New Roman" w:eastAsia="Times New Roman" w:hAnsi="Times New Roman" w:cs="Times New Roman"/>
            <w:color w:val="002060"/>
            <w:sz w:val="24"/>
            <w:szCs w:val="24"/>
          </w:rPr>
          <w:t xml:space="preserve"> be interesting not only to </w:t>
        </w:r>
      </w:ins>
      <w:ins w:id="1616" w:author="Arcella" w:date="2020-06-20T14:59:00Z">
        <w:r w:rsidR="00AC3710">
          <w:rPr>
            <w:rFonts w:ascii="Times New Roman" w:eastAsia="Times New Roman" w:hAnsi="Times New Roman" w:cs="Times New Roman"/>
            <w:color w:val="002060"/>
            <w:sz w:val="24"/>
            <w:szCs w:val="24"/>
            <w:lang w:val="en-GB"/>
          </w:rPr>
          <w:t>our colleagues working with</w:t>
        </w:r>
      </w:ins>
      <w:ins w:id="1617" w:author="Arcella" w:date="2020-06-19T14:17:00Z">
        <w:r w:rsidR="000D151A">
          <w:rPr>
            <w:rFonts w:ascii="Times New Roman" w:eastAsia="Times New Roman" w:hAnsi="Times New Roman" w:cs="Times New Roman"/>
            <w:color w:val="002060"/>
            <w:sz w:val="24"/>
            <w:szCs w:val="24"/>
            <w:lang w:val="ru-RU"/>
          </w:rPr>
          <w:t xml:space="preserve"> </w:t>
        </w:r>
      </w:ins>
      <w:ins w:id="1618" w:author="Arcella" w:date="2020-06-19T14:04:00Z">
        <w:r w:rsidRPr="00C219E6">
          <w:rPr>
            <w:rFonts w:ascii="Times New Roman" w:eastAsia="Times New Roman" w:hAnsi="Times New Roman" w:cs="Times New Roman"/>
            <w:color w:val="002060"/>
            <w:sz w:val="24"/>
            <w:szCs w:val="24"/>
          </w:rPr>
          <w:t>blue mussel</w:t>
        </w:r>
      </w:ins>
      <w:ins w:id="1619" w:author="Arcella" w:date="2020-06-20T14:59:00Z">
        <w:r w:rsidR="00AC3710">
          <w:rPr>
            <w:rFonts w:ascii="Times New Roman" w:eastAsia="Times New Roman" w:hAnsi="Times New Roman" w:cs="Times New Roman"/>
            <w:color w:val="002060"/>
            <w:sz w:val="24"/>
            <w:szCs w:val="24"/>
          </w:rPr>
          <w:t>s</w:t>
        </w:r>
      </w:ins>
      <w:ins w:id="1620" w:author="Arcella" w:date="2020-06-19T14:04:00Z">
        <w:r w:rsidRPr="00C219E6">
          <w:rPr>
            <w:rFonts w:ascii="Times New Roman" w:eastAsia="Times New Roman" w:hAnsi="Times New Roman" w:cs="Times New Roman"/>
            <w:color w:val="002060"/>
            <w:sz w:val="24"/>
            <w:szCs w:val="24"/>
          </w:rPr>
          <w:t xml:space="preserve"> but also to </w:t>
        </w:r>
      </w:ins>
      <w:ins w:id="1621" w:author="Arcella" w:date="2020-06-19T14:17:00Z">
        <w:r w:rsidR="000D151A">
          <w:rPr>
            <w:rFonts w:ascii="Times New Roman" w:eastAsia="Times New Roman" w:hAnsi="Times New Roman" w:cs="Times New Roman"/>
            <w:color w:val="002060"/>
            <w:sz w:val="24"/>
            <w:szCs w:val="24"/>
          </w:rPr>
          <w:t xml:space="preserve">the </w:t>
        </w:r>
      </w:ins>
      <w:ins w:id="1622" w:author="Arcella" w:date="2020-06-20T14:59:00Z">
        <w:r w:rsidR="00AC3710" w:rsidRPr="00C219E6">
          <w:rPr>
            <w:rFonts w:ascii="Times New Roman" w:eastAsia="Times New Roman" w:hAnsi="Times New Roman" w:cs="Times New Roman"/>
            <w:color w:val="002060"/>
            <w:sz w:val="24"/>
            <w:szCs w:val="24"/>
          </w:rPr>
          <w:t xml:space="preserve">researchers </w:t>
        </w:r>
      </w:ins>
      <w:ins w:id="1623" w:author="Arcella" w:date="2020-06-19T14:04:00Z">
        <w:r w:rsidRPr="00C219E6">
          <w:rPr>
            <w:rFonts w:ascii="Times New Roman" w:eastAsia="Times New Roman" w:hAnsi="Times New Roman" w:cs="Times New Roman"/>
            <w:color w:val="002060"/>
            <w:sz w:val="24"/>
            <w:szCs w:val="24"/>
          </w:rPr>
          <w:t xml:space="preserve">who study sympatric taxa with vague morphologies and </w:t>
        </w:r>
        <w:r w:rsidR="000D151A">
          <w:rPr>
            <w:rFonts w:ascii="Times New Roman" w:eastAsia="Times New Roman" w:hAnsi="Times New Roman" w:cs="Times New Roman"/>
            <w:color w:val="002060"/>
            <w:sz w:val="24"/>
            <w:szCs w:val="24"/>
          </w:rPr>
          <w:t>semi</w:t>
        </w:r>
      </w:ins>
      <w:ins w:id="1624" w:author="Arcella" w:date="2020-06-19T14:18:00Z">
        <w:r w:rsidR="000D151A">
          <w:rPr>
            <w:rFonts w:ascii="Times New Roman" w:eastAsia="Times New Roman" w:hAnsi="Times New Roman" w:cs="Times New Roman"/>
            <w:color w:val="002060"/>
            <w:sz w:val="24"/>
            <w:szCs w:val="24"/>
          </w:rPr>
          <w:t>-</w:t>
        </w:r>
      </w:ins>
      <w:ins w:id="1625" w:author="Arcella" w:date="2020-06-19T14:04:00Z">
        <w:r w:rsidRPr="00C219E6">
          <w:rPr>
            <w:rFonts w:ascii="Times New Roman" w:eastAsia="Times New Roman" w:hAnsi="Times New Roman" w:cs="Times New Roman"/>
            <w:color w:val="002060"/>
            <w:sz w:val="24"/>
            <w:szCs w:val="24"/>
          </w:rPr>
          <w:t>isolated gene pools.</w:t>
        </w:r>
      </w:ins>
    </w:p>
    <w:p w14:paraId="00000023" w14:textId="77777777" w:rsidR="0022369C" w:rsidRPr="00C219E6" w:rsidRDefault="0022369C">
      <w:pPr>
        <w:spacing w:after="0" w:line="360" w:lineRule="auto"/>
        <w:rPr>
          <w:rFonts w:ascii="Times New Roman" w:eastAsia="Times New Roman" w:hAnsi="Times New Roman" w:cs="Times New Roman"/>
          <w:b/>
          <w:color w:val="002060"/>
          <w:sz w:val="24"/>
          <w:szCs w:val="24"/>
        </w:rPr>
      </w:pPr>
    </w:p>
    <w:p w14:paraId="00000024" w14:textId="77777777" w:rsidR="0022369C" w:rsidRPr="00C219E6" w:rsidRDefault="00AB1555">
      <w:pPr>
        <w:spacing w:after="0" w:line="360" w:lineRule="auto"/>
        <w:rPr>
          <w:rFonts w:ascii="Times New Roman" w:eastAsia="Times New Roman" w:hAnsi="Times New Roman" w:cs="Times New Roman"/>
          <w:b/>
          <w:color w:val="002060"/>
          <w:sz w:val="24"/>
          <w:szCs w:val="24"/>
        </w:rPr>
      </w:pPr>
      <w:r w:rsidRPr="00C219E6">
        <w:rPr>
          <w:rFonts w:ascii="Times New Roman" w:eastAsia="Times New Roman" w:hAnsi="Times New Roman" w:cs="Times New Roman"/>
          <w:b/>
          <w:color w:val="002060"/>
          <w:sz w:val="24"/>
          <w:szCs w:val="24"/>
        </w:rPr>
        <w:t>Acknowledgments</w:t>
      </w:r>
    </w:p>
    <w:p w14:paraId="00000025" w14:textId="77777777" w:rsidR="0022369C" w:rsidRPr="00C219E6" w:rsidRDefault="0022369C">
      <w:pPr>
        <w:spacing w:line="360" w:lineRule="auto"/>
        <w:rPr>
          <w:rFonts w:ascii="Times New Roman" w:eastAsia="Times New Roman" w:hAnsi="Times New Roman" w:cs="Times New Roman"/>
          <w:sz w:val="24"/>
          <w:szCs w:val="24"/>
        </w:rPr>
      </w:pPr>
    </w:p>
    <w:sectPr w:rsidR="0022369C" w:rsidRPr="00C219E6">
      <w:pgSz w:w="11906" w:h="16838"/>
      <w:pgMar w:top="1134" w:right="850" w:bottom="1134" w:left="1701" w:header="708" w:footer="708"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rcella" w:date="2020-06-20T15:04:00Z" w:initials="A">
    <w:p w14:paraId="25728DB7" w14:textId="32CA2FEB" w:rsidR="0065108A" w:rsidRPr="00C03280" w:rsidRDefault="0065108A">
      <w:pPr>
        <w:pStyle w:val="a5"/>
        <w:rPr>
          <w:lang w:val="ru-RU"/>
        </w:rPr>
      </w:pPr>
      <w:r>
        <w:rPr>
          <w:rStyle w:val="a4"/>
        </w:rPr>
        <w:annotationRef/>
      </w:r>
      <w:r>
        <w:rPr>
          <w:lang w:val="ru-RU"/>
        </w:rPr>
        <w:t xml:space="preserve">Тут всё норм? </w:t>
      </w:r>
      <w:r>
        <w:rPr>
          <w:lang w:val="en-GB"/>
        </w:rPr>
        <w:t>Row classification?</w:t>
      </w:r>
      <w:r w:rsidR="00482520">
        <w:rPr>
          <w:lang w:val="ru-RU"/>
        </w:rPr>
        <w:t xml:space="preserve"> или </w:t>
      </w:r>
      <w:r w:rsidR="00482520">
        <w:rPr>
          <w:lang w:val="en-GB"/>
        </w:rPr>
        <w:t>raw?</w:t>
      </w:r>
      <w:r>
        <w:rPr>
          <w:lang w:val="en-GB"/>
        </w:rPr>
        <w:t xml:space="preserve"> </w:t>
      </w:r>
      <w:r>
        <w:rPr>
          <w:lang w:val="ru-RU"/>
        </w:rPr>
        <w:t>Вообще выделенное немного странно выглядит</w:t>
      </w:r>
    </w:p>
  </w:comment>
  <w:comment w:id="139" w:author="Arcella" w:date="2020-06-14T09:47:00Z" w:initials="A">
    <w:p w14:paraId="437877F7" w14:textId="141FBA7E" w:rsidR="0065108A" w:rsidRDefault="0065108A">
      <w:pPr>
        <w:pStyle w:val="a5"/>
      </w:pPr>
      <w:r>
        <w:rPr>
          <w:rStyle w:val="a4"/>
        </w:rPr>
        <w:annotationRef/>
      </w:r>
      <w:r>
        <w:t>?</w:t>
      </w:r>
    </w:p>
  </w:comment>
  <w:comment w:id="409" w:author="Arcella" w:date="2020-06-16T17:58:00Z" w:initials="A">
    <w:p w14:paraId="13DF989D" w14:textId="6B1D44A2" w:rsidR="0065108A" w:rsidRPr="00726D12" w:rsidRDefault="0065108A">
      <w:pPr>
        <w:pStyle w:val="a5"/>
        <w:rPr>
          <w:lang w:val="en-GB"/>
        </w:rPr>
      </w:pPr>
      <w:r>
        <w:rPr>
          <w:rStyle w:val="a4"/>
        </w:rPr>
        <w:annotationRef/>
      </w:r>
      <w:r>
        <w:rPr>
          <w:lang w:val="ru-RU"/>
        </w:rPr>
        <w:t xml:space="preserve">В смысле, обнаруженных? Но они не все обнаружены, есть и </w:t>
      </w:r>
      <w:r>
        <w:rPr>
          <w:lang w:val="en-GB"/>
        </w:rPr>
        <w:t>cryptic.</w:t>
      </w:r>
    </w:p>
  </w:comment>
  <w:comment w:id="410" w:author="Arcella" w:date="2020-06-20T12:33:00Z" w:initials="A">
    <w:p w14:paraId="104A9DB2" w14:textId="0225161D" w:rsidR="0065108A" w:rsidRPr="00B14A7C" w:rsidRDefault="0065108A">
      <w:pPr>
        <w:pStyle w:val="a5"/>
        <w:rPr>
          <w:lang w:val="ru-RU"/>
        </w:rPr>
      </w:pPr>
      <w:r>
        <w:rPr>
          <w:rStyle w:val="a4"/>
        </w:rPr>
        <w:annotationRef/>
      </w:r>
      <w:proofErr w:type="spellStart"/>
      <w:r w:rsidR="00AE46CC">
        <w:rPr>
          <w:lang w:val="ru-RU"/>
        </w:rPr>
        <w:t>Геогр</w:t>
      </w:r>
      <w:proofErr w:type="spellEnd"/>
      <w:r w:rsidR="00AE46CC">
        <w:rPr>
          <w:lang w:val="ru-RU"/>
        </w:rPr>
        <w:t xml:space="preserve"> – это то, что в Баренцево</w:t>
      </w:r>
      <w:r>
        <w:rPr>
          <w:lang w:val="ru-RU"/>
        </w:rPr>
        <w:t>м море? А локальные неизвестны? Тогда резонно начать с географических - ?!</w:t>
      </w:r>
    </w:p>
  </w:comment>
  <w:comment w:id="412" w:author="Arcella" w:date="2020-06-20T12:10:00Z" w:initials="A">
    <w:p w14:paraId="5A7D4A42" w14:textId="5AFEFBDA" w:rsidR="0065108A" w:rsidRPr="009D7840" w:rsidRDefault="0065108A">
      <w:pPr>
        <w:pStyle w:val="a5"/>
        <w:rPr>
          <w:lang w:val="ru-RU"/>
        </w:rPr>
      </w:pPr>
      <w:r>
        <w:rPr>
          <w:rStyle w:val="a4"/>
        </w:rPr>
        <w:annotationRef/>
      </w:r>
      <w:r>
        <w:rPr>
          <w:lang w:val="ru-RU"/>
        </w:rPr>
        <w:t>Звучит голословно</w:t>
      </w:r>
      <w:r w:rsidR="009D7840">
        <w:rPr>
          <w:lang w:val="en-GB"/>
        </w:rPr>
        <w:t>.</w:t>
      </w:r>
      <w:r w:rsidR="009D7840">
        <w:rPr>
          <w:lang w:val="ru-RU"/>
        </w:rPr>
        <w:t xml:space="preserve"> Есть подозрения на методологию?</w:t>
      </w:r>
    </w:p>
  </w:comment>
  <w:comment w:id="973" w:author="Arcella" w:date="2020-06-18T10:59:00Z" w:initials="A">
    <w:p w14:paraId="467834E8" w14:textId="18149AD4" w:rsidR="0065108A" w:rsidRPr="00D91BF2" w:rsidRDefault="0065108A">
      <w:pPr>
        <w:pStyle w:val="a5"/>
        <w:rPr>
          <w:lang w:val="ru-RU"/>
        </w:rPr>
      </w:pPr>
      <w:r>
        <w:rPr>
          <w:rStyle w:val="a4"/>
        </w:rPr>
        <w:annotationRef/>
      </w:r>
      <w:r>
        <w:rPr>
          <w:lang w:val="ru-RU"/>
        </w:rPr>
        <w:t xml:space="preserve">Почему </w:t>
      </w:r>
      <w:r>
        <w:rPr>
          <w:lang w:val="en-GB"/>
        </w:rPr>
        <w:t xml:space="preserve">such assessments? </w:t>
      </w:r>
      <w:r>
        <w:rPr>
          <w:lang w:val="ru-RU"/>
        </w:rPr>
        <w:t xml:space="preserve">Ведь имеется в виду не </w:t>
      </w:r>
      <w:r>
        <w:rPr>
          <w:lang w:val="en-GB"/>
        </w:rPr>
        <w:t>assessment in the area of sample origin</w:t>
      </w:r>
      <w:r>
        <w:rPr>
          <w:lang w:val="ru-RU"/>
        </w:rPr>
        <w:t xml:space="preserve">, а об использовании инф. для </w:t>
      </w:r>
      <w:proofErr w:type="spellStart"/>
      <w:r>
        <w:rPr>
          <w:lang w:val="ru-RU"/>
        </w:rPr>
        <w:t>ретрогноза</w:t>
      </w:r>
      <w:proofErr w:type="spellEnd"/>
      <w:r>
        <w:rPr>
          <w:lang w:val="ru-RU"/>
        </w:rPr>
        <w:t>.</w:t>
      </w:r>
    </w:p>
  </w:comment>
  <w:comment w:id="1087" w:author="Arcella" w:date="2020-06-18T11:39:00Z" w:initials="A">
    <w:p w14:paraId="1C2C0B81" w14:textId="13718ECD" w:rsidR="0065108A" w:rsidRPr="00705766" w:rsidRDefault="0065108A">
      <w:pPr>
        <w:pStyle w:val="a5"/>
        <w:rPr>
          <w:lang w:val="ru-RU"/>
        </w:rPr>
      </w:pPr>
      <w:r>
        <w:rPr>
          <w:rStyle w:val="a4"/>
        </w:rPr>
        <w:annotationRef/>
      </w:r>
      <w:r>
        <w:rPr>
          <w:lang w:val="ru-RU"/>
        </w:rPr>
        <w:t>По-моему, непонятно.</w:t>
      </w:r>
    </w:p>
  </w:comment>
  <w:comment w:id="1414" w:author="Arcella" w:date="2020-06-20T14:54:00Z" w:initials="A">
    <w:p w14:paraId="4DC0E96F" w14:textId="16B7BD2B" w:rsidR="0065108A" w:rsidRPr="00AC3710" w:rsidRDefault="0065108A">
      <w:pPr>
        <w:pStyle w:val="a5"/>
        <w:rPr>
          <w:lang w:val="en-GB"/>
        </w:rPr>
      </w:pPr>
      <w:r>
        <w:rPr>
          <w:rStyle w:val="a4"/>
        </w:rPr>
        <w:annotationRef/>
      </w:r>
      <w:r>
        <w:rPr>
          <w:lang w:val="ru-RU"/>
        </w:rPr>
        <w:t xml:space="preserve">Только что подробно объяснялось, что такое </w:t>
      </w:r>
      <w:r>
        <w:rPr>
          <w:lang w:val="en-GB"/>
        </w:rPr>
        <w:t>diagnostic traits</w:t>
      </w:r>
      <w:r>
        <w:rPr>
          <w:lang w:val="ru-RU"/>
        </w:rPr>
        <w:t xml:space="preserve">, хотя это более-менее очевидно. Теперь про </w:t>
      </w:r>
      <w:r>
        <w:rPr>
          <w:lang w:val="en-GB"/>
        </w:rPr>
        <w:t xml:space="preserve">semi-diagnostic – </w:t>
      </w:r>
      <w:r>
        <w:rPr>
          <w:lang w:val="ru-RU"/>
        </w:rPr>
        <w:t xml:space="preserve">с места в карьер? И они действительно </w:t>
      </w:r>
      <w:r w:rsidR="00AC3710">
        <w:rPr>
          <w:lang w:val="ru-RU"/>
        </w:rPr>
        <w:t>во всей природе только у мидий?</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Noto Sans Symbols">
    <w:altName w:val="Times New Roman"/>
    <w:charset w:val="00"/>
    <w:family w:val="auto"/>
    <w:pitch w:val="default"/>
  </w:font>
  <w:font w:name="Gungsuh">
    <w:panose1 w:val="02030600000101010101"/>
    <w:charset w:val="81"/>
    <w:family w:val="roman"/>
    <w:pitch w:val="variable"/>
    <w:sig w:usb0="B00002AF" w:usb1="69D77CFB" w:usb2="00000030" w:usb3="00000000" w:csb0="000800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proofState w:spelling="clean"/>
  <w:doNotTrackFormatting/>
  <w:documentProtection w:edit="trackedChanges" w:enforcement="0"/>
  <w:defaultTabStop w:val="720"/>
  <w:characterSpacingControl w:val="doNotCompress"/>
  <w:compat>
    <w:compatSetting w:name="compatibilityMode" w:uri="http://schemas.microsoft.com/office/word" w:val="14"/>
  </w:compat>
  <w:rsids>
    <w:rsidRoot w:val="0022369C"/>
    <w:rsid w:val="000A5A9A"/>
    <w:rsid w:val="000D151A"/>
    <w:rsid w:val="00135101"/>
    <w:rsid w:val="0015320C"/>
    <w:rsid w:val="001778A9"/>
    <w:rsid w:val="0022369C"/>
    <w:rsid w:val="00266DB0"/>
    <w:rsid w:val="0027400D"/>
    <w:rsid w:val="00277E6D"/>
    <w:rsid w:val="002C1518"/>
    <w:rsid w:val="0030651F"/>
    <w:rsid w:val="003612F0"/>
    <w:rsid w:val="003D2D0D"/>
    <w:rsid w:val="00482520"/>
    <w:rsid w:val="00570435"/>
    <w:rsid w:val="005762EE"/>
    <w:rsid w:val="00634358"/>
    <w:rsid w:val="0065108A"/>
    <w:rsid w:val="00705766"/>
    <w:rsid w:val="00726D12"/>
    <w:rsid w:val="00811DB7"/>
    <w:rsid w:val="00837AE2"/>
    <w:rsid w:val="00871A7A"/>
    <w:rsid w:val="008F5F9C"/>
    <w:rsid w:val="00900D13"/>
    <w:rsid w:val="009338AC"/>
    <w:rsid w:val="00934B17"/>
    <w:rsid w:val="00960B1A"/>
    <w:rsid w:val="00970331"/>
    <w:rsid w:val="00987EAB"/>
    <w:rsid w:val="009D7840"/>
    <w:rsid w:val="009F1CB9"/>
    <w:rsid w:val="00A81EC8"/>
    <w:rsid w:val="00AB1555"/>
    <w:rsid w:val="00AC3710"/>
    <w:rsid w:val="00AE46CC"/>
    <w:rsid w:val="00B10426"/>
    <w:rsid w:val="00B14A7C"/>
    <w:rsid w:val="00B22A4F"/>
    <w:rsid w:val="00BF48CF"/>
    <w:rsid w:val="00BF4F18"/>
    <w:rsid w:val="00BF65A1"/>
    <w:rsid w:val="00C03280"/>
    <w:rsid w:val="00C07BC6"/>
    <w:rsid w:val="00C219E6"/>
    <w:rsid w:val="00C3224F"/>
    <w:rsid w:val="00C35760"/>
    <w:rsid w:val="00C87B2F"/>
    <w:rsid w:val="00CA3994"/>
    <w:rsid w:val="00CF479B"/>
    <w:rsid w:val="00D91BF2"/>
    <w:rsid w:val="00DD1D04"/>
    <w:rsid w:val="00DF570E"/>
    <w:rsid w:val="00E169DD"/>
    <w:rsid w:val="00E553A6"/>
    <w:rsid w:val="00E73D48"/>
    <w:rsid w:val="00E7455C"/>
    <w:rsid w:val="00E74984"/>
    <w:rsid w:val="00EB3B6B"/>
    <w:rsid w:val="00EF1120"/>
    <w:rsid w:val="00F56F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2316"/>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styleId="a4">
    <w:name w:val="annotation reference"/>
    <w:basedOn w:val="a0"/>
    <w:uiPriority w:val="99"/>
    <w:semiHidden/>
    <w:unhideWhenUsed/>
    <w:rsid w:val="00E12316"/>
    <w:rPr>
      <w:sz w:val="16"/>
      <w:szCs w:val="16"/>
    </w:rPr>
  </w:style>
  <w:style w:type="paragraph" w:styleId="a5">
    <w:name w:val="annotation text"/>
    <w:basedOn w:val="a"/>
    <w:link w:val="a6"/>
    <w:uiPriority w:val="99"/>
    <w:unhideWhenUsed/>
    <w:rsid w:val="00E12316"/>
    <w:pPr>
      <w:spacing w:line="240" w:lineRule="auto"/>
    </w:pPr>
    <w:rPr>
      <w:sz w:val="20"/>
      <w:szCs w:val="20"/>
    </w:rPr>
  </w:style>
  <w:style w:type="character" w:customStyle="1" w:styleId="a6">
    <w:name w:val="Текст примечания Знак"/>
    <w:basedOn w:val="a0"/>
    <w:link w:val="a5"/>
    <w:uiPriority w:val="99"/>
    <w:rsid w:val="00E12316"/>
    <w:rPr>
      <w:sz w:val="20"/>
      <w:szCs w:val="20"/>
    </w:rPr>
  </w:style>
  <w:style w:type="paragraph" w:styleId="a7">
    <w:name w:val="Balloon Text"/>
    <w:basedOn w:val="a"/>
    <w:link w:val="a8"/>
    <w:uiPriority w:val="99"/>
    <w:semiHidden/>
    <w:unhideWhenUsed/>
    <w:rsid w:val="00E12316"/>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E12316"/>
    <w:rPr>
      <w:rFonts w:ascii="Tahoma" w:hAnsi="Tahoma" w:cs="Tahoma"/>
      <w:sz w:val="16"/>
      <w:szCs w:val="16"/>
    </w:rPr>
  </w:style>
  <w:style w:type="paragraph" w:styleId="a9">
    <w:name w:val="Subtitle"/>
    <w:basedOn w:val="a"/>
    <w:next w:val="a"/>
    <w:pPr>
      <w:keepNext/>
      <w:keepLines/>
      <w:spacing w:before="360" w:after="80"/>
    </w:pPr>
    <w:rPr>
      <w:rFonts w:ascii="Georgia" w:eastAsia="Georgia" w:hAnsi="Georgia" w:cs="Georgia"/>
      <w:i/>
      <w:color w:val="666666"/>
      <w:sz w:val="48"/>
      <w:szCs w:val="48"/>
    </w:rPr>
  </w:style>
  <w:style w:type="paragraph" w:styleId="aa">
    <w:name w:val="annotation subject"/>
    <w:basedOn w:val="a5"/>
    <w:next w:val="a5"/>
    <w:link w:val="ab"/>
    <w:uiPriority w:val="99"/>
    <w:semiHidden/>
    <w:unhideWhenUsed/>
    <w:rsid w:val="00B079B9"/>
    <w:rPr>
      <w:b/>
      <w:bCs/>
    </w:rPr>
  </w:style>
  <w:style w:type="character" w:customStyle="1" w:styleId="ab">
    <w:name w:val="Тема примечания Знак"/>
    <w:basedOn w:val="a6"/>
    <w:link w:val="aa"/>
    <w:uiPriority w:val="99"/>
    <w:semiHidden/>
    <w:rsid w:val="00B079B9"/>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2316"/>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styleId="a4">
    <w:name w:val="annotation reference"/>
    <w:basedOn w:val="a0"/>
    <w:uiPriority w:val="99"/>
    <w:semiHidden/>
    <w:unhideWhenUsed/>
    <w:rsid w:val="00E12316"/>
    <w:rPr>
      <w:sz w:val="16"/>
      <w:szCs w:val="16"/>
    </w:rPr>
  </w:style>
  <w:style w:type="paragraph" w:styleId="a5">
    <w:name w:val="annotation text"/>
    <w:basedOn w:val="a"/>
    <w:link w:val="a6"/>
    <w:uiPriority w:val="99"/>
    <w:unhideWhenUsed/>
    <w:rsid w:val="00E12316"/>
    <w:pPr>
      <w:spacing w:line="240" w:lineRule="auto"/>
    </w:pPr>
    <w:rPr>
      <w:sz w:val="20"/>
      <w:szCs w:val="20"/>
    </w:rPr>
  </w:style>
  <w:style w:type="character" w:customStyle="1" w:styleId="a6">
    <w:name w:val="Текст примечания Знак"/>
    <w:basedOn w:val="a0"/>
    <w:link w:val="a5"/>
    <w:uiPriority w:val="99"/>
    <w:rsid w:val="00E12316"/>
    <w:rPr>
      <w:sz w:val="20"/>
      <w:szCs w:val="20"/>
    </w:rPr>
  </w:style>
  <w:style w:type="paragraph" w:styleId="a7">
    <w:name w:val="Balloon Text"/>
    <w:basedOn w:val="a"/>
    <w:link w:val="a8"/>
    <w:uiPriority w:val="99"/>
    <w:semiHidden/>
    <w:unhideWhenUsed/>
    <w:rsid w:val="00E12316"/>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E12316"/>
    <w:rPr>
      <w:rFonts w:ascii="Tahoma" w:hAnsi="Tahoma" w:cs="Tahoma"/>
      <w:sz w:val="16"/>
      <w:szCs w:val="16"/>
    </w:rPr>
  </w:style>
  <w:style w:type="paragraph" w:styleId="a9">
    <w:name w:val="Subtitle"/>
    <w:basedOn w:val="a"/>
    <w:next w:val="a"/>
    <w:pPr>
      <w:keepNext/>
      <w:keepLines/>
      <w:spacing w:before="360" w:after="80"/>
    </w:pPr>
    <w:rPr>
      <w:rFonts w:ascii="Georgia" w:eastAsia="Georgia" w:hAnsi="Georgia" w:cs="Georgia"/>
      <w:i/>
      <w:color w:val="666666"/>
      <w:sz w:val="48"/>
      <w:szCs w:val="48"/>
    </w:rPr>
  </w:style>
  <w:style w:type="paragraph" w:styleId="aa">
    <w:name w:val="annotation subject"/>
    <w:basedOn w:val="a5"/>
    <w:next w:val="a5"/>
    <w:link w:val="ab"/>
    <w:uiPriority w:val="99"/>
    <w:semiHidden/>
    <w:unhideWhenUsed/>
    <w:rsid w:val="00B079B9"/>
    <w:rPr>
      <w:b/>
      <w:bCs/>
    </w:rPr>
  </w:style>
  <w:style w:type="character" w:customStyle="1" w:styleId="ab">
    <w:name w:val="Тема примечания Знак"/>
    <w:basedOn w:val="a6"/>
    <w:link w:val="aa"/>
    <w:uiPriority w:val="99"/>
    <w:semiHidden/>
    <w:rsid w:val="00B079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cFN6udGZevZz01YBLCftnhHxwQ==">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</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98E176D-4B19-47B5-AC58-809E0F50E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5408</TotalTime>
  <Pages>19</Pages>
  <Words>8113</Words>
  <Characters>46249</Characters>
  <Application>Microsoft Office Word</Application>
  <DocSecurity>0</DocSecurity>
  <Lines>385</Lines>
  <Paragraphs>108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Arcella</cp:lastModifiedBy>
  <cp:revision>9</cp:revision>
  <dcterms:created xsi:type="dcterms:W3CDTF">2020-05-25T08:16:00Z</dcterms:created>
  <dcterms:modified xsi:type="dcterms:W3CDTF">2020-06-20T12:04:00Z</dcterms:modified>
</cp:coreProperties>
</file>