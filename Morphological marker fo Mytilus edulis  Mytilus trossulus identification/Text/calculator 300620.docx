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7612" w:rsidTr="00BF7612">
        <w:tc>
          <w:tcPr>
            <w:tcW w:w="4785" w:type="dxa"/>
          </w:tcPr>
          <w:p w:rsidR="00BF7612" w:rsidRDefault="00464411" w:rsidP="0046441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Finally, we tested how well the 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Ptros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,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P(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edu|E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)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and </w:t>
            </w:r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P(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tros|T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)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could be predicted using formulas 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Eq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1-3 and the data on 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morphotype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proportions among species (</w:t>
            </w:r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P(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T|tros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)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, </w:t>
            </w:r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P(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T|edu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  <w:t>)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) in </w:t>
            </w:r>
            <w:commentRangeStart w:id="0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only two </w:t>
            </w:r>
            <w:commentRangeEnd w:id="0"/>
            <w:r w:rsidRPr="00D34FDD">
              <w:rPr>
                <w:rStyle w:val="a6"/>
                <w:color w:val="FF0000"/>
              </w:rPr>
              <w:commentReference w:id="0"/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genotyped </w:t>
            </w:r>
            <w:commentRangeStart w:id="1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samples</w:t>
            </w:r>
            <w:commentRangeEnd w:id="1"/>
            <w:r w:rsidRPr="00D34FDD">
              <w:rPr>
                <w:rStyle w:val="a6"/>
                <w:color w:val="FF0000"/>
                <w:highlight w:val="yellow"/>
              </w:rPr>
              <w:commentReference w:id="1"/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.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commentRangeStart w:id="2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</w:t>
            </w:r>
            <w:commentRangeEnd w:id="2"/>
            <w:r w:rsidRPr="00D34FDD">
              <w:rPr>
                <w:rStyle w:val="a6"/>
                <w:color w:val="FF0000"/>
              </w:rPr>
              <w:commentReference w:id="2"/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concede that the assumption that sensitivity and specificity do not depend on the prevalence can be violated in the 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morphotype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test, as it often is in clinical tests 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(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Leeflang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et al. 2009, 2013).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Therefore our interest was focused on finding out which samples 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are better suited for 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prediction 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on the basis of Eq. 1-3 and consequently could be used as “calibrating” ones: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the most mixed samples (</w:t>
            </w:r>
            <w:r w:rsidRPr="00D34FDD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Ptros</w:t>
            </w:r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~0.5) or the combination of the two most pure samples of each species (Section “Prediction of taxonomic structure of populations and predictive values of the </w:t>
            </w:r>
            <w:proofErr w:type="spellStart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morphotype</w:t>
            </w:r>
            <w:proofErr w:type="spellEnd"/>
            <w:r w:rsidRPr="00D34F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test based on calibrating samples”).</w:t>
            </w:r>
          </w:p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Prediction of taxonomic structure of populations and predictive values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 basing on calibrating samples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applied Eq. 1-3 to predict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edu|E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tros|T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samples from each data set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NORW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WSBL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using estimates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proportions among species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T|tros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T|edu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obtained from </w:t>
            </w:r>
            <w:r w:rsidRPr="00BB4209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  <w:t>pooled</w:t>
            </w:r>
            <w:r w:rsidRPr="00BB420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samples from each set and whenever possible,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combinations of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</w:t>
            </w:r>
            <w:commentRangeEnd w:id="3"/>
            <w:r>
              <w:rPr>
                <w:rStyle w:val="a6"/>
              </w:rPr>
              <w:commentReference w:id="3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calibrating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samples selected based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results of the following analysis. 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work out the strategy of calibrating samples selection, we considered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WSBL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 samples) as a reference dataset. All 630 possible pair combinations of samples were considered. Each pair was characterized by an index of taxonomic similarity between the samples: 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Delta =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Ptros1)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(1 -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* (1 -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 [Eq. 4],      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higher and lower estimates of prevalence in samples. The index varies in a range [0; 1] and takes the value Delta=0 when both samples are pure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M. edulis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0) or pure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trossulus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Ptros2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1), Delta=0.5 when both samples are equivalent mixtures of two species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0.5) and Delta=1 when one sample represent pure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trossulus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1) and another pure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M. edulis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0). 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Estimates of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T|tros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E|edu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were obtained from pooled data on each pair of samples and used for calculation of predicted values of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edu|E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tros|T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basing on Eq.1,2 for the range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[0;1] with the step 0.01 (“genotype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calculator”) and predicted values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basing on Eq.3 for the range of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[0;1] with the step 0.01 (“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calculator”). Values of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edu|E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tros|T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obtained by the Eq. 1, 2 were contrasted with those ones predicted by the Model 6 and values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obtained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Eq. 3 were compared with predictions of the Model 4 using of correspondence statistics: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Goodness = 1 / Σ(Regression prediction - Equation prediction)</w:t>
            </w: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 </w:t>
            </w:r>
            <w:commentRangeEnd w:id="4"/>
            <w:r>
              <w:rPr>
                <w:rStyle w:val="a6"/>
              </w:rPr>
              <w:commentReference w:id="4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[Eq.5]</w:t>
            </w:r>
          </w:p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Goodness indices for each pair were plotted against the corresponding Delta values and the LOESS regression curve was fitted to find associations between them.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Depending on the results of the analyses, we determined which samples could be used for predictions with best results: the most mixed samples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≈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Ptros2 </w:t>
            </w:r>
            <w:r>
              <w:rPr>
                <w:rFonts w:ascii="Times New Roman" w:eastAsia="Gungsuh" w:hAnsi="Times New Roman" w:cs="Times New Roman"/>
                <w:sz w:val="24"/>
                <w:szCs w:val="24"/>
              </w:rPr>
              <w:t>≈ 0.5) or the combination of two most pure samples of each species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Ptros1</w:t>
            </w:r>
            <w:r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≈ 1;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Ptros2</w:t>
            </w:r>
            <w:r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≈ </w:t>
            </w:r>
            <w:commentRangeStart w:id="5"/>
            <w:r>
              <w:rPr>
                <w:rFonts w:ascii="Times New Roman" w:eastAsia="Gungsuh" w:hAnsi="Times New Roman" w:cs="Times New Roman"/>
                <w:sz w:val="24"/>
                <w:szCs w:val="24"/>
              </w:rPr>
              <w:t>0</w:t>
            </w:r>
            <w:commentRangeEnd w:id="5"/>
            <w:r>
              <w:rPr>
                <w:rStyle w:val="a6"/>
                <w:rFonts w:ascii="Times New Roman" w:hAnsi="Times New Roman" w:cs="Times New Roman"/>
                <w:sz w:val="24"/>
                <w:szCs w:val="24"/>
              </w:rPr>
              <w:commentReference w:id="5"/>
            </w:r>
            <w:r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). </w:t>
            </w:r>
          </w:p>
          <w:p w:rsidR="00BF7612" w:rsidRDefault="00BF7612" w:rsidP="00BF7612">
            <w:pPr>
              <w:spacing w:before="28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 illustrative purposes and for the convenience of users of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test” or any similar semi-diagnostic tests we provide the online “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” and “genotype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” calculators implementing Eq. 1-3 at +++++.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464411" w:rsidTr="00BF7612">
        <w:tc>
          <w:tcPr>
            <w:tcW w:w="4785" w:type="dxa"/>
          </w:tcPr>
          <w:p w:rsidR="00464411" w:rsidRPr="00464411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results</w:t>
            </w:r>
          </w:p>
        </w:tc>
        <w:tc>
          <w:tcPr>
            <w:tcW w:w="4786" w:type="dxa"/>
          </w:tcPr>
          <w:p w:rsidR="00464411" w:rsidRDefault="00464411"/>
        </w:tc>
      </w:tr>
      <w:tr w:rsidR="00BF7612" w:rsidTr="00BF7612">
        <w:tc>
          <w:tcPr>
            <w:tcW w:w="4785" w:type="dxa"/>
          </w:tcPr>
          <w:p w:rsidR="00464411" w:rsidRPr="00814078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Prediction of taxonomic structure of populations and predictive values of the </w:t>
            </w:r>
            <w:proofErr w:type="spellStart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morphotype</w:t>
            </w:r>
            <w:proofErr w:type="spellEnd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test basing on calibrating samples</w:t>
            </w:r>
          </w:p>
          <w:p w:rsidR="00464411" w:rsidRPr="00814078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Using the coefficients of the regression models Model 4 and Model 6 (</w:t>
            </w:r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Table 1</w:t>
            </w: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GB"/>
              </w:rPr>
              <w:t>,</w:t>
            </w: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we constructed a set of formulas predicting the taxonomic structure (</w:t>
            </w:r>
            <w:proofErr w:type="spellStart"/>
            <w:r w:rsidRPr="00814078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Ptros</w:t>
            </w:r>
            <w:proofErr w:type="spellEnd"/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) and the probability of correct species identification () using the </w:t>
            </w:r>
            <w:proofErr w:type="spellStart"/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morphotype</w:t>
            </w:r>
            <w:proofErr w:type="spellEnd"/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test (Table 3).  These formulas </w:t>
            </w: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lastRenderedPageBreak/>
              <w:t>were used for the comparison of predictions made with these regression models and the predictions proposed by Eq. 1, 2 and 3.</w:t>
            </w:r>
          </w:p>
          <w:p w:rsidR="00464411" w:rsidRPr="00814078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green"/>
              </w:rPr>
            </w:pPr>
            <w:r w:rsidRPr="008140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Table 3. </w:t>
            </w:r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Formulas </w:t>
            </w:r>
            <w:commentRangeStart w:id="6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used </w:t>
            </w:r>
            <w:commentRangeEnd w:id="6"/>
            <w:r>
              <w:rPr>
                <w:rStyle w:val="a6"/>
              </w:rPr>
              <w:commentReference w:id="6"/>
            </w:r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for taxonomic and individual assignment using </w:t>
            </w:r>
            <w:proofErr w:type="spellStart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morphotype</w:t>
            </w:r>
            <w:proofErr w:type="spellEnd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tests in different sample </w:t>
            </w:r>
            <w:commentRangeStart w:id="7"/>
            <w:r w:rsidRPr="0081407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sets</w:t>
            </w:r>
            <w:commentRangeEnd w:id="7"/>
            <w:r>
              <w:rPr>
                <w:rStyle w:val="a6"/>
              </w:rPr>
              <w:commentReference w:id="7"/>
            </w:r>
          </w:p>
          <w:p w:rsidR="00BF7612" w:rsidRDefault="00BF7612"/>
        </w:tc>
        <w:tc>
          <w:tcPr>
            <w:tcW w:w="4786" w:type="dxa"/>
          </w:tcPr>
          <w:p w:rsidR="00AF5398" w:rsidRDefault="00AF5398" w:rsidP="00AF5398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</w:pPr>
            <w:commentRangeStart w:id="8"/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lastRenderedPageBreak/>
              <w:t xml:space="preserve">Prediction of taxonomic structure of populations and predictive values of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 xml:space="preserve"> test basing on probability calculators</w:t>
            </w:r>
            <w:commentRangeEnd w:id="8"/>
            <w:r>
              <w:rPr>
                <w:rStyle w:val="a6"/>
              </w:rPr>
              <w:commentReference w:id="8"/>
            </w:r>
          </w:p>
          <w:p w:rsidR="00AF5398" w:rsidRDefault="00AF5398" w:rsidP="00AF53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coefficients of the regression models</w:t>
            </w:r>
            <w:r w:rsidRPr="00143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4 and Model 6  (Table 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constructed a set of formulas predicting the  taxonomic structure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 the probability of correct species </w:t>
            </w:r>
            <w:commentRangeStart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  <w:commentRangeEnd w:id="9"/>
            <w:r>
              <w:rPr>
                <w:rStyle w:val="a6"/>
              </w:rPr>
              <w:commentReference w:id="9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(Table 3).  </w:t>
            </w:r>
          </w:p>
          <w:p w:rsidR="00AF5398" w:rsidRPr="006838CE" w:rsidRDefault="00AF5398" w:rsidP="00AF53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8CE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 xml:space="preserve">Table 3. </w:t>
            </w:r>
            <w:r w:rsidRPr="006838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Formulas used for taxonomic and individual assignment using </w:t>
            </w:r>
            <w:proofErr w:type="spellStart"/>
            <w:r w:rsidRPr="006838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morphotype</w:t>
            </w:r>
            <w:proofErr w:type="spellEnd"/>
            <w:r w:rsidRPr="006838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tests in different sample sets accordingly to the regression model’s coefficients represented in Table </w:t>
            </w:r>
            <w:commentRangeStart w:id="10"/>
            <w:r w:rsidRPr="006838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  <w:commentRangeEnd w:id="10"/>
            <w:r>
              <w:rPr>
                <w:rStyle w:val="a6"/>
              </w:rPr>
              <w:commentReference w:id="10"/>
            </w:r>
            <w:r w:rsidRPr="006838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AF5398" w:rsidRDefault="00AF5398" w:rsidP="00AF53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ru-RU"/>
              </w:rPr>
              <w:t xml:space="preserve">Это не последний вариант таблицы. Здесь плохо выводятся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ru-RU"/>
              </w:rPr>
              <w:t>формуля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ru-RU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ru-RU"/>
              </w:rPr>
              <w:t>отрцательными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ru-RU"/>
              </w:rPr>
              <w:t xml:space="preserve"> коэффициентами. Надо вставить таблицу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Figures_final_version.</w:t>
            </w:r>
            <w:commentRangeStart w:id="11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html</w:t>
            </w:r>
            <w:commentRangeEnd w:id="11"/>
            <w:r>
              <w:rPr>
                <w:rStyle w:val="a6"/>
              </w:rPr>
              <w:commentReference w:id="11"/>
            </w:r>
          </w:p>
          <w:p w:rsidR="00BF7612" w:rsidRDefault="00AF5398" w:rsidP="00AF539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Using this formulas one can predict </w:t>
            </w:r>
            <w:proofErr w:type="spellStart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, </w:t>
            </w:r>
            <w:proofErr w:type="gramStart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P(</w:t>
            </w:r>
            <w:proofErr w:type="spellStart"/>
            <w:proofErr w:type="gramEnd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tros|T</w:t>
            </w:r>
            <w:proofErr w:type="spellEnd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</w:t>
            </w:r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P(</w:t>
            </w:r>
            <w:proofErr w:type="spellStart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edu|E</w:t>
            </w:r>
            <w:proofErr w:type="spellEnd"/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for any new sample taken from the corresponding area if proportion of T-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morphotype</w:t>
            </w:r>
            <w:proofErr w:type="spellEnd"/>
            <w:r w:rsidRPr="00AC6B38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highlight w:val="yellow"/>
              </w:rPr>
              <w:t xml:space="preserve">, </w:t>
            </w:r>
            <w:r w:rsidRPr="00AC6B38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  <w:highlight w:val="yellow"/>
              </w:rPr>
              <w:t>PT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in the sample is known. </w:t>
            </w:r>
          </w:p>
        </w:tc>
      </w:tr>
      <w:tr w:rsidR="00EF5330" w:rsidTr="00BF7612">
        <w:tc>
          <w:tcPr>
            <w:tcW w:w="4785" w:type="dxa"/>
          </w:tcPr>
          <w:p w:rsidR="00EF5330" w:rsidRDefault="00EF5330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</w:tc>
        <w:tc>
          <w:tcPr>
            <w:tcW w:w="4786" w:type="dxa"/>
          </w:tcPr>
          <w:p w:rsidR="00EF5330" w:rsidRPr="008B1D29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ru-RU"/>
              </w:rPr>
            </w:pPr>
            <w:commentRangeStart w:id="12"/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However 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Eq. 1, 2 (“</w:t>
            </w:r>
            <w:r w:rsidRPr="008B1D29">
              <w:rPr>
                <w:rFonts w:ascii="Times New Roman" w:eastAsia="Times New Roman" w:hAnsi="Times New Roman"/>
                <w:strike/>
                <w:sz w:val="24"/>
                <w:szCs w:val="24"/>
              </w:rPr>
              <w:t xml:space="preserve">genotype by </w:t>
            </w:r>
            <w:proofErr w:type="spellStart"/>
            <w:r w:rsidRPr="008B1D29">
              <w:rPr>
                <w:rFonts w:ascii="Times New Roman" w:eastAsia="Times New Roman" w:hAnsi="Times New Roman"/>
                <w:strike/>
                <w:sz w:val="24"/>
                <w:szCs w:val="24"/>
              </w:rPr>
              <w:t>morphotype</w:t>
            </w:r>
            <w:proofErr w:type="spellEnd"/>
            <w:r w:rsidRPr="008B1D29">
              <w:rPr>
                <w:rFonts w:ascii="Times New Roman" w:eastAsia="Times New Roman" w:hAnsi="Times New Roman"/>
                <w:strike/>
                <w:sz w:val="24"/>
                <w:szCs w:val="24"/>
              </w:rPr>
              <w:t xml:space="preserve"> calculator”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) and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Eq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3 (</w:t>
            </w:r>
            <w:r w:rsidRPr="008B1D29">
              <w:rPr>
                <w:rFonts w:ascii="Times New Roman" w:eastAsia="Times New Roman" w:hAnsi="Times New Roman"/>
                <w:strike/>
                <w:sz w:val="24"/>
                <w:szCs w:val="24"/>
              </w:rPr>
              <w:t>“</w:t>
            </w:r>
            <w:proofErr w:type="spellStart"/>
            <w:r w:rsidRPr="008B1D29">
              <w:rPr>
                <w:rFonts w:ascii="Times New Roman" w:eastAsia="Times New Roman" w:hAnsi="Times New Roman"/>
                <w:i/>
                <w:strike/>
                <w:sz w:val="24"/>
                <w:szCs w:val="24"/>
              </w:rPr>
              <w:t>Ptros</w:t>
            </w:r>
            <w:proofErr w:type="spellEnd"/>
            <w:r w:rsidRPr="008B1D29">
              <w:rPr>
                <w:rFonts w:ascii="Times New Roman" w:eastAsia="Times New Roman" w:hAnsi="Times New Roman"/>
                <w:strike/>
                <w:sz w:val="24"/>
                <w:szCs w:val="24"/>
              </w:rPr>
              <w:t xml:space="preserve"> by PT calculator”</w:t>
            </w:r>
            <w:proofErr w:type="gram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)  also</w:t>
            </w:r>
            <w:proofErr w:type="gram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could be used for predictions of values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Ptros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,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P(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tros|T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 and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P(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edu|E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 on the base of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color w:val="1F497D"/>
                <w:sz w:val="24"/>
                <w:szCs w:val="24"/>
              </w:rPr>
              <w:t>PT</w:t>
            </w:r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 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if information on the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P(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T|tros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and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P(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T|edu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is available 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red"/>
              </w:rPr>
              <w:t>for any area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(one can use the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applett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presented at +++++ to make the calculations accordingly to these equations). The key components of these equations are the values of </w:t>
            </w:r>
            <w:proofErr w:type="gramStart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P(</w:t>
            </w:r>
            <w:proofErr w:type="spellStart"/>
            <w:proofErr w:type="gramEnd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T|tros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and </w:t>
            </w:r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P(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T|edu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</w:rPr>
              <w:t>)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which could be obtained only after samples were genotyped and mussel’s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mrphotype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assessed. 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red"/>
              </w:rPr>
              <w:t>We will denote such samples as calibrating ones.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commentRangeEnd w:id="12"/>
            <w:r w:rsidRPr="008B1D29">
              <w:rPr>
                <w:rStyle w:val="a6"/>
                <w:strike/>
              </w:rPr>
              <w:commentReference w:id="12"/>
            </w:r>
          </w:p>
          <w:p w:rsidR="00EF5330" w:rsidRPr="008B1D29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ru-RU"/>
              </w:rPr>
            </w:pPr>
          </w:p>
          <w:p w:rsidR="00EF5330" w:rsidRPr="008B1D29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</w:pP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To work out the strategy of searching of such </w:t>
            </w:r>
            <w:r w:rsidRPr="008B1D29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best </w:t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calibrating samples we </w:t>
            </w:r>
            <w:commentRangeStart w:id="13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compare </w:t>
            </w:r>
            <w:commentRangeEnd w:id="13"/>
            <w:r w:rsidRPr="008B1D29">
              <w:rPr>
                <w:rStyle w:val="a6"/>
                <w:strike/>
              </w:rPr>
              <w:commentReference w:id="13"/>
            </w:r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the predictions of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Eq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3 with predictions of the regression Model 4 (Table 3) and </w:t>
            </w:r>
            <w:proofErr w:type="spellStart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Eq</w:t>
            </w:r>
            <w:proofErr w:type="spellEnd"/>
            <w:r w:rsidRPr="008B1D2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1, 2 with the regression Model 6 (Table 3) </w:t>
            </w:r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using as an input </w:t>
            </w:r>
            <w:ins w:id="14" w:author="Arcella" w:date="2020-06-12T17:08:00Z">
              <w:r w:rsidRPr="008B1D29">
                <w:rPr>
                  <w:rFonts w:ascii="Times New Roman" w:eastAsia="Times New Roman" w:hAnsi="Times New Roman" w:cs="Times New Roman"/>
                  <w:strike/>
                  <w:color w:val="1F497D"/>
                  <w:sz w:val="24"/>
                  <w:szCs w:val="24"/>
                </w:rPr>
                <w:t xml:space="preserve">the </w:t>
              </w:r>
            </w:ins>
            <w:r w:rsidRPr="008B1D29"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  <w:t xml:space="preserve">data from WSBL. </w:t>
            </w:r>
          </w:p>
          <w:p w:rsidR="00EF5330" w:rsidRPr="008B1D29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strike/>
                <w:color w:val="1F497D"/>
                <w:sz w:val="24"/>
                <w:szCs w:val="24"/>
              </w:rPr>
            </w:pPr>
          </w:p>
        </w:tc>
      </w:tr>
      <w:tr w:rsidR="00704B89" w:rsidTr="00BF7612">
        <w:tc>
          <w:tcPr>
            <w:tcW w:w="4785" w:type="dxa"/>
          </w:tcPr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lastRenderedPageBreak/>
              <w:t xml:space="preserve">We applied Eq.1 and Eq. 2 (predictive values as a function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T|tros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E|</w:t>
            </w:r>
            <w:commentRangeStart w:id="15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edu</w:t>
            </w:r>
            <w:commentRangeEnd w:id="15"/>
            <w:proofErr w:type="spellEnd"/>
            <w:r>
              <w:rPr>
                <w:rStyle w:val="a6"/>
              </w:rPr>
              <w:commentReference w:id="15"/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, “genotype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calculator”) and Eq. 3 (“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calculator”) using as an input the data on all possible pairs of populations from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WSBL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compared the values predicted by these equations with those  predicted by regression models 6 and 4, respectively (</w:t>
            </w:r>
            <w:r w:rsidRPr="00814078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</w:rPr>
              <w:t>Table 3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).</w:t>
            </w:r>
          </w:p>
        </w:tc>
        <w:tc>
          <w:tcPr>
            <w:tcW w:w="4786" w:type="dxa"/>
          </w:tcPr>
          <w:p w:rsidR="00704B89" w:rsidRDefault="00704B89" w:rsidP="00704B89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work out the strategy of searching of </w:t>
            </w:r>
            <w:r w:rsidRPr="00704B8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such</w:t>
            </w: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4B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best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>calibrating</w:t>
            </w:r>
            <w:r w:rsidRPr="00704B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samples we </w:t>
            </w:r>
            <w:commentRangeStart w:id="16"/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>compare</w:t>
            </w:r>
            <w:r w:rsidRPr="00704B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commentRangeEnd w:id="16"/>
            <w:r w:rsidRPr="00704B89">
              <w:rPr>
                <w:rStyle w:val="a6"/>
              </w:rPr>
              <w:commentReference w:id="16"/>
            </w:r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predictions of </w:t>
            </w:r>
            <w:proofErr w:type="spellStart"/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with predictions of the regression Model 4 (Table 3) and </w:t>
            </w:r>
            <w:proofErr w:type="spellStart"/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704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2 with the regression Model 6 (Table 3) </w:t>
            </w:r>
            <w:r w:rsidRPr="00704B8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using as an input </w:t>
            </w:r>
            <w:ins w:id="17" w:author="Arcella" w:date="2020-06-12T17:08:00Z">
              <w:r w:rsidRPr="00704B89">
                <w:rPr>
                  <w:rFonts w:ascii="Times New Roman" w:eastAsia="Times New Roman" w:hAnsi="Times New Roman" w:cs="Times New Roman"/>
                  <w:color w:val="1F497D"/>
                  <w:sz w:val="24"/>
                  <w:szCs w:val="24"/>
                </w:rPr>
                <w:t xml:space="preserve">the </w:t>
              </w:r>
            </w:ins>
            <w:r w:rsidRPr="00704B8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data from WSBL. </w:t>
            </w:r>
          </w:p>
          <w:p w:rsidR="00704B89" w:rsidRPr="00704B89" w:rsidRDefault="00704B89" w:rsidP="00704B89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704B89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For all possible pairs of samples from </w:t>
            </w:r>
            <w:r w:rsidRPr="00EF5330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 xml:space="preserve">WSBL </w:t>
            </w:r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 xml:space="preserve">we calculated the values </w:t>
            </w:r>
            <w:proofErr w:type="gramStart"/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 xml:space="preserve">of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</w:t>
            </w:r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T|tros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) and 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T|edu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for the pooled data to adjust the 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2 and 3. Then we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compared the values predicted by these equations with </w:t>
            </w:r>
            <w:proofErr w:type="gramStart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those  calculated</w:t>
            </w:r>
            <w:proofErr w:type="gramEnd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by regression models. </w:t>
            </w:r>
          </w:p>
          <w:p w:rsidR="00704B89" w:rsidRPr="00704B89" w:rsidRDefault="00704B89" w:rsidP="00704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B89" w:rsidTr="00BF7612">
        <w:tc>
          <w:tcPr>
            <w:tcW w:w="4785" w:type="dxa"/>
          </w:tcPr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bookmarkStart w:id="18" w:name="_GoBack"/>
          </w:p>
        </w:tc>
        <w:tc>
          <w:tcPr>
            <w:tcW w:w="4786" w:type="dxa"/>
          </w:tcPr>
          <w:p w:rsidR="00704B89" w:rsidRPr="00EF5330" w:rsidRDefault="00704B89" w:rsidP="00EF5330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</w:tc>
      </w:tr>
      <w:bookmarkEnd w:id="18"/>
      <w:tr w:rsidR="00BF7612" w:rsidTr="00BF7612">
        <w:tc>
          <w:tcPr>
            <w:tcW w:w="4785" w:type="dxa"/>
          </w:tcPr>
          <w:p w:rsidR="00704B89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Fig. 4 illustrates the goodness of correspondence of the two predictions depending on the genetic constitution of the paired samples as expressed by the Delta index. </w:t>
            </w:r>
          </w:p>
          <w:p w:rsidR="00704B89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The best predictions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were obtained when the most dissimilar samples consisting of nearly pure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M. edulis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trossulus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were used, while the best predictions of P(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edu|E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) and P(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tros|T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) values were obtained when the most mixed samples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of both samples close to 0.5) were taken for calibration. </w:t>
            </w: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704B89" w:rsidRDefault="00704B89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</w:p>
          <w:p w:rsidR="00464411" w:rsidRPr="000B7B8B" w:rsidRDefault="00464411" w:rsidP="00464411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commentRangeStart w:id="19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We applied the “calculators” to all five geographical sets using, where possible, two most dissimilar samples for the calculation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two most mixed samples for the calculation of predictive values (Fig. 3; not</w:t>
            </w:r>
            <w:commentRangeEnd w:id="19"/>
            <w:r>
              <w:rPr>
                <w:rStyle w:val="a6"/>
              </w:rPr>
              <w:commentReference w:id="19"/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e that only two samples were available for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Scot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). Visual inspection of Fig. 3 shows good correspondence between the </w:t>
            </w:r>
            <w:r w:rsidRPr="002E651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highlight w:val="yellow"/>
              </w:rPr>
              <w:t xml:space="preserve">predicted by the “genotype by </w:t>
            </w:r>
            <w:proofErr w:type="spellStart"/>
            <w:r w:rsidRPr="002E651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highlight w:val="yellow"/>
              </w:rPr>
              <w:t>morphotype</w:t>
            </w:r>
            <w:proofErr w:type="spellEnd"/>
            <w:r w:rsidRPr="002E651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highlight w:val="yellow"/>
              </w:rPr>
              <w:t xml:space="preserve"> calculator” and </w:t>
            </w:r>
            <w:r w:rsidRPr="002E651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regression lines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не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поняла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между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чем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и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чем</w:t>
            </w:r>
            <w:r w:rsidRPr="000B7B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all cases but in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NORW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.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GB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was due to the </w:t>
            </w:r>
            <w:commentRangeStart w:id="20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formal choice </w:t>
            </w:r>
            <w:commentRangeEnd w:id="20"/>
            <w:r>
              <w:rPr>
                <w:rStyle w:val="a6"/>
              </w:rPr>
              <w:commentReference w:id="20"/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of the only outlier sample </w:t>
            </w:r>
            <w:proofErr w:type="gram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with  an</w:t>
            </w:r>
            <w:proofErr w:type="gram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extremely low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tros|T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as a calibrating one. In its turn, the “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calculator” was inaccurate for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BH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NORW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BALT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but nearly ideal for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WSBS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GOM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. </w:t>
            </w:r>
          </w:p>
          <w:p w:rsidR="00BF7612" w:rsidRDefault="00464411" w:rsidP="00464411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Fig. +.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Correspondence between “genotype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>morphotype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 calculator” (Eq. 1-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>2 ,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 left graph) and “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highlight w:val="lightGray"/>
              </w:rPr>
              <w:t>Ptros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highlight w:val="lightGray"/>
              </w:rPr>
              <w:t>PT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 calculator”  (Eq. 3, right graph) and regression models (Model 6 and Model 4, respectively).  Each point corresponds to a unique pair combination of samples from WSBL. .  OX axis reflects dissimilarity of genetic structure in each pair (Delta) (for pure conspecific samples Delta takes a value of zero, for equally mixed samples – 0.5, for two pure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>heterospecific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  <w:t xml:space="preserve"> samples - 1). OY: goodness of correspondence between assessment of predictive values by equations and regression models.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4786" w:type="dxa"/>
          </w:tcPr>
          <w:p w:rsidR="00EF5330" w:rsidRPr="00EF5330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lastRenderedPageBreak/>
              <w:t>Fig. 4 illustrates the goodness of correspondence of the two predictions depending on the genetic constitution of the paired samples as expressed by the Delta index.</w:t>
            </w:r>
          </w:p>
          <w:p w:rsidR="00EF5330" w:rsidRPr="00EF5330" w:rsidRDefault="00EF5330" w:rsidP="00EF5330">
            <w:pPr>
              <w:spacing w:line="360" w:lineRule="auto"/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</w:pP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The comparison of predictions from 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Eq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3 and Model 4 revealed the best correspondence </w:t>
            </w:r>
            <w:commentRangeStart w:id="21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of both</w:t>
            </w:r>
            <w:commentRangeEnd w:id="21"/>
            <w:r w:rsidRPr="00EF5330">
              <w:rPr>
                <w:rStyle w:val="a6"/>
              </w:rPr>
              <w:commentReference w:id="21"/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when Delta was close to one (Fig. 4 a). It means that the best results of </w:t>
            </w:r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>“</w:t>
            </w:r>
            <w:proofErr w:type="spellStart"/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>Ptros</w:t>
            </w:r>
            <w:proofErr w:type="spellEnd"/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 xml:space="preserve"> by PT calculator” is obtained if samples with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maximally differ taxonomic structure would be used as calibrating ones to assess </w:t>
            </w:r>
            <w:proofErr w:type="gram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T|tros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) and 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T|edu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F5330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.</w:t>
            </w:r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 xml:space="preserve"> </w:t>
            </w:r>
          </w:p>
          <w:p w:rsidR="00EF5330" w:rsidRPr="00EF5330" w:rsidRDefault="00EF5330" w:rsidP="00EF5330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 xml:space="preserve">Another result was obtained in comparison of predictions from 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>Eq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iCs/>
                <w:color w:val="1F497D"/>
                <w:sz w:val="24"/>
                <w:szCs w:val="24"/>
              </w:rPr>
              <w:t xml:space="preserve"> 1, 2 and regression Model 6. The highest correspondence between these predictions was observed for Delta distributed between 0.25 and 0.5.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Thus the best results </w:t>
            </w:r>
            <w:proofErr w:type="gramStart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of  </w:t>
            </w:r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gramEnd"/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 xml:space="preserve">genotype by </w:t>
            </w:r>
            <w:proofErr w:type="spellStart"/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>morphotype</w:t>
            </w:r>
            <w:proofErr w:type="spellEnd"/>
            <w:r w:rsidRPr="00EF5330">
              <w:rPr>
                <w:rFonts w:ascii="Times New Roman" w:eastAsia="Times New Roman" w:hAnsi="Times New Roman"/>
                <w:sz w:val="24"/>
                <w:szCs w:val="24"/>
              </w:rPr>
              <w:t xml:space="preserve"> calculator” , i.e.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assessment of 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edu|E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) and 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>tros|T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) values,  </w:t>
            </w:r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lastRenderedPageBreak/>
              <w:t>were obtained when</w:t>
            </w:r>
            <w:ins w:id="22" w:author="Arcella" w:date="2020-06-12T17:11:00Z">
              <w:r w:rsidRPr="00EF5330">
                <w:rPr>
                  <w:rFonts w:ascii="Times New Roman" w:eastAsia="Times New Roman" w:hAnsi="Times New Roman" w:cs="Times New Roman"/>
                  <w:color w:val="1F497D"/>
                  <w:sz w:val="24"/>
                  <w:szCs w:val="24"/>
                </w:rPr>
                <w:t xml:space="preserve"> </w:t>
              </w:r>
            </w:ins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T|tros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) and P(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>T|edu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were assessed in </w:t>
            </w:r>
            <w:ins w:id="23" w:author="Arcella" w:date="2020-06-12T17:11:00Z">
              <w:r w:rsidRPr="00EF5330">
                <w:rPr>
                  <w:rFonts w:ascii="Times New Roman" w:eastAsia="Times New Roman" w:hAnsi="Times New Roman" w:cs="Times New Roman"/>
                  <w:color w:val="1F497D"/>
                  <w:sz w:val="24"/>
                  <w:szCs w:val="24"/>
                </w:rPr>
                <w:t>the</w:t>
              </w:r>
            </w:ins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most mixed calibrating samples (</w:t>
            </w:r>
            <w:proofErr w:type="spellStart"/>
            <w:r w:rsidRPr="00EF5330">
              <w:rPr>
                <w:rFonts w:ascii="Times New Roman" w:eastAsia="Times New Roman" w:hAnsi="Times New Roman" w:cs="Times New Roman"/>
                <w:i/>
                <w:color w:val="1F497D"/>
                <w:sz w:val="24"/>
                <w:szCs w:val="24"/>
              </w:rPr>
              <w:t>Ptros</w:t>
            </w:r>
            <w:proofErr w:type="spellEnd"/>
            <w:r w:rsidRPr="00EF533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  <w:t xml:space="preserve"> of both samples close to 0.5).</w:t>
            </w:r>
          </w:p>
          <w:p w:rsidR="00EF5330" w:rsidRPr="00EF5330" w:rsidRDefault="00EF5330"/>
        </w:tc>
      </w:tr>
      <w:tr w:rsidR="00BF7612" w:rsidTr="00BF7612">
        <w:tc>
          <w:tcPr>
            <w:tcW w:w="4785" w:type="dxa"/>
          </w:tcPr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/>
        </w:tc>
        <w:tc>
          <w:tcPr>
            <w:tcW w:w="4786" w:type="dxa"/>
          </w:tcPr>
          <w:p w:rsidR="00BF7612" w:rsidRDefault="00BF7612"/>
        </w:tc>
      </w:tr>
      <w:tr w:rsidR="00BF7612" w:rsidTr="00BF7612">
        <w:tc>
          <w:tcPr>
            <w:tcW w:w="4785" w:type="dxa"/>
          </w:tcPr>
          <w:p w:rsidR="00BF7612" w:rsidRDefault="00BF7612"/>
        </w:tc>
        <w:tc>
          <w:tcPr>
            <w:tcW w:w="4786" w:type="dxa"/>
          </w:tcPr>
          <w:p w:rsidR="00BF7612" w:rsidRDefault="00BF7612"/>
        </w:tc>
      </w:tr>
    </w:tbl>
    <w:p w:rsidR="003B2D1D" w:rsidRDefault="003B2D1D"/>
    <w:sectPr w:rsidR="003B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6-30T12:10:00Z" w:initials="a">
    <w:p w:rsidR="00464411" w:rsidRPr="007D2DF8" w:rsidRDefault="00464411" w:rsidP="00464411">
      <w:pPr>
        <w:pStyle w:val="a4"/>
      </w:pPr>
      <w:r>
        <w:rPr>
          <w:rStyle w:val="a6"/>
        </w:rPr>
        <w:annotationRef/>
      </w:r>
      <w:r>
        <w:t>A</w:t>
      </w:r>
      <w:r w:rsidRPr="007D2DF8">
        <w:t xml:space="preserve"> </w:t>
      </w:r>
      <w:r>
        <w:t>few</w:t>
      </w:r>
      <w:r w:rsidRPr="007D2DF8">
        <w:t xml:space="preserve"> </w:t>
      </w:r>
      <w:r>
        <w:t>OR</w:t>
      </w:r>
      <w:r w:rsidRPr="007D2DF8">
        <w:t xml:space="preserve"> </w:t>
      </w:r>
      <w:r>
        <w:t>only</w:t>
      </w:r>
      <w:r w:rsidRPr="007D2DF8">
        <w:t xml:space="preserve"> </w:t>
      </w:r>
      <w:r>
        <w:t>two</w:t>
      </w:r>
      <w:r w:rsidRPr="007D2DF8">
        <w:t xml:space="preserve">? </w:t>
      </w:r>
    </w:p>
  </w:comment>
  <w:comment w:id="1" w:author="admin" w:date="2020-06-30T12:10:00Z" w:initials="a">
    <w:p w:rsidR="00464411" w:rsidRDefault="00464411" w:rsidP="00464411">
      <w:pPr>
        <w:pStyle w:val="a4"/>
        <w:rPr>
          <w:lang w:val="ru-RU"/>
        </w:rPr>
      </w:pPr>
      <w:r>
        <w:rPr>
          <w:lang w:val="ru-RU"/>
        </w:rPr>
        <w:t xml:space="preserve">Наташе не </w:t>
      </w:r>
      <w:proofErr w:type="gramStart"/>
      <w:r>
        <w:rPr>
          <w:lang w:val="ru-RU"/>
        </w:rPr>
        <w:t>нравится что не определены</w:t>
      </w:r>
      <w:proofErr w:type="gramEnd"/>
      <w:r>
        <w:rPr>
          <w:lang w:val="ru-RU"/>
        </w:rPr>
        <w:t xml:space="preserve"> «</w:t>
      </w:r>
      <w:r>
        <w:t>calibrating</w:t>
      </w:r>
      <w:r>
        <w:rPr>
          <w:lang w:val="ru-RU"/>
        </w:rPr>
        <w:t xml:space="preserve">” </w:t>
      </w:r>
      <w:r>
        <w:t>samples</w:t>
      </w:r>
      <w:r>
        <w:rPr>
          <w:lang w:val="ru-RU"/>
        </w:rPr>
        <w:t xml:space="preserve">. Мне </w:t>
      </w:r>
      <w:proofErr w:type="gramStart"/>
      <w:r>
        <w:rPr>
          <w:lang w:val="ru-RU"/>
        </w:rPr>
        <w:t>кажется</w:t>
      </w:r>
      <w:proofErr w:type="gramEnd"/>
      <w:r>
        <w:rPr>
          <w:lang w:val="ru-RU"/>
        </w:rPr>
        <w:t xml:space="preserve"> что здесь они и определяются.</w:t>
      </w:r>
    </w:p>
  </w:comment>
  <w:comment w:id="2" w:author="admin" w:date="2020-06-30T12:10:00Z" w:initials="a">
    <w:p w:rsidR="00464411" w:rsidRDefault="00464411" w:rsidP="00464411">
      <w:pPr>
        <w:pStyle w:val="a4"/>
        <w:rPr>
          <w:lang w:val="ru-RU"/>
        </w:rPr>
      </w:pPr>
      <w:r w:rsidRPr="007D2DF8">
        <w:t xml:space="preserve">. </w:t>
      </w:r>
      <w:r>
        <w:t>While</w:t>
      </w:r>
      <w:r w:rsidRPr="007D2DF8">
        <w:t xml:space="preserve"> </w:t>
      </w:r>
      <w:r>
        <w:t xml:space="preserve">allowing that the assumption of the independence of sensitivity and specificity on the prevalence could be violated in </w:t>
      </w:r>
      <w:proofErr w:type="spellStart"/>
      <w:r>
        <w:t>morphotype</w:t>
      </w:r>
      <w:proofErr w:type="spellEnd"/>
      <w:r>
        <w:t xml:space="preserve"> test, as it is often violated in clinical tests (REF) we were especially interesting what samples can better aid in the prediction: most mixed ones (Ptros~0.5) or combination of two most pure samples of each species (Section “Prediction of taxonomic structure of populations and predictive values of the </w:t>
      </w:r>
      <w:proofErr w:type="spellStart"/>
      <w:r>
        <w:t>morphotype</w:t>
      </w:r>
      <w:proofErr w:type="spellEnd"/>
      <w:r>
        <w:t xml:space="preserve">-test basing on calibrating samples”).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вижу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while allowing и we were especially interested. </w:t>
      </w:r>
      <w:r>
        <w:rPr>
          <w:lang w:val="ru-RU"/>
        </w:rPr>
        <w:t>Можно её прояснить? Я предложила вариант, но думаю, что он неправильный:</w:t>
      </w:r>
    </w:p>
  </w:comment>
  <w:comment w:id="3" w:author="admin" w:date="2020-06-30T11:36:00Z" w:initials="a">
    <w:p w:rsidR="00BF7612" w:rsidRPr="00BF7612" w:rsidRDefault="00BF7612" w:rsidP="00BF7612">
      <w:pPr>
        <w:pStyle w:val="a4"/>
        <w:rPr>
          <w:lang w:val="ru-RU"/>
        </w:rPr>
      </w:pPr>
      <w:r>
        <w:rPr>
          <w:rStyle w:val="a6"/>
        </w:rPr>
        <w:annotationRef/>
      </w:r>
      <w:proofErr w:type="gramStart"/>
      <w:r>
        <w:t>two</w:t>
      </w:r>
      <w:proofErr w:type="gramEnd"/>
      <w:r w:rsidRPr="00BF7612">
        <w:rPr>
          <w:lang w:val="ru-RU"/>
        </w:rPr>
        <w:t xml:space="preserve">? </w:t>
      </w:r>
      <w:r w:rsidRPr="00D34FDD">
        <w:t>Calibrating</w:t>
      </w:r>
      <w:r w:rsidRPr="00BF7612">
        <w:rPr>
          <w:lang w:val="ru-RU"/>
        </w:rPr>
        <w:t>?</w:t>
      </w:r>
    </w:p>
  </w:comment>
  <w:comment w:id="4" w:author="admin" w:date="2020-06-30T11:36:00Z" w:initials="a">
    <w:p w:rsidR="00BF7612" w:rsidRPr="00D34FDD" w:rsidRDefault="00BF7612" w:rsidP="00BF7612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Это квадрат? </w:t>
      </w:r>
      <w:r>
        <w:t>Goodness</w:t>
      </w:r>
      <w:r w:rsidRPr="00D34FDD">
        <w:rPr>
          <w:lang w:val="ru-RU"/>
        </w:rPr>
        <w:t xml:space="preserve"> </w:t>
      </w:r>
      <w:r>
        <w:rPr>
          <w:lang w:val="ru-RU"/>
        </w:rPr>
        <w:t>принимает значение 2500? И это не транслируется в надежность?</w:t>
      </w:r>
    </w:p>
  </w:comment>
  <w:comment w:id="5" w:author="admin" w:date="2020-06-30T11:37:00Z" w:initials="a">
    <w:p w:rsidR="00BF7612" w:rsidRPr="007D2DF8" w:rsidRDefault="00BF7612" w:rsidP="00BF7612">
      <w:pPr>
        <w:pStyle w:val="a4"/>
      </w:pPr>
      <w:r>
        <w:t>These</w:t>
      </w:r>
      <w:r w:rsidRPr="007D2DF8">
        <w:t xml:space="preserve"> </w:t>
      </w:r>
      <w:r>
        <w:t>samples</w:t>
      </w:r>
      <w:r w:rsidRPr="007D2DF8">
        <w:t xml:space="preserve"> </w:t>
      </w:r>
      <w:r>
        <w:t>were</w:t>
      </w:r>
      <w:r w:rsidRPr="007D2DF8">
        <w:t xml:space="preserve"> </w:t>
      </w:r>
      <w:r>
        <w:t>used</w:t>
      </w:r>
      <w:r w:rsidRPr="007D2DF8">
        <w:t xml:space="preserve"> </w:t>
      </w:r>
      <w:r>
        <w:t>as</w:t>
      </w:r>
      <w:r w:rsidRPr="007D2DF8">
        <w:t xml:space="preserve"> “</w:t>
      </w:r>
      <w:r>
        <w:t>calibrating</w:t>
      </w:r>
      <w:r w:rsidRPr="007D2DF8">
        <w:t xml:space="preserve">” </w:t>
      </w:r>
      <w:r>
        <w:t>ones</w:t>
      </w:r>
      <w:r w:rsidRPr="007D2DF8">
        <w:t xml:space="preserve">. </w:t>
      </w:r>
    </w:p>
    <w:p w:rsidR="00BF7612" w:rsidRDefault="00BF7612" w:rsidP="00BF7612">
      <w:pPr>
        <w:pStyle w:val="a4"/>
        <w:rPr>
          <w:lang w:val="ru-RU"/>
        </w:rPr>
      </w:pPr>
      <w:r>
        <w:rPr>
          <w:lang w:val="ru-RU"/>
        </w:rPr>
        <w:t xml:space="preserve">По-моему, нужно где-то внятно объяснить, почему эти </w:t>
      </w:r>
      <w:r>
        <w:t>samples</w:t>
      </w:r>
      <w:r>
        <w:rPr>
          <w:lang w:val="ru-RU"/>
        </w:rPr>
        <w:t xml:space="preserve"> называются </w:t>
      </w:r>
      <w:r>
        <w:t>calibrating</w:t>
      </w:r>
      <w:r>
        <w:rPr>
          <w:lang w:val="ru-RU"/>
        </w:rPr>
        <w:t>.</w:t>
      </w:r>
    </w:p>
    <w:p w:rsidR="00BF7612" w:rsidRDefault="00BF7612" w:rsidP="00BF7612">
      <w:pPr>
        <w:pStyle w:val="a4"/>
        <w:rPr>
          <w:lang w:val="ru-RU"/>
        </w:rPr>
      </w:pPr>
    </w:p>
    <w:p w:rsidR="00BF7612" w:rsidRDefault="00BF7612" w:rsidP="00BF7612">
      <w:pPr>
        <w:pStyle w:val="a4"/>
      </w:pPr>
      <w:r>
        <w:t xml:space="preserve">- </w:t>
      </w:r>
      <w:r>
        <w:rPr>
          <w:lang w:val="ru-RU"/>
        </w:rPr>
        <w:t>Выше</w:t>
      </w:r>
      <w:r>
        <w:t xml:space="preserve"> </w:t>
      </w:r>
      <w:r>
        <w:rPr>
          <w:lang w:val="ru-RU"/>
        </w:rPr>
        <w:t>попытались</w:t>
      </w:r>
    </w:p>
  </w:comment>
  <w:comment w:id="6" w:author="admin" w:date="2020-06-30T12:16:00Z" w:initials="a">
    <w:p w:rsidR="00464411" w:rsidRDefault="00464411" w:rsidP="00464411">
      <w:pPr>
        <w:pStyle w:val="a4"/>
        <w:rPr>
          <w:lang w:val="ru-RU"/>
        </w:rPr>
      </w:pPr>
      <w:r w:rsidRPr="00814078">
        <w:rPr>
          <w:rStyle w:val="a6"/>
          <w:highlight w:val="yellow"/>
        </w:rPr>
        <w:annotationRef/>
      </w:r>
      <w:r w:rsidRPr="00814078">
        <w:rPr>
          <w:highlight w:val="yellow"/>
          <w:lang w:val="ru-RU"/>
        </w:rPr>
        <w:t>правильное</w:t>
      </w:r>
      <w:r w:rsidRPr="0068615B">
        <w:rPr>
          <w:highlight w:val="yellow"/>
        </w:rPr>
        <w:t xml:space="preserve"> </w:t>
      </w:r>
      <w:r w:rsidRPr="00814078">
        <w:rPr>
          <w:highlight w:val="yellow"/>
          <w:lang w:val="ru-RU"/>
        </w:rPr>
        <w:t>название</w:t>
      </w:r>
      <w:r w:rsidRPr="0068615B">
        <w:rPr>
          <w:highlight w:val="yellow"/>
        </w:rPr>
        <w:t xml:space="preserve">? </w:t>
      </w:r>
      <w:r>
        <w:rPr>
          <w:highlight w:val="yellow"/>
        </w:rPr>
        <w:t>Used</w:t>
      </w:r>
      <w:r w:rsidRPr="00814078">
        <w:rPr>
          <w:highlight w:val="yellow"/>
        </w:rPr>
        <w:t xml:space="preserve"> </w:t>
      </w:r>
      <w:r>
        <w:rPr>
          <w:highlight w:val="yellow"/>
          <w:lang w:val="ru-RU"/>
        </w:rPr>
        <w:t>или</w:t>
      </w:r>
      <w:r w:rsidRPr="00814078">
        <w:rPr>
          <w:highlight w:val="yellow"/>
        </w:rPr>
        <w:t xml:space="preserve"> </w:t>
      </w:r>
      <w:r>
        <w:rPr>
          <w:highlight w:val="yellow"/>
        </w:rPr>
        <w:t xml:space="preserve">derived by means of </w:t>
      </w:r>
      <w:proofErr w:type="gramStart"/>
      <w:r>
        <w:rPr>
          <w:highlight w:val="yellow"/>
        </w:rPr>
        <w:t xml:space="preserve">… </w:t>
      </w:r>
      <w:r w:rsidRPr="00814078">
        <w:rPr>
          <w:highlight w:val="yellow"/>
        </w:rPr>
        <w:t>?</w:t>
      </w:r>
      <w:proofErr w:type="gramEnd"/>
      <w:r w:rsidRPr="00814078">
        <w:rPr>
          <w:highlight w:val="yellow"/>
        </w:rPr>
        <w:t xml:space="preserve"> </w:t>
      </w:r>
      <w:r w:rsidRPr="00814078">
        <w:rPr>
          <w:highlight w:val="yellow"/>
          <w:lang w:val="ru-RU"/>
        </w:rPr>
        <w:t>Не над</w:t>
      </w:r>
      <w:r>
        <w:rPr>
          <w:highlight w:val="yellow"/>
          <w:lang w:val="ru-RU"/>
        </w:rPr>
        <w:t>о</w:t>
      </w:r>
      <w:r w:rsidRPr="00814078">
        <w:rPr>
          <w:highlight w:val="yellow"/>
          <w:lang w:val="ru-RU"/>
        </w:rPr>
        <w:t xml:space="preserve"> </w:t>
      </w:r>
      <w:proofErr w:type="gramStart"/>
      <w:r w:rsidRPr="00814078">
        <w:rPr>
          <w:highlight w:val="yellow"/>
          <w:lang w:val="ru-RU"/>
        </w:rPr>
        <w:t>указать</w:t>
      </w:r>
      <w:proofErr w:type="gramEnd"/>
      <w:r w:rsidRPr="00814078">
        <w:rPr>
          <w:highlight w:val="yellow"/>
          <w:lang w:val="ru-RU"/>
        </w:rPr>
        <w:t xml:space="preserve"> откуда взялись эти формулы?</w:t>
      </w:r>
    </w:p>
    <w:p w:rsidR="00464411" w:rsidRPr="00814078" w:rsidRDefault="00464411" w:rsidP="00464411">
      <w:pPr>
        <w:pStyle w:val="a4"/>
        <w:rPr>
          <w:lang w:val="ru-RU"/>
        </w:rPr>
      </w:pPr>
      <w:r w:rsidRPr="00814078">
        <w:rPr>
          <w:highlight w:val="yellow"/>
          <w:lang w:val="ru-RU"/>
        </w:rPr>
        <w:t xml:space="preserve">- напоминаю журналы не берут сканы таблиц, они </w:t>
      </w:r>
      <w:proofErr w:type="spellStart"/>
      <w:proofErr w:type="gramStart"/>
      <w:r w:rsidRPr="00814078">
        <w:rPr>
          <w:highlight w:val="yellow"/>
          <w:lang w:val="ru-RU"/>
        </w:rPr>
        <w:t>д.б</w:t>
      </w:r>
      <w:proofErr w:type="spellEnd"/>
      <w:proofErr w:type="gramEnd"/>
      <w:r w:rsidRPr="00814078">
        <w:rPr>
          <w:highlight w:val="yellow"/>
          <w:lang w:val="ru-RU"/>
        </w:rPr>
        <w:t xml:space="preserve">. в </w:t>
      </w:r>
      <w:r w:rsidRPr="00814078">
        <w:rPr>
          <w:highlight w:val="yellow"/>
        </w:rPr>
        <w:t>Word</w:t>
      </w:r>
    </w:p>
  </w:comment>
  <w:comment w:id="7" w:author="admin" w:date="2020-06-30T12:16:00Z" w:initials="a">
    <w:p w:rsidR="00464411" w:rsidRPr="00814078" w:rsidRDefault="00464411" w:rsidP="00464411">
      <w:pPr>
        <w:pStyle w:val="a4"/>
      </w:pPr>
      <w:r w:rsidRPr="00814078">
        <w:rPr>
          <w:highlight w:val="yellow"/>
          <w:lang w:val="ru-RU"/>
        </w:rPr>
        <w:t>Менять</w:t>
      </w:r>
      <w:r w:rsidRPr="00814078">
        <w:rPr>
          <w:highlight w:val="yellow"/>
        </w:rPr>
        <w:t xml:space="preserve">? </w:t>
      </w:r>
      <w:r w:rsidRPr="00814078">
        <w:rPr>
          <w:rStyle w:val="a6"/>
          <w:highlight w:val="yellow"/>
        </w:rPr>
        <w:annotationRef/>
      </w:r>
      <w:r w:rsidRPr="00814078">
        <w:rPr>
          <w:highlight w:val="yellow"/>
        </w:rPr>
        <w:t>(«for practical reasons we used P(</w:t>
      </w:r>
      <w:proofErr w:type="spellStart"/>
      <w:r w:rsidRPr="00814078">
        <w:rPr>
          <w:highlight w:val="yellow"/>
        </w:rPr>
        <w:t>T|edu</w:t>
      </w:r>
      <w:proofErr w:type="spellEnd"/>
      <w:r w:rsidRPr="00814078">
        <w:rPr>
          <w:highlight w:val="yellow"/>
        </w:rPr>
        <w:t>)=1- P(</w:t>
      </w:r>
      <w:proofErr w:type="spellStart"/>
      <w:r w:rsidRPr="00814078">
        <w:rPr>
          <w:highlight w:val="yellow"/>
        </w:rPr>
        <w:t>E|edu</w:t>
      </w:r>
      <w:proofErr w:type="spellEnd"/>
      <w:r w:rsidRPr="00814078">
        <w:rPr>
          <w:highlight w:val="yellow"/>
        </w:rPr>
        <w:t>)»)</w:t>
      </w:r>
    </w:p>
  </w:comment>
  <w:comment w:id="8" w:author="admin" w:date="2020-06-30T12:25:00Z" w:initials="a">
    <w:p w:rsidR="00AF5398" w:rsidRPr="00AF5398" w:rsidRDefault="00AF5398" w:rsidP="00AF5398">
      <w:pPr>
        <w:pStyle w:val="a4"/>
        <w:rPr>
          <w:color w:val="FF0000"/>
          <w:lang w:val="ru-RU"/>
        </w:rPr>
      </w:pPr>
      <w:r>
        <w:rPr>
          <w:rStyle w:val="a6"/>
        </w:rPr>
        <w:annotationRef/>
      </w:r>
      <w:r w:rsidRPr="00D34FDD">
        <w:rPr>
          <w:color w:val="FF0000"/>
          <w:lang w:val="ru-RU"/>
        </w:rPr>
        <w:t xml:space="preserve">там это </w:t>
      </w:r>
      <w:proofErr w:type="gramStart"/>
      <w:r w:rsidRPr="00D34FDD">
        <w:rPr>
          <w:color w:val="FF0000"/>
          <w:lang w:val="ru-RU"/>
        </w:rPr>
        <w:t>по другому</w:t>
      </w:r>
      <w:proofErr w:type="gramEnd"/>
      <w:r w:rsidRPr="00D34FDD">
        <w:rPr>
          <w:color w:val="FF0000"/>
          <w:lang w:val="ru-RU"/>
        </w:rPr>
        <w:t xml:space="preserve"> называлось. Как</w:t>
      </w:r>
      <w:r w:rsidRPr="00AF5398">
        <w:rPr>
          <w:color w:val="FF0000"/>
          <w:lang w:val="ru-RU"/>
        </w:rPr>
        <w:t xml:space="preserve"> </w:t>
      </w:r>
      <w:r w:rsidRPr="00D34FDD">
        <w:rPr>
          <w:color w:val="FF0000"/>
          <w:lang w:val="ru-RU"/>
        </w:rPr>
        <w:t>блядь</w:t>
      </w:r>
      <w:r w:rsidRPr="00AF5398">
        <w:rPr>
          <w:color w:val="FF0000"/>
          <w:lang w:val="ru-RU"/>
        </w:rPr>
        <w:t xml:space="preserve"> </w:t>
      </w:r>
      <w:r w:rsidRPr="00D34FDD">
        <w:rPr>
          <w:color w:val="FF0000"/>
          <w:lang w:val="ru-RU"/>
        </w:rPr>
        <w:t>это</w:t>
      </w:r>
      <w:r w:rsidRPr="00AF5398">
        <w:rPr>
          <w:color w:val="FF0000"/>
          <w:lang w:val="ru-RU"/>
        </w:rPr>
        <w:t xml:space="preserve"> </w:t>
      </w:r>
      <w:r w:rsidRPr="00D34FDD">
        <w:rPr>
          <w:color w:val="FF0000"/>
          <w:lang w:val="ru-RU"/>
        </w:rPr>
        <w:t>называется</w:t>
      </w:r>
      <w:r w:rsidRPr="00AF5398">
        <w:rPr>
          <w:color w:val="FF0000"/>
          <w:lang w:val="ru-RU"/>
        </w:rPr>
        <w:t>?</w:t>
      </w:r>
    </w:p>
  </w:comment>
  <w:comment w:id="9" w:author="admin" w:date="2020-06-30T12:27:00Z" w:initials="a">
    <w:p w:rsidR="00AF5398" w:rsidRPr="00AF5398" w:rsidRDefault="00AF5398">
      <w:pPr>
        <w:pStyle w:val="a4"/>
        <w:rPr>
          <w:lang w:val="ru-RU"/>
        </w:rPr>
      </w:pPr>
      <w:r>
        <w:rPr>
          <w:rStyle w:val="a6"/>
        </w:rPr>
        <w:annotationRef/>
      </w:r>
      <w:r w:rsidRPr="00AF5398">
        <w:rPr>
          <w:color w:val="FF0000"/>
          <w:lang w:val="ru-RU"/>
        </w:rPr>
        <w:t>Название статистик сюда</w:t>
      </w:r>
    </w:p>
  </w:comment>
  <w:comment w:id="10" w:author="admin" w:date="2020-06-30T12:29:00Z" w:initials="a">
    <w:p w:rsidR="00AF5398" w:rsidRPr="00E711E1" w:rsidRDefault="00AF5398" w:rsidP="00AF5398">
      <w:pPr>
        <w:pStyle w:val="a4"/>
        <w:rPr>
          <w:lang w:val="ru-RU"/>
        </w:rPr>
      </w:pPr>
      <w:r>
        <w:rPr>
          <w:rStyle w:val="a6"/>
        </w:rPr>
        <w:annotationRef/>
      </w:r>
      <w:proofErr w:type="gramStart"/>
      <w:r w:rsidRPr="00E711E1">
        <w:rPr>
          <w:color w:val="FF0000"/>
          <w:lang w:val="ru-RU"/>
        </w:rPr>
        <w:t>Какого</w:t>
      </w:r>
      <w:proofErr w:type="gramEnd"/>
      <w:r w:rsidRPr="00E711E1">
        <w:rPr>
          <w:color w:val="FF0000"/>
          <w:lang w:val="ru-RU"/>
        </w:rPr>
        <w:t xml:space="preserve"> хуя эта таблица </w:t>
      </w:r>
      <w:r>
        <w:rPr>
          <w:color w:val="FF0000"/>
          <w:lang w:val="ru-RU"/>
        </w:rPr>
        <w:t xml:space="preserve">и этот абзац делает </w:t>
      </w:r>
      <w:r w:rsidRPr="00E711E1">
        <w:rPr>
          <w:color w:val="FF0000"/>
          <w:lang w:val="ru-RU"/>
        </w:rPr>
        <w:t>в калькуляторе</w:t>
      </w:r>
      <w:r>
        <w:rPr>
          <w:color w:val="FF0000"/>
          <w:lang w:val="ru-RU"/>
        </w:rPr>
        <w:t>? Ими надо завершать предыдущий раздел!</w:t>
      </w:r>
    </w:p>
  </w:comment>
  <w:comment w:id="11" w:author="admin" w:date="2020-06-30T12:35:00Z" w:initials="a">
    <w:p w:rsidR="00AF5398" w:rsidRPr="00AF5398" w:rsidRDefault="008B1D29">
      <w:pPr>
        <w:pStyle w:val="a4"/>
        <w:rPr>
          <w:lang w:val="ru-RU"/>
        </w:rPr>
      </w:pPr>
      <w:r>
        <w:rPr>
          <w:color w:val="FF0000"/>
          <w:lang w:val="ru-RU"/>
        </w:rPr>
        <w:t xml:space="preserve">Вот и </w:t>
      </w:r>
      <w:r w:rsidR="00AF5398">
        <w:rPr>
          <w:rStyle w:val="a6"/>
        </w:rPr>
        <w:annotationRef/>
      </w:r>
      <w:r w:rsidR="00AF5398" w:rsidRPr="00AF5398">
        <w:rPr>
          <w:color w:val="FF0000"/>
          <w:lang w:val="ru-RU"/>
        </w:rPr>
        <w:t>вставь</w:t>
      </w:r>
    </w:p>
  </w:comment>
  <w:comment w:id="12" w:author="admin" w:date="2020-06-30T12:46:00Z" w:initials="a">
    <w:p w:rsidR="00EF5330" w:rsidRPr="008B1D29" w:rsidRDefault="00EF5330" w:rsidP="00EF5330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Это называется материалы и методы – или туда, или в жопу засунь. Ждать еще пару месяцев </w:t>
      </w:r>
      <w:proofErr w:type="spellStart"/>
      <w:r>
        <w:rPr>
          <w:lang w:val="ru-RU"/>
        </w:rPr>
        <w:t>наташиного</w:t>
      </w:r>
      <w:proofErr w:type="spellEnd"/>
      <w:r>
        <w:rPr>
          <w:lang w:val="ru-RU"/>
        </w:rPr>
        <w:t xml:space="preserve"> осмысления бессмысленных текстов не будем.</w:t>
      </w:r>
    </w:p>
  </w:comment>
  <w:comment w:id="13" w:author="admin" w:date="2020-06-30T12:46:00Z" w:initials="a">
    <w:p w:rsidR="00EF5330" w:rsidRPr="008B1D29" w:rsidRDefault="00EF5330" w:rsidP="00EF5330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Какое время?</w:t>
      </w:r>
    </w:p>
  </w:comment>
  <w:comment w:id="15" w:author="admin" w:date="2020-06-30T12:53:00Z" w:initials="a">
    <w:p w:rsidR="00704B89" w:rsidRPr="00AF5398" w:rsidRDefault="00704B89" w:rsidP="00704B89">
      <w:pPr>
        <w:pStyle w:val="a4"/>
        <w:rPr>
          <w:lang w:val="ru-RU"/>
        </w:rPr>
      </w:pPr>
      <w:r>
        <w:rPr>
          <w:rStyle w:val="a6"/>
        </w:rPr>
        <w:annotationRef/>
      </w:r>
      <w:r w:rsidRPr="00814078">
        <w:rPr>
          <w:highlight w:val="yellow"/>
          <w:lang w:val="ru-RU"/>
        </w:rPr>
        <w:t>Менять</w:t>
      </w:r>
      <w:r w:rsidRPr="00AF5398">
        <w:rPr>
          <w:highlight w:val="yellow"/>
          <w:lang w:val="ru-RU"/>
        </w:rPr>
        <w:t xml:space="preserve">? </w:t>
      </w:r>
      <w:r w:rsidRPr="00814078">
        <w:rPr>
          <w:rStyle w:val="a6"/>
          <w:highlight w:val="yellow"/>
        </w:rPr>
        <w:annotationRef/>
      </w:r>
      <w:r w:rsidRPr="00AF5398">
        <w:rPr>
          <w:highlight w:val="yellow"/>
          <w:lang w:val="ru-RU"/>
        </w:rPr>
        <w:t>(«</w:t>
      </w:r>
      <w:r w:rsidRPr="00814078">
        <w:rPr>
          <w:highlight w:val="yellow"/>
        </w:rPr>
        <w:t>for</w:t>
      </w:r>
      <w:r w:rsidRPr="00AF5398">
        <w:rPr>
          <w:highlight w:val="yellow"/>
          <w:lang w:val="ru-RU"/>
        </w:rPr>
        <w:t xml:space="preserve"> </w:t>
      </w:r>
      <w:r w:rsidRPr="00814078">
        <w:rPr>
          <w:highlight w:val="yellow"/>
        </w:rPr>
        <w:t>practical</w:t>
      </w:r>
      <w:r w:rsidRPr="00AF5398">
        <w:rPr>
          <w:highlight w:val="yellow"/>
          <w:lang w:val="ru-RU"/>
        </w:rPr>
        <w:t xml:space="preserve"> </w:t>
      </w:r>
      <w:r w:rsidRPr="00814078">
        <w:rPr>
          <w:highlight w:val="yellow"/>
        </w:rPr>
        <w:t>reasons</w:t>
      </w:r>
      <w:r w:rsidRPr="00AF5398">
        <w:rPr>
          <w:highlight w:val="yellow"/>
          <w:lang w:val="ru-RU"/>
        </w:rPr>
        <w:t xml:space="preserve"> </w:t>
      </w:r>
      <w:r w:rsidRPr="00814078">
        <w:rPr>
          <w:highlight w:val="yellow"/>
        </w:rPr>
        <w:t>we</w:t>
      </w:r>
      <w:r w:rsidRPr="00AF5398">
        <w:rPr>
          <w:highlight w:val="yellow"/>
          <w:lang w:val="ru-RU"/>
        </w:rPr>
        <w:t xml:space="preserve"> </w:t>
      </w:r>
      <w:r w:rsidRPr="00814078">
        <w:rPr>
          <w:highlight w:val="yellow"/>
        </w:rPr>
        <w:t>used</w:t>
      </w:r>
      <w:r w:rsidRPr="00AF5398">
        <w:rPr>
          <w:highlight w:val="yellow"/>
          <w:lang w:val="ru-RU"/>
        </w:rPr>
        <w:t xml:space="preserve"> </w:t>
      </w:r>
      <w:r w:rsidRPr="00814078">
        <w:rPr>
          <w:highlight w:val="yellow"/>
        </w:rPr>
        <w:t>P</w:t>
      </w:r>
      <w:r w:rsidRPr="00AF5398">
        <w:rPr>
          <w:highlight w:val="yellow"/>
          <w:lang w:val="ru-RU"/>
        </w:rPr>
        <w:t>(</w:t>
      </w:r>
      <w:r w:rsidRPr="00814078">
        <w:rPr>
          <w:highlight w:val="yellow"/>
        </w:rPr>
        <w:t>T</w:t>
      </w:r>
      <w:r w:rsidRPr="00AF5398">
        <w:rPr>
          <w:highlight w:val="yellow"/>
          <w:lang w:val="ru-RU"/>
        </w:rPr>
        <w:t>|</w:t>
      </w:r>
      <w:proofErr w:type="spellStart"/>
      <w:r w:rsidRPr="00814078">
        <w:rPr>
          <w:highlight w:val="yellow"/>
        </w:rPr>
        <w:t>edu</w:t>
      </w:r>
      <w:proofErr w:type="spellEnd"/>
      <w:r w:rsidRPr="00AF5398">
        <w:rPr>
          <w:highlight w:val="yellow"/>
          <w:lang w:val="ru-RU"/>
        </w:rPr>
        <w:t xml:space="preserve">)=1- </w:t>
      </w:r>
      <w:r w:rsidRPr="00814078">
        <w:rPr>
          <w:highlight w:val="yellow"/>
        </w:rPr>
        <w:t>P</w:t>
      </w:r>
      <w:r w:rsidRPr="00AF5398">
        <w:rPr>
          <w:highlight w:val="yellow"/>
          <w:lang w:val="ru-RU"/>
        </w:rPr>
        <w:t>(</w:t>
      </w:r>
      <w:r w:rsidRPr="00814078">
        <w:rPr>
          <w:highlight w:val="yellow"/>
        </w:rPr>
        <w:t>E</w:t>
      </w:r>
      <w:r w:rsidRPr="00AF5398">
        <w:rPr>
          <w:highlight w:val="yellow"/>
          <w:lang w:val="ru-RU"/>
        </w:rPr>
        <w:t>|</w:t>
      </w:r>
      <w:proofErr w:type="spellStart"/>
      <w:r w:rsidRPr="00814078">
        <w:rPr>
          <w:highlight w:val="yellow"/>
        </w:rPr>
        <w:t>edu</w:t>
      </w:r>
      <w:proofErr w:type="spellEnd"/>
      <w:r w:rsidRPr="00AF5398">
        <w:rPr>
          <w:highlight w:val="yellow"/>
          <w:lang w:val="ru-RU"/>
        </w:rPr>
        <w:t>)»)</w:t>
      </w:r>
    </w:p>
  </w:comment>
  <w:comment w:id="16" w:author="admin" w:date="2020-06-30T12:53:00Z" w:initials="a">
    <w:p w:rsidR="00704B89" w:rsidRPr="008B1D29" w:rsidRDefault="00704B89" w:rsidP="00704B89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Какое время?</w:t>
      </w:r>
    </w:p>
  </w:comment>
  <w:comment w:id="19" w:author="admin" w:date="2020-06-30T12:18:00Z" w:initials="a">
    <w:p w:rsidR="00464411" w:rsidRPr="00AF5398" w:rsidRDefault="00464411" w:rsidP="00464411">
      <w:pPr>
        <w:pStyle w:val="a4"/>
        <w:rPr>
          <w:lang w:val="ru-RU"/>
        </w:rPr>
      </w:pPr>
      <w:r w:rsidRPr="00862D2A">
        <w:rPr>
          <w:rStyle w:val="a6"/>
          <w:highlight w:val="yellow"/>
        </w:rPr>
        <w:annotationRef/>
      </w:r>
      <w:r w:rsidRPr="00862D2A">
        <w:rPr>
          <w:highlight w:val="yellow"/>
        </w:rPr>
        <w:t>Pooled</w:t>
      </w:r>
      <w:r w:rsidRPr="00AF5398">
        <w:rPr>
          <w:highlight w:val="yellow"/>
          <w:lang w:val="ru-RU"/>
        </w:rPr>
        <w:t xml:space="preserve"> </w:t>
      </w:r>
      <w:r w:rsidRPr="00862D2A">
        <w:rPr>
          <w:highlight w:val="yellow"/>
        </w:rPr>
        <w:t>samples</w:t>
      </w:r>
      <w:r w:rsidRPr="00AF5398">
        <w:rPr>
          <w:highlight w:val="yellow"/>
          <w:lang w:val="ru-RU"/>
        </w:rPr>
        <w:t xml:space="preserve"> </w:t>
      </w:r>
      <w:r w:rsidRPr="00862D2A">
        <w:rPr>
          <w:highlight w:val="yellow"/>
          <w:lang w:val="ru-RU"/>
        </w:rPr>
        <w:t>потеряны</w:t>
      </w:r>
      <w:r w:rsidRPr="00AF5398">
        <w:rPr>
          <w:highlight w:val="yellow"/>
          <w:lang w:val="ru-RU"/>
        </w:rPr>
        <w:t>?</w:t>
      </w:r>
    </w:p>
  </w:comment>
  <w:comment w:id="20" w:author="Arcella" w:date="2020-06-30T12:18:00Z" w:initials="A">
    <w:p w:rsidR="00464411" w:rsidRPr="00AF5398" w:rsidRDefault="00464411" w:rsidP="00464411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Что</w:t>
      </w:r>
      <w:r w:rsidRPr="00AF5398">
        <w:rPr>
          <w:lang w:val="ru-RU"/>
        </w:rPr>
        <w:t xml:space="preserve"> </w:t>
      </w:r>
      <w:r>
        <w:rPr>
          <w:lang w:val="ru-RU"/>
        </w:rPr>
        <w:t>такое</w:t>
      </w:r>
      <w:r w:rsidRPr="00AF5398">
        <w:rPr>
          <w:lang w:val="ru-RU"/>
        </w:rPr>
        <w:t xml:space="preserve"> </w:t>
      </w:r>
      <w:r>
        <w:rPr>
          <w:lang w:val="en-GB"/>
        </w:rPr>
        <w:t>formal</w:t>
      </w:r>
      <w:r w:rsidRPr="00AF5398">
        <w:rPr>
          <w:lang w:val="ru-RU"/>
        </w:rPr>
        <w:t xml:space="preserve"> </w:t>
      </w:r>
      <w:r>
        <w:rPr>
          <w:lang w:val="en-GB"/>
        </w:rPr>
        <w:t>choice</w:t>
      </w:r>
      <w:r w:rsidRPr="00AF5398">
        <w:rPr>
          <w:lang w:val="ru-RU"/>
        </w:rPr>
        <w:t>?</w:t>
      </w:r>
    </w:p>
  </w:comment>
  <w:comment w:id="21" w:author="admin" w:date="2020-06-30T12:45:00Z" w:initials="a">
    <w:p w:rsidR="00EF5330" w:rsidRPr="00EF5330" w:rsidRDefault="00EF5330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Чего?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12"/>
    <w:rsid w:val="003B2D1D"/>
    <w:rsid w:val="00464411"/>
    <w:rsid w:val="00704B89"/>
    <w:rsid w:val="008B1D29"/>
    <w:rsid w:val="00AF5398"/>
    <w:rsid w:val="00BF7612"/>
    <w:rsid w:val="00E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7612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BF761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F7612"/>
    <w:rPr>
      <w:rFonts w:ascii="Calibri" w:eastAsia="Calibri" w:hAnsi="Calibri" w:cs="Calibri"/>
      <w:sz w:val="20"/>
      <w:szCs w:val="20"/>
      <w:lang w:val="en-US" w:eastAsia="ru-RU"/>
    </w:rPr>
  </w:style>
  <w:style w:type="character" w:styleId="a6">
    <w:name w:val="annotation reference"/>
    <w:basedOn w:val="a0"/>
    <w:uiPriority w:val="99"/>
    <w:semiHidden/>
    <w:unhideWhenUsed/>
    <w:rsid w:val="00BF7612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BF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7612"/>
    <w:rPr>
      <w:rFonts w:ascii="Tahoma" w:eastAsia="Calibri" w:hAnsi="Tahoma" w:cs="Tahoma"/>
      <w:sz w:val="16"/>
      <w:szCs w:val="16"/>
      <w:lang w:val="en-US" w:eastAsia="ru-RU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AF5398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AF5398"/>
    <w:rPr>
      <w:rFonts w:ascii="Calibri" w:eastAsia="Calibri" w:hAnsi="Calibri" w:cs="Calibri"/>
      <w:b/>
      <w:bCs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7612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BF761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F7612"/>
    <w:rPr>
      <w:rFonts w:ascii="Calibri" w:eastAsia="Calibri" w:hAnsi="Calibri" w:cs="Calibri"/>
      <w:sz w:val="20"/>
      <w:szCs w:val="20"/>
      <w:lang w:val="en-US" w:eastAsia="ru-RU"/>
    </w:rPr>
  </w:style>
  <w:style w:type="character" w:styleId="a6">
    <w:name w:val="annotation reference"/>
    <w:basedOn w:val="a0"/>
    <w:uiPriority w:val="99"/>
    <w:semiHidden/>
    <w:unhideWhenUsed/>
    <w:rsid w:val="00BF7612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BF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7612"/>
    <w:rPr>
      <w:rFonts w:ascii="Tahoma" w:eastAsia="Calibri" w:hAnsi="Tahoma" w:cs="Tahoma"/>
      <w:sz w:val="16"/>
      <w:szCs w:val="16"/>
      <w:lang w:val="en-US" w:eastAsia="ru-RU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AF5398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AF5398"/>
    <w:rPr>
      <w:rFonts w:ascii="Calibri" w:eastAsia="Calibri" w:hAnsi="Calibri" w:cs="Calibri"/>
      <w:b/>
      <w:bCs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2020-06-30T08:35:00Z</dcterms:created>
  <dcterms:modified xsi:type="dcterms:W3CDTF">2020-06-30T09:59:00Z</dcterms:modified>
</cp:coreProperties>
</file>