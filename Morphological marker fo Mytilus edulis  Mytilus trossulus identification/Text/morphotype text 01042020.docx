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B140A6" w:rsidRPr="00CA3236" w:rsidRDefault="00C76F50" w:rsidP="00CA3236">
      <w:pPr>
        <w:spacing w:before="120" w:after="120" w:line="360" w:lineRule="auto"/>
        <w:rPr>
          <w:rFonts w:ascii="Times New Roman" w:eastAsia="Times New Roman" w:hAnsi="Times New Roman" w:cs="Times New Roman"/>
          <w:b/>
          <w:sz w:val="24"/>
          <w:szCs w:val="24"/>
        </w:rPr>
      </w:pPr>
      <w:r w:rsidRPr="00CA3236">
        <w:rPr>
          <w:rFonts w:ascii="Times New Roman" w:eastAsia="Times New Roman" w:hAnsi="Times New Roman" w:cs="Times New Roman"/>
          <w:b/>
          <w:sz w:val="24"/>
          <w:szCs w:val="24"/>
        </w:rPr>
        <w:t xml:space="preserve">Taxonomic assignment based on a semi-diagnostic marker: formal evaluation of a simple </w:t>
      </w:r>
      <w:proofErr w:type="spellStart"/>
      <w:r w:rsidRPr="00CA3236">
        <w:rPr>
          <w:rFonts w:ascii="Times New Roman" w:eastAsia="Times New Roman" w:hAnsi="Times New Roman" w:cs="Times New Roman"/>
          <w:b/>
          <w:sz w:val="24"/>
          <w:szCs w:val="24"/>
        </w:rPr>
        <w:t>conchological</w:t>
      </w:r>
      <w:proofErr w:type="spellEnd"/>
      <w:r w:rsidRPr="00CA3236">
        <w:rPr>
          <w:rFonts w:ascii="Times New Roman" w:eastAsia="Times New Roman" w:hAnsi="Times New Roman" w:cs="Times New Roman"/>
          <w:b/>
          <w:sz w:val="24"/>
          <w:szCs w:val="24"/>
        </w:rPr>
        <w:t xml:space="preserve"> test for hybridizing mussels </w:t>
      </w:r>
      <w:proofErr w:type="spellStart"/>
      <w:r w:rsidRPr="00CA3236">
        <w:rPr>
          <w:rFonts w:ascii="Times New Roman" w:eastAsia="Times New Roman" w:hAnsi="Times New Roman" w:cs="Times New Roman"/>
          <w:b/>
          <w:sz w:val="24"/>
          <w:szCs w:val="24"/>
        </w:rPr>
        <w:t>Mytilus</w:t>
      </w:r>
      <w:proofErr w:type="spellEnd"/>
      <w:r w:rsidRPr="00CA3236">
        <w:rPr>
          <w:rFonts w:ascii="Times New Roman" w:eastAsia="Times New Roman" w:hAnsi="Times New Roman" w:cs="Times New Roman"/>
          <w:b/>
          <w:sz w:val="24"/>
          <w:szCs w:val="24"/>
        </w:rPr>
        <w:t xml:space="preserve"> edulis L. and M. </w:t>
      </w:r>
      <w:proofErr w:type="spellStart"/>
      <w:r w:rsidRPr="00CA3236">
        <w:rPr>
          <w:rFonts w:ascii="Times New Roman" w:eastAsia="Times New Roman" w:hAnsi="Times New Roman" w:cs="Times New Roman"/>
          <w:b/>
          <w:sz w:val="24"/>
          <w:szCs w:val="24"/>
        </w:rPr>
        <w:t>trossulus</w:t>
      </w:r>
      <w:proofErr w:type="spellEnd"/>
      <w:r w:rsidRPr="00CA3236">
        <w:rPr>
          <w:rFonts w:ascii="Times New Roman" w:eastAsia="Times New Roman" w:hAnsi="Times New Roman" w:cs="Times New Roman"/>
          <w:b/>
          <w:sz w:val="24"/>
          <w:szCs w:val="24"/>
        </w:rPr>
        <w:t xml:space="preserve"> Gould</w:t>
      </w:r>
    </w:p>
    <w:p w14:paraId="00000002" w14:textId="5D58D825" w:rsidR="00B140A6" w:rsidRPr="00CA3236" w:rsidRDefault="00C76F50" w:rsidP="00CA3236">
      <w:pPr>
        <w:spacing w:before="120" w:after="120" w:line="360" w:lineRule="auto"/>
        <w:rPr>
          <w:rFonts w:ascii="Times New Roman" w:eastAsia="Times New Roman" w:hAnsi="Times New Roman" w:cs="Times New Roman"/>
          <w:color w:val="FF0000"/>
          <w:sz w:val="24"/>
          <w:szCs w:val="24"/>
        </w:rPr>
      </w:pPr>
      <w:proofErr w:type="gramStart"/>
      <w:r w:rsidRPr="00CA3236">
        <w:rPr>
          <w:rFonts w:ascii="Times New Roman" w:eastAsia="Times New Roman" w:hAnsi="Times New Roman" w:cs="Times New Roman"/>
          <w:b/>
          <w:sz w:val="24"/>
          <w:szCs w:val="24"/>
        </w:rPr>
        <w:t>Abstract</w:t>
      </w:r>
      <w:r w:rsidRPr="00CA3236">
        <w:rPr>
          <w:rFonts w:ascii="Times New Roman" w:eastAsia="Times New Roman" w:hAnsi="Times New Roman" w:cs="Times New Roman"/>
          <w:color w:val="FF0000"/>
          <w:sz w:val="24"/>
          <w:szCs w:val="24"/>
        </w:rPr>
        <w:t>/</w:t>
      </w:r>
      <w:r w:rsidR="00F176A9" w:rsidRPr="00CA3236">
        <w:rPr>
          <w:rFonts w:ascii="Times New Roman" w:eastAsia="Times New Roman" w:hAnsi="Times New Roman" w:cs="Times New Roman"/>
          <w:color w:val="FF0000"/>
          <w:sz w:val="24"/>
          <w:szCs w:val="24"/>
        </w:rPr>
        <w:t xml:space="preserve">300 </w:t>
      </w:r>
      <w:r w:rsidR="00F176A9" w:rsidRPr="00CA3236">
        <w:rPr>
          <w:rFonts w:ascii="Times New Roman" w:eastAsia="Times New Roman" w:hAnsi="Times New Roman" w:cs="Times New Roman"/>
          <w:color w:val="FF0000"/>
          <w:sz w:val="24"/>
          <w:szCs w:val="24"/>
          <w:lang w:val="ru-RU"/>
        </w:rPr>
        <w:t>слов</w:t>
      </w:r>
      <w:r w:rsidR="002D2339" w:rsidRPr="00CA3236">
        <w:rPr>
          <w:rFonts w:ascii="Times New Roman" w:eastAsia="Times New Roman" w:hAnsi="Times New Roman" w:cs="Times New Roman"/>
          <w:color w:val="FF0000"/>
          <w:sz w:val="24"/>
          <w:szCs w:val="24"/>
        </w:rPr>
        <w:t xml:space="preserve"> </w:t>
      </w:r>
      <w:proofErr w:type="spellStart"/>
      <w:r w:rsidR="002D2339" w:rsidRPr="00CA3236">
        <w:rPr>
          <w:rFonts w:ascii="Times New Roman" w:eastAsia="Times New Roman" w:hAnsi="Times New Roman" w:cs="Times New Roman"/>
          <w:color w:val="FF0000"/>
          <w:sz w:val="24"/>
          <w:szCs w:val="24"/>
        </w:rPr>
        <w:t>plos</w:t>
      </w:r>
      <w:proofErr w:type="spellEnd"/>
      <w:r w:rsidR="002D2339" w:rsidRPr="00CA3236">
        <w:rPr>
          <w:rFonts w:ascii="Times New Roman" w:eastAsia="Times New Roman" w:hAnsi="Times New Roman" w:cs="Times New Roman"/>
          <w:color w:val="FF0000"/>
          <w:sz w:val="24"/>
          <w:szCs w:val="24"/>
        </w:rPr>
        <w:t xml:space="preserve"> one </w:t>
      </w:r>
      <w:r w:rsidR="00F176A9" w:rsidRPr="00CA3236">
        <w:rPr>
          <w:rFonts w:ascii="Times New Roman" w:eastAsia="Times New Roman" w:hAnsi="Times New Roman" w:cs="Times New Roman"/>
          <w:color w:val="FF0000"/>
          <w:sz w:val="24"/>
          <w:szCs w:val="24"/>
        </w:rPr>
        <w:t xml:space="preserve">/ </w:t>
      </w:r>
      <w:r w:rsidRPr="00CA3236">
        <w:rPr>
          <w:rFonts w:ascii="Times New Roman" w:eastAsia="Times New Roman" w:hAnsi="Times New Roman" w:cs="Times New Roman"/>
          <w:color w:val="FF0000"/>
          <w:sz w:val="24"/>
          <w:szCs w:val="24"/>
        </w:rPr>
        <w:t xml:space="preserve">350 </w:t>
      </w:r>
      <w:proofErr w:type="spellStart"/>
      <w:r w:rsidRPr="00CA3236">
        <w:rPr>
          <w:rFonts w:ascii="Times New Roman" w:eastAsia="Times New Roman" w:hAnsi="Times New Roman" w:cs="Times New Roman"/>
          <w:color w:val="FF0000"/>
          <w:sz w:val="24"/>
          <w:szCs w:val="24"/>
        </w:rPr>
        <w:t>слов</w:t>
      </w:r>
      <w:proofErr w:type="spellEnd"/>
      <w:r w:rsidR="002D2339" w:rsidRPr="00CA3236">
        <w:rPr>
          <w:rFonts w:ascii="Times New Roman" w:eastAsia="Times New Roman" w:hAnsi="Times New Roman" w:cs="Times New Roman"/>
          <w:color w:val="FF0000"/>
          <w:sz w:val="24"/>
          <w:szCs w:val="24"/>
        </w:rPr>
        <w:t xml:space="preserve"> </w:t>
      </w:r>
      <w:proofErr w:type="spellStart"/>
      <w:r w:rsidR="002D2339" w:rsidRPr="00CA3236">
        <w:rPr>
          <w:rFonts w:ascii="Times New Roman" w:eastAsia="Times New Roman" w:hAnsi="Times New Roman" w:cs="Times New Roman"/>
          <w:color w:val="FF0000"/>
          <w:sz w:val="24"/>
          <w:szCs w:val="24"/>
        </w:rPr>
        <w:t>peerj</w:t>
      </w:r>
      <w:proofErr w:type="spellEnd"/>
      <w:r w:rsidRPr="00CA3236">
        <w:rPr>
          <w:rFonts w:ascii="Times New Roman" w:eastAsia="Times New Roman" w:hAnsi="Times New Roman" w:cs="Times New Roman"/>
          <w:b/>
          <w:sz w:val="24"/>
          <w:szCs w:val="24"/>
        </w:rPr>
        <w:t>.</w:t>
      </w:r>
      <w:proofErr w:type="gramEnd"/>
      <w:r w:rsidRPr="00CA3236">
        <w:rPr>
          <w:rFonts w:ascii="Times New Roman" w:eastAsia="Times New Roman" w:hAnsi="Times New Roman" w:cs="Times New Roman"/>
          <w:color w:val="FF0000"/>
          <w:sz w:val="24"/>
          <w:szCs w:val="24"/>
        </w:rPr>
        <w:t xml:space="preserve"> Cryptic species as well as hybridizing species could lack diagnostic taxonomic characters leaving researchers with semi-diagnostic markers. Taxa identification by such markers is probabilistic and the probability of correct identification is dependent on the taxonomic structure of populations. Blue mussels </w:t>
      </w:r>
      <w:proofErr w:type="spellStart"/>
      <w:r w:rsidRPr="00CA3236">
        <w:rPr>
          <w:rFonts w:ascii="Times New Roman" w:eastAsia="Times New Roman" w:hAnsi="Times New Roman" w:cs="Times New Roman"/>
          <w:color w:val="FF0000"/>
          <w:sz w:val="24"/>
          <w:szCs w:val="24"/>
        </w:rPr>
        <w:t>Mytilus</w:t>
      </w:r>
      <w:proofErr w:type="spellEnd"/>
      <w:r w:rsidRPr="00CA3236">
        <w:rPr>
          <w:rFonts w:ascii="Times New Roman" w:eastAsia="Times New Roman" w:hAnsi="Times New Roman" w:cs="Times New Roman"/>
          <w:color w:val="FF0000"/>
          <w:sz w:val="24"/>
          <w:szCs w:val="24"/>
        </w:rPr>
        <w:t xml:space="preserve"> edulis and M. </w:t>
      </w:r>
      <w:proofErr w:type="spellStart"/>
      <w:r w:rsidRPr="00CA3236">
        <w:rPr>
          <w:rFonts w:ascii="Times New Roman" w:eastAsia="Times New Roman" w:hAnsi="Times New Roman" w:cs="Times New Roman"/>
          <w:color w:val="FF0000"/>
          <w:sz w:val="24"/>
          <w:szCs w:val="24"/>
        </w:rPr>
        <w:t>trossulus</w:t>
      </w:r>
      <w:proofErr w:type="spellEnd"/>
      <w:r w:rsidRPr="00CA3236">
        <w:rPr>
          <w:rFonts w:ascii="Times New Roman" w:eastAsia="Times New Roman" w:hAnsi="Times New Roman" w:cs="Times New Roman"/>
          <w:color w:val="FF0000"/>
          <w:sz w:val="24"/>
          <w:szCs w:val="24"/>
        </w:rPr>
        <w:t xml:space="preserve"> are ecologically, economically and stratigraphically important species that co-occur and hybridize along coasts of North Atlantic. </w:t>
      </w:r>
      <w:proofErr w:type="spellStart"/>
      <w:r w:rsidR="00B545EE" w:rsidRPr="00CA3236">
        <w:rPr>
          <w:rFonts w:ascii="Times New Roman" w:eastAsia="Times New Roman" w:hAnsi="Times New Roman" w:cs="Times New Roman"/>
          <w:color w:val="FF0000"/>
          <w:sz w:val="24"/>
          <w:szCs w:val="24"/>
        </w:rPr>
        <w:t>Mytilus</w:t>
      </w:r>
      <w:proofErr w:type="spellEnd"/>
      <w:r w:rsidR="00B545EE" w:rsidRPr="00CA3236">
        <w:rPr>
          <w:rFonts w:ascii="Times New Roman" w:eastAsia="Times New Roman" w:hAnsi="Times New Roman" w:cs="Times New Roman"/>
          <w:color w:val="FF0000"/>
          <w:sz w:val="24"/>
          <w:szCs w:val="24"/>
        </w:rPr>
        <w:t xml:space="preserve"> edulis and M. </w:t>
      </w:r>
      <w:proofErr w:type="spellStart"/>
      <w:r w:rsidR="00B545EE" w:rsidRPr="00CA3236">
        <w:rPr>
          <w:rFonts w:ascii="Times New Roman" w:eastAsia="Times New Roman" w:hAnsi="Times New Roman" w:cs="Times New Roman"/>
          <w:color w:val="FF0000"/>
          <w:sz w:val="24"/>
          <w:szCs w:val="24"/>
        </w:rPr>
        <w:t>trossulus</w:t>
      </w:r>
      <w:proofErr w:type="spellEnd"/>
      <w:r w:rsidR="00B545EE" w:rsidRPr="00CA3236">
        <w:rPr>
          <w:rFonts w:ascii="Times New Roman" w:eastAsia="Times New Roman" w:hAnsi="Times New Roman" w:cs="Times New Roman"/>
          <w:color w:val="FF0000"/>
          <w:sz w:val="24"/>
          <w:szCs w:val="24"/>
        </w:rPr>
        <w:t xml:space="preserve"> </w:t>
      </w:r>
      <w:r w:rsidRPr="00CA3236">
        <w:rPr>
          <w:rFonts w:ascii="Times New Roman" w:eastAsia="Times New Roman" w:hAnsi="Times New Roman" w:cs="Times New Roman"/>
          <w:color w:val="FF0000"/>
          <w:sz w:val="24"/>
          <w:szCs w:val="24"/>
        </w:rPr>
        <w:t xml:space="preserve">are generally treated as cryptic </w:t>
      </w:r>
      <w:r w:rsidR="00B545EE" w:rsidRPr="00CA3236">
        <w:rPr>
          <w:rFonts w:ascii="Times New Roman" w:eastAsia="Times New Roman" w:hAnsi="Times New Roman" w:cs="Times New Roman"/>
          <w:color w:val="FF0000"/>
          <w:sz w:val="24"/>
          <w:szCs w:val="24"/>
        </w:rPr>
        <w:t xml:space="preserve">species </w:t>
      </w:r>
      <w:r w:rsidRPr="00CA3236">
        <w:rPr>
          <w:rFonts w:ascii="Times New Roman" w:eastAsia="Times New Roman" w:hAnsi="Times New Roman" w:cs="Times New Roman"/>
          <w:color w:val="FF0000"/>
          <w:sz w:val="24"/>
          <w:szCs w:val="24"/>
        </w:rPr>
        <w:t>and the</w:t>
      </w:r>
      <w:r w:rsidR="00B545EE" w:rsidRPr="00CA3236">
        <w:rPr>
          <w:rFonts w:ascii="Times New Roman" w:eastAsia="Times New Roman" w:hAnsi="Times New Roman" w:cs="Times New Roman"/>
          <w:color w:val="FF0000"/>
          <w:sz w:val="24"/>
          <w:szCs w:val="24"/>
        </w:rPr>
        <w:t>ir</w:t>
      </w:r>
      <w:r w:rsidR="002D2339" w:rsidRPr="00CA3236">
        <w:rPr>
          <w:rFonts w:ascii="Times New Roman" w:eastAsia="Times New Roman" w:hAnsi="Times New Roman" w:cs="Times New Roman"/>
          <w:color w:val="FF0000"/>
          <w:sz w:val="24"/>
          <w:szCs w:val="24"/>
        </w:rPr>
        <w:t xml:space="preserve"> </w:t>
      </w:r>
      <w:r w:rsidRPr="00CA3236">
        <w:rPr>
          <w:rFonts w:ascii="Times New Roman" w:eastAsia="Times New Roman" w:hAnsi="Times New Roman" w:cs="Times New Roman"/>
          <w:color w:val="FF0000"/>
          <w:sz w:val="24"/>
          <w:szCs w:val="24"/>
        </w:rPr>
        <w:t xml:space="preserve">studies will benefit from any cues to distinguish them in sympatry without genotyping. Recently it was shown that in the brackish White Sea species statistically differs by a simple </w:t>
      </w:r>
      <w:proofErr w:type="spellStart"/>
      <w:r w:rsidRPr="00CA3236">
        <w:rPr>
          <w:rFonts w:ascii="Times New Roman" w:eastAsia="Times New Roman" w:hAnsi="Times New Roman" w:cs="Times New Roman"/>
          <w:color w:val="FF0000"/>
          <w:sz w:val="24"/>
          <w:szCs w:val="24"/>
        </w:rPr>
        <w:t>conchological</w:t>
      </w:r>
      <w:proofErr w:type="spellEnd"/>
      <w:r w:rsidRPr="00CA3236">
        <w:rPr>
          <w:rFonts w:ascii="Times New Roman" w:eastAsia="Times New Roman" w:hAnsi="Times New Roman" w:cs="Times New Roman"/>
          <w:color w:val="FF0000"/>
          <w:sz w:val="24"/>
          <w:szCs w:val="24"/>
        </w:rPr>
        <w:t xml:space="preserve"> trait (</w:t>
      </w:r>
      <w:proofErr w:type="spellStart"/>
      <w:r w:rsidRPr="00CA3236">
        <w:rPr>
          <w:rFonts w:ascii="Times New Roman" w:eastAsia="Times New Roman" w:hAnsi="Times New Roman" w:cs="Times New Roman"/>
          <w:color w:val="FF0000"/>
          <w:sz w:val="24"/>
          <w:szCs w:val="24"/>
        </w:rPr>
        <w:t>morphotype</w:t>
      </w:r>
      <w:proofErr w:type="spellEnd"/>
      <w:r w:rsidRPr="00CA3236">
        <w:rPr>
          <w:rFonts w:ascii="Times New Roman" w:eastAsia="Times New Roman" w:hAnsi="Times New Roman" w:cs="Times New Roman"/>
          <w:color w:val="FF0000"/>
          <w:sz w:val="24"/>
          <w:szCs w:val="24"/>
        </w:rPr>
        <w:t>)</w:t>
      </w:r>
      <w:r w:rsidR="00B17D48" w:rsidRPr="00CA3236">
        <w:rPr>
          <w:rFonts w:ascii="Times New Roman" w:eastAsia="Times New Roman" w:hAnsi="Times New Roman" w:cs="Times New Roman"/>
          <w:color w:val="FF0000"/>
          <w:sz w:val="24"/>
          <w:szCs w:val="24"/>
        </w:rPr>
        <w:t xml:space="preserve"> </w:t>
      </w:r>
      <w:r w:rsidR="00CC2F6F" w:rsidRPr="00CA3236">
        <w:rPr>
          <w:rFonts w:ascii="Times New Roman" w:eastAsia="Times New Roman" w:hAnsi="Times New Roman" w:cs="Times New Roman"/>
          <w:color w:val="FF0000"/>
          <w:sz w:val="24"/>
          <w:szCs w:val="24"/>
        </w:rPr>
        <w:t xml:space="preserve">of the presence/absence of </w:t>
      </w:r>
      <w:r w:rsidR="0077631B" w:rsidRPr="00CA3236">
        <w:rPr>
          <w:rFonts w:ascii="Times New Roman" w:eastAsia="Times New Roman" w:hAnsi="Times New Roman" w:cs="Times New Roman"/>
          <w:color w:val="FF0000"/>
          <w:sz w:val="24"/>
          <w:szCs w:val="24"/>
        </w:rPr>
        <w:t>nacre</w:t>
      </w:r>
      <w:r w:rsidR="00CC2F6F" w:rsidRPr="00CA3236">
        <w:rPr>
          <w:rFonts w:ascii="Times New Roman" w:eastAsia="Times New Roman" w:hAnsi="Times New Roman" w:cs="Times New Roman"/>
          <w:color w:val="FF0000"/>
          <w:sz w:val="24"/>
          <w:szCs w:val="24"/>
        </w:rPr>
        <w:t xml:space="preserve"> under the ligament </w:t>
      </w:r>
      <w:proofErr w:type="spellStart"/>
      <w:r w:rsidR="00CC2F6F" w:rsidRPr="00CA3236">
        <w:rPr>
          <w:rFonts w:ascii="Times New Roman" w:eastAsia="Times New Roman" w:hAnsi="Times New Roman" w:cs="Times New Roman"/>
          <w:color w:val="FF0000"/>
          <w:sz w:val="24"/>
          <w:szCs w:val="24"/>
        </w:rPr>
        <w:t>nympha</w:t>
      </w:r>
      <w:proofErr w:type="spellEnd"/>
      <w:r w:rsidRPr="00CA3236">
        <w:rPr>
          <w:rFonts w:ascii="Times New Roman" w:eastAsia="Times New Roman" w:hAnsi="Times New Roman" w:cs="Times New Roman"/>
          <w:color w:val="FF0000"/>
          <w:sz w:val="24"/>
          <w:szCs w:val="24"/>
        </w:rPr>
        <w:t xml:space="preserve">. Here we analyze congruence between </w:t>
      </w:r>
      <w:proofErr w:type="spellStart"/>
      <w:r w:rsidRPr="00CA3236">
        <w:rPr>
          <w:rFonts w:ascii="Times New Roman" w:eastAsia="Times New Roman" w:hAnsi="Times New Roman" w:cs="Times New Roman"/>
          <w:color w:val="FF0000"/>
          <w:sz w:val="24"/>
          <w:szCs w:val="24"/>
        </w:rPr>
        <w:t>morphotypes</w:t>
      </w:r>
      <w:proofErr w:type="spellEnd"/>
      <w:r w:rsidRPr="00CA3236">
        <w:rPr>
          <w:rFonts w:ascii="Times New Roman" w:eastAsia="Times New Roman" w:hAnsi="Times New Roman" w:cs="Times New Roman"/>
          <w:color w:val="FF0000"/>
          <w:sz w:val="24"/>
          <w:szCs w:val="24"/>
        </w:rPr>
        <w:t xml:space="preserve"> and species </w:t>
      </w:r>
      <w:proofErr w:type="spellStart"/>
      <w:r w:rsidRPr="00CA3236">
        <w:rPr>
          <w:rFonts w:ascii="Times New Roman" w:eastAsia="Times New Roman" w:hAnsi="Times New Roman" w:cs="Times New Roman"/>
          <w:color w:val="FF0000"/>
          <w:sz w:val="24"/>
          <w:szCs w:val="24"/>
        </w:rPr>
        <w:t>multilocus</w:t>
      </w:r>
      <w:proofErr w:type="spellEnd"/>
      <w:r w:rsidRPr="00CA3236">
        <w:rPr>
          <w:rFonts w:ascii="Times New Roman" w:eastAsia="Times New Roman" w:hAnsi="Times New Roman" w:cs="Times New Roman"/>
          <w:color w:val="FF0000"/>
          <w:sz w:val="24"/>
          <w:szCs w:val="24"/>
        </w:rPr>
        <w:t xml:space="preserve"> genotypes in </w:t>
      </w:r>
      <w:r w:rsidR="002E3CBB" w:rsidRPr="00CA3236">
        <w:rPr>
          <w:rFonts w:ascii="Times New Roman" w:eastAsia="Times New Roman" w:hAnsi="Times New Roman" w:cs="Times New Roman"/>
          <w:color w:val="FF0000"/>
          <w:sz w:val="24"/>
          <w:szCs w:val="24"/>
        </w:rPr>
        <w:t xml:space="preserve">different </w:t>
      </w:r>
      <w:r w:rsidRPr="00CA3236">
        <w:rPr>
          <w:rFonts w:ascii="Times New Roman" w:eastAsia="Times New Roman" w:hAnsi="Times New Roman" w:cs="Times New Roman"/>
          <w:color w:val="FF0000"/>
          <w:sz w:val="24"/>
          <w:szCs w:val="24"/>
        </w:rPr>
        <w:t xml:space="preserve">contact zones between species and formally evaluate the performance of </w:t>
      </w:r>
      <w:r w:rsidR="002E3CBB" w:rsidRPr="00CA3236">
        <w:rPr>
          <w:rFonts w:ascii="Times New Roman" w:eastAsia="Times New Roman" w:hAnsi="Times New Roman" w:cs="Times New Roman"/>
          <w:color w:val="FF0000"/>
          <w:sz w:val="24"/>
          <w:szCs w:val="24"/>
        </w:rPr>
        <w:t xml:space="preserve">the </w:t>
      </w:r>
      <w:r w:rsidRPr="00CA3236">
        <w:rPr>
          <w:rFonts w:ascii="Times New Roman" w:eastAsia="Times New Roman" w:hAnsi="Times New Roman" w:cs="Times New Roman"/>
          <w:color w:val="FF0000"/>
          <w:sz w:val="24"/>
          <w:szCs w:val="24"/>
        </w:rPr>
        <w:t>“</w:t>
      </w:r>
      <w:proofErr w:type="spellStart"/>
      <w:r w:rsidRPr="00CA3236">
        <w:rPr>
          <w:rFonts w:ascii="Times New Roman" w:eastAsia="Times New Roman" w:hAnsi="Times New Roman" w:cs="Times New Roman"/>
          <w:color w:val="FF0000"/>
          <w:sz w:val="24"/>
          <w:szCs w:val="24"/>
        </w:rPr>
        <w:t>morphotype</w:t>
      </w:r>
      <w:proofErr w:type="spellEnd"/>
      <w:r w:rsidRPr="00CA3236">
        <w:rPr>
          <w:rFonts w:ascii="Times New Roman" w:eastAsia="Times New Roman" w:hAnsi="Times New Roman" w:cs="Times New Roman"/>
          <w:color w:val="FF0000"/>
          <w:sz w:val="24"/>
          <w:szCs w:val="24"/>
        </w:rPr>
        <w:t xml:space="preserve"> test” to discriminate species using methodology from clinical diagnostics. Unidirectional differences between genotypes in </w:t>
      </w:r>
      <w:proofErr w:type="spellStart"/>
      <w:r w:rsidRPr="00CA3236">
        <w:rPr>
          <w:rFonts w:ascii="Times New Roman" w:eastAsia="Times New Roman" w:hAnsi="Times New Roman" w:cs="Times New Roman"/>
          <w:color w:val="FF0000"/>
          <w:sz w:val="24"/>
          <w:szCs w:val="24"/>
        </w:rPr>
        <w:t>morphotype</w:t>
      </w:r>
      <w:proofErr w:type="spellEnd"/>
      <w:r w:rsidRPr="00CA3236">
        <w:rPr>
          <w:rFonts w:ascii="Times New Roman" w:eastAsia="Times New Roman" w:hAnsi="Times New Roman" w:cs="Times New Roman"/>
          <w:color w:val="FF0000"/>
          <w:sz w:val="24"/>
          <w:szCs w:val="24"/>
        </w:rPr>
        <w:t xml:space="preserve"> frequencies were ubiquitous but their scale varied among zones and also between saline and brackish localities in the Barents Sea. The latter was due to salinity-related variation within M. edulis recorded in the subarctic only. </w:t>
      </w:r>
      <w:r w:rsidR="00FF04D9" w:rsidRPr="00CA3236">
        <w:rPr>
          <w:rFonts w:ascii="Times New Roman" w:eastAsia="Times New Roman" w:hAnsi="Times New Roman" w:cs="Times New Roman"/>
          <w:color w:val="FF0000"/>
          <w:sz w:val="24"/>
          <w:szCs w:val="24"/>
        </w:rPr>
        <w:t>In the b</w:t>
      </w:r>
      <w:r w:rsidR="0007317E" w:rsidRPr="00CA3236">
        <w:rPr>
          <w:rFonts w:ascii="Times New Roman" w:eastAsia="Times New Roman" w:hAnsi="Times New Roman" w:cs="Times New Roman"/>
          <w:color w:val="FF0000"/>
          <w:sz w:val="24"/>
          <w:szCs w:val="24"/>
        </w:rPr>
        <w:t>rackish Barents Sea</w:t>
      </w:r>
      <w:r w:rsidR="00EE5F98" w:rsidRPr="00CA3236">
        <w:rPr>
          <w:rFonts w:ascii="Times New Roman" w:eastAsia="Times New Roman" w:hAnsi="Times New Roman" w:cs="Times New Roman"/>
          <w:color w:val="FF0000"/>
          <w:sz w:val="24"/>
          <w:szCs w:val="24"/>
        </w:rPr>
        <w:t xml:space="preserve"> and </w:t>
      </w:r>
      <w:r w:rsidR="0007317E" w:rsidRPr="00CA3236">
        <w:rPr>
          <w:rFonts w:ascii="Times New Roman" w:eastAsia="Times New Roman" w:hAnsi="Times New Roman" w:cs="Times New Roman"/>
          <w:color w:val="FF0000"/>
          <w:sz w:val="24"/>
          <w:szCs w:val="24"/>
        </w:rPr>
        <w:t>the White Sea the accuracy of individual assignment approached 75</w:t>
      </w:r>
      <w:proofErr w:type="gramStart"/>
      <w:r w:rsidR="0007317E" w:rsidRPr="00CA3236">
        <w:rPr>
          <w:rFonts w:ascii="Times New Roman" w:eastAsia="Times New Roman" w:hAnsi="Times New Roman" w:cs="Times New Roman"/>
          <w:color w:val="FF0000"/>
          <w:sz w:val="24"/>
          <w:szCs w:val="24"/>
        </w:rPr>
        <w:t>?%</w:t>
      </w:r>
      <w:proofErr w:type="gramEnd"/>
      <w:r w:rsidR="0007317E" w:rsidRPr="00CA3236">
        <w:rPr>
          <w:rFonts w:ascii="Times New Roman" w:eastAsia="Times New Roman" w:hAnsi="Times New Roman" w:cs="Times New Roman"/>
          <w:color w:val="FF0000"/>
          <w:sz w:val="24"/>
          <w:szCs w:val="24"/>
        </w:rPr>
        <w:t xml:space="preserve"> in the 1:1 mixtures of species. Quite strong differences were revealed in limited material from </w:t>
      </w:r>
      <w:r w:rsidR="0020134A" w:rsidRPr="00CA3236">
        <w:rPr>
          <w:rFonts w:ascii="Times New Roman" w:eastAsia="Times New Roman" w:hAnsi="Times New Roman" w:cs="Times New Roman"/>
          <w:color w:val="FF0000"/>
          <w:sz w:val="24"/>
          <w:szCs w:val="24"/>
        </w:rPr>
        <w:t xml:space="preserve">Northern </w:t>
      </w:r>
      <w:r w:rsidR="0007317E" w:rsidRPr="00CA3236">
        <w:rPr>
          <w:rFonts w:ascii="Times New Roman" w:eastAsia="Times New Roman" w:hAnsi="Times New Roman" w:cs="Times New Roman"/>
          <w:color w:val="FF0000"/>
          <w:sz w:val="24"/>
          <w:szCs w:val="24"/>
        </w:rPr>
        <w:t xml:space="preserve">Scotland and </w:t>
      </w:r>
      <w:r w:rsidR="0020134A" w:rsidRPr="00CA3236">
        <w:rPr>
          <w:rFonts w:ascii="Times New Roman" w:eastAsia="Times New Roman" w:hAnsi="Times New Roman" w:cs="Times New Roman"/>
          <w:color w:val="FF0000"/>
          <w:sz w:val="24"/>
          <w:szCs w:val="24"/>
        </w:rPr>
        <w:t xml:space="preserve">the Gulf of Maine </w:t>
      </w:r>
      <w:r w:rsidR="0007317E" w:rsidRPr="00CA3236">
        <w:rPr>
          <w:rFonts w:ascii="Times New Roman" w:eastAsia="Times New Roman" w:hAnsi="Times New Roman" w:cs="Times New Roman"/>
          <w:color w:val="FF0000"/>
          <w:sz w:val="24"/>
          <w:szCs w:val="24"/>
        </w:rPr>
        <w:t xml:space="preserve">indicating that there are prospects for use of the test for individual assignment in these regions </w:t>
      </w:r>
      <w:r w:rsidR="0020134A" w:rsidRPr="00CA3236">
        <w:rPr>
          <w:rFonts w:ascii="Times New Roman" w:eastAsia="Times New Roman" w:hAnsi="Times New Roman" w:cs="Times New Roman"/>
          <w:color w:val="FF0000"/>
          <w:sz w:val="24"/>
          <w:szCs w:val="24"/>
        </w:rPr>
        <w:t>too</w:t>
      </w:r>
      <w:r w:rsidR="0007317E" w:rsidRPr="00CA3236">
        <w:rPr>
          <w:rFonts w:ascii="Times New Roman" w:eastAsia="Times New Roman" w:hAnsi="Times New Roman" w:cs="Times New Roman"/>
          <w:color w:val="FF0000"/>
          <w:sz w:val="24"/>
          <w:szCs w:val="24"/>
        </w:rPr>
        <w:t xml:space="preserve">. In the </w:t>
      </w:r>
      <w:r w:rsidR="0020134A" w:rsidRPr="00CA3236">
        <w:rPr>
          <w:rFonts w:ascii="Times New Roman" w:eastAsia="Times New Roman" w:hAnsi="Times New Roman" w:cs="Times New Roman"/>
          <w:color w:val="FF0000"/>
          <w:sz w:val="24"/>
          <w:szCs w:val="24"/>
        </w:rPr>
        <w:t xml:space="preserve">saline Barents Sea, the </w:t>
      </w:r>
      <w:r w:rsidR="0007317E" w:rsidRPr="00CA3236">
        <w:rPr>
          <w:rFonts w:ascii="Times New Roman" w:eastAsia="Times New Roman" w:hAnsi="Times New Roman" w:cs="Times New Roman"/>
          <w:color w:val="FF0000"/>
          <w:sz w:val="24"/>
          <w:szCs w:val="24"/>
        </w:rPr>
        <w:t>Baltic Sea</w:t>
      </w:r>
      <w:r w:rsidR="0020134A" w:rsidRPr="00CA3236">
        <w:rPr>
          <w:rFonts w:ascii="Times New Roman" w:eastAsia="Times New Roman" w:hAnsi="Times New Roman" w:cs="Times New Roman"/>
          <w:color w:val="FF0000"/>
          <w:sz w:val="24"/>
          <w:szCs w:val="24"/>
        </w:rPr>
        <w:t xml:space="preserve"> and</w:t>
      </w:r>
      <w:r w:rsidR="0007317E" w:rsidRPr="00CA3236">
        <w:rPr>
          <w:rFonts w:ascii="Times New Roman" w:eastAsia="Times New Roman" w:hAnsi="Times New Roman" w:cs="Times New Roman"/>
          <w:color w:val="FF0000"/>
          <w:sz w:val="24"/>
          <w:szCs w:val="24"/>
        </w:rPr>
        <w:t xml:space="preserve"> Western Norway </w:t>
      </w:r>
      <w:r w:rsidRPr="00CA3236">
        <w:rPr>
          <w:rFonts w:ascii="Times New Roman" w:eastAsia="Times New Roman" w:hAnsi="Times New Roman" w:cs="Times New Roman"/>
          <w:color w:val="FF0000"/>
          <w:sz w:val="24"/>
          <w:szCs w:val="24"/>
        </w:rPr>
        <w:t xml:space="preserve">the test </w:t>
      </w:r>
      <w:r w:rsidR="0020134A" w:rsidRPr="00CA3236">
        <w:rPr>
          <w:rFonts w:ascii="Times New Roman" w:eastAsia="Times New Roman" w:hAnsi="Times New Roman" w:cs="Times New Roman"/>
          <w:color w:val="FF0000"/>
          <w:sz w:val="24"/>
          <w:szCs w:val="24"/>
        </w:rPr>
        <w:t xml:space="preserve">may be recommended </w:t>
      </w:r>
      <w:r w:rsidRPr="00CA3236">
        <w:rPr>
          <w:rFonts w:ascii="Times New Roman" w:eastAsia="Times New Roman" w:hAnsi="Times New Roman" w:cs="Times New Roman"/>
          <w:color w:val="FF0000"/>
          <w:sz w:val="24"/>
          <w:szCs w:val="24"/>
        </w:rPr>
        <w:t>for population assignment</w:t>
      </w:r>
      <w:r w:rsidR="002E3CBB" w:rsidRPr="00CA3236">
        <w:rPr>
          <w:rFonts w:ascii="Times New Roman" w:eastAsia="Times New Roman" w:hAnsi="Times New Roman" w:cs="Times New Roman"/>
          <w:color w:val="FF0000"/>
          <w:sz w:val="24"/>
          <w:szCs w:val="24"/>
        </w:rPr>
        <w:t xml:space="preserve"> only</w:t>
      </w:r>
      <w:r w:rsidRPr="00CA3236">
        <w:rPr>
          <w:rFonts w:ascii="Times New Roman" w:eastAsia="Times New Roman" w:hAnsi="Times New Roman" w:cs="Times New Roman"/>
          <w:color w:val="FF0000"/>
          <w:sz w:val="24"/>
          <w:szCs w:val="24"/>
        </w:rPr>
        <w:t>.</w:t>
      </w:r>
      <w:r w:rsidR="0020134A" w:rsidRPr="00CA3236">
        <w:rPr>
          <w:rFonts w:ascii="Times New Roman" w:eastAsia="Times New Roman" w:hAnsi="Times New Roman" w:cs="Times New Roman"/>
          <w:color w:val="FF0000"/>
          <w:sz w:val="24"/>
          <w:szCs w:val="24"/>
        </w:rPr>
        <w:t xml:space="preserve"> </w:t>
      </w:r>
      <w:r w:rsidRPr="00CA3236">
        <w:rPr>
          <w:rFonts w:ascii="Times New Roman" w:eastAsia="Times New Roman" w:hAnsi="Times New Roman" w:cs="Times New Roman"/>
          <w:color w:val="FF0000"/>
          <w:sz w:val="24"/>
          <w:szCs w:val="24"/>
        </w:rPr>
        <w:t xml:space="preserve">We provide empirical functions relating taxonomic structure of samples and the accuracy of individual assignment with </w:t>
      </w:r>
      <w:proofErr w:type="spellStart"/>
      <w:r w:rsidRPr="00CA3236">
        <w:rPr>
          <w:rFonts w:ascii="Times New Roman" w:eastAsia="Times New Roman" w:hAnsi="Times New Roman" w:cs="Times New Roman"/>
          <w:color w:val="FF0000"/>
          <w:sz w:val="24"/>
          <w:szCs w:val="24"/>
        </w:rPr>
        <w:t>morphotype</w:t>
      </w:r>
      <w:proofErr w:type="spellEnd"/>
      <w:r w:rsidRPr="00CA3236">
        <w:rPr>
          <w:rFonts w:ascii="Times New Roman" w:eastAsia="Times New Roman" w:hAnsi="Times New Roman" w:cs="Times New Roman"/>
          <w:color w:val="FF0000"/>
          <w:sz w:val="24"/>
          <w:szCs w:val="24"/>
        </w:rPr>
        <w:t xml:space="preserve"> frequencies in the well-</w:t>
      </w:r>
      <w:r w:rsidR="0007317E" w:rsidRPr="00CA3236">
        <w:rPr>
          <w:rFonts w:ascii="Times New Roman" w:eastAsia="Times New Roman" w:hAnsi="Times New Roman" w:cs="Times New Roman"/>
          <w:color w:val="FF0000"/>
          <w:sz w:val="24"/>
          <w:szCs w:val="24"/>
        </w:rPr>
        <w:t xml:space="preserve">described </w:t>
      </w:r>
      <w:r w:rsidR="00451330" w:rsidRPr="00CA3236">
        <w:rPr>
          <w:rFonts w:ascii="Times New Roman" w:eastAsia="Times New Roman" w:hAnsi="Times New Roman" w:cs="Times New Roman"/>
          <w:color w:val="FF0000"/>
          <w:sz w:val="24"/>
          <w:szCs w:val="24"/>
        </w:rPr>
        <w:t xml:space="preserve">contact </w:t>
      </w:r>
      <w:r w:rsidRPr="00CA3236">
        <w:rPr>
          <w:rFonts w:ascii="Times New Roman" w:eastAsia="Times New Roman" w:hAnsi="Times New Roman" w:cs="Times New Roman"/>
          <w:color w:val="FF0000"/>
          <w:sz w:val="24"/>
          <w:szCs w:val="24"/>
        </w:rPr>
        <w:t xml:space="preserve">zones and recommendations for application of a test for </w:t>
      </w:r>
      <w:r w:rsidR="0020134A" w:rsidRPr="00CA3236">
        <w:rPr>
          <w:rFonts w:ascii="Times New Roman" w:eastAsia="Times New Roman" w:hAnsi="Times New Roman" w:cs="Times New Roman"/>
          <w:color w:val="FF0000"/>
          <w:sz w:val="24"/>
          <w:szCs w:val="24"/>
        </w:rPr>
        <w:t xml:space="preserve">the </w:t>
      </w:r>
      <w:r w:rsidRPr="00CA3236">
        <w:rPr>
          <w:rFonts w:ascii="Times New Roman" w:eastAsia="Times New Roman" w:hAnsi="Times New Roman" w:cs="Times New Roman"/>
          <w:color w:val="FF0000"/>
          <w:sz w:val="24"/>
          <w:szCs w:val="24"/>
        </w:rPr>
        <w:t>understudied zones.</w:t>
      </w:r>
    </w:p>
    <w:p w14:paraId="00000003" w14:textId="77777777" w:rsidR="00B140A6" w:rsidRPr="00CA3236" w:rsidRDefault="00B140A6" w:rsidP="00CA3236">
      <w:pPr>
        <w:spacing w:before="120" w:after="120" w:line="360" w:lineRule="auto"/>
        <w:rPr>
          <w:rFonts w:ascii="Times New Roman" w:eastAsia="Times New Roman" w:hAnsi="Times New Roman" w:cs="Times New Roman"/>
          <w:b/>
          <w:sz w:val="24"/>
          <w:szCs w:val="24"/>
        </w:rPr>
      </w:pPr>
    </w:p>
    <w:p w14:paraId="00000006" w14:textId="77777777" w:rsidR="00B140A6" w:rsidRPr="00CA3236" w:rsidRDefault="00C76F50" w:rsidP="00CA3236">
      <w:pPr>
        <w:spacing w:before="120" w:after="120" w:line="360" w:lineRule="auto"/>
        <w:rPr>
          <w:rFonts w:ascii="Times New Roman" w:eastAsia="Times New Roman" w:hAnsi="Times New Roman" w:cs="Times New Roman"/>
          <w:sz w:val="24"/>
          <w:szCs w:val="24"/>
        </w:rPr>
      </w:pPr>
      <w:proofErr w:type="gramStart"/>
      <w:r w:rsidRPr="00CA3236">
        <w:rPr>
          <w:rFonts w:ascii="Times New Roman" w:eastAsia="Times New Roman" w:hAnsi="Times New Roman" w:cs="Times New Roman"/>
          <w:b/>
          <w:sz w:val="24"/>
          <w:szCs w:val="24"/>
        </w:rPr>
        <w:t>Introduction.</w:t>
      </w:r>
      <w:proofErr w:type="gramEnd"/>
      <w:r w:rsidRPr="00CA3236">
        <w:rPr>
          <w:rFonts w:ascii="Times New Roman" w:eastAsia="Times New Roman" w:hAnsi="Times New Roman" w:cs="Times New Roman"/>
          <w:sz w:val="24"/>
          <w:szCs w:val="24"/>
        </w:rPr>
        <w:t xml:space="preserve"> </w:t>
      </w:r>
    </w:p>
    <w:p w14:paraId="00000007" w14:textId="296C85E7" w:rsidR="00B140A6" w:rsidRPr="00CA3236" w:rsidRDefault="00C76F50" w:rsidP="00CA3236">
      <w:pPr>
        <w:spacing w:before="120" w:after="120" w:line="360" w:lineRule="auto"/>
        <w:rPr>
          <w:rFonts w:ascii="Times New Roman" w:eastAsia="Times New Roman" w:hAnsi="Times New Roman" w:cs="Times New Roman"/>
          <w:sz w:val="24"/>
          <w:szCs w:val="24"/>
        </w:rPr>
      </w:pPr>
      <w:r w:rsidRPr="00CA3236">
        <w:rPr>
          <w:rFonts w:ascii="Times New Roman" w:eastAsia="Times New Roman" w:hAnsi="Times New Roman" w:cs="Times New Roman"/>
          <w:sz w:val="24"/>
          <w:szCs w:val="24"/>
        </w:rPr>
        <w:t xml:space="preserve">Widespread cold-temperate blue mussels </w:t>
      </w:r>
      <w:proofErr w:type="spellStart"/>
      <w:r w:rsidRPr="00CA3236">
        <w:rPr>
          <w:rFonts w:ascii="Times New Roman" w:eastAsia="Times New Roman" w:hAnsi="Times New Roman" w:cs="Times New Roman"/>
          <w:sz w:val="24"/>
          <w:szCs w:val="24"/>
        </w:rPr>
        <w:t>Mytilus</w:t>
      </w:r>
      <w:proofErr w:type="spellEnd"/>
      <w:r w:rsidRPr="00CA3236">
        <w:rPr>
          <w:rFonts w:ascii="Times New Roman" w:eastAsia="Times New Roman" w:hAnsi="Times New Roman" w:cs="Times New Roman"/>
          <w:sz w:val="24"/>
          <w:szCs w:val="24"/>
        </w:rPr>
        <w:t xml:space="preserve"> edulis and M. </w:t>
      </w:r>
      <w:proofErr w:type="spellStart"/>
      <w:r w:rsidRPr="00CA3236">
        <w:rPr>
          <w:rFonts w:ascii="Times New Roman" w:eastAsia="Times New Roman" w:hAnsi="Times New Roman" w:cs="Times New Roman"/>
          <w:sz w:val="24"/>
          <w:szCs w:val="24"/>
        </w:rPr>
        <w:t>trossulus</w:t>
      </w:r>
      <w:proofErr w:type="spellEnd"/>
      <w:r w:rsidRPr="00CA3236">
        <w:rPr>
          <w:rFonts w:ascii="Times New Roman" w:eastAsia="Times New Roman" w:hAnsi="Times New Roman" w:cs="Times New Roman"/>
          <w:sz w:val="24"/>
          <w:szCs w:val="24"/>
        </w:rPr>
        <w:t xml:space="preserve"> are old evolutionary lineages of Pliocene origin (</w:t>
      </w:r>
      <w:proofErr w:type="spellStart"/>
      <w:r w:rsidRPr="00CA3236">
        <w:rPr>
          <w:rFonts w:ascii="Times New Roman" w:eastAsia="Times New Roman" w:hAnsi="Times New Roman" w:cs="Times New Roman"/>
          <w:sz w:val="24"/>
          <w:szCs w:val="24"/>
        </w:rPr>
        <w:t>Riginos</w:t>
      </w:r>
      <w:proofErr w:type="spellEnd"/>
      <w:r w:rsidRPr="00CA3236">
        <w:rPr>
          <w:rFonts w:ascii="Times New Roman" w:eastAsia="Times New Roman" w:hAnsi="Times New Roman" w:cs="Times New Roman"/>
          <w:sz w:val="24"/>
          <w:szCs w:val="24"/>
        </w:rPr>
        <w:t xml:space="preserve">, Cunningham </w:t>
      </w:r>
      <w:sdt>
        <w:sdtPr>
          <w:rPr>
            <w:rFonts w:ascii="Times New Roman" w:hAnsi="Times New Roman" w:cs="Times New Roman"/>
            <w:sz w:val="24"/>
            <w:szCs w:val="24"/>
          </w:rPr>
          <w:tag w:val="goog_rdk_0"/>
          <w:id w:val="1796708357"/>
        </w:sdtPr>
        <w:sdtEndPr/>
        <w:sdtContent>
          <w:commentRangeStart w:id="0"/>
        </w:sdtContent>
      </w:sdt>
      <w:r w:rsidRPr="00CA3236">
        <w:rPr>
          <w:rFonts w:ascii="Times New Roman" w:eastAsia="Times New Roman" w:hAnsi="Times New Roman" w:cs="Times New Roman"/>
          <w:sz w:val="24"/>
          <w:szCs w:val="24"/>
        </w:rPr>
        <w:t>2005</w:t>
      </w:r>
      <w:commentRangeEnd w:id="0"/>
      <w:r w:rsidRPr="00CA3236">
        <w:rPr>
          <w:rFonts w:ascii="Times New Roman" w:hAnsi="Times New Roman" w:cs="Times New Roman"/>
          <w:sz w:val="24"/>
          <w:szCs w:val="24"/>
        </w:rPr>
        <w:commentReference w:id="0"/>
      </w:r>
      <w:r w:rsidRPr="00CA3236">
        <w:rPr>
          <w:rFonts w:ascii="Times New Roman" w:eastAsia="Times New Roman" w:hAnsi="Times New Roman" w:cs="Times New Roman"/>
          <w:sz w:val="24"/>
          <w:szCs w:val="24"/>
        </w:rPr>
        <w:t>) that co-occur and hybridize at least in six geographical areas of the North Atlantic and adjacent Arctic: Western Greenland (</w:t>
      </w:r>
      <w:proofErr w:type="spellStart"/>
      <w:r w:rsidRPr="00CA3236">
        <w:rPr>
          <w:rFonts w:ascii="Times New Roman" w:eastAsia="Times New Roman" w:hAnsi="Times New Roman" w:cs="Times New Roman"/>
          <w:sz w:val="24"/>
          <w:szCs w:val="24"/>
        </w:rPr>
        <w:t>Wenne</w:t>
      </w:r>
      <w:proofErr w:type="spellEnd"/>
      <w:r w:rsidRPr="00CA3236">
        <w:rPr>
          <w:rFonts w:ascii="Times New Roman" w:eastAsia="Times New Roman" w:hAnsi="Times New Roman" w:cs="Times New Roman"/>
          <w:sz w:val="24"/>
          <w:szCs w:val="24"/>
        </w:rPr>
        <w:t xml:space="preserve"> et al. </w:t>
      </w:r>
      <w:sdt>
        <w:sdtPr>
          <w:rPr>
            <w:rFonts w:ascii="Times New Roman" w:hAnsi="Times New Roman" w:cs="Times New Roman"/>
            <w:sz w:val="24"/>
            <w:szCs w:val="24"/>
          </w:rPr>
          <w:tag w:val="goog_rdk_1"/>
          <w:id w:val="113719925"/>
        </w:sdtPr>
        <w:sdtEndPr/>
        <w:sdtContent>
          <w:commentRangeStart w:id="1"/>
        </w:sdtContent>
      </w:sdt>
      <w:r w:rsidRPr="00CA3236">
        <w:rPr>
          <w:rFonts w:ascii="Times New Roman" w:eastAsia="Times New Roman" w:hAnsi="Times New Roman" w:cs="Times New Roman"/>
          <w:sz w:val="24"/>
          <w:szCs w:val="24"/>
        </w:rPr>
        <w:t>2016</w:t>
      </w:r>
      <w:commentRangeEnd w:id="1"/>
      <w:r w:rsidRPr="00CA3236">
        <w:rPr>
          <w:rFonts w:ascii="Times New Roman" w:hAnsi="Times New Roman" w:cs="Times New Roman"/>
          <w:sz w:val="24"/>
          <w:szCs w:val="24"/>
        </w:rPr>
        <w:commentReference w:id="1"/>
      </w:r>
      <w:r w:rsidRPr="00CA3236">
        <w:rPr>
          <w:rFonts w:ascii="Times New Roman" w:eastAsia="Times New Roman" w:hAnsi="Times New Roman" w:cs="Times New Roman"/>
          <w:sz w:val="24"/>
          <w:szCs w:val="24"/>
        </w:rPr>
        <w:t xml:space="preserve">), American coast from Gulf of Maine to Hudson Bay (Seed 1992; </w:t>
      </w:r>
      <w:sdt>
        <w:sdtPr>
          <w:rPr>
            <w:rFonts w:ascii="Times New Roman" w:hAnsi="Times New Roman" w:cs="Times New Roman"/>
            <w:sz w:val="24"/>
            <w:szCs w:val="24"/>
          </w:rPr>
          <w:tag w:val="goog_rdk_2"/>
          <w:id w:val="1812977050"/>
        </w:sdtPr>
        <w:sdtEndPr/>
        <w:sdtContent>
          <w:commentRangeStart w:id="2"/>
        </w:sdtContent>
      </w:sdt>
      <w:r w:rsidRPr="00CA3236">
        <w:rPr>
          <w:rFonts w:ascii="Times New Roman" w:eastAsia="Times New Roman" w:hAnsi="Times New Roman" w:cs="Times New Roman"/>
          <w:sz w:val="24"/>
          <w:szCs w:val="24"/>
        </w:rPr>
        <w:t>McDonald</w:t>
      </w:r>
      <w:commentRangeEnd w:id="2"/>
      <w:r w:rsidRPr="00CA3236">
        <w:rPr>
          <w:rFonts w:ascii="Times New Roman" w:hAnsi="Times New Roman" w:cs="Times New Roman"/>
          <w:sz w:val="24"/>
          <w:szCs w:val="24"/>
        </w:rPr>
        <w:commentReference w:id="2"/>
      </w:r>
      <w:r w:rsidRPr="00CA3236">
        <w:rPr>
          <w:rFonts w:ascii="Times New Roman" w:eastAsia="Times New Roman" w:hAnsi="Times New Roman" w:cs="Times New Roman"/>
          <w:sz w:val="24"/>
          <w:szCs w:val="24"/>
        </w:rPr>
        <w:t xml:space="preserve"> et al. 199</w:t>
      </w:r>
      <w:sdt>
        <w:sdtPr>
          <w:rPr>
            <w:rFonts w:ascii="Times New Roman" w:hAnsi="Times New Roman" w:cs="Times New Roman"/>
            <w:sz w:val="24"/>
            <w:szCs w:val="24"/>
          </w:rPr>
          <w:tag w:val="goog_rdk_3"/>
          <w:id w:val="1902642516"/>
        </w:sdtPr>
        <w:sdtEndPr/>
        <w:sdtContent>
          <w:commentRangeStart w:id="3"/>
        </w:sdtContent>
      </w:sdt>
      <w:r w:rsidRPr="00CA3236">
        <w:rPr>
          <w:rFonts w:ascii="Times New Roman" w:eastAsia="Times New Roman" w:hAnsi="Times New Roman" w:cs="Times New Roman"/>
          <w:sz w:val="24"/>
          <w:szCs w:val="24"/>
        </w:rPr>
        <w:t>1</w:t>
      </w:r>
      <w:commentRangeEnd w:id="3"/>
      <w:r w:rsidRPr="00CA3236">
        <w:rPr>
          <w:rFonts w:ascii="Times New Roman" w:hAnsi="Times New Roman" w:cs="Times New Roman"/>
          <w:sz w:val="24"/>
          <w:szCs w:val="24"/>
        </w:rPr>
        <w:commentReference w:id="3"/>
      </w:r>
      <w:r w:rsidRPr="00CA3236">
        <w:rPr>
          <w:rFonts w:ascii="Times New Roman" w:eastAsia="Times New Roman" w:hAnsi="Times New Roman" w:cs="Times New Roman"/>
          <w:sz w:val="24"/>
          <w:szCs w:val="24"/>
        </w:rPr>
        <w:t>), Northeastern Scotland (</w:t>
      </w:r>
      <w:r w:rsidR="00276B28" w:rsidRPr="00CA3236">
        <w:rPr>
          <w:rFonts w:ascii="Times New Roman" w:eastAsia="Times New Roman" w:hAnsi="Times New Roman" w:cs="Times New Roman"/>
          <w:sz w:val="24"/>
          <w:szCs w:val="24"/>
        </w:rPr>
        <w:t xml:space="preserve">Beaumont et al. 2008; </w:t>
      </w:r>
      <w:sdt>
        <w:sdtPr>
          <w:rPr>
            <w:rFonts w:ascii="Times New Roman" w:hAnsi="Times New Roman" w:cs="Times New Roman"/>
            <w:sz w:val="24"/>
            <w:szCs w:val="24"/>
          </w:rPr>
          <w:tag w:val="goog_rdk_4"/>
          <w:id w:val="1568066880"/>
        </w:sdtPr>
        <w:sdtEndPr/>
        <w:sdtContent>
          <w:commentRangeStart w:id="4"/>
        </w:sdtContent>
      </w:sdt>
      <w:r w:rsidRPr="00CA3236">
        <w:rPr>
          <w:rFonts w:ascii="Times New Roman" w:eastAsia="Times New Roman" w:hAnsi="Times New Roman" w:cs="Times New Roman"/>
          <w:sz w:val="24"/>
          <w:szCs w:val="24"/>
        </w:rPr>
        <w:t>Dias</w:t>
      </w:r>
      <w:commentRangeEnd w:id="4"/>
      <w:r w:rsidRPr="00CA3236">
        <w:rPr>
          <w:rFonts w:ascii="Times New Roman" w:hAnsi="Times New Roman" w:cs="Times New Roman"/>
          <w:sz w:val="24"/>
          <w:szCs w:val="24"/>
        </w:rPr>
        <w:commentReference w:id="4"/>
      </w:r>
      <w:r w:rsidRPr="00CA3236">
        <w:rPr>
          <w:rFonts w:ascii="Times New Roman" w:eastAsia="Times New Roman" w:hAnsi="Times New Roman" w:cs="Times New Roman"/>
          <w:sz w:val="24"/>
          <w:szCs w:val="24"/>
        </w:rPr>
        <w:t xml:space="preserve"> et al. 2011), Western Baltic Sea (</w:t>
      </w:r>
      <w:proofErr w:type="spellStart"/>
      <w:r w:rsidRPr="00CA3236">
        <w:rPr>
          <w:rFonts w:ascii="Times New Roman" w:eastAsia="Times New Roman" w:hAnsi="Times New Roman" w:cs="Times New Roman"/>
          <w:sz w:val="24"/>
          <w:szCs w:val="24"/>
        </w:rPr>
        <w:t>Väinölä</w:t>
      </w:r>
      <w:proofErr w:type="spellEnd"/>
      <w:r w:rsidRPr="00CA3236">
        <w:rPr>
          <w:rFonts w:ascii="Times New Roman" w:eastAsia="Times New Roman" w:hAnsi="Times New Roman" w:cs="Times New Roman"/>
          <w:sz w:val="24"/>
          <w:szCs w:val="24"/>
        </w:rPr>
        <w:t xml:space="preserve">, </w:t>
      </w:r>
      <w:proofErr w:type="spellStart"/>
      <w:r w:rsidRPr="00CA3236">
        <w:rPr>
          <w:rFonts w:ascii="Times New Roman" w:eastAsia="Times New Roman" w:hAnsi="Times New Roman" w:cs="Times New Roman"/>
          <w:sz w:val="24"/>
          <w:szCs w:val="24"/>
        </w:rPr>
        <w:t>Hvilsom</w:t>
      </w:r>
      <w:proofErr w:type="spellEnd"/>
      <w:r w:rsidRPr="00CA3236">
        <w:rPr>
          <w:rFonts w:ascii="Times New Roman" w:eastAsia="Times New Roman" w:hAnsi="Times New Roman" w:cs="Times New Roman"/>
          <w:sz w:val="24"/>
          <w:szCs w:val="24"/>
        </w:rPr>
        <w:t xml:space="preserve"> </w:t>
      </w:r>
      <w:sdt>
        <w:sdtPr>
          <w:rPr>
            <w:rFonts w:ascii="Times New Roman" w:hAnsi="Times New Roman" w:cs="Times New Roman"/>
            <w:sz w:val="24"/>
            <w:szCs w:val="24"/>
          </w:rPr>
          <w:tag w:val="goog_rdk_5"/>
          <w:id w:val="-439373282"/>
        </w:sdtPr>
        <w:sdtEndPr/>
        <w:sdtContent>
          <w:commentRangeStart w:id="5"/>
        </w:sdtContent>
      </w:sdt>
      <w:r w:rsidRPr="00CA3236">
        <w:rPr>
          <w:rFonts w:ascii="Times New Roman" w:eastAsia="Times New Roman" w:hAnsi="Times New Roman" w:cs="Times New Roman"/>
          <w:sz w:val="24"/>
          <w:szCs w:val="24"/>
        </w:rPr>
        <w:t>1991</w:t>
      </w:r>
      <w:commentRangeEnd w:id="5"/>
      <w:r w:rsidRPr="00CA3236">
        <w:rPr>
          <w:rFonts w:ascii="Times New Roman" w:hAnsi="Times New Roman" w:cs="Times New Roman"/>
          <w:sz w:val="24"/>
          <w:szCs w:val="24"/>
        </w:rPr>
        <w:commentReference w:id="5"/>
      </w:r>
      <w:r w:rsidRPr="00CA3236">
        <w:rPr>
          <w:rFonts w:ascii="Times New Roman" w:eastAsia="Times New Roman" w:hAnsi="Times New Roman" w:cs="Times New Roman"/>
          <w:sz w:val="24"/>
          <w:szCs w:val="24"/>
        </w:rPr>
        <w:t xml:space="preserve">, </w:t>
      </w:r>
      <w:proofErr w:type="spellStart"/>
      <w:r w:rsidRPr="00CA3236">
        <w:rPr>
          <w:rFonts w:ascii="Times New Roman" w:eastAsia="Times New Roman" w:hAnsi="Times New Roman" w:cs="Times New Roman"/>
          <w:sz w:val="24"/>
          <w:szCs w:val="24"/>
        </w:rPr>
        <w:t>Stuckas</w:t>
      </w:r>
      <w:proofErr w:type="spellEnd"/>
      <w:r w:rsidRPr="00CA3236">
        <w:rPr>
          <w:rFonts w:ascii="Times New Roman" w:eastAsia="Times New Roman" w:hAnsi="Times New Roman" w:cs="Times New Roman"/>
          <w:sz w:val="24"/>
          <w:szCs w:val="24"/>
        </w:rPr>
        <w:t xml:space="preserve"> et al. 2017), Western Norway and coasts of Kola Peninsula in Russia (White Sea, Barents Sea) (</w:t>
      </w:r>
      <w:proofErr w:type="spellStart"/>
      <w:r w:rsidRPr="00CA3236">
        <w:rPr>
          <w:rFonts w:ascii="Times New Roman" w:eastAsia="Times New Roman" w:hAnsi="Times New Roman" w:cs="Times New Roman"/>
          <w:sz w:val="24"/>
          <w:szCs w:val="24"/>
        </w:rPr>
        <w:t>Vainola</w:t>
      </w:r>
      <w:proofErr w:type="spellEnd"/>
      <w:r w:rsidRPr="00CA3236">
        <w:rPr>
          <w:rFonts w:ascii="Times New Roman" w:eastAsia="Times New Roman" w:hAnsi="Times New Roman" w:cs="Times New Roman"/>
          <w:sz w:val="24"/>
          <w:szCs w:val="24"/>
        </w:rPr>
        <w:t xml:space="preserve">, Strelkov 2011). It is accepted that a more common M. </w:t>
      </w:r>
      <w:r w:rsidRPr="00CA3236">
        <w:rPr>
          <w:rFonts w:ascii="Times New Roman" w:eastAsia="Times New Roman" w:hAnsi="Times New Roman" w:cs="Times New Roman"/>
          <w:sz w:val="24"/>
          <w:szCs w:val="24"/>
        </w:rPr>
        <w:lastRenderedPageBreak/>
        <w:t xml:space="preserve">edulis is a native species in the Atlantic while multiple natural and anthropogenic invasions stands behind sparse distribution of basically Pacific M. </w:t>
      </w:r>
      <w:proofErr w:type="spellStart"/>
      <w:r w:rsidRPr="00CA3236">
        <w:rPr>
          <w:rFonts w:ascii="Times New Roman" w:eastAsia="Times New Roman" w:hAnsi="Times New Roman" w:cs="Times New Roman"/>
          <w:sz w:val="24"/>
          <w:szCs w:val="24"/>
        </w:rPr>
        <w:t>trossulus</w:t>
      </w:r>
      <w:proofErr w:type="spellEnd"/>
      <w:r w:rsidRPr="00CA3236">
        <w:rPr>
          <w:rFonts w:ascii="Times New Roman" w:eastAsia="Times New Roman" w:hAnsi="Times New Roman" w:cs="Times New Roman"/>
          <w:sz w:val="24"/>
          <w:szCs w:val="24"/>
        </w:rPr>
        <w:t xml:space="preserve"> (Rawson, Harper 2009; </w:t>
      </w:r>
      <w:proofErr w:type="spellStart"/>
      <w:r w:rsidRPr="00CA3236">
        <w:rPr>
          <w:rFonts w:ascii="Times New Roman" w:eastAsia="Times New Roman" w:hAnsi="Times New Roman" w:cs="Times New Roman"/>
          <w:sz w:val="24"/>
          <w:szCs w:val="24"/>
        </w:rPr>
        <w:t>Vainola</w:t>
      </w:r>
      <w:proofErr w:type="spellEnd"/>
      <w:r w:rsidRPr="00CA3236">
        <w:rPr>
          <w:rFonts w:ascii="Times New Roman" w:eastAsia="Times New Roman" w:hAnsi="Times New Roman" w:cs="Times New Roman"/>
          <w:sz w:val="24"/>
          <w:szCs w:val="24"/>
        </w:rPr>
        <w:t xml:space="preserve">, Strelkov </w:t>
      </w:r>
      <w:sdt>
        <w:sdtPr>
          <w:rPr>
            <w:rFonts w:ascii="Times New Roman" w:hAnsi="Times New Roman" w:cs="Times New Roman"/>
            <w:sz w:val="24"/>
            <w:szCs w:val="24"/>
          </w:rPr>
          <w:tag w:val="goog_rdk_6"/>
          <w:id w:val="-2083593146"/>
        </w:sdtPr>
        <w:sdtEndPr/>
        <w:sdtContent>
          <w:commentRangeStart w:id="6"/>
        </w:sdtContent>
      </w:sdt>
      <w:r w:rsidRPr="00CA3236">
        <w:rPr>
          <w:rFonts w:ascii="Times New Roman" w:eastAsia="Times New Roman" w:hAnsi="Times New Roman" w:cs="Times New Roman"/>
          <w:sz w:val="24"/>
          <w:szCs w:val="24"/>
        </w:rPr>
        <w:t>2011</w:t>
      </w:r>
      <w:commentRangeEnd w:id="6"/>
      <w:r w:rsidRPr="00CA3236">
        <w:rPr>
          <w:rFonts w:ascii="Times New Roman" w:hAnsi="Times New Roman" w:cs="Times New Roman"/>
          <w:sz w:val="24"/>
          <w:szCs w:val="24"/>
        </w:rPr>
        <w:commentReference w:id="6"/>
      </w:r>
      <w:r w:rsidRPr="00CA3236">
        <w:rPr>
          <w:rFonts w:ascii="Times New Roman" w:eastAsia="Times New Roman" w:hAnsi="Times New Roman" w:cs="Times New Roman"/>
          <w:sz w:val="24"/>
          <w:szCs w:val="24"/>
        </w:rPr>
        <w:t xml:space="preserve">; </w:t>
      </w:r>
      <w:proofErr w:type="spellStart"/>
      <w:r w:rsidRPr="00CA3236">
        <w:rPr>
          <w:rFonts w:ascii="Times New Roman" w:eastAsia="Times New Roman" w:hAnsi="Times New Roman" w:cs="Times New Roman"/>
          <w:sz w:val="24"/>
          <w:szCs w:val="24"/>
        </w:rPr>
        <w:t>Wenne</w:t>
      </w:r>
      <w:proofErr w:type="spellEnd"/>
      <w:r w:rsidRPr="00CA3236">
        <w:rPr>
          <w:rFonts w:ascii="Times New Roman" w:eastAsia="Times New Roman" w:hAnsi="Times New Roman" w:cs="Times New Roman"/>
          <w:sz w:val="24"/>
          <w:szCs w:val="24"/>
        </w:rPr>
        <w:t xml:space="preserve"> et al. 2016). Two species were first recognized by molecular genetic markers (</w:t>
      </w:r>
      <w:proofErr w:type="spellStart"/>
      <w:r w:rsidRPr="00CA3236">
        <w:rPr>
          <w:rFonts w:ascii="Times New Roman" w:eastAsia="Times New Roman" w:hAnsi="Times New Roman" w:cs="Times New Roman"/>
          <w:sz w:val="24"/>
          <w:szCs w:val="24"/>
        </w:rPr>
        <w:t>Varvio</w:t>
      </w:r>
      <w:proofErr w:type="spellEnd"/>
      <w:r w:rsidRPr="00CA3236">
        <w:rPr>
          <w:rFonts w:ascii="Times New Roman" w:eastAsia="Times New Roman" w:hAnsi="Times New Roman" w:cs="Times New Roman"/>
          <w:sz w:val="24"/>
          <w:szCs w:val="24"/>
        </w:rPr>
        <w:t xml:space="preserve"> et al </w:t>
      </w:r>
      <w:sdt>
        <w:sdtPr>
          <w:rPr>
            <w:rFonts w:ascii="Times New Roman" w:hAnsi="Times New Roman" w:cs="Times New Roman"/>
            <w:sz w:val="24"/>
            <w:szCs w:val="24"/>
          </w:rPr>
          <w:tag w:val="goog_rdk_7"/>
          <w:id w:val="-771708391"/>
        </w:sdtPr>
        <w:sdtEndPr/>
        <w:sdtContent>
          <w:commentRangeStart w:id="7"/>
        </w:sdtContent>
      </w:sdt>
      <w:r w:rsidRPr="00CA3236">
        <w:rPr>
          <w:rFonts w:ascii="Times New Roman" w:eastAsia="Times New Roman" w:hAnsi="Times New Roman" w:cs="Times New Roman"/>
          <w:sz w:val="24"/>
          <w:szCs w:val="24"/>
        </w:rPr>
        <w:t>1988</w:t>
      </w:r>
      <w:commentRangeEnd w:id="7"/>
      <w:r w:rsidRPr="00CA3236">
        <w:rPr>
          <w:rFonts w:ascii="Times New Roman" w:hAnsi="Times New Roman" w:cs="Times New Roman"/>
          <w:sz w:val="24"/>
          <w:szCs w:val="24"/>
        </w:rPr>
        <w:commentReference w:id="7"/>
      </w:r>
      <w:r w:rsidRPr="00CA3236">
        <w:rPr>
          <w:rFonts w:ascii="Times New Roman" w:eastAsia="Times New Roman" w:hAnsi="Times New Roman" w:cs="Times New Roman"/>
          <w:sz w:val="24"/>
          <w:szCs w:val="24"/>
        </w:rPr>
        <w:t xml:space="preserve">) and a number of morphometric studies attempted to find reliable characters for their identification. Studies employing many metric shell traits and multidimensional approach indeed confirmed discreteness of species, but with no individually informative characters (McDonald et al. 1991; Mallet, Carver 1995; Innes, Bates 1999). Therefore M. edulis and M. </w:t>
      </w:r>
      <w:proofErr w:type="spellStart"/>
      <w:r w:rsidRPr="00CA3236">
        <w:rPr>
          <w:rFonts w:ascii="Times New Roman" w:eastAsia="Times New Roman" w:hAnsi="Times New Roman" w:cs="Times New Roman"/>
          <w:sz w:val="24"/>
          <w:szCs w:val="24"/>
        </w:rPr>
        <w:t>trossulus</w:t>
      </w:r>
      <w:proofErr w:type="spellEnd"/>
      <w:r w:rsidRPr="00CA3236">
        <w:rPr>
          <w:rFonts w:ascii="Times New Roman" w:eastAsia="Times New Roman" w:hAnsi="Times New Roman" w:cs="Times New Roman"/>
          <w:sz w:val="24"/>
          <w:szCs w:val="24"/>
        </w:rPr>
        <w:t xml:space="preserve"> are generally treated as cryptic species and are routinely identified genetically. While </w:t>
      </w:r>
      <w:proofErr w:type="spellStart"/>
      <w:r w:rsidRPr="00CA3236">
        <w:rPr>
          <w:rFonts w:ascii="Times New Roman" w:eastAsia="Times New Roman" w:hAnsi="Times New Roman" w:cs="Times New Roman"/>
          <w:sz w:val="24"/>
          <w:szCs w:val="24"/>
        </w:rPr>
        <w:t>multilocus</w:t>
      </w:r>
      <w:proofErr w:type="spellEnd"/>
      <w:r w:rsidRPr="00CA3236">
        <w:rPr>
          <w:rFonts w:ascii="Times New Roman" w:eastAsia="Times New Roman" w:hAnsi="Times New Roman" w:cs="Times New Roman"/>
          <w:sz w:val="24"/>
          <w:szCs w:val="24"/>
        </w:rPr>
        <w:t xml:space="preserve"> analysis is desirable for unambitious identification of species and their hybrids, quite often singular presumably diagnostic markers are employed, most often the protein coding region for the polyphenolic adhesive protein (ME 15/16 or Glu-5’) (</w:t>
      </w:r>
      <w:proofErr w:type="spellStart"/>
      <w:r w:rsidRPr="00CA3236">
        <w:rPr>
          <w:rFonts w:ascii="Times New Roman" w:eastAsia="Times New Roman" w:hAnsi="Times New Roman" w:cs="Times New Roman"/>
          <w:sz w:val="24"/>
          <w:szCs w:val="24"/>
        </w:rPr>
        <w:t>Larrian</w:t>
      </w:r>
      <w:proofErr w:type="spellEnd"/>
      <w:r w:rsidRPr="00CA3236">
        <w:rPr>
          <w:rFonts w:ascii="Times New Roman" w:eastAsia="Times New Roman" w:hAnsi="Times New Roman" w:cs="Times New Roman"/>
          <w:sz w:val="24"/>
          <w:szCs w:val="24"/>
        </w:rPr>
        <w:t xml:space="preserve"> et al. 201</w:t>
      </w:r>
      <w:sdt>
        <w:sdtPr>
          <w:rPr>
            <w:rFonts w:ascii="Times New Roman" w:hAnsi="Times New Roman" w:cs="Times New Roman"/>
            <w:sz w:val="24"/>
            <w:szCs w:val="24"/>
          </w:rPr>
          <w:tag w:val="goog_rdk_8"/>
          <w:id w:val="-1421860431"/>
        </w:sdtPr>
        <w:sdtEndPr/>
        <w:sdtContent>
          <w:commentRangeStart w:id="8"/>
        </w:sdtContent>
      </w:sdt>
      <w:r w:rsidRPr="00CA3236">
        <w:rPr>
          <w:rFonts w:ascii="Times New Roman" w:eastAsia="Times New Roman" w:hAnsi="Times New Roman" w:cs="Times New Roman"/>
          <w:sz w:val="24"/>
          <w:szCs w:val="24"/>
        </w:rPr>
        <w:t>9</w:t>
      </w:r>
      <w:commentRangeEnd w:id="8"/>
      <w:r w:rsidRPr="00CA3236">
        <w:rPr>
          <w:rFonts w:ascii="Times New Roman" w:hAnsi="Times New Roman" w:cs="Times New Roman"/>
          <w:sz w:val="24"/>
          <w:szCs w:val="24"/>
        </w:rPr>
        <w:commentReference w:id="8"/>
      </w:r>
      <w:r w:rsidRPr="00CA3236">
        <w:rPr>
          <w:rFonts w:ascii="Times New Roman" w:eastAsia="Times New Roman" w:hAnsi="Times New Roman" w:cs="Times New Roman"/>
          <w:sz w:val="24"/>
          <w:szCs w:val="24"/>
        </w:rPr>
        <w:t xml:space="preserve">). </w:t>
      </w:r>
    </w:p>
    <w:p w14:paraId="00000008" w14:textId="085539F7" w:rsidR="00B140A6" w:rsidRPr="00CA3236" w:rsidRDefault="00C76F50" w:rsidP="00CA3236">
      <w:pPr>
        <w:spacing w:before="120" w:after="120" w:line="360" w:lineRule="auto"/>
        <w:rPr>
          <w:rFonts w:ascii="Times New Roman" w:eastAsia="Times New Roman" w:hAnsi="Times New Roman" w:cs="Times New Roman"/>
          <w:sz w:val="24"/>
          <w:szCs w:val="24"/>
        </w:rPr>
      </w:pPr>
      <w:r w:rsidRPr="00CA3236">
        <w:rPr>
          <w:rFonts w:ascii="Times New Roman" w:eastAsia="Times New Roman" w:hAnsi="Times New Roman" w:cs="Times New Roman"/>
          <w:sz w:val="24"/>
          <w:szCs w:val="24"/>
        </w:rPr>
        <w:t xml:space="preserve">Blue mussels are ecologically, economically and stratigraphically important </w:t>
      </w:r>
      <w:sdt>
        <w:sdtPr>
          <w:rPr>
            <w:rFonts w:ascii="Times New Roman" w:hAnsi="Times New Roman" w:cs="Times New Roman"/>
            <w:sz w:val="24"/>
            <w:szCs w:val="24"/>
          </w:rPr>
          <w:tag w:val="goog_rdk_9"/>
          <w:id w:val="-2066561402"/>
        </w:sdtPr>
        <w:sdtEndPr/>
        <w:sdtContent>
          <w:commentRangeStart w:id="9"/>
        </w:sdtContent>
      </w:sdt>
      <w:proofErr w:type="spellStart"/>
      <w:r w:rsidRPr="00CA3236">
        <w:rPr>
          <w:rFonts w:ascii="Times New Roman" w:eastAsia="Times New Roman" w:hAnsi="Times New Roman" w:cs="Times New Roman"/>
          <w:sz w:val="24"/>
          <w:szCs w:val="24"/>
        </w:rPr>
        <w:t>molluscs</w:t>
      </w:r>
      <w:commentRangeEnd w:id="9"/>
      <w:proofErr w:type="spellEnd"/>
      <w:r w:rsidRPr="00CA3236">
        <w:rPr>
          <w:rFonts w:ascii="Times New Roman" w:hAnsi="Times New Roman" w:cs="Times New Roman"/>
          <w:sz w:val="24"/>
          <w:szCs w:val="24"/>
        </w:rPr>
        <w:commentReference w:id="9"/>
      </w:r>
      <w:r w:rsidRPr="00CA3236">
        <w:rPr>
          <w:rFonts w:ascii="Times New Roman" w:eastAsia="Times New Roman" w:hAnsi="Times New Roman" w:cs="Times New Roman"/>
          <w:sz w:val="24"/>
          <w:szCs w:val="24"/>
        </w:rPr>
        <w:t xml:space="preserve"> (</w:t>
      </w:r>
      <w:proofErr w:type="spellStart"/>
      <w:r w:rsidRPr="00CA3236">
        <w:rPr>
          <w:rFonts w:ascii="Times New Roman" w:eastAsia="Times New Roman" w:hAnsi="Times New Roman" w:cs="Times New Roman"/>
          <w:color w:val="FF0000"/>
          <w:sz w:val="24"/>
          <w:szCs w:val="24"/>
          <w:highlight w:val="yellow"/>
        </w:rPr>
        <w:t>любимый</w:t>
      </w:r>
      <w:proofErr w:type="spellEnd"/>
      <w:r w:rsidRPr="00CA3236">
        <w:rPr>
          <w:rFonts w:ascii="Times New Roman" w:eastAsia="Times New Roman" w:hAnsi="Times New Roman" w:cs="Times New Roman"/>
          <w:color w:val="FF0000"/>
          <w:sz w:val="24"/>
          <w:szCs w:val="24"/>
          <w:highlight w:val="yellow"/>
        </w:rPr>
        <w:t xml:space="preserve"> </w:t>
      </w:r>
      <w:proofErr w:type="spellStart"/>
      <w:r w:rsidRPr="00CA3236">
        <w:rPr>
          <w:rFonts w:ascii="Times New Roman" w:eastAsia="Times New Roman" w:hAnsi="Times New Roman" w:cs="Times New Roman"/>
          <w:color w:val="FF0000"/>
          <w:sz w:val="24"/>
          <w:szCs w:val="24"/>
          <w:highlight w:val="yellow"/>
        </w:rPr>
        <w:t>обзор</w:t>
      </w:r>
      <w:proofErr w:type="spellEnd"/>
      <w:r w:rsidRPr="00CA3236">
        <w:rPr>
          <w:rFonts w:ascii="Times New Roman" w:eastAsia="Times New Roman" w:hAnsi="Times New Roman" w:cs="Times New Roman"/>
          <w:color w:val="FF0000"/>
          <w:sz w:val="24"/>
          <w:szCs w:val="24"/>
          <w:highlight w:val="yellow"/>
        </w:rPr>
        <w:t xml:space="preserve"> </w:t>
      </w:r>
      <w:proofErr w:type="spellStart"/>
      <w:r w:rsidRPr="00CA3236">
        <w:rPr>
          <w:rFonts w:ascii="Times New Roman" w:eastAsia="Times New Roman" w:hAnsi="Times New Roman" w:cs="Times New Roman"/>
          <w:color w:val="FF0000"/>
          <w:sz w:val="24"/>
          <w:szCs w:val="24"/>
          <w:highlight w:val="yellow"/>
        </w:rPr>
        <w:t>на</w:t>
      </w:r>
      <w:proofErr w:type="spellEnd"/>
      <w:r w:rsidRPr="00CA3236">
        <w:rPr>
          <w:rFonts w:ascii="Times New Roman" w:eastAsia="Times New Roman" w:hAnsi="Times New Roman" w:cs="Times New Roman"/>
          <w:color w:val="FF0000"/>
          <w:sz w:val="24"/>
          <w:szCs w:val="24"/>
          <w:highlight w:val="yellow"/>
        </w:rPr>
        <w:t xml:space="preserve"> </w:t>
      </w:r>
      <w:proofErr w:type="spellStart"/>
      <w:r w:rsidRPr="00CA3236">
        <w:rPr>
          <w:rFonts w:ascii="Times New Roman" w:eastAsia="Times New Roman" w:hAnsi="Times New Roman" w:cs="Times New Roman"/>
          <w:color w:val="FF0000"/>
          <w:sz w:val="24"/>
          <w:szCs w:val="24"/>
          <w:highlight w:val="yellow"/>
        </w:rPr>
        <w:t>экологию</w:t>
      </w:r>
      <w:proofErr w:type="spellEnd"/>
      <w:r w:rsidR="000F658D" w:rsidRPr="00CA3236">
        <w:rPr>
          <w:rFonts w:ascii="Times New Roman" w:eastAsia="Times New Roman" w:hAnsi="Times New Roman" w:cs="Times New Roman"/>
          <w:color w:val="FF0000"/>
          <w:sz w:val="24"/>
          <w:szCs w:val="24"/>
          <w:highlight w:val="yellow"/>
        </w:rPr>
        <w:t>;</w:t>
      </w:r>
      <w:r w:rsidRPr="00CA3236">
        <w:rPr>
          <w:rFonts w:ascii="Times New Roman" w:eastAsia="Times New Roman" w:hAnsi="Times New Roman" w:cs="Times New Roman"/>
          <w:color w:val="FF0000"/>
          <w:sz w:val="24"/>
          <w:szCs w:val="24"/>
        </w:rPr>
        <w:t xml:space="preserve"> </w:t>
      </w:r>
      <w:r w:rsidRPr="00CA3236">
        <w:rPr>
          <w:rFonts w:ascii="Times New Roman" w:eastAsia="Times New Roman" w:hAnsi="Times New Roman" w:cs="Times New Roman"/>
          <w:sz w:val="24"/>
          <w:szCs w:val="24"/>
        </w:rPr>
        <w:t xml:space="preserve">FAO </w:t>
      </w:r>
      <w:sdt>
        <w:sdtPr>
          <w:rPr>
            <w:rFonts w:ascii="Times New Roman" w:hAnsi="Times New Roman" w:cs="Times New Roman"/>
            <w:sz w:val="24"/>
            <w:szCs w:val="24"/>
          </w:rPr>
          <w:tag w:val="goog_rdk_10"/>
          <w:id w:val="918519713"/>
        </w:sdtPr>
        <w:sdtEndPr/>
        <w:sdtContent>
          <w:commentRangeStart w:id="10"/>
        </w:sdtContent>
      </w:sdt>
      <w:r w:rsidRPr="00CA3236">
        <w:rPr>
          <w:rFonts w:ascii="Times New Roman" w:eastAsia="Times New Roman" w:hAnsi="Times New Roman" w:cs="Times New Roman"/>
          <w:sz w:val="24"/>
          <w:szCs w:val="24"/>
        </w:rPr>
        <w:t>2020</w:t>
      </w:r>
      <w:commentRangeEnd w:id="10"/>
      <w:r w:rsidRPr="00CA3236">
        <w:rPr>
          <w:rFonts w:ascii="Times New Roman" w:hAnsi="Times New Roman" w:cs="Times New Roman"/>
          <w:sz w:val="24"/>
          <w:szCs w:val="24"/>
        </w:rPr>
        <w:commentReference w:id="10"/>
      </w:r>
      <w:r w:rsidRPr="00CA3236">
        <w:rPr>
          <w:rFonts w:ascii="Times New Roman" w:eastAsia="Times New Roman" w:hAnsi="Times New Roman" w:cs="Times New Roman"/>
          <w:sz w:val="24"/>
          <w:szCs w:val="24"/>
        </w:rPr>
        <w:t xml:space="preserve">; </w:t>
      </w:r>
      <w:proofErr w:type="spellStart"/>
      <w:r w:rsidRPr="00CA3236">
        <w:rPr>
          <w:rFonts w:ascii="Times New Roman" w:eastAsia="Times New Roman" w:hAnsi="Times New Roman" w:cs="Times New Roman"/>
          <w:sz w:val="24"/>
          <w:szCs w:val="24"/>
        </w:rPr>
        <w:t>Mangerud</w:t>
      </w:r>
      <w:proofErr w:type="spellEnd"/>
      <w:r w:rsidRPr="00CA3236">
        <w:rPr>
          <w:rFonts w:ascii="Times New Roman" w:eastAsia="Times New Roman" w:hAnsi="Times New Roman" w:cs="Times New Roman"/>
          <w:sz w:val="24"/>
          <w:szCs w:val="24"/>
        </w:rPr>
        <w:t xml:space="preserve">, </w:t>
      </w:r>
      <w:proofErr w:type="spellStart"/>
      <w:r w:rsidRPr="00CA3236">
        <w:rPr>
          <w:rFonts w:ascii="Times New Roman" w:eastAsia="Times New Roman" w:hAnsi="Times New Roman" w:cs="Times New Roman"/>
          <w:sz w:val="24"/>
          <w:szCs w:val="24"/>
        </w:rPr>
        <w:t>Svendsen</w:t>
      </w:r>
      <w:proofErr w:type="spellEnd"/>
      <w:r w:rsidRPr="00CA3236">
        <w:rPr>
          <w:rFonts w:ascii="Times New Roman" w:eastAsia="Times New Roman" w:hAnsi="Times New Roman" w:cs="Times New Roman"/>
          <w:sz w:val="24"/>
          <w:szCs w:val="24"/>
        </w:rPr>
        <w:t xml:space="preserve"> 2018). It was proved or suggested that apart from biogeographic histories M. edulis and M. </w:t>
      </w:r>
      <w:proofErr w:type="spellStart"/>
      <w:r w:rsidRPr="00CA3236">
        <w:rPr>
          <w:rFonts w:ascii="Times New Roman" w:eastAsia="Times New Roman" w:hAnsi="Times New Roman" w:cs="Times New Roman"/>
          <w:sz w:val="24"/>
          <w:szCs w:val="24"/>
        </w:rPr>
        <w:t>trossulus</w:t>
      </w:r>
      <w:proofErr w:type="spellEnd"/>
      <w:r w:rsidRPr="00CA3236">
        <w:rPr>
          <w:rFonts w:ascii="Times New Roman" w:eastAsia="Times New Roman" w:hAnsi="Times New Roman" w:cs="Times New Roman"/>
          <w:sz w:val="24"/>
          <w:szCs w:val="24"/>
        </w:rPr>
        <w:t xml:space="preserve"> also differ in life traits, ecological requirements, properties as biomonitoring and aquaculture objects etc. (</w:t>
      </w:r>
      <w:proofErr w:type="spellStart"/>
      <w:r w:rsidRPr="00CA3236">
        <w:rPr>
          <w:rFonts w:ascii="Times New Roman" w:eastAsia="Times New Roman" w:hAnsi="Times New Roman" w:cs="Times New Roman"/>
          <w:sz w:val="24"/>
          <w:szCs w:val="24"/>
        </w:rPr>
        <w:t>Katolikova</w:t>
      </w:r>
      <w:proofErr w:type="spellEnd"/>
      <w:r w:rsidRPr="00CA3236">
        <w:rPr>
          <w:rFonts w:ascii="Times New Roman" w:eastAsia="Times New Roman" w:hAnsi="Times New Roman" w:cs="Times New Roman"/>
          <w:sz w:val="24"/>
          <w:szCs w:val="24"/>
        </w:rPr>
        <w:t xml:space="preserve"> et al. 2016; </w:t>
      </w:r>
      <w:proofErr w:type="spellStart"/>
      <w:r w:rsidRPr="00CA3236">
        <w:rPr>
          <w:rFonts w:ascii="Times New Roman" w:eastAsia="Times New Roman" w:hAnsi="Times New Roman" w:cs="Times New Roman"/>
          <w:sz w:val="24"/>
          <w:szCs w:val="24"/>
        </w:rPr>
        <w:t>Michalek</w:t>
      </w:r>
      <w:proofErr w:type="spellEnd"/>
      <w:sdt>
        <w:sdtPr>
          <w:rPr>
            <w:rFonts w:ascii="Times New Roman" w:hAnsi="Times New Roman" w:cs="Times New Roman"/>
            <w:sz w:val="24"/>
            <w:szCs w:val="24"/>
          </w:rPr>
          <w:tag w:val="goog_rdk_11"/>
          <w:id w:val="207223939"/>
        </w:sdtPr>
        <w:sdtEndPr/>
        <w:sdtContent>
          <w:commentRangeStart w:id="11"/>
        </w:sdtContent>
      </w:sdt>
      <w:r w:rsidRPr="00CA3236">
        <w:rPr>
          <w:rFonts w:ascii="Times New Roman" w:eastAsia="Times New Roman" w:hAnsi="Times New Roman" w:cs="Times New Roman"/>
          <w:sz w:val="24"/>
          <w:szCs w:val="24"/>
        </w:rPr>
        <w:t xml:space="preserve"> </w:t>
      </w:r>
      <w:commentRangeEnd w:id="11"/>
      <w:r w:rsidRPr="00CA3236">
        <w:rPr>
          <w:rFonts w:ascii="Times New Roman" w:hAnsi="Times New Roman" w:cs="Times New Roman"/>
          <w:sz w:val="24"/>
          <w:szCs w:val="24"/>
        </w:rPr>
        <w:commentReference w:id="11"/>
      </w:r>
      <w:r w:rsidRPr="00CA3236">
        <w:rPr>
          <w:rFonts w:ascii="Times New Roman" w:eastAsia="Times New Roman" w:hAnsi="Times New Roman" w:cs="Times New Roman"/>
          <w:sz w:val="24"/>
          <w:szCs w:val="24"/>
        </w:rPr>
        <w:t xml:space="preserve">et al. 2016; Beyer et </w:t>
      </w:r>
      <w:sdt>
        <w:sdtPr>
          <w:rPr>
            <w:rFonts w:ascii="Times New Roman" w:hAnsi="Times New Roman" w:cs="Times New Roman"/>
            <w:sz w:val="24"/>
            <w:szCs w:val="24"/>
          </w:rPr>
          <w:tag w:val="goog_rdk_12"/>
          <w:id w:val="104087906"/>
        </w:sdtPr>
        <w:sdtEndPr/>
        <w:sdtContent>
          <w:commentRangeStart w:id="12"/>
        </w:sdtContent>
      </w:sdt>
      <w:r w:rsidRPr="00CA3236">
        <w:rPr>
          <w:rFonts w:ascii="Times New Roman" w:eastAsia="Times New Roman" w:hAnsi="Times New Roman" w:cs="Times New Roman"/>
          <w:sz w:val="24"/>
          <w:szCs w:val="24"/>
        </w:rPr>
        <w:t>al</w:t>
      </w:r>
      <w:commentRangeEnd w:id="12"/>
      <w:r w:rsidRPr="00CA3236">
        <w:rPr>
          <w:rFonts w:ascii="Times New Roman" w:hAnsi="Times New Roman" w:cs="Times New Roman"/>
          <w:sz w:val="24"/>
          <w:szCs w:val="24"/>
        </w:rPr>
        <w:commentReference w:id="12"/>
      </w:r>
      <w:r w:rsidRPr="00CA3236">
        <w:rPr>
          <w:rFonts w:ascii="Times New Roman" w:eastAsia="Times New Roman" w:hAnsi="Times New Roman" w:cs="Times New Roman"/>
          <w:sz w:val="24"/>
          <w:szCs w:val="24"/>
        </w:rPr>
        <w:t xml:space="preserve">. 2017 and references therein). The most illustrative example is harm associated with M. </w:t>
      </w:r>
      <w:proofErr w:type="spellStart"/>
      <w:r w:rsidRPr="00CA3236">
        <w:rPr>
          <w:rFonts w:ascii="Times New Roman" w:eastAsia="Times New Roman" w:hAnsi="Times New Roman" w:cs="Times New Roman"/>
          <w:sz w:val="24"/>
          <w:szCs w:val="24"/>
        </w:rPr>
        <w:t>trossulus</w:t>
      </w:r>
      <w:proofErr w:type="spellEnd"/>
      <w:r w:rsidRPr="00CA3236">
        <w:rPr>
          <w:rFonts w:ascii="Times New Roman" w:eastAsia="Times New Roman" w:hAnsi="Times New Roman" w:cs="Times New Roman"/>
          <w:sz w:val="24"/>
          <w:szCs w:val="24"/>
        </w:rPr>
        <w:t xml:space="preserve"> invasion on long line aquaculture designed for M. edulis. Cryptic invasion of M. </w:t>
      </w:r>
      <w:proofErr w:type="spellStart"/>
      <w:r w:rsidRPr="00CA3236">
        <w:rPr>
          <w:rFonts w:ascii="Times New Roman" w:eastAsia="Times New Roman" w:hAnsi="Times New Roman" w:cs="Times New Roman"/>
          <w:sz w:val="24"/>
          <w:szCs w:val="24"/>
        </w:rPr>
        <w:t>trossulus</w:t>
      </w:r>
      <w:proofErr w:type="spellEnd"/>
      <w:r w:rsidRPr="00CA3236">
        <w:rPr>
          <w:rFonts w:ascii="Times New Roman" w:eastAsia="Times New Roman" w:hAnsi="Times New Roman" w:cs="Times New Roman"/>
          <w:sz w:val="24"/>
          <w:szCs w:val="24"/>
        </w:rPr>
        <w:t xml:space="preserve"> on M. edulis plantations in Loch </w:t>
      </w:r>
      <w:proofErr w:type="spellStart"/>
      <w:r w:rsidRPr="00CA3236">
        <w:rPr>
          <w:rFonts w:ascii="Times New Roman" w:eastAsia="Times New Roman" w:hAnsi="Times New Roman" w:cs="Times New Roman"/>
          <w:sz w:val="24"/>
          <w:szCs w:val="24"/>
        </w:rPr>
        <w:t>Etive</w:t>
      </w:r>
      <w:proofErr w:type="spellEnd"/>
      <w:r w:rsidRPr="00CA3236">
        <w:rPr>
          <w:rFonts w:ascii="Times New Roman" w:eastAsia="Times New Roman" w:hAnsi="Times New Roman" w:cs="Times New Roman"/>
          <w:sz w:val="24"/>
          <w:szCs w:val="24"/>
        </w:rPr>
        <w:t xml:space="preserve"> (Scotland) in 2000s have resulted in significant losses in production because under conditions of Loch </w:t>
      </w:r>
      <w:proofErr w:type="spellStart"/>
      <w:r w:rsidRPr="00CA3236">
        <w:rPr>
          <w:rFonts w:ascii="Times New Roman" w:eastAsia="Times New Roman" w:hAnsi="Times New Roman" w:cs="Times New Roman"/>
          <w:sz w:val="24"/>
          <w:szCs w:val="24"/>
        </w:rPr>
        <w:t>Etive</w:t>
      </w:r>
      <w:proofErr w:type="spellEnd"/>
      <w:r w:rsidRPr="00CA3236">
        <w:rPr>
          <w:rFonts w:ascii="Times New Roman" w:eastAsia="Times New Roman" w:hAnsi="Times New Roman" w:cs="Times New Roman"/>
          <w:sz w:val="24"/>
          <w:szCs w:val="24"/>
        </w:rPr>
        <w:t xml:space="preserve"> M. </w:t>
      </w:r>
      <w:proofErr w:type="spellStart"/>
      <w:r w:rsidRPr="00CA3236">
        <w:rPr>
          <w:rFonts w:ascii="Times New Roman" w:eastAsia="Times New Roman" w:hAnsi="Times New Roman" w:cs="Times New Roman"/>
          <w:sz w:val="24"/>
          <w:szCs w:val="24"/>
        </w:rPr>
        <w:t>trossulus</w:t>
      </w:r>
      <w:proofErr w:type="spellEnd"/>
      <w:r w:rsidRPr="00CA3236">
        <w:rPr>
          <w:rFonts w:ascii="Times New Roman" w:eastAsia="Times New Roman" w:hAnsi="Times New Roman" w:cs="Times New Roman"/>
          <w:sz w:val="24"/>
          <w:szCs w:val="24"/>
        </w:rPr>
        <w:t xml:space="preserve"> has low consumer properties and also shells too fragile for the harvest and grading processes (Beaumont et al. </w:t>
      </w:r>
      <w:sdt>
        <w:sdtPr>
          <w:rPr>
            <w:rFonts w:ascii="Times New Roman" w:hAnsi="Times New Roman" w:cs="Times New Roman"/>
            <w:sz w:val="24"/>
            <w:szCs w:val="24"/>
          </w:rPr>
          <w:tag w:val="goog_rdk_13"/>
          <w:id w:val="-1092705322"/>
        </w:sdtPr>
        <w:sdtEndPr/>
        <w:sdtContent>
          <w:commentRangeStart w:id="13"/>
        </w:sdtContent>
      </w:sdt>
      <w:r w:rsidRPr="00CA3236">
        <w:rPr>
          <w:rFonts w:ascii="Times New Roman" w:eastAsia="Times New Roman" w:hAnsi="Times New Roman" w:cs="Times New Roman"/>
          <w:sz w:val="24"/>
          <w:szCs w:val="24"/>
        </w:rPr>
        <w:t>2008</w:t>
      </w:r>
      <w:commentRangeEnd w:id="13"/>
      <w:r w:rsidRPr="00CA3236">
        <w:rPr>
          <w:rFonts w:ascii="Times New Roman" w:hAnsi="Times New Roman" w:cs="Times New Roman"/>
          <w:sz w:val="24"/>
          <w:szCs w:val="24"/>
        </w:rPr>
        <w:commentReference w:id="13"/>
      </w:r>
      <w:r w:rsidRPr="00CA3236">
        <w:rPr>
          <w:rFonts w:ascii="Times New Roman" w:eastAsia="Times New Roman" w:hAnsi="Times New Roman" w:cs="Times New Roman"/>
          <w:sz w:val="24"/>
          <w:szCs w:val="24"/>
        </w:rPr>
        <w:t xml:space="preserve">; Dias  et al. 2011). Considerable differences between species were also found in Canadian aquaculture (Mallet &amp; Carver, 1995; Penny et a., 2002) where the commercial value of M. </w:t>
      </w:r>
      <w:proofErr w:type="spellStart"/>
      <w:r w:rsidRPr="00CA3236">
        <w:rPr>
          <w:rFonts w:ascii="Times New Roman" w:eastAsia="Times New Roman" w:hAnsi="Times New Roman" w:cs="Times New Roman"/>
          <w:sz w:val="24"/>
          <w:szCs w:val="24"/>
        </w:rPr>
        <w:t>trossulus</w:t>
      </w:r>
      <w:proofErr w:type="spellEnd"/>
      <w:r w:rsidRPr="00CA3236">
        <w:rPr>
          <w:rFonts w:ascii="Times New Roman" w:eastAsia="Times New Roman" w:hAnsi="Times New Roman" w:cs="Times New Roman"/>
          <w:sz w:val="24"/>
          <w:szCs w:val="24"/>
        </w:rPr>
        <w:t xml:space="preserve"> was estimated to be 1.7 times lesser than that of M. edulis (Mallet &amp; Carver, 1995). Inability to identify species by shells complicates mussel studies which will therefore benefit from any cues to distinguish M. edulis and M. </w:t>
      </w:r>
      <w:proofErr w:type="spellStart"/>
      <w:r w:rsidRPr="00CA3236">
        <w:rPr>
          <w:rFonts w:ascii="Times New Roman" w:eastAsia="Times New Roman" w:hAnsi="Times New Roman" w:cs="Times New Roman"/>
          <w:sz w:val="24"/>
          <w:szCs w:val="24"/>
        </w:rPr>
        <w:t>trossulus</w:t>
      </w:r>
      <w:proofErr w:type="spellEnd"/>
      <w:r w:rsidRPr="00CA3236">
        <w:rPr>
          <w:rFonts w:ascii="Times New Roman" w:eastAsia="Times New Roman" w:hAnsi="Times New Roman" w:cs="Times New Roman"/>
          <w:sz w:val="24"/>
          <w:szCs w:val="24"/>
        </w:rPr>
        <w:t xml:space="preserve"> in sympatry without genotyping. </w:t>
      </w:r>
    </w:p>
    <w:p w14:paraId="00000009" w14:textId="77777777" w:rsidR="00B140A6" w:rsidRPr="00CA3236" w:rsidRDefault="00C76F50" w:rsidP="00CA3236">
      <w:pPr>
        <w:spacing w:before="120" w:after="120" w:line="360" w:lineRule="auto"/>
        <w:rPr>
          <w:rFonts w:ascii="Times New Roman" w:eastAsia="Times New Roman" w:hAnsi="Times New Roman" w:cs="Times New Roman"/>
          <w:sz w:val="24"/>
          <w:szCs w:val="24"/>
        </w:rPr>
      </w:pPr>
      <w:r w:rsidRPr="00CA3236">
        <w:rPr>
          <w:rFonts w:ascii="Times New Roman" w:eastAsia="Times New Roman" w:hAnsi="Times New Roman" w:cs="Times New Roman"/>
          <w:sz w:val="24"/>
          <w:szCs w:val="24"/>
        </w:rPr>
        <w:t xml:space="preserve">Recently it was shown that in the White Sea M. edulis and M. </w:t>
      </w:r>
      <w:proofErr w:type="spellStart"/>
      <w:r w:rsidRPr="00CA3236">
        <w:rPr>
          <w:rFonts w:ascii="Times New Roman" w:eastAsia="Times New Roman" w:hAnsi="Times New Roman" w:cs="Times New Roman"/>
          <w:sz w:val="24"/>
          <w:szCs w:val="24"/>
        </w:rPr>
        <w:t>trossulus</w:t>
      </w:r>
      <w:proofErr w:type="spellEnd"/>
      <w:r w:rsidRPr="00CA3236">
        <w:rPr>
          <w:rFonts w:ascii="Times New Roman" w:eastAsia="Times New Roman" w:hAnsi="Times New Roman" w:cs="Times New Roman"/>
          <w:sz w:val="24"/>
          <w:szCs w:val="24"/>
        </w:rPr>
        <w:t xml:space="preserve"> differs by a simple </w:t>
      </w:r>
      <w:proofErr w:type="spellStart"/>
      <w:r w:rsidRPr="00CA3236">
        <w:rPr>
          <w:rFonts w:ascii="Times New Roman" w:eastAsia="Times New Roman" w:hAnsi="Times New Roman" w:cs="Times New Roman"/>
          <w:sz w:val="24"/>
          <w:szCs w:val="24"/>
        </w:rPr>
        <w:t>conchological</w:t>
      </w:r>
      <w:proofErr w:type="spellEnd"/>
      <w:r w:rsidRPr="00CA3236">
        <w:rPr>
          <w:rFonts w:ascii="Times New Roman" w:eastAsia="Times New Roman" w:hAnsi="Times New Roman" w:cs="Times New Roman"/>
          <w:sz w:val="24"/>
          <w:szCs w:val="24"/>
        </w:rPr>
        <w:t xml:space="preserve"> trait (</w:t>
      </w:r>
      <w:proofErr w:type="spellStart"/>
      <w:r w:rsidRPr="00CA3236">
        <w:rPr>
          <w:rFonts w:ascii="Times New Roman" w:eastAsia="Times New Roman" w:hAnsi="Times New Roman" w:cs="Times New Roman"/>
          <w:sz w:val="24"/>
          <w:szCs w:val="24"/>
        </w:rPr>
        <w:t>morphotype</w:t>
      </w:r>
      <w:proofErr w:type="spellEnd"/>
      <w:r w:rsidRPr="00CA3236">
        <w:rPr>
          <w:rFonts w:ascii="Times New Roman" w:eastAsia="Times New Roman" w:hAnsi="Times New Roman" w:cs="Times New Roman"/>
          <w:sz w:val="24"/>
          <w:szCs w:val="24"/>
        </w:rPr>
        <w:t xml:space="preserve">) of the presence/absence of an uninterrupted prismatic strip under the ligament on the inner side of the shell: 74% of M. </w:t>
      </w:r>
      <w:proofErr w:type="spellStart"/>
      <w:r w:rsidRPr="00CA3236">
        <w:rPr>
          <w:rFonts w:ascii="Times New Roman" w:eastAsia="Times New Roman" w:hAnsi="Times New Roman" w:cs="Times New Roman"/>
          <w:sz w:val="24"/>
          <w:szCs w:val="24"/>
        </w:rPr>
        <w:t>trossulus</w:t>
      </w:r>
      <w:proofErr w:type="spellEnd"/>
      <w:r w:rsidRPr="00CA3236">
        <w:rPr>
          <w:rFonts w:ascii="Times New Roman" w:eastAsia="Times New Roman" w:hAnsi="Times New Roman" w:cs="Times New Roman"/>
          <w:sz w:val="24"/>
          <w:szCs w:val="24"/>
        </w:rPr>
        <w:t xml:space="preserve">-like mussels (i.e. </w:t>
      </w:r>
      <w:proofErr w:type="spellStart"/>
      <w:r w:rsidRPr="00CA3236">
        <w:rPr>
          <w:rFonts w:ascii="Times New Roman" w:eastAsia="Times New Roman" w:hAnsi="Times New Roman" w:cs="Times New Roman"/>
          <w:sz w:val="24"/>
          <w:szCs w:val="24"/>
        </w:rPr>
        <w:t>multilocus</w:t>
      </w:r>
      <w:proofErr w:type="spellEnd"/>
      <w:r w:rsidRPr="00CA3236">
        <w:rPr>
          <w:rFonts w:ascii="Times New Roman" w:eastAsia="Times New Roman" w:hAnsi="Times New Roman" w:cs="Times New Roman"/>
          <w:sz w:val="24"/>
          <w:szCs w:val="24"/>
        </w:rPr>
        <w:t xml:space="preserve"> genotypes dominated by M. </w:t>
      </w:r>
      <w:proofErr w:type="spellStart"/>
      <w:r w:rsidRPr="00CA3236">
        <w:rPr>
          <w:rFonts w:ascii="Times New Roman" w:eastAsia="Times New Roman" w:hAnsi="Times New Roman" w:cs="Times New Roman"/>
          <w:sz w:val="24"/>
          <w:szCs w:val="24"/>
        </w:rPr>
        <w:t>trossulus</w:t>
      </w:r>
      <w:proofErr w:type="spellEnd"/>
      <w:r w:rsidRPr="00CA3236">
        <w:rPr>
          <w:rFonts w:ascii="Times New Roman" w:eastAsia="Times New Roman" w:hAnsi="Times New Roman" w:cs="Times New Roman"/>
          <w:sz w:val="24"/>
          <w:szCs w:val="24"/>
        </w:rPr>
        <w:t xml:space="preserve"> genes, group mostly includes purebreds but also some hybrids) bear a strip (T-</w:t>
      </w:r>
      <w:proofErr w:type="spellStart"/>
      <w:r w:rsidRPr="00CA3236">
        <w:rPr>
          <w:rFonts w:ascii="Times New Roman" w:eastAsia="Times New Roman" w:hAnsi="Times New Roman" w:cs="Times New Roman"/>
          <w:sz w:val="24"/>
          <w:szCs w:val="24"/>
        </w:rPr>
        <w:t>morphotype</w:t>
      </w:r>
      <w:proofErr w:type="spellEnd"/>
      <w:r w:rsidRPr="00CA3236">
        <w:rPr>
          <w:rFonts w:ascii="Times New Roman" w:eastAsia="Times New Roman" w:hAnsi="Times New Roman" w:cs="Times New Roman"/>
          <w:sz w:val="24"/>
          <w:szCs w:val="24"/>
        </w:rPr>
        <w:t>) while 96% of M. edulis-like mussels lack this character (E-</w:t>
      </w:r>
      <w:proofErr w:type="spellStart"/>
      <w:r w:rsidRPr="00CA3236">
        <w:rPr>
          <w:rFonts w:ascii="Times New Roman" w:eastAsia="Times New Roman" w:hAnsi="Times New Roman" w:cs="Times New Roman"/>
          <w:sz w:val="24"/>
          <w:szCs w:val="24"/>
        </w:rPr>
        <w:t>morphotype</w:t>
      </w:r>
      <w:proofErr w:type="spellEnd"/>
      <w:r w:rsidRPr="00CA3236">
        <w:rPr>
          <w:rFonts w:ascii="Times New Roman" w:eastAsia="Times New Roman" w:hAnsi="Times New Roman" w:cs="Times New Roman"/>
          <w:sz w:val="24"/>
          <w:szCs w:val="24"/>
        </w:rPr>
        <w:t>) (</w:t>
      </w:r>
      <w:proofErr w:type="spellStart"/>
      <w:r w:rsidRPr="00CA3236">
        <w:rPr>
          <w:rFonts w:ascii="Times New Roman" w:eastAsia="Times New Roman" w:hAnsi="Times New Roman" w:cs="Times New Roman"/>
          <w:sz w:val="24"/>
          <w:szCs w:val="24"/>
        </w:rPr>
        <w:t>Katolikova</w:t>
      </w:r>
      <w:proofErr w:type="spellEnd"/>
      <w:r w:rsidRPr="00CA3236">
        <w:rPr>
          <w:rFonts w:ascii="Times New Roman" w:eastAsia="Times New Roman" w:hAnsi="Times New Roman" w:cs="Times New Roman"/>
          <w:sz w:val="24"/>
          <w:szCs w:val="24"/>
        </w:rPr>
        <w:t xml:space="preserve"> et al 2016; </w:t>
      </w:r>
      <w:proofErr w:type="spellStart"/>
      <w:r w:rsidRPr="00CA3236">
        <w:rPr>
          <w:rFonts w:ascii="Times New Roman" w:eastAsia="Times New Roman" w:hAnsi="Times New Roman" w:cs="Times New Roman"/>
          <w:sz w:val="24"/>
          <w:szCs w:val="24"/>
        </w:rPr>
        <w:t>Khaitov</w:t>
      </w:r>
      <w:proofErr w:type="spellEnd"/>
      <w:r w:rsidRPr="00CA3236">
        <w:rPr>
          <w:rFonts w:ascii="Times New Roman" w:eastAsia="Times New Roman" w:hAnsi="Times New Roman" w:cs="Times New Roman"/>
          <w:sz w:val="24"/>
          <w:szCs w:val="24"/>
        </w:rPr>
        <w:t xml:space="preserve"> et al 2018). This finding</w:t>
      </w:r>
      <w:r w:rsidRPr="00CA3236">
        <w:rPr>
          <w:rFonts w:ascii="Times New Roman" w:eastAsia="Times New Roman" w:hAnsi="Times New Roman" w:cs="Times New Roman"/>
          <w:sz w:val="24"/>
          <w:szCs w:val="24"/>
          <w:shd w:val="clear" w:color="auto" w:fill="F5F5F5"/>
        </w:rPr>
        <w:t xml:space="preserve"> </w:t>
      </w:r>
      <w:r w:rsidRPr="00CA3236">
        <w:rPr>
          <w:rFonts w:ascii="Times New Roman" w:eastAsia="Times New Roman" w:hAnsi="Times New Roman" w:cs="Times New Roman"/>
          <w:sz w:val="24"/>
          <w:szCs w:val="24"/>
        </w:rPr>
        <w:t>raises two questions.</w:t>
      </w:r>
    </w:p>
    <w:p w14:paraId="0000000A" w14:textId="3909BAD7" w:rsidR="00B140A6" w:rsidRPr="00CA3236" w:rsidRDefault="00322749" w:rsidP="00CA3236">
      <w:pPr>
        <w:spacing w:before="120" w:after="120" w:line="360" w:lineRule="auto"/>
        <w:rPr>
          <w:rFonts w:ascii="Times New Roman" w:eastAsia="Times New Roman" w:hAnsi="Times New Roman" w:cs="Times New Roman"/>
          <w:sz w:val="24"/>
          <w:szCs w:val="24"/>
        </w:rPr>
      </w:pPr>
      <w:r w:rsidRPr="00CA3236">
        <w:rPr>
          <w:rFonts w:ascii="Times New Roman" w:eastAsia="Times New Roman" w:hAnsi="Times New Roman" w:cs="Times New Roman"/>
          <w:sz w:val="24"/>
          <w:szCs w:val="24"/>
        </w:rPr>
        <w:lastRenderedPageBreak/>
        <w:t>The f</w:t>
      </w:r>
      <w:r w:rsidR="00C76F50" w:rsidRPr="00CA3236">
        <w:rPr>
          <w:rFonts w:ascii="Times New Roman" w:eastAsia="Times New Roman" w:hAnsi="Times New Roman" w:cs="Times New Roman"/>
          <w:sz w:val="24"/>
          <w:szCs w:val="24"/>
        </w:rPr>
        <w:t xml:space="preserve">irst question is how to apply the marker for individual and population assignment correctly and with greater efficiency. Unlike fixed - diagnostic traits routinely used for identification of species, i.e. when for each of the compared species there is a unique state of a trait for all individuals, the trait under consideration is not diagnostic but semi-diagnostic i.e. polymorphic within species but with states distributed in different frequencies across species (definitions are from </w:t>
      </w:r>
      <w:proofErr w:type="spellStart"/>
      <w:r w:rsidR="00C76F50" w:rsidRPr="00CA3236">
        <w:rPr>
          <w:rFonts w:ascii="Times New Roman" w:eastAsia="Times New Roman" w:hAnsi="Times New Roman" w:cs="Times New Roman"/>
          <w:sz w:val="24"/>
          <w:szCs w:val="24"/>
        </w:rPr>
        <w:t>Padial</w:t>
      </w:r>
      <w:proofErr w:type="spellEnd"/>
      <w:r w:rsidR="00C76F50" w:rsidRPr="00CA3236">
        <w:rPr>
          <w:rFonts w:ascii="Times New Roman" w:eastAsia="Times New Roman" w:hAnsi="Times New Roman" w:cs="Times New Roman"/>
          <w:sz w:val="24"/>
          <w:szCs w:val="24"/>
        </w:rPr>
        <w:t xml:space="preserve"> et. al. </w:t>
      </w:r>
      <w:commentRangeStart w:id="14"/>
      <w:r w:rsidR="00C76F50" w:rsidRPr="00CA3236">
        <w:rPr>
          <w:rFonts w:ascii="Times New Roman" w:eastAsia="Times New Roman" w:hAnsi="Times New Roman" w:cs="Times New Roman"/>
          <w:sz w:val="24"/>
          <w:szCs w:val="24"/>
        </w:rPr>
        <w:t>2010</w:t>
      </w:r>
      <w:commentRangeEnd w:id="14"/>
      <w:r w:rsidR="00AA5B48" w:rsidRPr="00CA3236">
        <w:rPr>
          <w:rStyle w:val="a4"/>
          <w:rFonts w:ascii="Times New Roman" w:hAnsi="Times New Roman" w:cs="Times New Roman"/>
          <w:sz w:val="24"/>
          <w:szCs w:val="24"/>
        </w:rPr>
        <w:commentReference w:id="14"/>
      </w:r>
      <w:r w:rsidR="00C76F50" w:rsidRPr="00CA3236">
        <w:rPr>
          <w:rFonts w:ascii="Times New Roman" w:eastAsia="Times New Roman" w:hAnsi="Times New Roman" w:cs="Times New Roman"/>
          <w:sz w:val="24"/>
          <w:szCs w:val="24"/>
        </w:rPr>
        <w:t xml:space="preserve">).  Basing on the quite strong 70% differences in </w:t>
      </w:r>
      <w:proofErr w:type="spellStart"/>
      <w:r w:rsidR="00C76F50" w:rsidRPr="00CA3236">
        <w:rPr>
          <w:rFonts w:ascii="Times New Roman" w:eastAsia="Times New Roman" w:hAnsi="Times New Roman" w:cs="Times New Roman"/>
          <w:sz w:val="24"/>
          <w:szCs w:val="24"/>
        </w:rPr>
        <w:t>morphotype</w:t>
      </w:r>
      <w:proofErr w:type="spellEnd"/>
      <w:r w:rsidR="00C76F50" w:rsidRPr="00CA3236">
        <w:rPr>
          <w:rFonts w:ascii="Times New Roman" w:eastAsia="Times New Roman" w:hAnsi="Times New Roman" w:cs="Times New Roman"/>
          <w:sz w:val="24"/>
          <w:szCs w:val="24"/>
        </w:rPr>
        <w:t xml:space="preserve"> frequencies between species in the White Sea one can fall into the trap deciding that any randomly taken White Sea mussel of T-</w:t>
      </w:r>
      <w:proofErr w:type="spellStart"/>
      <w:r w:rsidR="00C76F50" w:rsidRPr="00CA3236">
        <w:rPr>
          <w:rFonts w:ascii="Times New Roman" w:eastAsia="Times New Roman" w:hAnsi="Times New Roman" w:cs="Times New Roman"/>
          <w:sz w:val="24"/>
          <w:szCs w:val="24"/>
        </w:rPr>
        <w:t>morphotype</w:t>
      </w:r>
      <w:proofErr w:type="spellEnd"/>
      <w:r w:rsidR="00C76F50" w:rsidRPr="00CA3236">
        <w:rPr>
          <w:rFonts w:ascii="Times New Roman" w:eastAsia="Times New Roman" w:hAnsi="Times New Roman" w:cs="Times New Roman"/>
          <w:sz w:val="24"/>
          <w:szCs w:val="24"/>
        </w:rPr>
        <w:t xml:space="preserve"> could be assigned to M. </w:t>
      </w:r>
      <w:proofErr w:type="spellStart"/>
      <w:r w:rsidR="00C76F50" w:rsidRPr="00CA3236">
        <w:rPr>
          <w:rFonts w:ascii="Times New Roman" w:eastAsia="Times New Roman" w:hAnsi="Times New Roman" w:cs="Times New Roman"/>
          <w:sz w:val="24"/>
          <w:szCs w:val="24"/>
        </w:rPr>
        <w:t>trossulus</w:t>
      </w:r>
      <w:proofErr w:type="spellEnd"/>
      <w:r w:rsidR="00C76F50" w:rsidRPr="00CA3236">
        <w:rPr>
          <w:rFonts w:ascii="Times New Roman" w:eastAsia="Times New Roman" w:hAnsi="Times New Roman" w:cs="Times New Roman"/>
          <w:sz w:val="24"/>
          <w:szCs w:val="24"/>
        </w:rPr>
        <w:t xml:space="preserve"> with high probability while any mussel of E-</w:t>
      </w:r>
      <w:proofErr w:type="spellStart"/>
      <w:r w:rsidR="00C76F50" w:rsidRPr="00CA3236">
        <w:rPr>
          <w:rFonts w:ascii="Times New Roman" w:eastAsia="Times New Roman" w:hAnsi="Times New Roman" w:cs="Times New Roman"/>
          <w:sz w:val="24"/>
          <w:szCs w:val="24"/>
        </w:rPr>
        <w:t>morphotype</w:t>
      </w:r>
      <w:proofErr w:type="spellEnd"/>
      <w:r w:rsidR="00C76F50" w:rsidRPr="00CA3236">
        <w:rPr>
          <w:rFonts w:ascii="Times New Roman" w:eastAsia="Times New Roman" w:hAnsi="Times New Roman" w:cs="Times New Roman"/>
          <w:sz w:val="24"/>
          <w:szCs w:val="24"/>
        </w:rPr>
        <w:t xml:space="preserve"> - to M. edulis. But in fact the probabilities of correct identification depend on the proportion of M. </w:t>
      </w:r>
      <w:proofErr w:type="spellStart"/>
      <w:r w:rsidR="00C76F50" w:rsidRPr="00CA3236">
        <w:rPr>
          <w:rFonts w:ascii="Times New Roman" w:eastAsia="Times New Roman" w:hAnsi="Times New Roman" w:cs="Times New Roman"/>
          <w:sz w:val="24"/>
          <w:szCs w:val="24"/>
        </w:rPr>
        <w:t>trossulus</w:t>
      </w:r>
      <w:proofErr w:type="spellEnd"/>
      <w:r w:rsidR="00C76F50" w:rsidRPr="00CA3236">
        <w:rPr>
          <w:rFonts w:ascii="Times New Roman" w:eastAsia="Times New Roman" w:hAnsi="Times New Roman" w:cs="Times New Roman"/>
          <w:sz w:val="24"/>
          <w:szCs w:val="24"/>
        </w:rPr>
        <w:t xml:space="preserve"> and M. edulis in the population under study. Mussel of any </w:t>
      </w:r>
      <w:proofErr w:type="spellStart"/>
      <w:r w:rsidR="00C76F50" w:rsidRPr="00CA3236">
        <w:rPr>
          <w:rFonts w:ascii="Times New Roman" w:eastAsia="Times New Roman" w:hAnsi="Times New Roman" w:cs="Times New Roman"/>
          <w:sz w:val="24"/>
          <w:szCs w:val="24"/>
        </w:rPr>
        <w:t>morphotype</w:t>
      </w:r>
      <w:proofErr w:type="spellEnd"/>
      <w:r w:rsidR="00C76F50" w:rsidRPr="00CA3236">
        <w:rPr>
          <w:rFonts w:ascii="Times New Roman" w:eastAsia="Times New Roman" w:hAnsi="Times New Roman" w:cs="Times New Roman"/>
          <w:sz w:val="24"/>
          <w:szCs w:val="24"/>
        </w:rPr>
        <w:t xml:space="preserve"> sampled from “pure” M. </w:t>
      </w:r>
      <w:proofErr w:type="spellStart"/>
      <w:r w:rsidR="00C76F50" w:rsidRPr="00CA3236">
        <w:rPr>
          <w:rFonts w:ascii="Times New Roman" w:eastAsia="Times New Roman" w:hAnsi="Times New Roman" w:cs="Times New Roman"/>
          <w:sz w:val="24"/>
          <w:szCs w:val="24"/>
        </w:rPr>
        <w:t>trossulus</w:t>
      </w:r>
      <w:proofErr w:type="spellEnd"/>
      <w:r w:rsidR="00C76F50" w:rsidRPr="00CA3236">
        <w:rPr>
          <w:rFonts w:ascii="Times New Roman" w:eastAsia="Times New Roman" w:hAnsi="Times New Roman" w:cs="Times New Roman"/>
          <w:sz w:val="24"/>
          <w:szCs w:val="24"/>
        </w:rPr>
        <w:t xml:space="preserve"> population (expected T-</w:t>
      </w:r>
      <w:proofErr w:type="spellStart"/>
      <w:r w:rsidR="00C76F50" w:rsidRPr="00CA3236">
        <w:rPr>
          <w:rFonts w:ascii="Times New Roman" w:eastAsia="Times New Roman" w:hAnsi="Times New Roman" w:cs="Times New Roman"/>
          <w:sz w:val="24"/>
          <w:szCs w:val="24"/>
        </w:rPr>
        <w:t>morphotype</w:t>
      </w:r>
      <w:proofErr w:type="spellEnd"/>
      <w:r w:rsidR="00C76F50" w:rsidRPr="00CA3236">
        <w:rPr>
          <w:rFonts w:ascii="Times New Roman" w:eastAsia="Times New Roman" w:hAnsi="Times New Roman" w:cs="Times New Roman"/>
          <w:sz w:val="24"/>
          <w:szCs w:val="24"/>
        </w:rPr>
        <w:t xml:space="preserve"> frequency 74%) </w:t>
      </w:r>
      <w:r w:rsidR="00C76F50" w:rsidRPr="00CA3236">
        <w:rPr>
          <w:rFonts w:ascii="Times New Roman" w:eastAsia="Times New Roman" w:hAnsi="Times New Roman" w:cs="Times New Roman"/>
          <w:color w:val="FF0000"/>
          <w:sz w:val="24"/>
          <w:szCs w:val="24"/>
        </w:rPr>
        <w:t xml:space="preserve">would be M. </w:t>
      </w:r>
      <w:proofErr w:type="spellStart"/>
      <w:r w:rsidR="00C76F50" w:rsidRPr="00CA3236">
        <w:rPr>
          <w:rFonts w:ascii="Times New Roman" w:hAnsi="Times New Roman" w:cs="Times New Roman"/>
          <w:color w:val="FF0000"/>
          <w:sz w:val="24"/>
          <w:szCs w:val="24"/>
        </w:rPr>
        <w:t>trossulus</w:t>
      </w:r>
      <w:proofErr w:type="spellEnd"/>
      <w:r w:rsidR="000A2FD0" w:rsidRPr="00CA3236">
        <w:rPr>
          <w:rFonts w:ascii="Times New Roman" w:hAnsi="Times New Roman" w:cs="Times New Roman"/>
          <w:color w:val="FF0000"/>
          <w:sz w:val="24"/>
          <w:szCs w:val="24"/>
        </w:rPr>
        <w:t xml:space="preserve"> anyway</w:t>
      </w:r>
      <w:r w:rsidR="00C76F50" w:rsidRPr="00CA3236">
        <w:rPr>
          <w:rFonts w:ascii="Times New Roman" w:eastAsia="Times New Roman" w:hAnsi="Times New Roman" w:cs="Times New Roman"/>
          <w:sz w:val="24"/>
          <w:szCs w:val="24"/>
        </w:rPr>
        <w:t>. Similarly any mussel sampled from “pure” M. edulis population (4%) would be M. edulis. At the same time in the 1:1 mixture of species</w:t>
      </w:r>
      <w:r w:rsidR="00AA495A" w:rsidRPr="00CA3236">
        <w:rPr>
          <w:rFonts w:ascii="Times New Roman" w:eastAsia="Times New Roman" w:hAnsi="Times New Roman" w:cs="Times New Roman"/>
          <w:sz w:val="24"/>
          <w:szCs w:val="24"/>
        </w:rPr>
        <w:t xml:space="preserve"> </w:t>
      </w:r>
      <w:r w:rsidR="00C76F50" w:rsidRPr="00CA3236">
        <w:rPr>
          <w:rFonts w:ascii="Times New Roman" w:eastAsia="Times New Roman" w:hAnsi="Times New Roman" w:cs="Times New Roman"/>
          <w:sz w:val="24"/>
          <w:szCs w:val="24"/>
        </w:rPr>
        <w:t xml:space="preserve">(expected frequency </w:t>
      </w:r>
      <w:proofErr w:type="gramStart"/>
      <w:r w:rsidR="00C76F50" w:rsidRPr="00CA3236">
        <w:rPr>
          <w:rFonts w:ascii="Times New Roman" w:eastAsia="Times New Roman" w:hAnsi="Times New Roman" w:cs="Times New Roman"/>
          <w:sz w:val="24"/>
          <w:szCs w:val="24"/>
        </w:rPr>
        <w:t>=(</w:t>
      </w:r>
      <w:proofErr w:type="gramEnd"/>
      <w:r w:rsidR="00C76F50" w:rsidRPr="00CA3236">
        <w:rPr>
          <w:rFonts w:ascii="Times New Roman" w:eastAsia="Times New Roman" w:hAnsi="Times New Roman" w:cs="Times New Roman"/>
          <w:sz w:val="24"/>
          <w:szCs w:val="24"/>
        </w:rPr>
        <w:t>74+4)/2=39%)  95% of mussels of T-</w:t>
      </w:r>
      <w:proofErr w:type="spellStart"/>
      <w:r w:rsidR="00C76F50" w:rsidRPr="00CA3236">
        <w:rPr>
          <w:rFonts w:ascii="Times New Roman" w:eastAsia="Times New Roman" w:hAnsi="Times New Roman" w:cs="Times New Roman"/>
          <w:sz w:val="24"/>
          <w:szCs w:val="24"/>
        </w:rPr>
        <w:t>morphotypes</w:t>
      </w:r>
      <w:proofErr w:type="spellEnd"/>
      <w:r w:rsidR="00C76F50" w:rsidRPr="00CA3236">
        <w:rPr>
          <w:rFonts w:ascii="Times New Roman" w:eastAsia="Times New Roman" w:hAnsi="Times New Roman" w:cs="Times New Roman"/>
          <w:sz w:val="24"/>
          <w:szCs w:val="24"/>
        </w:rPr>
        <w:t xml:space="preserve"> would be M. </w:t>
      </w:r>
      <w:proofErr w:type="spellStart"/>
      <w:r w:rsidR="00C76F50" w:rsidRPr="00CA3236">
        <w:rPr>
          <w:rFonts w:ascii="Times New Roman" w:eastAsia="Times New Roman" w:hAnsi="Times New Roman" w:cs="Times New Roman"/>
          <w:sz w:val="24"/>
          <w:szCs w:val="24"/>
        </w:rPr>
        <w:t>trossulus</w:t>
      </w:r>
      <w:proofErr w:type="spellEnd"/>
      <w:r w:rsidR="00C76F50" w:rsidRPr="00CA3236">
        <w:rPr>
          <w:rFonts w:ascii="Times New Roman" w:eastAsia="Times New Roman" w:hAnsi="Times New Roman" w:cs="Times New Roman"/>
          <w:sz w:val="24"/>
          <w:szCs w:val="24"/>
        </w:rPr>
        <w:t xml:space="preserve"> (=0.74*0.5/(</w:t>
      </w:r>
      <w:r w:rsidR="00CF601C" w:rsidRPr="00CA3236">
        <w:rPr>
          <w:rFonts w:ascii="Times New Roman" w:eastAsia="Times New Roman" w:hAnsi="Times New Roman" w:cs="Times New Roman"/>
          <w:sz w:val="24"/>
          <w:szCs w:val="24"/>
        </w:rPr>
        <w:t>0</w:t>
      </w:r>
      <w:r w:rsidR="00C76F50" w:rsidRPr="00CA3236">
        <w:rPr>
          <w:rFonts w:ascii="Times New Roman" w:eastAsia="Times New Roman" w:hAnsi="Times New Roman" w:cs="Times New Roman"/>
          <w:sz w:val="24"/>
          <w:szCs w:val="24"/>
        </w:rPr>
        <w:t>.39) = 0.949) while 79% of mussels of E-</w:t>
      </w:r>
      <w:proofErr w:type="spellStart"/>
      <w:r w:rsidR="00C76F50" w:rsidRPr="00CA3236">
        <w:rPr>
          <w:rFonts w:ascii="Times New Roman" w:eastAsia="Times New Roman" w:hAnsi="Times New Roman" w:cs="Times New Roman"/>
          <w:sz w:val="24"/>
          <w:szCs w:val="24"/>
        </w:rPr>
        <w:t>morphotypes</w:t>
      </w:r>
      <w:proofErr w:type="spellEnd"/>
      <w:r w:rsidR="00C76F50" w:rsidRPr="00CA3236">
        <w:rPr>
          <w:rFonts w:ascii="Times New Roman" w:eastAsia="Times New Roman" w:hAnsi="Times New Roman" w:cs="Times New Roman"/>
          <w:sz w:val="24"/>
          <w:szCs w:val="24"/>
        </w:rPr>
        <w:t xml:space="preserve"> - M. edulis (= 0.96*0.5/(1-0.39) = 0.787). </w:t>
      </w:r>
      <w:commentRangeStart w:id="15"/>
      <w:r w:rsidR="00C76F50" w:rsidRPr="00CA3236">
        <w:rPr>
          <w:rFonts w:ascii="Times New Roman" w:eastAsia="Times New Roman" w:hAnsi="Times New Roman" w:cs="Times New Roman"/>
          <w:color w:val="FF0000"/>
          <w:sz w:val="24"/>
          <w:szCs w:val="24"/>
          <w:highlight w:val="yellow"/>
        </w:rPr>
        <w:t>These</w:t>
      </w:r>
      <w:commentRangeEnd w:id="15"/>
      <w:r w:rsidR="00CF601C" w:rsidRPr="00CA3236">
        <w:rPr>
          <w:rStyle w:val="a4"/>
          <w:rFonts w:ascii="Times New Roman" w:hAnsi="Times New Roman" w:cs="Times New Roman"/>
          <w:color w:val="FF0000"/>
          <w:sz w:val="24"/>
          <w:szCs w:val="24"/>
          <w:highlight w:val="yellow"/>
        </w:rPr>
        <w:commentReference w:id="15"/>
      </w:r>
      <w:r w:rsidR="00C76F50" w:rsidRPr="00CA3236">
        <w:rPr>
          <w:rFonts w:ascii="Times New Roman" w:eastAsia="Times New Roman" w:hAnsi="Times New Roman" w:cs="Times New Roman"/>
          <w:color w:val="FF0000"/>
          <w:sz w:val="24"/>
          <w:szCs w:val="24"/>
          <w:highlight w:val="yellow"/>
        </w:rPr>
        <w:t xml:space="preserve"> calculations certainly would be precise if only </w:t>
      </w:r>
      <w:proofErr w:type="spellStart"/>
      <w:r w:rsidR="00C76F50" w:rsidRPr="00CA3236">
        <w:rPr>
          <w:rFonts w:ascii="Times New Roman" w:eastAsia="Times New Roman" w:hAnsi="Times New Roman" w:cs="Times New Roman"/>
          <w:color w:val="FF0000"/>
          <w:sz w:val="24"/>
          <w:szCs w:val="24"/>
          <w:highlight w:val="yellow"/>
        </w:rPr>
        <w:t>morphotype</w:t>
      </w:r>
      <w:proofErr w:type="spellEnd"/>
      <w:r w:rsidR="00C76F50" w:rsidRPr="00CA3236">
        <w:rPr>
          <w:rFonts w:ascii="Times New Roman" w:eastAsia="Times New Roman" w:hAnsi="Times New Roman" w:cs="Times New Roman"/>
          <w:color w:val="FF0000"/>
          <w:sz w:val="24"/>
          <w:szCs w:val="24"/>
          <w:highlight w:val="yellow"/>
        </w:rPr>
        <w:t xml:space="preserve"> frequencies </w:t>
      </w:r>
      <w:r w:rsidR="00AA495A" w:rsidRPr="00CA3236">
        <w:rPr>
          <w:rFonts w:ascii="Times New Roman" w:eastAsia="Times New Roman" w:hAnsi="Times New Roman" w:cs="Times New Roman"/>
          <w:color w:val="FF0000"/>
          <w:sz w:val="24"/>
          <w:szCs w:val="24"/>
          <w:highlight w:val="yellow"/>
        </w:rPr>
        <w:t xml:space="preserve">within species-specific genotypes </w:t>
      </w:r>
      <w:r w:rsidR="00C76F50" w:rsidRPr="00CA3236">
        <w:rPr>
          <w:rFonts w:ascii="Times New Roman" w:eastAsia="Times New Roman" w:hAnsi="Times New Roman" w:cs="Times New Roman"/>
          <w:color w:val="FF0000"/>
          <w:sz w:val="24"/>
          <w:szCs w:val="24"/>
          <w:highlight w:val="yellow"/>
        </w:rPr>
        <w:t xml:space="preserve">do not vary </w:t>
      </w:r>
      <w:r w:rsidR="00AA495A" w:rsidRPr="00CA3236">
        <w:rPr>
          <w:rFonts w:ascii="Times New Roman" w:eastAsia="Times New Roman" w:hAnsi="Times New Roman" w:cs="Times New Roman"/>
          <w:color w:val="FF0000"/>
          <w:sz w:val="24"/>
          <w:szCs w:val="24"/>
          <w:highlight w:val="yellow"/>
        </w:rPr>
        <w:t>with taxonomic structure of</w:t>
      </w:r>
      <w:r w:rsidR="00C76F50" w:rsidRPr="00CA3236">
        <w:rPr>
          <w:rFonts w:ascii="Times New Roman" w:eastAsia="Times New Roman" w:hAnsi="Times New Roman" w:cs="Times New Roman"/>
          <w:color w:val="FF0000"/>
          <w:sz w:val="24"/>
          <w:szCs w:val="24"/>
          <w:highlight w:val="yellow"/>
        </w:rPr>
        <w:t xml:space="preserve"> populations.</w:t>
      </w:r>
      <w:r w:rsidR="00C76F50" w:rsidRPr="00CA3236">
        <w:rPr>
          <w:rFonts w:ascii="Times New Roman" w:eastAsia="Times New Roman" w:hAnsi="Times New Roman" w:cs="Times New Roman"/>
          <w:color w:val="FF0000"/>
          <w:sz w:val="24"/>
          <w:szCs w:val="24"/>
        </w:rPr>
        <w:t xml:space="preserve"> </w:t>
      </w:r>
      <w:r w:rsidR="00C76F50" w:rsidRPr="00CA3236">
        <w:rPr>
          <w:rFonts w:ascii="Times New Roman" w:eastAsia="Times New Roman" w:hAnsi="Times New Roman" w:cs="Times New Roman"/>
          <w:sz w:val="24"/>
          <w:szCs w:val="24"/>
        </w:rPr>
        <w:t xml:space="preserve">Unlike practical taxonomists, clinicians often have to deal with semi-diagnostic characters since many clinical diagnostic tests are semi-diagnostic or considered as such. The formal procedure have been developed in evidence based medicine to evaluate the ability of clinical tests to classify patients as having or not having the target condition relative to the reference standard (e.g. </w:t>
      </w:r>
      <w:proofErr w:type="spellStart"/>
      <w:r w:rsidR="00C76F50" w:rsidRPr="00CA3236">
        <w:rPr>
          <w:rFonts w:ascii="Times New Roman" w:eastAsia="Times New Roman" w:hAnsi="Times New Roman" w:cs="Times New Roman"/>
          <w:sz w:val="24"/>
          <w:szCs w:val="24"/>
        </w:rPr>
        <w:t>Banoo</w:t>
      </w:r>
      <w:proofErr w:type="spellEnd"/>
      <w:sdt>
        <w:sdtPr>
          <w:rPr>
            <w:rFonts w:ascii="Times New Roman" w:hAnsi="Times New Roman" w:cs="Times New Roman"/>
            <w:sz w:val="24"/>
            <w:szCs w:val="24"/>
          </w:rPr>
          <w:tag w:val="goog_rdk_15"/>
          <w:id w:val="-1302061711"/>
        </w:sdtPr>
        <w:sdtEndPr/>
        <w:sdtContent>
          <w:commentRangeStart w:id="16"/>
        </w:sdtContent>
      </w:sdt>
      <w:r w:rsidR="00C76F50" w:rsidRPr="00CA3236">
        <w:rPr>
          <w:rFonts w:ascii="Times New Roman" w:eastAsia="Times New Roman" w:hAnsi="Times New Roman" w:cs="Times New Roman"/>
          <w:sz w:val="24"/>
          <w:szCs w:val="24"/>
        </w:rPr>
        <w:t xml:space="preserve"> </w:t>
      </w:r>
      <w:commentRangeEnd w:id="16"/>
      <w:r w:rsidR="00C76F50" w:rsidRPr="00CA3236">
        <w:rPr>
          <w:rFonts w:ascii="Times New Roman" w:hAnsi="Times New Roman" w:cs="Times New Roman"/>
          <w:sz w:val="24"/>
          <w:szCs w:val="24"/>
        </w:rPr>
        <w:commentReference w:id="16"/>
      </w:r>
      <w:r w:rsidR="00C76F50" w:rsidRPr="00CA3236">
        <w:rPr>
          <w:rFonts w:ascii="Times New Roman" w:eastAsia="Times New Roman" w:hAnsi="Times New Roman" w:cs="Times New Roman"/>
          <w:sz w:val="24"/>
          <w:szCs w:val="24"/>
        </w:rPr>
        <w:t>et al. 2007), an</w:t>
      </w:r>
      <w:r w:rsidR="003432E8" w:rsidRPr="00CA3236">
        <w:rPr>
          <w:rFonts w:ascii="Times New Roman" w:eastAsia="Times New Roman" w:hAnsi="Times New Roman" w:cs="Times New Roman"/>
          <w:sz w:val="24"/>
          <w:szCs w:val="24"/>
        </w:rPr>
        <w:t xml:space="preserve">d one can hope that this </w:t>
      </w:r>
      <w:r w:rsidR="00C76F50" w:rsidRPr="00CA3236">
        <w:rPr>
          <w:rFonts w:ascii="Times New Roman" w:eastAsia="Times New Roman" w:hAnsi="Times New Roman" w:cs="Times New Roman"/>
          <w:sz w:val="24"/>
          <w:szCs w:val="24"/>
        </w:rPr>
        <w:t xml:space="preserve">methodology could be used for evaluation of semi-diagnostic taxonomic test for cryptic species relative to the species-specific genotype as well. To emphasize the analogy with clinical approach we denote here the procedure of mussel species identification by </w:t>
      </w:r>
      <w:proofErr w:type="spellStart"/>
      <w:r w:rsidR="00C76F50" w:rsidRPr="00CA3236">
        <w:rPr>
          <w:rFonts w:ascii="Times New Roman" w:eastAsia="Times New Roman" w:hAnsi="Times New Roman" w:cs="Times New Roman"/>
          <w:sz w:val="24"/>
          <w:szCs w:val="24"/>
        </w:rPr>
        <w:t>morhotype</w:t>
      </w:r>
      <w:proofErr w:type="spellEnd"/>
      <w:r w:rsidR="00C76F50" w:rsidRPr="00CA3236">
        <w:rPr>
          <w:rFonts w:ascii="Times New Roman" w:eastAsia="Times New Roman" w:hAnsi="Times New Roman" w:cs="Times New Roman"/>
          <w:sz w:val="24"/>
          <w:szCs w:val="24"/>
        </w:rPr>
        <w:t xml:space="preserve"> as “</w:t>
      </w:r>
      <w:proofErr w:type="spellStart"/>
      <w:r w:rsidR="00C76F50" w:rsidRPr="00CA3236">
        <w:rPr>
          <w:rFonts w:ascii="Times New Roman" w:eastAsia="Times New Roman" w:hAnsi="Times New Roman" w:cs="Times New Roman"/>
          <w:sz w:val="24"/>
          <w:szCs w:val="24"/>
        </w:rPr>
        <w:t>morphotype</w:t>
      </w:r>
      <w:proofErr w:type="spellEnd"/>
      <w:r w:rsidR="00C76F50" w:rsidRPr="00CA3236">
        <w:rPr>
          <w:rFonts w:ascii="Times New Roman" w:eastAsia="Times New Roman" w:hAnsi="Times New Roman" w:cs="Times New Roman"/>
          <w:sz w:val="24"/>
          <w:szCs w:val="24"/>
        </w:rPr>
        <w:t xml:space="preserve"> test”.</w:t>
      </w:r>
    </w:p>
    <w:p w14:paraId="0000000B" w14:textId="5EC73950" w:rsidR="00B140A6" w:rsidRPr="00CA3236" w:rsidRDefault="00322749" w:rsidP="00CA3236">
      <w:pPr>
        <w:spacing w:before="120" w:after="120" w:line="360" w:lineRule="auto"/>
        <w:rPr>
          <w:rFonts w:ascii="Times New Roman" w:eastAsia="Times New Roman" w:hAnsi="Times New Roman" w:cs="Times New Roman"/>
          <w:sz w:val="24"/>
          <w:szCs w:val="24"/>
        </w:rPr>
      </w:pPr>
      <w:r w:rsidRPr="00CA3236">
        <w:rPr>
          <w:rFonts w:ascii="Times New Roman" w:eastAsia="Times New Roman" w:hAnsi="Times New Roman" w:cs="Times New Roman"/>
          <w:sz w:val="24"/>
          <w:szCs w:val="24"/>
        </w:rPr>
        <w:t>The s</w:t>
      </w:r>
      <w:r w:rsidR="00C76F50" w:rsidRPr="00CA3236">
        <w:rPr>
          <w:rFonts w:ascii="Times New Roman" w:eastAsia="Times New Roman" w:hAnsi="Times New Roman" w:cs="Times New Roman"/>
          <w:sz w:val="24"/>
          <w:szCs w:val="24"/>
        </w:rPr>
        <w:t xml:space="preserve">econd question is whether basic morphological differences between M. </w:t>
      </w:r>
      <w:proofErr w:type="spellStart"/>
      <w:r w:rsidR="00C76F50" w:rsidRPr="00CA3236">
        <w:rPr>
          <w:rFonts w:ascii="Times New Roman" w:eastAsia="Times New Roman" w:hAnsi="Times New Roman" w:cs="Times New Roman"/>
          <w:sz w:val="24"/>
          <w:szCs w:val="24"/>
        </w:rPr>
        <w:t>trossulus</w:t>
      </w:r>
      <w:proofErr w:type="spellEnd"/>
      <w:r w:rsidR="00C76F50" w:rsidRPr="00CA3236">
        <w:rPr>
          <w:rFonts w:ascii="Times New Roman" w:eastAsia="Times New Roman" w:hAnsi="Times New Roman" w:cs="Times New Roman"/>
          <w:sz w:val="24"/>
          <w:szCs w:val="24"/>
        </w:rPr>
        <w:t xml:space="preserve"> and M. edulis revealed in the White Sea is a locally restricted phenomenon or two species could be distinguished by </w:t>
      </w:r>
      <w:proofErr w:type="spellStart"/>
      <w:r w:rsidR="00C76F50" w:rsidRPr="00CA3236">
        <w:rPr>
          <w:rFonts w:ascii="Times New Roman" w:eastAsia="Times New Roman" w:hAnsi="Times New Roman" w:cs="Times New Roman"/>
          <w:sz w:val="24"/>
          <w:szCs w:val="24"/>
        </w:rPr>
        <w:t>morphotypes</w:t>
      </w:r>
      <w:proofErr w:type="spellEnd"/>
      <w:r w:rsidR="00C76F50" w:rsidRPr="00CA3236">
        <w:rPr>
          <w:rFonts w:ascii="Times New Roman" w:eastAsia="Times New Roman" w:hAnsi="Times New Roman" w:cs="Times New Roman"/>
          <w:sz w:val="24"/>
          <w:szCs w:val="24"/>
        </w:rPr>
        <w:t xml:space="preserve"> in other populations and contact zones as well. In the latter case the </w:t>
      </w:r>
      <w:proofErr w:type="spellStart"/>
      <w:r w:rsidR="00C76F50" w:rsidRPr="00CA3236">
        <w:rPr>
          <w:rFonts w:ascii="Times New Roman" w:eastAsia="Times New Roman" w:hAnsi="Times New Roman" w:cs="Times New Roman"/>
          <w:sz w:val="24"/>
          <w:szCs w:val="24"/>
        </w:rPr>
        <w:t>morphotype</w:t>
      </w:r>
      <w:proofErr w:type="spellEnd"/>
      <w:r w:rsidR="00C76F50" w:rsidRPr="00CA3236">
        <w:rPr>
          <w:rFonts w:ascii="Times New Roman" w:eastAsia="Times New Roman" w:hAnsi="Times New Roman" w:cs="Times New Roman"/>
          <w:sz w:val="24"/>
          <w:szCs w:val="24"/>
        </w:rPr>
        <w:t xml:space="preserve"> test would assist in local mussel studies over the Atlantics. Since morphological differences were overlooked in morphometric studies that all were based on references from other populations, one can think that differences appear in the White Sea only. This could be due to unusual environmental features of the Sea and (or) a history of local M. </w:t>
      </w:r>
      <w:proofErr w:type="spellStart"/>
      <w:r w:rsidR="00C76F50" w:rsidRPr="00CA3236">
        <w:rPr>
          <w:rFonts w:ascii="Times New Roman" w:eastAsia="Times New Roman" w:hAnsi="Times New Roman" w:cs="Times New Roman"/>
          <w:sz w:val="24"/>
          <w:szCs w:val="24"/>
        </w:rPr>
        <w:t>trossulus</w:t>
      </w:r>
      <w:proofErr w:type="spellEnd"/>
      <w:r w:rsidR="00C76F50" w:rsidRPr="00CA3236">
        <w:rPr>
          <w:rFonts w:ascii="Times New Roman" w:eastAsia="Times New Roman" w:hAnsi="Times New Roman" w:cs="Times New Roman"/>
          <w:sz w:val="24"/>
          <w:szCs w:val="24"/>
        </w:rPr>
        <w:t xml:space="preserve"> and a contact zone between species. One unusual feature of the White Sea is a combination of subarctic climate and relatively low salinity below 25 </w:t>
      </w:r>
      <w:proofErr w:type="spellStart"/>
      <w:r w:rsidR="00C76F50" w:rsidRPr="00CA3236">
        <w:rPr>
          <w:rFonts w:ascii="Times New Roman" w:eastAsia="Times New Roman" w:hAnsi="Times New Roman" w:cs="Times New Roman"/>
          <w:sz w:val="24"/>
          <w:szCs w:val="24"/>
        </w:rPr>
        <w:t>ppt</w:t>
      </w:r>
      <w:proofErr w:type="spellEnd"/>
      <w:r w:rsidR="00C76F50" w:rsidRPr="00CA3236">
        <w:rPr>
          <w:rFonts w:ascii="Times New Roman" w:eastAsia="Times New Roman" w:hAnsi="Times New Roman" w:cs="Times New Roman"/>
          <w:sz w:val="24"/>
          <w:szCs w:val="24"/>
        </w:rPr>
        <w:t xml:space="preserve"> (</w:t>
      </w:r>
      <w:proofErr w:type="spellStart"/>
      <w:r w:rsidR="00C76F50" w:rsidRPr="00CA3236">
        <w:rPr>
          <w:rFonts w:ascii="Times New Roman" w:eastAsia="Times New Roman" w:hAnsi="Times New Roman" w:cs="Times New Roman"/>
          <w:sz w:val="24"/>
          <w:szCs w:val="24"/>
        </w:rPr>
        <w:t>Derjugin</w:t>
      </w:r>
      <w:proofErr w:type="spellEnd"/>
      <w:r w:rsidR="00C76F50" w:rsidRPr="00CA3236">
        <w:rPr>
          <w:rFonts w:ascii="Times New Roman" w:eastAsia="Times New Roman" w:hAnsi="Times New Roman" w:cs="Times New Roman"/>
          <w:sz w:val="24"/>
          <w:szCs w:val="24"/>
        </w:rPr>
        <w:t xml:space="preserve"> </w:t>
      </w:r>
      <w:sdt>
        <w:sdtPr>
          <w:rPr>
            <w:rFonts w:ascii="Times New Roman" w:hAnsi="Times New Roman" w:cs="Times New Roman"/>
            <w:sz w:val="24"/>
            <w:szCs w:val="24"/>
          </w:rPr>
          <w:tag w:val="goog_rdk_16"/>
          <w:id w:val="666986916"/>
        </w:sdtPr>
        <w:sdtEndPr/>
        <w:sdtContent>
          <w:commentRangeStart w:id="17"/>
        </w:sdtContent>
      </w:sdt>
      <w:r w:rsidR="00C76F50" w:rsidRPr="00CA3236">
        <w:rPr>
          <w:rFonts w:ascii="Times New Roman" w:eastAsia="Times New Roman" w:hAnsi="Times New Roman" w:cs="Times New Roman"/>
          <w:sz w:val="24"/>
          <w:szCs w:val="24"/>
        </w:rPr>
        <w:t>1928</w:t>
      </w:r>
      <w:commentRangeEnd w:id="17"/>
      <w:r w:rsidR="00C76F50" w:rsidRPr="00CA3236">
        <w:rPr>
          <w:rFonts w:ascii="Times New Roman" w:hAnsi="Times New Roman" w:cs="Times New Roman"/>
          <w:sz w:val="24"/>
          <w:szCs w:val="24"/>
        </w:rPr>
        <w:commentReference w:id="17"/>
      </w:r>
      <w:r w:rsidR="00C76F50" w:rsidRPr="00CA3236">
        <w:rPr>
          <w:rFonts w:ascii="Times New Roman" w:eastAsia="Times New Roman" w:hAnsi="Times New Roman" w:cs="Times New Roman"/>
          <w:sz w:val="24"/>
          <w:szCs w:val="24"/>
        </w:rPr>
        <w:t xml:space="preserve">). It was supposed that M. </w:t>
      </w:r>
      <w:proofErr w:type="spellStart"/>
      <w:r w:rsidR="00C76F50" w:rsidRPr="00CA3236">
        <w:rPr>
          <w:rFonts w:ascii="Times New Roman" w:eastAsia="Times New Roman" w:hAnsi="Times New Roman" w:cs="Times New Roman"/>
          <w:sz w:val="24"/>
          <w:szCs w:val="24"/>
        </w:rPr>
        <w:t>trossulus</w:t>
      </w:r>
      <w:proofErr w:type="spellEnd"/>
      <w:r w:rsidR="00C76F50" w:rsidRPr="00CA3236">
        <w:rPr>
          <w:rFonts w:ascii="Times New Roman" w:eastAsia="Times New Roman" w:hAnsi="Times New Roman" w:cs="Times New Roman"/>
          <w:sz w:val="24"/>
          <w:szCs w:val="24"/>
        </w:rPr>
        <w:t xml:space="preserve"> invaded Kola Peninsula through marine traffic very recently, in the midst of the 20s </w:t>
      </w:r>
      <w:r w:rsidR="00C76F50" w:rsidRPr="00CA3236">
        <w:rPr>
          <w:rFonts w:ascii="Times New Roman" w:eastAsia="Times New Roman" w:hAnsi="Times New Roman" w:cs="Times New Roman"/>
          <w:sz w:val="24"/>
          <w:szCs w:val="24"/>
        </w:rPr>
        <w:lastRenderedPageBreak/>
        <w:t xml:space="preserve">century </w:t>
      </w:r>
      <w:commentRangeStart w:id="18"/>
      <w:r w:rsidR="00C76F50" w:rsidRPr="00CA3236">
        <w:rPr>
          <w:rFonts w:ascii="Times New Roman" w:eastAsia="Times New Roman" w:hAnsi="Times New Roman" w:cs="Times New Roman"/>
          <w:sz w:val="24"/>
          <w:szCs w:val="24"/>
        </w:rPr>
        <w:t>while</w:t>
      </w:r>
      <w:commentRangeEnd w:id="18"/>
      <w:r w:rsidR="00E90EF2" w:rsidRPr="00CA3236">
        <w:rPr>
          <w:rStyle w:val="a4"/>
          <w:rFonts w:ascii="Times New Roman" w:hAnsi="Times New Roman" w:cs="Times New Roman"/>
          <w:sz w:val="24"/>
          <w:szCs w:val="24"/>
        </w:rPr>
        <w:commentReference w:id="18"/>
      </w:r>
      <w:r w:rsidR="00C76F50" w:rsidRPr="00CA3236">
        <w:rPr>
          <w:rFonts w:ascii="Times New Roman" w:eastAsia="Times New Roman" w:hAnsi="Times New Roman" w:cs="Times New Roman"/>
          <w:sz w:val="24"/>
          <w:szCs w:val="24"/>
        </w:rPr>
        <w:t xml:space="preserve"> most other Atlantic M. </w:t>
      </w:r>
      <w:proofErr w:type="spellStart"/>
      <w:r w:rsidR="00C76F50" w:rsidRPr="00CA3236">
        <w:rPr>
          <w:rFonts w:ascii="Times New Roman" w:eastAsia="Times New Roman" w:hAnsi="Times New Roman" w:cs="Times New Roman"/>
          <w:sz w:val="24"/>
          <w:szCs w:val="24"/>
        </w:rPr>
        <w:t>trossulus</w:t>
      </w:r>
      <w:proofErr w:type="spellEnd"/>
      <w:r w:rsidR="00C76F50" w:rsidRPr="00CA3236">
        <w:rPr>
          <w:rFonts w:ascii="Times New Roman" w:eastAsia="Times New Roman" w:hAnsi="Times New Roman" w:cs="Times New Roman"/>
          <w:sz w:val="24"/>
          <w:szCs w:val="24"/>
        </w:rPr>
        <w:t xml:space="preserve"> populations are probably much older (</w:t>
      </w:r>
      <w:proofErr w:type="spellStart"/>
      <w:r w:rsidR="00C76F50" w:rsidRPr="00CA3236">
        <w:rPr>
          <w:rFonts w:ascii="Times New Roman" w:eastAsia="Times New Roman" w:hAnsi="Times New Roman" w:cs="Times New Roman"/>
          <w:sz w:val="24"/>
          <w:szCs w:val="24"/>
        </w:rPr>
        <w:t>Vainola</w:t>
      </w:r>
      <w:proofErr w:type="spellEnd"/>
      <w:r w:rsidR="00C76F50" w:rsidRPr="00CA3236">
        <w:rPr>
          <w:rFonts w:ascii="Times New Roman" w:eastAsia="Times New Roman" w:hAnsi="Times New Roman" w:cs="Times New Roman"/>
          <w:sz w:val="24"/>
          <w:szCs w:val="24"/>
        </w:rPr>
        <w:t>, Strelkov 2011).</w:t>
      </w:r>
    </w:p>
    <w:p w14:paraId="0000000C" w14:textId="150BF792" w:rsidR="00B140A6" w:rsidRPr="00CA3236" w:rsidRDefault="00C76F50" w:rsidP="00CA3236">
      <w:pPr>
        <w:spacing w:before="120" w:after="120" w:line="360" w:lineRule="auto"/>
        <w:rPr>
          <w:rFonts w:ascii="Times New Roman" w:eastAsia="Times New Roman" w:hAnsi="Times New Roman" w:cs="Times New Roman"/>
          <w:sz w:val="24"/>
          <w:szCs w:val="24"/>
        </w:rPr>
      </w:pPr>
      <w:r w:rsidRPr="00CA3236">
        <w:rPr>
          <w:rFonts w:ascii="Times New Roman" w:eastAsia="Times New Roman" w:hAnsi="Times New Roman" w:cs="Times New Roman"/>
          <w:sz w:val="24"/>
          <w:szCs w:val="24"/>
        </w:rPr>
        <w:t xml:space="preserve">In the paper we try to answer the above mentioned questions. First we analyze associations among </w:t>
      </w:r>
      <w:proofErr w:type="spellStart"/>
      <w:r w:rsidRPr="00CA3236">
        <w:rPr>
          <w:rFonts w:ascii="Times New Roman" w:eastAsia="Times New Roman" w:hAnsi="Times New Roman" w:cs="Times New Roman"/>
          <w:sz w:val="24"/>
          <w:szCs w:val="24"/>
        </w:rPr>
        <w:t>morphotypes</w:t>
      </w:r>
      <w:proofErr w:type="spellEnd"/>
      <w:r w:rsidRPr="00CA3236">
        <w:rPr>
          <w:rFonts w:ascii="Times New Roman" w:eastAsia="Times New Roman" w:hAnsi="Times New Roman" w:cs="Times New Roman"/>
          <w:sz w:val="24"/>
          <w:szCs w:val="24"/>
        </w:rPr>
        <w:t xml:space="preserve"> and species-specific genotypes in rich material from waters </w:t>
      </w:r>
      <w:r w:rsidR="00000E29" w:rsidRPr="00CA3236">
        <w:rPr>
          <w:rFonts w:ascii="Times New Roman" w:eastAsia="Times New Roman" w:hAnsi="Times New Roman" w:cs="Times New Roman"/>
          <w:sz w:val="24"/>
          <w:szCs w:val="24"/>
        </w:rPr>
        <w:t>of the Kola</w:t>
      </w:r>
      <w:r w:rsidRPr="00CA3236">
        <w:rPr>
          <w:rFonts w:ascii="Times New Roman" w:eastAsia="Times New Roman" w:hAnsi="Times New Roman" w:cs="Times New Roman"/>
          <w:sz w:val="24"/>
          <w:szCs w:val="24"/>
        </w:rPr>
        <w:t xml:space="preserve"> Peninsula and in limited collections from Norway, the Baltic Sea, Scotland and </w:t>
      </w:r>
      <w:r w:rsidR="00000E29" w:rsidRPr="00CA3236">
        <w:rPr>
          <w:rFonts w:ascii="Times New Roman" w:eastAsia="Times New Roman" w:hAnsi="Times New Roman" w:cs="Times New Roman"/>
          <w:sz w:val="24"/>
          <w:szCs w:val="24"/>
        </w:rPr>
        <w:t xml:space="preserve">the </w:t>
      </w:r>
      <w:r w:rsidRPr="00CA3236">
        <w:rPr>
          <w:rFonts w:ascii="Times New Roman" w:eastAsia="Times New Roman" w:hAnsi="Times New Roman" w:cs="Times New Roman"/>
          <w:sz w:val="24"/>
          <w:szCs w:val="24"/>
        </w:rPr>
        <w:t xml:space="preserve">Gulf of Maine. For Kola mussels, we compare populations from the marginal White Sea and from the oceanic Barents Sea coasts on the one hand, and from brackish and saline localities in the Barents Sea on the other, in order to see how local geography and salinity (or tightly related factors) affects </w:t>
      </w:r>
      <w:proofErr w:type="spellStart"/>
      <w:r w:rsidRPr="00CA3236">
        <w:rPr>
          <w:rFonts w:ascii="Times New Roman" w:eastAsia="Times New Roman" w:hAnsi="Times New Roman" w:cs="Times New Roman"/>
          <w:sz w:val="24"/>
          <w:szCs w:val="24"/>
        </w:rPr>
        <w:t>morphotype</w:t>
      </w:r>
      <w:proofErr w:type="spellEnd"/>
      <w:r w:rsidRPr="00CA3236">
        <w:rPr>
          <w:rFonts w:ascii="Times New Roman" w:eastAsia="Times New Roman" w:hAnsi="Times New Roman" w:cs="Times New Roman"/>
          <w:sz w:val="24"/>
          <w:szCs w:val="24"/>
        </w:rPr>
        <w:t xml:space="preserve"> frequencies on the background of similar climate and biogeographic history of populations. Secondly we formally evaluate the performance of “</w:t>
      </w:r>
      <w:proofErr w:type="spellStart"/>
      <w:r w:rsidRPr="00CA3236">
        <w:rPr>
          <w:rFonts w:ascii="Times New Roman" w:eastAsia="Times New Roman" w:hAnsi="Times New Roman" w:cs="Times New Roman"/>
          <w:sz w:val="24"/>
          <w:szCs w:val="24"/>
        </w:rPr>
        <w:t>morphotype</w:t>
      </w:r>
      <w:proofErr w:type="spellEnd"/>
      <w:r w:rsidRPr="00CA3236">
        <w:rPr>
          <w:rFonts w:ascii="Times New Roman" w:eastAsia="Times New Roman" w:hAnsi="Times New Roman" w:cs="Times New Roman"/>
          <w:sz w:val="24"/>
          <w:szCs w:val="24"/>
        </w:rPr>
        <w:t xml:space="preserve"> test” for species identification using approaches from evidence based medicine and provide practical recommendations for its use for individual and population assignment.</w:t>
      </w:r>
    </w:p>
    <w:p w14:paraId="0C11831D" w14:textId="77777777" w:rsidR="00353B93" w:rsidRPr="00CA3236" w:rsidRDefault="00353B93" w:rsidP="00CA3236">
      <w:pPr>
        <w:spacing w:before="120" w:after="120" w:line="360" w:lineRule="auto"/>
        <w:rPr>
          <w:rFonts w:ascii="Times New Roman" w:eastAsia="Times New Roman" w:hAnsi="Times New Roman" w:cs="Times New Roman"/>
          <w:b/>
          <w:sz w:val="24"/>
          <w:szCs w:val="24"/>
        </w:rPr>
      </w:pPr>
    </w:p>
    <w:p w14:paraId="0000000D" w14:textId="77777777" w:rsidR="00B140A6" w:rsidRPr="00CA3236" w:rsidRDefault="00C76F50" w:rsidP="00CA3236">
      <w:pPr>
        <w:spacing w:before="120" w:after="120" w:line="360" w:lineRule="auto"/>
        <w:rPr>
          <w:rFonts w:ascii="Times New Roman" w:eastAsia="Times New Roman" w:hAnsi="Times New Roman" w:cs="Times New Roman"/>
          <w:b/>
          <w:sz w:val="24"/>
          <w:szCs w:val="24"/>
        </w:rPr>
      </w:pPr>
      <w:proofErr w:type="gramStart"/>
      <w:r w:rsidRPr="00CA3236">
        <w:rPr>
          <w:rFonts w:ascii="Times New Roman" w:eastAsia="Times New Roman" w:hAnsi="Times New Roman" w:cs="Times New Roman"/>
          <w:b/>
          <w:sz w:val="24"/>
          <w:szCs w:val="24"/>
        </w:rPr>
        <w:t>Materials and Methods.</w:t>
      </w:r>
      <w:proofErr w:type="gramEnd"/>
    </w:p>
    <w:p w14:paraId="0000000E" w14:textId="7E02BE71" w:rsidR="00B140A6" w:rsidRPr="00CA3236" w:rsidRDefault="00C76F50" w:rsidP="00CA3236">
      <w:pPr>
        <w:spacing w:before="120" w:after="120" w:line="360" w:lineRule="auto"/>
        <w:rPr>
          <w:rFonts w:ascii="Times New Roman" w:eastAsia="Times New Roman" w:hAnsi="Times New Roman" w:cs="Times New Roman"/>
          <w:sz w:val="24"/>
          <w:szCs w:val="24"/>
        </w:rPr>
      </w:pPr>
      <w:proofErr w:type="gramStart"/>
      <w:r w:rsidRPr="00CA3236">
        <w:rPr>
          <w:rFonts w:ascii="Times New Roman" w:eastAsia="Times New Roman" w:hAnsi="Times New Roman" w:cs="Times New Roman"/>
          <w:b/>
          <w:sz w:val="24"/>
          <w:szCs w:val="24"/>
        </w:rPr>
        <w:t>Samples.</w:t>
      </w:r>
      <w:proofErr w:type="gramEnd"/>
      <w:r w:rsidRPr="00CA3236">
        <w:rPr>
          <w:rFonts w:ascii="Times New Roman" w:eastAsia="Times New Roman" w:hAnsi="Times New Roman" w:cs="Times New Roman"/>
          <w:sz w:val="24"/>
          <w:szCs w:val="24"/>
        </w:rPr>
        <w:t xml:space="preserve"> Altogether, 75 mussel samples (total sample size N=4087, individual sample size N=18-119) representing five geographical contact zones between M. edulis and M. </w:t>
      </w:r>
      <w:proofErr w:type="spellStart"/>
      <w:r w:rsidRPr="00CA3236">
        <w:rPr>
          <w:rFonts w:ascii="Times New Roman" w:eastAsia="Times New Roman" w:hAnsi="Times New Roman" w:cs="Times New Roman"/>
          <w:sz w:val="24"/>
          <w:szCs w:val="24"/>
        </w:rPr>
        <w:t>trossulus</w:t>
      </w:r>
      <w:proofErr w:type="spellEnd"/>
      <w:r w:rsidRPr="00CA3236">
        <w:rPr>
          <w:rFonts w:ascii="Times New Roman" w:eastAsia="Times New Roman" w:hAnsi="Times New Roman" w:cs="Times New Roman"/>
          <w:sz w:val="24"/>
          <w:szCs w:val="24"/>
        </w:rPr>
        <w:t xml:space="preserve"> were considered: the Gulf of Maine in </w:t>
      </w:r>
      <w:r w:rsidR="00C964DE" w:rsidRPr="00CA3236">
        <w:rPr>
          <w:rFonts w:ascii="Times New Roman" w:eastAsia="Times New Roman" w:hAnsi="Times New Roman" w:cs="Times New Roman"/>
          <w:sz w:val="24"/>
          <w:szCs w:val="24"/>
        </w:rPr>
        <w:t xml:space="preserve">the </w:t>
      </w:r>
      <w:r w:rsidRPr="00CA3236">
        <w:rPr>
          <w:rFonts w:ascii="Times New Roman" w:eastAsia="Times New Roman" w:hAnsi="Times New Roman" w:cs="Times New Roman"/>
          <w:sz w:val="24"/>
          <w:szCs w:val="24"/>
        </w:rPr>
        <w:t xml:space="preserve">NW Atlantics (12 populations, N = 428 mussels), Loch </w:t>
      </w:r>
      <w:proofErr w:type="spellStart"/>
      <w:r w:rsidRPr="00CA3236">
        <w:rPr>
          <w:rFonts w:ascii="Times New Roman" w:eastAsia="Times New Roman" w:hAnsi="Times New Roman" w:cs="Times New Roman"/>
          <w:sz w:val="24"/>
          <w:szCs w:val="24"/>
        </w:rPr>
        <w:t>Etive</w:t>
      </w:r>
      <w:proofErr w:type="spellEnd"/>
      <w:r w:rsidRPr="00CA3236">
        <w:rPr>
          <w:rFonts w:ascii="Times New Roman" w:eastAsia="Times New Roman" w:hAnsi="Times New Roman" w:cs="Times New Roman"/>
          <w:sz w:val="24"/>
          <w:szCs w:val="24"/>
        </w:rPr>
        <w:t xml:space="preserve"> in Northern Scotland (2, N = 160), Western Baltic Sea (8, N =586), Bergen </w:t>
      </w:r>
      <w:r w:rsidR="00C964DE" w:rsidRPr="00CA3236">
        <w:rPr>
          <w:rFonts w:ascii="Times New Roman" w:eastAsia="Times New Roman" w:hAnsi="Times New Roman" w:cs="Times New Roman"/>
          <w:sz w:val="24"/>
          <w:szCs w:val="24"/>
        </w:rPr>
        <w:t xml:space="preserve">city </w:t>
      </w:r>
      <w:r w:rsidRPr="00CA3236">
        <w:rPr>
          <w:rFonts w:ascii="Times New Roman" w:eastAsia="Times New Roman" w:hAnsi="Times New Roman" w:cs="Times New Roman"/>
          <w:sz w:val="24"/>
          <w:szCs w:val="24"/>
        </w:rPr>
        <w:t>area in Western Norway (</w:t>
      </w:r>
      <w:r w:rsidR="00ED65DF" w:rsidRPr="00CA3236">
        <w:rPr>
          <w:rFonts w:ascii="Times New Roman" w:eastAsia="Times New Roman" w:hAnsi="Times New Roman" w:cs="Times New Roman"/>
          <w:sz w:val="24"/>
          <w:szCs w:val="24"/>
        </w:rPr>
        <w:t>5</w:t>
      </w:r>
      <w:r w:rsidRPr="00CA3236">
        <w:rPr>
          <w:rFonts w:ascii="Times New Roman" w:eastAsia="Times New Roman" w:hAnsi="Times New Roman" w:cs="Times New Roman"/>
          <w:sz w:val="24"/>
          <w:szCs w:val="24"/>
        </w:rPr>
        <w:t xml:space="preserve">, N =165) and coasts of Kola Peninsula in Northern Russia: 24 populations from the White Sea (N=1100) and 26 populations from the Barents Sea (N=1650). Available information about samples and sampling localities is provided in the ESM table 1. The Barents Sea samples were from Kola Bay and from the open oceanic coast of Eastern </w:t>
      </w:r>
      <w:proofErr w:type="spellStart"/>
      <w:r w:rsidRPr="00CA3236">
        <w:rPr>
          <w:rFonts w:ascii="Times New Roman" w:eastAsia="Times New Roman" w:hAnsi="Times New Roman" w:cs="Times New Roman"/>
          <w:sz w:val="24"/>
          <w:szCs w:val="24"/>
        </w:rPr>
        <w:t>Murman</w:t>
      </w:r>
      <w:proofErr w:type="spellEnd"/>
      <w:r w:rsidRPr="00CA3236">
        <w:rPr>
          <w:rFonts w:ascii="Times New Roman" w:eastAsia="Times New Roman" w:hAnsi="Times New Roman" w:cs="Times New Roman"/>
          <w:sz w:val="24"/>
          <w:szCs w:val="24"/>
        </w:rPr>
        <w:t xml:space="preserve"> and were classified by salinity in sampling localities into the brackish- (salinity 5-30 </w:t>
      </w:r>
      <w:proofErr w:type="spellStart"/>
      <w:r w:rsidRPr="00CA3236">
        <w:rPr>
          <w:rFonts w:ascii="Times New Roman" w:eastAsia="Times New Roman" w:hAnsi="Times New Roman" w:cs="Times New Roman"/>
          <w:sz w:val="24"/>
          <w:szCs w:val="24"/>
        </w:rPr>
        <w:t>ppt</w:t>
      </w:r>
      <w:proofErr w:type="spellEnd"/>
      <w:r w:rsidRPr="00CA3236">
        <w:rPr>
          <w:rFonts w:ascii="Times New Roman" w:eastAsia="Times New Roman" w:hAnsi="Times New Roman" w:cs="Times New Roman"/>
          <w:sz w:val="24"/>
          <w:szCs w:val="24"/>
        </w:rPr>
        <w:t xml:space="preserve">) and the saline water (&gt;30 </w:t>
      </w:r>
      <w:proofErr w:type="spellStart"/>
      <w:r w:rsidRPr="00CA3236">
        <w:rPr>
          <w:rFonts w:ascii="Times New Roman" w:eastAsia="Times New Roman" w:hAnsi="Times New Roman" w:cs="Times New Roman"/>
          <w:sz w:val="24"/>
          <w:szCs w:val="24"/>
        </w:rPr>
        <w:t>ppt</w:t>
      </w:r>
      <w:proofErr w:type="spellEnd"/>
      <w:r w:rsidRPr="00CA3236">
        <w:rPr>
          <w:rFonts w:ascii="Times New Roman" w:eastAsia="Times New Roman" w:hAnsi="Times New Roman" w:cs="Times New Roman"/>
          <w:sz w:val="24"/>
          <w:szCs w:val="24"/>
        </w:rPr>
        <w:t>) ones. The first group included nine samples from the fresh top of Kola Bay and three from the open coast. The second – eight samples from the mouth of the Bay and six from the open coast (fig. 1). S</w:t>
      </w:r>
      <w:r w:rsidR="00C40BF9" w:rsidRPr="00CA3236">
        <w:rPr>
          <w:rFonts w:ascii="Times New Roman" w:eastAsia="Times New Roman" w:hAnsi="Times New Roman" w:cs="Times New Roman"/>
          <w:sz w:val="24"/>
          <w:szCs w:val="24"/>
        </w:rPr>
        <w:t>ummer s</w:t>
      </w:r>
      <w:r w:rsidRPr="00CA3236">
        <w:rPr>
          <w:rFonts w:ascii="Times New Roman" w:eastAsia="Times New Roman" w:hAnsi="Times New Roman" w:cs="Times New Roman"/>
          <w:sz w:val="24"/>
          <w:szCs w:val="24"/>
        </w:rPr>
        <w:t>alinity in sampling localities was either taken from literature (</w:t>
      </w:r>
      <w:proofErr w:type="spellStart"/>
      <w:r w:rsidR="00F41625" w:rsidRPr="00CA3236">
        <w:rPr>
          <w:rFonts w:ascii="Times New Roman" w:eastAsia="Times New Roman" w:hAnsi="Times New Roman" w:cs="Times New Roman"/>
          <w:sz w:val="24"/>
          <w:szCs w:val="24"/>
        </w:rPr>
        <w:t>Derjugin</w:t>
      </w:r>
      <w:proofErr w:type="spellEnd"/>
      <w:r w:rsidR="00F41625" w:rsidRPr="00CA3236">
        <w:rPr>
          <w:rFonts w:ascii="Times New Roman" w:eastAsia="Times New Roman" w:hAnsi="Times New Roman" w:cs="Times New Roman"/>
          <w:sz w:val="24"/>
          <w:szCs w:val="24"/>
        </w:rPr>
        <w:t xml:space="preserve"> </w:t>
      </w:r>
      <w:commentRangeStart w:id="19"/>
      <w:r w:rsidR="00F41625" w:rsidRPr="00CA3236">
        <w:rPr>
          <w:rFonts w:ascii="Times New Roman" w:eastAsia="Times New Roman" w:hAnsi="Times New Roman" w:cs="Times New Roman"/>
          <w:sz w:val="24"/>
          <w:szCs w:val="24"/>
        </w:rPr>
        <w:t>1915</w:t>
      </w:r>
      <w:commentRangeEnd w:id="19"/>
      <w:r w:rsidR="00F41625" w:rsidRPr="00CA3236">
        <w:rPr>
          <w:rStyle w:val="a4"/>
          <w:rFonts w:ascii="Times New Roman" w:hAnsi="Times New Roman" w:cs="Times New Roman"/>
          <w:sz w:val="24"/>
          <w:szCs w:val="24"/>
        </w:rPr>
        <w:commentReference w:id="19"/>
      </w:r>
      <w:r w:rsidR="00F41625" w:rsidRPr="00CA3236">
        <w:rPr>
          <w:rFonts w:ascii="Times New Roman" w:eastAsia="Times New Roman" w:hAnsi="Times New Roman" w:cs="Times New Roman"/>
          <w:sz w:val="24"/>
          <w:szCs w:val="24"/>
        </w:rPr>
        <w:t xml:space="preserve">; </w:t>
      </w:r>
      <w:r w:rsidR="002A67A6" w:rsidRPr="00CA3236">
        <w:rPr>
          <w:rFonts w:ascii="Times New Roman" w:eastAsia="Times New Roman" w:hAnsi="Times New Roman" w:cs="Times New Roman"/>
          <w:color w:val="FF0000"/>
          <w:sz w:val="24"/>
          <w:szCs w:val="24"/>
          <w:highlight w:val="yellow"/>
          <w:lang w:val="ru-RU"/>
        </w:rPr>
        <w:t>как</w:t>
      </w:r>
      <w:r w:rsidR="002A67A6" w:rsidRPr="00CA3236">
        <w:rPr>
          <w:rFonts w:ascii="Times New Roman" w:eastAsia="Times New Roman" w:hAnsi="Times New Roman" w:cs="Times New Roman"/>
          <w:color w:val="FF0000"/>
          <w:sz w:val="24"/>
          <w:szCs w:val="24"/>
          <w:highlight w:val="yellow"/>
        </w:rPr>
        <w:t xml:space="preserve"> </w:t>
      </w:r>
      <w:r w:rsidR="00AF019C" w:rsidRPr="00CA3236">
        <w:rPr>
          <w:rFonts w:ascii="Times New Roman" w:eastAsia="Times New Roman" w:hAnsi="Times New Roman" w:cs="Times New Roman"/>
          <w:color w:val="FF0000"/>
          <w:sz w:val="24"/>
          <w:szCs w:val="24"/>
          <w:highlight w:val="yellow"/>
          <w:lang w:val="ru-RU"/>
        </w:rPr>
        <w:t>правильно</w:t>
      </w:r>
      <w:r w:rsidR="00AF019C" w:rsidRPr="00CA3236">
        <w:rPr>
          <w:rFonts w:ascii="Times New Roman" w:eastAsia="Times New Roman" w:hAnsi="Times New Roman" w:cs="Times New Roman"/>
          <w:color w:val="FF0000"/>
          <w:sz w:val="24"/>
          <w:szCs w:val="24"/>
          <w:highlight w:val="yellow"/>
        </w:rPr>
        <w:t xml:space="preserve"> </w:t>
      </w:r>
      <w:r w:rsidR="002A67A6" w:rsidRPr="00CA3236">
        <w:rPr>
          <w:rFonts w:ascii="Times New Roman" w:eastAsia="Times New Roman" w:hAnsi="Times New Roman" w:cs="Times New Roman"/>
          <w:color w:val="FF0000"/>
          <w:sz w:val="24"/>
          <w:szCs w:val="24"/>
          <w:highlight w:val="yellow"/>
          <w:lang w:val="ru-RU"/>
        </w:rPr>
        <w:t>цитировать</w:t>
      </w:r>
      <w:r w:rsidR="002A67A6" w:rsidRPr="00CA3236">
        <w:rPr>
          <w:rFonts w:ascii="Times New Roman" w:eastAsia="Times New Roman" w:hAnsi="Times New Roman" w:cs="Times New Roman"/>
          <w:color w:val="FF0000"/>
          <w:sz w:val="24"/>
          <w:szCs w:val="24"/>
          <w:highlight w:val="yellow"/>
        </w:rPr>
        <w:t xml:space="preserve"> </w:t>
      </w:r>
      <w:r w:rsidRPr="00CA3236">
        <w:rPr>
          <w:rFonts w:ascii="Times New Roman" w:eastAsia="Times New Roman" w:hAnsi="Times New Roman" w:cs="Times New Roman"/>
          <w:color w:val="FF0000"/>
          <w:sz w:val="24"/>
          <w:szCs w:val="24"/>
          <w:highlight w:val="yellow"/>
        </w:rPr>
        <w:t xml:space="preserve">КОЛЬСКИЙ </w:t>
      </w:r>
      <w:commentRangeStart w:id="20"/>
      <w:r w:rsidRPr="00CA3236">
        <w:rPr>
          <w:rFonts w:ascii="Times New Roman" w:eastAsia="Times New Roman" w:hAnsi="Times New Roman" w:cs="Times New Roman"/>
          <w:color w:val="FF0000"/>
          <w:sz w:val="24"/>
          <w:szCs w:val="24"/>
          <w:highlight w:val="yellow"/>
        </w:rPr>
        <w:t>ЗАЛИВ</w:t>
      </w:r>
      <w:commentRangeEnd w:id="20"/>
      <w:r w:rsidR="002A67A6" w:rsidRPr="00CA3236">
        <w:rPr>
          <w:rStyle w:val="a4"/>
          <w:rFonts w:ascii="Times New Roman" w:hAnsi="Times New Roman" w:cs="Times New Roman"/>
          <w:color w:val="FF0000"/>
          <w:sz w:val="24"/>
          <w:szCs w:val="24"/>
          <w:highlight w:val="yellow"/>
        </w:rPr>
        <w:commentReference w:id="20"/>
      </w:r>
      <w:r w:rsidRPr="00CA3236">
        <w:rPr>
          <w:rFonts w:ascii="Times New Roman" w:eastAsia="Times New Roman" w:hAnsi="Times New Roman" w:cs="Times New Roman"/>
          <w:sz w:val="24"/>
          <w:szCs w:val="24"/>
        </w:rPr>
        <w:t xml:space="preserve">, </w:t>
      </w:r>
      <w:proofErr w:type="spellStart"/>
      <w:r w:rsidRPr="00CA3236">
        <w:rPr>
          <w:rFonts w:ascii="Times New Roman" w:eastAsia="Times New Roman" w:hAnsi="Times New Roman" w:cs="Times New Roman"/>
          <w:sz w:val="24"/>
          <w:szCs w:val="24"/>
        </w:rPr>
        <w:t>Bobkov</w:t>
      </w:r>
      <w:proofErr w:type="spellEnd"/>
      <w:r w:rsidRPr="00CA3236">
        <w:rPr>
          <w:rFonts w:ascii="Times New Roman" w:eastAsia="Times New Roman" w:hAnsi="Times New Roman" w:cs="Times New Roman"/>
          <w:sz w:val="24"/>
          <w:szCs w:val="24"/>
        </w:rPr>
        <w:t xml:space="preserve"> et al. 201</w:t>
      </w:r>
      <w:sdt>
        <w:sdtPr>
          <w:rPr>
            <w:rFonts w:ascii="Times New Roman" w:hAnsi="Times New Roman" w:cs="Times New Roman"/>
            <w:sz w:val="24"/>
            <w:szCs w:val="24"/>
          </w:rPr>
          <w:tag w:val="goog_rdk_19"/>
          <w:id w:val="118043953"/>
        </w:sdtPr>
        <w:sdtEndPr/>
        <w:sdtContent>
          <w:commentRangeStart w:id="21"/>
        </w:sdtContent>
      </w:sdt>
      <w:r w:rsidRPr="00CA3236">
        <w:rPr>
          <w:rFonts w:ascii="Times New Roman" w:eastAsia="Times New Roman" w:hAnsi="Times New Roman" w:cs="Times New Roman"/>
          <w:sz w:val="24"/>
          <w:szCs w:val="24"/>
        </w:rPr>
        <w:t>0</w:t>
      </w:r>
      <w:commentRangeEnd w:id="21"/>
      <w:r w:rsidRPr="00CA3236">
        <w:rPr>
          <w:rFonts w:ascii="Times New Roman" w:hAnsi="Times New Roman" w:cs="Times New Roman"/>
          <w:sz w:val="24"/>
          <w:szCs w:val="24"/>
        </w:rPr>
        <w:commentReference w:id="21"/>
      </w:r>
      <w:r w:rsidR="003264E8" w:rsidRPr="00CA3236">
        <w:rPr>
          <w:rFonts w:ascii="Times New Roman" w:eastAsia="Times New Roman" w:hAnsi="Times New Roman" w:cs="Times New Roman"/>
          <w:sz w:val="24"/>
          <w:szCs w:val="24"/>
        </w:rPr>
        <w:t xml:space="preserve">; </w:t>
      </w:r>
      <w:proofErr w:type="spellStart"/>
      <w:r w:rsidR="003264E8" w:rsidRPr="00CA3236">
        <w:rPr>
          <w:rFonts w:ascii="Times New Roman" w:hAnsi="Times New Roman" w:cs="Times New Roman"/>
          <w:sz w:val="24"/>
          <w:szCs w:val="24"/>
        </w:rPr>
        <w:t>Shavykin</w:t>
      </w:r>
      <w:proofErr w:type="spellEnd"/>
      <w:r w:rsidR="003264E8" w:rsidRPr="00CA3236">
        <w:rPr>
          <w:rFonts w:ascii="Times New Roman" w:hAnsi="Times New Roman" w:cs="Times New Roman"/>
          <w:sz w:val="24"/>
          <w:szCs w:val="24"/>
        </w:rPr>
        <w:t xml:space="preserve"> 2018</w:t>
      </w:r>
      <w:r w:rsidR="00AF019C" w:rsidRPr="00CA3236">
        <w:rPr>
          <w:rFonts w:ascii="Times New Roman" w:eastAsia="Times New Roman" w:hAnsi="Times New Roman" w:cs="Times New Roman"/>
          <w:color w:val="FF0000"/>
          <w:sz w:val="24"/>
          <w:szCs w:val="24"/>
          <w:highlight w:val="yellow"/>
        </w:rPr>
        <w:t>– ЧТО ЕЩЕ</w:t>
      </w:r>
      <w:r w:rsidRPr="00CA3236">
        <w:rPr>
          <w:rFonts w:ascii="Times New Roman" w:eastAsia="Times New Roman" w:hAnsi="Times New Roman" w:cs="Times New Roman"/>
          <w:sz w:val="24"/>
          <w:szCs w:val="24"/>
        </w:rPr>
        <w:t xml:space="preserve">) or, in case of few open coast localities, predicted based on the presence or absence of large rivers nearby. As far as the material from other contact zones was limited, no </w:t>
      </w:r>
      <w:r w:rsidR="00825A83" w:rsidRPr="00CA3236">
        <w:rPr>
          <w:rFonts w:ascii="Times New Roman" w:eastAsia="Times New Roman" w:hAnsi="Times New Roman" w:cs="Times New Roman"/>
          <w:color w:val="FF0000"/>
          <w:sz w:val="24"/>
          <w:szCs w:val="24"/>
        </w:rPr>
        <w:t>targeted attempts</w:t>
      </w:r>
      <w:r w:rsidRPr="00CA3236">
        <w:rPr>
          <w:rFonts w:ascii="Times New Roman" w:eastAsia="Times New Roman" w:hAnsi="Times New Roman" w:cs="Times New Roman"/>
          <w:color w:val="FF0000"/>
          <w:sz w:val="24"/>
          <w:szCs w:val="24"/>
        </w:rPr>
        <w:t xml:space="preserve"> </w:t>
      </w:r>
      <w:r w:rsidRPr="00CA3236">
        <w:rPr>
          <w:rFonts w:ascii="Times New Roman" w:eastAsia="Times New Roman" w:hAnsi="Times New Roman" w:cs="Times New Roman"/>
          <w:sz w:val="24"/>
          <w:szCs w:val="24"/>
        </w:rPr>
        <w:t xml:space="preserve">to study variation in relation to local geography and salinity in America, Scotland, Baltic and Norway have been undertaken. All American samples and </w:t>
      </w:r>
      <w:r w:rsidR="000C448A" w:rsidRPr="00CA3236">
        <w:rPr>
          <w:rFonts w:ascii="Times New Roman" w:eastAsia="Times New Roman" w:hAnsi="Times New Roman" w:cs="Times New Roman"/>
          <w:sz w:val="24"/>
          <w:szCs w:val="24"/>
        </w:rPr>
        <w:t>two</w:t>
      </w:r>
      <w:r w:rsidRPr="00CA3236">
        <w:rPr>
          <w:rFonts w:ascii="Times New Roman" w:eastAsia="Times New Roman" w:hAnsi="Times New Roman" w:cs="Times New Roman"/>
          <w:sz w:val="24"/>
          <w:szCs w:val="24"/>
        </w:rPr>
        <w:t xml:space="preserve"> </w:t>
      </w:r>
      <w:r w:rsidR="003264E8" w:rsidRPr="00CA3236">
        <w:rPr>
          <w:rFonts w:ascii="Times New Roman" w:eastAsia="Times New Roman" w:hAnsi="Times New Roman" w:cs="Times New Roman"/>
          <w:sz w:val="24"/>
          <w:szCs w:val="24"/>
        </w:rPr>
        <w:t>of</w:t>
      </w:r>
      <w:r w:rsidRPr="00CA3236">
        <w:rPr>
          <w:rFonts w:ascii="Times New Roman" w:eastAsia="Times New Roman" w:hAnsi="Times New Roman" w:cs="Times New Roman"/>
          <w:sz w:val="24"/>
          <w:szCs w:val="24"/>
        </w:rPr>
        <w:t xml:space="preserve"> </w:t>
      </w:r>
      <w:r w:rsidR="000C448A" w:rsidRPr="00CA3236">
        <w:rPr>
          <w:rFonts w:ascii="Times New Roman" w:eastAsia="Times New Roman" w:hAnsi="Times New Roman" w:cs="Times New Roman"/>
          <w:sz w:val="24"/>
          <w:szCs w:val="24"/>
        </w:rPr>
        <w:t>five</w:t>
      </w:r>
      <w:r w:rsidRPr="00CA3236">
        <w:rPr>
          <w:rFonts w:ascii="Times New Roman" w:eastAsia="Times New Roman" w:hAnsi="Times New Roman" w:cs="Times New Roman"/>
          <w:sz w:val="24"/>
          <w:szCs w:val="24"/>
        </w:rPr>
        <w:t xml:space="preserve"> Norwegian samples were from saline habitats, all the other from brackish habitats. </w:t>
      </w:r>
    </w:p>
    <w:p w14:paraId="0000000F" w14:textId="5F0EA386" w:rsidR="00B140A6" w:rsidRPr="00CA3236" w:rsidRDefault="00C76F50" w:rsidP="00CA3236">
      <w:pPr>
        <w:spacing w:before="120" w:after="120" w:line="360" w:lineRule="auto"/>
        <w:rPr>
          <w:rFonts w:ascii="Times New Roman" w:eastAsia="Times New Roman" w:hAnsi="Times New Roman" w:cs="Times New Roman"/>
          <w:color w:val="FF0000"/>
          <w:sz w:val="24"/>
          <w:szCs w:val="24"/>
        </w:rPr>
      </w:pPr>
      <w:r w:rsidRPr="00CA3236">
        <w:rPr>
          <w:rFonts w:ascii="Times New Roman" w:eastAsia="Times New Roman" w:hAnsi="Times New Roman" w:cs="Times New Roman"/>
          <w:color w:val="FF0000"/>
          <w:sz w:val="24"/>
          <w:szCs w:val="24"/>
        </w:rPr>
        <w:t xml:space="preserve">We also identified </w:t>
      </w:r>
      <w:proofErr w:type="spellStart"/>
      <w:r w:rsidRPr="00CA3236">
        <w:rPr>
          <w:rFonts w:ascii="Times New Roman" w:eastAsia="Times New Roman" w:hAnsi="Times New Roman" w:cs="Times New Roman"/>
          <w:color w:val="FF0000"/>
          <w:sz w:val="24"/>
          <w:szCs w:val="24"/>
        </w:rPr>
        <w:t>morphotypes</w:t>
      </w:r>
      <w:proofErr w:type="spellEnd"/>
      <w:r w:rsidRPr="00CA3236">
        <w:rPr>
          <w:rFonts w:ascii="Times New Roman" w:eastAsia="Times New Roman" w:hAnsi="Times New Roman" w:cs="Times New Roman"/>
          <w:color w:val="FF0000"/>
          <w:sz w:val="24"/>
          <w:szCs w:val="24"/>
        </w:rPr>
        <w:t xml:space="preserve"> </w:t>
      </w:r>
      <w:proofErr w:type="gramStart"/>
      <w:r w:rsidRPr="00CA3236">
        <w:rPr>
          <w:rFonts w:ascii="Times New Roman" w:eastAsia="Times New Roman" w:hAnsi="Times New Roman" w:cs="Times New Roman"/>
          <w:color w:val="FF0000"/>
          <w:sz w:val="24"/>
          <w:szCs w:val="24"/>
        </w:rPr>
        <w:t xml:space="preserve">in </w:t>
      </w:r>
      <w:r w:rsidR="00C80CB9" w:rsidRPr="00CA3236">
        <w:rPr>
          <w:rFonts w:ascii="Times New Roman" w:eastAsia="Times New Roman" w:hAnsi="Times New Roman" w:cs="Times New Roman"/>
          <w:color w:val="FF0000"/>
          <w:sz w:val="24"/>
          <w:szCs w:val="24"/>
          <w:highlight w:val="yellow"/>
        </w:rPr>
        <w:t>??</w:t>
      </w:r>
      <w:proofErr w:type="gramEnd"/>
      <w:r w:rsidRPr="00CA3236">
        <w:rPr>
          <w:rFonts w:ascii="Times New Roman" w:eastAsia="Times New Roman" w:hAnsi="Times New Roman" w:cs="Times New Roman"/>
          <w:color w:val="FF0000"/>
          <w:sz w:val="24"/>
          <w:szCs w:val="24"/>
        </w:rPr>
        <w:t xml:space="preserve"> samples </w:t>
      </w:r>
      <w:r w:rsidR="00AF019C" w:rsidRPr="00CA3236">
        <w:rPr>
          <w:rFonts w:ascii="Times New Roman" w:eastAsia="Times New Roman" w:hAnsi="Times New Roman" w:cs="Times New Roman"/>
          <w:color w:val="FF0000"/>
          <w:sz w:val="24"/>
          <w:szCs w:val="24"/>
        </w:rPr>
        <w:t xml:space="preserve">(total sample size </w:t>
      </w:r>
      <w:r w:rsidR="00AF019C" w:rsidRPr="00CA3236">
        <w:rPr>
          <w:rFonts w:ascii="Times New Roman" w:eastAsia="Times New Roman" w:hAnsi="Times New Roman" w:cs="Times New Roman"/>
          <w:color w:val="FF0000"/>
          <w:sz w:val="24"/>
          <w:szCs w:val="24"/>
          <w:highlight w:val="yellow"/>
        </w:rPr>
        <w:t>N=...,</w:t>
      </w:r>
      <w:r w:rsidR="00AF019C" w:rsidRPr="00CA3236">
        <w:rPr>
          <w:rFonts w:ascii="Times New Roman" w:eastAsia="Times New Roman" w:hAnsi="Times New Roman" w:cs="Times New Roman"/>
          <w:color w:val="FF0000"/>
          <w:sz w:val="24"/>
          <w:szCs w:val="24"/>
        </w:rPr>
        <w:t xml:space="preserve"> individual sample size </w:t>
      </w:r>
      <w:r w:rsidR="00AF019C" w:rsidRPr="00CA3236">
        <w:rPr>
          <w:rFonts w:ascii="Times New Roman" w:eastAsia="Times New Roman" w:hAnsi="Times New Roman" w:cs="Times New Roman"/>
          <w:color w:val="FF0000"/>
          <w:sz w:val="24"/>
          <w:szCs w:val="24"/>
          <w:highlight w:val="yellow"/>
        </w:rPr>
        <w:t>N=...-...)</w:t>
      </w:r>
      <w:r w:rsidR="00AF019C" w:rsidRPr="00CA3236">
        <w:rPr>
          <w:rFonts w:ascii="Times New Roman" w:eastAsia="Times New Roman" w:hAnsi="Times New Roman" w:cs="Times New Roman"/>
          <w:color w:val="FF0000"/>
          <w:sz w:val="24"/>
          <w:szCs w:val="24"/>
        </w:rPr>
        <w:t xml:space="preserve"> </w:t>
      </w:r>
      <w:r w:rsidRPr="00CA3236">
        <w:rPr>
          <w:rFonts w:ascii="Times New Roman" w:eastAsia="Times New Roman" w:hAnsi="Times New Roman" w:cs="Times New Roman"/>
          <w:color w:val="FF0000"/>
          <w:sz w:val="24"/>
          <w:szCs w:val="24"/>
        </w:rPr>
        <w:t xml:space="preserve">of putatively pure M. edulis and M. </w:t>
      </w:r>
      <w:proofErr w:type="spellStart"/>
      <w:r w:rsidRPr="00CA3236">
        <w:rPr>
          <w:rFonts w:ascii="Times New Roman" w:eastAsia="Times New Roman" w:hAnsi="Times New Roman" w:cs="Times New Roman"/>
          <w:color w:val="FF0000"/>
          <w:sz w:val="24"/>
          <w:szCs w:val="24"/>
        </w:rPr>
        <w:t>trossulus</w:t>
      </w:r>
      <w:proofErr w:type="spellEnd"/>
      <w:r w:rsidRPr="00CA3236">
        <w:rPr>
          <w:rFonts w:ascii="Times New Roman" w:eastAsia="Times New Roman" w:hAnsi="Times New Roman" w:cs="Times New Roman"/>
          <w:color w:val="FF0000"/>
          <w:sz w:val="24"/>
          <w:szCs w:val="24"/>
        </w:rPr>
        <w:t xml:space="preserve"> sampled at a distance from contact zones </w:t>
      </w:r>
      <w:r w:rsidRPr="00CA3236">
        <w:rPr>
          <w:rFonts w:ascii="Times New Roman" w:eastAsia="Times New Roman" w:hAnsi="Times New Roman" w:cs="Times New Roman"/>
          <w:color w:val="FF0000"/>
          <w:sz w:val="24"/>
          <w:szCs w:val="24"/>
        </w:rPr>
        <w:lastRenderedPageBreak/>
        <w:t xml:space="preserve">considered (M. edulis and M. </w:t>
      </w:r>
      <w:proofErr w:type="spellStart"/>
      <w:r w:rsidRPr="00CA3236">
        <w:rPr>
          <w:rFonts w:ascii="Times New Roman" w:eastAsia="Times New Roman" w:hAnsi="Times New Roman" w:cs="Times New Roman"/>
          <w:color w:val="FF0000"/>
          <w:sz w:val="24"/>
          <w:szCs w:val="24"/>
        </w:rPr>
        <w:t>trossulus</w:t>
      </w:r>
      <w:proofErr w:type="spellEnd"/>
      <w:r w:rsidRPr="00CA3236">
        <w:rPr>
          <w:rFonts w:ascii="Times New Roman" w:eastAsia="Times New Roman" w:hAnsi="Times New Roman" w:cs="Times New Roman"/>
          <w:color w:val="FF0000"/>
          <w:sz w:val="24"/>
          <w:szCs w:val="24"/>
        </w:rPr>
        <w:t xml:space="preserve"> from the Gulf of Saint Lawrence in Eastern Canada, M. </w:t>
      </w:r>
      <w:proofErr w:type="spellStart"/>
      <w:r w:rsidRPr="00CA3236">
        <w:rPr>
          <w:rFonts w:ascii="Times New Roman" w:eastAsia="Times New Roman" w:hAnsi="Times New Roman" w:cs="Times New Roman"/>
          <w:color w:val="FF0000"/>
          <w:sz w:val="24"/>
          <w:szCs w:val="24"/>
        </w:rPr>
        <w:t>trossulus</w:t>
      </w:r>
      <w:proofErr w:type="spellEnd"/>
      <w:r w:rsidRPr="00CA3236">
        <w:rPr>
          <w:rFonts w:ascii="Times New Roman" w:eastAsia="Times New Roman" w:hAnsi="Times New Roman" w:cs="Times New Roman"/>
          <w:color w:val="FF0000"/>
          <w:sz w:val="24"/>
          <w:szCs w:val="24"/>
        </w:rPr>
        <w:t xml:space="preserve"> from </w:t>
      </w:r>
      <w:r w:rsidR="00D63139" w:rsidRPr="00CA3236">
        <w:rPr>
          <w:rFonts w:ascii="Times New Roman" w:eastAsia="Times New Roman" w:hAnsi="Times New Roman" w:cs="Times New Roman"/>
          <w:color w:val="FF0000"/>
          <w:sz w:val="24"/>
          <w:szCs w:val="24"/>
        </w:rPr>
        <w:t>the Northern Baltic Sea</w:t>
      </w:r>
      <w:r w:rsidR="00586E3F" w:rsidRPr="00CA3236">
        <w:rPr>
          <w:rFonts w:ascii="Times New Roman" w:eastAsia="Times New Roman" w:hAnsi="Times New Roman" w:cs="Times New Roman"/>
          <w:color w:val="FF0000"/>
          <w:sz w:val="24"/>
          <w:szCs w:val="24"/>
        </w:rPr>
        <w:t xml:space="preserve">, from </w:t>
      </w:r>
      <w:r w:rsidR="00D63139" w:rsidRPr="00CA3236">
        <w:rPr>
          <w:rFonts w:ascii="Times New Roman" w:eastAsia="Times New Roman" w:hAnsi="Times New Roman" w:cs="Times New Roman"/>
          <w:color w:val="FF0000"/>
          <w:sz w:val="24"/>
          <w:szCs w:val="24"/>
        </w:rPr>
        <w:t>Puget Sound in Eastern Pacific and</w:t>
      </w:r>
      <w:r w:rsidR="003C6D17" w:rsidRPr="00CA3236">
        <w:rPr>
          <w:rFonts w:ascii="Times New Roman" w:eastAsia="Times New Roman" w:hAnsi="Times New Roman" w:cs="Times New Roman"/>
          <w:color w:val="FF0000"/>
          <w:sz w:val="24"/>
          <w:szCs w:val="24"/>
        </w:rPr>
        <w:t xml:space="preserve"> </w:t>
      </w:r>
      <w:r w:rsidR="00586E3F" w:rsidRPr="00CA3236">
        <w:rPr>
          <w:rFonts w:ascii="Times New Roman" w:eastAsia="Times New Roman" w:hAnsi="Times New Roman" w:cs="Times New Roman"/>
          <w:color w:val="FF0000"/>
          <w:sz w:val="24"/>
          <w:szCs w:val="24"/>
        </w:rPr>
        <w:t xml:space="preserve">from </w:t>
      </w:r>
      <w:r w:rsidRPr="00CA3236">
        <w:rPr>
          <w:rFonts w:ascii="Times New Roman" w:eastAsia="Times New Roman" w:hAnsi="Times New Roman" w:cs="Times New Roman"/>
          <w:color w:val="FF0000"/>
          <w:sz w:val="24"/>
          <w:szCs w:val="24"/>
        </w:rPr>
        <w:t xml:space="preserve">multiple areas of </w:t>
      </w:r>
      <w:r w:rsidR="00D63139" w:rsidRPr="00CA3236">
        <w:rPr>
          <w:rFonts w:ascii="Times New Roman" w:eastAsia="Times New Roman" w:hAnsi="Times New Roman" w:cs="Times New Roman"/>
          <w:color w:val="FF0000"/>
          <w:sz w:val="24"/>
          <w:szCs w:val="24"/>
        </w:rPr>
        <w:t>Western</w:t>
      </w:r>
      <w:r w:rsidRPr="00CA3236">
        <w:rPr>
          <w:rFonts w:ascii="Times New Roman" w:eastAsia="Times New Roman" w:hAnsi="Times New Roman" w:cs="Times New Roman"/>
          <w:color w:val="FF0000"/>
          <w:sz w:val="24"/>
          <w:szCs w:val="24"/>
        </w:rPr>
        <w:t xml:space="preserve"> Pacific, M. edulis from </w:t>
      </w:r>
      <w:r w:rsidR="00592466" w:rsidRPr="00CA3236">
        <w:rPr>
          <w:rFonts w:ascii="Times New Roman" w:eastAsia="Times New Roman" w:hAnsi="Times New Roman" w:cs="Times New Roman"/>
          <w:color w:val="FF0000"/>
          <w:sz w:val="24"/>
          <w:szCs w:val="24"/>
        </w:rPr>
        <w:t xml:space="preserve">SW Greenland, </w:t>
      </w:r>
      <w:r w:rsidR="00D73D44" w:rsidRPr="00CA3236">
        <w:rPr>
          <w:rFonts w:ascii="Times New Roman" w:eastAsia="Times New Roman" w:hAnsi="Times New Roman" w:cs="Times New Roman"/>
          <w:color w:val="FF0000"/>
          <w:sz w:val="24"/>
          <w:szCs w:val="24"/>
        </w:rPr>
        <w:t xml:space="preserve">from </w:t>
      </w:r>
      <w:r w:rsidRPr="00CA3236">
        <w:rPr>
          <w:rFonts w:ascii="Times New Roman" w:eastAsia="Times New Roman" w:hAnsi="Times New Roman" w:cs="Times New Roman"/>
          <w:color w:val="FF0000"/>
          <w:sz w:val="24"/>
          <w:szCs w:val="24"/>
        </w:rPr>
        <w:t xml:space="preserve">the Long Island Sound </w:t>
      </w:r>
      <w:r w:rsidR="003C6D17" w:rsidRPr="00CA3236">
        <w:rPr>
          <w:rFonts w:ascii="Times New Roman" w:eastAsia="Times New Roman" w:hAnsi="Times New Roman" w:cs="Times New Roman"/>
          <w:color w:val="FF0000"/>
          <w:sz w:val="24"/>
          <w:szCs w:val="24"/>
        </w:rPr>
        <w:t xml:space="preserve">and </w:t>
      </w:r>
      <w:r w:rsidR="00592466" w:rsidRPr="00CA3236">
        <w:rPr>
          <w:rFonts w:ascii="Times New Roman" w:eastAsia="Times New Roman" w:hAnsi="Times New Roman" w:cs="Times New Roman"/>
          <w:color w:val="FF0000"/>
          <w:sz w:val="24"/>
          <w:szCs w:val="24"/>
        </w:rPr>
        <w:t xml:space="preserve">Cape Cod </w:t>
      </w:r>
      <w:r w:rsidRPr="00CA3236">
        <w:rPr>
          <w:rFonts w:ascii="Times New Roman" w:eastAsia="Times New Roman" w:hAnsi="Times New Roman" w:cs="Times New Roman"/>
          <w:color w:val="FF0000"/>
          <w:sz w:val="24"/>
          <w:szCs w:val="24"/>
        </w:rPr>
        <w:t xml:space="preserve">in the USA, </w:t>
      </w:r>
      <w:r w:rsidR="006318AF" w:rsidRPr="00CA3236">
        <w:rPr>
          <w:rFonts w:ascii="Times New Roman" w:eastAsia="Times New Roman" w:hAnsi="Times New Roman" w:cs="Times New Roman"/>
          <w:color w:val="FF0000"/>
          <w:sz w:val="24"/>
          <w:szCs w:val="24"/>
        </w:rPr>
        <w:t xml:space="preserve">from saline and brackish water localities </w:t>
      </w:r>
      <w:r w:rsidRPr="00CA3236">
        <w:rPr>
          <w:rFonts w:ascii="Times New Roman" w:eastAsia="Times New Roman" w:hAnsi="Times New Roman" w:cs="Times New Roman"/>
          <w:color w:val="FF0000"/>
          <w:sz w:val="24"/>
          <w:szCs w:val="24"/>
        </w:rPr>
        <w:t xml:space="preserve">in Europe and </w:t>
      </w:r>
      <w:r w:rsidR="00D51093" w:rsidRPr="00CA3236">
        <w:rPr>
          <w:rFonts w:ascii="Times New Roman" w:eastAsia="Times New Roman" w:hAnsi="Times New Roman" w:cs="Times New Roman"/>
          <w:color w:val="FF0000"/>
          <w:sz w:val="24"/>
          <w:szCs w:val="24"/>
        </w:rPr>
        <w:t xml:space="preserve">in </w:t>
      </w:r>
      <w:r w:rsidRPr="00CA3236">
        <w:rPr>
          <w:rFonts w:ascii="Times New Roman" w:eastAsia="Times New Roman" w:hAnsi="Times New Roman" w:cs="Times New Roman"/>
          <w:color w:val="FF0000"/>
          <w:sz w:val="24"/>
          <w:szCs w:val="24"/>
        </w:rPr>
        <w:t>the S</w:t>
      </w:r>
      <w:r w:rsidR="00586E3F" w:rsidRPr="00CA3236">
        <w:rPr>
          <w:rFonts w:ascii="Times New Roman" w:eastAsia="Times New Roman" w:hAnsi="Times New Roman" w:cs="Times New Roman"/>
          <w:color w:val="FF0000"/>
          <w:sz w:val="24"/>
          <w:szCs w:val="24"/>
        </w:rPr>
        <w:t>W</w:t>
      </w:r>
      <w:r w:rsidRPr="00CA3236">
        <w:rPr>
          <w:rFonts w:ascii="Times New Roman" w:eastAsia="Times New Roman" w:hAnsi="Times New Roman" w:cs="Times New Roman"/>
          <w:color w:val="FF0000"/>
          <w:sz w:val="24"/>
          <w:szCs w:val="24"/>
        </w:rPr>
        <w:t xml:space="preserve"> Barents Sea</w:t>
      </w:r>
      <w:r w:rsidR="00D51093" w:rsidRPr="00CA3236">
        <w:rPr>
          <w:rFonts w:ascii="Times New Roman" w:eastAsia="Times New Roman" w:hAnsi="Times New Roman" w:cs="Times New Roman"/>
          <w:color w:val="FF0000"/>
          <w:sz w:val="24"/>
          <w:szCs w:val="24"/>
        </w:rPr>
        <w:t xml:space="preserve">, </w:t>
      </w:r>
      <w:r w:rsidRPr="00CA3236">
        <w:rPr>
          <w:rFonts w:ascii="Times New Roman" w:eastAsia="Times New Roman" w:hAnsi="Times New Roman" w:cs="Times New Roman"/>
          <w:color w:val="FF0000"/>
          <w:sz w:val="24"/>
          <w:szCs w:val="24"/>
        </w:rPr>
        <w:t xml:space="preserve">ESM table 1). </w:t>
      </w:r>
    </w:p>
    <w:p w14:paraId="00000011" w14:textId="77777777" w:rsidR="00B140A6" w:rsidRPr="00CA3236" w:rsidRDefault="00C76F50" w:rsidP="00CA3236">
      <w:pPr>
        <w:spacing w:after="120" w:line="360" w:lineRule="auto"/>
        <w:rPr>
          <w:rFonts w:ascii="Times New Roman" w:eastAsia="Times New Roman" w:hAnsi="Times New Roman" w:cs="Times New Roman"/>
          <w:color w:val="FF0000"/>
          <w:sz w:val="16"/>
          <w:szCs w:val="16"/>
        </w:rPr>
      </w:pPr>
      <w:proofErr w:type="gramStart"/>
      <w:r w:rsidRPr="00CA3236">
        <w:rPr>
          <w:rFonts w:ascii="Times New Roman" w:eastAsia="Times New Roman" w:hAnsi="Times New Roman" w:cs="Times New Roman"/>
          <w:sz w:val="16"/>
          <w:szCs w:val="16"/>
          <w:highlight w:val="lightGray"/>
        </w:rPr>
        <w:t>Fig 1.</w:t>
      </w:r>
      <w:proofErr w:type="gramEnd"/>
      <w:r w:rsidRPr="00CA3236">
        <w:rPr>
          <w:rFonts w:ascii="Times New Roman" w:eastAsia="Times New Roman" w:hAnsi="Times New Roman" w:cs="Times New Roman"/>
          <w:sz w:val="16"/>
          <w:szCs w:val="16"/>
          <w:highlight w:val="lightGray"/>
        </w:rPr>
        <w:t xml:space="preserve"> Map of study area. A. Sampled regions in America: Gulf of Maine (</w:t>
      </w:r>
      <w:proofErr w:type="spellStart"/>
      <w:r w:rsidRPr="00CA3236">
        <w:rPr>
          <w:rFonts w:ascii="Times New Roman" w:eastAsia="Times New Roman" w:hAnsi="Times New Roman" w:cs="Times New Roman"/>
          <w:sz w:val="16"/>
          <w:szCs w:val="16"/>
          <w:highlight w:val="lightGray"/>
        </w:rPr>
        <w:t>Gom</w:t>
      </w:r>
      <w:proofErr w:type="spellEnd"/>
      <w:r w:rsidRPr="00CA3236">
        <w:rPr>
          <w:rFonts w:ascii="Times New Roman" w:eastAsia="Times New Roman" w:hAnsi="Times New Roman" w:cs="Times New Roman"/>
          <w:sz w:val="16"/>
          <w:szCs w:val="16"/>
          <w:highlight w:val="lightGray"/>
        </w:rPr>
        <w:t>). B. Sampled regions in Europe: Scotland (Scot), the Baltic Sea (</w:t>
      </w:r>
      <w:proofErr w:type="spellStart"/>
      <w:r w:rsidRPr="00CA3236">
        <w:rPr>
          <w:rFonts w:ascii="Times New Roman" w:eastAsia="Times New Roman" w:hAnsi="Times New Roman" w:cs="Times New Roman"/>
          <w:sz w:val="16"/>
          <w:szCs w:val="16"/>
          <w:highlight w:val="lightGray"/>
        </w:rPr>
        <w:t>Balt</w:t>
      </w:r>
      <w:proofErr w:type="spellEnd"/>
      <w:r w:rsidRPr="00CA3236">
        <w:rPr>
          <w:rFonts w:ascii="Times New Roman" w:eastAsia="Times New Roman" w:hAnsi="Times New Roman" w:cs="Times New Roman"/>
          <w:sz w:val="16"/>
          <w:szCs w:val="16"/>
          <w:highlight w:val="lightGray"/>
        </w:rPr>
        <w:t>), Norway (</w:t>
      </w:r>
      <w:proofErr w:type="spellStart"/>
      <w:r w:rsidRPr="00CA3236">
        <w:rPr>
          <w:rFonts w:ascii="Times New Roman" w:eastAsia="Times New Roman" w:hAnsi="Times New Roman" w:cs="Times New Roman"/>
          <w:sz w:val="16"/>
          <w:szCs w:val="16"/>
          <w:highlight w:val="lightGray"/>
        </w:rPr>
        <w:t>Norw</w:t>
      </w:r>
      <w:proofErr w:type="spellEnd"/>
      <w:r w:rsidRPr="00CA3236">
        <w:rPr>
          <w:rFonts w:ascii="Times New Roman" w:eastAsia="Times New Roman" w:hAnsi="Times New Roman" w:cs="Times New Roman"/>
          <w:sz w:val="16"/>
          <w:szCs w:val="16"/>
          <w:highlight w:val="lightGray"/>
        </w:rPr>
        <w:t>), Kola Peninsula (</w:t>
      </w:r>
      <w:proofErr w:type="spellStart"/>
      <w:r w:rsidRPr="00CA3236">
        <w:rPr>
          <w:rFonts w:ascii="Times New Roman" w:eastAsia="Times New Roman" w:hAnsi="Times New Roman" w:cs="Times New Roman"/>
          <w:sz w:val="16"/>
          <w:szCs w:val="16"/>
          <w:highlight w:val="lightGray"/>
        </w:rPr>
        <w:t>Rus</w:t>
      </w:r>
      <w:proofErr w:type="spellEnd"/>
      <w:r w:rsidRPr="00CA3236">
        <w:rPr>
          <w:rFonts w:ascii="Times New Roman" w:eastAsia="Times New Roman" w:hAnsi="Times New Roman" w:cs="Times New Roman"/>
          <w:sz w:val="16"/>
          <w:szCs w:val="16"/>
          <w:highlight w:val="lightGray"/>
        </w:rPr>
        <w:t xml:space="preserve">). C. Kola coast of the Barents Sea. Location of Kola Bay is indicated. </w:t>
      </w:r>
      <w:proofErr w:type="gramStart"/>
      <w:r w:rsidRPr="00CA3236">
        <w:rPr>
          <w:rFonts w:ascii="Times New Roman" w:eastAsia="Times New Roman" w:hAnsi="Times New Roman" w:cs="Times New Roman"/>
          <w:sz w:val="16"/>
          <w:szCs w:val="16"/>
          <w:highlight w:val="lightGray"/>
        </w:rPr>
        <w:t>D. Kola Bay.</w:t>
      </w:r>
      <w:proofErr w:type="gramEnd"/>
      <w:r w:rsidRPr="00CA3236">
        <w:rPr>
          <w:rFonts w:ascii="Times New Roman" w:eastAsia="Times New Roman" w:hAnsi="Times New Roman" w:cs="Times New Roman"/>
          <w:sz w:val="16"/>
          <w:szCs w:val="16"/>
          <w:highlight w:val="lightGray"/>
        </w:rPr>
        <w:t xml:space="preserve"> Dark and light pins depict high- and low saline sampling sites in the Barents Sea respectively. Pairs of pie diagrams depict proportions of T-</w:t>
      </w:r>
      <w:proofErr w:type="spellStart"/>
      <w:r w:rsidRPr="00CA3236">
        <w:rPr>
          <w:rFonts w:ascii="Times New Roman" w:eastAsia="Times New Roman" w:hAnsi="Times New Roman" w:cs="Times New Roman"/>
          <w:sz w:val="16"/>
          <w:szCs w:val="16"/>
          <w:highlight w:val="lightGray"/>
        </w:rPr>
        <w:t>morphotypes</w:t>
      </w:r>
      <w:proofErr w:type="spellEnd"/>
      <w:r w:rsidRPr="00CA3236">
        <w:rPr>
          <w:rFonts w:ascii="Times New Roman" w:eastAsia="Times New Roman" w:hAnsi="Times New Roman" w:cs="Times New Roman"/>
          <w:sz w:val="16"/>
          <w:szCs w:val="16"/>
          <w:highlight w:val="lightGray"/>
        </w:rPr>
        <w:t xml:space="preserve"> (black sector) and E-</w:t>
      </w:r>
      <w:proofErr w:type="spellStart"/>
      <w:r w:rsidRPr="00CA3236">
        <w:rPr>
          <w:rFonts w:ascii="Times New Roman" w:eastAsia="Times New Roman" w:hAnsi="Times New Roman" w:cs="Times New Roman"/>
          <w:sz w:val="16"/>
          <w:szCs w:val="16"/>
          <w:highlight w:val="lightGray"/>
        </w:rPr>
        <w:t>morphotypes</w:t>
      </w:r>
      <w:proofErr w:type="spellEnd"/>
      <w:r w:rsidRPr="00CA3236">
        <w:rPr>
          <w:rFonts w:ascii="Times New Roman" w:eastAsia="Times New Roman" w:hAnsi="Times New Roman" w:cs="Times New Roman"/>
          <w:sz w:val="16"/>
          <w:szCs w:val="16"/>
          <w:highlight w:val="lightGray"/>
        </w:rPr>
        <w:t xml:space="preserve"> (white sector) among M. </w:t>
      </w:r>
      <w:proofErr w:type="spellStart"/>
      <w:r w:rsidRPr="00CA3236">
        <w:rPr>
          <w:rFonts w:ascii="Times New Roman" w:eastAsia="Times New Roman" w:hAnsi="Times New Roman" w:cs="Times New Roman"/>
          <w:sz w:val="16"/>
          <w:szCs w:val="16"/>
          <w:highlight w:val="lightGray"/>
        </w:rPr>
        <w:t>trossulus</w:t>
      </w:r>
      <w:proofErr w:type="spellEnd"/>
      <w:r w:rsidRPr="00CA3236">
        <w:rPr>
          <w:rFonts w:ascii="Times New Roman" w:eastAsia="Times New Roman" w:hAnsi="Times New Roman" w:cs="Times New Roman"/>
          <w:sz w:val="16"/>
          <w:szCs w:val="16"/>
          <w:highlight w:val="lightGray"/>
        </w:rPr>
        <w:t xml:space="preserve"> (left diagrams) and M. edulis (right diagrams) in combined samples from particular regions. For Kola Bay and for the open Kola coast data on low-saline and high-saline areas are presented separately, on the upper and bottom diagrams respectively. Detailed</w:t>
      </w:r>
      <w:r w:rsidRPr="00CA3236">
        <w:rPr>
          <w:rFonts w:ascii="Times New Roman" w:eastAsia="Times New Roman" w:hAnsi="Times New Roman" w:cs="Times New Roman"/>
          <w:sz w:val="16"/>
          <w:szCs w:val="16"/>
          <w:highlight w:val="lightGray"/>
          <w:lang w:val="ru-RU"/>
        </w:rPr>
        <w:t xml:space="preserve"> </w:t>
      </w:r>
      <w:r w:rsidRPr="00CA3236">
        <w:rPr>
          <w:rFonts w:ascii="Times New Roman" w:eastAsia="Times New Roman" w:hAnsi="Times New Roman" w:cs="Times New Roman"/>
          <w:sz w:val="16"/>
          <w:szCs w:val="16"/>
          <w:highlight w:val="lightGray"/>
        </w:rPr>
        <w:t>data</w:t>
      </w:r>
      <w:r w:rsidRPr="00CA3236">
        <w:rPr>
          <w:rFonts w:ascii="Times New Roman" w:eastAsia="Times New Roman" w:hAnsi="Times New Roman" w:cs="Times New Roman"/>
          <w:sz w:val="16"/>
          <w:szCs w:val="16"/>
          <w:highlight w:val="lightGray"/>
          <w:lang w:val="ru-RU"/>
        </w:rPr>
        <w:t xml:space="preserve"> </w:t>
      </w:r>
      <w:r w:rsidRPr="00CA3236">
        <w:rPr>
          <w:rFonts w:ascii="Times New Roman" w:eastAsia="Times New Roman" w:hAnsi="Times New Roman" w:cs="Times New Roman"/>
          <w:sz w:val="16"/>
          <w:szCs w:val="16"/>
          <w:highlight w:val="lightGray"/>
        </w:rPr>
        <w:t>are</w:t>
      </w:r>
      <w:r w:rsidRPr="00CA3236">
        <w:rPr>
          <w:rFonts w:ascii="Times New Roman" w:eastAsia="Times New Roman" w:hAnsi="Times New Roman" w:cs="Times New Roman"/>
          <w:sz w:val="16"/>
          <w:szCs w:val="16"/>
          <w:highlight w:val="lightGray"/>
          <w:lang w:val="ru-RU"/>
        </w:rPr>
        <w:t xml:space="preserve"> </w:t>
      </w:r>
      <w:r w:rsidRPr="00CA3236">
        <w:rPr>
          <w:rFonts w:ascii="Times New Roman" w:eastAsia="Times New Roman" w:hAnsi="Times New Roman" w:cs="Times New Roman"/>
          <w:sz w:val="16"/>
          <w:szCs w:val="16"/>
          <w:highlight w:val="lightGray"/>
        </w:rPr>
        <w:t>in</w:t>
      </w:r>
      <w:r w:rsidRPr="00CA3236">
        <w:rPr>
          <w:rFonts w:ascii="Times New Roman" w:eastAsia="Times New Roman" w:hAnsi="Times New Roman" w:cs="Times New Roman"/>
          <w:sz w:val="16"/>
          <w:szCs w:val="16"/>
          <w:highlight w:val="lightGray"/>
          <w:lang w:val="ru-RU"/>
        </w:rPr>
        <w:t xml:space="preserve"> </w:t>
      </w:r>
      <w:r w:rsidRPr="00CA3236">
        <w:rPr>
          <w:rFonts w:ascii="Times New Roman" w:eastAsia="Times New Roman" w:hAnsi="Times New Roman" w:cs="Times New Roman"/>
          <w:sz w:val="16"/>
          <w:szCs w:val="16"/>
          <w:highlight w:val="lightGray"/>
        </w:rPr>
        <w:t>the</w:t>
      </w:r>
      <w:r w:rsidRPr="00CA3236">
        <w:rPr>
          <w:rFonts w:ascii="Times New Roman" w:eastAsia="Times New Roman" w:hAnsi="Times New Roman" w:cs="Times New Roman"/>
          <w:sz w:val="16"/>
          <w:szCs w:val="16"/>
          <w:highlight w:val="lightGray"/>
          <w:lang w:val="ru-RU"/>
        </w:rPr>
        <w:t xml:space="preserve"> </w:t>
      </w:r>
      <w:r w:rsidRPr="00CA3236">
        <w:rPr>
          <w:rFonts w:ascii="Times New Roman" w:eastAsia="Times New Roman" w:hAnsi="Times New Roman" w:cs="Times New Roman"/>
          <w:sz w:val="16"/>
          <w:szCs w:val="16"/>
          <w:highlight w:val="lightGray"/>
        </w:rPr>
        <w:t>ESM</w:t>
      </w:r>
      <w:r w:rsidRPr="00CA3236">
        <w:rPr>
          <w:rFonts w:ascii="Times New Roman" w:eastAsia="Times New Roman" w:hAnsi="Times New Roman" w:cs="Times New Roman"/>
          <w:sz w:val="16"/>
          <w:szCs w:val="16"/>
          <w:highlight w:val="lightGray"/>
          <w:lang w:val="ru-RU"/>
        </w:rPr>
        <w:t xml:space="preserve"> </w:t>
      </w:r>
      <w:r w:rsidRPr="00CA3236">
        <w:rPr>
          <w:rFonts w:ascii="Times New Roman" w:eastAsia="Times New Roman" w:hAnsi="Times New Roman" w:cs="Times New Roman"/>
          <w:sz w:val="16"/>
          <w:szCs w:val="16"/>
          <w:highlight w:val="lightGray"/>
        </w:rPr>
        <w:t>table</w:t>
      </w:r>
      <w:r w:rsidRPr="00CA3236">
        <w:rPr>
          <w:rFonts w:ascii="Times New Roman" w:eastAsia="Times New Roman" w:hAnsi="Times New Roman" w:cs="Times New Roman"/>
          <w:sz w:val="16"/>
          <w:szCs w:val="16"/>
          <w:highlight w:val="lightGray"/>
          <w:lang w:val="ru-RU"/>
        </w:rPr>
        <w:t xml:space="preserve"> 1. </w:t>
      </w:r>
      <w:r w:rsidRPr="00CA3236">
        <w:rPr>
          <w:rFonts w:ascii="Times New Roman" w:eastAsia="Times New Roman" w:hAnsi="Times New Roman" w:cs="Times New Roman"/>
          <w:color w:val="FF0000"/>
          <w:sz w:val="16"/>
          <w:szCs w:val="16"/>
          <w:highlight w:val="lightGray"/>
          <w:lang w:val="ru-RU"/>
        </w:rPr>
        <w:t xml:space="preserve">Придется перекраивать карту, чтобы добавить Америку; можно отказаться от Белого моря внутри </w:t>
      </w:r>
      <w:r w:rsidRPr="00CA3236">
        <w:rPr>
          <w:rFonts w:ascii="Times New Roman" w:eastAsia="Times New Roman" w:hAnsi="Times New Roman" w:cs="Times New Roman"/>
          <w:color w:val="FF0000"/>
          <w:sz w:val="16"/>
          <w:szCs w:val="16"/>
          <w:highlight w:val="lightGray"/>
        </w:rPr>
        <w:t>Kola</w:t>
      </w:r>
      <w:r w:rsidRPr="00CA3236">
        <w:rPr>
          <w:rFonts w:ascii="Times New Roman" w:eastAsia="Times New Roman" w:hAnsi="Times New Roman" w:cs="Times New Roman"/>
          <w:color w:val="FF0000"/>
          <w:sz w:val="16"/>
          <w:szCs w:val="16"/>
          <w:highlight w:val="lightGray"/>
          <w:lang w:val="ru-RU"/>
        </w:rPr>
        <w:t xml:space="preserve"> </w:t>
      </w:r>
      <w:r w:rsidRPr="00CA3236">
        <w:rPr>
          <w:rFonts w:ascii="Times New Roman" w:eastAsia="Times New Roman" w:hAnsi="Times New Roman" w:cs="Times New Roman"/>
          <w:color w:val="FF0000"/>
          <w:sz w:val="16"/>
          <w:szCs w:val="16"/>
          <w:highlight w:val="lightGray"/>
        </w:rPr>
        <w:t>Peninsular</w:t>
      </w:r>
      <w:r w:rsidRPr="00CA3236">
        <w:rPr>
          <w:rFonts w:ascii="Times New Roman" w:eastAsia="Times New Roman" w:hAnsi="Times New Roman" w:cs="Times New Roman"/>
          <w:color w:val="FF0000"/>
          <w:sz w:val="16"/>
          <w:szCs w:val="16"/>
          <w:highlight w:val="lightGray"/>
          <w:lang w:val="ru-RU"/>
        </w:rPr>
        <w:t xml:space="preserve">, тем более что это разные вещи, и </w:t>
      </w:r>
      <w:proofErr w:type="gramStart"/>
      <w:r w:rsidRPr="00CA3236">
        <w:rPr>
          <w:rFonts w:ascii="Times New Roman" w:eastAsia="Times New Roman" w:hAnsi="Times New Roman" w:cs="Times New Roman"/>
          <w:color w:val="FF0000"/>
          <w:sz w:val="16"/>
          <w:szCs w:val="16"/>
          <w:highlight w:val="lightGray"/>
          <w:lang w:val="ru-RU"/>
        </w:rPr>
        <w:t>от</w:t>
      </w:r>
      <w:proofErr w:type="gramEnd"/>
      <w:r w:rsidRPr="00CA3236">
        <w:rPr>
          <w:rFonts w:ascii="Times New Roman" w:eastAsia="Times New Roman" w:hAnsi="Times New Roman" w:cs="Times New Roman"/>
          <w:color w:val="FF0000"/>
          <w:sz w:val="16"/>
          <w:szCs w:val="16"/>
          <w:highlight w:val="lightGray"/>
          <w:lang w:val="ru-RU"/>
        </w:rPr>
        <w:t xml:space="preserve"> отдельной </w:t>
      </w:r>
      <w:proofErr w:type="spellStart"/>
      <w:r w:rsidRPr="00CA3236">
        <w:rPr>
          <w:rFonts w:ascii="Times New Roman" w:eastAsia="Times New Roman" w:hAnsi="Times New Roman" w:cs="Times New Roman"/>
          <w:color w:val="FF0000"/>
          <w:sz w:val="16"/>
          <w:szCs w:val="16"/>
          <w:highlight w:val="lightGray"/>
          <w:lang w:val="ru-RU"/>
        </w:rPr>
        <w:t>Тювы</w:t>
      </w:r>
      <w:proofErr w:type="spellEnd"/>
      <w:r w:rsidRPr="00CA3236">
        <w:rPr>
          <w:rFonts w:ascii="Times New Roman" w:eastAsia="Times New Roman" w:hAnsi="Times New Roman" w:cs="Times New Roman"/>
          <w:color w:val="FF0000"/>
          <w:sz w:val="16"/>
          <w:szCs w:val="16"/>
          <w:highlight w:val="lightGray"/>
          <w:lang w:val="ru-RU"/>
        </w:rPr>
        <w:t xml:space="preserve">. </w:t>
      </w:r>
      <w:proofErr w:type="spellStart"/>
      <w:r w:rsidRPr="00CA3236">
        <w:rPr>
          <w:rFonts w:ascii="Times New Roman" w:eastAsia="Times New Roman" w:hAnsi="Times New Roman" w:cs="Times New Roman"/>
          <w:color w:val="FF0000"/>
          <w:sz w:val="16"/>
          <w:szCs w:val="16"/>
          <w:highlight w:val="lightGray"/>
          <w:lang w:val="ru-RU"/>
        </w:rPr>
        <w:t>Референсы</w:t>
      </w:r>
      <w:proofErr w:type="spellEnd"/>
      <w:r w:rsidRPr="00CA3236">
        <w:rPr>
          <w:rFonts w:ascii="Times New Roman" w:eastAsia="Times New Roman" w:hAnsi="Times New Roman" w:cs="Times New Roman"/>
          <w:color w:val="FF0000"/>
          <w:sz w:val="16"/>
          <w:szCs w:val="16"/>
          <w:highlight w:val="lightGray"/>
          <w:lang w:val="ru-RU"/>
        </w:rPr>
        <w:t xml:space="preserve"> можно добавить мелкими кружочками, лучше </w:t>
      </w:r>
      <w:proofErr w:type="spellStart"/>
      <w:r w:rsidRPr="00CA3236">
        <w:rPr>
          <w:rFonts w:ascii="Times New Roman" w:eastAsia="Times New Roman" w:hAnsi="Times New Roman" w:cs="Times New Roman"/>
          <w:color w:val="FF0000"/>
          <w:sz w:val="16"/>
          <w:szCs w:val="16"/>
          <w:highlight w:val="lightGray"/>
          <w:lang w:val="ru-RU"/>
        </w:rPr>
        <w:t>пулированные</w:t>
      </w:r>
      <w:proofErr w:type="spellEnd"/>
      <w:r w:rsidRPr="00CA3236">
        <w:rPr>
          <w:rFonts w:ascii="Times New Roman" w:eastAsia="Times New Roman" w:hAnsi="Times New Roman" w:cs="Times New Roman"/>
          <w:color w:val="FF0000"/>
          <w:sz w:val="16"/>
          <w:szCs w:val="16"/>
          <w:highlight w:val="lightGray"/>
          <w:lang w:val="ru-RU"/>
        </w:rPr>
        <w:t xml:space="preserve"> данные (пресная/соленая Печора, пресное/соленое Северное море, вся восточная и вся западная </w:t>
      </w:r>
      <w:proofErr w:type="spellStart"/>
      <w:r w:rsidRPr="00CA3236">
        <w:rPr>
          <w:rFonts w:ascii="Times New Roman" w:eastAsia="Times New Roman" w:hAnsi="Times New Roman" w:cs="Times New Roman"/>
          <w:color w:val="FF0000"/>
          <w:sz w:val="16"/>
          <w:szCs w:val="16"/>
          <w:highlight w:val="lightGray"/>
          <w:lang w:val="ru-RU"/>
        </w:rPr>
        <w:t>Пацифика</w:t>
      </w:r>
      <w:proofErr w:type="spellEnd"/>
      <w:r w:rsidRPr="00CA3236">
        <w:rPr>
          <w:rFonts w:ascii="Times New Roman" w:eastAsia="Times New Roman" w:hAnsi="Times New Roman" w:cs="Times New Roman"/>
          <w:color w:val="FF0000"/>
          <w:sz w:val="16"/>
          <w:szCs w:val="16"/>
          <w:highlight w:val="lightGray"/>
          <w:lang w:val="ru-RU"/>
        </w:rPr>
        <w:t xml:space="preserve">, </w:t>
      </w:r>
      <w:proofErr w:type="spellStart"/>
      <w:r w:rsidRPr="00CA3236">
        <w:rPr>
          <w:rFonts w:ascii="Times New Roman" w:eastAsia="Times New Roman" w:hAnsi="Times New Roman" w:cs="Times New Roman"/>
          <w:color w:val="FF0000"/>
          <w:sz w:val="16"/>
          <w:szCs w:val="16"/>
          <w:highlight w:val="lightGray"/>
          <w:lang w:val="ru-RU"/>
        </w:rPr>
        <w:t>т.пр</w:t>
      </w:r>
      <w:proofErr w:type="spellEnd"/>
      <w:r w:rsidRPr="00CA3236">
        <w:rPr>
          <w:rFonts w:ascii="Times New Roman" w:eastAsia="Times New Roman" w:hAnsi="Times New Roman" w:cs="Times New Roman"/>
          <w:color w:val="FF0000"/>
          <w:sz w:val="16"/>
          <w:szCs w:val="16"/>
          <w:highlight w:val="lightGray"/>
          <w:lang w:val="ru-RU"/>
        </w:rPr>
        <w:t xml:space="preserve">.) Кто-то еще </w:t>
      </w:r>
      <w:proofErr w:type="gramStart"/>
      <w:r w:rsidRPr="00CA3236">
        <w:rPr>
          <w:rFonts w:ascii="Times New Roman" w:eastAsia="Times New Roman" w:hAnsi="Times New Roman" w:cs="Times New Roman"/>
          <w:color w:val="FF0000"/>
          <w:sz w:val="16"/>
          <w:szCs w:val="16"/>
          <w:highlight w:val="lightGray"/>
          <w:lang w:val="ru-RU"/>
        </w:rPr>
        <w:t>скажет</w:t>
      </w:r>
      <w:proofErr w:type="gramEnd"/>
      <w:r w:rsidRPr="00CA3236">
        <w:rPr>
          <w:rFonts w:ascii="Times New Roman" w:eastAsia="Times New Roman" w:hAnsi="Times New Roman" w:cs="Times New Roman"/>
          <w:color w:val="FF0000"/>
          <w:sz w:val="16"/>
          <w:szCs w:val="16"/>
          <w:highlight w:val="lightGray"/>
          <w:lang w:val="ru-RU"/>
        </w:rPr>
        <w:t xml:space="preserve"> что </w:t>
      </w:r>
      <w:proofErr w:type="spellStart"/>
      <w:r w:rsidRPr="00CA3236">
        <w:rPr>
          <w:rFonts w:ascii="Times New Roman" w:eastAsia="Times New Roman" w:hAnsi="Times New Roman" w:cs="Times New Roman"/>
          <w:color w:val="FF0000"/>
          <w:sz w:val="16"/>
          <w:szCs w:val="16"/>
          <w:highlight w:val="lightGray"/>
          <w:lang w:val="ru-RU"/>
        </w:rPr>
        <w:t>дб</w:t>
      </w:r>
      <w:proofErr w:type="spellEnd"/>
      <w:r w:rsidRPr="00CA3236">
        <w:rPr>
          <w:rFonts w:ascii="Times New Roman" w:eastAsia="Times New Roman" w:hAnsi="Times New Roman" w:cs="Times New Roman"/>
          <w:color w:val="FF0000"/>
          <w:sz w:val="16"/>
          <w:szCs w:val="16"/>
          <w:highlight w:val="lightGray"/>
          <w:lang w:val="ru-RU"/>
        </w:rPr>
        <w:t xml:space="preserve"> координаты на картах и мелкомасштабная карта Северной Атлантики и сопредельной Арктики. </w:t>
      </w:r>
      <w:proofErr w:type="gramStart"/>
      <w:r w:rsidRPr="00CA3236">
        <w:rPr>
          <w:rFonts w:ascii="Times New Roman" w:eastAsia="Times New Roman" w:hAnsi="Times New Roman" w:cs="Times New Roman"/>
          <w:color w:val="FF0000"/>
          <w:sz w:val="16"/>
          <w:szCs w:val="16"/>
          <w:highlight w:val="lightGray"/>
        </w:rPr>
        <w:t>МАРИНА, СДЕЛАЙ КАРТУ.</w:t>
      </w:r>
      <w:proofErr w:type="gramEnd"/>
    </w:p>
    <w:p w14:paraId="00000012" w14:textId="26B7A76F" w:rsidR="00B140A6" w:rsidRPr="00CA3236" w:rsidRDefault="00C76F50" w:rsidP="00CA3236">
      <w:pPr>
        <w:spacing w:before="120" w:after="120" w:line="360" w:lineRule="auto"/>
        <w:rPr>
          <w:rFonts w:ascii="Times New Roman" w:eastAsia="Times New Roman" w:hAnsi="Times New Roman" w:cs="Times New Roman"/>
          <w:sz w:val="24"/>
          <w:szCs w:val="24"/>
        </w:rPr>
      </w:pPr>
      <w:proofErr w:type="gramStart"/>
      <w:r w:rsidRPr="00CA3236">
        <w:rPr>
          <w:rFonts w:ascii="Times New Roman" w:eastAsia="Times New Roman" w:hAnsi="Times New Roman" w:cs="Times New Roman"/>
          <w:b/>
          <w:sz w:val="24"/>
          <w:szCs w:val="24"/>
        </w:rPr>
        <w:t>Genetic characters.</w:t>
      </w:r>
      <w:proofErr w:type="gramEnd"/>
      <w:r w:rsidRPr="00CA3236">
        <w:rPr>
          <w:rFonts w:ascii="Times New Roman" w:eastAsia="Times New Roman" w:hAnsi="Times New Roman" w:cs="Times New Roman"/>
          <w:sz w:val="24"/>
          <w:szCs w:val="24"/>
        </w:rPr>
        <w:t xml:space="preserve"> Some samples from contact zones represented available collections of genotyped mussels from previous studies (</w:t>
      </w:r>
      <w:r w:rsidR="005D4B0D" w:rsidRPr="00CA3236">
        <w:rPr>
          <w:rFonts w:ascii="Times New Roman" w:eastAsia="Times New Roman" w:hAnsi="Times New Roman" w:cs="Times New Roman"/>
          <w:sz w:val="24"/>
          <w:szCs w:val="24"/>
        </w:rPr>
        <w:t>8 of 12</w:t>
      </w:r>
      <w:r w:rsidRPr="00CA3236">
        <w:rPr>
          <w:rFonts w:ascii="Times New Roman" w:eastAsia="Times New Roman" w:hAnsi="Times New Roman" w:cs="Times New Roman"/>
          <w:sz w:val="24"/>
          <w:szCs w:val="24"/>
        </w:rPr>
        <w:t xml:space="preserve"> American samples: Kingston et al. 2017, Martino et al. </w:t>
      </w:r>
      <w:sdt>
        <w:sdtPr>
          <w:rPr>
            <w:rFonts w:ascii="Times New Roman" w:hAnsi="Times New Roman" w:cs="Times New Roman"/>
            <w:sz w:val="24"/>
            <w:szCs w:val="24"/>
          </w:rPr>
          <w:tag w:val="goog_rdk_22"/>
          <w:id w:val="149720341"/>
        </w:sdtPr>
        <w:sdtEndPr/>
        <w:sdtContent>
          <w:commentRangeStart w:id="22"/>
        </w:sdtContent>
      </w:sdt>
      <w:r w:rsidRPr="00CA3236">
        <w:rPr>
          <w:rFonts w:ascii="Times New Roman" w:eastAsia="Times New Roman" w:hAnsi="Times New Roman" w:cs="Times New Roman"/>
          <w:sz w:val="24"/>
          <w:szCs w:val="24"/>
        </w:rPr>
        <w:t>2019</w:t>
      </w:r>
      <w:commentRangeEnd w:id="22"/>
      <w:r w:rsidRPr="00CA3236">
        <w:rPr>
          <w:rFonts w:ascii="Times New Roman" w:hAnsi="Times New Roman" w:cs="Times New Roman"/>
          <w:sz w:val="24"/>
          <w:szCs w:val="24"/>
        </w:rPr>
        <w:commentReference w:id="22"/>
      </w:r>
      <w:r w:rsidRPr="00CA3236">
        <w:rPr>
          <w:rFonts w:ascii="Times New Roman" w:eastAsia="Times New Roman" w:hAnsi="Times New Roman" w:cs="Times New Roman"/>
          <w:sz w:val="24"/>
          <w:szCs w:val="24"/>
        </w:rPr>
        <w:t xml:space="preserve">; all Baltic samples: </w:t>
      </w:r>
      <w:proofErr w:type="spellStart"/>
      <w:r w:rsidRPr="00CA3236">
        <w:rPr>
          <w:rFonts w:ascii="Times New Roman" w:eastAsia="Times New Roman" w:hAnsi="Times New Roman" w:cs="Times New Roman"/>
          <w:sz w:val="24"/>
          <w:szCs w:val="24"/>
        </w:rPr>
        <w:t>Vainola</w:t>
      </w:r>
      <w:proofErr w:type="spellEnd"/>
      <w:r w:rsidRPr="00CA3236">
        <w:rPr>
          <w:rFonts w:ascii="Times New Roman" w:eastAsia="Times New Roman" w:hAnsi="Times New Roman" w:cs="Times New Roman"/>
          <w:sz w:val="24"/>
          <w:szCs w:val="24"/>
        </w:rPr>
        <w:t xml:space="preserve">, Strelkov 2011, Strelkov et al. 2017; </w:t>
      </w:r>
      <w:r w:rsidRPr="00CA3236">
        <w:rPr>
          <w:rFonts w:ascii="Times New Roman" w:eastAsia="Times New Roman" w:hAnsi="Times New Roman" w:cs="Times New Roman"/>
          <w:color w:val="FF0000"/>
          <w:sz w:val="24"/>
          <w:szCs w:val="24"/>
        </w:rPr>
        <w:t xml:space="preserve">2 of </w:t>
      </w:r>
      <w:r w:rsidR="008D24F1" w:rsidRPr="00CA3236">
        <w:rPr>
          <w:rFonts w:ascii="Times New Roman" w:eastAsia="Times New Roman" w:hAnsi="Times New Roman" w:cs="Times New Roman"/>
          <w:color w:val="FF0000"/>
          <w:sz w:val="24"/>
          <w:szCs w:val="24"/>
        </w:rPr>
        <w:t>5</w:t>
      </w:r>
      <w:r w:rsidRPr="00CA3236">
        <w:rPr>
          <w:rFonts w:ascii="Times New Roman" w:eastAsia="Times New Roman" w:hAnsi="Times New Roman" w:cs="Times New Roman"/>
          <w:color w:val="FF0000"/>
          <w:sz w:val="24"/>
          <w:szCs w:val="24"/>
        </w:rPr>
        <w:t xml:space="preserve"> </w:t>
      </w:r>
      <w:r w:rsidRPr="00CA3236">
        <w:rPr>
          <w:rFonts w:ascii="Times New Roman" w:eastAsia="Times New Roman" w:hAnsi="Times New Roman" w:cs="Times New Roman"/>
          <w:sz w:val="24"/>
          <w:szCs w:val="24"/>
        </w:rPr>
        <w:t xml:space="preserve">Norwegian samples: </w:t>
      </w:r>
      <w:proofErr w:type="spellStart"/>
      <w:r w:rsidRPr="00CA3236">
        <w:rPr>
          <w:rFonts w:ascii="Times New Roman" w:eastAsia="Times New Roman" w:hAnsi="Times New Roman" w:cs="Times New Roman"/>
          <w:sz w:val="24"/>
          <w:szCs w:val="24"/>
        </w:rPr>
        <w:t>Vainola</w:t>
      </w:r>
      <w:proofErr w:type="spellEnd"/>
      <w:r w:rsidRPr="00CA3236">
        <w:rPr>
          <w:rFonts w:ascii="Times New Roman" w:eastAsia="Times New Roman" w:hAnsi="Times New Roman" w:cs="Times New Roman"/>
          <w:sz w:val="24"/>
          <w:szCs w:val="24"/>
        </w:rPr>
        <w:t xml:space="preserve">, Strelkov 2011; all the White Sea samples, </w:t>
      </w:r>
      <w:proofErr w:type="spellStart"/>
      <w:r w:rsidRPr="00CA3236">
        <w:rPr>
          <w:rFonts w:ascii="Times New Roman" w:eastAsia="Times New Roman" w:hAnsi="Times New Roman" w:cs="Times New Roman"/>
          <w:sz w:val="24"/>
          <w:szCs w:val="24"/>
        </w:rPr>
        <w:t>Katolikova</w:t>
      </w:r>
      <w:proofErr w:type="spellEnd"/>
      <w:r w:rsidRPr="00CA3236">
        <w:rPr>
          <w:rFonts w:ascii="Times New Roman" w:eastAsia="Times New Roman" w:hAnsi="Times New Roman" w:cs="Times New Roman"/>
          <w:sz w:val="24"/>
          <w:szCs w:val="24"/>
        </w:rPr>
        <w:t xml:space="preserve"> et al. 2016), others were new (see fig. 1 and ESM table 1). For mussels from published studies </w:t>
      </w:r>
      <w:proofErr w:type="spellStart"/>
      <w:r w:rsidRPr="00CA3236">
        <w:rPr>
          <w:rFonts w:ascii="Times New Roman" w:eastAsia="Times New Roman" w:hAnsi="Times New Roman" w:cs="Times New Roman"/>
          <w:sz w:val="24"/>
          <w:szCs w:val="24"/>
        </w:rPr>
        <w:t>multilocus</w:t>
      </w:r>
      <w:proofErr w:type="spellEnd"/>
      <w:r w:rsidRPr="00CA3236">
        <w:rPr>
          <w:rFonts w:ascii="Times New Roman" w:eastAsia="Times New Roman" w:hAnsi="Times New Roman" w:cs="Times New Roman"/>
          <w:sz w:val="24"/>
          <w:szCs w:val="24"/>
        </w:rPr>
        <w:t xml:space="preserve"> nuclear genotypes were available. </w:t>
      </w:r>
      <w:r w:rsidR="00DF49B7" w:rsidRPr="00CA3236">
        <w:rPr>
          <w:rFonts w:ascii="Times New Roman" w:eastAsia="Times New Roman" w:hAnsi="Times New Roman" w:cs="Times New Roman"/>
          <w:sz w:val="24"/>
          <w:szCs w:val="24"/>
        </w:rPr>
        <w:t xml:space="preserve">The </w:t>
      </w:r>
      <w:r w:rsidRPr="00CA3236">
        <w:rPr>
          <w:rFonts w:ascii="Times New Roman" w:eastAsia="Times New Roman" w:hAnsi="Times New Roman" w:cs="Times New Roman"/>
          <w:sz w:val="24"/>
          <w:szCs w:val="24"/>
        </w:rPr>
        <w:t>Gulf of Maine mussels were genotyped using 171 645 random SNP</w:t>
      </w:r>
      <w:r w:rsidR="00DF49B7" w:rsidRPr="00CA3236">
        <w:rPr>
          <w:rFonts w:ascii="Times New Roman" w:eastAsia="Times New Roman" w:hAnsi="Times New Roman" w:cs="Times New Roman"/>
          <w:sz w:val="24"/>
          <w:szCs w:val="24"/>
        </w:rPr>
        <w:t>s</w:t>
      </w:r>
      <w:r w:rsidRPr="00CA3236">
        <w:rPr>
          <w:rFonts w:ascii="Times New Roman" w:eastAsia="Times New Roman" w:hAnsi="Times New Roman" w:cs="Times New Roman"/>
          <w:sz w:val="24"/>
          <w:szCs w:val="24"/>
        </w:rPr>
        <w:t xml:space="preserve"> - single nucleotide loci (Kingston et al. 2017) while mussels from other areas using sets of </w:t>
      </w:r>
      <w:proofErr w:type="spellStart"/>
      <w:r w:rsidRPr="00CA3236">
        <w:rPr>
          <w:rFonts w:ascii="Times New Roman" w:eastAsia="Times New Roman" w:hAnsi="Times New Roman" w:cs="Times New Roman"/>
          <w:sz w:val="24"/>
          <w:szCs w:val="24"/>
        </w:rPr>
        <w:t>allozyme</w:t>
      </w:r>
      <w:proofErr w:type="spellEnd"/>
      <w:r w:rsidRPr="00CA3236">
        <w:rPr>
          <w:rFonts w:ascii="Times New Roman" w:eastAsia="Times New Roman" w:hAnsi="Times New Roman" w:cs="Times New Roman"/>
          <w:sz w:val="24"/>
          <w:szCs w:val="24"/>
        </w:rPr>
        <w:t xml:space="preserve"> loci each time including four «nearly diagnostic» (70–95% allele frequency differences between M. edulis and M. </w:t>
      </w:r>
      <w:proofErr w:type="spellStart"/>
      <w:r w:rsidRPr="00CA3236">
        <w:rPr>
          <w:rFonts w:ascii="Times New Roman" w:eastAsia="Times New Roman" w:hAnsi="Times New Roman" w:cs="Times New Roman"/>
          <w:sz w:val="24"/>
          <w:szCs w:val="24"/>
        </w:rPr>
        <w:t>trossulus</w:t>
      </w:r>
      <w:proofErr w:type="spellEnd"/>
      <w:r w:rsidRPr="00CA3236">
        <w:rPr>
          <w:rFonts w:ascii="Times New Roman" w:eastAsia="Times New Roman" w:hAnsi="Times New Roman" w:cs="Times New Roman"/>
          <w:sz w:val="24"/>
          <w:szCs w:val="24"/>
        </w:rPr>
        <w:t xml:space="preserve">) Est-D, </w:t>
      </w:r>
      <w:proofErr w:type="spellStart"/>
      <w:r w:rsidRPr="00CA3236">
        <w:rPr>
          <w:rFonts w:ascii="Times New Roman" w:eastAsia="Times New Roman" w:hAnsi="Times New Roman" w:cs="Times New Roman"/>
          <w:sz w:val="24"/>
          <w:szCs w:val="24"/>
        </w:rPr>
        <w:t>Gpi</w:t>
      </w:r>
      <w:proofErr w:type="spellEnd"/>
      <w:r w:rsidRPr="00CA3236">
        <w:rPr>
          <w:rFonts w:ascii="Times New Roman" w:eastAsia="Times New Roman" w:hAnsi="Times New Roman" w:cs="Times New Roman"/>
          <w:sz w:val="24"/>
          <w:szCs w:val="24"/>
        </w:rPr>
        <w:t xml:space="preserve">, </w:t>
      </w:r>
      <w:proofErr w:type="spellStart"/>
      <w:r w:rsidRPr="00CA3236">
        <w:rPr>
          <w:rFonts w:ascii="Times New Roman" w:eastAsia="Times New Roman" w:hAnsi="Times New Roman" w:cs="Times New Roman"/>
          <w:sz w:val="24"/>
          <w:szCs w:val="24"/>
        </w:rPr>
        <w:t>Pgm</w:t>
      </w:r>
      <w:proofErr w:type="spellEnd"/>
      <w:r w:rsidRPr="00CA3236">
        <w:rPr>
          <w:rFonts w:ascii="Times New Roman" w:eastAsia="Times New Roman" w:hAnsi="Times New Roman" w:cs="Times New Roman"/>
          <w:sz w:val="24"/>
          <w:szCs w:val="24"/>
        </w:rPr>
        <w:t xml:space="preserve"> and </w:t>
      </w:r>
      <w:proofErr w:type="spellStart"/>
      <w:r w:rsidRPr="00CA3236">
        <w:rPr>
          <w:rFonts w:ascii="Times New Roman" w:eastAsia="Times New Roman" w:hAnsi="Times New Roman" w:cs="Times New Roman"/>
          <w:sz w:val="24"/>
          <w:szCs w:val="24"/>
        </w:rPr>
        <w:t>Odh</w:t>
      </w:r>
      <w:proofErr w:type="spellEnd"/>
      <w:r w:rsidRPr="00CA3236">
        <w:rPr>
          <w:rFonts w:ascii="Times New Roman" w:eastAsia="Times New Roman" w:hAnsi="Times New Roman" w:cs="Times New Roman"/>
          <w:sz w:val="24"/>
          <w:szCs w:val="24"/>
        </w:rPr>
        <w:t xml:space="preserve"> </w:t>
      </w:r>
      <w:r w:rsidR="008D24F1" w:rsidRPr="00CA3236">
        <w:rPr>
          <w:rFonts w:ascii="Times New Roman" w:eastAsia="Times New Roman" w:hAnsi="Times New Roman" w:cs="Times New Roman"/>
          <w:sz w:val="24"/>
          <w:szCs w:val="24"/>
        </w:rPr>
        <w:t xml:space="preserve">loci </w:t>
      </w:r>
      <w:r w:rsidRPr="00CA3236">
        <w:rPr>
          <w:rFonts w:ascii="Times New Roman" w:eastAsia="Times New Roman" w:hAnsi="Times New Roman" w:cs="Times New Roman"/>
          <w:sz w:val="24"/>
          <w:szCs w:val="24"/>
        </w:rPr>
        <w:t>(</w:t>
      </w:r>
      <w:proofErr w:type="spellStart"/>
      <w:r w:rsidRPr="00CA3236">
        <w:rPr>
          <w:rFonts w:ascii="Times New Roman" w:eastAsia="Times New Roman" w:hAnsi="Times New Roman" w:cs="Times New Roman"/>
          <w:sz w:val="24"/>
          <w:szCs w:val="24"/>
        </w:rPr>
        <w:t>Vainola</w:t>
      </w:r>
      <w:proofErr w:type="spellEnd"/>
      <w:r w:rsidRPr="00CA3236">
        <w:rPr>
          <w:rFonts w:ascii="Times New Roman" w:eastAsia="Times New Roman" w:hAnsi="Times New Roman" w:cs="Times New Roman"/>
          <w:sz w:val="24"/>
          <w:szCs w:val="24"/>
        </w:rPr>
        <w:t xml:space="preserve">, Strelkov 2011; </w:t>
      </w:r>
      <w:proofErr w:type="spellStart"/>
      <w:r w:rsidRPr="00CA3236">
        <w:rPr>
          <w:rFonts w:ascii="Times New Roman" w:eastAsia="Times New Roman" w:hAnsi="Times New Roman" w:cs="Times New Roman"/>
          <w:sz w:val="24"/>
          <w:szCs w:val="24"/>
        </w:rPr>
        <w:t>Katolikova</w:t>
      </w:r>
      <w:proofErr w:type="spellEnd"/>
      <w:r w:rsidRPr="00CA3236">
        <w:rPr>
          <w:rFonts w:ascii="Times New Roman" w:eastAsia="Times New Roman" w:hAnsi="Times New Roman" w:cs="Times New Roman"/>
          <w:sz w:val="24"/>
          <w:szCs w:val="24"/>
        </w:rPr>
        <w:t xml:space="preserve"> et al. 2016; Strelkov et al. 2017). New samples from the Gulf of Maine were genotyped as in Kingston et al. 2017, other samples as in </w:t>
      </w:r>
      <w:proofErr w:type="spellStart"/>
      <w:r w:rsidRPr="00CA3236">
        <w:rPr>
          <w:rFonts w:ascii="Times New Roman" w:eastAsia="Times New Roman" w:hAnsi="Times New Roman" w:cs="Times New Roman"/>
          <w:sz w:val="24"/>
          <w:szCs w:val="24"/>
        </w:rPr>
        <w:t>Katolikova</w:t>
      </w:r>
      <w:proofErr w:type="spellEnd"/>
      <w:r w:rsidRPr="00CA3236">
        <w:rPr>
          <w:rFonts w:ascii="Times New Roman" w:eastAsia="Times New Roman" w:hAnsi="Times New Roman" w:cs="Times New Roman"/>
          <w:sz w:val="24"/>
          <w:szCs w:val="24"/>
        </w:rPr>
        <w:t xml:space="preserve"> et al. 2016. For seven samples</w:t>
      </w:r>
      <w:r w:rsidR="007B5585" w:rsidRPr="00CA3236">
        <w:rPr>
          <w:rFonts w:ascii="Times New Roman" w:eastAsia="Times New Roman" w:hAnsi="Times New Roman" w:cs="Times New Roman"/>
          <w:sz w:val="24"/>
          <w:szCs w:val="24"/>
        </w:rPr>
        <w:t xml:space="preserve"> from the </w:t>
      </w:r>
      <w:r w:rsidR="008D24F1" w:rsidRPr="00CA3236">
        <w:rPr>
          <w:rFonts w:ascii="Times New Roman" w:eastAsia="Times New Roman" w:hAnsi="Times New Roman" w:cs="Times New Roman"/>
          <w:color w:val="FF0000"/>
          <w:sz w:val="24"/>
          <w:szCs w:val="24"/>
        </w:rPr>
        <w:t>Barents</w:t>
      </w:r>
      <w:r w:rsidR="007B5585" w:rsidRPr="00CA3236">
        <w:rPr>
          <w:rFonts w:ascii="Times New Roman" w:eastAsia="Times New Roman" w:hAnsi="Times New Roman" w:cs="Times New Roman"/>
          <w:sz w:val="24"/>
          <w:szCs w:val="24"/>
        </w:rPr>
        <w:t xml:space="preserve"> Sea</w:t>
      </w:r>
      <w:r w:rsidRPr="00CA3236">
        <w:rPr>
          <w:rFonts w:ascii="Times New Roman" w:eastAsia="Times New Roman" w:hAnsi="Times New Roman" w:cs="Times New Roman"/>
          <w:sz w:val="24"/>
          <w:szCs w:val="24"/>
        </w:rPr>
        <w:t xml:space="preserve"> data on only three loci - Est-D, </w:t>
      </w:r>
      <w:proofErr w:type="spellStart"/>
      <w:r w:rsidRPr="00CA3236">
        <w:rPr>
          <w:rFonts w:ascii="Times New Roman" w:eastAsia="Times New Roman" w:hAnsi="Times New Roman" w:cs="Times New Roman"/>
          <w:sz w:val="24"/>
          <w:szCs w:val="24"/>
        </w:rPr>
        <w:t>Gpi</w:t>
      </w:r>
      <w:proofErr w:type="spellEnd"/>
      <w:r w:rsidRPr="00CA3236">
        <w:rPr>
          <w:rFonts w:ascii="Times New Roman" w:eastAsia="Times New Roman" w:hAnsi="Times New Roman" w:cs="Times New Roman"/>
          <w:sz w:val="24"/>
          <w:szCs w:val="24"/>
        </w:rPr>
        <w:t xml:space="preserve"> and </w:t>
      </w:r>
      <w:proofErr w:type="spellStart"/>
      <w:r w:rsidRPr="00CA3236">
        <w:rPr>
          <w:rFonts w:ascii="Times New Roman" w:eastAsia="Times New Roman" w:hAnsi="Times New Roman" w:cs="Times New Roman"/>
          <w:sz w:val="24"/>
          <w:szCs w:val="24"/>
        </w:rPr>
        <w:t>Pgm</w:t>
      </w:r>
      <w:proofErr w:type="spellEnd"/>
      <w:r w:rsidRPr="00CA3236">
        <w:rPr>
          <w:rFonts w:ascii="Times New Roman" w:eastAsia="Times New Roman" w:hAnsi="Times New Roman" w:cs="Times New Roman"/>
          <w:sz w:val="24"/>
          <w:szCs w:val="24"/>
        </w:rPr>
        <w:t xml:space="preserve"> were available however (see ESM1 table). SNP set and each of the four regional 4-locus </w:t>
      </w:r>
      <w:proofErr w:type="spellStart"/>
      <w:r w:rsidRPr="00CA3236">
        <w:rPr>
          <w:rFonts w:ascii="Times New Roman" w:eastAsia="Times New Roman" w:hAnsi="Times New Roman" w:cs="Times New Roman"/>
          <w:sz w:val="24"/>
          <w:szCs w:val="24"/>
        </w:rPr>
        <w:t>allozyme</w:t>
      </w:r>
      <w:proofErr w:type="spellEnd"/>
      <w:r w:rsidRPr="00CA3236">
        <w:rPr>
          <w:rFonts w:ascii="Times New Roman" w:eastAsia="Times New Roman" w:hAnsi="Times New Roman" w:cs="Times New Roman"/>
          <w:sz w:val="24"/>
          <w:szCs w:val="24"/>
        </w:rPr>
        <w:t xml:space="preserve"> sets (from </w:t>
      </w:r>
      <w:r w:rsidR="008D24F1" w:rsidRPr="00CA3236">
        <w:rPr>
          <w:rFonts w:ascii="Times New Roman" w:eastAsia="Times New Roman" w:hAnsi="Times New Roman" w:cs="Times New Roman"/>
          <w:sz w:val="24"/>
          <w:szCs w:val="24"/>
        </w:rPr>
        <w:t xml:space="preserve">the </w:t>
      </w:r>
      <w:r w:rsidRPr="00CA3236">
        <w:rPr>
          <w:rFonts w:ascii="Times New Roman" w:eastAsia="Times New Roman" w:hAnsi="Times New Roman" w:cs="Times New Roman"/>
          <w:sz w:val="24"/>
          <w:szCs w:val="24"/>
        </w:rPr>
        <w:t xml:space="preserve">Baltic, Norway, Scotland and Russia) were analyzed separately using STRUCTURE or </w:t>
      </w:r>
      <w:proofErr w:type="spellStart"/>
      <w:r w:rsidRPr="00CA3236">
        <w:rPr>
          <w:rFonts w:ascii="Times New Roman" w:eastAsia="Times New Roman" w:hAnsi="Times New Roman" w:cs="Times New Roman"/>
          <w:sz w:val="24"/>
          <w:szCs w:val="24"/>
        </w:rPr>
        <w:t>fastSTRUCTURE</w:t>
      </w:r>
      <w:proofErr w:type="spellEnd"/>
      <w:r w:rsidRPr="00CA3236">
        <w:rPr>
          <w:rFonts w:ascii="Times New Roman" w:eastAsia="Times New Roman" w:hAnsi="Times New Roman" w:cs="Times New Roman"/>
          <w:sz w:val="24"/>
          <w:szCs w:val="24"/>
        </w:rPr>
        <w:t xml:space="preserve"> software (Pritchard et al. </w:t>
      </w:r>
      <w:commentRangeStart w:id="23"/>
      <w:r w:rsidRPr="00CA3236">
        <w:rPr>
          <w:rFonts w:ascii="Times New Roman" w:eastAsia="Times New Roman" w:hAnsi="Times New Roman" w:cs="Times New Roman"/>
          <w:sz w:val="24"/>
          <w:szCs w:val="24"/>
        </w:rPr>
        <w:t>2000</w:t>
      </w:r>
      <w:commentRangeEnd w:id="23"/>
      <w:r w:rsidRPr="00CA3236">
        <w:rPr>
          <w:rFonts w:ascii="Times New Roman" w:hAnsi="Times New Roman" w:cs="Times New Roman"/>
          <w:sz w:val="24"/>
          <w:szCs w:val="24"/>
        </w:rPr>
        <w:commentReference w:id="23"/>
      </w:r>
      <w:r w:rsidRPr="00CA3236">
        <w:rPr>
          <w:rFonts w:ascii="Times New Roman" w:eastAsia="Times New Roman" w:hAnsi="Times New Roman" w:cs="Times New Roman"/>
          <w:sz w:val="24"/>
          <w:szCs w:val="24"/>
        </w:rPr>
        <w:t xml:space="preserve">, Raj et al. 2014, settings as in </w:t>
      </w:r>
      <w:proofErr w:type="spellStart"/>
      <w:r w:rsidRPr="00CA3236">
        <w:rPr>
          <w:rFonts w:ascii="Times New Roman" w:eastAsia="Times New Roman" w:hAnsi="Times New Roman" w:cs="Times New Roman"/>
          <w:sz w:val="24"/>
          <w:szCs w:val="24"/>
        </w:rPr>
        <w:t>Katolikova</w:t>
      </w:r>
      <w:proofErr w:type="spellEnd"/>
      <w:r w:rsidRPr="00CA3236">
        <w:rPr>
          <w:rFonts w:ascii="Times New Roman" w:eastAsia="Times New Roman" w:hAnsi="Times New Roman" w:cs="Times New Roman"/>
          <w:sz w:val="24"/>
          <w:szCs w:val="24"/>
        </w:rPr>
        <w:t xml:space="preserve"> et al. 2016 and Kingston et al. 2017). Structure q-values defined as proportion of M. </w:t>
      </w:r>
      <w:proofErr w:type="spellStart"/>
      <w:r w:rsidRPr="00CA3236">
        <w:rPr>
          <w:rFonts w:ascii="Times New Roman" w:eastAsia="Times New Roman" w:hAnsi="Times New Roman" w:cs="Times New Roman"/>
          <w:sz w:val="24"/>
          <w:szCs w:val="24"/>
        </w:rPr>
        <w:t>trossulus</w:t>
      </w:r>
      <w:proofErr w:type="spellEnd"/>
      <w:r w:rsidRPr="00CA3236">
        <w:rPr>
          <w:rFonts w:ascii="Times New Roman" w:eastAsia="Times New Roman" w:hAnsi="Times New Roman" w:cs="Times New Roman"/>
          <w:sz w:val="24"/>
          <w:szCs w:val="24"/>
        </w:rPr>
        <w:t xml:space="preserve"> genes in individual genotypes were estimated (proportion of M. edulis genes is therefore 1-q). Russian material was also analyzed by three loci (</w:t>
      </w:r>
      <w:proofErr w:type="spellStart"/>
      <w:r w:rsidRPr="00CA3236">
        <w:rPr>
          <w:rFonts w:ascii="Times New Roman" w:eastAsia="Times New Roman" w:hAnsi="Times New Roman" w:cs="Times New Roman"/>
          <w:sz w:val="24"/>
          <w:szCs w:val="24"/>
        </w:rPr>
        <w:t>Odh</w:t>
      </w:r>
      <w:proofErr w:type="spellEnd"/>
      <w:r w:rsidRPr="00CA3236">
        <w:rPr>
          <w:rFonts w:ascii="Times New Roman" w:eastAsia="Times New Roman" w:hAnsi="Times New Roman" w:cs="Times New Roman"/>
          <w:sz w:val="24"/>
          <w:szCs w:val="24"/>
        </w:rPr>
        <w:t xml:space="preserve"> not considered) to show that exclusion of </w:t>
      </w:r>
      <w:proofErr w:type="spellStart"/>
      <w:r w:rsidRPr="00CA3236">
        <w:rPr>
          <w:rFonts w:ascii="Times New Roman" w:eastAsia="Times New Roman" w:hAnsi="Times New Roman" w:cs="Times New Roman"/>
          <w:sz w:val="24"/>
          <w:szCs w:val="24"/>
        </w:rPr>
        <w:t>Odh</w:t>
      </w:r>
      <w:proofErr w:type="spellEnd"/>
      <w:r w:rsidRPr="00CA3236">
        <w:rPr>
          <w:rFonts w:ascii="Times New Roman" w:eastAsia="Times New Roman" w:hAnsi="Times New Roman" w:cs="Times New Roman"/>
          <w:sz w:val="24"/>
          <w:szCs w:val="24"/>
        </w:rPr>
        <w:t xml:space="preserve"> does not affect the inference (data not shown).</w:t>
      </w:r>
      <w:r w:rsidR="007B5585" w:rsidRPr="00CA3236">
        <w:rPr>
          <w:rFonts w:ascii="Times New Roman" w:hAnsi="Times New Roman" w:cs="Times New Roman"/>
          <w:sz w:val="24"/>
          <w:szCs w:val="24"/>
        </w:rPr>
        <w:t xml:space="preserve"> </w:t>
      </w:r>
      <w:r w:rsidR="007B5585" w:rsidRPr="00CA3236">
        <w:rPr>
          <w:rFonts w:ascii="Times New Roman" w:eastAsia="Times New Roman" w:hAnsi="Times New Roman" w:cs="Times New Roman"/>
          <w:sz w:val="24"/>
          <w:szCs w:val="24"/>
        </w:rPr>
        <w:t xml:space="preserve">Mussels were classified into two categories by their q-values: genotypes dominated by M. </w:t>
      </w:r>
      <w:proofErr w:type="spellStart"/>
      <w:r w:rsidR="007B5585" w:rsidRPr="00CA3236">
        <w:rPr>
          <w:rFonts w:ascii="Times New Roman" w:eastAsia="Times New Roman" w:hAnsi="Times New Roman" w:cs="Times New Roman"/>
          <w:sz w:val="24"/>
          <w:szCs w:val="24"/>
        </w:rPr>
        <w:t>trossulus</w:t>
      </w:r>
      <w:proofErr w:type="spellEnd"/>
      <w:r w:rsidR="007B5585" w:rsidRPr="00CA3236">
        <w:rPr>
          <w:rFonts w:ascii="Times New Roman" w:eastAsia="Times New Roman" w:hAnsi="Times New Roman" w:cs="Times New Roman"/>
          <w:sz w:val="24"/>
          <w:szCs w:val="24"/>
        </w:rPr>
        <w:t xml:space="preserve"> genes (q-value &gt; 0.5) and genotypes dominated by M. edulis genes (q-value ≤ 0.5). For ease of presentation these categories will be named</w:t>
      </w:r>
      <w:r w:rsidRPr="00CA3236">
        <w:rPr>
          <w:rFonts w:ascii="Times New Roman" w:eastAsia="Times New Roman" w:hAnsi="Times New Roman" w:cs="Times New Roman"/>
          <w:sz w:val="24"/>
          <w:szCs w:val="24"/>
        </w:rPr>
        <w:t xml:space="preserve"> </w:t>
      </w:r>
      <w:r w:rsidR="007B5585" w:rsidRPr="00CA3236">
        <w:rPr>
          <w:rFonts w:ascii="Times New Roman" w:eastAsia="Times New Roman" w:hAnsi="Times New Roman" w:cs="Times New Roman"/>
          <w:sz w:val="24"/>
          <w:szCs w:val="24"/>
        </w:rPr>
        <w:t xml:space="preserve">as </w:t>
      </w:r>
      <w:r w:rsidRPr="00CA3236">
        <w:rPr>
          <w:rFonts w:ascii="Times New Roman" w:eastAsia="Times New Roman" w:hAnsi="Times New Roman" w:cs="Times New Roman"/>
          <w:sz w:val="24"/>
          <w:szCs w:val="24"/>
        </w:rPr>
        <w:t xml:space="preserve">“M. </w:t>
      </w:r>
      <w:proofErr w:type="spellStart"/>
      <w:r w:rsidRPr="00CA3236">
        <w:rPr>
          <w:rFonts w:ascii="Times New Roman" w:eastAsia="Times New Roman" w:hAnsi="Times New Roman" w:cs="Times New Roman"/>
          <w:sz w:val="24"/>
          <w:szCs w:val="24"/>
        </w:rPr>
        <w:t>trossulus</w:t>
      </w:r>
      <w:proofErr w:type="spellEnd"/>
      <w:r w:rsidRPr="00CA3236">
        <w:rPr>
          <w:rFonts w:ascii="Times New Roman" w:eastAsia="Times New Roman" w:hAnsi="Times New Roman" w:cs="Times New Roman"/>
          <w:sz w:val="24"/>
          <w:szCs w:val="24"/>
        </w:rPr>
        <w:t xml:space="preserve">” and “M. edulis” </w:t>
      </w:r>
      <w:r w:rsidR="008D3D3D" w:rsidRPr="00CA3236">
        <w:rPr>
          <w:rFonts w:ascii="Times New Roman" w:eastAsia="Times New Roman" w:hAnsi="Times New Roman" w:cs="Times New Roman"/>
          <w:sz w:val="24"/>
          <w:szCs w:val="24"/>
        </w:rPr>
        <w:t xml:space="preserve">genotypes </w:t>
      </w:r>
      <w:r w:rsidRPr="00CA3236">
        <w:rPr>
          <w:rFonts w:ascii="Times New Roman" w:eastAsia="Times New Roman" w:hAnsi="Times New Roman" w:cs="Times New Roman"/>
          <w:sz w:val="24"/>
          <w:szCs w:val="24"/>
        </w:rPr>
        <w:t xml:space="preserve">hereinafter in spite of the fact that each includes both purebreds and hybrids. </w:t>
      </w:r>
      <w:sdt>
        <w:sdtPr>
          <w:rPr>
            <w:rFonts w:ascii="Times New Roman" w:hAnsi="Times New Roman" w:cs="Times New Roman"/>
            <w:sz w:val="24"/>
            <w:szCs w:val="24"/>
          </w:rPr>
          <w:tag w:val="goog_rdk_27"/>
          <w:id w:val="1048193969"/>
        </w:sdtPr>
        <w:sdtEndPr/>
        <w:sdtContent/>
      </w:sdt>
      <w:r w:rsidRPr="00CA3236">
        <w:rPr>
          <w:rFonts w:ascii="Times New Roman" w:eastAsia="Times New Roman" w:hAnsi="Times New Roman" w:cs="Times New Roman"/>
          <w:sz w:val="24"/>
          <w:szCs w:val="24"/>
        </w:rPr>
        <w:t xml:space="preserve">Genetic information on samples but results of classification </w:t>
      </w:r>
      <w:r w:rsidRPr="00CA3236">
        <w:rPr>
          <w:rFonts w:ascii="Times New Roman" w:eastAsia="Times New Roman" w:hAnsi="Times New Roman" w:cs="Times New Roman"/>
          <w:sz w:val="24"/>
          <w:szCs w:val="24"/>
        </w:rPr>
        <w:lastRenderedPageBreak/>
        <w:t xml:space="preserve">into M. </w:t>
      </w:r>
      <w:proofErr w:type="spellStart"/>
      <w:r w:rsidRPr="00CA3236">
        <w:rPr>
          <w:rFonts w:ascii="Times New Roman" w:eastAsia="Times New Roman" w:hAnsi="Times New Roman" w:cs="Times New Roman"/>
          <w:sz w:val="24"/>
          <w:szCs w:val="24"/>
        </w:rPr>
        <w:t>trossulus</w:t>
      </w:r>
      <w:proofErr w:type="spellEnd"/>
      <w:r w:rsidRPr="00CA3236">
        <w:rPr>
          <w:rFonts w:ascii="Times New Roman" w:eastAsia="Times New Roman" w:hAnsi="Times New Roman" w:cs="Times New Roman"/>
          <w:sz w:val="24"/>
          <w:szCs w:val="24"/>
        </w:rPr>
        <w:t xml:space="preserve"> and M. edulis will not be considered here. The detailed analyses of hybrid zones under consideration, in particular proportions of purebreds and hybrids in mixed samples have been provided in </w:t>
      </w:r>
      <w:r w:rsidR="008D24F1" w:rsidRPr="00CA3236">
        <w:rPr>
          <w:rFonts w:ascii="Times New Roman" w:eastAsia="Times New Roman" w:hAnsi="Times New Roman" w:cs="Times New Roman"/>
          <w:sz w:val="24"/>
          <w:szCs w:val="24"/>
        </w:rPr>
        <w:t xml:space="preserve">literature </w:t>
      </w:r>
      <w:r w:rsidRPr="00CA3236">
        <w:rPr>
          <w:rFonts w:ascii="Times New Roman" w:eastAsia="Times New Roman" w:hAnsi="Times New Roman" w:cs="Times New Roman"/>
          <w:sz w:val="24"/>
          <w:szCs w:val="24"/>
        </w:rPr>
        <w:t>(</w:t>
      </w:r>
      <w:proofErr w:type="spellStart"/>
      <w:r w:rsidRPr="00CA3236">
        <w:rPr>
          <w:rFonts w:ascii="Times New Roman" w:eastAsia="Times New Roman" w:hAnsi="Times New Roman" w:cs="Times New Roman"/>
          <w:sz w:val="24"/>
          <w:szCs w:val="24"/>
        </w:rPr>
        <w:t>Zbavicka</w:t>
      </w:r>
      <w:proofErr w:type="spellEnd"/>
      <w:r w:rsidRPr="00CA3236">
        <w:rPr>
          <w:rFonts w:ascii="Times New Roman" w:eastAsia="Times New Roman" w:hAnsi="Times New Roman" w:cs="Times New Roman"/>
          <w:sz w:val="24"/>
          <w:szCs w:val="24"/>
        </w:rPr>
        <w:t xml:space="preserve"> et al. 201</w:t>
      </w:r>
      <w:sdt>
        <w:sdtPr>
          <w:rPr>
            <w:rFonts w:ascii="Times New Roman" w:hAnsi="Times New Roman" w:cs="Times New Roman"/>
            <w:sz w:val="24"/>
            <w:szCs w:val="24"/>
          </w:rPr>
          <w:tag w:val="goog_rdk_28"/>
          <w:id w:val="1571923968"/>
        </w:sdtPr>
        <w:sdtEndPr/>
        <w:sdtContent>
          <w:commentRangeStart w:id="24"/>
        </w:sdtContent>
      </w:sdt>
      <w:r w:rsidRPr="00CA3236">
        <w:rPr>
          <w:rFonts w:ascii="Times New Roman" w:eastAsia="Times New Roman" w:hAnsi="Times New Roman" w:cs="Times New Roman"/>
          <w:sz w:val="24"/>
          <w:szCs w:val="24"/>
        </w:rPr>
        <w:t>0</w:t>
      </w:r>
      <w:commentRangeEnd w:id="24"/>
      <w:r w:rsidRPr="00CA3236">
        <w:rPr>
          <w:rFonts w:ascii="Times New Roman" w:hAnsi="Times New Roman" w:cs="Times New Roman"/>
          <w:sz w:val="24"/>
          <w:szCs w:val="24"/>
        </w:rPr>
        <w:commentReference w:id="24"/>
      </w:r>
      <w:r w:rsidRPr="00CA3236">
        <w:rPr>
          <w:rFonts w:ascii="Times New Roman" w:eastAsia="Times New Roman" w:hAnsi="Times New Roman" w:cs="Times New Roman"/>
          <w:sz w:val="24"/>
          <w:szCs w:val="24"/>
        </w:rPr>
        <w:t xml:space="preserve">; </w:t>
      </w:r>
      <w:proofErr w:type="spellStart"/>
      <w:r w:rsidRPr="00CA3236">
        <w:rPr>
          <w:rFonts w:ascii="Times New Roman" w:eastAsia="Times New Roman" w:hAnsi="Times New Roman" w:cs="Times New Roman"/>
          <w:sz w:val="24"/>
          <w:szCs w:val="24"/>
        </w:rPr>
        <w:t>Vainola</w:t>
      </w:r>
      <w:proofErr w:type="spellEnd"/>
      <w:r w:rsidRPr="00CA3236">
        <w:rPr>
          <w:rFonts w:ascii="Times New Roman" w:eastAsia="Times New Roman" w:hAnsi="Times New Roman" w:cs="Times New Roman"/>
          <w:sz w:val="24"/>
          <w:szCs w:val="24"/>
        </w:rPr>
        <w:t xml:space="preserve">, Strelkov 2011; </w:t>
      </w:r>
      <w:proofErr w:type="spellStart"/>
      <w:r w:rsidRPr="00CA3236">
        <w:rPr>
          <w:rFonts w:ascii="Times New Roman" w:eastAsia="Times New Roman" w:hAnsi="Times New Roman" w:cs="Times New Roman"/>
          <w:sz w:val="24"/>
          <w:szCs w:val="24"/>
        </w:rPr>
        <w:t>Katolikova</w:t>
      </w:r>
      <w:proofErr w:type="spellEnd"/>
      <w:r w:rsidRPr="00CA3236">
        <w:rPr>
          <w:rFonts w:ascii="Times New Roman" w:eastAsia="Times New Roman" w:hAnsi="Times New Roman" w:cs="Times New Roman"/>
          <w:sz w:val="24"/>
          <w:szCs w:val="24"/>
        </w:rPr>
        <w:t xml:space="preserve"> et al. 2016; Kingston et al 2017; Strelkov et al. 2017 and references therein).</w:t>
      </w:r>
    </w:p>
    <w:p w14:paraId="00000013" w14:textId="77777777" w:rsidR="00B140A6" w:rsidRPr="00CA3236" w:rsidRDefault="00C76F50" w:rsidP="00CA3236">
      <w:pPr>
        <w:spacing w:before="120" w:after="120" w:line="360" w:lineRule="auto"/>
        <w:rPr>
          <w:rFonts w:ascii="Times New Roman" w:eastAsia="Times New Roman" w:hAnsi="Times New Roman" w:cs="Times New Roman"/>
          <w:sz w:val="24"/>
          <w:szCs w:val="24"/>
        </w:rPr>
      </w:pPr>
      <w:proofErr w:type="gramStart"/>
      <w:r w:rsidRPr="00CA3236">
        <w:rPr>
          <w:rFonts w:ascii="Times New Roman" w:eastAsia="Times New Roman" w:hAnsi="Times New Roman" w:cs="Times New Roman"/>
          <w:b/>
          <w:sz w:val="24"/>
          <w:szCs w:val="24"/>
        </w:rPr>
        <w:t>Morphologic characters.</w:t>
      </w:r>
      <w:proofErr w:type="gramEnd"/>
      <w:r w:rsidRPr="00CA3236">
        <w:rPr>
          <w:rFonts w:ascii="Times New Roman" w:eastAsia="Times New Roman" w:hAnsi="Times New Roman" w:cs="Times New Roman"/>
          <w:sz w:val="24"/>
          <w:szCs w:val="24"/>
        </w:rPr>
        <w:t xml:space="preserve"> Data on the White Sea samples were taken from </w:t>
      </w:r>
      <w:proofErr w:type="spellStart"/>
      <w:r w:rsidRPr="00CA3236">
        <w:rPr>
          <w:rFonts w:ascii="Times New Roman" w:eastAsia="Times New Roman" w:hAnsi="Times New Roman" w:cs="Times New Roman"/>
          <w:sz w:val="24"/>
          <w:szCs w:val="24"/>
        </w:rPr>
        <w:t>Katolikova</w:t>
      </w:r>
      <w:proofErr w:type="spellEnd"/>
      <w:r w:rsidRPr="00CA3236">
        <w:rPr>
          <w:rFonts w:ascii="Times New Roman" w:eastAsia="Times New Roman" w:hAnsi="Times New Roman" w:cs="Times New Roman"/>
          <w:sz w:val="24"/>
          <w:szCs w:val="24"/>
        </w:rPr>
        <w:t xml:space="preserve"> et al. 2016 and other samples were processed accordingly. We measured the maximum length of each shell to the nearest 0.1 mm with electronic calipers and investigated the inner surface of valves under a dissecting stereo-microscope. Mussels were classified into T- and E-</w:t>
      </w:r>
      <w:proofErr w:type="spellStart"/>
      <w:r w:rsidRPr="00CA3236">
        <w:rPr>
          <w:rFonts w:ascii="Times New Roman" w:eastAsia="Times New Roman" w:hAnsi="Times New Roman" w:cs="Times New Roman"/>
          <w:sz w:val="24"/>
          <w:szCs w:val="24"/>
        </w:rPr>
        <w:t>morphotypes</w:t>
      </w:r>
      <w:proofErr w:type="spellEnd"/>
      <w:r w:rsidRPr="00CA3236">
        <w:rPr>
          <w:rFonts w:ascii="Times New Roman" w:eastAsia="Times New Roman" w:hAnsi="Times New Roman" w:cs="Times New Roman"/>
          <w:sz w:val="24"/>
          <w:szCs w:val="24"/>
        </w:rPr>
        <w:t xml:space="preserve"> by the presence/absence of an uninterrupted strip of the prismatic layer under the ligament on the inner side of the shell, respectively</w:t>
      </w:r>
      <w:sdt>
        <w:sdtPr>
          <w:rPr>
            <w:rFonts w:ascii="Times New Roman" w:hAnsi="Times New Roman" w:cs="Times New Roman"/>
            <w:sz w:val="24"/>
            <w:szCs w:val="24"/>
          </w:rPr>
          <w:tag w:val="goog_rdk_30"/>
          <w:id w:val="2092892552"/>
        </w:sdtPr>
        <w:sdtEndPr/>
        <w:sdtContent>
          <w:commentRangeStart w:id="25"/>
        </w:sdtContent>
      </w:sdt>
      <w:r w:rsidRPr="00CA3236">
        <w:rPr>
          <w:rFonts w:ascii="Times New Roman" w:eastAsia="Times New Roman" w:hAnsi="Times New Roman" w:cs="Times New Roman"/>
          <w:sz w:val="24"/>
          <w:szCs w:val="24"/>
        </w:rPr>
        <w:t>.</w:t>
      </w:r>
      <w:commentRangeEnd w:id="25"/>
      <w:r w:rsidRPr="00CA3236">
        <w:rPr>
          <w:rFonts w:ascii="Times New Roman" w:hAnsi="Times New Roman" w:cs="Times New Roman"/>
          <w:sz w:val="24"/>
          <w:szCs w:val="24"/>
        </w:rPr>
        <w:commentReference w:id="25"/>
      </w:r>
      <w:r w:rsidRPr="00CA3236">
        <w:rPr>
          <w:rFonts w:ascii="Times New Roman" w:eastAsia="Times New Roman" w:hAnsi="Times New Roman" w:cs="Times New Roman"/>
          <w:sz w:val="24"/>
          <w:szCs w:val="24"/>
        </w:rPr>
        <w:t xml:space="preserve"> To note in previous papers (</w:t>
      </w:r>
      <w:proofErr w:type="spellStart"/>
      <w:r w:rsidRPr="00CA3236">
        <w:rPr>
          <w:rFonts w:ascii="Times New Roman" w:eastAsia="Times New Roman" w:hAnsi="Times New Roman" w:cs="Times New Roman"/>
          <w:sz w:val="24"/>
          <w:szCs w:val="24"/>
        </w:rPr>
        <w:t>Katolikova</w:t>
      </w:r>
      <w:proofErr w:type="spellEnd"/>
      <w:r w:rsidRPr="00CA3236">
        <w:rPr>
          <w:rFonts w:ascii="Times New Roman" w:eastAsia="Times New Roman" w:hAnsi="Times New Roman" w:cs="Times New Roman"/>
          <w:sz w:val="24"/>
          <w:szCs w:val="24"/>
        </w:rPr>
        <w:t xml:space="preserve"> et al 2016; </w:t>
      </w:r>
      <w:proofErr w:type="spellStart"/>
      <w:r w:rsidRPr="00CA3236">
        <w:rPr>
          <w:rFonts w:ascii="Times New Roman" w:eastAsia="Times New Roman" w:hAnsi="Times New Roman" w:cs="Times New Roman"/>
          <w:sz w:val="24"/>
          <w:szCs w:val="24"/>
        </w:rPr>
        <w:t>Khaitov</w:t>
      </w:r>
      <w:proofErr w:type="spellEnd"/>
      <w:r w:rsidRPr="00CA3236">
        <w:rPr>
          <w:rFonts w:ascii="Times New Roman" w:eastAsia="Times New Roman" w:hAnsi="Times New Roman" w:cs="Times New Roman"/>
          <w:sz w:val="24"/>
          <w:szCs w:val="24"/>
        </w:rPr>
        <w:t xml:space="preserve"> et al 2018) this strip was additionally defined as “dark” since in the White Sea mussels usually possess the dark prismatic layer, and T-</w:t>
      </w:r>
      <w:proofErr w:type="spellStart"/>
      <w:r w:rsidRPr="00CA3236">
        <w:rPr>
          <w:rFonts w:ascii="Times New Roman" w:eastAsia="Times New Roman" w:hAnsi="Times New Roman" w:cs="Times New Roman"/>
          <w:sz w:val="24"/>
          <w:szCs w:val="24"/>
        </w:rPr>
        <w:t>morphotypes</w:t>
      </w:r>
      <w:proofErr w:type="spellEnd"/>
      <w:r w:rsidRPr="00CA3236">
        <w:rPr>
          <w:rFonts w:ascii="Times New Roman" w:eastAsia="Times New Roman" w:hAnsi="Times New Roman" w:cs="Times New Roman"/>
          <w:sz w:val="24"/>
          <w:szCs w:val="24"/>
        </w:rPr>
        <w:t xml:space="preserve"> were illustrated by photos where the strip was both dark and quite wide. Analyses of new material revealed some geographical variation in the coloration and width of the “strip”, that’s why we specify the diagnosis in the Results and provide more photos of </w:t>
      </w:r>
      <w:proofErr w:type="spellStart"/>
      <w:r w:rsidRPr="00CA3236">
        <w:rPr>
          <w:rFonts w:ascii="Times New Roman" w:eastAsia="Times New Roman" w:hAnsi="Times New Roman" w:cs="Times New Roman"/>
          <w:sz w:val="24"/>
          <w:szCs w:val="24"/>
        </w:rPr>
        <w:t>morphotypes</w:t>
      </w:r>
      <w:proofErr w:type="spellEnd"/>
      <w:r w:rsidRPr="00CA3236">
        <w:rPr>
          <w:rFonts w:ascii="Times New Roman" w:eastAsia="Times New Roman" w:hAnsi="Times New Roman" w:cs="Times New Roman"/>
          <w:sz w:val="24"/>
          <w:szCs w:val="24"/>
        </w:rPr>
        <w:t xml:space="preserve"> in the ESM. </w:t>
      </w:r>
    </w:p>
    <w:p w14:paraId="00000014" w14:textId="00A146BC" w:rsidR="00B140A6" w:rsidRPr="00CA3236" w:rsidRDefault="00C76F50" w:rsidP="00CA3236">
      <w:pPr>
        <w:spacing w:before="120" w:after="120" w:line="360" w:lineRule="auto"/>
        <w:rPr>
          <w:rFonts w:ascii="Times New Roman" w:eastAsia="Times New Roman" w:hAnsi="Times New Roman" w:cs="Times New Roman"/>
          <w:sz w:val="24"/>
          <w:szCs w:val="24"/>
        </w:rPr>
      </w:pPr>
      <w:proofErr w:type="gramStart"/>
      <w:r w:rsidRPr="00CA3236">
        <w:rPr>
          <w:rFonts w:ascii="Times New Roman" w:eastAsia="Times New Roman" w:hAnsi="Times New Roman" w:cs="Times New Roman"/>
          <w:b/>
          <w:sz w:val="24"/>
          <w:szCs w:val="24"/>
        </w:rPr>
        <w:t>Predictive values.</w:t>
      </w:r>
      <w:proofErr w:type="gramEnd"/>
      <w:r w:rsidRPr="00CA3236">
        <w:rPr>
          <w:rFonts w:ascii="Times New Roman" w:eastAsia="Times New Roman" w:hAnsi="Times New Roman" w:cs="Times New Roman"/>
          <w:sz w:val="24"/>
          <w:szCs w:val="24"/>
        </w:rPr>
        <w:t xml:space="preserve"> For each sample we calculated frequencies of </w:t>
      </w:r>
      <w:r w:rsidRPr="00CA3236">
        <w:rPr>
          <w:rFonts w:ascii="Times New Roman" w:eastAsia="Times New Roman" w:hAnsi="Times New Roman" w:cs="Times New Roman"/>
          <w:i/>
          <w:sz w:val="24"/>
          <w:szCs w:val="24"/>
        </w:rPr>
        <w:t xml:space="preserve">M. </w:t>
      </w:r>
      <w:proofErr w:type="spellStart"/>
      <w:r w:rsidRPr="00CA3236">
        <w:rPr>
          <w:rFonts w:ascii="Times New Roman" w:eastAsia="Times New Roman" w:hAnsi="Times New Roman" w:cs="Times New Roman"/>
          <w:i/>
          <w:sz w:val="24"/>
          <w:szCs w:val="24"/>
        </w:rPr>
        <w:t>trossulus</w:t>
      </w:r>
      <w:proofErr w:type="spellEnd"/>
      <w:r w:rsidRPr="00CA3236">
        <w:rPr>
          <w:rFonts w:ascii="Times New Roman" w:eastAsia="Times New Roman" w:hAnsi="Times New Roman" w:cs="Times New Roman"/>
          <w:sz w:val="24"/>
          <w:szCs w:val="24"/>
        </w:rPr>
        <w:t xml:space="preserve"> (</w:t>
      </w:r>
      <w:proofErr w:type="spellStart"/>
      <w:r w:rsidR="00A674C2" w:rsidRPr="00CA3236">
        <w:rPr>
          <w:rFonts w:ascii="Times New Roman" w:eastAsia="Times New Roman" w:hAnsi="Times New Roman" w:cs="Times New Roman"/>
          <w:i/>
          <w:sz w:val="24"/>
          <w:szCs w:val="24"/>
        </w:rPr>
        <w:t>Ptros</w:t>
      </w:r>
      <w:proofErr w:type="spellEnd"/>
      <w:r w:rsidRPr="00CA3236">
        <w:rPr>
          <w:rFonts w:ascii="Times New Roman" w:eastAsia="Times New Roman" w:hAnsi="Times New Roman" w:cs="Times New Roman"/>
          <w:sz w:val="24"/>
          <w:szCs w:val="24"/>
        </w:rPr>
        <w:t>) and T-</w:t>
      </w:r>
      <w:proofErr w:type="spellStart"/>
      <w:r w:rsidRPr="00CA3236">
        <w:rPr>
          <w:rFonts w:ascii="Times New Roman" w:eastAsia="Times New Roman" w:hAnsi="Times New Roman" w:cs="Times New Roman"/>
          <w:sz w:val="24"/>
          <w:szCs w:val="24"/>
        </w:rPr>
        <w:t>morphotypes</w:t>
      </w:r>
      <w:proofErr w:type="spellEnd"/>
      <w:r w:rsidRPr="00CA3236">
        <w:rPr>
          <w:rFonts w:ascii="Times New Roman" w:eastAsia="Times New Roman" w:hAnsi="Times New Roman" w:cs="Times New Roman"/>
          <w:sz w:val="24"/>
          <w:szCs w:val="24"/>
        </w:rPr>
        <w:t xml:space="preserve"> (</w:t>
      </w:r>
      <w:r w:rsidRPr="00CA3236">
        <w:rPr>
          <w:rFonts w:ascii="Times New Roman" w:eastAsia="Times New Roman" w:hAnsi="Times New Roman" w:cs="Times New Roman"/>
          <w:i/>
          <w:sz w:val="24"/>
          <w:szCs w:val="24"/>
        </w:rPr>
        <w:t>PT</w:t>
      </w:r>
      <w:r w:rsidRPr="00CA3236">
        <w:rPr>
          <w:rFonts w:ascii="Times New Roman" w:eastAsia="Times New Roman" w:hAnsi="Times New Roman" w:cs="Times New Roman"/>
          <w:sz w:val="24"/>
          <w:szCs w:val="24"/>
        </w:rPr>
        <w:t xml:space="preserve">). We further calculated four indexes that measure the strength of association between genotypes and </w:t>
      </w:r>
      <w:proofErr w:type="spellStart"/>
      <w:r w:rsidRPr="00CA3236">
        <w:rPr>
          <w:rFonts w:ascii="Times New Roman" w:eastAsia="Times New Roman" w:hAnsi="Times New Roman" w:cs="Times New Roman"/>
          <w:sz w:val="24"/>
          <w:szCs w:val="24"/>
        </w:rPr>
        <w:t>morphotypes</w:t>
      </w:r>
      <w:proofErr w:type="spellEnd"/>
      <w:r w:rsidRPr="00CA3236">
        <w:rPr>
          <w:rFonts w:ascii="Times New Roman" w:eastAsia="Times New Roman" w:hAnsi="Times New Roman" w:cs="Times New Roman"/>
          <w:sz w:val="24"/>
          <w:szCs w:val="24"/>
        </w:rPr>
        <w:t xml:space="preserve">: </w:t>
      </w:r>
      <w:r w:rsidRPr="00CA3236">
        <w:rPr>
          <w:rFonts w:ascii="Times New Roman" w:eastAsia="Times New Roman" w:hAnsi="Times New Roman" w:cs="Times New Roman"/>
          <w:i/>
          <w:sz w:val="24"/>
          <w:szCs w:val="24"/>
        </w:rPr>
        <w:t>P(</w:t>
      </w:r>
      <w:proofErr w:type="spellStart"/>
      <w:r w:rsidRPr="00CA3236">
        <w:rPr>
          <w:rFonts w:ascii="Times New Roman" w:eastAsia="Times New Roman" w:hAnsi="Times New Roman" w:cs="Times New Roman"/>
          <w:i/>
          <w:sz w:val="24"/>
          <w:szCs w:val="24"/>
        </w:rPr>
        <w:t>T|tros</w:t>
      </w:r>
      <w:proofErr w:type="spellEnd"/>
      <w:r w:rsidRPr="00CA3236">
        <w:rPr>
          <w:rFonts w:ascii="Times New Roman" w:eastAsia="Times New Roman" w:hAnsi="Times New Roman" w:cs="Times New Roman"/>
          <w:i/>
          <w:sz w:val="24"/>
          <w:szCs w:val="24"/>
        </w:rPr>
        <w:t>)</w:t>
      </w:r>
      <w:r w:rsidRPr="00CA3236">
        <w:rPr>
          <w:rFonts w:ascii="Times New Roman" w:eastAsia="Times New Roman" w:hAnsi="Times New Roman" w:cs="Times New Roman"/>
          <w:sz w:val="24"/>
          <w:szCs w:val="24"/>
        </w:rPr>
        <w:t xml:space="preserve"> - the proportion of T-</w:t>
      </w:r>
      <w:proofErr w:type="spellStart"/>
      <w:r w:rsidRPr="00CA3236">
        <w:rPr>
          <w:rFonts w:ascii="Times New Roman" w:eastAsia="Times New Roman" w:hAnsi="Times New Roman" w:cs="Times New Roman"/>
          <w:sz w:val="24"/>
          <w:szCs w:val="24"/>
        </w:rPr>
        <w:t>morphotypes</w:t>
      </w:r>
      <w:proofErr w:type="spellEnd"/>
      <w:r w:rsidRPr="00CA3236">
        <w:rPr>
          <w:rFonts w:ascii="Times New Roman" w:eastAsia="Times New Roman" w:hAnsi="Times New Roman" w:cs="Times New Roman"/>
          <w:sz w:val="24"/>
          <w:szCs w:val="24"/>
        </w:rPr>
        <w:t xml:space="preserve"> among </w:t>
      </w:r>
      <w:r w:rsidRPr="00CA3236">
        <w:rPr>
          <w:rFonts w:ascii="Times New Roman" w:eastAsia="Times New Roman" w:hAnsi="Times New Roman" w:cs="Times New Roman"/>
          <w:i/>
          <w:sz w:val="24"/>
          <w:szCs w:val="24"/>
        </w:rPr>
        <w:t xml:space="preserve">M. </w:t>
      </w:r>
      <w:proofErr w:type="spellStart"/>
      <w:r w:rsidRPr="00CA3236">
        <w:rPr>
          <w:rFonts w:ascii="Times New Roman" w:eastAsia="Times New Roman" w:hAnsi="Times New Roman" w:cs="Times New Roman"/>
          <w:i/>
          <w:sz w:val="24"/>
          <w:szCs w:val="24"/>
        </w:rPr>
        <w:t>trossulus</w:t>
      </w:r>
      <w:proofErr w:type="spellEnd"/>
      <w:r w:rsidRPr="00CA3236">
        <w:rPr>
          <w:rFonts w:ascii="Times New Roman" w:eastAsia="Times New Roman" w:hAnsi="Times New Roman" w:cs="Times New Roman"/>
          <w:sz w:val="24"/>
          <w:szCs w:val="24"/>
        </w:rPr>
        <w:t xml:space="preserve">, </w:t>
      </w:r>
      <w:r w:rsidRPr="00CA3236">
        <w:rPr>
          <w:rFonts w:ascii="Times New Roman" w:eastAsia="Times New Roman" w:hAnsi="Times New Roman" w:cs="Times New Roman"/>
          <w:i/>
          <w:sz w:val="24"/>
          <w:szCs w:val="24"/>
        </w:rPr>
        <w:t>P(</w:t>
      </w:r>
      <w:proofErr w:type="spellStart"/>
      <w:r w:rsidRPr="00CA3236">
        <w:rPr>
          <w:rFonts w:ascii="Times New Roman" w:eastAsia="Times New Roman" w:hAnsi="Times New Roman" w:cs="Times New Roman"/>
          <w:i/>
          <w:sz w:val="24"/>
          <w:szCs w:val="24"/>
        </w:rPr>
        <w:t>E|edu</w:t>
      </w:r>
      <w:proofErr w:type="spellEnd"/>
      <w:r w:rsidRPr="00CA3236">
        <w:rPr>
          <w:rFonts w:ascii="Times New Roman" w:eastAsia="Times New Roman" w:hAnsi="Times New Roman" w:cs="Times New Roman"/>
          <w:i/>
          <w:sz w:val="24"/>
          <w:szCs w:val="24"/>
        </w:rPr>
        <w:t>)</w:t>
      </w:r>
      <w:r w:rsidRPr="00CA3236">
        <w:rPr>
          <w:rFonts w:ascii="Times New Roman" w:eastAsia="Times New Roman" w:hAnsi="Times New Roman" w:cs="Times New Roman"/>
          <w:sz w:val="24"/>
          <w:szCs w:val="24"/>
        </w:rPr>
        <w:t xml:space="preserve"> -  the proportion of Е-</w:t>
      </w:r>
      <w:proofErr w:type="spellStart"/>
      <w:r w:rsidRPr="00CA3236">
        <w:rPr>
          <w:rFonts w:ascii="Times New Roman" w:eastAsia="Times New Roman" w:hAnsi="Times New Roman" w:cs="Times New Roman"/>
          <w:sz w:val="24"/>
          <w:szCs w:val="24"/>
        </w:rPr>
        <w:t>morphotypes</w:t>
      </w:r>
      <w:proofErr w:type="spellEnd"/>
      <w:r w:rsidRPr="00CA3236">
        <w:rPr>
          <w:rFonts w:ascii="Times New Roman" w:eastAsia="Times New Roman" w:hAnsi="Times New Roman" w:cs="Times New Roman"/>
          <w:sz w:val="24"/>
          <w:szCs w:val="24"/>
        </w:rPr>
        <w:t xml:space="preserve"> among </w:t>
      </w:r>
      <w:r w:rsidRPr="00CA3236">
        <w:rPr>
          <w:rFonts w:ascii="Times New Roman" w:eastAsia="Times New Roman" w:hAnsi="Times New Roman" w:cs="Times New Roman"/>
          <w:i/>
          <w:sz w:val="24"/>
          <w:szCs w:val="24"/>
        </w:rPr>
        <w:t>M. edulis</w:t>
      </w:r>
      <w:r w:rsidRPr="00CA3236">
        <w:rPr>
          <w:rFonts w:ascii="Times New Roman" w:eastAsia="Times New Roman" w:hAnsi="Times New Roman" w:cs="Times New Roman"/>
          <w:sz w:val="24"/>
          <w:szCs w:val="24"/>
        </w:rPr>
        <w:t xml:space="preserve"> (for practical reasons we also used </w:t>
      </w:r>
      <w:r w:rsidR="001A446E" w:rsidRPr="00CA3236">
        <w:rPr>
          <w:rFonts w:ascii="Times New Roman" w:eastAsia="Times New Roman" w:hAnsi="Times New Roman" w:cs="Times New Roman"/>
          <w:i/>
          <w:sz w:val="24"/>
          <w:szCs w:val="24"/>
        </w:rPr>
        <w:t>P(</w:t>
      </w:r>
      <w:proofErr w:type="spellStart"/>
      <w:r w:rsidR="001A446E" w:rsidRPr="00CA3236">
        <w:rPr>
          <w:rFonts w:ascii="Times New Roman" w:eastAsia="Times New Roman" w:hAnsi="Times New Roman" w:cs="Times New Roman"/>
          <w:i/>
          <w:sz w:val="24"/>
          <w:szCs w:val="24"/>
        </w:rPr>
        <w:t>T|edu</w:t>
      </w:r>
      <w:proofErr w:type="spellEnd"/>
      <w:r w:rsidR="001A446E" w:rsidRPr="00CA3236">
        <w:rPr>
          <w:rFonts w:ascii="Times New Roman" w:eastAsia="Times New Roman" w:hAnsi="Times New Roman" w:cs="Times New Roman"/>
          <w:i/>
          <w:sz w:val="24"/>
          <w:szCs w:val="24"/>
        </w:rPr>
        <w:t>)</w:t>
      </w:r>
      <w:r w:rsidR="001A446E" w:rsidRPr="00CA3236">
        <w:rPr>
          <w:rFonts w:ascii="Times New Roman" w:eastAsia="Times New Roman" w:hAnsi="Times New Roman" w:cs="Times New Roman"/>
          <w:sz w:val="24"/>
          <w:szCs w:val="24"/>
        </w:rPr>
        <w:t>=</w:t>
      </w:r>
      <w:r w:rsidRPr="00CA3236">
        <w:rPr>
          <w:rFonts w:ascii="Times New Roman" w:eastAsia="Times New Roman" w:hAnsi="Times New Roman" w:cs="Times New Roman"/>
          <w:i/>
          <w:sz w:val="24"/>
          <w:szCs w:val="24"/>
        </w:rPr>
        <w:t>1- P(</w:t>
      </w:r>
      <w:proofErr w:type="spellStart"/>
      <w:r w:rsidRPr="00CA3236">
        <w:rPr>
          <w:rFonts w:ascii="Times New Roman" w:eastAsia="Times New Roman" w:hAnsi="Times New Roman" w:cs="Times New Roman"/>
          <w:i/>
          <w:sz w:val="24"/>
          <w:szCs w:val="24"/>
        </w:rPr>
        <w:t>E|edu</w:t>
      </w:r>
      <w:proofErr w:type="spellEnd"/>
      <w:r w:rsidRPr="00CA3236">
        <w:rPr>
          <w:rFonts w:ascii="Times New Roman" w:eastAsia="Times New Roman" w:hAnsi="Times New Roman" w:cs="Times New Roman"/>
          <w:i/>
          <w:sz w:val="24"/>
          <w:szCs w:val="24"/>
        </w:rPr>
        <w:t>)</w:t>
      </w:r>
      <w:r w:rsidRPr="00CA3236">
        <w:rPr>
          <w:rFonts w:ascii="Times New Roman" w:eastAsia="Times New Roman" w:hAnsi="Times New Roman" w:cs="Times New Roman"/>
          <w:sz w:val="24"/>
          <w:szCs w:val="24"/>
        </w:rPr>
        <w:t>, the proportion of T-</w:t>
      </w:r>
      <w:proofErr w:type="spellStart"/>
      <w:r w:rsidRPr="00CA3236">
        <w:rPr>
          <w:rFonts w:ascii="Times New Roman" w:eastAsia="Times New Roman" w:hAnsi="Times New Roman" w:cs="Times New Roman"/>
          <w:sz w:val="24"/>
          <w:szCs w:val="24"/>
        </w:rPr>
        <w:t>morphotypes</w:t>
      </w:r>
      <w:proofErr w:type="spellEnd"/>
      <w:r w:rsidRPr="00CA3236">
        <w:rPr>
          <w:rFonts w:ascii="Times New Roman" w:eastAsia="Times New Roman" w:hAnsi="Times New Roman" w:cs="Times New Roman"/>
          <w:sz w:val="24"/>
          <w:szCs w:val="24"/>
        </w:rPr>
        <w:t xml:space="preserve"> among </w:t>
      </w:r>
      <w:r w:rsidRPr="00CA3236">
        <w:rPr>
          <w:rFonts w:ascii="Times New Roman" w:eastAsia="Times New Roman" w:hAnsi="Times New Roman" w:cs="Times New Roman"/>
          <w:i/>
          <w:sz w:val="24"/>
          <w:szCs w:val="24"/>
        </w:rPr>
        <w:t>M. edulis</w:t>
      </w:r>
      <w:r w:rsidRPr="00CA3236">
        <w:rPr>
          <w:rFonts w:ascii="Times New Roman" w:eastAsia="Times New Roman" w:hAnsi="Times New Roman" w:cs="Times New Roman"/>
          <w:sz w:val="24"/>
          <w:szCs w:val="24"/>
        </w:rPr>
        <w:t xml:space="preserve">), </w:t>
      </w:r>
      <w:r w:rsidRPr="00CA3236">
        <w:rPr>
          <w:rFonts w:ascii="Times New Roman" w:eastAsia="Times New Roman" w:hAnsi="Times New Roman" w:cs="Times New Roman"/>
          <w:i/>
          <w:sz w:val="24"/>
          <w:szCs w:val="24"/>
        </w:rPr>
        <w:t>P(</w:t>
      </w:r>
      <w:proofErr w:type="spellStart"/>
      <w:r w:rsidRPr="00CA3236">
        <w:rPr>
          <w:rFonts w:ascii="Times New Roman" w:eastAsia="Times New Roman" w:hAnsi="Times New Roman" w:cs="Times New Roman"/>
          <w:i/>
          <w:sz w:val="24"/>
          <w:szCs w:val="24"/>
        </w:rPr>
        <w:t>tros|T</w:t>
      </w:r>
      <w:proofErr w:type="spellEnd"/>
      <w:r w:rsidRPr="00CA3236">
        <w:rPr>
          <w:rFonts w:ascii="Times New Roman" w:eastAsia="Times New Roman" w:hAnsi="Times New Roman" w:cs="Times New Roman"/>
          <w:i/>
          <w:sz w:val="24"/>
          <w:szCs w:val="24"/>
        </w:rPr>
        <w:t>)</w:t>
      </w:r>
      <w:r w:rsidRPr="00CA3236">
        <w:rPr>
          <w:rFonts w:ascii="Times New Roman" w:eastAsia="Times New Roman" w:hAnsi="Times New Roman" w:cs="Times New Roman"/>
          <w:sz w:val="24"/>
          <w:szCs w:val="24"/>
        </w:rPr>
        <w:t xml:space="preserve"> - the proportion of </w:t>
      </w:r>
      <w:r w:rsidRPr="00CA3236">
        <w:rPr>
          <w:rFonts w:ascii="Times New Roman" w:eastAsia="Times New Roman" w:hAnsi="Times New Roman" w:cs="Times New Roman"/>
          <w:i/>
          <w:sz w:val="24"/>
          <w:szCs w:val="24"/>
        </w:rPr>
        <w:t xml:space="preserve">M. </w:t>
      </w:r>
      <w:proofErr w:type="spellStart"/>
      <w:r w:rsidRPr="00CA3236">
        <w:rPr>
          <w:rFonts w:ascii="Times New Roman" w:eastAsia="Times New Roman" w:hAnsi="Times New Roman" w:cs="Times New Roman"/>
          <w:i/>
          <w:sz w:val="24"/>
          <w:szCs w:val="24"/>
        </w:rPr>
        <w:t>trossulus</w:t>
      </w:r>
      <w:proofErr w:type="spellEnd"/>
      <w:r w:rsidRPr="00CA3236">
        <w:rPr>
          <w:rFonts w:ascii="Times New Roman" w:eastAsia="Times New Roman" w:hAnsi="Times New Roman" w:cs="Times New Roman"/>
          <w:sz w:val="24"/>
          <w:szCs w:val="24"/>
        </w:rPr>
        <w:t xml:space="preserve"> among T-</w:t>
      </w:r>
      <w:proofErr w:type="spellStart"/>
      <w:r w:rsidRPr="00CA3236">
        <w:rPr>
          <w:rFonts w:ascii="Times New Roman" w:eastAsia="Times New Roman" w:hAnsi="Times New Roman" w:cs="Times New Roman"/>
          <w:sz w:val="24"/>
          <w:szCs w:val="24"/>
        </w:rPr>
        <w:t>morphotypes</w:t>
      </w:r>
      <w:proofErr w:type="spellEnd"/>
      <w:r w:rsidRPr="00CA3236">
        <w:rPr>
          <w:rFonts w:ascii="Times New Roman" w:eastAsia="Times New Roman" w:hAnsi="Times New Roman" w:cs="Times New Roman"/>
          <w:sz w:val="24"/>
          <w:szCs w:val="24"/>
        </w:rPr>
        <w:t xml:space="preserve">, </w:t>
      </w:r>
      <w:r w:rsidRPr="00CA3236">
        <w:rPr>
          <w:rFonts w:ascii="Times New Roman" w:eastAsia="Times New Roman" w:hAnsi="Times New Roman" w:cs="Times New Roman"/>
          <w:i/>
          <w:sz w:val="24"/>
          <w:szCs w:val="24"/>
        </w:rPr>
        <w:t>P(</w:t>
      </w:r>
      <w:proofErr w:type="spellStart"/>
      <w:r w:rsidRPr="00CA3236">
        <w:rPr>
          <w:rFonts w:ascii="Times New Roman" w:eastAsia="Times New Roman" w:hAnsi="Times New Roman" w:cs="Times New Roman"/>
          <w:i/>
          <w:sz w:val="24"/>
          <w:szCs w:val="24"/>
        </w:rPr>
        <w:t>edu|E</w:t>
      </w:r>
      <w:proofErr w:type="spellEnd"/>
      <w:r w:rsidRPr="00CA3236">
        <w:rPr>
          <w:rFonts w:ascii="Times New Roman" w:eastAsia="Times New Roman" w:hAnsi="Times New Roman" w:cs="Times New Roman"/>
          <w:i/>
          <w:sz w:val="24"/>
          <w:szCs w:val="24"/>
        </w:rPr>
        <w:t>)</w:t>
      </w:r>
      <w:r w:rsidRPr="00CA3236">
        <w:rPr>
          <w:rFonts w:ascii="Times New Roman" w:eastAsia="Times New Roman" w:hAnsi="Times New Roman" w:cs="Times New Roman"/>
          <w:sz w:val="24"/>
          <w:szCs w:val="24"/>
        </w:rPr>
        <w:t xml:space="preserve"> - the proportion of </w:t>
      </w:r>
      <w:r w:rsidRPr="00CA3236">
        <w:rPr>
          <w:rFonts w:ascii="Times New Roman" w:eastAsia="Times New Roman" w:hAnsi="Times New Roman" w:cs="Times New Roman"/>
          <w:i/>
          <w:sz w:val="24"/>
          <w:szCs w:val="24"/>
        </w:rPr>
        <w:t>M. edulis</w:t>
      </w:r>
      <w:r w:rsidRPr="00CA3236">
        <w:rPr>
          <w:rFonts w:ascii="Times New Roman" w:eastAsia="Times New Roman" w:hAnsi="Times New Roman" w:cs="Times New Roman"/>
          <w:sz w:val="24"/>
          <w:szCs w:val="24"/>
        </w:rPr>
        <w:t xml:space="preserve"> among E-</w:t>
      </w:r>
      <w:proofErr w:type="spellStart"/>
      <w:r w:rsidRPr="00CA3236">
        <w:rPr>
          <w:rFonts w:ascii="Times New Roman" w:eastAsia="Times New Roman" w:hAnsi="Times New Roman" w:cs="Times New Roman"/>
          <w:sz w:val="24"/>
          <w:szCs w:val="24"/>
        </w:rPr>
        <w:t>morphotypes</w:t>
      </w:r>
      <w:proofErr w:type="spellEnd"/>
      <w:r w:rsidRPr="00CA3236">
        <w:rPr>
          <w:rFonts w:ascii="Times New Roman" w:eastAsia="Times New Roman" w:hAnsi="Times New Roman" w:cs="Times New Roman"/>
          <w:sz w:val="24"/>
          <w:szCs w:val="24"/>
        </w:rPr>
        <w:t xml:space="preserve">. The </w:t>
      </w:r>
      <w:proofErr w:type="gramStart"/>
      <w:r w:rsidRPr="00CA3236">
        <w:rPr>
          <w:rFonts w:ascii="Times New Roman" w:eastAsia="Times New Roman" w:hAnsi="Times New Roman" w:cs="Times New Roman"/>
          <w:i/>
          <w:sz w:val="24"/>
          <w:szCs w:val="24"/>
        </w:rPr>
        <w:t>P(</w:t>
      </w:r>
      <w:proofErr w:type="spellStart"/>
      <w:proofErr w:type="gramEnd"/>
      <w:r w:rsidRPr="00CA3236">
        <w:rPr>
          <w:rFonts w:ascii="Times New Roman" w:eastAsia="Times New Roman" w:hAnsi="Times New Roman" w:cs="Times New Roman"/>
          <w:i/>
          <w:sz w:val="24"/>
          <w:szCs w:val="24"/>
        </w:rPr>
        <w:t>tros|T</w:t>
      </w:r>
      <w:proofErr w:type="spellEnd"/>
      <w:r w:rsidRPr="00CA3236">
        <w:rPr>
          <w:rFonts w:ascii="Times New Roman" w:eastAsia="Times New Roman" w:hAnsi="Times New Roman" w:cs="Times New Roman"/>
          <w:i/>
          <w:sz w:val="24"/>
          <w:szCs w:val="24"/>
        </w:rPr>
        <w:t>)</w:t>
      </w:r>
      <w:r w:rsidRPr="00CA3236">
        <w:rPr>
          <w:rFonts w:ascii="Times New Roman" w:eastAsia="Times New Roman" w:hAnsi="Times New Roman" w:cs="Times New Roman"/>
          <w:sz w:val="24"/>
          <w:szCs w:val="24"/>
        </w:rPr>
        <w:t xml:space="preserve"> and </w:t>
      </w:r>
      <w:r w:rsidRPr="00CA3236">
        <w:rPr>
          <w:rFonts w:ascii="Times New Roman" w:eastAsia="Times New Roman" w:hAnsi="Times New Roman" w:cs="Times New Roman"/>
          <w:i/>
          <w:sz w:val="24"/>
          <w:szCs w:val="24"/>
        </w:rPr>
        <w:t>P(</w:t>
      </w:r>
      <w:proofErr w:type="spellStart"/>
      <w:r w:rsidRPr="00CA3236">
        <w:rPr>
          <w:rFonts w:ascii="Times New Roman" w:eastAsia="Times New Roman" w:hAnsi="Times New Roman" w:cs="Times New Roman"/>
          <w:i/>
          <w:sz w:val="24"/>
          <w:szCs w:val="24"/>
        </w:rPr>
        <w:t>edu|E</w:t>
      </w:r>
      <w:proofErr w:type="spellEnd"/>
      <w:r w:rsidRPr="00CA3236">
        <w:rPr>
          <w:rFonts w:ascii="Times New Roman" w:eastAsia="Times New Roman" w:hAnsi="Times New Roman" w:cs="Times New Roman"/>
          <w:i/>
          <w:sz w:val="24"/>
          <w:szCs w:val="24"/>
        </w:rPr>
        <w:t>)</w:t>
      </w:r>
      <w:r w:rsidRPr="00CA3236">
        <w:rPr>
          <w:rFonts w:ascii="Times New Roman" w:eastAsia="Times New Roman" w:hAnsi="Times New Roman" w:cs="Times New Roman"/>
          <w:sz w:val="24"/>
          <w:szCs w:val="24"/>
        </w:rPr>
        <w:t xml:space="preserve"> answers the key question how likely is that a randomly taken mussel of T-</w:t>
      </w:r>
      <w:proofErr w:type="spellStart"/>
      <w:r w:rsidRPr="00CA3236">
        <w:rPr>
          <w:rFonts w:ascii="Times New Roman" w:eastAsia="Times New Roman" w:hAnsi="Times New Roman" w:cs="Times New Roman"/>
          <w:sz w:val="24"/>
          <w:szCs w:val="24"/>
        </w:rPr>
        <w:t>morphotype</w:t>
      </w:r>
      <w:proofErr w:type="spellEnd"/>
      <w:r w:rsidRPr="00CA3236">
        <w:rPr>
          <w:rFonts w:ascii="Times New Roman" w:eastAsia="Times New Roman" w:hAnsi="Times New Roman" w:cs="Times New Roman"/>
          <w:sz w:val="24"/>
          <w:szCs w:val="24"/>
        </w:rPr>
        <w:t xml:space="preserve"> is </w:t>
      </w:r>
      <w:r w:rsidRPr="00CA3236">
        <w:rPr>
          <w:rFonts w:ascii="Times New Roman" w:eastAsia="Times New Roman" w:hAnsi="Times New Roman" w:cs="Times New Roman"/>
          <w:i/>
          <w:sz w:val="24"/>
          <w:szCs w:val="24"/>
        </w:rPr>
        <w:t xml:space="preserve">M. </w:t>
      </w:r>
      <w:proofErr w:type="spellStart"/>
      <w:r w:rsidRPr="00CA3236">
        <w:rPr>
          <w:rFonts w:ascii="Times New Roman" w:eastAsia="Times New Roman" w:hAnsi="Times New Roman" w:cs="Times New Roman"/>
          <w:i/>
          <w:sz w:val="24"/>
          <w:szCs w:val="24"/>
        </w:rPr>
        <w:t>trossulus</w:t>
      </w:r>
      <w:proofErr w:type="spellEnd"/>
      <w:r w:rsidRPr="00CA3236">
        <w:rPr>
          <w:rFonts w:ascii="Times New Roman" w:eastAsia="Times New Roman" w:hAnsi="Times New Roman" w:cs="Times New Roman"/>
          <w:sz w:val="24"/>
          <w:szCs w:val="24"/>
        </w:rPr>
        <w:t xml:space="preserve"> while a mussel of E-</w:t>
      </w:r>
      <w:proofErr w:type="spellStart"/>
      <w:r w:rsidRPr="00CA3236">
        <w:rPr>
          <w:rFonts w:ascii="Times New Roman" w:eastAsia="Times New Roman" w:hAnsi="Times New Roman" w:cs="Times New Roman"/>
          <w:sz w:val="24"/>
          <w:szCs w:val="24"/>
        </w:rPr>
        <w:t>morphotype</w:t>
      </w:r>
      <w:proofErr w:type="spellEnd"/>
      <w:r w:rsidRPr="00CA3236">
        <w:rPr>
          <w:rFonts w:ascii="Times New Roman" w:eastAsia="Times New Roman" w:hAnsi="Times New Roman" w:cs="Times New Roman"/>
          <w:sz w:val="24"/>
          <w:szCs w:val="24"/>
        </w:rPr>
        <w:t xml:space="preserve"> is </w:t>
      </w:r>
      <w:r w:rsidRPr="00CA3236">
        <w:rPr>
          <w:rFonts w:ascii="Times New Roman" w:eastAsia="Times New Roman" w:hAnsi="Times New Roman" w:cs="Times New Roman"/>
          <w:i/>
          <w:sz w:val="24"/>
          <w:szCs w:val="24"/>
        </w:rPr>
        <w:t>M. edulis</w:t>
      </w:r>
      <w:r w:rsidRPr="00CA3236">
        <w:rPr>
          <w:rFonts w:ascii="Times New Roman" w:eastAsia="Times New Roman" w:hAnsi="Times New Roman" w:cs="Times New Roman"/>
          <w:sz w:val="24"/>
          <w:szCs w:val="24"/>
        </w:rPr>
        <w:t>, respectively. It is worth mentioning that these indexes are used in clinical medicine for evaluation of the performance of diagnostic tests (</w:t>
      </w:r>
      <w:r w:rsidRPr="00CA3236">
        <w:rPr>
          <w:rFonts w:ascii="Times New Roman" w:eastAsia="Times New Roman" w:hAnsi="Times New Roman" w:cs="Times New Roman"/>
          <w:sz w:val="24"/>
          <w:szCs w:val="24"/>
          <w:highlight w:val="yellow"/>
        </w:rPr>
        <w:t>КТО ОПРЕДЕЛИТ ЛУЧШИЕ ССЫЛКИ?</w:t>
      </w:r>
      <w:r w:rsidRPr="00CA3236">
        <w:rPr>
          <w:rFonts w:ascii="Times New Roman" w:eastAsia="Times New Roman" w:hAnsi="Times New Roman" w:cs="Times New Roman"/>
          <w:sz w:val="24"/>
          <w:szCs w:val="24"/>
        </w:rPr>
        <w:t xml:space="preserve">). If we accept, conditionally, that </w:t>
      </w:r>
      <w:r w:rsidRPr="00CA3236">
        <w:rPr>
          <w:rFonts w:ascii="Times New Roman" w:eastAsia="Times New Roman" w:hAnsi="Times New Roman" w:cs="Times New Roman"/>
          <w:i/>
          <w:sz w:val="24"/>
          <w:szCs w:val="24"/>
        </w:rPr>
        <w:t>M. edulis</w:t>
      </w:r>
      <w:r w:rsidRPr="00CA3236">
        <w:rPr>
          <w:rFonts w:ascii="Times New Roman" w:eastAsia="Times New Roman" w:hAnsi="Times New Roman" w:cs="Times New Roman"/>
          <w:sz w:val="24"/>
          <w:szCs w:val="24"/>
        </w:rPr>
        <w:t xml:space="preserve"> is a “healthy mussel” while </w:t>
      </w:r>
      <w:r w:rsidRPr="00CA3236">
        <w:rPr>
          <w:rFonts w:ascii="Times New Roman" w:eastAsia="Times New Roman" w:hAnsi="Times New Roman" w:cs="Times New Roman"/>
          <w:i/>
          <w:sz w:val="24"/>
          <w:szCs w:val="24"/>
        </w:rPr>
        <w:t xml:space="preserve">M. </w:t>
      </w:r>
      <w:proofErr w:type="spellStart"/>
      <w:r w:rsidRPr="00CA3236">
        <w:rPr>
          <w:rFonts w:ascii="Times New Roman" w:eastAsia="Times New Roman" w:hAnsi="Times New Roman" w:cs="Times New Roman"/>
          <w:i/>
          <w:sz w:val="24"/>
          <w:szCs w:val="24"/>
        </w:rPr>
        <w:t>trossulus</w:t>
      </w:r>
      <w:proofErr w:type="spellEnd"/>
      <w:r w:rsidRPr="00CA3236">
        <w:rPr>
          <w:rFonts w:ascii="Times New Roman" w:eastAsia="Times New Roman" w:hAnsi="Times New Roman" w:cs="Times New Roman"/>
          <w:sz w:val="24"/>
          <w:szCs w:val="24"/>
        </w:rPr>
        <w:t xml:space="preserve"> is a “seek mussel” (a reasonable assumption bearing in mind a threat of </w:t>
      </w:r>
      <w:r w:rsidRPr="00CA3236">
        <w:rPr>
          <w:rFonts w:ascii="Times New Roman" w:eastAsia="Times New Roman" w:hAnsi="Times New Roman" w:cs="Times New Roman"/>
          <w:i/>
          <w:sz w:val="24"/>
          <w:szCs w:val="24"/>
        </w:rPr>
        <w:t xml:space="preserve">M. </w:t>
      </w:r>
      <w:proofErr w:type="spellStart"/>
      <w:r w:rsidRPr="00CA3236">
        <w:rPr>
          <w:rFonts w:ascii="Times New Roman" w:eastAsia="Times New Roman" w:hAnsi="Times New Roman" w:cs="Times New Roman"/>
          <w:i/>
          <w:sz w:val="24"/>
          <w:szCs w:val="24"/>
        </w:rPr>
        <w:t>trossulus</w:t>
      </w:r>
      <w:proofErr w:type="spellEnd"/>
      <w:r w:rsidRPr="00CA3236">
        <w:rPr>
          <w:rFonts w:ascii="Times New Roman" w:eastAsia="Times New Roman" w:hAnsi="Times New Roman" w:cs="Times New Roman"/>
          <w:sz w:val="24"/>
          <w:szCs w:val="24"/>
        </w:rPr>
        <w:t xml:space="preserve"> to Scottish aquaculture, Beaumont et. al. 2008), </w:t>
      </w:r>
      <w:proofErr w:type="spellStart"/>
      <w:r w:rsidR="00A674C2" w:rsidRPr="00CA3236">
        <w:rPr>
          <w:rFonts w:ascii="Times New Roman" w:eastAsia="Times New Roman" w:hAnsi="Times New Roman" w:cs="Times New Roman"/>
          <w:i/>
          <w:sz w:val="24"/>
          <w:szCs w:val="24"/>
        </w:rPr>
        <w:t>Ptros</w:t>
      </w:r>
      <w:proofErr w:type="spellEnd"/>
      <w:r w:rsidRPr="00CA3236">
        <w:rPr>
          <w:rFonts w:ascii="Times New Roman" w:eastAsia="Times New Roman" w:hAnsi="Times New Roman" w:cs="Times New Roman"/>
          <w:sz w:val="24"/>
          <w:szCs w:val="24"/>
        </w:rPr>
        <w:t xml:space="preserve"> would be called </w:t>
      </w:r>
      <w:r w:rsidRPr="00CA3236">
        <w:rPr>
          <w:rFonts w:ascii="Times New Roman" w:eastAsia="Times New Roman" w:hAnsi="Times New Roman" w:cs="Times New Roman"/>
          <w:i/>
          <w:sz w:val="24"/>
          <w:szCs w:val="24"/>
        </w:rPr>
        <w:t>prevalence</w:t>
      </w:r>
      <w:r w:rsidRPr="00CA3236">
        <w:rPr>
          <w:rFonts w:ascii="Times New Roman" w:eastAsia="Times New Roman" w:hAnsi="Times New Roman" w:cs="Times New Roman"/>
          <w:sz w:val="24"/>
          <w:szCs w:val="24"/>
        </w:rPr>
        <w:t xml:space="preserve"> while </w:t>
      </w:r>
      <w:proofErr w:type="gramStart"/>
      <w:r w:rsidRPr="00CA3236">
        <w:rPr>
          <w:rFonts w:ascii="Times New Roman" w:eastAsia="Times New Roman" w:hAnsi="Times New Roman" w:cs="Times New Roman"/>
          <w:i/>
          <w:sz w:val="24"/>
          <w:szCs w:val="24"/>
        </w:rPr>
        <w:t>P(</w:t>
      </w:r>
      <w:proofErr w:type="spellStart"/>
      <w:proofErr w:type="gramEnd"/>
      <w:r w:rsidRPr="00CA3236">
        <w:rPr>
          <w:rFonts w:ascii="Times New Roman" w:eastAsia="Times New Roman" w:hAnsi="Times New Roman" w:cs="Times New Roman"/>
          <w:i/>
          <w:sz w:val="24"/>
          <w:szCs w:val="24"/>
        </w:rPr>
        <w:t>T|tros</w:t>
      </w:r>
      <w:proofErr w:type="spellEnd"/>
      <w:r w:rsidRPr="00CA3236">
        <w:rPr>
          <w:rFonts w:ascii="Times New Roman" w:eastAsia="Times New Roman" w:hAnsi="Times New Roman" w:cs="Times New Roman"/>
          <w:i/>
          <w:sz w:val="24"/>
          <w:szCs w:val="24"/>
        </w:rPr>
        <w:t>)</w:t>
      </w:r>
      <w:r w:rsidRPr="00CA3236">
        <w:rPr>
          <w:rFonts w:ascii="Times New Roman" w:eastAsia="Times New Roman" w:hAnsi="Times New Roman" w:cs="Times New Roman"/>
          <w:sz w:val="24"/>
          <w:szCs w:val="24"/>
        </w:rPr>
        <w:t xml:space="preserve"> – </w:t>
      </w:r>
      <w:r w:rsidRPr="00CA3236">
        <w:rPr>
          <w:rFonts w:ascii="Times New Roman" w:eastAsia="Times New Roman" w:hAnsi="Times New Roman" w:cs="Times New Roman"/>
          <w:i/>
          <w:sz w:val="24"/>
          <w:szCs w:val="24"/>
        </w:rPr>
        <w:t>sensitivity</w:t>
      </w:r>
      <w:r w:rsidRPr="00CA3236">
        <w:rPr>
          <w:rFonts w:ascii="Times New Roman" w:eastAsia="Times New Roman" w:hAnsi="Times New Roman" w:cs="Times New Roman"/>
          <w:sz w:val="24"/>
          <w:szCs w:val="24"/>
        </w:rPr>
        <w:t xml:space="preserve">, </w:t>
      </w:r>
      <w:r w:rsidRPr="00CA3236">
        <w:rPr>
          <w:rFonts w:ascii="Times New Roman" w:eastAsia="Times New Roman" w:hAnsi="Times New Roman" w:cs="Times New Roman"/>
          <w:i/>
          <w:sz w:val="24"/>
          <w:szCs w:val="24"/>
        </w:rPr>
        <w:t>P(</w:t>
      </w:r>
      <w:proofErr w:type="spellStart"/>
      <w:r w:rsidRPr="00CA3236">
        <w:rPr>
          <w:rFonts w:ascii="Times New Roman" w:eastAsia="Times New Roman" w:hAnsi="Times New Roman" w:cs="Times New Roman"/>
          <w:i/>
          <w:sz w:val="24"/>
          <w:szCs w:val="24"/>
        </w:rPr>
        <w:t>E|edu</w:t>
      </w:r>
      <w:proofErr w:type="spellEnd"/>
      <w:r w:rsidRPr="00CA3236">
        <w:rPr>
          <w:rFonts w:ascii="Times New Roman" w:eastAsia="Times New Roman" w:hAnsi="Times New Roman" w:cs="Times New Roman"/>
          <w:i/>
          <w:sz w:val="24"/>
          <w:szCs w:val="24"/>
        </w:rPr>
        <w:t>)</w:t>
      </w:r>
      <w:r w:rsidRPr="00CA3236">
        <w:rPr>
          <w:rFonts w:ascii="Times New Roman" w:eastAsia="Times New Roman" w:hAnsi="Times New Roman" w:cs="Times New Roman"/>
          <w:sz w:val="24"/>
          <w:szCs w:val="24"/>
        </w:rPr>
        <w:t xml:space="preserve"> - </w:t>
      </w:r>
      <w:r w:rsidRPr="00CA3236">
        <w:rPr>
          <w:rFonts w:ascii="Times New Roman" w:eastAsia="Times New Roman" w:hAnsi="Times New Roman" w:cs="Times New Roman"/>
          <w:i/>
          <w:sz w:val="24"/>
          <w:szCs w:val="24"/>
        </w:rPr>
        <w:t>specificity</w:t>
      </w:r>
      <w:r w:rsidRPr="00CA3236">
        <w:rPr>
          <w:rFonts w:ascii="Times New Roman" w:eastAsia="Times New Roman" w:hAnsi="Times New Roman" w:cs="Times New Roman"/>
          <w:sz w:val="24"/>
          <w:szCs w:val="24"/>
        </w:rPr>
        <w:t xml:space="preserve">, </w:t>
      </w:r>
      <w:r w:rsidRPr="00CA3236">
        <w:rPr>
          <w:rFonts w:ascii="Times New Roman" w:eastAsia="Times New Roman" w:hAnsi="Times New Roman" w:cs="Times New Roman"/>
          <w:i/>
          <w:sz w:val="24"/>
          <w:szCs w:val="24"/>
        </w:rPr>
        <w:t>P(</w:t>
      </w:r>
      <w:proofErr w:type="spellStart"/>
      <w:r w:rsidRPr="00CA3236">
        <w:rPr>
          <w:rFonts w:ascii="Times New Roman" w:eastAsia="Times New Roman" w:hAnsi="Times New Roman" w:cs="Times New Roman"/>
          <w:i/>
          <w:sz w:val="24"/>
          <w:szCs w:val="24"/>
        </w:rPr>
        <w:t>tros|T</w:t>
      </w:r>
      <w:proofErr w:type="spellEnd"/>
      <w:r w:rsidRPr="00CA3236">
        <w:rPr>
          <w:rFonts w:ascii="Times New Roman" w:eastAsia="Times New Roman" w:hAnsi="Times New Roman" w:cs="Times New Roman"/>
          <w:i/>
          <w:sz w:val="24"/>
          <w:szCs w:val="24"/>
        </w:rPr>
        <w:t>)</w:t>
      </w:r>
      <w:r w:rsidRPr="00CA3236">
        <w:rPr>
          <w:rFonts w:ascii="Times New Roman" w:eastAsia="Times New Roman" w:hAnsi="Times New Roman" w:cs="Times New Roman"/>
          <w:sz w:val="24"/>
          <w:szCs w:val="24"/>
        </w:rPr>
        <w:t xml:space="preserve"> - </w:t>
      </w:r>
      <w:r w:rsidRPr="00CA3236">
        <w:rPr>
          <w:rFonts w:ascii="Times New Roman" w:eastAsia="Times New Roman" w:hAnsi="Times New Roman" w:cs="Times New Roman"/>
          <w:i/>
          <w:sz w:val="24"/>
          <w:szCs w:val="24"/>
        </w:rPr>
        <w:t>positive predictive value</w:t>
      </w:r>
      <w:r w:rsidRPr="00CA3236">
        <w:rPr>
          <w:rFonts w:ascii="Times New Roman" w:eastAsia="Times New Roman" w:hAnsi="Times New Roman" w:cs="Times New Roman"/>
          <w:sz w:val="24"/>
          <w:szCs w:val="24"/>
        </w:rPr>
        <w:t xml:space="preserve"> and </w:t>
      </w:r>
      <w:r w:rsidRPr="00CA3236">
        <w:rPr>
          <w:rFonts w:ascii="Times New Roman" w:eastAsia="Times New Roman" w:hAnsi="Times New Roman" w:cs="Times New Roman"/>
          <w:i/>
          <w:sz w:val="24"/>
          <w:szCs w:val="24"/>
        </w:rPr>
        <w:t>P(</w:t>
      </w:r>
      <w:proofErr w:type="spellStart"/>
      <w:r w:rsidRPr="00CA3236">
        <w:rPr>
          <w:rFonts w:ascii="Times New Roman" w:eastAsia="Times New Roman" w:hAnsi="Times New Roman" w:cs="Times New Roman"/>
          <w:i/>
          <w:sz w:val="24"/>
          <w:szCs w:val="24"/>
        </w:rPr>
        <w:t>edu|E</w:t>
      </w:r>
      <w:proofErr w:type="spellEnd"/>
      <w:r w:rsidRPr="00CA3236">
        <w:rPr>
          <w:rFonts w:ascii="Times New Roman" w:eastAsia="Times New Roman" w:hAnsi="Times New Roman" w:cs="Times New Roman"/>
          <w:i/>
          <w:sz w:val="24"/>
          <w:szCs w:val="24"/>
        </w:rPr>
        <w:t>)</w:t>
      </w:r>
      <w:r w:rsidRPr="00CA3236">
        <w:rPr>
          <w:rFonts w:ascii="Times New Roman" w:eastAsia="Times New Roman" w:hAnsi="Times New Roman" w:cs="Times New Roman"/>
          <w:sz w:val="24"/>
          <w:szCs w:val="24"/>
        </w:rPr>
        <w:t xml:space="preserve"> - </w:t>
      </w:r>
      <w:r w:rsidRPr="00CA3236">
        <w:rPr>
          <w:rFonts w:ascii="Times New Roman" w:eastAsia="Times New Roman" w:hAnsi="Times New Roman" w:cs="Times New Roman"/>
          <w:i/>
          <w:sz w:val="24"/>
          <w:szCs w:val="24"/>
        </w:rPr>
        <w:t xml:space="preserve">negative predictive value </w:t>
      </w:r>
      <w:r w:rsidRPr="00CA3236">
        <w:rPr>
          <w:rFonts w:ascii="Times New Roman" w:eastAsia="Times New Roman" w:hAnsi="Times New Roman" w:cs="Times New Roman"/>
          <w:sz w:val="24"/>
          <w:szCs w:val="24"/>
        </w:rPr>
        <w:t xml:space="preserve">of the </w:t>
      </w:r>
      <w:proofErr w:type="spellStart"/>
      <w:r w:rsidRPr="00CA3236">
        <w:rPr>
          <w:rFonts w:ascii="Times New Roman" w:eastAsia="Times New Roman" w:hAnsi="Times New Roman" w:cs="Times New Roman"/>
          <w:sz w:val="24"/>
          <w:szCs w:val="24"/>
        </w:rPr>
        <w:t>morphotype</w:t>
      </w:r>
      <w:proofErr w:type="spellEnd"/>
      <w:r w:rsidRPr="00CA3236">
        <w:rPr>
          <w:rFonts w:ascii="Times New Roman" w:eastAsia="Times New Roman" w:hAnsi="Times New Roman" w:cs="Times New Roman"/>
          <w:sz w:val="24"/>
          <w:szCs w:val="24"/>
        </w:rPr>
        <w:t xml:space="preserve"> test, in medical jargon</w:t>
      </w:r>
      <w:r w:rsidR="001A446E" w:rsidRPr="00CA3236">
        <w:rPr>
          <w:rFonts w:ascii="Times New Roman" w:eastAsia="Times New Roman" w:hAnsi="Times New Roman" w:cs="Times New Roman"/>
          <w:sz w:val="24"/>
          <w:szCs w:val="24"/>
        </w:rPr>
        <w:t xml:space="preserve"> (</w:t>
      </w:r>
      <w:r w:rsidR="001A446E" w:rsidRPr="00CA3236">
        <w:rPr>
          <w:rFonts w:ascii="Times New Roman" w:eastAsia="Times New Roman" w:hAnsi="Times New Roman" w:cs="Times New Roman"/>
          <w:sz w:val="24"/>
          <w:szCs w:val="24"/>
          <w:highlight w:val="yellow"/>
        </w:rPr>
        <w:t>REF</w:t>
      </w:r>
      <w:r w:rsidR="001A446E" w:rsidRPr="00CA3236">
        <w:rPr>
          <w:rFonts w:ascii="Times New Roman" w:eastAsia="Times New Roman" w:hAnsi="Times New Roman" w:cs="Times New Roman"/>
          <w:sz w:val="24"/>
          <w:szCs w:val="24"/>
        </w:rPr>
        <w:t>)</w:t>
      </w:r>
      <w:r w:rsidRPr="00CA3236">
        <w:rPr>
          <w:rFonts w:ascii="Times New Roman" w:eastAsia="Times New Roman" w:hAnsi="Times New Roman" w:cs="Times New Roman"/>
          <w:sz w:val="24"/>
          <w:szCs w:val="24"/>
        </w:rPr>
        <w:t xml:space="preserve">. </w:t>
      </w:r>
    </w:p>
    <w:p w14:paraId="00000015" w14:textId="462354F7" w:rsidR="00B140A6" w:rsidRPr="00CA3236" w:rsidRDefault="00C76F50" w:rsidP="00CA3236">
      <w:pPr>
        <w:spacing w:before="120" w:after="120" w:line="360" w:lineRule="auto"/>
        <w:rPr>
          <w:rFonts w:ascii="Times New Roman" w:eastAsia="Times New Roman" w:hAnsi="Times New Roman" w:cs="Times New Roman"/>
          <w:sz w:val="24"/>
          <w:szCs w:val="24"/>
        </w:rPr>
      </w:pPr>
      <w:r w:rsidRPr="00CA3236">
        <w:rPr>
          <w:rFonts w:ascii="Times New Roman" w:eastAsia="Times New Roman" w:hAnsi="Times New Roman" w:cs="Times New Roman"/>
          <w:sz w:val="24"/>
          <w:szCs w:val="24"/>
        </w:rPr>
        <w:t xml:space="preserve">It is axiomatic that predictive values naturally vary with prevalence: with the increasing </w:t>
      </w:r>
      <w:proofErr w:type="spellStart"/>
      <w:r w:rsidR="00A674C2" w:rsidRPr="00CA3236">
        <w:rPr>
          <w:rFonts w:ascii="Times New Roman" w:eastAsia="Times New Roman" w:hAnsi="Times New Roman" w:cs="Times New Roman"/>
          <w:i/>
          <w:sz w:val="24"/>
          <w:szCs w:val="24"/>
        </w:rPr>
        <w:t>Ptros</w:t>
      </w:r>
      <w:proofErr w:type="spellEnd"/>
      <w:r w:rsidRPr="00CA3236">
        <w:rPr>
          <w:rFonts w:ascii="Times New Roman" w:eastAsia="Times New Roman" w:hAnsi="Times New Roman" w:cs="Times New Roman"/>
          <w:sz w:val="24"/>
          <w:szCs w:val="24"/>
        </w:rPr>
        <w:t xml:space="preserve">, </w:t>
      </w:r>
      <w:proofErr w:type="gramStart"/>
      <w:r w:rsidRPr="00CA3236">
        <w:rPr>
          <w:rFonts w:ascii="Times New Roman" w:eastAsia="Times New Roman" w:hAnsi="Times New Roman" w:cs="Times New Roman"/>
          <w:i/>
          <w:sz w:val="24"/>
          <w:szCs w:val="24"/>
        </w:rPr>
        <w:t>P(</w:t>
      </w:r>
      <w:proofErr w:type="spellStart"/>
      <w:proofErr w:type="gramEnd"/>
      <w:r w:rsidRPr="00CA3236">
        <w:rPr>
          <w:rFonts w:ascii="Times New Roman" w:eastAsia="Times New Roman" w:hAnsi="Times New Roman" w:cs="Times New Roman"/>
          <w:i/>
          <w:sz w:val="24"/>
          <w:szCs w:val="24"/>
        </w:rPr>
        <w:t>tros|T</w:t>
      </w:r>
      <w:proofErr w:type="spellEnd"/>
      <w:r w:rsidRPr="00CA3236">
        <w:rPr>
          <w:rFonts w:ascii="Times New Roman" w:eastAsia="Times New Roman" w:hAnsi="Times New Roman" w:cs="Times New Roman"/>
          <w:i/>
          <w:sz w:val="24"/>
          <w:szCs w:val="24"/>
        </w:rPr>
        <w:t>)</w:t>
      </w:r>
      <w:r w:rsidRPr="00CA3236">
        <w:rPr>
          <w:rFonts w:ascii="Times New Roman" w:eastAsia="Times New Roman" w:hAnsi="Times New Roman" w:cs="Times New Roman"/>
          <w:sz w:val="24"/>
          <w:szCs w:val="24"/>
        </w:rPr>
        <w:t xml:space="preserve"> </w:t>
      </w:r>
      <w:r w:rsidR="00E0258B" w:rsidRPr="00CA3236">
        <w:rPr>
          <w:rFonts w:ascii="Times New Roman" w:eastAsia="Times New Roman" w:hAnsi="Times New Roman" w:cs="Times New Roman"/>
          <w:sz w:val="24"/>
          <w:szCs w:val="24"/>
        </w:rPr>
        <w:t>will</w:t>
      </w:r>
      <w:r w:rsidRPr="00CA3236">
        <w:rPr>
          <w:rFonts w:ascii="Times New Roman" w:eastAsia="Times New Roman" w:hAnsi="Times New Roman" w:cs="Times New Roman"/>
          <w:sz w:val="24"/>
          <w:szCs w:val="24"/>
        </w:rPr>
        <w:t xml:space="preserve"> gradually increase from 0% in pure populations of </w:t>
      </w:r>
      <w:r w:rsidRPr="00CA3236">
        <w:rPr>
          <w:rFonts w:ascii="Times New Roman" w:eastAsia="Times New Roman" w:hAnsi="Times New Roman" w:cs="Times New Roman"/>
          <w:i/>
          <w:sz w:val="24"/>
          <w:szCs w:val="24"/>
        </w:rPr>
        <w:t>M. edulis</w:t>
      </w:r>
      <w:r w:rsidRPr="00CA3236">
        <w:rPr>
          <w:rFonts w:ascii="Times New Roman" w:eastAsia="Times New Roman" w:hAnsi="Times New Roman" w:cs="Times New Roman"/>
          <w:sz w:val="24"/>
          <w:szCs w:val="24"/>
        </w:rPr>
        <w:t xml:space="preserve"> to 100% in pure populations of </w:t>
      </w:r>
      <w:r w:rsidRPr="00CA3236">
        <w:rPr>
          <w:rFonts w:ascii="Times New Roman" w:eastAsia="Times New Roman" w:hAnsi="Times New Roman" w:cs="Times New Roman"/>
          <w:i/>
          <w:sz w:val="24"/>
          <w:szCs w:val="24"/>
        </w:rPr>
        <w:t xml:space="preserve">M. </w:t>
      </w:r>
      <w:proofErr w:type="spellStart"/>
      <w:r w:rsidRPr="00CA3236">
        <w:rPr>
          <w:rFonts w:ascii="Times New Roman" w:eastAsia="Times New Roman" w:hAnsi="Times New Roman" w:cs="Times New Roman"/>
          <w:i/>
          <w:sz w:val="24"/>
          <w:szCs w:val="24"/>
        </w:rPr>
        <w:t>trossulus</w:t>
      </w:r>
      <w:proofErr w:type="spellEnd"/>
      <w:r w:rsidRPr="00CA3236">
        <w:rPr>
          <w:rFonts w:ascii="Times New Roman" w:eastAsia="Times New Roman" w:hAnsi="Times New Roman" w:cs="Times New Roman"/>
          <w:sz w:val="24"/>
          <w:szCs w:val="24"/>
        </w:rPr>
        <w:t xml:space="preserve"> while </w:t>
      </w:r>
      <w:r w:rsidRPr="00CA3236">
        <w:rPr>
          <w:rFonts w:ascii="Times New Roman" w:eastAsia="Times New Roman" w:hAnsi="Times New Roman" w:cs="Times New Roman"/>
          <w:i/>
          <w:sz w:val="24"/>
          <w:szCs w:val="24"/>
        </w:rPr>
        <w:t>P(</w:t>
      </w:r>
      <w:proofErr w:type="spellStart"/>
      <w:r w:rsidRPr="00CA3236">
        <w:rPr>
          <w:rFonts w:ascii="Times New Roman" w:eastAsia="Times New Roman" w:hAnsi="Times New Roman" w:cs="Times New Roman"/>
          <w:i/>
          <w:sz w:val="24"/>
          <w:szCs w:val="24"/>
        </w:rPr>
        <w:t>edu|E</w:t>
      </w:r>
      <w:proofErr w:type="spellEnd"/>
      <w:r w:rsidRPr="00CA3236">
        <w:rPr>
          <w:rFonts w:ascii="Times New Roman" w:eastAsia="Times New Roman" w:hAnsi="Times New Roman" w:cs="Times New Roman"/>
          <w:i/>
          <w:sz w:val="24"/>
          <w:szCs w:val="24"/>
        </w:rPr>
        <w:t>)</w:t>
      </w:r>
      <w:r w:rsidRPr="00CA3236">
        <w:rPr>
          <w:rFonts w:ascii="Times New Roman" w:eastAsia="Times New Roman" w:hAnsi="Times New Roman" w:cs="Times New Roman"/>
          <w:sz w:val="24"/>
          <w:szCs w:val="24"/>
        </w:rPr>
        <w:t xml:space="preserve"> </w:t>
      </w:r>
      <w:r w:rsidR="00E0258B" w:rsidRPr="00CA3236">
        <w:rPr>
          <w:rFonts w:ascii="Times New Roman" w:eastAsia="Times New Roman" w:hAnsi="Times New Roman" w:cs="Times New Roman"/>
          <w:sz w:val="24"/>
          <w:szCs w:val="24"/>
        </w:rPr>
        <w:t>will</w:t>
      </w:r>
      <w:r w:rsidRPr="00CA3236">
        <w:rPr>
          <w:rFonts w:ascii="Times New Roman" w:eastAsia="Times New Roman" w:hAnsi="Times New Roman" w:cs="Times New Roman"/>
          <w:sz w:val="24"/>
          <w:szCs w:val="24"/>
        </w:rPr>
        <w:t xml:space="preserve"> demonstrate an opposite relationship. For the test to be meaningful both</w:t>
      </w:r>
      <w:r w:rsidR="00552F6F" w:rsidRPr="00CA3236">
        <w:rPr>
          <w:rFonts w:ascii="Times New Roman" w:eastAsia="Times New Roman" w:hAnsi="Times New Roman" w:cs="Times New Roman"/>
          <w:sz w:val="24"/>
          <w:szCs w:val="24"/>
        </w:rPr>
        <w:t xml:space="preserve"> </w:t>
      </w:r>
      <w:r w:rsidRPr="00CA3236">
        <w:rPr>
          <w:rFonts w:ascii="Times New Roman" w:eastAsia="Times New Roman" w:hAnsi="Times New Roman" w:cs="Times New Roman"/>
          <w:sz w:val="24"/>
          <w:szCs w:val="24"/>
        </w:rPr>
        <w:t xml:space="preserve">predictive values should be </w:t>
      </w:r>
      <w:r w:rsidR="00415306" w:rsidRPr="00CA3236">
        <w:rPr>
          <w:rFonts w:ascii="Times New Roman" w:eastAsia="Times New Roman" w:hAnsi="Times New Roman" w:cs="Times New Roman"/>
          <w:sz w:val="24"/>
          <w:szCs w:val="24"/>
        </w:rPr>
        <w:t xml:space="preserve">&gt;0.5 </w:t>
      </w:r>
      <w:r w:rsidRPr="00CA3236">
        <w:rPr>
          <w:rFonts w:ascii="Times New Roman" w:eastAsia="Times New Roman" w:hAnsi="Times New Roman" w:cs="Times New Roman"/>
          <w:sz w:val="24"/>
          <w:szCs w:val="24"/>
        </w:rPr>
        <w:t xml:space="preserve">in well mixed populations </w:t>
      </w:r>
      <w:r w:rsidRPr="00CA3236">
        <w:rPr>
          <w:rFonts w:ascii="Times New Roman" w:eastAsia="Times New Roman" w:hAnsi="Times New Roman" w:cs="Times New Roman"/>
          <w:sz w:val="24"/>
          <w:szCs w:val="24"/>
        </w:rPr>
        <w:lastRenderedPageBreak/>
        <w:t>(</w:t>
      </w:r>
      <w:r w:rsidR="00A674C2" w:rsidRPr="00CA3236">
        <w:rPr>
          <w:rFonts w:ascii="Times New Roman" w:eastAsia="Times New Roman" w:hAnsi="Times New Roman" w:cs="Times New Roman"/>
          <w:sz w:val="24"/>
          <w:szCs w:val="24"/>
        </w:rPr>
        <w:t>Ptros</w:t>
      </w:r>
      <w:r w:rsidRPr="00CA3236">
        <w:rPr>
          <w:rFonts w:ascii="Times New Roman" w:eastAsia="Times New Roman" w:hAnsi="Times New Roman" w:cs="Times New Roman"/>
          <w:sz w:val="24"/>
          <w:szCs w:val="24"/>
        </w:rPr>
        <w:t>~0.5) since the predictive value of</w:t>
      </w:r>
      <w:r w:rsidR="00552F6F" w:rsidRPr="00CA3236">
        <w:rPr>
          <w:rFonts w:ascii="Times New Roman" w:eastAsia="Times New Roman" w:hAnsi="Times New Roman" w:cs="Times New Roman"/>
          <w:sz w:val="24"/>
          <w:szCs w:val="24"/>
        </w:rPr>
        <w:t xml:space="preserve"> 0.5 </w:t>
      </w:r>
      <w:r w:rsidRPr="00CA3236">
        <w:rPr>
          <w:rFonts w:ascii="Times New Roman" w:eastAsia="Times New Roman" w:hAnsi="Times New Roman" w:cs="Times New Roman"/>
          <w:sz w:val="24"/>
          <w:szCs w:val="24"/>
        </w:rPr>
        <w:t xml:space="preserve">means random association between genotype and </w:t>
      </w:r>
      <w:proofErr w:type="spellStart"/>
      <w:r w:rsidRPr="00CA3236">
        <w:rPr>
          <w:rFonts w:ascii="Times New Roman" w:eastAsia="Times New Roman" w:hAnsi="Times New Roman" w:cs="Times New Roman"/>
          <w:sz w:val="24"/>
          <w:szCs w:val="24"/>
        </w:rPr>
        <w:t>morphotype</w:t>
      </w:r>
      <w:proofErr w:type="spellEnd"/>
      <w:r w:rsidRPr="00CA3236">
        <w:rPr>
          <w:rFonts w:ascii="Times New Roman" w:eastAsia="Times New Roman" w:hAnsi="Times New Roman" w:cs="Times New Roman"/>
          <w:sz w:val="24"/>
          <w:szCs w:val="24"/>
        </w:rPr>
        <w:t>. Under the assumption that sensitivity and specificity are independent on the prevalence, predictive values could be directly predicted basing on</w:t>
      </w:r>
      <w:r w:rsidR="001A446E" w:rsidRPr="00CA3236">
        <w:rPr>
          <w:rFonts w:ascii="Times New Roman" w:eastAsia="Times New Roman" w:hAnsi="Times New Roman" w:cs="Times New Roman"/>
          <w:sz w:val="24"/>
          <w:szCs w:val="24"/>
        </w:rPr>
        <w:t xml:space="preserve"> the</w:t>
      </w:r>
      <w:r w:rsidRPr="00CA3236">
        <w:rPr>
          <w:rFonts w:ascii="Times New Roman" w:eastAsia="Times New Roman" w:hAnsi="Times New Roman" w:cs="Times New Roman"/>
          <w:sz w:val="24"/>
          <w:szCs w:val="24"/>
        </w:rPr>
        <w:t xml:space="preserve"> </w:t>
      </w:r>
      <w:proofErr w:type="spellStart"/>
      <w:r w:rsidR="00A674C2" w:rsidRPr="00CA3236">
        <w:rPr>
          <w:rFonts w:ascii="Times New Roman" w:eastAsia="Times New Roman" w:hAnsi="Times New Roman" w:cs="Times New Roman"/>
          <w:i/>
          <w:sz w:val="24"/>
          <w:szCs w:val="24"/>
        </w:rPr>
        <w:t>Ptros</w:t>
      </w:r>
      <w:proofErr w:type="spellEnd"/>
      <w:r w:rsidRPr="00CA3236">
        <w:rPr>
          <w:rFonts w:ascii="Times New Roman" w:eastAsia="Times New Roman" w:hAnsi="Times New Roman" w:cs="Times New Roman"/>
          <w:sz w:val="24"/>
          <w:szCs w:val="24"/>
        </w:rPr>
        <w:t xml:space="preserve"> in a sample, and known sensitivity and specificity using formulas: </w:t>
      </w:r>
    </w:p>
    <w:p w14:paraId="00000016" w14:textId="695A4FF0" w:rsidR="00B140A6" w:rsidRPr="00CA3236" w:rsidRDefault="00C76F50" w:rsidP="00CA3236">
      <w:pPr>
        <w:spacing w:before="120" w:after="120" w:line="360" w:lineRule="auto"/>
        <w:rPr>
          <w:rFonts w:ascii="Times New Roman" w:eastAsia="Times New Roman" w:hAnsi="Times New Roman" w:cs="Times New Roman"/>
          <w:sz w:val="24"/>
          <w:szCs w:val="24"/>
        </w:rPr>
      </w:pPr>
      <w:proofErr w:type="gramStart"/>
      <w:r w:rsidRPr="00CA3236">
        <w:rPr>
          <w:rFonts w:ascii="Times New Roman" w:eastAsia="Times New Roman" w:hAnsi="Times New Roman" w:cs="Times New Roman"/>
          <w:i/>
          <w:sz w:val="24"/>
          <w:szCs w:val="24"/>
        </w:rPr>
        <w:t>P(</w:t>
      </w:r>
      <w:proofErr w:type="spellStart"/>
      <w:proofErr w:type="gramEnd"/>
      <w:r w:rsidRPr="00CA3236">
        <w:rPr>
          <w:rFonts w:ascii="Times New Roman" w:eastAsia="Times New Roman" w:hAnsi="Times New Roman" w:cs="Times New Roman"/>
          <w:i/>
          <w:sz w:val="24"/>
          <w:szCs w:val="24"/>
        </w:rPr>
        <w:t>tros|T</w:t>
      </w:r>
      <w:proofErr w:type="spellEnd"/>
      <w:r w:rsidRPr="00CA3236">
        <w:rPr>
          <w:rFonts w:ascii="Times New Roman" w:eastAsia="Times New Roman" w:hAnsi="Times New Roman" w:cs="Times New Roman"/>
          <w:i/>
          <w:sz w:val="24"/>
          <w:szCs w:val="24"/>
        </w:rPr>
        <w:t xml:space="preserve">) = </w:t>
      </w:r>
      <w:proofErr w:type="spellStart"/>
      <w:r w:rsidR="00A674C2" w:rsidRPr="00CA3236">
        <w:rPr>
          <w:rFonts w:ascii="Times New Roman" w:eastAsia="Times New Roman" w:hAnsi="Times New Roman" w:cs="Times New Roman"/>
          <w:i/>
          <w:sz w:val="24"/>
          <w:szCs w:val="24"/>
        </w:rPr>
        <w:t>Ptros</w:t>
      </w:r>
      <w:proofErr w:type="spellEnd"/>
      <w:r w:rsidRPr="00CA3236">
        <w:rPr>
          <w:rFonts w:ascii="Times New Roman" w:eastAsia="Times New Roman" w:hAnsi="Times New Roman" w:cs="Times New Roman"/>
          <w:sz w:val="24"/>
          <w:szCs w:val="24"/>
        </w:rPr>
        <w:t>*</w:t>
      </w:r>
      <w:r w:rsidRPr="00CA3236">
        <w:rPr>
          <w:rFonts w:ascii="Times New Roman" w:eastAsia="Times New Roman" w:hAnsi="Times New Roman" w:cs="Times New Roman"/>
          <w:i/>
          <w:sz w:val="24"/>
          <w:szCs w:val="24"/>
        </w:rPr>
        <w:t>P(</w:t>
      </w:r>
      <w:proofErr w:type="spellStart"/>
      <w:r w:rsidRPr="00CA3236">
        <w:rPr>
          <w:rFonts w:ascii="Times New Roman" w:eastAsia="Times New Roman" w:hAnsi="Times New Roman" w:cs="Times New Roman"/>
          <w:i/>
          <w:sz w:val="24"/>
          <w:szCs w:val="24"/>
        </w:rPr>
        <w:t>T|tros</w:t>
      </w:r>
      <w:proofErr w:type="spellEnd"/>
      <w:r w:rsidRPr="00CA3236">
        <w:rPr>
          <w:rFonts w:ascii="Times New Roman" w:eastAsia="Times New Roman" w:hAnsi="Times New Roman" w:cs="Times New Roman"/>
          <w:i/>
          <w:sz w:val="24"/>
          <w:szCs w:val="24"/>
        </w:rPr>
        <w:t>)/(</w:t>
      </w:r>
      <w:r w:rsidRPr="00CA3236">
        <w:rPr>
          <w:rFonts w:ascii="Times New Roman" w:eastAsia="Times New Roman" w:hAnsi="Times New Roman" w:cs="Times New Roman"/>
          <w:sz w:val="24"/>
          <w:szCs w:val="24"/>
        </w:rPr>
        <w:t>1</w:t>
      </w:r>
      <w:r w:rsidR="001D0F1C" w:rsidRPr="00CA3236">
        <w:rPr>
          <w:rFonts w:ascii="Times New Roman" w:eastAsia="Times New Roman" w:hAnsi="Times New Roman" w:cs="Times New Roman"/>
          <w:sz w:val="24"/>
          <w:szCs w:val="24"/>
        </w:rPr>
        <w:t xml:space="preserve"> </w:t>
      </w:r>
      <w:r w:rsidRPr="00CA3236">
        <w:rPr>
          <w:rFonts w:ascii="Times New Roman" w:eastAsia="Times New Roman" w:hAnsi="Times New Roman" w:cs="Times New Roman"/>
          <w:sz w:val="24"/>
          <w:szCs w:val="24"/>
        </w:rPr>
        <w:t>-</w:t>
      </w:r>
      <w:r w:rsidR="001D0F1C" w:rsidRPr="00CA3236">
        <w:rPr>
          <w:rFonts w:ascii="Times New Roman" w:eastAsia="Times New Roman" w:hAnsi="Times New Roman" w:cs="Times New Roman"/>
          <w:sz w:val="24"/>
          <w:szCs w:val="24"/>
        </w:rPr>
        <w:t xml:space="preserve"> </w:t>
      </w:r>
      <w:proofErr w:type="spellStart"/>
      <w:r w:rsidR="00A674C2" w:rsidRPr="00CA3236">
        <w:rPr>
          <w:rFonts w:ascii="Times New Roman" w:eastAsia="Times New Roman" w:hAnsi="Times New Roman" w:cs="Times New Roman"/>
          <w:i/>
          <w:sz w:val="24"/>
          <w:szCs w:val="24"/>
        </w:rPr>
        <w:t>Ptros</w:t>
      </w:r>
      <w:proofErr w:type="spellEnd"/>
      <w:r w:rsidRPr="00CA3236">
        <w:rPr>
          <w:rFonts w:ascii="Times New Roman" w:eastAsia="Times New Roman" w:hAnsi="Times New Roman" w:cs="Times New Roman"/>
          <w:i/>
          <w:sz w:val="24"/>
          <w:szCs w:val="24"/>
        </w:rPr>
        <w:t>)</w:t>
      </w:r>
      <w:r w:rsidRPr="00CA3236">
        <w:rPr>
          <w:rFonts w:ascii="Times New Roman" w:eastAsia="Times New Roman" w:hAnsi="Times New Roman" w:cs="Times New Roman"/>
          <w:sz w:val="24"/>
          <w:szCs w:val="24"/>
        </w:rPr>
        <w:t>*</w:t>
      </w:r>
      <w:r w:rsidRPr="00CA3236">
        <w:rPr>
          <w:rFonts w:ascii="Times New Roman" w:eastAsia="Times New Roman" w:hAnsi="Times New Roman" w:cs="Times New Roman"/>
          <w:i/>
          <w:sz w:val="24"/>
          <w:szCs w:val="24"/>
        </w:rPr>
        <w:t>(</w:t>
      </w:r>
      <w:r w:rsidRPr="00CA3236">
        <w:rPr>
          <w:rFonts w:ascii="Times New Roman" w:eastAsia="Times New Roman" w:hAnsi="Times New Roman" w:cs="Times New Roman"/>
          <w:sz w:val="24"/>
          <w:szCs w:val="24"/>
        </w:rPr>
        <w:t>1 -</w:t>
      </w:r>
      <w:r w:rsidRPr="00CA3236">
        <w:rPr>
          <w:rFonts w:ascii="Times New Roman" w:eastAsia="Times New Roman" w:hAnsi="Times New Roman" w:cs="Times New Roman"/>
          <w:i/>
          <w:sz w:val="24"/>
          <w:szCs w:val="24"/>
        </w:rPr>
        <w:t xml:space="preserve"> P(</w:t>
      </w:r>
      <w:proofErr w:type="spellStart"/>
      <w:r w:rsidRPr="00CA3236">
        <w:rPr>
          <w:rFonts w:ascii="Times New Roman" w:eastAsia="Times New Roman" w:hAnsi="Times New Roman" w:cs="Times New Roman"/>
          <w:i/>
          <w:sz w:val="24"/>
          <w:szCs w:val="24"/>
        </w:rPr>
        <w:t>E|edu</w:t>
      </w:r>
      <w:proofErr w:type="spellEnd"/>
      <w:r w:rsidRPr="00CA3236">
        <w:rPr>
          <w:rFonts w:ascii="Times New Roman" w:eastAsia="Times New Roman" w:hAnsi="Times New Roman" w:cs="Times New Roman"/>
          <w:i/>
          <w:sz w:val="24"/>
          <w:szCs w:val="24"/>
        </w:rPr>
        <w:t xml:space="preserve">)) </w:t>
      </w:r>
      <w:r w:rsidRPr="00CA3236">
        <w:rPr>
          <w:rFonts w:ascii="Times New Roman" w:eastAsia="Times New Roman" w:hAnsi="Times New Roman" w:cs="Times New Roman"/>
          <w:sz w:val="24"/>
          <w:szCs w:val="24"/>
        </w:rPr>
        <w:t>+</w:t>
      </w:r>
      <w:r w:rsidRPr="00CA3236">
        <w:rPr>
          <w:rFonts w:ascii="Times New Roman" w:eastAsia="Times New Roman" w:hAnsi="Times New Roman" w:cs="Times New Roman"/>
          <w:i/>
          <w:sz w:val="24"/>
          <w:szCs w:val="24"/>
        </w:rPr>
        <w:t xml:space="preserve"> </w:t>
      </w:r>
      <w:proofErr w:type="spellStart"/>
      <w:r w:rsidR="00A674C2" w:rsidRPr="00CA3236">
        <w:rPr>
          <w:rFonts w:ascii="Times New Roman" w:eastAsia="Times New Roman" w:hAnsi="Times New Roman" w:cs="Times New Roman"/>
          <w:i/>
          <w:sz w:val="24"/>
          <w:szCs w:val="24"/>
        </w:rPr>
        <w:t>Ptros</w:t>
      </w:r>
      <w:proofErr w:type="spellEnd"/>
      <w:r w:rsidRPr="00CA3236">
        <w:rPr>
          <w:rFonts w:ascii="Times New Roman" w:eastAsia="Times New Roman" w:hAnsi="Times New Roman" w:cs="Times New Roman"/>
          <w:sz w:val="24"/>
          <w:szCs w:val="24"/>
        </w:rPr>
        <w:t>*</w:t>
      </w:r>
      <w:r w:rsidRPr="00CA3236">
        <w:rPr>
          <w:rFonts w:ascii="Times New Roman" w:eastAsia="Times New Roman" w:hAnsi="Times New Roman" w:cs="Times New Roman"/>
          <w:i/>
          <w:sz w:val="24"/>
          <w:szCs w:val="24"/>
        </w:rPr>
        <w:t>P(</w:t>
      </w:r>
      <w:proofErr w:type="spellStart"/>
      <w:r w:rsidRPr="00CA3236">
        <w:rPr>
          <w:rFonts w:ascii="Times New Roman" w:eastAsia="Times New Roman" w:hAnsi="Times New Roman" w:cs="Times New Roman"/>
          <w:i/>
          <w:sz w:val="24"/>
          <w:szCs w:val="24"/>
        </w:rPr>
        <w:t>Т|tros</w:t>
      </w:r>
      <w:proofErr w:type="spellEnd"/>
      <w:r w:rsidRPr="00CA3236">
        <w:rPr>
          <w:rFonts w:ascii="Times New Roman" w:eastAsia="Times New Roman" w:hAnsi="Times New Roman" w:cs="Times New Roman"/>
          <w:i/>
          <w:sz w:val="24"/>
          <w:szCs w:val="24"/>
        </w:rPr>
        <w:t>)</w:t>
      </w:r>
      <w:r w:rsidRPr="00CA3236">
        <w:rPr>
          <w:rFonts w:ascii="Times New Roman" w:eastAsia="Times New Roman" w:hAnsi="Times New Roman" w:cs="Times New Roman"/>
          <w:sz w:val="24"/>
          <w:szCs w:val="24"/>
        </w:rPr>
        <w:t xml:space="preserve">    [</w:t>
      </w:r>
      <w:proofErr w:type="spellStart"/>
      <w:r w:rsidRPr="00CA3236">
        <w:rPr>
          <w:rFonts w:ascii="Times New Roman" w:eastAsia="Times New Roman" w:hAnsi="Times New Roman" w:cs="Times New Roman"/>
          <w:sz w:val="24"/>
          <w:szCs w:val="24"/>
        </w:rPr>
        <w:t>Eq</w:t>
      </w:r>
      <w:proofErr w:type="spellEnd"/>
      <w:r w:rsidRPr="00CA3236">
        <w:rPr>
          <w:rFonts w:ascii="Times New Roman" w:eastAsia="Times New Roman" w:hAnsi="Times New Roman" w:cs="Times New Roman"/>
          <w:sz w:val="24"/>
          <w:szCs w:val="24"/>
        </w:rPr>
        <w:t xml:space="preserve"> 1]</w:t>
      </w:r>
    </w:p>
    <w:p w14:paraId="00000017" w14:textId="5C9E2F4C" w:rsidR="00B140A6" w:rsidRPr="00CA3236" w:rsidRDefault="00C76F50" w:rsidP="00CA3236">
      <w:pPr>
        <w:spacing w:before="120" w:after="120" w:line="360" w:lineRule="auto"/>
        <w:rPr>
          <w:rFonts w:ascii="Times New Roman" w:eastAsia="Times New Roman" w:hAnsi="Times New Roman" w:cs="Times New Roman"/>
          <w:sz w:val="24"/>
          <w:szCs w:val="24"/>
        </w:rPr>
      </w:pPr>
      <w:proofErr w:type="gramStart"/>
      <w:r w:rsidRPr="00CA3236">
        <w:rPr>
          <w:rFonts w:ascii="Times New Roman" w:eastAsia="Times New Roman" w:hAnsi="Times New Roman" w:cs="Times New Roman"/>
          <w:i/>
          <w:sz w:val="24"/>
          <w:szCs w:val="24"/>
        </w:rPr>
        <w:t>P(</w:t>
      </w:r>
      <w:proofErr w:type="spellStart"/>
      <w:proofErr w:type="gramEnd"/>
      <w:r w:rsidRPr="00CA3236">
        <w:rPr>
          <w:rFonts w:ascii="Times New Roman" w:eastAsia="Times New Roman" w:hAnsi="Times New Roman" w:cs="Times New Roman"/>
          <w:i/>
          <w:sz w:val="24"/>
          <w:szCs w:val="24"/>
        </w:rPr>
        <w:t>edu|E</w:t>
      </w:r>
      <w:proofErr w:type="spellEnd"/>
      <w:r w:rsidRPr="00CA3236">
        <w:rPr>
          <w:rFonts w:ascii="Times New Roman" w:eastAsia="Times New Roman" w:hAnsi="Times New Roman" w:cs="Times New Roman"/>
          <w:i/>
          <w:sz w:val="24"/>
          <w:szCs w:val="24"/>
        </w:rPr>
        <w:t>) = (</w:t>
      </w:r>
      <w:r w:rsidRPr="00CA3236">
        <w:rPr>
          <w:rFonts w:ascii="Times New Roman" w:eastAsia="Times New Roman" w:hAnsi="Times New Roman" w:cs="Times New Roman"/>
          <w:sz w:val="24"/>
          <w:szCs w:val="24"/>
        </w:rPr>
        <w:t>1</w:t>
      </w:r>
      <w:r w:rsidR="001D0F1C" w:rsidRPr="00CA3236">
        <w:rPr>
          <w:rFonts w:ascii="Times New Roman" w:eastAsia="Times New Roman" w:hAnsi="Times New Roman" w:cs="Times New Roman"/>
          <w:sz w:val="24"/>
          <w:szCs w:val="24"/>
        </w:rPr>
        <w:t xml:space="preserve"> </w:t>
      </w:r>
      <w:r w:rsidRPr="00CA3236">
        <w:rPr>
          <w:rFonts w:ascii="Times New Roman" w:eastAsia="Times New Roman" w:hAnsi="Times New Roman" w:cs="Times New Roman"/>
          <w:sz w:val="24"/>
          <w:szCs w:val="24"/>
        </w:rPr>
        <w:t>-</w:t>
      </w:r>
      <w:r w:rsidR="001D0F1C" w:rsidRPr="00CA3236">
        <w:rPr>
          <w:rFonts w:ascii="Times New Roman" w:eastAsia="Times New Roman" w:hAnsi="Times New Roman" w:cs="Times New Roman"/>
          <w:i/>
          <w:sz w:val="24"/>
          <w:szCs w:val="24"/>
        </w:rPr>
        <w:t xml:space="preserve"> </w:t>
      </w:r>
      <w:proofErr w:type="spellStart"/>
      <w:r w:rsidR="00A674C2" w:rsidRPr="00CA3236">
        <w:rPr>
          <w:rFonts w:ascii="Times New Roman" w:eastAsia="Times New Roman" w:hAnsi="Times New Roman" w:cs="Times New Roman"/>
          <w:i/>
          <w:sz w:val="24"/>
          <w:szCs w:val="24"/>
        </w:rPr>
        <w:t>Ptros</w:t>
      </w:r>
      <w:proofErr w:type="spellEnd"/>
      <w:r w:rsidRPr="00CA3236">
        <w:rPr>
          <w:rFonts w:ascii="Times New Roman" w:eastAsia="Times New Roman" w:hAnsi="Times New Roman" w:cs="Times New Roman"/>
          <w:i/>
          <w:sz w:val="24"/>
          <w:szCs w:val="24"/>
        </w:rPr>
        <w:t>)</w:t>
      </w:r>
      <w:r w:rsidRPr="00CA3236">
        <w:rPr>
          <w:rFonts w:ascii="Times New Roman" w:eastAsia="Times New Roman" w:hAnsi="Times New Roman" w:cs="Times New Roman"/>
          <w:sz w:val="24"/>
          <w:szCs w:val="24"/>
        </w:rPr>
        <w:t>*</w:t>
      </w:r>
      <w:r w:rsidRPr="00CA3236">
        <w:rPr>
          <w:rFonts w:ascii="Times New Roman" w:eastAsia="Times New Roman" w:hAnsi="Times New Roman" w:cs="Times New Roman"/>
          <w:i/>
          <w:sz w:val="24"/>
          <w:szCs w:val="24"/>
        </w:rPr>
        <w:t>P(</w:t>
      </w:r>
      <w:proofErr w:type="spellStart"/>
      <w:r w:rsidRPr="00CA3236">
        <w:rPr>
          <w:rFonts w:ascii="Times New Roman" w:eastAsia="Times New Roman" w:hAnsi="Times New Roman" w:cs="Times New Roman"/>
          <w:i/>
          <w:sz w:val="24"/>
          <w:szCs w:val="24"/>
        </w:rPr>
        <w:t>E|edu</w:t>
      </w:r>
      <w:proofErr w:type="spellEnd"/>
      <w:r w:rsidRPr="00CA3236">
        <w:rPr>
          <w:rFonts w:ascii="Times New Roman" w:eastAsia="Times New Roman" w:hAnsi="Times New Roman" w:cs="Times New Roman"/>
          <w:i/>
          <w:sz w:val="24"/>
          <w:szCs w:val="24"/>
        </w:rPr>
        <w:t>)/(</w:t>
      </w:r>
      <w:r w:rsidRPr="00CA3236">
        <w:rPr>
          <w:rFonts w:ascii="Times New Roman" w:eastAsia="Times New Roman" w:hAnsi="Times New Roman" w:cs="Times New Roman"/>
          <w:sz w:val="24"/>
          <w:szCs w:val="24"/>
        </w:rPr>
        <w:t>1-</w:t>
      </w:r>
      <w:r w:rsidR="001D0F1C" w:rsidRPr="00CA3236">
        <w:rPr>
          <w:rFonts w:ascii="Times New Roman" w:eastAsia="Times New Roman" w:hAnsi="Times New Roman" w:cs="Times New Roman"/>
          <w:sz w:val="24"/>
          <w:szCs w:val="24"/>
        </w:rPr>
        <w:t xml:space="preserve"> </w:t>
      </w:r>
      <w:proofErr w:type="spellStart"/>
      <w:r w:rsidR="00A674C2" w:rsidRPr="00CA3236">
        <w:rPr>
          <w:rFonts w:ascii="Times New Roman" w:eastAsia="Times New Roman" w:hAnsi="Times New Roman" w:cs="Times New Roman"/>
          <w:i/>
          <w:sz w:val="24"/>
          <w:szCs w:val="24"/>
        </w:rPr>
        <w:t>Ptros</w:t>
      </w:r>
      <w:proofErr w:type="spellEnd"/>
      <w:r w:rsidRPr="00CA3236">
        <w:rPr>
          <w:rFonts w:ascii="Times New Roman" w:eastAsia="Times New Roman" w:hAnsi="Times New Roman" w:cs="Times New Roman"/>
          <w:i/>
          <w:sz w:val="24"/>
          <w:szCs w:val="24"/>
        </w:rPr>
        <w:t>)</w:t>
      </w:r>
      <w:r w:rsidRPr="00CA3236">
        <w:rPr>
          <w:rFonts w:ascii="Times New Roman" w:eastAsia="Times New Roman" w:hAnsi="Times New Roman" w:cs="Times New Roman"/>
          <w:sz w:val="24"/>
          <w:szCs w:val="24"/>
        </w:rPr>
        <w:t>*</w:t>
      </w:r>
      <w:r w:rsidRPr="00CA3236">
        <w:rPr>
          <w:rFonts w:ascii="Times New Roman" w:eastAsia="Times New Roman" w:hAnsi="Times New Roman" w:cs="Times New Roman"/>
          <w:i/>
          <w:sz w:val="24"/>
          <w:szCs w:val="24"/>
        </w:rPr>
        <w:t>P(</w:t>
      </w:r>
      <w:proofErr w:type="spellStart"/>
      <w:r w:rsidRPr="00CA3236">
        <w:rPr>
          <w:rFonts w:ascii="Times New Roman" w:eastAsia="Times New Roman" w:hAnsi="Times New Roman" w:cs="Times New Roman"/>
          <w:i/>
          <w:sz w:val="24"/>
          <w:szCs w:val="24"/>
        </w:rPr>
        <w:t>E|edu</w:t>
      </w:r>
      <w:proofErr w:type="spellEnd"/>
      <w:r w:rsidRPr="00CA3236">
        <w:rPr>
          <w:rFonts w:ascii="Times New Roman" w:eastAsia="Times New Roman" w:hAnsi="Times New Roman" w:cs="Times New Roman"/>
          <w:i/>
          <w:sz w:val="24"/>
          <w:szCs w:val="24"/>
        </w:rPr>
        <w:t xml:space="preserve">) </w:t>
      </w:r>
      <w:r w:rsidRPr="00CA3236">
        <w:rPr>
          <w:rFonts w:ascii="Times New Roman" w:eastAsia="Times New Roman" w:hAnsi="Times New Roman" w:cs="Times New Roman"/>
          <w:sz w:val="24"/>
          <w:szCs w:val="24"/>
        </w:rPr>
        <w:t>+</w:t>
      </w:r>
      <w:r w:rsidRPr="00CA3236">
        <w:rPr>
          <w:rFonts w:ascii="Times New Roman" w:eastAsia="Times New Roman" w:hAnsi="Times New Roman" w:cs="Times New Roman"/>
          <w:i/>
          <w:sz w:val="24"/>
          <w:szCs w:val="24"/>
        </w:rPr>
        <w:t xml:space="preserve"> </w:t>
      </w:r>
      <w:proofErr w:type="spellStart"/>
      <w:r w:rsidR="00A674C2" w:rsidRPr="00CA3236">
        <w:rPr>
          <w:rFonts w:ascii="Times New Roman" w:eastAsia="Times New Roman" w:hAnsi="Times New Roman" w:cs="Times New Roman"/>
          <w:i/>
          <w:sz w:val="24"/>
          <w:szCs w:val="24"/>
        </w:rPr>
        <w:t>Ptros</w:t>
      </w:r>
      <w:proofErr w:type="spellEnd"/>
      <w:r w:rsidRPr="00CA3236">
        <w:rPr>
          <w:rFonts w:ascii="Times New Roman" w:eastAsia="Times New Roman" w:hAnsi="Times New Roman" w:cs="Times New Roman"/>
          <w:sz w:val="24"/>
          <w:szCs w:val="24"/>
        </w:rPr>
        <w:t>*</w:t>
      </w:r>
      <w:r w:rsidRPr="00CA3236">
        <w:rPr>
          <w:rFonts w:ascii="Times New Roman" w:eastAsia="Times New Roman" w:hAnsi="Times New Roman" w:cs="Times New Roman"/>
          <w:i/>
          <w:sz w:val="24"/>
          <w:szCs w:val="24"/>
        </w:rPr>
        <w:t>(</w:t>
      </w:r>
      <w:r w:rsidRPr="00CA3236">
        <w:rPr>
          <w:rFonts w:ascii="Times New Roman" w:eastAsia="Times New Roman" w:hAnsi="Times New Roman" w:cs="Times New Roman"/>
          <w:sz w:val="24"/>
          <w:szCs w:val="24"/>
        </w:rPr>
        <w:t>1 -</w:t>
      </w:r>
      <w:r w:rsidRPr="00CA3236">
        <w:rPr>
          <w:rFonts w:ascii="Times New Roman" w:eastAsia="Times New Roman" w:hAnsi="Times New Roman" w:cs="Times New Roman"/>
          <w:i/>
          <w:sz w:val="24"/>
          <w:szCs w:val="24"/>
        </w:rPr>
        <w:t xml:space="preserve"> P(</w:t>
      </w:r>
      <w:proofErr w:type="spellStart"/>
      <w:r w:rsidRPr="00CA3236">
        <w:rPr>
          <w:rFonts w:ascii="Times New Roman" w:eastAsia="Times New Roman" w:hAnsi="Times New Roman" w:cs="Times New Roman"/>
          <w:i/>
          <w:sz w:val="24"/>
          <w:szCs w:val="24"/>
        </w:rPr>
        <w:t>Т|tros</w:t>
      </w:r>
      <w:proofErr w:type="spellEnd"/>
      <w:r w:rsidRPr="00CA3236">
        <w:rPr>
          <w:rFonts w:ascii="Times New Roman" w:eastAsia="Times New Roman" w:hAnsi="Times New Roman" w:cs="Times New Roman"/>
          <w:i/>
          <w:sz w:val="24"/>
          <w:szCs w:val="24"/>
        </w:rPr>
        <w:t>) )</w:t>
      </w:r>
      <w:r w:rsidRPr="00CA3236">
        <w:rPr>
          <w:rFonts w:ascii="Times New Roman" w:eastAsia="Times New Roman" w:hAnsi="Times New Roman" w:cs="Times New Roman"/>
          <w:sz w:val="24"/>
          <w:szCs w:val="24"/>
        </w:rPr>
        <w:t xml:space="preserve">   [</w:t>
      </w:r>
      <w:proofErr w:type="spellStart"/>
      <w:r w:rsidRPr="00CA3236">
        <w:rPr>
          <w:rFonts w:ascii="Times New Roman" w:eastAsia="Times New Roman" w:hAnsi="Times New Roman" w:cs="Times New Roman"/>
          <w:sz w:val="24"/>
          <w:szCs w:val="24"/>
        </w:rPr>
        <w:t>Eq</w:t>
      </w:r>
      <w:proofErr w:type="spellEnd"/>
      <w:r w:rsidRPr="00CA3236">
        <w:rPr>
          <w:rFonts w:ascii="Times New Roman" w:eastAsia="Times New Roman" w:hAnsi="Times New Roman" w:cs="Times New Roman"/>
          <w:sz w:val="24"/>
          <w:szCs w:val="24"/>
        </w:rPr>
        <w:t xml:space="preserve"> 2]</w:t>
      </w:r>
    </w:p>
    <w:p w14:paraId="00000018" w14:textId="3DEA507B" w:rsidR="00B140A6" w:rsidRPr="00CA3236" w:rsidRDefault="00C76F50" w:rsidP="00CA3236">
      <w:pPr>
        <w:spacing w:before="120" w:after="120" w:line="360" w:lineRule="auto"/>
        <w:rPr>
          <w:rFonts w:ascii="Times New Roman" w:eastAsia="Times New Roman" w:hAnsi="Times New Roman" w:cs="Times New Roman"/>
          <w:sz w:val="24"/>
          <w:szCs w:val="24"/>
        </w:rPr>
      </w:pPr>
      <w:r w:rsidRPr="00CA3236">
        <w:rPr>
          <w:rFonts w:ascii="Times New Roman" w:eastAsia="Times New Roman" w:hAnsi="Times New Roman" w:cs="Times New Roman"/>
          <w:sz w:val="24"/>
          <w:szCs w:val="24"/>
        </w:rPr>
        <w:t>In its turn, the prevalence (</w:t>
      </w:r>
      <w:proofErr w:type="spellStart"/>
      <w:r w:rsidR="00A674C2" w:rsidRPr="00CA3236">
        <w:rPr>
          <w:rFonts w:ascii="Times New Roman" w:eastAsia="Times New Roman" w:hAnsi="Times New Roman" w:cs="Times New Roman"/>
          <w:i/>
          <w:sz w:val="24"/>
          <w:szCs w:val="24"/>
        </w:rPr>
        <w:t>Ptros</w:t>
      </w:r>
      <w:proofErr w:type="spellEnd"/>
      <w:r w:rsidRPr="00CA3236">
        <w:rPr>
          <w:rFonts w:ascii="Times New Roman" w:eastAsia="Times New Roman" w:hAnsi="Times New Roman" w:cs="Times New Roman"/>
          <w:sz w:val="24"/>
          <w:szCs w:val="24"/>
        </w:rPr>
        <w:t xml:space="preserve">) could be predicted basing on </w:t>
      </w:r>
      <w:proofErr w:type="gramStart"/>
      <w:r w:rsidRPr="00CA3236">
        <w:rPr>
          <w:rFonts w:ascii="Times New Roman" w:eastAsia="Times New Roman" w:hAnsi="Times New Roman" w:cs="Times New Roman"/>
          <w:i/>
          <w:sz w:val="24"/>
          <w:szCs w:val="24"/>
        </w:rPr>
        <w:t>P(</w:t>
      </w:r>
      <w:proofErr w:type="spellStart"/>
      <w:proofErr w:type="gramEnd"/>
      <w:r w:rsidRPr="00CA3236">
        <w:rPr>
          <w:rFonts w:ascii="Times New Roman" w:eastAsia="Times New Roman" w:hAnsi="Times New Roman" w:cs="Times New Roman"/>
          <w:i/>
          <w:sz w:val="24"/>
          <w:szCs w:val="24"/>
        </w:rPr>
        <w:t>E|edu</w:t>
      </w:r>
      <w:proofErr w:type="spellEnd"/>
      <w:r w:rsidRPr="00CA3236">
        <w:rPr>
          <w:rFonts w:ascii="Times New Roman" w:eastAsia="Times New Roman" w:hAnsi="Times New Roman" w:cs="Times New Roman"/>
          <w:i/>
          <w:sz w:val="24"/>
          <w:szCs w:val="24"/>
        </w:rPr>
        <w:t>)</w:t>
      </w:r>
      <w:r w:rsidRPr="00CA3236">
        <w:rPr>
          <w:rFonts w:ascii="Times New Roman" w:eastAsia="Times New Roman" w:hAnsi="Times New Roman" w:cs="Times New Roman"/>
          <w:sz w:val="24"/>
          <w:szCs w:val="24"/>
        </w:rPr>
        <w:t xml:space="preserve">,  </w:t>
      </w:r>
      <w:r w:rsidRPr="00CA3236">
        <w:rPr>
          <w:rFonts w:ascii="Times New Roman" w:eastAsia="Times New Roman" w:hAnsi="Times New Roman" w:cs="Times New Roman"/>
          <w:i/>
          <w:sz w:val="24"/>
          <w:szCs w:val="24"/>
        </w:rPr>
        <w:t>P(</w:t>
      </w:r>
      <w:proofErr w:type="spellStart"/>
      <w:r w:rsidRPr="00CA3236">
        <w:rPr>
          <w:rFonts w:ascii="Times New Roman" w:eastAsia="Times New Roman" w:hAnsi="Times New Roman" w:cs="Times New Roman"/>
          <w:i/>
          <w:sz w:val="24"/>
          <w:szCs w:val="24"/>
        </w:rPr>
        <w:t>T|tros</w:t>
      </w:r>
      <w:proofErr w:type="spellEnd"/>
      <w:r w:rsidRPr="00CA3236">
        <w:rPr>
          <w:rFonts w:ascii="Times New Roman" w:eastAsia="Times New Roman" w:hAnsi="Times New Roman" w:cs="Times New Roman"/>
          <w:i/>
          <w:sz w:val="24"/>
          <w:szCs w:val="24"/>
        </w:rPr>
        <w:t>)</w:t>
      </w:r>
      <w:r w:rsidRPr="00CA3236">
        <w:rPr>
          <w:rFonts w:ascii="Times New Roman" w:eastAsia="Times New Roman" w:hAnsi="Times New Roman" w:cs="Times New Roman"/>
          <w:sz w:val="24"/>
          <w:szCs w:val="24"/>
        </w:rPr>
        <w:t xml:space="preserve"> and </w:t>
      </w:r>
      <w:r w:rsidRPr="00CA3236">
        <w:rPr>
          <w:rFonts w:ascii="Times New Roman" w:eastAsia="Times New Roman" w:hAnsi="Times New Roman" w:cs="Times New Roman"/>
          <w:i/>
          <w:sz w:val="24"/>
          <w:szCs w:val="24"/>
        </w:rPr>
        <w:t>PT</w:t>
      </w:r>
      <w:r w:rsidRPr="00CA3236">
        <w:rPr>
          <w:rFonts w:ascii="Times New Roman" w:eastAsia="Times New Roman" w:hAnsi="Times New Roman" w:cs="Times New Roman"/>
          <w:sz w:val="24"/>
          <w:szCs w:val="24"/>
        </w:rPr>
        <w:t xml:space="preserve"> in a sample: </w:t>
      </w:r>
    </w:p>
    <w:p w14:paraId="00000019" w14:textId="3B89558B" w:rsidR="00B140A6" w:rsidRPr="00CA3236" w:rsidRDefault="00A674C2" w:rsidP="00CA3236">
      <w:pPr>
        <w:spacing w:before="120" w:after="120" w:line="360" w:lineRule="auto"/>
        <w:rPr>
          <w:rFonts w:ascii="Times New Roman" w:eastAsia="Times New Roman" w:hAnsi="Times New Roman" w:cs="Times New Roman"/>
          <w:sz w:val="24"/>
          <w:szCs w:val="24"/>
        </w:rPr>
      </w:pPr>
      <w:proofErr w:type="spellStart"/>
      <w:r w:rsidRPr="00CA3236">
        <w:rPr>
          <w:rFonts w:ascii="Times New Roman" w:eastAsia="Times New Roman" w:hAnsi="Times New Roman" w:cs="Times New Roman"/>
          <w:i/>
          <w:sz w:val="24"/>
          <w:szCs w:val="24"/>
        </w:rPr>
        <w:t>Ptros</w:t>
      </w:r>
      <w:proofErr w:type="spellEnd"/>
      <w:r w:rsidR="00C76F50" w:rsidRPr="00CA3236">
        <w:rPr>
          <w:rFonts w:ascii="Times New Roman" w:eastAsia="Times New Roman" w:hAnsi="Times New Roman" w:cs="Times New Roman"/>
          <w:sz w:val="24"/>
          <w:szCs w:val="24"/>
        </w:rPr>
        <w:t xml:space="preserve"> = (</w:t>
      </w:r>
      <w:r w:rsidR="00C76F50" w:rsidRPr="00CA3236">
        <w:rPr>
          <w:rFonts w:ascii="Times New Roman" w:eastAsia="Times New Roman" w:hAnsi="Times New Roman" w:cs="Times New Roman"/>
          <w:i/>
          <w:sz w:val="24"/>
          <w:szCs w:val="24"/>
        </w:rPr>
        <w:t>PT</w:t>
      </w:r>
      <w:r w:rsidR="00C76F50" w:rsidRPr="00CA3236">
        <w:rPr>
          <w:rFonts w:ascii="Times New Roman" w:eastAsia="Times New Roman" w:hAnsi="Times New Roman" w:cs="Times New Roman"/>
          <w:sz w:val="24"/>
          <w:szCs w:val="24"/>
        </w:rPr>
        <w:t xml:space="preserve"> – (1 - </w:t>
      </w:r>
      <w:proofErr w:type="gramStart"/>
      <w:r w:rsidR="00C76F50" w:rsidRPr="00CA3236">
        <w:rPr>
          <w:rFonts w:ascii="Times New Roman" w:eastAsia="Times New Roman" w:hAnsi="Times New Roman" w:cs="Times New Roman"/>
          <w:i/>
          <w:sz w:val="24"/>
          <w:szCs w:val="24"/>
        </w:rPr>
        <w:t>P(</w:t>
      </w:r>
      <w:proofErr w:type="spellStart"/>
      <w:proofErr w:type="gramEnd"/>
      <w:r w:rsidR="00C76F50" w:rsidRPr="00CA3236">
        <w:rPr>
          <w:rFonts w:ascii="Times New Roman" w:eastAsia="Times New Roman" w:hAnsi="Times New Roman" w:cs="Times New Roman"/>
          <w:i/>
          <w:sz w:val="24"/>
          <w:szCs w:val="24"/>
        </w:rPr>
        <w:t>E|edu</w:t>
      </w:r>
      <w:proofErr w:type="spellEnd"/>
      <w:r w:rsidR="00C76F50" w:rsidRPr="00CA3236">
        <w:rPr>
          <w:rFonts w:ascii="Times New Roman" w:eastAsia="Times New Roman" w:hAnsi="Times New Roman" w:cs="Times New Roman"/>
          <w:i/>
          <w:sz w:val="24"/>
          <w:szCs w:val="24"/>
        </w:rPr>
        <w:t>)</w:t>
      </w:r>
      <w:r w:rsidR="00C76F50" w:rsidRPr="00CA3236">
        <w:rPr>
          <w:rFonts w:ascii="Times New Roman" w:eastAsia="Times New Roman" w:hAnsi="Times New Roman" w:cs="Times New Roman"/>
          <w:sz w:val="24"/>
          <w:szCs w:val="24"/>
        </w:rPr>
        <w:t>))/ (</w:t>
      </w:r>
      <w:r w:rsidR="00C76F50" w:rsidRPr="00CA3236">
        <w:rPr>
          <w:rFonts w:ascii="Times New Roman" w:eastAsia="Times New Roman" w:hAnsi="Times New Roman" w:cs="Times New Roman"/>
          <w:i/>
          <w:sz w:val="24"/>
          <w:szCs w:val="24"/>
        </w:rPr>
        <w:t>P(</w:t>
      </w:r>
      <w:proofErr w:type="spellStart"/>
      <w:r w:rsidR="00C76F50" w:rsidRPr="00CA3236">
        <w:rPr>
          <w:rFonts w:ascii="Times New Roman" w:eastAsia="Times New Roman" w:hAnsi="Times New Roman" w:cs="Times New Roman"/>
          <w:i/>
          <w:sz w:val="24"/>
          <w:szCs w:val="24"/>
        </w:rPr>
        <w:t>T|tros</w:t>
      </w:r>
      <w:proofErr w:type="spellEnd"/>
      <w:r w:rsidR="00C76F50" w:rsidRPr="00CA3236">
        <w:rPr>
          <w:rFonts w:ascii="Times New Roman" w:eastAsia="Times New Roman" w:hAnsi="Times New Roman" w:cs="Times New Roman"/>
          <w:i/>
          <w:sz w:val="24"/>
          <w:szCs w:val="24"/>
        </w:rPr>
        <w:t>)</w:t>
      </w:r>
      <w:r w:rsidR="00C76F50" w:rsidRPr="00CA3236">
        <w:rPr>
          <w:rFonts w:ascii="Times New Roman" w:eastAsia="Times New Roman" w:hAnsi="Times New Roman" w:cs="Times New Roman"/>
          <w:sz w:val="24"/>
          <w:szCs w:val="24"/>
        </w:rPr>
        <w:t xml:space="preserve"> -  (1 -</w:t>
      </w:r>
      <w:r w:rsidR="001D0F1C" w:rsidRPr="00CA3236">
        <w:rPr>
          <w:rFonts w:ascii="Times New Roman" w:eastAsia="Times New Roman" w:hAnsi="Times New Roman" w:cs="Times New Roman"/>
          <w:sz w:val="24"/>
          <w:szCs w:val="24"/>
        </w:rPr>
        <w:t xml:space="preserve"> </w:t>
      </w:r>
      <w:r w:rsidR="00C76F50" w:rsidRPr="00CA3236">
        <w:rPr>
          <w:rFonts w:ascii="Times New Roman" w:eastAsia="Times New Roman" w:hAnsi="Times New Roman" w:cs="Times New Roman"/>
          <w:i/>
          <w:sz w:val="24"/>
          <w:szCs w:val="24"/>
        </w:rPr>
        <w:t>P(</w:t>
      </w:r>
      <w:proofErr w:type="spellStart"/>
      <w:r w:rsidR="00C76F50" w:rsidRPr="00CA3236">
        <w:rPr>
          <w:rFonts w:ascii="Times New Roman" w:eastAsia="Times New Roman" w:hAnsi="Times New Roman" w:cs="Times New Roman"/>
          <w:i/>
          <w:sz w:val="24"/>
          <w:szCs w:val="24"/>
        </w:rPr>
        <w:t>E|edu</w:t>
      </w:r>
      <w:proofErr w:type="spellEnd"/>
      <w:r w:rsidR="00C76F50" w:rsidRPr="00CA3236">
        <w:rPr>
          <w:rFonts w:ascii="Times New Roman" w:eastAsia="Times New Roman" w:hAnsi="Times New Roman" w:cs="Times New Roman"/>
          <w:i/>
          <w:sz w:val="24"/>
          <w:szCs w:val="24"/>
        </w:rPr>
        <w:t>)</w:t>
      </w:r>
      <w:r w:rsidR="00C76F50" w:rsidRPr="00CA3236">
        <w:rPr>
          <w:rFonts w:ascii="Times New Roman" w:eastAsia="Times New Roman" w:hAnsi="Times New Roman" w:cs="Times New Roman"/>
          <w:sz w:val="24"/>
          <w:szCs w:val="24"/>
        </w:rPr>
        <w:t>)     [</w:t>
      </w:r>
      <w:proofErr w:type="spellStart"/>
      <w:r w:rsidR="00C76F50" w:rsidRPr="00CA3236">
        <w:rPr>
          <w:rFonts w:ascii="Times New Roman" w:eastAsia="Times New Roman" w:hAnsi="Times New Roman" w:cs="Times New Roman"/>
          <w:sz w:val="24"/>
          <w:szCs w:val="24"/>
        </w:rPr>
        <w:t>Eq</w:t>
      </w:r>
      <w:proofErr w:type="spellEnd"/>
      <w:r w:rsidR="00C76F50" w:rsidRPr="00CA3236">
        <w:rPr>
          <w:rFonts w:ascii="Times New Roman" w:eastAsia="Times New Roman" w:hAnsi="Times New Roman" w:cs="Times New Roman"/>
          <w:sz w:val="24"/>
          <w:szCs w:val="24"/>
        </w:rPr>
        <w:t xml:space="preserve"> 3]</w:t>
      </w:r>
    </w:p>
    <w:p w14:paraId="0000001A" w14:textId="71414016" w:rsidR="00B140A6" w:rsidRPr="00CA3236" w:rsidRDefault="00C76F50" w:rsidP="00CA3236">
      <w:pPr>
        <w:spacing w:before="120" w:after="120" w:line="360" w:lineRule="auto"/>
        <w:rPr>
          <w:rFonts w:ascii="Times New Roman" w:eastAsia="Times New Roman" w:hAnsi="Times New Roman" w:cs="Times New Roman"/>
          <w:color w:val="FF0000"/>
          <w:sz w:val="24"/>
          <w:szCs w:val="24"/>
        </w:rPr>
      </w:pPr>
      <w:proofErr w:type="gramStart"/>
      <w:r w:rsidRPr="00CA3236">
        <w:rPr>
          <w:rFonts w:ascii="Times New Roman" w:eastAsia="Times New Roman" w:hAnsi="Times New Roman" w:cs="Times New Roman"/>
          <w:b/>
          <w:sz w:val="24"/>
          <w:szCs w:val="24"/>
        </w:rPr>
        <w:t>Statistical analyses.</w:t>
      </w:r>
      <w:proofErr w:type="gramEnd"/>
      <w:r w:rsidRPr="00CA3236">
        <w:rPr>
          <w:rFonts w:ascii="Times New Roman" w:eastAsia="Times New Roman" w:hAnsi="Times New Roman" w:cs="Times New Roman"/>
          <w:sz w:val="24"/>
          <w:szCs w:val="24"/>
        </w:rPr>
        <w:t xml:space="preserve"> We undertake the next analyses using data from contact zones. Firstly, we studied variation of </w:t>
      </w:r>
      <w:r w:rsidRPr="00CA3236">
        <w:rPr>
          <w:rFonts w:ascii="Times New Roman" w:eastAsia="Times New Roman" w:hAnsi="Times New Roman" w:cs="Times New Roman"/>
          <w:i/>
          <w:sz w:val="24"/>
          <w:szCs w:val="24"/>
        </w:rPr>
        <w:t>PT</w:t>
      </w:r>
      <w:r w:rsidRPr="00CA3236">
        <w:rPr>
          <w:rFonts w:ascii="Times New Roman" w:eastAsia="Times New Roman" w:hAnsi="Times New Roman" w:cs="Times New Roman"/>
          <w:sz w:val="24"/>
          <w:szCs w:val="24"/>
        </w:rPr>
        <w:t xml:space="preserve">, </w:t>
      </w:r>
      <w:proofErr w:type="gramStart"/>
      <w:r w:rsidRPr="00CA3236">
        <w:rPr>
          <w:rFonts w:ascii="Times New Roman" w:eastAsia="Times New Roman" w:hAnsi="Times New Roman" w:cs="Times New Roman"/>
          <w:i/>
          <w:sz w:val="24"/>
          <w:szCs w:val="24"/>
        </w:rPr>
        <w:t>P(</w:t>
      </w:r>
      <w:proofErr w:type="spellStart"/>
      <w:proofErr w:type="gramEnd"/>
      <w:r w:rsidRPr="00CA3236">
        <w:rPr>
          <w:rFonts w:ascii="Times New Roman" w:eastAsia="Times New Roman" w:hAnsi="Times New Roman" w:cs="Times New Roman"/>
          <w:i/>
          <w:sz w:val="24"/>
          <w:szCs w:val="24"/>
        </w:rPr>
        <w:t>T|tros</w:t>
      </w:r>
      <w:proofErr w:type="spellEnd"/>
      <w:r w:rsidRPr="00CA3236">
        <w:rPr>
          <w:rFonts w:ascii="Times New Roman" w:eastAsia="Times New Roman" w:hAnsi="Times New Roman" w:cs="Times New Roman"/>
          <w:i/>
          <w:sz w:val="24"/>
          <w:szCs w:val="24"/>
        </w:rPr>
        <w:t>)</w:t>
      </w:r>
      <w:r w:rsidRPr="00CA3236">
        <w:rPr>
          <w:rFonts w:ascii="Times New Roman" w:eastAsia="Times New Roman" w:hAnsi="Times New Roman" w:cs="Times New Roman"/>
          <w:sz w:val="24"/>
          <w:szCs w:val="24"/>
        </w:rPr>
        <w:t xml:space="preserve">, </w:t>
      </w:r>
      <w:r w:rsidRPr="00CA3236">
        <w:rPr>
          <w:rFonts w:ascii="Times New Roman" w:eastAsia="Times New Roman" w:hAnsi="Times New Roman" w:cs="Times New Roman"/>
          <w:i/>
          <w:sz w:val="24"/>
          <w:szCs w:val="24"/>
        </w:rPr>
        <w:t>P(</w:t>
      </w:r>
      <w:proofErr w:type="spellStart"/>
      <w:r w:rsidRPr="00CA3236">
        <w:rPr>
          <w:rFonts w:ascii="Times New Roman" w:eastAsia="Times New Roman" w:hAnsi="Times New Roman" w:cs="Times New Roman"/>
          <w:i/>
          <w:sz w:val="24"/>
          <w:szCs w:val="24"/>
        </w:rPr>
        <w:t>E|edu</w:t>
      </w:r>
      <w:proofErr w:type="spellEnd"/>
      <w:r w:rsidRPr="00CA3236">
        <w:rPr>
          <w:rFonts w:ascii="Times New Roman" w:eastAsia="Times New Roman" w:hAnsi="Times New Roman" w:cs="Times New Roman"/>
          <w:i/>
          <w:sz w:val="24"/>
          <w:szCs w:val="24"/>
        </w:rPr>
        <w:t>)</w:t>
      </w:r>
      <w:r w:rsidRPr="00CA3236">
        <w:rPr>
          <w:rFonts w:ascii="Times New Roman" w:eastAsia="Times New Roman" w:hAnsi="Times New Roman" w:cs="Times New Roman"/>
          <w:sz w:val="24"/>
          <w:szCs w:val="24"/>
        </w:rPr>
        <w:t xml:space="preserve">, </w:t>
      </w:r>
      <w:r w:rsidRPr="00CA3236">
        <w:rPr>
          <w:rFonts w:ascii="Times New Roman" w:eastAsia="Times New Roman" w:hAnsi="Times New Roman" w:cs="Times New Roman"/>
          <w:i/>
          <w:sz w:val="24"/>
          <w:szCs w:val="24"/>
        </w:rPr>
        <w:t>P(</w:t>
      </w:r>
      <w:proofErr w:type="spellStart"/>
      <w:r w:rsidRPr="00CA3236">
        <w:rPr>
          <w:rFonts w:ascii="Times New Roman" w:eastAsia="Times New Roman" w:hAnsi="Times New Roman" w:cs="Times New Roman"/>
          <w:i/>
          <w:sz w:val="24"/>
          <w:szCs w:val="24"/>
        </w:rPr>
        <w:t>tros|T</w:t>
      </w:r>
      <w:proofErr w:type="spellEnd"/>
      <w:r w:rsidRPr="00CA3236">
        <w:rPr>
          <w:rFonts w:ascii="Times New Roman" w:eastAsia="Times New Roman" w:hAnsi="Times New Roman" w:cs="Times New Roman"/>
          <w:sz w:val="24"/>
          <w:szCs w:val="24"/>
        </w:rPr>
        <w:t xml:space="preserve">), </w:t>
      </w:r>
      <w:r w:rsidRPr="00CA3236">
        <w:rPr>
          <w:rFonts w:ascii="Times New Roman" w:eastAsia="Times New Roman" w:hAnsi="Times New Roman" w:cs="Times New Roman"/>
          <w:i/>
          <w:sz w:val="24"/>
          <w:szCs w:val="24"/>
        </w:rPr>
        <w:t>P(</w:t>
      </w:r>
      <w:proofErr w:type="spellStart"/>
      <w:r w:rsidRPr="00CA3236">
        <w:rPr>
          <w:rFonts w:ascii="Times New Roman" w:eastAsia="Times New Roman" w:hAnsi="Times New Roman" w:cs="Times New Roman"/>
          <w:i/>
          <w:sz w:val="24"/>
          <w:szCs w:val="24"/>
        </w:rPr>
        <w:t>edu|E</w:t>
      </w:r>
      <w:proofErr w:type="spellEnd"/>
      <w:r w:rsidRPr="00CA3236">
        <w:rPr>
          <w:rFonts w:ascii="Times New Roman" w:eastAsia="Times New Roman" w:hAnsi="Times New Roman" w:cs="Times New Roman"/>
          <w:i/>
          <w:sz w:val="24"/>
          <w:szCs w:val="24"/>
        </w:rPr>
        <w:t>)</w:t>
      </w:r>
      <w:r w:rsidRPr="00CA3236">
        <w:rPr>
          <w:rFonts w:ascii="Times New Roman" w:eastAsia="Times New Roman" w:hAnsi="Times New Roman" w:cs="Times New Roman"/>
          <w:sz w:val="24"/>
          <w:szCs w:val="24"/>
        </w:rPr>
        <w:t xml:space="preserve"> as functions of </w:t>
      </w:r>
      <w:proofErr w:type="spellStart"/>
      <w:r w:rsidR="00A674C2" w:rsidRPr="00CA3236">
        <w:rPr>
          <w:rFonts w:ascii="Times New Roman" w:eastAsia="Times New Roman" w:hAnsi="Times New Roman" w:cs="Times New Roman"/>
          <w:i/>
          <w:sz w:val="24"/>
          <w:szCs w:val="24"/>
        </w:rPr>
        <w:t>Ptros</w:t>
      </w:r>
      <w:proofErr w:type="spellEnd"/>
      <w:r w:rsidRPr="00CA3236">
        <w:rPr>
          <w:rFonts w:ascii="Times New Roman" w:eastAsia="Times New Roman" w:hAnsi="Times New Roman" w:cs="Times New Roman"/>
          <w:sz w:val="24"/>
          <w:szCs w:val="24"/>
        </w:rPr>
        <w:t xml:space="preserve"> within and among sample sets representing A) the White Sea and the Barents sea coasts of Kola Peninsula and saline and brackish water localities in the Barents Sea (</w:t>
      </w:r>
      <w:r w:rsidR="00EF634C" w:rsidRPr="00CA3236">
        <w:rPr>
          <w:rFonts w:ascii="Times New Roman" w:eastAsia="Times New Roman" w:hAnsi="Times New Roman" w:cs="Times New Roman"/>
          <w:sz w:val="24"/>
          <w:szCs w:val="24"/>
        </w:rPr>
        <w:t>S</w:t>
      </w:r>
      <w:r w:rsidRPr="00CA3236">
        <w:rPr>
          <w:rFonts w:ascii="Times New Roman" w:eastAsia="Times New Roman" w:hAnsi="Times New Roman" w:cs="Times New Roman"/>
          <w:sz w:val="24"/>
          <w:szCs w:val="24"/>
        </w:rPr>
        <w:t xml:space="preserve">ection “Associations among </w:t>
      </w:r>
      <w:proofErr w:type="spellStart"/>
      <w:r w:rsidRPr="00CA3236">
        <w:rPr>
          <w:rFonts w:ascii="Times New Roman" w:eastAsia="Times New Roman" w:hAnsi="Times New Roman" w:cs="Times New Roman"/>
          <w:sz w:val="24"/>
          <w:szCs w:val="24"/>
        </w:rPr>
        <w:t>morphotypes</w:t>
      </w:r>
      <w:proofErr w:type="spellEnd"/>
      <w:r w:rsidRPr="00CA3236">
        <w:rPr>
          <w:rFonts w:ascii="Times New Roman" w:eastAsia="Times New Roman" w:hAnsi="Times New Roman" w:cs="Times New Roman"/>
          <w:sz w:val="24"/>
          <w:szCs w:val="24"/>
        </w:rPr>
        <w:t xml:space="preserve"> and species-specific genotypes around Kola Peninsula”), B) different geographical contact zones between species</w:t>
      </w:r>
      <w:r w:rsidR="0055234A">
        <w:rPr>
          <w:rFonts w:ascii="Times New Roman" w:eastAsia="Times New Roman" w:hAnsi="Times New Roman" w:cs="Times New Roman"/>
          <w:sz w:val="24"/>
          <w:szCs w:val="24"/>
        </w:rPr>
        <w:t xml:space="preserve">. </w:t>
      </w:r>
      <w:r w:rsidR="0055234A" w:rsidRPr="00A37015">
        <w:rPr>
          <w:rFonts w:ascii="Times New Roman" w:eastAsia="Times New Roman" w:hAnsi="Times New Roman" w:cs="Times New Roman"/>
          <w:color w:val="FF0000"/>
          <w:sz w:val="24"/>
          <w:szCs w:val="24"/>
          <w:highlight w:val="yellow"/>
        </w:rPr>
        <w:t xml:space="preserve">Whenever possible </w:t>
      </w:r>
      <w:r w:rsidR="00C32532" w:rsidRPr="00A37015">
        <w:rPr>
          <w:rFonts w:ascii="Times New Roman" w:eastAsia="Times New Roman" w:hAnsi="Times New Roman" w:cs="Times New Roman"/>
          <w:color w:val="FF0000"/>
          <w:sz w:val="24"/>
          <w:szCs w:val="24"/>
          <w:highlight w:val="yellow"/>
        </w:rPr>
        <w:t xml:space="preserve">formulas describing </w:t>
      </w:r>
      <w:r w:rsidR="0055234A" w:rsidRPr="00A37015">
        <w:rPr>
          <w:rFonts w:ascii="Times New Roman" w:eastAsia="Times New Roman" w:hAnsi="Times New Roman" w:cs="Times New Roman"/>
          <w:color w:val="FF0000"/>
          <w:sz w:val="24"/>
          <w:szCs w:val="24"/>
          <w:highlight w:val="yellow"/>
        </w:rPr>
        <w:t>empirical relationships</w:t>
      </w:r>
      <w:r w:rsidR="00C32532" w:rsidRPr="00A37015">
        <w:rPr>
          <w:rFonts w:ascii="Times New Roman" w:eastAsia="Times New Roman" w:hAnsi="Times New Roman" w:cs="Times New Roman"/>
          <w:color w:val="FF0000"/>
          <w:sz w:val="24"/>
          <w:szCs w:val="24"/>
          <w:highlight w:val="yellow"/>
        </w:rPr>
        <w:t xml:space="preserve"> </w:t>
      </w:r>
      <w:r w:rsidR="0055234A" w:rsidRPr="00A37015">
        <w:rPr>
          <w:rFonts w:ascii="Times New Roman" w:eastAsia="Times New Roman" w:hAnsi="Times New Roman" w:cs="Times New Roman"/>
          <w:color w:val="FF0000"/>
          <w:sz w:val="24"/>
          <w:szCs w:val="24"/>
          <w:highlight w:val="yellow"/>
        </w:rPr>
        <w:t xml:space="preserve">between </w:t>
      </w:r>
      <w:r w:rsidR="0055234A" w:rsidRPr="00A37015">
        <w:rPr>
          <w:rFonts w:ascii="Times New Roman" w:eastAsia="Times New Roman" w:hAnsi="Times New Roman" w:cs="Times New Roman"/>
          <w:i/>
          <w:color w:val="FF0000"/>
          <w:sz w:val="24"/>
          <w:szCs w:val="24"/>
          <w:highlight w:val="yellow"/>
        </w:rPr>
        <w:t>PT</w:t>
      </w:r>
      <w:r w:rsidR="0055234A" w:rsidRPr="00A37015">
        <w:rPr>
          <w:rFonts w:ascii="Times New Roman" w:eastAsia="Times New Roman" w:hAnsi="Times New Roman" w:cs="Times New Roman"/>
          <w:color w:val="FF0000"/>
          <w:sz w:val="24"/>
          <w:szCs w:val="24"/>
          <w:highlight w:val="yellow"/>
        </w:rPr>
        <w:t xml:space="preserve"> </w:t>
      </w:r>
      <w:r w:rsidR="00A5154C" w:rsidRPr="00A37015">
        <w:rPr>
          <w:rFonts w:ascii="Times New Roman" w:eastAsia="Times New Roman" w:hAnsi="Times New Roman" w:cs="Times New Roman"/>
          <w:color w:val="FF0000"/>
          <w:sz w:val="24"/>
          <w:szCs w:val="24"/>
          <w:highlight w:val="yellow"/>
        </w:rPr>
        <w:t xml:space="preserve">and </w:t>
      </w:r>
      <w:proofErr w:type="spellStart"/>
      <w:r w:rsidR="00C32532" w:rsidRPr="00A37015">
        <w:rPr>
          <w:rFonts w:ascii="Times New Roman" w:eastAsia="Times New Roman" w:hAnsi="Times New Roman" w:cs="Times New Roman"/>
          <w:i/>
          <w:color w:val="FF0000"/>
          <w:sz w:val="24"/>
          <w:szCs w:val="24"/>
          <w:highlight w:val="yellow"/>
        </w:rPr>
        <w:t>Ptros</w:t>
      </w:r>
      <w:proofErr w:type="spellEnd"/>
      <w:r w:rsidR="00C32532" w:rsidRPr="00A37015">
        <w:rPr>
          <w:rFonts w:ascii="Times New Roman" w:eastAsia="Times New Roman" w:hAnsi="Times New Roman" w:cs="Times New Roman"/>
          <w:color w:val="FF0000"/>
          <w:sz w:val="24"/>
          <w:szCs w:val="24"/>
          <w:highlight w:val="yellow"/>
        </w:rPr>
        <w:t xml:space="preserve"> and between </w:t>
      </w:r>
      <w:r w:rsidR="00C32532" w:rsidRPr="00A37015">
        <w:rPr>
          <w:rFonts w:ascii="Times New Roman" w:eastAsia="Times New Roman" w:hAnsi="Times New Roman" w:cs="Times New Roman"/>
          <w:i/>
          <w:color w:val="FF0000"/>
          <w:sz w:val="24"/>
          <w:szCs w:val="24"/>
          <w:highlight w:val="yellow"/>
        </w:rPr>
        <w:t>Pros</w:t>
      </w:r>
      <w:r w:rsidR="00C32532" w:rsidRPr="00A37015">
        <w:rPr>
          <w:rFonts w:ascii="Times New Roman" w:eastAsia="Times New Roman" w:hAnsi="Times New Roman" w:cs="Times New Roman"/>
          <w:color w:val="FF0000"/>
          <w:sz w:val="24"/>
          <w:szCs w:val="24"/>
          <w:highlight w:val="yellow"/>
        </w:rPr>
        <w:t xml:space="preserve"> and </w:t>
      </w:r>
      <w:r w:rsidR="005F3605" w:rsidRPr="00A37015">
        <w:rPr>
          <w:rFonts w:ascii="Times New Roman" w:eastAsia="Times New Roman" w:hAnsi="Times New Roman" w:cs="Times New Roman"/>
          <w:color w:val="FF0000"/>
          <w:sz w:val="24"/>
          <w:szCs w:val="24"/>
          <w:highlight w:val="yellow"/>
        </w:rPr>
        <w:t>predictive values of a test</w:t>
      </w:r>
      <w:r w:rsidR="0055234A" w:rsidRPr="00A37015">
        <w:rPr>
          <w:rFonts w:ascii="Times New Roman" w:eastAsia="Times New Roman" w:hAnsi="Times New Roman" w:cs="Times New Roman"/>
          <w:color w:val="FF0000"/>
          <w:sz w:val="24"/>
          <w:szCs w:val="24"/>
          <w:highlight w:val="yellow"/>
        </w:rPr>
        <w:t xml:space="preserve"> have been </w:t>
      </w:r>
      <w:r w:rsidR="00C32532" w:rsidRPr="00A37015">
        <w:rPr>
          <w:rFonts w:ascii="Times New Roman" w:eastAsia="Times New Roman" w:hAnsi="Times New Roman" w:cs="Times New Roman"/>
          <w:color w:val="FF0000"/>
          <w:sz w:val="24"/>
          <w:szCs w:val="24"/>
          <w:highlight w:val="yellow"/>
        </w:rPr>
        <w:t>derived</w:t>
      </w:r>
      <w:r w:rsidR="001D1068">
        <w:rPr>
          <w:rFonts w:ascii="Times New Roman" w:eastAsia="Times New Roman" w:hAnsi="Times New Roman" w:cs="Times New Roman"/>
          <w:color w:val="FF0000"/>
          <w:sz w:val="24"/>
          <w:szCs w:val="24"/>
        </w:rPr>
        <w:t xml:space="preserve"> </w:t>
      </w:r>
      <w:r w:rsidR="001D1068" w:rsidRPr="00CA3236">
        <w:rPr>
          <w:rFonts w:ascii="Times New Roman" w:eastAsia="Times New Roman" w:hAnsi="Times New Roman" w:cs="Times New Roman"/>
          <w:sz w:val="24"/>
          <w:szCs w:val="24"/>
        </w:rPr>
        <w:t>(</w:t>
      </w:r>
      <w:r w:rsidR="00EF634C" w:rsidRPr="00CA3236">
        <w:rPr>
          <w:rFonts w:ascii="Times New Roman" w:eastAsia="Times New Roman" w:hAnsi="Times New Roman" w:cs="Times New Roman"/>
          <w:sz w:val="24"/>
          <w:szCs w:val="24"/>
        </w:rPr>
        <w:t xml:space="preserve">Section </w:t>
      </w:r>
      <w:r w:rsidRPr="00CA3236">
        <w:rPr>
          <w:rFonts w:ascii="Times New Roman" w:eastAsia="Times New Roman" w:hAnsi="Times New Roman" w:cs="Times New Roman"/>
          <w:sz w:val="24"/>
          <w:szCs w:val="24"/>
        </w:rPr>
        <w:t xml:space="preserve">“Associations among </w:t>
      </w:r>
      <w:proofErr w:type="spellStart"/>
      <w:r w:rsidRPr="00CA3236">
        <w:rPr>
          <w:rFonts w:ascii="Times New Roman" w:eastAsia="Times New Roman" w:hAnsi="Times New Roman" w:cs="Times New Roman"/>
          <w:sz w:val="24"/>
          <w:szCs w:val="24"/>
        </w:rPr>
        <w:t>morphotypes</w:t>
      </w:r>
      <w:proofErr w:type="spellEnd"/>
      <w:r w:rsidRPr="00CA3236">
        <w:rPr>
          <w:rFonts w:ascii="Times New Roman" w:eastAsia="Times New Roman" w:hAnsi="Times New Roman" w:cs="Times New Roman"/>
          <w:sz w:val="24"/>
          <w:szCs w:val="24"/>
        </w:rPr>
        <w:t xml:space="preserve"> and species-specific genotypes around Atlantics”). </w:t>
      </w:r>
      <w:r w:rsidR="00EF634C" w:rsidRPr="00830277">
        <w:rPr>
          <w:rFonts w:ascii="Times New Roman" w:eastAsia="Times New Roman" w:hAnsi="Times New Roman" w:cs="Times New Roman"/>
          <w:color w:val="FF0000"/>
          <w:sz w:val="24"/>
          <w:szCs w:val="24"/>
          <w:highlight w:val="yellow"/>
        </w:rPr>
        <w:t>Secondly</w:t>
      </w:r>
      <w:r w:rsidRPr="00830277">
        <w:rPr>
          <w:rFonts w:ascii="Times New Roman" w:eastAsia="Times New Roman" w:hAnsi="Times New Roman" w:cs="Times New Roman"/>
          <w:color w:val="FF0000"/>
          <w:sz w:val="24"/>
          <w:szCs w:val="24"/>
          <w:highlight w:val="yellow"/>
        </w:rPr>
        <w:t xml:space="preserve">, we analyzed </w:t>
      </w:r>
      <w:r w:rsidR="00EE66DA">
        <w:rPr>
          <w:rFonts w:ascii="Times New Roman" w:eastAsia="Times New Roman" w:hAnsi="Times New Roman" w:cs="Times New Roman"/>
          <w:color w:val="FF0000"/>
          <w:sz w:val="24"/>
          <w:szCs w:val="24"/>
          <w:highlight w:val="yellow"/>
        </w:rPr>
        <w:t xml:space="preserve">genotype-specific </w:t>
      </w:r>
      <w:r w:rsidRPr="00830277">
        <w:rPr>
          <w:rFonts w:ascii="Times New Roman" w:eastAsia="Times New Roman" w:hAnsi="Times New Roman" w:cs="Times New Roman"/>
          <w:color w:val="FF0000"/>
          <w:sz w:val="24"/>
          <w:szCs w:val="24"/>
          <w:highlight w:val="yellow"/>
        </w:rPr>
        <w:t xml:space="preserve">associations between </w:t>
      </w:r>
      <w:proofErr w:type="spellStart"/>
      <w:r w:rsidRPr="00830277">
        <w:rPr>
          <w:rFonts w:ascii="Times New Roman" w:eastAsia="Times New Roman" w:hAnsi="Times New Roman" w:cs="Times New Roman"/>
          <w:color w:val="FF0000"/>
          <w:sz w:val="24"/>
          <w:szCs w:val="24"/>
          <w:highlight w:val="yellow"/>
        </w:rPr>
        <w:t>morphotype</w:t>
      </w:r>
      <w:r w:rsidR="00EE3073">
        <w:rPr>
          <w:rFonts w:ascii="Times New Roman" w:eastAsia="Times New Roman" w:hAnsi="Times New Roman" w:cs="Times New Roman"/>
          <w:color w:val="FF0000"/>
          <w:sz w:val="24"/>
          <w:szCs w:val="24"/>
          <w:highlight w:val="yellow"/>
        </w:rPr>
        <w:t>s</w:t>
      </w:r>
      <w:proofErr w:type="spellEnd"/>
      <w:r w:rsidRPr="00830277">
        <w:rPr>
          <w:rFonts w:ascii="Times New Roman" w:eastAsia="Times New Roman" w:hAnsi="Times New Roman" w:cs="Times New Roman"/>
          <w:color w:val="FF0000"/>
          <w:sz w:val="24"/>
          <w:szCs w:val="24"/>
          <w:highlight w:val="yellow"/>
        </w:rPr>
        <w:t xml:space="preserve"> and shell size</w:t>
      </w:r>
      <w:r w:rsidR="001D1068" w:rsidRPr="00830277">
        <w:rPr>
          <w:rFonts w:ascii="Times New Roman" w:eastAsia="Times New Roman" w:hAnsi="Times New Roman" w:cs="Times New Roman"/>
          <w:color w:val="FF0000"/>
          <w:sz w:val="24"/>
          <w:szCs w:val="24"/>
          <w:highlight w:val="yellow"/>
        </w:rPr>
        <w:t xml:space="preserve"> </w:t>
      </w:r>
      <w:r w:rsidR="005F3605" w:rsidRPr="00830277">
        <w:rPr>
          <w:rFonts w:ascii="Times New Roman" w:eastAsia="Times New Roman" w:hAnsi="Times New Roman" w:cs="Times New Roman"/>
          <w:color w:val="FF0000"/>
          <w:sz w:val="24"/>
          <w:szCs w:val="24"/>
          <w:highlight w:val="yellow"/>
        </w:rPr>
        <w:t xml:space="preserve">in order to </w:t>
      </w:r>
      <w:r w:rsidR="00CF5DA9" w:rsidRPr="00830277">
        <w:rPr>
          <w:rFonts w:ascii="Times New Roman" w:eastAsia="Times New Roman" w:hAnsi="Times New Roman" w:cs="Times New Roman"/>
          <w:color w:val="FF0000"/>
          <w:sz w:val="24"/>
          <w:szCs w:val="24"/>
          <w:highlight w:val="yellow"/>
        </w:rPr>
        <w:t xml:space="preserve">verify the hypothesis that </w:t>
      </w:r>
      <w:r w:rsidR="00EE66DA" w:rsidRPr="00A37015">
        <w:rPr>
          <w:rFonts w:ascii="Times New Roman" w:eastAsia="Times New Roman" w:hAnsi="Times New Roman" w:cs="Times New Roman"/>
          <w:color w:val="FF0000"/>
          <w:sz w:val="24"/>
          <w:szCs w:val="24"/>
          <w:highlight w:val="yellow"/>
        </w:rPr>
        <w:t xml:space="preserve">morphological </w:t>
      </w:r>
      <w:r w:rsidR="000F66FE" w:rsidRPr="00A37015">
        <w:rPr>
          <w:rFonts w:ascii="Times New Roman" w:eastAsia="Times New Roman" w:hAnsi="Times New Roman" w:cs="Times New Roman"/>
          <w:color w:val="FF0000"/>
          <w:sz w:val="24"/>
          <w:szCs w:val="24"/>
          <w:highlight w:val="yellow"/>
        </w:rPr>
        <w:t>variation under consideration is not related to</w:t>
      </w:r>
      <w:r w:rsidR="00D820BC" w:rsidRPr="00A37015">
        <w:rPr>
          <w:rFonts w:ascii="Times New Roman" w:eastAsia="Times New Roman" w:hAnsi="Times New Roman" w:cs="Times New Roman"/>
          <w:color w:val="FF0000"/>
          <w:sz w:val="24"/>
          <w:szCs w:val="24"/>
          <w:highlight w:val="yellow"/>
        </w:rPr>
        <w:t xml:space="preserve"> </w:t>
      </w:r>
      <w:r w:rsidR="00CF5DA9" w:rsidRPr="00A37015">
        <w:rPr>
          <w:rFonts w:ascii="Times New Roman" w:eastAsia="Times New Roman" w:hAnsi="Times New Roman" w:cs="Times New Roman"/>
          <w:color w:val="FF0000"/>
          <w:sz w:val="24"/>
          <w:szCs w:val="24"/>
          <w:highlight w:val="yellow"/>
        </w:rPr>
        <w:t xml:space="preserve">mussel </w:t>
      </w:r>
      <w:r w:rsidR="005C3D1E" w:rsidRPr="00A37015">
        <w:rPr>
          <w:rFonts w:ascii="Times New Roman" w:eastAsia="Times New Roman" w:hAnsi="Times New Roman" w:cs="Times New Roman"/>
          <w:color w:val="FF0000"/>
          <w:sz w:val="24"/>
          <w:szCs w:val="24"/>
          <w:highlight w:val="yellow"/>
        </w:rPr>
        <w:t xml:space="preserve">age or size </w:t>
      </w:r>
      <w:r w:rsidRPr="00A37015">
        <w:rPr>
          <w:rFonts w:ascii="Times New Roman" w:eastAsia="Times New Roman" w:hAnsi="Times New Roman" w:cs="Times New Roman"/>
          <w:color w:val="FF0000"/>
          <w:sz w:val="24"/>
          <w:szCs w:val="24"/>
          <w:highlight w:val="yellow"/>
        </w:rPr>
        <w:t>(</w:t>
      </w:r>
      <w:r w:rsidR="00EF634C" w:rsidRPr="00A37015">
        <w:rPr>
          <w:rFonts w:ascii="Times New Roman" w:eastAsia="Times New Roman" w:hAnsi="Times New Roman" w:cs="Times New Roman"/>
          <w:color w:val="FF0000"/>
          <w:sz w:val="24"/>
          <w:szCs w:val="24"/>
          <w:highlight w:val="yellow"/>
        </w:rPr>
        <w:t xml:space="preserve">Section </w:t>
      </w:r>
      <w:r w:rsidRPr="00A37015">
        <w:rPr>
          <w:rFonts w:ascii="Times New Roman" w:eastAsia="Times New Roman" w:hAnsi="Times New Roman" w:cs="Times New Roman"/>
          <w:color w:val="FF0000"/>
          <w:sz w:val="24"/>
          <w:szCs w:val="24"/>
          <w:highlight w:val="yellow"/>
        </w:rPr>
        <w:t xml:space="preserve">“Associations between </w:t>
      </w:r>
      <w:proofErr w:type="spellStart"/>
      <w:r w:rsidRPr="00A37015">
        <w:rPr>
          <w:rFonts w:ascii="Times New Roman" w:eastAsia="Times New Roman" w:hAnsi="Times New Roman" w:cs="Times New Roman"/>
          <w:color w:val="FF0000"/>
          <w:sz w:val="24"/>
          <w:szCs w:val="24"/>
          <w:highlight w:val="yellow"/>
        </w:rPr>
        <w:t>morphotype</w:t>
      </w:r>
      <w:r w:rsidR="00A37015" w:rsidRPr="00A37015">
        <w:rPr>
          <w:rFonts w:ascii="Times New Roman" w:eastAsia="Times New Roman" w:hAnsi="Times New Roman" w:cs="Times New Roman"/>
          <w:color w:val="FF0000"/>
          <w:sz w:val="24"/>
          <w:szCs w:val="24"/>
          <w:highlight w:val="yellow"/>
        </w:rPr>
        <w:t>s</w:t>
      </w:r>
      <w:proofErr w:type="spellEnd"/>
      <w:r w:rsidRPr="00A37015">
        <w:rPr>
          <w:rFonts w:ascii="Times New Roman" w:eastAsia="Times New Roman" w:hAnsi="Times New Roman" w:cs="Times New Roman"/>
          <w:color w:val="FF0000"/>
          <w:sz w:val="24"/>
          <w:szCs w:val="24"/>
          <w:highlight w:val="yellow"/>
        </w:rPr>
        <w:t xml:space="preserve"> and shell size”).</w:t>
      </w:r>
      <w:r w:rsidR="00A37015">
        <w:rPr>
          <w:rFonts w:ascii="Times New Roman" w:eastAsia="Times New Roman" w:hAnsi="Times New Roman" w:cs="Times New Roman"/>
          <w:color w:val="FF0000"/>
          <w:sz w:val="24"/>
          <w:szCs w:val="24"/>
        </w:rPr>
        <w:t xml:space="preserve"> </w:t>
      </w:r>
      <w:r w:rsidRPr="00CA3236">
        <w:rPr>
          <w:rFonts w:ascii="Times New Roman" w:eastAsia="Times New Roman" w:hAnsi="Times New Roman" w:cs="Times New Roman"/>
          <w:color w:val="FF0000"/>
          <w:sz w:val="24"/>
          <w:szCs w:val="24"/>
        </w:rPr>
        <w:t>Finally, we verified how well</w:t>
      </w:r>
      <w:r w:rsidR="00C32532">
        <w:rPr>
          <w:rFonts w:ascii="Times New Roman" w:eastAsia="Times New Roman" w:hAnsi="Times New Roman" w:cs="Times New Roman"/>
          <w:color w:val="FF0000"/>
          <w:sz w:val="24"/>
          <w:szCs w:val="24"/>
        </w:rPr>
        <w:t xml:space="preserve"> </w:t>
      </w:r>
      <w:r w:rsidR="00A37015">
        <w:rPr>
          <w:rFonts w:ascii="Times New Roman" w:eastAsia="Times New Roman" w:hAnsi="Times New Roman" w:cs="Times New Roman"/>
          <w:color w:val="FF0000"/>
          <w:sz w:val="24"/>
          <w:szCs w:val="24"/>
        </w:rPr>
        <w:t xml:space="preserve">the </w:t>
      </w:r>
      <w:proofErr w:type="spellStart"/>
      <w:r w:rsidR="000373D6" w:rsidRPr="00CA3236">
        <w:rPr>
          <w:rFonts w:ascii="Times New Roman" w:eastAsia="Times New Roman" w:hAnsi="Times New Roman" w:cs="Times New Roman"/>
          <w:i/>
          <w:color w:val="FF0000"/>
          <w:sz w:val="24"/>
          <w:szCs w:val="24"/>
        </w:rPr>
        <w:t>Ptros</w:t>
      </w:r>
      <w:proofErr w:type="spellEnd"/>
      <w:r w:rsidR="000373D6" w:rsidRPr="00CA3236">
        <w:rPr>
          <w:rFonts w:ascii="Times New Roman" w:eastAsia="Times New Roman" w:hAnsi="Times New Roman" w:cs="Times New Roman"/>
          <w:i/>
          <w:color w:val="FF0000"/>
          <w:sz w:val="24"/>
          <w:szCs w:val="24"/>
        </w:rPr>
        <w:t>,</w:t>
      </w:r>
      <w:r w:rsidR="000373D6" w:rsidRPr="00CA3236">
        <w:rPr>
          <w:rFonts w:ascii="Times New Roman" w:eastAsia="Times New Roman" w:hAnsi="Times New Roman" w:cs="Times New Roman"/>
          <w:color w:val="FF0000"/>
          <w:sz w:val="24"/>
          <w:szCs w:val="24"/>
        </w:rPr>
        <w:t xml:space="preserve"> </w:t>
      </w:r>
      <w:r w:rsidR="000373D6" w:rsidRPr="00CA3236">
        <w:rPr>
          <w:rFonts w:ascii="Times New Roman" w:eastAsia="Times New Roman" w:hAnsi="Times New Roman" w:cs="Times New Roman"/>
          <w:i/>
          <w:color w:val="FF0000"/>
          <w:sz w:val="24"/>
          <w:szCs w:val="24"/>
        </w:rPr>
        <w:t>P(</w:t>
      </w:r>
      <w:proofErr w:type="spellStart"/>
      <w:r w:rsidR="000373D6" w:rsidRPr="00CA3236">
        <w:rPr>
          <w:rFonts w:ascii="Times New Roman" w:eastAsia="Times New Roman" w:hAnsi="Times New Roman" w:cs="Times New Roman"/>
          <w:i/>
          <w:color w:val="FF0000"/>
          <w:sz w:val="24"/>
          <w:szCs w:val="24"/>
        </w:rPr>
        <w:t>edu|E</w:t>
      </w:r>
      <w:proofErr w:type="spellEnd"/>
      <w:r w:rsidR="000373D6" w:rsidRPr="00CA3236">
        <w:rPr>
          <w:rFonts w:ascii="Times New Roman" w:eastAsia="Times New Roman" w:hAnsi="Times New Roman" w:cs="Times New Roman"/>
          <w:i/>
          <w:color w:val="FF0000"/>
          <w:sz w:val="24"/>
          <w:szCs w:val="24"/>
        </w:rPr>
        <w:t>)</w:t>
      </w:r>
      <w:r w:rsidR="000373D6" w:rsidRPr="00CA3236">
        <w:rPr>
          <w:rFonts w:ascii="Times New Roman" w:eastAsia="Times New Roman" w:hAnsi="Times New Roman" w:cs="Times New Roman"/>
          <w:color w:val="FF0000"/>
          <w:sz w:val="24"/>
          <w:szCs w:val="24"/>
        </w:rPr>
        <w:t xml:space="preserve"> and </w:t>
      </w:r>
      <w:r w:rsidR="000373D6" w:rsidRPr="00CA3236">
        <w:rPr>
          <w:rFonts w:ascii="Times New Roman" w:eastAsia="Times New Roman" w:hAnsi="Times New Roman" w:cs="Times New Roman"/>
          <w:i/>
          <w:color w:val="FF0000"/>
          <w:sz w:val="24"/>
          <w:szCs w:val="24"/>
        </w:rPr>
        <w:t>P(</w:t>
      </w:r>
      <w:proofErr w:type="spellStart"/>
      <w:r w:rsidR="000373D6" w:rsidRPr="00CA3236">
        <w:rPr>
          <w:rFonts w:ascii="Times New Roman" w:eastAsia="Times New Roman" w:hAnsi="Times New Roman" w:cs="Times New Roman"/>
          <w:i/>
          <w:color w:val="FF0000"/>
          <w:sz w:val="24"/>
          <w:szCs w:val="24"/>
        </w:rPr>
        <w:t>tros|T</w:t>
      </w:r>
      <w:proofErr w:type="spellEnd"/>
      <w:r w:rsidR="000373D6" w:rsidRPr="00CA3236">
        <w:rPr>
          <w:rFonts w:ascii="Times New Roman" w:eastAsia="Times New Roman" w:hAnsi="Times New Roman" w:cs="Times New Roman"/>
          <w:i/>
          <w:color w:val="FF0000"/>
          <w:sz w:val="24"/>
          <w:szCs w:val="24"/>
        </w:rPr>
        <w:t>)</w:t>
      </w:r>
      <w:r w:rsidR="000373D6">
        <w:rPr>
          <w:rFonts w:ascii="Times New Roman" w:eastAsia="Times New Roman" w:hAnsi="Times New Roman" w:cs="Times New Roman"/>
          <w:color w:val="FF0000"/>
          <w:sz w:val="24"/>
          <w:szCs w:val="24"/>
        </w:rPr>
        <w:t xml:space="preserve"> </w:t>
      </w:r>
      <w:r w:rsidR="00C32532">
        <w:rPr>
          <w:rFonts w:ascii="Times New Roman" w:eastAsia="Times New Roman" w:hAnsi="Times New Roman" w:cs="Times New Roman"/>
          <w:color w:val="FF0000"/>
          <w:sz w:val="24"/>
          <w:szCs w:val="24"/>
        </w:rPr>
        <w:t xml:space="preserve">in samples </w:t>
      </w:r>
      <w:r w:rsidRPr="00CA3236">
        <w:rPr>
          <w:rFonts w:ascii="Times New Roman" w:eastAsia="Times New Roman" w:hAnsi="Times New Roman" w:cs="Times New Roman"/>
          <w:color w:val="FF0000"/>
          <w:sz w:val="24"/>
          <w:szCs w:val="24"/>
        </w:rPr>
        <w:t xml:space="preserve">could be predicted using formulas </w:t>
      </w:r>
      <w:proofErr w:type="spellStart"/>
      <w:r w:rsidRPr="00CA3236">
        <w:rPr>
          <w:rFonts w:ascii="Times New Roman" w:eastAsia="Times New Roman" w:hAnsi="Times New Roman" w:cs="Times New Roman"/>
          <w:color w:val="FF0000"/>
          <w:sz w:val="24"/>
          <w:szCs w:val="24"/>
        </w:rPr>
        <w:t>Eq</w:t>
      </w:r>
      <w:proofErr w:type="spellEnd"/>
      <w:r w:rsidRPr="00CA3236">
        <w:rPr>
          <w:rFonts w:ascii="Times New Roman" w:eastAsia="Times New Roman" w:hAnsi="Times New Roman" w:cs="Times New Roman"/>
          <w:color w:val="FF0000"/>
          <w:sz w:val="24"/>
          <w:szCs w:val="24"/>
        </w:rPr>
        <w:t xml:space="preserve"> 1-3 and </w:t>
      </w:r>
      <w:r w:rsidR="00E87466">
        <w:rPr>
          <w:rFonts w:ascii="Times New Roman" w:eastAsia="Times New Roman" w:hAnsi="Times New Roman" w:cs="Times New Roman"/>
          <w:color w:val="FF0000"/>
          <w:sz w:val="24"/>
          <w:szCs w:val="24"/>
        </w:rPr>
        <w:t xml:space="preserve">data on </w:t>
      </w:r>
      <w:proofErr w:type="spellStart"/>
      <w:r w:rsidR="00E87466">
        <w:rPr>
          <w:rFonts w:ascii="Times New Roman" w:eastAsia="Times New Roman" w:hAnsi="Times New Roman" w:cs="Times New Roman"/>
          <w:color w:val="FF0000"/>
          <w:sz w:val="24"/>
          <w:szCs w:val="24"/>
        </w:rPr>
        <w:t>m</w:t>
      </w:r>
      <w:r w:rsidR="00E87466" w:rsidRPr="00E87466">
        <w:rPr>
          <w:rFonts w:ascii="Times New Roman" w:eastAsia="Times New Roman" w:hAnsi="Times New Roman" w:cs="Times New Roman"/>
          <w:color w:val="FF0000"/>
          <w:sz w:val="24"/>
          <w:szCs w:val="24"/>
        </w:rPr>
        <w:t>orphotype</w:t>
      </w:r>
      <w:proofErr w:type="spellEnd"/>
      <w:r w:rsidR="00E87466" w:rsidRPr="00E87466">
        <w:rPr>
          <w:rFonts w:ascii="Times New Roman" w:eastAsia="Times New Roman" w:hAnsi="Times New Roman" w:cs="Times New Roman"/>
          <w:color w:val="FF0000"/>
          <w:sz w:val="24"/>
          <w:szCs w:val="24"/>
        </w:rPr>
        <w:t xml:space="preserve"> proportions among species (P(</w:t>
      </w:r>
      <w:proofErr w:type="spellStart"/>
      <w:r w:rsidR="00E87466" w:rsidRPr="00E87466">
        <w:rPr>
          <w:rFonts w:ascii="Times New Roman" w:eastAsia="Times New Roman" w:hAnsi="Times New Roman" w:cs="Times New Roman"/>
          <w:color w:val="FF0000"/>
          <w:sz w:val="24"/>
          <w:szCs w:val="24"/>
        </w:rPr>
        <w:t>T|tros</w:t>
      </w:r>
      <w:proofErr w:type="spellEnd"/>
      <w:r w:rsidR="00E87466" w:rsidRPr="00E87466">
        <w:rPr>
          <w:rFonts w:ascii="Times New Roman" w:eastAsia="Times New Roman" w:hAnsi="Times New Roman" w:cs="Times New Roman"/>
          <w:color w:val="FF0000"/>
          <w:sz w:val="24"/>
          <w:szCs w:val="24"/>
        </w:rPr>
        <w:t>), P(</w:t>
      </w:r>
      <w:proofErr w:type="spellStart"/>
      <w:r w:rsidR="00E87466" w:rsidRPr="00E87466">
        <w:rPr>
          <w:rFonts w:ascii="Times New Roman" w:eastAsia="Times New Roman" w:hAnsi="Times New Roman" w:cs="Times New Roman"/>
          <w:color w:val="FF0000"/>
          <w:sz w:val="24"/>
          <w:szCs w:val="24"/>
        </w:rPr>
        <w:t>T|edu</w:t>
      </w:r>
      <w:proofErr w:type="spellEnd"/>
      <w:r w:rsidR="00E87466" w:rsidRPr="00E87466">
        <w:rPr>
          <w:rFonts w:ascii="Times New Roman" w:eastAsia="Times New Roman" w:hAnsi="Times New Roman" w:cs="Times New Roman"/>
          <w:color w:val="FF0000"/>
          <w:sz w:val="24"/>
          <w:szCs w:val="24"/>
        </w:rPr>
        <w:t xml:space="preserve">)) </w:t>
      </w:r>
      <w:r w:rsidR="00E87466">
        <w:rPr>
          <w:rFonts w:ascii="Times New Roman" w:eastAsia="Times New Roman" w:hAnsi="Times New Roman" w:cs="Times New Roman"/>
          <w:color w:val="FF0000"/>
          <w:sz w:val="24"/>
          <w:szCs w:val="24"/>
        </w:rPr>
        <w:t xml:space="preserve">in two </w:t>
      </w:r>
      <w:r w:rsidRPr="00CA3236">
        <w:rPr>
          <w:rFonts w:ascii="Times New Roman" w:eastAsia="Times New Roman" w:hAnsi="Times New Roman" w:cs="Times New Roman"/>
          <w:color w:val="FF0000"/>
          <w:sz w:val="24"/>
          <w:szCs w:val="24"/>
        </w:rPr>
        <w:t xml:space="preserve">genotyped </w:t>
      </w:r>
      <w:r w:rsidR="001D1068">
        <w:rPr>
          <w:rFonts w:ascii="Times New Roman" w:eastAsia="Times New Roman" w:hAnsi="Times New Roman" w:cs="Times New Roman"/>
          <w:color w:val="FF0000"/>
          <w:sz w:val="24"/>
          <w:szCs w:val="24"/>
        </w:rPr>
        <w:t>“calibration”</w:t>
      </w:r>
      <w:r w:rsidRPr="00CA3236">
        <w:rPr>
          <w:rFonts w:ascii="Times New Roman" w:eastAsia="Times New Roman" w:hAnsi="Times New Roman" w:cs="Times New Roman"/>
          <w:color w:val="FF0000"/>
          <w:sz w:val="24"/>
          <w:szCs w:val="24"/>
        </w:rPr>
        <w:t xml:space="preserve"> samples</w:t>
      </w:r>
      <w:r w:rsidR="001A446E" w:rsidRPr="00CA3236">
        <w:rPr>
          <w:rFonts w:ascii="Times New Roman" w:eastAsia="Times New Roman" w:hAnsi="Times New Roman" w:cs="Times New Roman"/>
          <w:color w:val="FF0000"/>
          <w:sz w:val="24"/>
          <w:szCs w:val="24"/>
        </w:rPr>
        <w:t xml:space="preserve">. </w:t>
      </w:r>
      <w:r w:rsidR="007666D1" w:rsidRPr="00CA3236">
        <w:rPr>
          <w:rFonts w:ascii="Times New Roman" w:eastAsia="Times New Roman" w:hAnsi="Times New Roman" w:cs="Times New Roman"/>
          <w:color w:val="FF0000"/>
          <w:sz w:val="24"/>
          <w:szCs w:val="24"/>
        </w:rPr>
        <w:t xml:space="preserve">While allowing that </w:t>
      </w:r>
      <w:r w:rsidR="007666D1" w:rsidRPr="00CA3236">
        <w:rPr>
          <w:rFonts w:ascii="Times New Roman" w:eastAsia="Arial" w:hAnsi="Times New Roman" w:cs="Times New Roman"/>
          <w:color w:val="FF0000"/>
          <w:sz w:val="24"/>
          <w:szCs w:val="24"/>
        </w:rPr>
        <w:t xml:space="preserve">the assumption of the independence of sensitivity and specificity on the prevalence could be violated </w:t>
      </w:r>
      <w:r w:rsidR="0059376E" w:rsidRPr="00CA3236">
        <w:rPr>
          <w:rFonts w:ascii="Times New Roman" w:eastAsia="Arial" w:hAnsi="Times New Roman" w:cs="Times New Roman"/>
          <w:color w:val="FF0000"/>
          <w:sz w:val="24"/>
          <w:szCs w:val="24"/>
        </w:rPr>
        <w:t>in</w:t>
      </w:r>
      <w:r w:rsidR="007666D1" w:rsidRPr="00CA3236">
        <w:rPr>
          <w:rFonts w:ascii="Times New Roman" w:eastAsia="Arial" w:hAnsi="Times New Roman" w:cs="Times New Roman"/>
          <w:color w:val="FF0000"/>
          <w:sz w:val="24"/>
          <w:szCs w:val="24"/>
        </w:rPr>
        <w:t xml:space="preserve"> </w:t>
      </w:r>
      <w:proofErr w:type="spellStart"/>
      <w:r w:rsidR="007666D1" w:rsidRPr="00CA3236">
        <w:rPr>
          <w:rFonts w:ascii="Times New Roman" w:eastAsia="Arial" w:hAnsi="Times New Roman" w:cs="Times New Roman"/>
          <w:color w:val="FF0000"/>
          <w:sz w:val="24"/>
          <w:szCs w:val="24"/>
        </w:rPr>
        <w:t>morphotype</w:t>
      </w:r>
      <w:proofErr w:type="spellEnd"/>
      <w:r w:rsidR="007666D1" w:rsidRPr="00CA3236">
        <w:rPr>
          <w:rFonts w:ascii="Times New Roman" w:eastAsia="Arial" w:hAnsi="Times New Roman" w:cs="Times New Roman"/>
          <w:color w:val="FF0000"/>
          <w:sz w:val="24"/>
          <w:szCs w:val="24"/>
        </w:rPr>
        <w:t xml:space="preserve"> test, as it is often violated in clinical tests </w:t>
      </w:r>
      <w:r w:rsidR="007666D1" w:rsidRPr="00CA3236">
        <w:rPr>
          <w:rFonts w:ascii="Times New Roman" w:eastAsia="Arial" w:hAnsi="Times New Roman" w:cs="Times New Roman"/>
          <w:color w:val="FF0000"/>
          <w:sz w:val="24"/>
          <w:szCs w:val="24"/>
          <w:highlight w:val="yellow"/>
        </w:rPr>
        <w:t>(REF)</w:t>
      </w:r>
      <w:r w:rsidR="007666D1" w:rsidRPr="00CA3236">
        <w:rPr>
          <w:rFonts w:ascii="Times New Roman" w:eastAsia="Arial" w:hAnsi="Times New Roman" w:cs="Times New Roman"/>
          <w:color w:val="FF0000"/>
          <w:sz w:val="24"/>
          <w:szCs w:val="24"/>
        </w:rPr>
        <w:t xml:space="preserve"> we were especially interesting what samples can better aid in the prediction: </w:t>
      </w:r>
      <w:r w:rsidR="003E6D94">
        <w:rPr>
          <w:rFonts w:ascii="Times New Roman" w:eastAsia="Arial" w:hAnsi="Times New Roman" w:cs="Times New Roman"/>
          <w:color w:val="FF0000"/>
          <w:sz w:val="24"/>
          <w:szCs w:val="24"/>
        </w:rPr>
        <w:t xml:space="preserve">most </w:t>
      </w:r>
      <w:r w:rsidR="007666D1" w:rsidRPr="00CA3236">
        <w:rPr>
          <w:rFonts w:ascii="Times New Roman" w:eastAsia="Arial" w:hAnsi="Times New Roman" w:cs="Times New Roman"/>
          <w:color w:val="FF0000"/>
          <w:sz w:val="24"/>
          <w:szCs w:val="24"/>
        </w:rPr>
        <w:t xml:space="preserve">mixed ones </w:t>
      </w:r>
      <w:r w:rsidR="003E6D94">
        <w:rPr>
          <w:rFonts w:ascii="Times New Roman" w:eastAsia="Arial" w:hAnsi="Times New Roman" w:cs="Times New Roman"/>
          <w:color w:val="FF0000"/>
          <w:sz w:val="24"/>
          <w:szCs w:val="24"/>
        </w:rPr>
        <w:t>(</w:t>
      </w:r>
      <w:r w:rsidR="003E6D94" w:rsidRPr="003E6D94">
        <w:rPr>
          <w:rFonts w:ascii="Times New Roman" w:eastAsia="Arial" w:hAnsi="Times New Roman" w:cs="Times New Roman"/>
          <w:i/>
          <w:color w:val="FF0000"/>
          <w:sz w:val="24"/>
          <w:szCs w:val="24"/>
        </w:rPr>
        <w:t>Ptros</w:t>
      </w:r>
      <w:r w:rsidR="003E6D94">
        <w:rPr>
          <w:rFonts w:ascii="Times New Roman" w:eastAsia="Arial" w:hAnsi="Times New Roman" w:cs="Times New Roman"/>
          <w:color w:val="FF0000"/>
          <w:sz w:val="24"/>
          <w:szCs w:val="24"/>
        </w:rPr>
        <w:t xml:space="preserve">~0.5) or combination of two </w:t>
      </w:r>
      <w:r w:rsidR="00661F9E">
        <w:rPr>
          <w:rFonts w:ascii="Times New Roman" w:eastAsia="Arial" w:hAnsi="Times New Roman" w:cs="Times New Roman"/>
          <w:color w:val="FF0000"/>
          <w:sz w:val="24"/>
          <w:szCs w:val="24"/>
        </w:rPr>
        <w:t xml:space="preserve">most </w:t>
      </w:r>
      <w:r w:rsidR="003E6D94">
        <w:rPr>
          <w:rFonts w:ascii="Times New Roman" w:eastAsia="Arial" w:hAnsi="Times New Roman" w:cs="Times New Roman"/>
          <w:color w:val="FF0000"/>
          <w:sz w:val="24"/>
          <w:szCs w:val="24"/>
        </w:rPr>
        <w:t xml:space="preserve">pure samples of each species </w:t>
      </w:r>
      <w:r w:rsidRPr="00CA3236">
        <w:rPr>
          <w:rFonts w:ascii="Times New Roman" w:eastAsia="Times New Roman" w:hAnsi="Times New Roman" w:cs="Times New Roman"/>
          <w:color w:val="FF0000"/>
          <w:sz w:val="24"/>
          <w:szCs w:val="24"/>
        </w:rPr>
        <w:t>(</w:t>
      </w:r>
      <w:r w:rsidR="007666D1" w:rsidRPr="00CA3236">
        <w:rPr>
          <w:rFonts w:ascii="Times New Roman" w:eastAsia="Times New Roman" w:hAnsi="Times New Roman" w:cs="Times New Roman"/>
          <w:color w:val="FF0000"/>
          <w:sz w:val="24"/>
          <w:szCs w:val="24"/>
        </w:rPr>
        <w:t>Section</w:t>
      </w:r>
      <w:r w:rsidRPr="00CA3236">
        <w:rPr>
          <w:rFonts w:ascii="Times New Roman" w:eastAsia="Times New Roman" w:hAnsi="Times New Roman" w:cs="Times New Roman"/>
          <w:color w:val="FF0000"/>
          <w:sz w:val="24"/>
          <w:szCs w:val="24"/>
        </w:rPr>
        <w:t xml:space="preserve"> “Prediction of taxonomic structure of populations and predictive values of </w:t>
      </w:r>
      <w:r w:rsidR="006970F2" w:rsidRPr="00CA3236">
        <w:rPr>
          <w:rFonts w:ascii="Times New Roman" w:eastAsia="Times New Roman" w:hAnsi="Times New Roman" w:cs="Times New Roman"/>
          <w:color w:val="FF0000"/>
          <w:sz w:val="24"/>
          <w:szCs w:val="24"/>
        </w:rPr>
        <w:t xml:space="preserve">the </w:t>
      </w:r>
      <w:proofErr w:type="spellStart"/>
      <w:r w:rsidR="006970F2" w:rsidRPr="00CA3236">
        <w:rPr>
          <w:rFonts w:ascii="Times New Roman" w:eastAsia="Times New Roman" w:hAnsi="Times New Roman" w:cs="Times New Roman"/>
          <w:color w:val="FF0000"/>
          <w:sz w:val="24"/>
          <w:szCs w:val="24"/>
        </w:rPr>
        <w:t>morphotype</w:t>
      </w:r>
      <w:proofErr w:type="spellEnd"/>
      <w:r w:rsidR="006970F2" w:rsidRPr="00CA3236">
        <w:rPr>
          <w:rFonts w:ascii="Times New Roman" w:eastAsia="Times New Roman" w:hAnsi="Times New Roman" w:cs="Times New Roman"/>
          <w:color w:val="FF0000"/>
          <w:sz w:val="24"/>
          <w:szCs w:val="24"/>
        </w:rPr>
        <w:t>-test basing on</w:t>
      </w:r>
      <w:r w:rsidRPr="00CA3236">
        <w:rPr>
          <w:rFonts w:ascii="Times New Roman" w:eastAsia="Times New Roman" w:hAnsi="Times New Roman" w:cs="Times New Roman"/>
          <w:color w:val="FF0000"/>
          <w:sz w:val="24"/>
          <w:szCs w:val="24"/>
        </w:rPr>
        <w:t xml:space="preserve"> </w:t>
      </w:r>
      <w:r w:rsidR="008309D9" w:rsidRPr="008309D9">
        <w:rPr>
          <w:rFonts w:ascii="Times New Roman" w:eastAsia="Times New Roman" w:hAnsi="Times New Roman" w:cs="Times New Roman"/>
          <w:color w:val="FF0000"/>
          <w:sz w:val="24"/>
          <w:szCs w:val="24"/>
        </w:rPr>
        <w:t xml:space="preserve">calibrating </w:t>
      </w:r>
      <w:r w:rsidRPr="00CA3236">
        <w:rPr>
          <w:rFonts w:ascii="Times New Roman" w:eastAsia="Times New Roman" w:hAnsi="Times New Roman" w:cs="Times New Roman"/>
          <w:color w:val="FF0000"/>
          <w:sz w:val="24"/>
          <w:szCs w:val="24"/>
        </w:rPr>
        <w:t xml:space="preserve">samples”). </w:t>
      </w:r>
    </w:p>
    <w:p w14:paraId="0000001B" w14:textId="0FD67519" w:rsidR="00B140A6" w:rsidRPr="00CA3236" w:rsidRDefault="00C76F50" w:rsidP="00CA3236">
      <w:pPr>
        <w:spacing w:before="120" w:after="120" w:line="360" w:lineRule="auto"/>
        <w:rPr>
          <w:rFonts w:ascii="Times New Roman" w:eastAsia="Times New Roman" w:hAnsi="Times New Roman" w:cs="Times New Roman"/>
          <w:sz w:val="24"/>
          <w:szCs w:val="24"/>
        </w:rPr>
      </w:pPr>
      <w:r w:rsidRPr="00CA3236">
        <w:rPr>
          <w:rFonts w:ascii="Times New Roman" w:eastAsia="Times New Roman" w:hAnsi="Times New Roman" w:cs="Times New Roman"/>
          <w:sz w:val="24"/>
          <w:szCs w:val="24"/>
        </w:rPr>
        <w:t>All statistical analyses were performed with functions of R3.6.1 statistic programming language (</w:t>
      </w:r>
      <w:r w:rsidRPr="00CA3236">
        <w:rPr>
          <w:rFonts w:ascii="Times New Roman" w:eastAsia="Times New Roman" w:hAnsi="Times New Roman" w:cs="Times New Roman"/>
          <w:sz w:val="24"/>
          <w:szCs w:val="24"/>
          <w:highlight w:val="yellow"/>
        </w:rPr>
        <w:t>REF</w:t>
      </w:r>
      <w:r w:rsidRPr="00CA3236">
        <w:rPr>
          <w:rFonts w:ascii="Times New Roman" w:eastAsia="Times New Roman" w:hAnsi="Times New Roman" w:cs="Times New Roman"/>
          <w:sz w:val="24"/>
          <w:szCs w:val="24"/>
        </w:rPr>
        <w:t xml:space="preserve">). We used generalized linear (mixed) models, </w:t>
      </w:r>
      <w:proofErr w:type="gramStart"/>
      <w:r w:rsidRPr="00CA3236">
        <w:rPr>
          <w:rFonts w:ascii="Times New Roman" w:eastAsia="Times New Roman" w:hAnsi="Times New Roman" w:cs="Times New Roman"/>
          <w:sz w:val="24"/>
          <w:szCs w:val="24"/>
        </w:rPr>
        <w:t>GL(</w:t>
      </w:r>
      <w:proofErr w:type="gramEnd"/>
      <w:r w:rsidRPr="00CA3236">
        <w:rPr>
          <w:rFonts w:ascii="Times New Roman" w:eastAsia="Times New Roman" w:hAnsi="Times New Roman" w:cs="Times New Roman"/>
          <w:sz w:val="24"/>
          <w:szCs w:val="24"/>
        </w:rPr>
        <w:t>M)</w:t>
      </w:r>
      <w:proofErr w:type="spellStart"/>
      <w:r w:rsidRPr="00CA3236">
        <w:rPr>
          <w:rFonts w:ascii="Times New Roman" w:eastAsia="Times New Roman" w:hAnsi="Times New Roman" w:cs="Times New Roman"/>
          <w:sz w:val="24"/>
          <w:szCs w:val="24"/>
        </w:rPr>
        <w:t>Ms</w:t>
      </w:r>
      <w:proofErr w:type="spellEnd"/>
      <w:r w:rsidRPr="00CA3236">
        <w:rPr>
          <w:rFonts w:ascii="Times New Roman" w:eastAsia="Times New Roman" w:hAnsi="Times New Roman" w:cs="Times New Roman"/>
          <w:sz w:val="24"/>
          <w:szCs w:val="24"/>
        </w:rPr>
        <w:t xml:space="preserve">, with binomial distribution and a logit link-function. All GLM models were constructed with </w:t>
      </w:r>
      <w:proofErr w:type="spellStart"/>
      <w:proofErr w:type="gramStart"/>
      <w:r w:rsidRPr="00CA3236">
        <w:rPr>
          <w:rFonts w:ascii="Times New Roman" w:eastAsia="Times New Roman" w:hAnsi="Times New Roman" w:cs="Times New Roman"/>
          <w:sz w:val="24"/>
          <w:szCs w:val="24"/>
        </w:rPr>
        <w:t>glm</w:t>
      </w:r>
      <w:proofErr w:type="spellEnd"/>
      <w:r w:rsidRPr="00CA3236">
        <w:rPr>
          <w:rFonts w:ascii="Times New Roman" w:eastAsia="Times New Roman" w:hAnsi="Times New Roman" w:cs="Times New Roman"/>
          <w:sz w:val="24"/>
          <w:szCs w:val="24"/>
        </w:rPr>
        <w:t>(</w:t>
      </w:r>
      <w:proofErr w:type="gramEnd"/>
      <w:r w:rsidRPr="00CA3236">
        <w:rPr>
          <w:rFonts w:ascii="Times New Roman" w:eastAsia="Times New Roman" w:hAnsi="Times New Roman" w:cs="Times New Roman"/>
          <w:sz w:val="24"/>
          <w:szCs w:val="24"/>
        </w:rPr>
        <w:t>) function from the package “stats” (</w:t>
      </w:r>
      <w:r w:rsidRPr="00CA3236">
        <w:rPr>
          <w:rFonts w:ascii="Times New Roman" w:eastAsia="Times New Roman" w:hAnsi="Times New Roman" w:cs="Times New Roman"/>
          <w:sz w:val="24"/>
          <w:szCs w:val="24"/>
          <w:highlight w:val="yellow"/>
        </w:rPr>
        <w:t>REF</w:t>
      </w:r>
      <w:r w:rsidRPr="00CA3236">
        <w:rPr>
          <w:rFonts w:ascii="Times New Roman" w:eastAsia="Times New Roman" w:hAnsi="Times New Roman" w:cs="Times New Roman"/>
          <w:sz w:val="24"/>
          <w:szCs w:val="24"/>
        </w:rPr>
        <w:t xml:space="preserve">) whereas GLMM  were fitted with </w:t>
      </w:r>
      <w:proofErr w:type="spellStart"/>
      <w:r w:rsidRPr="00CA3236">
        <w:rPr>
          <w:rFonts w:ascii="Times New Roman" w:eastAsia="Times New Roman" w:hAnsi="Times New Roman" w:cs="Times New Roman"/>
          <w:sz w:val="24"/>
          <w:szCs w:val="24"/>
        </w:rPr>
        <w:t>glmer</w:t>
      </w:r>
      <w:proofErr w:type="spellEnd"/>
      <w:r w:rsidRPr="00CA3236">
        <w:rPr>
          <w:rFonts w:ascii="Times New Roman" w:eastAsia="Times New Roman" w:hAnsi="Times New Roman" w:cs="Times New Roman"/>
          <w:sz w:val="24"/>
          <w:szCs w:val="24"/>
        </w:rPr>
        <w:t xml:space="preserve">() function from the package “lme4” </w:t>
      </w:r>
      <w:r w:rsidRPr="00CA3236">
        <w:rPr>
          <w:rFonts w:ascii="Times New Roman" w:eastAsia="Times New Roman" w:hAnsi="Times New Roman" w:cs="Times New Roman"/>
          <w:sz w:val="24"/>
          <w:szCs w:val="24"/>
        </w:rPr>
        <w:lastRenderedPageBreak/>
        <w:t>(</w:t>
      </w:r>
      <w:r w:rsidRPr="00CA3236">
        <w:rPr>
          <w:rFonts w:ascii="Times New Roman" w:eastAsia="Times New Roman" w:hAnsi="Times New Roman" w:cs="Times New Roman"/>
          <w:sz w:val="24"/>
          <w:szCs w:val="24"/>
          <w:highlight w:val="yellow"/>
        </w:rPr>
        <w:t>REF</w:t>
      </w:r>
      <w:r w:rsidRPr="00CA3236">
        <w:rPr>
          <w:rFonts w:ascii="Times New Roman" w:eastAsia="Times New Roman" w:hAnsi="Times New Roman" w:cs="Times New Roman"/>
          <w:sz w:val="24"/>
          <w:szCs w:val="24"/>
        </w:rPr>
        <w:t>). The validity of each model was</w:t>
      </w:r>
      <w:r w:rsidR="0059376E" w:rsidRPr="00CA3236">
        <w:rPr>
          <w:rFonts w:ascii="Times New Roman" w:eastAsia="Times New Roman" w:hAnsi="Times New Roman" w:cs="Times New Roman"/>
          <w:sz w:val="24"/>
          <w:szCs w:val="24"/>
        </w:rPr>
        <w:t xml:space="preserve"> </w:t>
      </w:r>
      <w:r w:rsidRPr="00CA3236">
        <w:rPr>
          <w:rFonts w:ascii="Times New Roman" w:eastAsia="Times New Roman" w:hAnsi="Times New Roman" w:cs="Times New Roman"/>
          <w:sz w:val="24"/>
          <w:szCs w:val="24"/>
        </w:rPr>
        <w:t>checked by</w:t>
      </w:r>
      <w:r w:rsidR="0059376E" w:rsidRPr="00CA3236">
        <w:rPr>
          <w:rFonts w:ascii="Times New Roman" w:eastAsia="Times New Roman" w:hAnsi="Times New Roman" w:cs="Times New Roman"/>
          <w:sz w:val="24"/>
          <w:szCs w:val="24"/>
        </w:rPr>
        <w:t xml:space="preserve"> the means of visual </w:t>
      </w:r>
      <w:r w:rsidRPr="00CA3236">
        <w:rPr>
          <w:rFonts w:ascii="Times New Roman" w:eastAsia="Times New Roman" w:hAnsi="Times New Roman" w:cs="Times New Roman"/>
          <w:sz w:val="24"/>
          <w:szCs w:val="24"/>
        </w:rPr>
        <w:t xml:space="preserve">analysis of residual </w:t>
      </w:r>
      <w:r w:rsidR="0059376E" w:rsidRPr="00CA3236">
        <w:rPr>
          <w:rFonts w:ascii="Times New Roman" w:eastAsia="Times New Roman" w:hAnsi="Times New Roman" w:cs="Times New Roman"/>
          <w:sz w:val="24"/>
          <w:szCs w:val="24"/>
        </w:rPr>
        <w:t xml:space="preserve">plots and assessment of </w:t>
      </w:r>
      <w:proofErr w:type="spellStart"/>
      <w:r w:rsidR="0059376E" w:rsidRPr="00CA3236">
        <w:rPr>
          <w:rFonts w:ascii="Times New Roman" w:eastAsia="Times New Roman" w:hAnsi="Times New Roman" w:cs="Times New Roman"/>
          <w:sz w:val="24"/>
          <w:szCs w:val="24"/>
        </w:rPr>
        <w:t>overdispersion</w:t>
      </w:r>
      <w:proofErr w:type="spellEnd"/>
      <w:r w:rsidR="0059376E" w:rsidRPr="00CA3236">
        <w:rPr>
          <w:rFonts w:ascii="Times New Roman" w:eastAsia="Times New Roman" w:hAnsi="Times New Roman" w:cs="Times New Roman"/>
          <w:sz w:val="24"/>
          <w:szCs w:val="24"/>
        </w:rPr>
        <w:t xml:space="preserve"> presence. </w:t>
      </w:r>
    </w:p>
    <w:p w14:paraId="0000001C" w14:textId="63A8C7C8" w:rsidR="00B140A6" w:rsidRPr="00CA3236" w:rsidRDefault="00C76F50" w:rsidP="00CA3236">
      <w:pPr>
        <w:spacing w:before="120" w:after="120" w:line="360" w:lineRule="auto"/>
        <w:rPr>
          <w:rFonts w:ascii="Times New Roman" w:eastAsia="Times New Roman" w:hAnsi="Times New Roman" w:cs="Times New Roman"/>
          <w:sz w:val="24"/>
          <w:szCs w:val="24"/>
        </w:rPr>
      </w:pPr>
      <w:r w:rsidRPr="00CA3236">
        <w:rPr>
          <w:rFonts w:ascii="Times New Roman" w:eastAsia="Times New Roman" w:hAnsi="Times New Roman" w:cs="Times New Roman"/>
          <w:sz w:val="24"/>
          <w:szCs w:val="24"/>
        </w:rPr>
        <w:t xml:space="preserve">For each analysis we first constructed the full models (included all predictors and their interactions) and then simplified them accordingly to stepwise backward model selection protocol </w:t>
      </w:r>
      <w:r w:rsidRPr="00CA3236">
        <w:rPr>
          <w:rFonts w:ascii="Times New Roman" w:eastAsia="Times New Roman" w:hAnsi="Times New Roman" w:cs="Times New Roman"/>
          <w:sz w:val="24"/>
          <w:szCs w:val="24"/>
          <w:highlight w:val="yellow"/>
        </w:rPr>
        <w:t>(REF)</w:t>
      </w:r>
      <w:r w:rsidRPr="00CA3236">
        <w:rPr>
          <w:rFonts w:ascii="Times New Roman" w:eastAsia="Times New Roman" w:hAnsi="Times New Roman" w:cs="Times New Roman"/>
          <w:sz w:val="24"/>
          <w:szCs w:val="24"/>
        </w:rPr>
        <w:t xml:space="preserve">. The model with lowest </w:t>
      </w:r>
      <w:proofErr w:type="spellStart"/>
      <w:r w:rsidRPr="00CA3236">
        <w:rPr>
          <w:rFonts w:ascii="Times New Roman" w:eastAsia="Times New Roman" w:hAnsi="Times New Roman" w:cs="Times New Roman"/>
          <w:sz w:val="24"/>
          <w:szCs w:val="24"/>
        </w:rPr>
        <w:t>Akaike</w:t>
      </w:r>
      <w:proofErr w:type="spellEnd"/>
      <w:r w:rsidRPr="00CA3236">
        <w:rPr>
          <w:rFonts w:ascii="Times New Roman" w:eastAsia="Times New Roman" w:hAnsi="Times New Roman" w:cs="Times New Roman"/>
          <w:sz w:val="24"/>
          <w:szCs w:val="24"/>
        </w:rPr>
        <w:t xml:space="preserve"> information criterion (AIC) was considered as the final one. The function </w:t>
      </w:r>
      <w:proofErr w:type="gramStart"/>
      <w:r w:rsidRPr="00CA3236">
        <w:rPr>
          <w:rFonts w:ascii="Times New Roman" w:eastAsia="Times New Roman" w:hAnsi="Times New Roman" w:cs="Times New Roman"/>
          <w:sz w:val="24"/>
          <w:szCs w:val="24"/>
        </w:rPr>
        <w:t>drop1(</w:t>
      </w:r>
      <w:proofErr w:type="gramEnd"/>
      <w:r w:rsidRPr="00CA3236">
        <w:rPr>
          <w:rFonts w:ascii="Times New Roman" w:eastAsia="Times New Roman" w:hAnsi="Times New Roman" w:cs="Times New Roman"/>
          <w:sz w:val="24"/>
          <w:szCs w:val="24"/>
        </w:rPr>
        <w:t xml:space="preserve">) from the package “stats” </w:t>
      </w:r>
      <w:r w:rsidR="007E4E82" w:rsidRPr="00CA3236">
        <w:rPr>
          <w:rFonts w:ascii="Times New Roman" w:eastAsia="Times New Roman" w:hAnsi="Times New Roman" w:cs="Times New Roman"/>
          <w:sz w:val="24"/>
          <w:szCs w:val="24"/>
          <w:highlight w:val="yellow"/>
        </w:rPr>
        <w:t>(REF)</w:t>
      </w:r>
      <w:r w:rsidR="007E4E82" w:rsidRPr="00CA3236">
        <w:rPr>
          <w:rFonts w:ascii="Times New Roman" w:eastAsia="Times New Roman" w:hAnsi="Times New Roman" w:cs="Times New Roman"/>
          <w:sz w:val="24"/>
          <w:szCs w:val="24"/>
        </w:rPr>
        <w:t xml:space="preserve"> </w:t>
      </w:r>
      <w:r w:rsidRPr="00CA3236">
        <w:rPr>
          <w:rFonts w:ascii="Times New Roman" w:eastAsia="Times New Roman" w:hAnsi="Times New Roman" w:cs="Times New Roman"/>
          <w:sz w:val="24"/>
          <w:szCs w:val="24"/>
        </w:rPr>
        <w:t xml:space="preserve">was used for the model simplification. The goodness of fit for the final models was assessed by the means of pseudo-R2 </w:t>
      </w:r>
      <w:r w:rsidRPr="00CA3236">
        <w:rPr>
          <w:rFonts w:ascii="Times New Roman" w:eastAsia="Times New Roman" w:hAnsi="Times New Roman" w:cs="Times New Roman"/>
          <w:sz w:val="24"/>
          <w:szCs w:val="24"/>
          <w:highlight w:val="yellow"/>
        </w:rPr>
        <w:t>(REF)</w:t>
      </w:r>
      <w:r w:rsidRPr="00CA3236">
        <w:rPr>
          <w:rFonts w:ascii="Times New Roman" w:eastAsia="Times New Roman" w:hAnsi="Times New Roman" w:cs="Times New Roman"/>
          <w:sz w:val="24"/>
          <w:szCs w:val="24"/>
        </w:rPr>
        <w:t xml:space="preserve"> using the function </w:t>
      </w:r>
      <w:proofErr w:type="spellStart"/>
      <w:proofErr w:type="gramStart"/>
      <w:r w:rsidRPr="00CA3236">
        <w:rPr>
          <w:rFonts w:ascii="Times New Roman" w:eastAsia="Times New Roman" w:hAnsi="Times New Roman" w:cs="Times New Roman"/>
          <w:sz w:val="24"/>
          <w:szCs w:val="24"/>
        </w:rPr>
        <w:t>r.squaredGLMM</w:t>
      </w:r>
      <w:proofErr w:type="spellEnd"/>
      <w:r w:rsidRPr="00CA3236">
        <w:rPr>
          <w:rFonts w:ascii="Times New Roman" w:eastAsia="Times New Roman" w:hAnsi="Times New Roman" w:cs="Times New Roman"/>
          <w:sz w:val="24"/>
          <w:szCs w:val="24"/>
        </w:rPr>
        <w:t>(</w:t>
      </w:r>
      <w:proofErr w:type="gramEnd"/>
      <w:r w:rsidRPr="00CA3236">
        <w:rPr>
          <w:rFonts w:ascii="Times New Roman" w:eastAsia="Times New Roman" w:hAnsi="Times New Roman" w:cs="Times New Roman"/>
          <w:sz w:val="24"/>
          <w:szCs w:val="24"/>
        </w:rPr>
        <w:t>) from the package “</w:t>
      </w:r>
      <w:proofErr w:type="spellStart"/>
      <w:r w:rsidRPr="00CA3236">
        <w:rPr>
          <w:rFonts w:ascii="Times New Roman" w:eastAsia="Times New Roman" w:hAnsi="Times New Roman" w:cs="Times New Roman"/>
          <w:sz w:val="24"/>
          <w:szCs w:val="24"/>
        </w:rPr>
        <w:t>MuMIn</w:t>
      </w:r>
      <w:proofErr w:type="spellEnd"/>
      <w:r w:rsidRPr="00CA3236">
        <w:rPr>
          <w:rFonts w:ascii="Times New Roman" w:eastAsia="Times New Roman" w:hAnsi="Times New Roman" w:cs="Times New Roman"/>
          <w:sz w:val="24"/>
          <w:szCs w:val="24"/>
        </w:rPr>
        <w:t xml:space="preserve">” </w:t>
      </w:r>
      <w:r w:rsidRPr="00CA3236">
        <w:rPr>
          <w:rFonts w:ascii="Times New Roman" w:eastAsia="Times New Roman" w:hAnsi="Times New Roman" w:cs="Times New Roman"/>
          <w:sz w:val="24"/>
          <w:szCs w:val="24"/>
          <w:highlight w:val="yellow"/>
        </w:rPr>
        <w:t>(REF)</w:t>
      </w:r>
      <w:r w:rsidRPr="00CA3236">
        <w:rPr>
          <w:rFonts w:ascii="Times New Roman" w:eastAsia="Times New Roman" w:hAnsi="Times New Roman" w:cs="Times New Roman"/>
          <w:sz w:val="24"/>
          <w:szCs w:val="24"/>
        </w:rPr>
        <w:t xml:space="preserve">. To assess the role of random factors in GLMM we compared marginal and conditional pseudo R2 </w:t>
      </w:r>
      <w:r w:rsidRPr="00CA3236">
        <w:rPr>
          <w:rFonts w:ascii="Times New Roman" w:eastAsia="Times New Roman" w:hAnsi="Times New Roman" w:cs="Times New Roman"/>
          <w:sz w:val="24"/>
          <w:szCs w:val="24"/>
          <w:highlight w:val="yellow"/>
        </w:rPr>
        <w:t>(REF).</w:t>
      </w:r>
      <w:r w:rsidRPr="00CA3236">
        <w:rPr>
          <w:rFonts w:ascii="Times New Roman" w:eastAsia="Times New Roman" w:hAnsi="Times New Roman" w:cs="Times New Roman"/>
          <w:sz w:val="24"/>
          <w:szCs w:val="24"/>
        </w:rPr>
        <w:t xml:space="preserve"> After the model parameters were estimated we visualized them by means of regression lines with corresponding 95% confidence intervals. </w:t>
      </w:r>
    </w:p>
    <w:p w14:paraId="0000001D" w14:textId="0F47AFBF" w:rsidR="00B140A6" w:rsidRPr="00CA3236" w:rsidRDefault="00C76F50" w:rsidP="00CA3236">
      <w:pPr>
        <w:spacing w:before="120" w:after="120" w:line="360" w:lineRule="auto"/>
        <w:rPr>
          <w:rFonts w:ascii="Times New Roman" w:eastAsia="Times New Roman" w:hAnsi="Times New Roman" w:cs="Times New Roman"/>
          <w:sz w:val="24"/>
          <w:szCs w:val="24"/>
        </w:rPr>
      </w:pPr>
      <w:proofErr w:type="gramStart"/>
      <w:r w:rsidRPr="00CA3236">
        <w:rPr>
          <w:rFonts w:ascii="Times New Roman" w:eastAsia="Times New Roman" w:hAnsi="Times New Roman" w:cs="Times New Roman"/>
          <w:b/>
          <w:color w:val="000000"/>
          <w:sz w:val="24"/>
          <w:szCs w:val="24"/>
        </w:rPr>
        <w:t xml:space="preserve">Associations among </w:t>
      </w:r>
      <w:proofErr w:type="spellStart"/>
      <w:r w:rsidRPr="00CA3236">
        <w:rPr>
          <w:rFonts w:ascii="Times New Roman" w:eastAsia="Times New Roman" w:hAnsi="Times New Roman" w:cs="Times New Roman"/>
          <w:b/>
          <w:color w:val="000000"/>
          <w:sz w:val="24"/>
          <w:szCs w:val="24"/>
        </w:rPr>
        <w:t>morphotypes</w:t>
      </w:r>
      <w:proofErr w:type="spellEnd"/>
      <w:r w:rsidRPr="00CA3236">
        <w:rPr>
          <w:rFonts w:ascii="Times New Roman" w:eastAsia="Times New Roman" w:hAnsi="Times New Roman" w:cs="Times New Roman"/>
          <w:b/>
          <w:color w:val="000000"/>
          <w:sz w:val="24"/>
          <w:szCs w:val="24"/>
        </w:rPr>
        <w:t xml:space="preserve"> and species-specific genotypes around Kola Peninsula</w:t>
      </w:r>
      <w:r w:rsidRPr="00CA3236">
        <w:rPr>
          <w:rFonts w:ascii="Times New Roman" w:eastAsia="Times New Roman" w:hAnsi="Times New Roman" w:cs="Times New Roman"/>
          <w:i/>
          <w:color w:val="000000"/>
          <w:sz w:val="24"/>
          <w:szCs w:val="24"/>
        </w:rPr>
        <w:t>.</w:t>
      </w:r>
      <w:proofErr w:type="gramEnd"/>
      <w:r w:rsidRPr="00CA3236">
        <w:rPr>
          <w:rFonts w:ascii="Times New Roman" w:eastAsia="Times New Roman" w:hAnsi="Times New Roman" w:cs="Times New Roman"/>
          <w:i/>
          <w:color w:val="000000"/>
          <w:sz w:val="24"/>
          <w:szCs w:val="24"/>
        </w:rPr>
        <w:t xml:space="preserve"> </w:t>
      </w:r>
      <w:r w:rsidRPr="00AB539A">
        <w:rPr>
          <w:rFonts w:ascii="Times New Roman" w:eastAsia="Times New Roman" w:hAnsi="Times New Roman" w:cs="Times New Roman"/>
          <w:dstrike/>
          <w:color w:val="000000"/>
          <w:sz w:val="24"/>
          <w:szCs w:val="24"/>
          <w:highlight w:val="yellow"/>
        </w:rPr>
        <w:t>For the purposes of statistical analyses all samples from the Barents Sea open coast (three samples representing brackish and six samples representing saline localities) and four samples with from the White Sea with</w:t>
      </w:r>
      <w:r w:rsidR="00B62B97" w:rsidRPr="00AB539A">
        <w:rPr>
          <w:rFonts w:ascii="Times New Roman" w:eastAsia="Times New Roman" w:hAnsi="Times New Roman" w:cs="Times New Roman"/>
          <w:dstrike/>
          <w:color w:val="000000"/>
          <w:sz w:val="24"/>
          <w:szCs w:val="24"/>
          <w:highlight w:val="yellow"/>
        </w:rPr>
        <w:t xml:space="preserve"> the</w:t>
      </w:r>
      <w:r w:rsidRPr="00AB539A">
        <w:rPr>
          <w:rFonts w:ascii="Times New Roman" w:eastAsia="Times New Roman" w:hAnsi="Times New Roman" w:cs="Times New Roman"/>
          <w:dstrike/>
          <w:color w:val="000000"/>
          <w:sz w:val="24"/>
          <w:szCs w:val="24"/>
          <w:highlight w:val="yellow"/>
        </w:rPr>
        <w:t xml:space="preserve"> </w:t>
      </w:r>
      <w:proofErr w:type="spellStart"/>
      <w:r w:rsidR="00A674C2" w:rsidRPr="00AB539A">
        <w:rPr>
          <w:rFonts w:ascii="Times New Roman" w:eastAsia="Times New Roman" w:hAnsi="Times New Roman" w:cs="Times New Roman"/>
          <w:i/>
          <w:dstrike/>
          <w:color w:val="000000"/>
          <w:sz w:val="24"/>
          <w:szCs w:val="24"/>
          <w:highlight w:val="yellow"/>
        </w:rPr>
        <w:t>Ptros</w:t>
      </w:r>
      <w:r w:rsidRPr="00AB539A">
        <w:rPr>
          <w:rFonts w:ascii="Times New Roman" w:eastAsia="Times New Roman" w:hAnsi="Times New Roman" w:cs="Times New Roman"/>
          <w:i/>
          <w:dstrike/>
          <w:color w:val="000000"/>
          <w:sz w:val="24"/>
          <w:szCs w:val="24"/>
          <w:highlight w:val="yellow"/>
        </w:rPr>
        <w:t>t</w:t>
      </w:r>
      <w:proofErr w:type="spellEnd"/>
      <w:r w:rsidRPr="00AB539A">
        <w:rPr>
          <w:rFonts w:ascii="Times New Roman" w:eastAsia="Times New Roman" w:hAnsi="Times New Roman" w:cs="Times New Roman"/>
          <w:dstrike/>
          <w:color w:val="000000"/>
          <w:sz w:val="24"/>
          <w:szCs w:val="24"/>
          <w:highlight w:val="yellow"/>
        </w:rPr>
        <w:t xml:space="preserve"> nearest to 0.2, 0.4, 0.6 and 0.8 chosen to maximally represent the prevalence variation were excluded from statistical processing. These samples were used as a testing data set to assess the validity of model </w:t>
      </w:r>
      <w:sdt>
        <w:sdtPr>
          <w:rPr>
            <w:rFonts w:ascii="Times New Roman" w:hAnsi="Times New Roman" w:cs="Times New Roman"/>
            <w:dstrike/>
            <w:sz w:val="24"/>
            <w:szCs w:val="24"/>
            <w:highlight w:val="yellow"/>
          </w:rPr>
          <w:tag w:val="goog_rdk_43"/>
          <w:id w:val="836115650"/>
        </w:sdtPr>
        <w:sdtEndPr/>
        <w:sdtContent/>
      </w:sdt>
      <w:r w:rsidRPr="00AB539A">
        <w:rPr>
          <w:rFonts w:ascii="Times New Roman" w:eastAsia="Times New Roman" w:hAnsi="Times New Roman" w:cs="Times New Roman"/>
          <w:dstrike/>
          <w:color w:val="000000"/>
          <w:sz w:val="24"/>
          <w:szCs w:val="24"/>
          <w:highlight w:val="yellow"/>
        </w:rPr>
        <w:t xml:space="preserve">predictions. Other samples - all from brackish areas of the Kola Bay (hereafter, </w:t>
      </w:r>
      <w:r w:rsidR="00D56674" w:rsidRPr="00AB539A">
        <w:rPr>
          <w:rFonts w:ascii="Times New Roman" w:eastAsia="Times New Roman" w:hAnsi="Times New Roman" w:cs="Times New Roman"/>
          <w:dstrike/>
          <w:color w:val="000000"/>
          <w:sz w:val="24"/>
          <w:szCs w:val="24"/>
          <w:highlight w:val="yellow"/>
        </w:rPr>
        <w:t>sample set</w:t>
      </w:r>
      <w:r w:rsidRPr="00AB539A">
        <w:rPr>
          <w:rFonts w:ascii="Times New Roman" w:eastAsia="Times New Roman" w:hAnsi="Times New Roman" w:cs="Times New Roman"/>
          <w:dstrike/>
          <w:color w:val="000000"/>
          <w:sz w:val="24"/>
          <w:szCs w:val="24"/>
          <w:highlight w:val="yellow"/>
        </w:rPr>
        <w:t xml:space="preserve"> </w:t>
      </w:r>
      <w:r w:rsidRPr="00AB539A">
        <w:rPr>
          <w:rFonts w:ascii="Times New Roman" w:eastAsia="Times New Roman" w:hAnsi="Times New Roman" w:cs="Times New Roman"/>
          <w:i/>
          <w:dstrike/>
          <w:color w:val="000000"/>
          <w:sz w:val="24"/>
          <w:szCs w:val="24"/>
          <w:highlight w:val="yellow"/>
        </w:rPr>
        <w:t>BL</w:t>
      </w:r>
      <w:r w:rsidRPr="00AB539A">
        <w:rPr>
          <w:rFonts w:ascii="Times New Roman" w:eastAsia="Times New Roman" w:hAnsi="Times New Roman" w:cs="Times New Roman"/>
          <w:dstrike/>
          <w:color w:val="000000"/>
          <w:sz w:val="24"/>
          <w:szCs w:val="24"/>
          <w:highlight w:val="yellow"/>
        </w:rPr>
        <w:t>), from sal</w:t>
      </w:r>
      <w:r w:rsidR="00B62B97" w:rsidRPr="00AB539A">
        <w:rPr>
          <w:rFonts w:ascii="Times New Roman" w:eastAsia="Times New Roman" w:hAnsi="Times New Roman" w:cs="Times New Roman"/>
          <w:dstrike/>
          <w:color w:val="000000"/>
          <w:sz w:val="24"/>
          <w:szCs w:val="24"/>
          <w:highlight w:val="yellow"/>
        </w:rPr>
        <w:t>ine areas of the Kola Bay (</w:t>
      </w:r>
      <w:r w:rsidRPr="00AB539A">
        <w:rPr>
          <w:rFonts w:ascii="Times New Roman" w:eastAsia="Times New Roman" w:hAnsi="Times New Roman" w:cs="Times New Roman"/>
          <w:i/>
          <w:dstrike/>
          <w:color w:val="000000"/>
          <w:sz w:val="24"/>
          <w:szCs w:val="24"/>
          <w:highlight w:val="yellow"/>
        </w:rPr>
        <w:t>BH</w:t>
      </w:r>
      <w:r w:rsidRPr="00AB539A">
        <w:rPr>
          <w:rFonts w:ascii="Times New Roman" w:eastAsia="Times New Roman" w:hAnsi="Times New Roman" w:cs="Times New Roman"/>
          <w:dstrike/>
          <w:color w:val="000000"/>
          <w:sz w:val="24"/>
          <w:szCs w:val="24"/>
          <w:highlight w:val="yellow"/>
        </w:rPr>
        <w:t>), and all but four from the White Sea (</w:t>
      </w:r>
      <w:r w:rsidRPr="00AB539A">
        <w:rPr>
          <w:rFonts w:ascii="Times New Roman" w:eastAsia="Times New Roman" w:hAnsi="Times New Roman" w:cs="Times New Roman"/>
          <w:i/>
          <w:dstrike/>
          <w:color w:val="000000"/>
          <w:sz w:val="24"/>
          <w:szCs w:val="24"/>
          <w:highlight w:val="yellow"/>
        </w:rPr>
        <w:t>WS</w:t>
      </w:r>
      <w:r w:rsidRPr="00AB539A">
        <w:rPr>
          <w:rFonts w:ascii="Times New Roman" w:eastAsia="Times New Roman" w:hAnsi="Times New Roman" w:cs="Times New Roman"/>
          <w:dstrike/>
          <w:color w:val="000000"/>
          <w:sz w:val="24"/>
          <w:szCs w:val="24"/>
          <w:highlight w:val="yellow"/>
        </w:rPr>
        <w:t xml:space="preserve">) </w:t>
      </w:r>
      <w:r w:rsidRPr="00AB539A">
        <w:rPr>
          <w:rFonts w:ascii="Times New Roman" w:eastAsia="Times New Roman" w:hAnsi="Times New Roman" w:cs="Times New Roman"/>
          <w:dstrike/>
          <w:sz w:val="24"/>
          <w:szCs w:val="24"/>
          <w:highlight w:val="yellow"/>
        </w:rPr>
        <w:t>were used for modeling (model parameters were estimated on the base of this data).</w:t>
      </w:r>
      <w:r w:rsidRPr="00CA3236">
        <w:rPr>
          <w:rFonts w:ascii="Times New Roman" w:eastAsia="Times New Roman" w:hAnsi="Times New Roman" w:cs="Times New Roman"/>
          <w:sz w:val="24"/>
          <w:szCs w:val="24"/>
        </w:rPr>
        <w:t> Th</w:t>
      </w:r>
      <w:r w:rsidR="00D70557" w:rsidRPr="00CA3236">
        <w:rPr>
          <w:rFonts w:ascii="Times New Roman" w:eastAsia="Times New Roman" w:hAnsi="Times New Roman" w:cs="Times New Roman"/>
          <w:sz w:val="24"/>
          <w:szCs w:val="24"/>
        </w:rPr>
        <w:t>e next t</w:t>
      </w:r>
      <w:r w:rsidRPr="00CA3236">
        <w:rPr>
          <w:rFonts w:ascii="Times New Roman" w:eastAsia="Times New Roman" w:hAnsi="Times New Roman" w:cs="Times New Roman"/>
          <w:sz w:val="24"/>
          <w:szCs w:val="24"/>
        </w:rPr>
        <w:t>ree next regression models were fitted for the data</w:t>
      </w:r>
      <w:r w:rsidRPr="00CA3236">
        <w:rPr>
          <w:rFonts w:ascii="Times New Roman" w:eastAsia="Times New Roman" w:hAnsi="Times New Roman" w:cs="Times New Roman"/>
          <w:color w:val="000000"/>
          <w:sz w:val="24"/>
          <w:szCs w:val="24"/>
        </w:rPr>
        <w:t>.</w:t>
      </w:r>
    </w:p>
    <w:p w14:paraId="0000001E" w14:textId="4612F06F" w:rsidR="00B140A6" w:rsidRPr="00CA3236" w:rsidRDefault="00C76F50" w:rsidP="00CA3236">
      <w:pPr>
        <w:spacing w:before="120" w:after="120" w:line="360" w:lineRule="auto"/>
        <w:rPr>
          <w:rFonts w:ascii="Times New Roman" w:eastAsia="Times New Roman" w:hAnsi="Times New Roman" w:cs="Times New Roman"/>
          <w:sz w:val="24"/>
          <w:szCs w:val="24"/>
        </w:rPr>
      </w:pPr>
      <w:r w:rsidRPr="00CA3236">
        <w:rPr>
          <w:rFonts w:ascii="Times New Roman" w:eastAsia="Times New Roman" w:hAnsi="Times New Roman" w:cs="Times New Roman"/>
          <w:color w:val="000000"/>
          <w:sz w:val="24"/>
          <w:szCs w:val="24"/>
        </w:rPr>
        <w:t xml:space="preserve">Model 1: </w:t>
      </w:r>
      <w:proofErr w:type="spellStart"/>
      <w:r w:rsidRPr="00CA3236">
        <w:rPr>
          <w:rFonts w:ascii="Times New Roman" w:eastAsia="Times New Roman" w:hAnsi="Times New Roman" w:cs="Times New Roman"/>
          <w:color w:val="000000"/>
          <w:sz w:val="24"/>
          <w:szCs w:val="24"/>
        </w:rPr>
        <w:t>Morphotype</w:t>
      </w:r>
      <w:proofErr w:type="spellEnd"/>
      <w:r w:rsidRPr="00CA3236">
        <w:rPr>
          <w:rFonts w:ascii="Times New Roman" w:eastAsia="Times New Roman" w:hAnsi="Times New Roman" w:cs="Times New Roman"/>
          <w:color w:val="000000"/>
          <w:sz w:val="24"/>
          <w:szCs w:val="24"/>
        </w:rPr>
        <w:t xml:space="preserve"> proportions (</w:t>
      </w:r>
      <w:r w:rsidRPr="00CA3236">
        <w:rPr>
          <w:rFonts w:ascii="Times New Roman" w:eastAsia="Times New Roman" w:hAnsi="Times New Roman" w:cs="Times New Roman"/>
          <w:i/>
          <w:color w:val="000000"/>
          <w:sz w:val="24"/>
          <w:szCs w:val="24"/>
        </w:rPr>
        <w:t>PT</w:t>
      </w:r>
      <w:r w:rsidRPr="00CA3236">
        <w:rPr>
          <w:rFonts w:ascii="Times New Roman" w:eastAsia="Times New Roman" w:hAnsi="Times New Roman" w:cs="Times New Roman"/>
          <w:color w:val="000000"/>
          <w:sz w:val="24"/>
          <w:szCs w:val="24"/>
        </w:rPr>
        <w:t>) as a function of taxonomic structure of populations (</w:t>
      </w:r>
      <w:proofErr w:type="spellStart"/>
      <w:r w:rsidR="00A674C2" w:rsidRPr="00CA3236">
        <w:rPr>
          <w:rFonts w:ascii="Times New Roman" w:eastAsia="Times New Roman" w:hAnsi="Times New Roman" w:cs="Times New Roman"/>
          <w:i/>
          <w:color w:val="000000"/>
          <w:sz w:val="24"/>
          <w:szCs w:val="24"/>
        </w:rPr>
        <w:t>Ptros</w:t>
      </w:r>
      <w:proofErr w:type="spellEnd"/>
      <w:r w:rsidRPr="00CA3236">
        <w:rPr>
          <w:rFonts w:ascii="Times New Roman" w:eastAsia="Times New Roman" w:hAnsi="Times New Roman" w:cs="Times New Roman"/>
          <w:color w:val="000000"/>
          <w:sz w:val="24"/>
          <w:szCs w:val="24"/>
        </w:rPr>
        <w:t>). All mussels of T-</w:t>
      </w:r>
      <w:proofErr w:type="spellStart"/>
      <w:r w:rsidRPr="00CA3236">
        <w:rPr>
          <w:rFonts w:ascii="Times New Roman" w:eastAsia="Times New Roman" w:hAnsi="Times New Roman" w:cs="Times New Roman"/>
          <w:color w:val="000000"/>
          <w:sz w:val="24"/>
          <w:szCs w:val="24"/>
        </w:rPr>
        <w:t>morphotypes</w:t>
      </w:r>
      <w:proofErr w:type="spellEnd"/>
      <w:r w:rsidRPr="00CA3236">
        <w:rPr>
          <w:rFonts w:ascii="Times New Roman" w:eastAsia="Times New Roman" w:hAnsi="Times New Roman" w:cs="Times New Roman"/>
          <w:color w:val="000000"/>
          <w:sz w:val="24"/>
          <w:szCs w:val="24"/>
        </w:rPr>
        <w:t xml:space="preserve"> were coded as 1 and of E-</w:t>
      </w:r>
      <w:proofErr w:type="spellStart"/>
      <w:r w:rsidRPr="00CA3236">
        <w:rPr>
          <w:rFonts w:ascii="Times New Roman" w:eastAsia="Times New Roman" w:hAnsi="Times New Roman" w:cs="Times New Roman"/>
          <w:color w:val="000000"/>
          <w:sz w:val="24"/>
          <w:szCs w:val="24"/>
        </w:rPr>
        <w:t>morphotypes</w:t>
      </w:r>
      <w:proofErr w:type="spellEnd"/>
      <w:r w:rsidRPr="00CA3236">
        <w:rPr>
          <w:rFonts w:ascii="Times New Roman" w:eastAsia="Times New Roman" w:hAnsi="Times New Roman" w:cs="Times New Roman"/>
          <w:color w:val="000000"/>
          <w:sz w:val="24"/>
          <w:szCs w:val="24"/>
        </w:rPr>
        <w:t xml:space="preserve"> as 0. These data were used as a dependent variable which was regressed against </w:t>
      </w:r>
      <w:proofErr w:type="spellStart"/>
      <w:r w:rsidR="00A674C2" w:rsidRPr="00CA3236">
        <w:rPr>
          <w:rFonts w:ascii="Times New Roman" w:eastAsia="Times New Roman" w:hAnsi="Times New Roman" w:cs="Times New Roman"/>
          <w:i/>
          <w:color w:val="000000"/>
          <w:sz w:val="24"/>
          <w:szCs w:val="24"/>
        </w:rPr>
        <w:t>Ptros</w:t>
      </w:r>
      <w:proofErr w:type="spellEnd"/>
      <w:r w:rsidRPr="00CA3236">
        <w:rPr>
          <w:rFonts w:ascii="Times New Roman" w:eastAsia="Times New Roman" w:hAnsi="Times New Roman" w:cs="Times New Roman"/>
          <w:color w:val="000000"/>
          <w:sz w:val="24"/>
          <w:szCs w:val="24"/>
        </w:rPr>
        <w:t xml:space="preserve"> (continuous predictor) and </w:t>
      </w:r>
      <w:r w:rsidRPr="00CA3236">
        <w:rPr>
          <w:rFonts w:ascii="Times New Roman" w:eastAsia="Times New Roman" w:hAnsi="Times New Roman" w:cs="Times New Roman"/>
          <w:i/>
          <w:color w:val="000000"/>
          <w:sz w:val="24"/>
          <w:szCs w:val="24"/>
        </w:rPr>
        <w:t>Set</w:t>
      </w:r>
      <w:r w:rsidRPr="00CA3236">
        <w:rPr>
          <w:rFonts w:ascii="Times New Roman" w:eastAsia="Times New Roman" w:hAnsi="Times New Roman" w:cs="Times New Roman"/>
          <w:color w:val="000000"/>
          <w:sz w:val="24"/>
          <w:szCs w:val="24"/>
        </w:rPr>
        <w:t xml:space="preserve"> (discrete predictor with three levels) and interaction between them. </w:t>
      </w:r>
    </w:p>
    <w:p w14:paraId="0000001F" w14:textId="47F4EF0A" w:rsidR="00B140A6" w:rsidRPr="00CA3236" w:rsidRDefault="00C76F50" w:rsidP="00CA3236">
      <w:pPr>
        <w:spacing w:before="120" w:after="120" w:line="360" w:lineRule="auto"/>
        <w:rPr>
          <w:rFonts w:ascii="Times New Roman" w:eastAsia="Times New Roman" w:hAnsi="Times New Roman" w:cs="Times New Roman"/>
          <w:sz w:val="24"/>
          <w:szCs w:val="24"/>
        </w:rPr>
      </w:pPr>
      <w:r w:rsidRPr="00CA3236">
        <w:rPr>
          <w:rFonts w:ascii="Times New Roman" w:eastAsia="Times New Roman" w:hAnsi="Times New Roman" w:cs="Times New Roman"/>
          <w:color w:val="000000"/>
          <w:sz w:val="24"/>
          <w:szCs w:val="24"/>
        </w:rPr>
        <w:t xml:space="preserve">Model 2: </w:t>
      </w:r>
      <w:proofErr w:type="spellStart"/>
      <w:r w:rsidRPr="00CA3236">
        <w:rPr>
          <w:rFonts w:ascii="Times New Roman" w:eastAsia="Times New Roman" w:hAnsi="Times New Roman" w:cs="Times New Roman"/>
          <w:color w:val="000000"/>
          <w:sz w:val="24"/>
          <w:szCs w:val="24"/>
        </w:rPr>
        <w:t>Morphotype</w:t>
      </w:r>
      <w:proofErr w:type="spellEnd"/>
      <w:r w:rsidRPr="00CA3236">
        <w:rPr>
          <w:rFonts w:ascii="Times New Roman" w:eastAsia="Times New Roman" w:hAnsi="Times New Roman" w:cs="Times New Roman"/>
          <w:color w:val="000000"/>
          <w:sz w:val="24"/>
          <w:szCs w:val="24"/>
        </w:rPr>
        <w:t xml:space="preserve"> proportions among species (</w:t>
      </w:r>
      <w:proofErr w:type="gramStart"/>
      <w:r w:rsidRPr="00CA3236">
        <w:rPr>
          <w:rFonts w:ascii="Times New Roman" w:eastAsia="Times New Roman" w:hAnsi="Times New Roman" w:cs="Times New Roman"/>
          <w:i/>
          <w:color w:val="000000"/>
          <w:sz w:val="24"/>
          <w:szCs w:val="24"/>
        </w:rPr>
        <w:t>P(</w:t>
      </w:r>
      <w:proofErr w:type="spellStart"/>
      <w:proofErr w:type="gramEnd"/>
      <w:r w:rsidRPr="00CA3236">
        <w:rPr>
          <w:rFonts w:ascii="Times New Roman" w:eastAsia="Times New Roman" w:hAnsi="Times New Roman" w:cs="Times New Roman"/>
          <w:i/>
          <w:color w:val="000000"/>
          <w:sz w:val="24"/>
          <w:szCs w:val="24"/>
        </w:rPr>
        <w:t>T|tros</w:t>
      </w:r>
      <w:proofErr w:type="spellEnd"/>
      <w:r w:rsidRPr="00CA3236">
        <w:rPr>
          <w:rFonts w:ascii="Times New Roman" w:eastAsia="Times New Roman" w:hAnsi="Times New Roman" w:cs="Times New Roman"/>
          <w:i/>
          <w:color w:val="000000"/>
          <w:sz w:val="24"/>
          <w:szCs w:val="24"/>
        </w:rPr>
        <w:t>)</w:t>
      </w:r>
      <w:r w:rsidRPr="00CA3236">
        <w:rPr>
          <w:rFonts w:ascii="Times New Roman" w:eastAsia="Times New Roman" w:hAnsi="Times New Roman" w:cs="Times New Roman"/>
          <w:color w:val="000000"/>
          <w:sz w:val="24"/>
          <w:szCs w:val="24"/>
        </w:rPr>
        <w:t xml:space="preserve">, </w:t>
      </w:r>
      <w:r w:rsidRPr="00CA3236">
        <w:rPr>
          <w:rFonts w:ascii="Times New Roman" w:eastAsia="Times New Roman" w:hAnsi="Times New Roman" w:cs="Times New Roman"/>
          <w:i/>
          <w:color w:val="000000"/>
          <w:sz w:val="24"/>
          <w:szCs w:val="24"/>
        </w:rPr>
        <w:t>P(</w:t>
      </w:r>
      <w:proofErr w:type="spellStart"/>
      <w:r w:rsidRPr="00CA3236">
        <w:rPr>
          <w:rFonts w:ascii="Times New Roman" w:eastAsia="Times New Roman" w:hAnsi="Times New Roman" w:cs="Times New Roman"/>
          <w:i/>
          <w:color w:val="000000"/>
          <w:sz w:val="24"/>
          <w:szCs w:val="24"/>
        </w:rPr>
        <w:t>T|edu</w:t>
      </w:r>
      <w:proofErr w:type="spellEnd"/>
      <w:r w:rsidRPr="00CA3236">
        <w:rPr>
          <w:rFonts w:ascii="Times New Roman" w:eastAsia="Times New Roman" w:hAnsi="Times New Roman" w:cs="Times New Roman"/>
          <w:i/>
          <w:color w:val="000000"/>
          <w:sz w:val="24"/>
          <w:szCs w:val="24"/>
        </w:rPr>
        <w:t>)</w:t>
      </w:r>
      <w:r w:rsidRPr="00CA3236">
        <w:rPr>
          <w:rFonts w:ascii="Times New Roman" w:eastAsia="Times New Roman" w:hAnsi="Times New Roman" w:cs="Times New Roman"/>
          <w:color w:val="000000"/>
          <w:sz w:val="24"/>
          <w:szCs w:val="24"/>
        </w:rPr>
        <w:t>) as a function of taxonomic structure of populations (</w:t>
      </w:r>
      <w:proofErr w:type="spellStart"/>
      <w:r w:rsidR="00A674C2" w:rsidRPr="00CA3236">
        <w:rPr>
          <w:rFonts w:ascii="Times New Roman" w:eastAsia="Times New Roman" w:hAnsi="Times New Roman" w:cs="Times New Roman"/>
          <w:i/>
          <w:color w:val="000000"/>
          <w:sz w:val="24"/>
          <w:szCs w:val="24"/>
        </w:rPr>
        <w:t>Ptros</w:t>
      </w:r>
      <w:proofErr w:type="spellEnd"/>
      <w:r w:rsidRPr="00CA3236">
        <w:rPr>
          <w:rFonts w:ascii="Times New Roman" w:eastAsia="Times New Roman" w:hAnsi="Times New Roman" w:cs="Times New Roman"/>
          <w:color w:val="000000"/>
          <w:sz w:val="24"/>
          <w:szCs w:val="24"/>
        </w:rPr>
        <w:t xml:space="preserve">). The dependent variable was coded analogously to Model 1 and was modelled as a function of </w:t>
      </w:r>
      <w:proofErr w:type="spellStart"/>
      <w:r w:rsidR="00A674C2" w:rsidRPr="00CA3236">
        <w:rPr>
          <w:rFonts w:ascii="Times New Roman" w:eastAsia="Times New Roman" w:hAnsi="Times New Roman" w:cs="Times New Roman"/>
          <w:i/>
          <w:color w:val="000000"/>
          <w:sz w:val="24"/>
          <w:szCs w:val="24"/>
        </w:rPr>
        <w:t>Ptros</w:t>
      </w:r>
      <w:proofErr w:type="spellEnd"/>
      <w:r w:rsidRPr="00CA3236">
        <w:rPr>
          <w:rFonts w:ascii="Times New Roman" w:eastAsia="Times New Roman" w:hAnsi="Times New Roman" w:cs="Times New Roman"/>
          <w:color w:val="000000"/>
          <w:sz w:val="24"/>
          <w:szCs w:val="24"/>
        </w:rPr>
        <w:t xml:space="preserve">, </w:t>
      </w:r>
      <w:r w:rsidR="00BC2F5E" w:rsidRPr="00CA3236">
        <w:rPr>
          <w:rFonts w:ascii="Times New Roman" w:eastAsia="Times New Roman" w:hAnsi="Times New Roman" w:cs="Times New Roman"/>
          <w:i/>
          <w:color w:val="000000"/>
          <w:sz w:val="24"/>
          <w:szCs w:val="24"/>
        </w:rPr>
        <w:t>Set</w:t>
      </w:r>
      <w:r w:rsidR="00BC2F5E" w:rsidRPr="00CA3236">
        <w:rPr>
          <w:rFonts w:ascii="Times New Roman" w:eastAsia="Times New Roman" w:hAnsi="Times New Roman" w:cs="Times New Roman"/>
          <w:color w:val="000000"/>
          <w:sz w:val="24"/>
          <w:szCs w:val="24"/>
        </w:rPr>
        <w:t xml:space="preserve">, </w:t>
      </w:r>
      <w:r w:rsidRPr="00CA3236">
        <w:rPr>
          <w:rFonts w:ascii="Times New Roman" w:eastAsia="Times New Roman" w:hAnsi="Times New Roman" w:cs="Times New Roman"/>
          <w:i/>
          <w:color w:val="000000"/>
          <w:sz w:val="24"/>
          <w:szCs w:val="24"/>
        </w:rPr>
        <w:t>Species</w:t>
      </w:r>
      <w:r w:rsidRPr="00CA3236">
        <w:rPr>
          <w:rFonts w:ascii="Times New Roman" w:eastAsia="Times New Roman" w:hAnsi="Times New Roman" w:cs="Times New Roman"/>
          <w:color w:val="000000"/>
          <w:sz w:val="24"/>
          <w:szCs w:val="24"/>
        </w:rPr>
        <w:t xml:space="preserve"> (discrete predictor with two levels) and interaction between terms. Sample was included </w:t>
      </w:r>
      <w:r w:rsidRPr="00CA3236">
        <w:rPr>
          <w:rFonts w:ascii="Times New Roman" w:eastAsia="Times New Roman" w:hAnsi="Times New Roman" w:cs="Times New Roman"/>
          <w:sz w:val="24"/>
          <w:szCs w:val="24"/>
        </w:rPr>
        <w:t>into the model</w:t>
      </w:r>
      <w:r w:rsidRPr="00CA3236">
        <w:rPr>
          <w:rFonts w:ascii="Times New Roman" w:eastAsia="Times New Roman" w:hAnsi="Times New Roman" w:cs="Times New Roman"/>
          <w:color w:val="000000"/>
          <w:sz w:val="24"/>
          <w:szCs w:val="24"/>
        </w:rPr>
        <w:t xml:space="preserve"> </w:t>
      </w:r>
      <w:r w:rsidRPr="00CA3236">
        <w:rPr>
          <w:rFonts w:ascii="Times New Roman" w:eastAsia="Times New Roman" w:hAnsi="Times New Roman" w:cs="Times New Roman"/>
          <w:sz w:val="24"/>
          <w:szCs w:val="24"/>
        </w:rPr>
        <w:t>as a random</w:t>
      </w:r>
      <w:r w:rsidRPr="00CA3236">
        <w:rPr>
          <w:rFonts w:ascii="Times New Roman" w:eastAsia="Times New Roman" w:hAnsi="Times New Roman" w:cs="Times New Roman"/>
          <w:color w:val="000000"/>
          <w:sz w:val="24"/>
          <w:szCs w:val="24"/>
        </w:rPr>
        <w:t xml:space="preserve"> factor influencing the model intercept. </w:t>
      </w:r>
    </w:p>
    <w:p w14:paraId="00000020" w14:textId="370159E1" w:rsidR="00B140A6" w:rsidRPr="00CA3236" w:rsidRDefault="00C76F50" w:rsidP="00CA3236">
      <w:pPr>
        <w:spacing w:before="120" w:after="120" w:line="360" w:lineRule="auto"/>
        <w:rPr>
          <w:rFonts w:ascii="Times New Roman" w:eastAsia="Times New Roman" w:hAnsi="Times New Roman" w:cs="Times New Roman"/>
          <w:sz w:val="24"/>
          <w:szCs w:val="24"/>
        </w:rPr>
      </w:pPr>
      <w:r w:rsidRPr="00CA3236">
        <w:rPr>
          <w:rFonts w:ascii="Times New Roman" w:eastAsia="Times New Roman" w:hAnsi="Times New Roman" w:cs="Times New Roman"/>
          <w:color w:val="000000"/>
          <w:sz w:val="24"/>
          <w:szCs w:val="24"/>
        </w:rPr>
        <w:t>Model</w:t>
      </w:r>
      <w:r w:rsidR="00EF138C" w:rsidRPr="00CA3236">
        <w:rPr>
          <w:rFonts w:ascii="Times New Roman" w:eastAsia="Times New Roman" w:hAnsi="Times New Roman" w:cs="Times New Roman"/>
          <w:color w:val="000000"/>
          <w:sz w:val="24"/>
          <w:szCs w:val="24"/>
        </w:rPr>
        <w:t xml:space="preserve"> 4</w:t>
      </w:r>
      <w:r w:rsidRPr="00CA3236">
        <w:rPr>
          <w:rFonts w:ascii="Times New Roman" w:eastAsia="Times New Roman" w:hAnsi="Times New Roman" w:cs="Times New Roman"/>
          <w:color w:val="000000"/>
          <w:sz w:val="24"/>
          <w:szCs w:val="24"/>
        </w:rPr>
        <w:t>: Correctness of species identification (</w:t>
      </w:r>
      <w:proofErr w:type="gramStart"/>
      <w:r w:rsidRPr="00CA3236">
        <w:rPr>
          <w:rFonts w:ascii="Times New Roman" w:eastAsia="Times New Roman" w:hAnsi="Times New Roman" w:cs="Times New Roman"/>
          <w:i/>
          <w:color w:val="000000"/>
          <w:sz w:val="24"/>
          <w:szCs w:val="24"/>
        </w:rPr>
        <w:t>P(</w:t>
      </w:r>
      <w:proofErr w:type="spellStart"/>
      <w:proofErr w:type="gramEnd"/>
      <w:r w:rsidRPr="00CA3236">
        <w:rPr>
          <w:rFonts w:ascii="Times New Roman" w:eastAsia="Times New Roman" w:hAnsi="Times New Roman" w:cs="Times New Roman"/>
          <w:i/>
          <w:color w:val="000000"/>
          <w:sz w:val="24"/>
          <w:szCs w:val="24"/>
        </w:rPr>
        <w:t>tros|T</w:t>
      </w:r>
      <w:proofErr w:type="spellEnd"/>
      <w:r w:rsidRPr="00CA3236">
        <w:rPr>
          <w:rFonts w:ascii="Times New Roman" w:eastAsia="Times New Roman" w:hAnsi="Times New Roman" w:cs="Times New Roman"/>
          <w:i/>
          <w:color w:val="000000"/>
          <w:sz w:val="24"/>
          <w:szCs w:val="24"/>
        </w:rPr>
        <w:t>)</w:t>
      </w:r>
      <w:r w:rsidRPr="00CA3236">
        <w:rPr>
          <w:rFonts w:ascii="Times New Roman" w:eastAsia="Times New Roman" w:hAnsi="Times New Roman" w:cs="Times New Roman"/>
          <w:color w:val="000000"/>
          <w:sz w:val="24"/>
          <w:szCs w:val="24"/>
        </w:rPr>
        <w:t xml:space="preserve"> and </w:t>
      </w:r>
      <w:r w:rsidRPr="00CA3236">
        <w:rPr>
          <w:rFonts w:ascii="Times New Roman" w:eastAsia="Times New Roman" w:hAnsi="Times New Roman" w:cs="Times New Roman"/>
          <w:i/>
          <w:color w:val="000000"/>
          <w:sz w:val="24"/>
          <w:szCs w:val="24"/>
        </w:rPr>
        <w:t>P(</w:t>
      </w:r>
      <w:proofErr w:type="spellStart"/>
      <w:r w:rsidRPr="00CA3236">
        <w:rPr>
          <w:rFonts w:ascii="Times New Roman" w:eastAsia="Times New Roman" w:hAnsi="Times New Roman" w:cs="Times New Roman"/>
          <w:i/>
          <w:color w:val="000000"/>
          <w:sz w:val="24"/>
          <w:szCs w:val="24"/>
        </w:rPr>
        <w:t>edu|E</w:t>
      </w:r>
      <w:proofErr w:type="spellEnd"/>
      <w:r w:rsidRPr="00CA3236">
        <w:rPr>
          <w:rFonts w:ascii="Times New Roman" w:eastAsia="Times New Roman" w:hAnsi="Times New Roman" w:cs="Times New Roman"/>
          <w:i/>
          <w:color w:val="000000"/>
          <w:sz w:val="24"/>
          <w:szCs w:val="24"/>
        </w:rPr>
        <w:t>)</w:t>
      </w:r>
      <w:r w:rsidRPr="00CA3236">
        <w:rPr>
          <w:rFonts w:ascii="Times New Roman" w:eastAsia="Times New Roman" w:hAnsi="Times New Roman" w:cs="Times New Roman"/>
          <w:color w:val="000000"/>
          <w:sz w:val="24"/>
          <w:szCs w:val="24"/>
        </w:rPr>
        <w:t>) as a function of taxonomic structure of populations.</w:t>
      </w:r>
      <w:r w:rsidR="00841CFC" w:rsidRPr="00CA3236">
        <w:rPr>
          <w:rFonts w:ascii="Times New Roman" w:hAnsi="Times New Roman" w:cs="Times New Roman"/>
          <w:sz w:val="24"/>
          <w:szCs w:val="24"/>
        </w:rPr>
        <w:t xml:space="preserve"> </w:t>
      </w:r>
      <w:r w:rsidR="00841CFC" w:rsidRPr="00CA3236">
        <w:rPr>
          <w:rFonts w:ascii="Times New Roman" w:eastAsia="Times New Roman" w:hAnsi="Times New Roman" w:cs="Times New Roman"/>
          <w:color w:val="000000"/>
          <w:sz w:val="24"/>
          <w:szCs w:val="24"/>
        </w:rPr>
        <w:t>The dependent variable was coded as 1 (</w:t>
      </w:r>
      <w:r w:rsidR="00841CFC" w:rsidRPr="00CA3236">
        <w:rPr>
          <w:rFonts w:ascii="Times New Roman" w:eastAsia="Times New Roman" w:hAnsi="Times New Roman" w:cs="Times New Roman"/>
          <w:i/>
          <w:color w:val="FF0000"/>
          <w:sz w:val="24"/>
          <w:szCs w:val="24"/>
        </w:rPr>
        <w:t xml:space="preserve">M. </w:t>
      </w:r>
      <w:proofErr w:type="spellStart"/>
      <w:r w:rsidR="00841CFC" w:rsidRPr="00CA3236">
        <w:rPr>
          <w:rFonts w:ascii="Times New Roman" w:eastAsia="Times New Roman" w:hAnsi="Times New Roman" w:cs="Times New Roman"/>
          <w:i/>
          <w:color w:val="FF0000"/>
          <w:sz w:val="24"/>
          <w:szCs w:val="24"/>
        </w:rPr>
        <w:t>trossulus</w:t>
      </w:r>
      <w:proofErr w:type="spellEnd"/>
      <w:r w:rsidR="00841CFC" w:rsidRPr="00CA3236">
        <w:rPr>
          <w:rFonts w:ascii="Times New Roman" w:eastAsia="Times New Roman" w:hAnsi="Times New Roman" w:cs="Times New Roman"/>
          <w:color w:val="FF0000"/>
          <w:sz w:val="24"/>
          <w:szCs w:val="24"/>
        </w:rPr>
        <w:t xml:space="preserve"> is </w:t>
      </w:r>
      <w:r w:rsidR="00165BC6" w:rsidRPr="00CA3236">
        <w:rPr>
          <w:rFonts w:ascii="Times New Roman" w:eastAsia="Times New Roman" w:hAnsi="Times New Roman" w:cs="Times New Roman"/>
          <w:color w:val="FF0000"/>
          <w:sz w:val="24"/>
          <w:szCs w:val="24"/>
        </w:rPr>
        <w:t xml:space="preserve">marked by the </w:t>
      </w:r>
      <w:r w:rsidR="00841CFC" w:rsidRPr="00CA3236">
        <w:rPr>
          <w:rFonts w:ascii="Times New Roman" w:eastAsia="Times New Roman" w:hAnsi="Times New Roman" w:cs="Times New Roman"/>
          <w:color w:val="FF0000"/>
          <w:sz w:val="24"/>
          <w:szCs w:val="24"/>
        </w:rPr>
        <w:t>T-</w:t>
      </w:r>
      <w:proofErr w:type="spellStart"/>
      <w:r w:rsidR="00841CFC" w:rsidRPr="00CA3236">
        <w:rPr>
          <w:rFonts w:ascii="Times New Roman" w:eastAsia="Times New Roman" w:hAnsi="Times New Roman" w:cs="Times New Roman"/>
          <w:color w:val="FF0000"/>
          <w:sz w:val="24"/>
          <w:szCs w:val="24"/>
        </w:rPr>
        <w:t>morphotype</w:t>
      </w:r>
      <w:proofErr w:type="spellEnd"/>
      <w:r w:rsidR="00841CFC" w:rsidRPr="00CA3236">
        <w:rPr>
          <w:rFonts w:ascii="Times New Roman" w:eastAsia="Times New Roman" w:hAnsi="Times New Roman" w:cs="Times New Roman"/>
          <w:color w:val="FF0000"/>
          <w:sz w:val="24"/>
          <w:szCs w:val="24"/>
        </w:rPr>
        <w:t xml:space="preserve"> </w:t>
      </w:r>
      <w:r w:rsidR="00165BC6" w:rsidRPr="00CA3236">
        <w:rPr>
          <w:rFonts w:ascii="Times New Roman" w:eastAsia="Times New Roman" w:hAnsi="Times New Roman" w:cs="Times New Roman"/>
          <w:color w:val="FF0000"/>
          <w:sz w:val="24"/>
          <w:szCs w:val="24"/>
        </w:rPr>
        <w:t>or</w:t>
      </w:r>
      <w:r w:rsidR="00841CFC" w:rsidRPr="00CA3236">
        <w:rPr>
          <w:rFonts w:ascii="Times New Roman" w:eastAsia="Times New Roman" w:hAnsi="Times New Roman" w:cs="Times New Roman"/>
          <w:color w:val="FF0000"/>
          <w:sz w:val="24"/>
          <w:szCs w:val="24"/>
        </w:rPr>
        <w:t xml:space="preserve"> </w:t>
      </w:r>
      <w:r w:rsidR="00841CFC" w:rsidRPr="00CA3236">
        <w:rPr>
          <w:rFonts w:ascii="Times New Roman" w:eastAsia="Times New Roman" w:hAnsi="Times New Roman" w:cs="Times New Roman"/>
          <w:i/>
          <w:color w:val="FF0000"/>
          <w:sz w:val="24"/>
          <w:szCs w:val="24"/>
        </w:rPr>
        <w:t>M. edulis</w:t>
      </w:r>
      <w:r w:rsidR="00841CFC" w:rsidRPr="00CA3236">
        <w:rPr>
          <w:rFonts w:ascii="Times New Roman" w:eastAsia="Times New Roman" w:hAnsi="Times New Roman" w:cs="Times New Roman"/>
          <w:color w:val="FF0000"/>
          <w:sz w:val="24"/>
          <w:szCs w:val="24"/>
        </w:rPr>
        <w:t xml:space="preserve"> is </w:t>
      </w:r>
      <w:r w:rsidR="00165BC6" w:rsidRPr="00CA3236">
        <w:rPr>
          <w:rFonts w:ascii="Times New Roman" w:eastAsia="Times New Roman" w:hAnsi="Times New Roman" w:cs="Times New Roman"/>
          <w:color w:val="FF0000"/>
          <w:sz w:val="24"/>
          <w:szCs w:val="24"/>
        </w:rPr>
        <w:t xml:space="preserve">marked by the </w:t>
      </w:r>
      <w:r w:rsidR="00841CFC" w:rsidRPr="00CA3236">
        <w:rPr>
          <w:rFonts w:ascii="Times New Roman" w:eastAsia="Times New Roman" w:hAnsi="Times New Roman" w:cs="Times New Roman"/>
          <w:color w:val="FF0000"/>
          <w:sz w:val="24"/>
          <w:szCs w:val="24"/>
        </w:rPr>
        <w:t>E-</w:t>
      </w:r>
      <w:proofErr w:type="spellStart"/>
      <w:r w:rsidR="00841CFC" w:rsidRPr="00CA3236">
        <w:rPr>
          <w:rFonts w:ascii="Times New Roman" w:eastAsia="Times New Roman" w:hAnsi="Times New Roman" w:cs="Times New Roman"/>
          <w:color w:val="FF0000"/>
          <w:sz w:val="24"/>
          <w:szCs w:val="24"/>
        </w:rPr>
        <w:t>morphotype</w:t>
      </w:r>
      <w:proofErr w:type="spellEnd"/>
      <w:r w:rsidR="00841CFC" w:rsidRPr="00CA3236">
        <w:rPr>
          <w:rFonts w:ascii="Times New Roman" w:eastAsia="Times New Roman" w:hAnsi="Times New Roman" w:cs="Times New Roman"/>
          <w:color w:val="FF0000"/>
          <w:sz w:val="24"/>
          <w:szCs w:val="24"/>
        </w:rPr>
        <w:t>) and as 0 (other cases</w:t>
      </w:r>
      <w:r w:rsidR="00841CFC" w:rsidRPr="00CA3236">
        <w:rPr>
          <w:rFonts w:ascii="Times New Roman" w:eastAsia="Times New Roman" w:hAnsi="Times New Roman" w:cs="Times New Roman"/>
          <w:color w:val="000000"/>
          <w:sz w:val="24"/>
          <w:szCs w:val="24"/>
        </w:rPr>
        <w:t>).</w:t>
      </w:r>
      <w:r w:rsidRPr="00CA3236">
        <w:rPr>
          <w:rFonts w:ascii="Times New Roman" w:eastAsia="Times New Roman" w:hAnsi="Times New Roman" w:cs="Times New Roman"/>
          <w:color w:val="000000"/>
          <w:sz w:val="24"/>
          <w:szCs w:val="24"/>
        </w:rPr>
        <w:t xml:space="preserve"> The set of predictors for the model was as follows: </w:t>
      </w:r>
      <w:proofErr w:type="spellStart"/>
      <w:r w:rsidR="00A674C2" w:rsidRPr="00CA3236">
        <w:rPr>
          <w:rFonts w:ascii="Times New Roman" w:eastAsia="Times New Roman" w:hAnsi="Times New Roman" w:cs="Times New Roman"/>
          <w:i/>
          <w:color w:val="000000"/>
          <w:sz w:val="24"/>
          <w:szCs w:val="24"/>
        </w:rPr>
        <w:t>Ptros</w:t>
      </w:r>
      <w:proofErr w:type="spellEnd"/>
      <w:r w:rsidRPr="00CA3236">
        <w:rPr>
          <w:rFonts w:ascii="Times New Roman" w:eastAsia="Times New Roman" w:hAnsi="Times New Roman" w:cs="Times New Roman"/>
          <w:color w:val="000000"/>
          <w:sz w:val="24"/>
          <w:szCs w:val="24"/>
        </w:rPr>
        <w:t xml:space="preserve">, </w:t>
      </w:r>
      <w:proofErr w:type="spellStart"/>
      <w:r w:rsidRPr="00CA3236">
        <w:rPr>
          <w:rFonts w:ascii="Times New Roman" w:eastAsia="Times New Roman" w:hAnsi="Times New Roman" w:cs="Times New Roman"/>
          <w:i/>
          <w:color w:val="000000"/>
          <w:sz w:val="24"/>
          <w:szCs w:val="24"/>
        </w:rPr>
        <w:t>Morphotype</w:t>
      </w:r>
      <w:proofErr w:type="spellEnd"/>
      <w:r w:rsidRPr="00CA3236">
        <w:rPr>
          <w:rFonts w:ascii="Times New Roman" w:eastAsia="Times New Roman" w:hAnsi="Times New Roman" w:cs="Times New Roman"/>
          <w:color w:val="000000"/>
          <w:sz w:val="24"/>
          <w:szCs w:val="24"/>
        </w:rPr>
        <w:t xml:space="preserve"> (discrete predictor </w:t>
      </w:r>
      <w:r w:rsidRPr="00CA3236">
        <w:rPr>
          <w:rFonts w:ascii="Times New Roman" w:eastAsia="Times New Roman" w:hAnsi="Times New Roman" w:cs="Times New Roman"/>
          <w:color w:val="000000"/>
          <w:sz w:val="24"/>
          <w:szCs w:val="24"/>
        </w:rPr>
        <w:lastRenderedPageBreak/>
        <w:t xml:space="preserve">with two levels), </w:t>
      </w:r>
      <w:r w:rsidRPr="00CA3236">
        <w:rPr>
          <w:rFonts w:ascii="Times New Roman" w:eastAsia="Times New Roman" w:hAnsi="Times New Roman" w:cs="Times New Roman"/>
          <w:i/>
          <w:color w:val="000000"/>
          <w:sz w:val="24"/>
          <w:szCs w:val="24"/>
        </w:rPr>
        <w:t>Set</w:t>
      </w:r>
      <w:r w:rsidRPr="00CA3236">
        <w:rPr>
          <w:rFonts w:ascii="Times New Roman" w:eastAsia="Times New Roman" w:hAnsi="Times New Roman" w:cs="Times New Roman"/>
          <w:color w:val="000000"/>
          <w:sz w:val="24"/>
          <w:szCs w:val="24"/>
        </w:rPr>
        <w:t xml:space="preserve"> and interaction between terms. Sample was included into model as random factor influencing the model </w:t>
      </w:r>
      <w:sdt>
        <w:sdtPr>
          <w:rPr>
            <w:rFonts w:ascii="Times New Roman" w:hAnsi="Times New Roman" w:cs="Times New Roman"/>
            <w:sz w:val="24"/>
            <w:szCs w:val="24"/>
          </w:rPr>
          <w:tag w:val="goog_rdk_50"/>
          <w:id w:val="-2012290791"/>
        </w:sdtPr>
        <w:sdtEndPr/>
        <w:sdtContent/>
      </w:sdt>
      <w:r w:rsidRPr="00CA3236">
        <w:rPr>
          <w:rFonts w:ascii="Times New Roman" w:eastAsia="Times New Roman" w:hAnsi="Times New Roman" w:cs="Times New Roman"/>
          <w:color w:val="000000"/>
          <w:sz w:val="24"/>
          <w:szCs w:val="24"/>
        </w:rPr>
        <w:t>intercept.</w:t>
      </w:r>
    </w:p>
    <w:p w14:paraId="00000024" w14:textId="0317CB8C" w:rsidR="00B140A6" w:rsidRPr="00CA3236" w:rsidRDefault="00C76F50" w:rsidP="00CA3236">
      <w:pPr>
        <w:spacing w:before="120" w:after="120" w:line="360" w:lineRule="auto"/>
        <w:rPr>
          <w:rFonts w:ascii="Times New Roman" w:eastAsia="Times New Roman" w:hAnsi="Times New Roman" w:cs="Times New Roman"/>
          <w:sz w:val="24"/>
          <w:szCs w:val="24"/>
        </w:rPr>
      </w:pPr>
      <w:r w:rsidRPr="00CA3236">
        <w:rPr>
          <w:rFonts w:ascii="Times New Roman" w:eastAsia="Times New Roman" w:hAnsi="Times New Roman" w:cs="Times New Roman"/>
          <w:sz w:val="24"/>
          <w:szCs w:val="24"/>
        </w:rPr>
        <w:t xml:space="preserve">To check whether it is possible to pool some of </w:t>
      </w:r>
      <w:r w:rsidR="00165BC6" w:rsidRPr="00CA3236">
        <w:rPr>
          <w:rFonts w:ascii="Times New Roman" w:eastAsia="Times New Roman" w:hAnsi="Times New Roman" w:cs="Times New Roman"/>
          <w:sz w:val="24"/>
          <w:szCs w:val="24"/>
        </w:rPr>
        <w:t>sub</w:t>
      </w:r>
      <w:r w:rsidRPr="00CA3236">
        <w:rPr>
          <w:rFonts w:ascii="Times New Roman" w:eastAsia="Times New Roman" w:hAnsi="Times New Roman" w:cs="Times New Roman"/>
          <w:sz w:val="24"/>
          <w:szCs w:val="24"/>
        </w:rPr>
        <w:t>sets to construct more general models without</w:t>
      </w:r>
      <w:r w:rsidR="00165BC6" w:rsidRPr="00CA3236">
        <w:rPr>
          <w:rFonts w:ascii="Times New Roman" w:eastAsia="Times New Roman" w:hAnsi="Times New Roman" w:cs="Times New Roman"/>
          <w:sz w:val="24"/>
          <w:szCs w:val="24"/>
        </w:rPr>
        <w:t xml:space="preserve"> losing information</w:t>
      </w:r>
      <w:r w:rsidRPr="00CA3236">
        <w:rPr>
          <w:rFonts w:ascii="Times New Roman" w:eastAsia="Times New Roman" w:hAnsi="Times New Roman" w:cs="Times New Roman"/>
          <w:sz w:val="24"/>
          <w:szCs w:val="24"/>
        </w:rPr>
        <w:t xml:space="preserve"> we constructed three complex data sets with different pairing combinations of WS, BL and BH: (WSBL) and BH; (WSBH) and BL; (BLBH) and WS. We did not consider full combination of </w:t>
      </w:r>
      <w:r w:rsidR="00D56674" w:rsidRPr="00CA3236">
        <w:rPr>
          <w:rFonts w:ascii="Times New Roman" w:eastAsia="Times New Roman" w:hAnsi="Times New Roman" w:cs="Times New Roman"/>
          <w:sz w:val="24"/>
          <w:szCs w:val="24"/>
        </w:rPr>
        <w:t xml:space="preserve">sets </w:t>
      </w:r>
      <w:r w:rsidRPr="00CA3236">
        <w:rPr>
          <w:rFonts w:ascii="Times New Roman" w:eastAsia="Times New Roman" w:hAnsi="Times New Roman" w:cs="Times New Roman"/>
          <w:sz w:val="24"/>
          <w:szCs w:val="24"/>
        </w:rPr>
        <w:t>since in this case the factor “</w:t>
      </w:r>
      <w:r w:rsidRPr="00CA3236">
        <w:rPr>
          <w:rFonts w:ascii="Times New Roman" w:eastAsia="Times New Roman" w:hAnsi="Times New Roman" w:cs="Times New Roman"/>
          <w:i/>
          <w:sz w:val="24"/>
          <w:szCs w:val="24"/>
        </w:rPr>
        <w:t>Set</w:t>
      </w:r>
      <w:r w:rsidRPr="00CA3236">
        <w:rPr>
          <w:rFonts w:ascii="Times New Roman" w:eastAsia="Times New Roman" w:hAnsi="Times New Roman" w:cs="Times New Roman"/>
          <w:sz w:val="24"/>
          <w:szCs w:val="24"/>
        </w:rPr>
        <w:t>” would be discarded from the model. We applied the structure of the Model</w:t>
      </w:r>
      <w:r w:rsidR="00165BC6" w:rsidRPr="00CA3236">
        <w:rPr>
          <w:rFonts w:ascii="Times New Roman" w:eastAsia="Times New Roman" w:hAnsi="Times New Roman" w:cs="Times New Roman"/>
          <w:sz w:val="24"/>
          <w:szCs w:val="24"/>
        </w:rPr>
        <w:t xml:space="preserve"> 4</w:t>
      </w:r>
      <w:r w:rsidRPr="00CA3236">
        <w:rPr>
          <w:rFonts w:ascii="Times New Roman" w:eastAsia="Times New Roman" w:hAnsi="Times New Roman" w:cs="Times New Roman"/>
          <w:sz w:val="24"/>
          <w:szCs w:val="24"/>
        </w:rPr>
        <w:t xml:space="preserve"> to these new recombined datasets. Then we compared AIC’s of these new models with AIC of Model</w:t>
      </w:r>
      <w:r w:rsidR="00165BC6" w:rsidRPr="00CA3236">
        <w:rPr>
          <w:rFonts w:ascii="Times New Roman" w:eastAsia="Times New Roman" w:hAnsi="Times New Roman" w:cs="Times New Roman"/>
          <w:sz w:val="24"/>
          <w:szCs w:val="24"/>
        </w:rPr>
        <w:t xml:space="preserve"> 4</w:t>
      </w:r>
      <w:r w:rsidRPr="00CA3236">
        <w:rPr>
          <w:rFonts w:ascii="Times New Roman" w:eastAsia="Times New Roman" w:hAnsi="Times New Roman" w:cs="Times New Roman"/>
          <w:sz w:val="24"/>
          <w:szCs w:val="24"/>
        </w:rPr>
        <w:t xml:space="preserve"> based on non-pooled data. If AIC of a new model was less than AIC of </w:t>
      </w:r>
      <w:r w:rsidR="00165BC6" w:rsidRPr="00CA3236">
        <w:rPr>
          <w:rFonts w:ascii="Times New Roman" w:eastAsia="Times New Roman" w:hAnsi="Times New Roman" w:cs="Times New Roman"/>
          <w:sz w:val="24"/>
          <w:szCs w:val="24"/>
        </w:rPr>
        <w:t xml:space="preserve">the </w:t>
      </w:r>
      <w:r w:rsidRPr="00CA3236">
        <w:rPr>
          <w:rFonts w:ascii="Times New Roman" w:eastAsia="Times New Roman" w:hAnsi="Times New Roman" w:cs="Times New Roman"/>
          <w:sz w:val="24"/>
          <w:szCs w:val="24"/>
        </w:rPr>
        <w:t>initial one we considered this as a basis for pooling of corresponding sample sets.</w:t>
      </w:r>
    </w:p>
    <w:p w14:paraId="00000025" w14:textId="3BBF0DDC" w:rsidR="00B140A6" w:rsidRPr="00CA3236" w:rsidRDefault="00C76F50" w:rsidP="00CA3236">
      <w:pPr>
        <w:pBdr>
          <w:top w:val="nil"/>
          <w:left w:val="nil"/>
          <w:bottom w:val="nil"/>
          <w:right w:val="nil"/>
          <w:between w:val="nil"/>
        </w:pBdr>
        <w:spacing w:before="120" w:after="120" w:line="360" w:lineRule="auto"/>
        <w:rPr>
          <w:rFonts w:ascii="Times New Roman" w:eastAsia="Times New Roman" w:hAnsi="Times New Roman" w:cs="Times New Roman"/>
          <w:sz w:val="24"/>
          <w:szCs w:val="24"/>
        </w:rPr>
      </w:pPr>
      <w:proofErr w:type="gramStart"/>
      <w:r w:rsidRPr="00CA3236">
        <w:rPr>
          <w:rFonts w:ascii="Times New Roman" w:eastAsia="Times New Roman" w:hAnsi="Times New Roman" w:cs="Times New Roman"/>
          <w:b/>
          <w:sz w:val="24"/>
          <w:szCs w:val="24"/>
        </w:rPr>
        <w:t xml:space="preserve">Associations among </w:t>
      </w:r>
      <w:proofErr w:type="spellStart"/>
      <w:r w:rsidRPr="00CA3236">
        <w:rPr>
          <w:rFonts w:ascii="Times New Roman" w:eastAsia="Times New Roman" w:hAnsi="Times New Roman" w:cs="Times New Roman"/>
          <w:b/>
          <w:sz w:val="24"/>
          <w:szCs w:val="24"/>
        </w:rPr>
        <w:t>morphotypes</w:t>
      </w:r>
      <w:proofErr w:type="spellEnd"/>
      <w:r w:rsidRPr="00CA3236">
        <w:rPr>
          <w:rFonts w:ascii="Times New Roman" w:eastAsia="Times New Roman" w:hAnsi="Times New Roman" w:cs="Times New Roman"/>
          <w:b/>
          <w:sz w:val="24"/>
          <w:szCs w:val="24"/>
        </w:rPr>
        <w:t xml:space="preserve"> and species-specific genotypes around Atlantics</w:t>
      </w:r>
      <w:r w:rsidRPr="00CA3236">
        <w:rPr>
          <w:rFonts w:ascii="Times New Roman" w:eastAsia="Times New Roman" w:hAnsi="Times New Roman" w:cs="Times New Roman"/>
          <w:sz w:val="24"/>
          <w:szCs w:val="24"/>
        </w:rPr>
        <w:t>.</w:t>
      </w:r>
      <w:proofErr w:type="gramEnd"/>
      <w:r w:rsidRPr="00CA3236">
        <w:rPr>
          <w:rFonts w:ascii="Times New Roman" w:eastAsia="Times New Roman" w:hAnsi="Times New Roman" w:cs="Times New Roman"/>
          <w:sz w:val="24"/>
          <w:szCs w:val="24"/>
        </w:rPr>
        <w:t xml:space="preserve"> Five sample sets were considered representing the Gulf of Maine (GOM), the Baltic </w:t>
      </w:r>
      <w:r w:rsidR="00F95928" w:rsidRPr="00CA3236">
        <w:rPr>
          <w:rFonts w:ascii="Times New Roman" w:eastAsia="Times New Roman" w:hAnsi="Times New Roman" w:cs="Times New Roman"/>
          <w:sz w:val="24"/>
          <w:szCs w:val="24"/>
        </w:rPr>
        <w:t xml:space="preserve">Sea </w:t>
      </w:r>
      <w:r w:rsidRPr="00CA3236">
        <w:rPr>
          <w:rFonts w:ascii="Times New Roman" w:eastAsia="Times New Roman" w:hAnsi="Times New Roman" w:cs="Times New Roman"/>
          <w:sz w:val="24"/>
          <w:szCs w:val="24"/>
        </w:rPr>
        <w:t xml:space="preserve">(BALT), </w:t>
      </w:r>
      <w:r w:rsidR="003935A3" w:rsidRPr="00CA3236">
        <w:rPr>
          <w:rFonts w:ascii="Times New Roman" w:eastAsia="Times New Roman" w:hAnsi="Times New Roman" w:cs="Times New Roman"/>
          <w:sz w:val="24"/>
          <w:szCs w:val="24"/>
        </w:rPr>
        <w:t xml:space="preserve">Western </w:t>
      </w:r>
      <w:r w:rsidRPr="00CA3236">
        <w:rPr>
          <w:rFonts w:ascii="Times New Roman" w:eastAsia="Times New Roman" w:hAnsi="Times New Roman" w:cs="Times New Roman"/>
          <w:sz w:val="24"/>
          <w:szCs w:val="24"/>
        </w:rPr>
        <w:t>Norway (NORW), saline Barents Sea (BH) and the White Sea combined with the brackish Barents Sea (WSBL, subsets WS and BL were pooled since they did not differ statistically,</w:t>
      </w:r>
      <w:r w:rsidR="003935A3" w:rsidRPr="00CA3236">
        <w:rPr>
          <w:rFonts w:ascii="Times New Roman" w:eastAsia="Times New Roman" w:hAnsi="Times New Roman" w:cs="Times New Roman"/>
          <w:sz w:val="24"/>
          <w:szCs w:val="24"/>
        </w:rPr>
        <w:t xml:space="preserve"> </w:t>
      </w:r>
      <w:r w:rsidRPr="00CA3236">
        <w:rPr>
          <w:rFonts w:ascii="Times New Roman" w:eastAsia="Times New Roman" w:hAnsi="Times New Roman" w:cs="Times New Roman"/>
          <w:sz w:val="24"/>
          <w:szCs w:val="24"/>
        </w:rPr>
        <w:t>see Results). Scotland (SCOT) was not included because it was represented by two samples only. Three models were constructed: </w:t>
      </w:r>
    </w:p>
    <w:p w14:paraId="00000026" w14:textId="523E232A" w:rsidR="00B140A6" w:rsidRPr="00CA3236" w:rsidRDefault="00C76F50" w:rsidP="00CA3236">
      <w:pPr>
        <w:pBdr>
          <w:top w:val="nil"/>
          <w:left w:val="nil"/>
          <w:bottom w:val="nil"/>
          <w:right w:val="nil"/>
          <w:between w:val="nil"/>
        </w:pBdr>
        <w:spacing w:before="120" w:after="120" w:line="360" w:lineRule="auto"/>
        <w:rPr>
          <w:rFonts w:ascii="Times New Roman" w:eastAsia="Times New Roman" w:hAnsi="Times New Roman" w:cs="Times New Roman"/>
          <w:sz w:val="24"/>
          <w:szCs w:val="24"/>
        </w:rPr>
      </w:pPr>
      <w:proofErr w:type="gramStart"/>
      <w:r w:rsidRPr="00CA3236">
        <w:rPr>
          <w:rFonts w:ascii="Times New Roman" w:eastAsia="Times New Roman" w:hAnsi="Times New Roman" w:cs="Times New Roman"/>
          <w:sz w:val="24"/>
          <w:szCs w:val="24"/>
        </w:rPr>
        <w:t>Model 5.</w:t>
      </w:r>
      <w:proofErr w:type="gramEnd"/>
      <w:r w:rsidRPr="00CA3236">
        <w:rPr>
          <w:rFonts w:ascii="Times New Roman" w:eastAsia="Times New Roman" w:hAnsi="Times New Roman" w:cs="Times New Roman"/>
          <w:sz w:val="24"/>
          <w:szCs w:val="24"/>
        </w:rPr>
        <w:t xml:space="preserve"> </w:t>
      </w:r>
      <w:proofErr w:type="gramStart"/>
      <w:r w:rsidRPr="00CA3236">
        <w:rPr>
          <w:rFonts w:ascii="Times New Roman" w:eastAsia="Times New Roman" w:hAnsi="Times New Roman" w:cs="Times New Roman"/>
          <w:sz w:val="24"/>
          <w:szCs w:val="24"/>
        </w:rPr>
        <w:t>Taxonomic structure (</w:t>
      </w:r>
      <w:proofErr w:type="spellStart"/>
      <w:r w:rsidR="00A674C2" w:rsidRPr="00CA3236">
        <w:rPr>
          <w:rFonts w:ascii="Times New Roman" w:eastAsia="Times New Roman" w:hAnsi="Times New Roman" w:cs="Times New Roman"/>
          <w:i/>
          <w:sz w:val="24"/>
          <w:szCs w:val="24"/>
        </w:rPr>
        <w:t>Ptros</w:t>
      </w:r>
      <w:proofErr w:type="spellEnd"/>
      <w:r w:rsidRPr="00CA3236">
        <w:rPr>
          <w:rFonts w:ascii="Times New Roman" w:eastAsia="Times New Roman" w:hAnsi="Times New Roman" w:cs="Times New Roman"/>
          <w:sz w:val="24"/>
          <w:szCs w:val="24"/>
        </w:rPr>
        <w:t xml:space="preserve">) as a function of </w:t>
      </w:r>
      <w:proofErr w:type="spellStart"/>
      <w:r w:rsidRPr="00CA3236">
        <w:rPr>
          <w:rFonts w:ascii="Times New Roman" w:eastAsia="Times New Roman" w:hAnsi="Times New Roman" w:cs="Times New Roman"/>
          <w:sz w:val="24"/>
          <w:szCs w:val="24"/>
        </w:rPr>
        <w:t>morphotype</w:t>
      </w:r>
      <w:proofErr w:type="spellEnd"/>
      <w:r w:rsidRPr="00CA3236">
        <w:rPr>
          <w:rFonts w:ascii="Times New Roman" w:eastAsia="Times New Roman" w:hAnsi="Times New Roman" w:cs="Times New Roman"/>
          <w:sz w:val="24"/>
          <w:szCs w:val="24"/>
        </w:rPr>
        <w:t xml:space="preserve"> frequencies in populations (</w:t>
      </w:r>
      <w:r w:rsidRPr="00CA3236">
        <w:rPr>
          <w:rFonts w:ascii="Times New Roman" w:eastAsia="Times New Roman" w:hAnsi="Times New Roman" w:cs="Times New Roman"/>
          <w:i/>
          <w:sz w:val="24"/>
          <w:szCs w:val="24"/>
        </w:rPr>
        <w:t>PT</w:t>
      </w:r>
      <w:r w:rsidRPr="00CA3236">
        <w:rPr>
          <w:rFonts w:ascii="Times New Roman" w:eastAsia="Times New Roman" w:hAnsi="Times New Roman" w:cs="Times New Roman"/>
          <w:sz w:val="24"/>
          <w:szCs w:val="24"/>
        </w:rPr>
        <w:t>).</w:t>
      </w:r>
      <w:proofErr w:type="gramEnd"/>
      <w:r w:rsidRPr="00CA3236">
        <w:rPr>
          <w:rFonts w:ascii="Times New Roman" w:eastAsia="Times New Roman" w:hAnsi="Times New Roman" w:cs="Times New Roman"/>
          <w:sz w:val="24"/>
          <w:szCs w:val="24"/>
        </w:rPr>
        <w:t xml:space="preserve"> The dependent variable was coded analogously to Model 1 and was modelled as a function of PT (continuous predictor), </w:t>
      </w:r>
      <w:r w:rsidR="007519B9" w:rsidRPr="00CA3236">
        <w:rPr>
          <w:rFonts w:ascii="Times New Roman" w:hAnsi="Times New Roman" w:cs="Times New Roman"/>
          <w:i/>
          <w:sz w:val="24"/>
          <w:szCs w:val="24"/>
        </w:rPr>
        <w:t>Set</w:t>
      </w:r>
      <w:r w:rsidRPr="00CA3236">
        <w:rPr>
          <w:rFonts w:ascii="Times New Roman" w:eastAsia="Times New Roman" w:hAnsi="Times New Roman" w:cs="Times New Roman"/>
          <w:sz w:val="24"/>
          <w:szCs w:val="24"/>
        </w:rPr>
        <w:t xml:space="preserve"> and interaction between them. We modeled here </w:t>
      </w:r>
      <w:proofErr w:type="spellStart"/>
      <w:r w:rsidR="00A674C2" w:rsidRPr="00CA3236">
        <w:rPr>
          <w:rFonts w:ascii="Times New Roman" w:eastAsia="Times New Roman" w:hAnsi="Times New Roman" w:cs="Times New Roman"/>
          <w:i/>
          <w:sz w:val="24"/>
          <w:szCs w:val="24"/>
        </w:rPr>
        <w:t>Ptros</w:t>
      </w:r>
      <w:proofErr w:type="spellEnd"/>
      <w:r w:rsidRPr="00CA3236">
        <w:rPr>
          <w:rFonts w:ascii="Times New Roman" w:eastAsia="Times New Roman" w:hAnsi="Times New Roman" w:cs="Times New Roman"/>
          <w:sz w:val="24"/>
          <w:szCs w:val="24"/>
        </w:rPr>
        <w:t xml:space="preserve"> vs. </w:t>
      </w:r>
      <w:r w:rsidRPr="00CA3236">
        <w:rPr>
          <w:rFonts w:ascii="Times New Roman" w:eastAsia="Times New Roman" w:hAnsi="Times New Roman" w:cs="Times New Roman"/>
          <w:i/>
          <w:sz w:val="24"/>
          <w:szCs w:val="24"/>
        </w:rPr>
        <w:t>PT</w:t>
      </w:r>
      <w:r w:rsidRPr="00CA3236">
        <w:rPr>
          <w:rFonts w:ascii="Times New Roman" w:eastAsia="Times New Roman" w:hAnsi="Times New Roman" w:cs="Times New Roman"/>
          <w:sz w:val="24"/>
          <w:szCs w:val="24"/>
        </w:rPr>
        <w:t xml:space="preserve"> </w:t>
      </w:r>
      <w:r w:rsidR="007519B9" w:rsidRPr="00CA3236">
        <w:rPr>
          <w:rFonts w:ascii="Times New Roman" w:eastAsia="Times New Roman" w:hAnsi="Times New Roman" w:cs="Times New Roman"/>
          <w:sz w:val="24"/>
          <w:szCs w:val="24"/>
        </w:rPr>
        <w:t xml:space="preserve">but </w:t>
      </w:r>
      <w:r w:rsidR="007519B9" w:rsidRPr="00CA3236">
        <w:rPr>
          <w:rFonts w:ascii="Times New Roman" w:eastAsia="Times New Roman" w:hAnsi="Times New Roman" w:cs="Times New Roman"/>
          <w:color w:val="FF0000"/>
          <w:sz w:val="24"/>
          <w:szCs w:val="24"/>
        </w:rPr>
        <w:t>not vice versa</w:t>
      </w:r>
      <w:r w:rsidRPr="00CA3236">
        <w:rPr>
          <w:rFonts w:ascii="Times New Roman" w:eastAsia="Times New Roman" w:hAnsi="Times New Roman" w:cs="Times New Roman"/>
          <w:color w:val="FF0000"/>
          <w:sz w:val="24"/>
          <w:szCs w:val="24"/>
        </w:rPr>
        <w:t xml:space="preserve"> as </w:t>
      </w:r>
      <w:r w:rsidRPr="00CA3236">
        <w:rPr>
          <w:rFonts w:ascii="Times New Roman" w:eastAsia="Times New Roman" w:hAnsi="Times New Roman" w:cs="Times New Roman"/>
          <w:sz w:val="24"/>
          <w:szCs w:val="24"/>
        </w:rPr>
        <w:t>in previous analysis in order to use the model as reference for the “</w:t>
      </w:r>
      <w:proofErr w:type="spellStart"/>
      <w:r w:rsidR="00A674C2" w:rsidRPr="00CA3236">
        <w:rPr>
          <w:rFonts w:ascii="Times New Roman" w:eastAsia="Times New Roman" w:hAnsi="Times New Roman" w:cs="Times New Roman"/>
          <w:i/>
          <w:sz w:val="24"/>
          <w:szCs w:val="24"/>
        </w:rPr>
        <w:t>Ptros</w:t>
      </w:r>
      <w:proofErr w:type="spellEnd"/>
      <w:r w:rsidRPr="00CA3236">
        <w:rPr>
          <w:rFonts w:ascii="Times New Roman" w:eastAsia="Times New Roman" w:hAnsi="Times New Roman" w:cs="Times New Roman"/>
          <w:sz w:val="24"/>
          <w:szCs w:val="24"/>
        </w:rPr>
        <w:t xml:space="preserve"> by </w:t>
      </w:r>
      <w:r w:rsidRPr="00CA3236">
        <w:rPr>
          <w:rFonts w:ascii="Times New Roman" w:eastAsia="Times New Roman" w:hAnsi="Times New Roman" w:cs="Times New Roman"/>
          <w:i/>
          <w:sz w:val="24"/>
          <w:szCs w:val="24"/>
        </w:rPr>
        <w:t>PT</w:t>
      </w:r>
      <w:r w:rsidRPr="00CA3236">
        <w:rPr>
          <w:rFonts w:ascii="Times New Roman" w:eastAsia="Times New Roman" w:hAnsi="Times New Roman" w:cs="Times New Roman"/>
          <w:sz w:val="24"/>
          <w:szCs w:val="24"/>
        </w:rPr>
        <w:t xml:space="preserve"> calculator” (see below).</w:t>
      </w:r>
    </w:p>
    <w:p w14:paraId="00000027" w14:textId="03D0FF24" w:rsidR="00B140A6" w:rsidRPr="00CA3236" w:rsidRDefault="00C76F50" w:rsidP="00CA3236">
      <w:pPr>
        <w:pBdr>
          <w:top w:val="nil"/>
          <w:left w:val="nil"/>
          <w:bottom w:val="nil"/>
          <w:right w:val="nil"/>
          <w:between w:val="nil"/>
        </w:pBdr>
        <w:spacing w:before="120" w:after="120" w:line="360" w:lineRule="auto"/>
        <w:rPr>
          <w:rFonts w:ascii="Times New Roman" w:eastAsia="Times New Roman" w:hAnsi="Times New Roman" w:cs="Times New Roman"/>
          <w:color w:val="000000"/>
          <w:sz w:val="24"/>
          <w:szCs w:val="24"/>
        </w:rPr>
      </w:pPr>
      <w:proofErr w:type="gramStart"/>
      <w:r w:rsidRPr="00CA3236">
        <w:rPr>
          <w:rFonts w:ascii="Times New Roman" w:eastAsia="Times New Roman" w:hAnsi="Times New Roman" w:cs="Times New Roman"/>
          <w:color w:val="000000"/>
          <w:sz w:val="24"/>
          <w:szCs w:val="24"/>
        </w:rPr>
        <w:t>Model 6.</w:t>
      </w:r>
      <w:proofErr w:type="gramEnd"/>
      <w:r w:rsidRPr="00CA3236">
        <w:rPr>
          <w:rFonts w:ascii="Times New Roman" w:eastAsia="Times New Roman" w:hAnsi="Times New Roman" w:cs="Times New Roman"/>
          <w:color w:val="000000"/>
          <w:sz w:val="24"/>
          <w:szCs w:val="24"/>
        </w:rPr>
        <w:t xml:space="preserve"> </w:t>
      </w:r>
      <w:proofErr w:type="spellStart"/>
      <w:r w:rsidRPr="00CA3236">
        <w:rPr>
          <w:rFonts w:ascii="Times New Roman" w:eastAsia="Times New Roman" w:hAnsi="Times New Roman" w:cs="Times New Roman"/>
          <w:color w:val="000000"/>
          <w:sz w:val="24"/>
          <w:szCs w:val="24"/>
        </w:rPr>
        <w:t>Morphotype</w:t>
      </w:r>
      <w:proofErr w:type="spellEnd"/>
      <w:r w:rsidRPr="00CA3236">
        <w:rPr>
          <w:rFonts w:ascii="Times New Roman" w:eastAsia="Times New Roman" w:hAnsi="Times New Roman" w:cs="Times New Roman"/>
          <w:color w:val="000000"/>
          <w:sz w:val="24"/>
          <w:szCs w:val="24"/>
        </w:rPr>
        <w:t xml:space="preserve"> proportions among species (</w:t>
      </w:r>
      <w:proofErr w:type="gramStart"/>
      <w:r w:rsidRPr="00CA3236">
        <w:rPr>
          <w:rFonts w:ascii="Times New Roman" w:eastAsia="Times New Roman" w:hAnsi="Times New Roman" w:cs="Times New Roman"/>
          <w:i/>
          <w:color w:val="000000"/>
          <w:sz w:val="24"/>
          <w:szCs w:val="24"/>
        </w:rPr>
        <w:t>P(</w:t>
      </w:r>
      <w:proofErr w:type="spellStart"/>
      <w:proofErr w:type="gramEnd"/>
      <w:r w:rsidRPr="00CA3236">
        <w:rPr>
          <w:rFonts w:ascii="Times New Roman" w:eastAsia="Times New Roman" w:hAnsi="Times New Roman" w:cs="Times New Roman"/>
          <w:i/>
          <w:color w:val="000000"/>
          <w:sz w:val="24"/>
          <w:szCs w:val="24"/>
        </w:rPr>
        <w:t>T|tros</w:t>
      </w:r>
      <w:proofErr w:type="spellEnd"/>
      <w:r w:rsidRPr="00CA3236">
        <w:rPr>
          <w:rFonts w:ascii="Times New Roman" w:eastAsia="Times New Roman" w:hAnsi="Times New Roman" w:cs="Times New Roman"/>
          <w:i/>
          <w:color w:val="000000"/>
          <w:sz w:val="24"/>
          <w:szCs w:val="24"/>
        </w:rPr>
        <w:t>)</w:t>
      </w:r>
      <w:r w:rsidRPr="00CA3236">
        <w:rPr>
          <w:rFonts w:ascii="Times New Roman" w:eastAsia="Times New Roman" w:hAnsi="Times New Roman" w:cs="Times New Roman"/>
          <w:color w:val="000000"/>
          <w:sz w:val="24"/>
          <w:szCs w:val="24"/>
        </w:rPr>
        <w:t xml:space="preserve">, </w:t>
      </w:r>
      <w:r w:rsidRPr="00CA3236">
        <w:rPr>
          <w:rFonts w:ascii="Times New Roman" w:eastAsia="Times New Roman" w:hAnsi="Times New Roman" w:cs="Times New Roman"/>
          <w:i/>
          <w:color w:val="000000"/>
          <w:sz w:val="24"/>
          <w:szCs w:val="24"/>
        </w:rPr>
        <w:t>P(</w:t>
      </w:r>
      <w:proofErr w:type="spellStart"/>
      <w:r w:rsidRPr="00CA3236">
        <w:rPr>
          <w:rFonts w:ascii="Times New Roman" w:eastAsia="Times New Roman" w:hAnsi="Times New Roman" w:cs="Times New Roman"/>
          <w:i/>
          <w:color w:val="000000"/>
          <w:sz w:val="24"/>
          <w:szCs w:val="24"/>
        </w:rPr>
        <w:t>T|edu</w:t>
      </w:r>
      <w:proofErr w:type="spellEnd"/>
      <w:r w:rsidRPr="00CA3236">
        <w:rPr>
          <w:rFonts w:ascii="Times New Roman" w:eastAsia="Times New Roman" w:hAnsi="Times New Roman" w:cs="Times New Roman"/>
          <w:i/>
          <w:color w:val="000000"/>
          <w:sz w:val="24"/>
          <w:szCs w:val="24"/>
        </w:rPr>
        <w:t>)</w:t>
      </w:r>
      <w:r w:rsidRPr="00CA3236">
        <w:rPr>
          <w:rFonts w:ascii="Times New Roman" w:eastAsia="Times New Roman" w:hAnsi="Times New Roman" w:cs="Times New Roman"/>
          <w:color w:val="000000"/>
          <w:sz w:val="24"/>
          <w:szCs w:val="24"/>
        </w:rPr>
        <w:t>) as a function of taxonomic structure of populations (</w:t>
      </w:r>
      <w:proofErr w:type="spellStart"/>
      <w:r w:rsidR="00A674C2" w:rsidRPr="00CA3236">
        <w:rPr>
          <w:rFonts w:ascii="Times New Roman" w:eastAsia="Times New Roman" w:hAnsi="Times New Roman" w:cs="Times New Roman"/>
          <w:i/>
          <w:color w:val="000000"/>
          <w:sz w:val="24"/>
          <w:szCs w:val="24"/>
        </w:rPr>
        <w:t>Ptros</w:t>
      </w:r>
      <w:proofErr w:type="spellEnd"/>
      <w:r w:rsidRPr="00CA3236">
        <w:rPr>
          <w:rFonts w:ascii="Times New Roman" w:eastAsia="Times New Roman" w:hAnsi="Times New Roman" w:cs="Times New Roman"/>
          <w:color w:val="000000"/>
          <w:sz w:val="24"/>
          <w:szCs w:val="24"/>
        </w:rPr>
        <w:t>). Model was constructed analogously to</w:t>
      </w:r>
      <w:r w:rsidR="007519B9" w:rsidRPr="00CA3236">
        <w:rPr>
          <w:rFonts w:ascii="Times New Roman" w:eastAsia="Times New Roman" w:hAnsi="Times New Roman" w:cs="Times New Roman"/>
          <w:color w:val="000000"/>
          <w:sz w:val="24"/>
          <w:szCs w:val="24"/>
        </w:rPr>
        <w:t xml:space="preserve"> the</w:t>
      </w:r>
      <w:r w:rsidRPr="00CA3236">
        <w:rPr>
          <w:rFonts w:ascii="Times New Roman" w:eastAsia="Times New Roman" w:hAnsi="Times New Roman" w:cs="Times New Roman"/>
          <w:color w:val="000000"/>
          <w:sz w:val="24"/>
          <w:szCs w:val="24"/>
        </w:rPr>
        <w:t xml:space="preserve"> Model 2.</w:t>
      </w:r>
    </w:p>
    <w:p w14:paraId="00000028" w14:textId="0E38B5D7" w:rsidR="00B140A6" w:rsidRDefault="00C76F50" w:rsidP="00CA3236">
      <w:pPr>
        <w:pBdr>
          <w:top w:val="nil"/>
          <w:left w:val="nil"/>
          <w:bottom w:val="nil"/>
          <w:right w:val="nil"/>
          <w:between w:val="nil"/>
        </w:pBdr>
        <w:spacing w:before="120" w:after="120" w:line="360" w:lineRule="auto"/>
        <w:rPr>
          <w:rFonts w:ascii="Times New Roman" w:eastAsia="Times New Roman" w:hAnsi="Times New Roman" w:cs="Times New Roman"/>
          <w:color w:val="000000"/>
          <w:sz w:val="24"/>
          <w:szCs w:val="24"/>
        </w:rPr>
      </w:pPr>
      <w:proofErr w:type="gramStart"/>
      <w:r w:rsidRPr="00CA3236">
        <w:rPr>
          <w:rFonts w:ascii="Times New Roman" w:eastAsia="Times New Roman" w:hAnsi="Times New Roman" w:cs="Times New Roman"/>
          <w:color w:val="000000"/>
          <w:sz w:val="24"/>
          <w:szCs w:val="24"/>
        </w:rPr>
        <w:t>Model 7.</w:t>
      </w:r>
      <w:proofErr w:type="gramEnd"/>
      <w:r w:rsidRPr="00CA3236">
        <w:rPr>
          <w:rFonts w:ascii="Times New Roman" w:eastAsia="Times New Roman" w:hAnsi="Times New Roman" w:cs="Times New Roman"/>
          <w:color w:val="000000"/>
          <w:sz w:val="24"/>
          <w:szCs w:val="24"/>
        </w:rPr>
        <w:t xml:space="preserve"> Correctness of species identification (</w:t>
      </w:r>
      <w:proofErr w:type="gramStart"/>
      <w:r w:rsidRPr="00CA3236">
        <w:rPr>
          <w:rFonts w:ascii="Times New Roman" w:eastAsia="Times New Roman" w:hAnsi="Times New Roman" w:cs="Times New Roman"/>
          <w:i/>
          <w:color w:val="000000"/>
          <w:sz w:val="24"/>
          <w:szCs w:val="24"/>
        </w:rPr>
        <w:t>P(</w:t>
      </w:r>
      <w:proofErr w:type="spellStart"/>
      <w:proofErr w:type="gramEnd"/>
      <w:r w:rsidRPr="00CA3236">
        <w:rPr>
          <w:rFonts w:ascii="Times New Roman" w:eastAsia="Times New Roman" w:hAnsi="Times New Roman" w:cs="Times New Roman"/>
          <w:i/>
          <w:color w:val="000000"/>
          <w:sz w:val="24"/>
          <w:szCs w:val="24"/>
        </w:rPr>
        <w:t>tros|T</w:t>
      </w:r>
      <w:proofErr w:type="spellEnd"/>
      <w:r w:rsidRPr="00CA3236">
        <w:rPr>
          <w:rFonts w:ascii="Times New Roman" w:eastAsia="Times New Roman" w:hAnsi="Times New Roman" w:cs="Times New Roman"/>
          <w:color w:val="000000"/>
          <w:sz w:val="24"/>
          <w:szCs w:val="24"/>
        </w:rPr>
        <w:t xml:space="preserve">) </w:t>
      </w:r>
      <w:r w:rsidR="007519B9" w:rsidRPr="00CA3236">
        <w:rPr>
          <w:rFonts w:ascii="Times New Roman" w:eastAsia="Times New Roman" w:hAnsi="Times New Roman" w:cs="Times New Roman"/>
          <w:color w:val="000000"/>
          <w:sz w:val="24"/>
          <w:szCs w:val="24"/>
        </w:rPr>
        <w:t>and</w:t>
      </w:r>
      <w:r w:rsidRPr="00CA3236">
        <w:rPr>
          <w:rFonts w:ascii="Times New Roman" w:eastAsia="Times New Roman" w:hAnsi="Times New Roman" w:cs="Times New Roman"/>
          <w:color w:val="000000"/>
          <w:sz w:val="24"/>
          <w:szCs w:val="24"/>
        </w:rPr>
        <w:t xml:space="preserve"> </w:t>
      </w:r>
      <w:r w:rsidRPr="00CA3236">
        <w:rPr>
          <w:rFonts w:ascii="Times New Roman" w:eastAsia="Times New Roman" w:hAnsi="Times New Roman" w:cs="Times New Roman"/>
          <w:i/>
          <w:color w:val="000000"/>
          <w:sz w:val="24"/>
          <w:szCs w:val="24"/>
        </w:rPr>
        <w:t>P(</w:t>
      </w:r>
      <w:proofErr w:type="spellStart"/>
      <w:r w:rsidRPr="00CA3236">
        <w:rPr>
          <w:rFonts w:ascii="Times New Roman" w:eastAsia="Times New Roman" w:hAnsi="Times New Roman" w:cs="Times New Roman"/>
          <w:i/>
          <w:color w:val="000000"/>
          <w:sz w:val="24"/>
          <w:szCs w:val="24"/>
        </w:rPr>
        <w:t>edu|E</w:t>
      </w:r>
      <w:proofErr w:type="spellEnd"/>
      <w:r w:rsidRPr="00CA3236">
        <w:rPr>
          <w:rFonts w:ascii="Times New Roman" w:eastAsia="Times New Roman" w:hAnsi="Times New Roman" w:cs="Times New Roman"/>
          <w:i/>
          <w:color w:val="000000"/>
          <w:sz w:val="24"/>
          <w:szCs w:val="24"/>
        </w:rPr>
        <w:t>)</w:t>
      </w:r>
      <w:r w:rsidRPr="00CA3236">
        <w:rPr>
          <w:rFonts w:ascii="Times New Roman" w:eastAsia="Times New Roman" w:hAnsi="Times New Roman" w:cs="Times New Roman"/>
          <w:color w:val="000000"/>
          <w:sz w:val="24"/>
          <w:szCs w:val="24"/>
        </w:rPr>
        <w:t xml:space="preserve">) as a function of taxonomic structure of populations </w:t>
      </w:r>
      <w:r>
        <w:rPr>
          <w:rFonts w:ascii="Times New Roman" w:eastAsia="Times New Roman" w:hAnsi="Times New Roman" w:cs="Times New Roman"/>
          <w:color w:val="000000"/>
          <w:sz w:val="24"/>
          <w:szCs w:val="24"/>
        </w:rPr>
        <w:t>(</w:t>
      </w:r>
      <w:proofErr w:type="spellStart"/>
      <w:r w:rsidR="00A674C2" w:rsidRPr="007519B9">
        <w:rPr>
          <w:rFonts w:ascii="Times New Roman" w:eastAsia="Times New Roman" w:hAnsi="Times New Roman" w:cs="Times New Roman"/>
          <w:i/>
          <w:color w:val="000000"/>
          <w:sz w:val="24"/>
          <w:szCs w:val="24"/>
        </w:rPr>
        <w:t>Ptros</w:t>
      </w:r>
      <w:proofErr w:type="spellEnd"/>
      <w:r>
        <w:rPr>
          <w:rFonts w:ascii="Times New Roman" w:eastAsia="Times New Roman" w:hAnsi="Times New Roman" w:cs="Times New Roman"/>
          <w:color w:val="000000"/>
          <w:sz w:val="24"/>
          <w:szCs w:val="24"/>
        </w:rPr>
        <w:t xml:space="preserve">). Model was constructed analogously to </w:t>
      </w:r>
      <w:r w:rsidR="007519B9">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 xml:space="preserve">Model </w:t>
      </w:r>
      <w:r>
        <w:rPr>
          <w:rFonts w:ascii="Times New Roman" w:eastAsia="Times New Roman" w:hAnsi="Times New Roman" w:cs="Times New Roman"/>
          <w:sz w:val="24"/>
          <w:szCs w:val="24"/>
        </w:rPr>
        <w:t>4</w:t>
      </w:r>
      <w:r>
        <w:rPr>
          <w:rFonts w:ascii="Times New Roman" w:eastAsia="Times New Roman" w:hAnsi="Times New Roman" w:cs="Times New Roman"/>
          <w:color w:val="000000"/>
          <w:sz w:val="24"/>
          <w:szCs w:val="24"/>
        </w:rPr>
        <w:t>. </w:t>
      </w:r>
    </w:p>
    <w:p w14:paraId="00000029" w14:textId="3D5DCDAA" w:rsidR="00B140A6" w:rsidRDefault="00C76F50">
      <w:pPr>
        <w:spacing w:before="120" w:after="280"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color w:val="000000"/>
          <w:sz w:val="24"/>
          <w:szCs w:val="24"/>
        </w:rPr>
        <w:t xml:space="preserve">Associations between </w:t>
      </w:r>
      <w:proofErr w:type="spellStart"/>
      <w:r>
        <w:rPr>
          <w:rFonts w:ascii="Times New Roman" w:eastAsia="Times New Roman" w:hAnsi="Times New Roman" w:cs="Times New Roman"/>
          <w:b/>
          <w:color w:val="000000"/>
          <w:sz w:val="24"/>
          <w:szCs w:val="24"/>
        </w:rPr>
        <w:t>morphotype</w:t>
      </w:r>
      <w:r w:rsidR="00A56CEA">
        <w:rPr>
          <w:rFonts w:ascii="Times New Roman" w:eastAsia="Times New Roman" w:hAnsi="Times New Roman" w:cs="Times New Roman"/>
          <w:b/>
          <w:color w:val="000000"/>
          <w:sz w:val="24"/>
          <w:szCs w:val="24"/>
        </w:rPr>
        <w:t>s</w:t>
      </w:r>
      <w:proofErr w:type="spellEnd"/>
      <w:r>
        <w:rPr>
          <w:rFonts w:ascii="Times New Roman" w:eastAsia="Times New Roman" w:hAnsi="Times New Roman" w:cs="Times New Roman"/>
          <w:b/>
          <w:color w:val="000000"/>
          <w:sz w:val="24"/>
          <w:szCs w:val="24"/>
        </w:rPr>
        <w:t xml:space="preserve"> and shell size.</w:t>
      </w:r>
      <w:proofErr w:type="gramEnd"/>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For technical reasons we avoid mussel size as a covariate in predictive models considered.</w:t>
      </w:r>
      <w:r w:rsidR="007519B9">
        <w:rPr>
          <w:rFonts w:ascii="Times New Roman" w:eastAsia="Times New Roman" w:hAnsi="Times New Roman" w:cs="Times New Roman"/>
          <w:color w:val="000000"/>
          <w:sz w:val="24"/>
          <w:szCs w:val="24"/>
        </w:rPr>
        <w:t xml:space="preserve"> To </w:t>
      </w:r>
      <w:r>
        <w:rPr>
          <w:rFonts w:ascii="Times New Roman" w:eastAsia="Times New Roman" w:hAnsi="Times New Roman" w:cs="Times New Roman"/>
          <w:color w:val="000000"/>
          <w:sz w:val="24"/>
          <w:szCs w:val="24"/>
        </w:rPr>
        <w:t xml:space="preserve">check the possible association of </w:t>
      </w:r>
      <w:proofErr w:type="spellStart"/>
      <w:r>
        <w:rPr>
          <w:rFonts w:ascii="Times New Roman" w:eastAsia="Times New Roman" w:hAnsi="Times New Roman" w:cs="Times New Roman"/>
          <w:color w:val="000000"/>
          <w:sz w:val="24"/>
          <w:szCs w:val="24"/>
        </w:rPr>
        <w:t>morphotypes</w:t>
      </w:r>
      <w:proofErr w:type="spellEnd"/>
      <w:r>
        <w:rPr>
          <w:rFonts w:ascii="Times New Roman" w:eastAsia="Times New Roman" w:hAnsi="Times New Roman" w:cs="Times New Roman"/>
          <w:color w:val="000000"/>
          <w:sz w:val="24"/>
          <w:szCs w:val="24"/>
        </w:rPr>
        <w:t xml:space="preserve"> with size we undertaken the next two analyses. Firstly we constructed logistic regression models for each available species-specific genotype from each population. The probability of T-</w:t>
      </w:r>
      <w:proofErr w:type="spellStart"/>
      <w:r>
        <w:rPr>
          <w:rFonts w:ascii="Times New Roman" w:eastAsia="Times New Roman" w:hAnsi="Times New Roman" w:cs="Times New Roman"/>
          <w:color w:val="000000"/>
          <w:sz w:val="24"/>
          <w:szCs w:val="24"/>
        </w:rPr>
        <w:t>morphotype</w:t>
      </w:r>
      <w:proofErr w:type="spellEnd"/>
      <w:r>
        <w:rPr>
          <w:rFonts w:ascii="Times New Roman" w:eastAsia="Times New Roman" w:hAnsi="Times New Roman" w:cs="Times New Roman"/>
          <w:color w:val="000000"/>
          <w:sz w:val="24"/>
          <w:szCs w:val="24"/>
        </w:rPr>
        <w:t xml:space="preserve"> presence was a dependent variable and mussel size was a predictor in these models. Only cases where slope-terms of the models were statistically significant (p &lt; 0.05) after Hochberg’s correction for multiple testing (</w:t>
      </w:r>
      <w:r w:rsidRPr="008309D9">
        <w:rPr>
          <w:rFonts w:ascii="Times New Roman" w:eastAsia="Times New Roman" w:hAnsi="Times New Roman" w:cs="Times New Roman"/>
          <w:color w:val="000000"/>
          <w:sz w:val="24"/>
          <w:szCs w:val="24"/>
          <w:highlight w:val="yellow"/>
        </w:rPr>
        <w:t>REF</w:t>
      </w:r>
      <w:r>
        <w:rPr>
          <w:rFonts w:ascii="Times New Roman" w:eastAsia="Times New Roman" w:hAnsi="Times New Roman" w:cs="Times New Roman"/>
          <w:color w:val="000000"/>
          <w:sz w:val="24"/>
          <w:szCs w:val="24"/>
        </w:rPr>
        <w:t xml:space="preserve">) were considered. Secondly we checked the presence of any patterns in residuals from the Model 6 (i.e. the main model designed to predict </w:t>
      </w:r>
      <w:r>
        <w:rPr>
          <w:rFonts w:ascii="Times New Roman" w:eastAsia="Times New Roman" w:hAnsi="Times New Roman" w:cs="Times New Roman"/>
          <w:color w:val="000000"/>
          <w:sz w:val="24"/>
          <w:szCs w:val="24"/>
        </w:rPr>
        <w:lastRenderedPageBreak/>
        <w:t xml:space="preserve">the probability of correct identification of individual mussel by its </w:t>
      </w:r>
      <w:proofErr w:type="spellStart"/>
      <w:r>
        <w:rPr>
          <w:rFonts w:ascii="Times New Roman" w:eastAsia="Times New Roman" w:hAnsi="Times New Roman" w:cs="Times New Roman"/>
          <w:color w:val="000000"/>
          <w:sz w:val="24"/>
          <w:szCs w:val="24"/>
        </w:rPr>
        <w:t>morphotype</w:t>
      </w:r>
      <w:proofErr w:type="spellEnd"/>
      <w:r>
        <w:rPr>
          <w:rFonts w:ascii="Times New Roman" w:eastAsia="Times New Roman" w:hAnsi="Times New Roman" w:cs="Times New Roman"/>
          <w:color w:val="000000"/>
          <w:sz w:val="24"/>
          <w:szCs w:val="24"/>
        </w:rPr>
        <w:t xml:space="preserve">) as a function of mussel size. </w:t>
      </w:r>
    </w:p>
    <w:p w14:paraId="717BE893" w14:textId="5003DF3D" w:rsidR="008309D9" w:rsidRDefault="008309D9" w:rsidP="003E6D94">
      <w:pPr>
        <w:spacing w:before="100" w:beforeAutospacing="1" w:after="120" w:line="360" w:lineRule="auto"/>
        <w:rPr>
          <w:rFonts w:ascii="Times New Roman" w:eastAsia="Times New Roman" w:hAnsi="Times New Roman" w:cs="Times New Roman"/>
          <w:b/>
          <w:sz w:val="24"/>
          <w:szCs w:val="24"/>
        </w:rPr>
      </w:pPr>
      <w:proofErr w:type="gramStart"/>
      <w:r w:rsidRPr="00592BB0">
        <w:rPr>
          <w:rFonts w:ascii="Times New Roman" w:eastAsia="Times New Roman" w:hAnsi="Times New Roman" w:cs="Times New Roman"/>
          <w:b/>
          <w:sz w:val="24"/>
          <w:szCs w:val="24"/>
        </w:rPr>
        <w:t xml:space="preserve">Prediction of taxonomic structure of populations and predictive values of </w:t>
      </w:r>
      <w:proofErr w:type="spellStart"/>
      <w:r w:rsidRPr="00592BB0">
        <w:rPr>
          <w:rFonts w:ascii="Times New Roman" w:eastAsia="Times New Roman" w:hAnsi="Times New Roman" w:cs="Times New Roman"/>
          <w:b/>
          <w:sz w:val="24"/>
          <w:szCs w:val="24"/>
        </w:rPr>
        <w:t>morphotype</w:t>
      </w:r>
      <w:proofErr w:type="spellEnd"/>
      <w:r w:rsidRPr="00592BB0">
        <w:rPr>
          <w:rFonts w:ascii="Times New Roman" w:eastAsia="Times New Roman" w:hAnsi="Times New Roman" w:cs="Times New Roman"/>
          <w:b/>
          <w:sz w:val="24"/>
          <w:szCs w:val="24"/>
        </w:rPr>
        <w:t>-test basing on calibrating samples.</w:t>
      </w:r>
      <w:proofErr w:type="gramEnd"/>
    </w:p>
    <w:p w14:paraId="745493F4" w14:textId="0C4D7855" w:rsidR="003E6D94" w:rsidRDefault="003E6D94" w:rsidP="003E6D94">
      <w:pPr>
        <w:spacing w:before="100" w:beforeAutospacing="1" w:after="120" w:line="360" w:lineRule="auto"/>
        <w:rPr>
          <w:rFonts w:ascii="Times New Roman" w:eastAsia="Times New Roman" w:hAnsi="Times New Roman" w:cs="Times New Roman"/>
          <w:color w:val="FF0000"/>
          <w:sz w:val="24"/>
          <w:szCs w:val="24"/>
        </w:rPr>
      </w:pPr>
      <w:r w:rsidRPr="003E6D94">
        <w:rPr>
          <w:rFonts w:ascii="Times New Roman" w:eastAsia="Times New Roman" w:hAnsi="Times New Roman" w:cs="Times New Roman"/>
          <w:color w:val="FF0000"/>
          <w:sz w:val="24"/>
          <w:szCs w:val="24"/>
          <w:highlight w:val="yellow"/>
        </w:rPr>
        <w:t>We applied Eq. 1-3 to predict</w:t>
      </w:r>
      <w:r>
        <w:rPr>
          <w:rFonts w:ascii="Times New Roman" w:eastAsia="Times New Roman" w:hAnsi="Times New Roman" w:cs="Times New Roman"/>
          <w:color w:val="FF0000"/>
          <w:sz w:val="24"/>
          <w:szCs w:val="24"/>
          <w:highlight w:val="yellow"/>
        </w:rPr>
        <w:t xml:space="preserve"> </w:t>
      </w:r>
      <w:proofErr w:type="spellStart"/>
      <w:r w:rsidRPr="003E6D94">
        <w:rPr>
          <w:rFonts w:ascii="Times New Roman" w:eastAsia="Times New Roman" w:hAnsi="Times New Roman" w:cs="Times New Roman"/>
          <w:i/>
          <w:color w:val="FF0000"/>
          <w:sz w:val="24"/>
          <w:szCs w:val="24"/>
          <w:highlight w:val="yellow"/>
        </w:rPr>
        <w:t>Ptros</w:t>
      </w:r>
      <w:proofErr w:type="spellEnd"/>
      <w:r w:rsidRPr="003E6D94">
        <w:rPr>
          <w:rFonts w:ascii="Times New Roman" w:eastAsia="Times New Roman" w:hAnsi="Times New Roman" w:cs="Times New Roman"/>
          <w:color w:val="FF0000"/>
          <w:sz w:val="24"/>
          <w:szCs w:val="24"/>
          <w:highlight w:val="yellow"/>
        </w:rPr>
        <w:t xml:space="preserve">, </w:t>
      </w:r>
      <w:proofErr w:type="gramStart"/>
      <w:r w:rsidRPr="003E6D94">
        <w:rPr>
          <w:rFonts w:ascii="Times New Roman" w:eastAsia="Times New Roman" w:hAnsi="Times New Roman" w:cs="Times New Roman"/>
          <w:i/>
          <w:color w:val="FF0000"/>
          <w:sz w:val="24"/>
          <w:szCs w:val="24"/>
          <w:highlight w:val="yellow"/>
        </w:rPr>
        <w:t>P(</w:t>
      </w:r>
      <w:proofErr w:type="spellStart"/>
      <w:proofErr w:type="gramEnd"/>
      <w:r w:rsidRPr="003E6D94">
        <w:rPr>
          <w:rFonts w:ascii="Times New Roman" w:eastAsia="Times New Roman" w:hAnsi="Times New Roman" w:cs="Times New Roman"/>
          <w:i/>
          <w:color w:val="FF0000"/>
          <w:sz w:val="24"/>
          <w:szCs w:val="24"/>
          <w:highlight w:val="yellow"/>
        </w:rPr>
        <w:t>edu|E</w:t>
      </w:r>
      <w:proofErr w:type="spellEnd"/>
      <w:r w:rsidRPr="003E6D94">
        <w:rPr>
          <w:rFonts w:ascii="Times New Roman" w:eastAsia="Times New Roman" w:hAnsi="Times New Roman" w:cs="Times New Roman"/>
          <w:i/>
          <w:color w:val="FF0000"/>
          <w:sz w:val="24"/>
          <w:szCs w:val="24"/>
          <w:highlight w:val="yellow"/>
        </w:rPr>
        <w:t>)</w:t>
      </w:r>
      <w:r w:rsidRPr="003E6D94">
        <w:rPr>
          <w:rFonts w:ascii="Times New Roman" w:eastAsia="Times New Roman" w:hAnsi="Times New Roman" w:cs="Times New Roman"/>
          <w:color w:val="FF0000"/>
          <w:sz w:val="24"/>
          <w:szCs w:val="24"/>
          <w:highlight w:val="yellow"/>
        </w:rPr>
        <w:t xml:space="preserve"> and </w:t>
      </w:r>
      <w:r w:rsidRPr="003E6D94">
        <w:rPr>
          <w:rFonts w:ascii="Times New Roman" w:eastAsia="Times New Roman" w:hAnsi="Times New Roman" w:cs="Times New Roman"/>
          <w:i/>
          <w:color w:val="FF0000"/>
          <w:sz w:val="24"/>
          <w:szCs w:val="24"/>
          <w:highlight w:val="yellow"/>
        </w:rPr>
        <w:t>P(</w:t>
      </w:r>
      <w:proofErr w:type="spellStart"/>
      <w:r w:rsidRPr="003E6D94">
        <w:rPr>
          <w:rFonts w:ascii="Times New Roman" w:eastAsia="Times New Roman" w:hAnsi="Times New Roman" w:cs="Times New Roman"/>
          <w:i/>
          <w:color w:val="FF0000"/>
          <w:sz w:val="24"/>
          <w:szCs w:val="24"/>
          <w:highlight w:val="yellow"/>
        </w:rPr>
        <w:t>tros|T</w:t>
      </w:r>
      <w:proofErr w:type="spellEnd"/>
      <w:r w:rsidRPr="003E6D94">
        <w:rPr>
          <w:rFonts w:ascii="Times New Roman" w:eastAsia="Times New Roman" w:hAnsi="Times New Roman" w:cs="Times New Roman"/>
          <w:i/>
          <w:color w:val="FF0000"/>
          <w:sz w:val="24"/>
          <w:szCs w:val="24"/>
          <w:highlight w:val="yellow"/>
        </w:rPr>
        <w:t>)</w:t>
      </w:r>
      <w:r w:rsidRPr="003E6D94">
        <w:rPr>
          <w:rFonts w:ascii="Times New Roman" w:eastAsia="Times New Roman" w:hAnsi="Times New Roman" w:cs="Times New Roman"/>
          <w:color w:val="FF0000"/>
          <w:sz w:val="24"/>
          <w:szCs w:val="24"/>
          <w:highlight w:val="yellow"/>
        </w:rPr>
        <w:t xml:space="preserve"> for </w:t>
      </w:r>
      <w:r>
        <w:rPr>
          <w:rFonts w:ascii="Times New Roman" w:eastAsia="Times New Roman" w:hAnsi="Times New Roman" w:cs="Times New Roman"/>
          <w:color w:val="FF0000"/>
          <w:sz w:val="24"/>
          <w:szCs w:val="24"/>
          <w:highlight w:val="yellow"/>
        </w:rPr>
        <w:t xml:space="preserve">samples from </w:t>
      </w:r>
      <w:r w:rsidRPr="003E6D94">
        <w:rPr>
          <w:rFonts w:ascii="Times New Roman" w:eastAsia="Times New Roman" w:hAnsi="Times New Roman" w:cs="Times New Roman"/>
          <w:color w:val="FF0000"/>
          <w:sz w:val="24"/>
          <w:szCs w:val="24"/>
          <w:highlight w:val="yellow"/>
        </w:rPr>
        <w:t xml:space="preserve">each data set (GOM, BALT, NORW, BH, WSBL, SCOT) using estimates of </w:t>
      </w:r>
      <w:proofErr w:type="spellStart"/>
      <w:r w:rsidRPr="003E6D94">
        <w:rPr>
          <w:rFonts w:ascii="Times New Roman" w:eastAsia="Times New Roman" w:hAnsi="Times New Roman" w:cs="Times New Roman"/>
          <w:color w:val="FF0000"/>
          <w:sz w:val="24"/>
          <w:szCs w:val="24"/>
          <w:highlight w:val="yellow"/>
        </w:rPr>
        <w:t>morphotype</w:t>
      </w:r>
      <w:proofErr w:type="spellEnd"/>
      <w:r w:rsidRPr="003E6D94">
        <w:rPr>
          <w:rFonts w:ascii="Times New Roman" w:eastAsia="Times New Roman" w:hAnsi="Times New Roman" w:cs="Times New Roman"/>
          <w:color w:val="FF0000"/>
          <w:sz w:val="24"/>
          <w:szCs w:val="24"/>
          <w:highlight w:val="yellow"/>
        </w:rPr>
        <w:t xml:space="preserve"> proportions among species (P(</w:t>
      </w:r>
      <w:proofErr w:type="spellStart"/>
      <w:r w:rsidRPr="003E6D94">
        <w:rPr>
          <w:rFonts w:ascii="Times New Roman" w:eastAsia="Times New Roman" w:hAnsi="Times New Roman" w:cs="Times New Roman"/>
          <w:color w:val="FF0000"/>
          <w:sz w:val="24"/>
          <w:szCs w:val="24"/>
          <w:highlight w:val="yellow"/>
        </w:rPr>
        <w:t>T|tros</w:t>
      </w:r>
      <w:proofErr w:type="spellEnd"/>
      <w:r w:rsidRPr="003E6D94">
        <w:rPr>
          <w:rFonts w:ascii="Times New Roman" w:eastAsia="Times New Roman" w:hAnsi="Times New Roman" w:cs="Times New Roman"/>
          <w:color w:val="FF0000"/>
          <w:sz w:val="24"/>
          <w:szCs w:val="24"/>
          <w:highlight w:val="yellow"/>
        </w:rPr>
        <w:t>), P(</w:t>
      </w:r>
      <w:proofErr w:type="spellStart"/>
      <w:r w:rsidRPr="003E6D94">
        <w:rPr>
          <w:rFonts w:ascii="Times New Roman" w:eastAsia="Times New Roman" w:hAnsi="Times New Roman" w:cs="Times New Roman"/>
          <w:color w:val="FF0000"/>
          <w:sz w:val="24"/>
          <w:szCs w:val="24"/>
          <w:highlight w:val="yellow"/>
        </w:rPr>
        <w:t>T|edu</w:t>
      </w:r>
      <w:proofErr w:type="spellEnd"/>
      <w:r w:rsidRPr="003E6D94">
        <w:rPr>
          <w:rFonts w:ascii="Times New Roman" w:eastAsia="Times New Roman" w:hAnsi="Times New Roman" w:cs="Times New Roman"/>
          <w:color w:val="FF0000"/>
          <w:sz w:val="24"/>
          <w:szCs w:val="24"/>
          <w:highlight w:val="yellow"/>
        </w:rPr>
        <w:t>)) obtained from pooled samples from each set and</w:t>
      </w:r>
      <w:r w:rsidR="00661F9E">
        <w:rPr>
          <w:rFonts w:ascii="Times New Roman" w:eastAsia="Times New Roman" w:hAnsi="Times New Roman" w:cs="Times New Roman"/>
          <w:color w:val="FF0000"/>
          <w:sz w:val="24"/>
          <w:szCs w:val="24"/>
          <w:highlight w:val="yellow"/>
        </w:rPr>
        <w:t xml:space="preserve"> whenever possible, from</w:t>
      </w:r>
      <w:r w:rsidRPr="003E6D94">
        <w:rPr>
          <w:rFonts w:ascii="Times New Roman" w:eastAsia="Times New Roman" w:hAnsi="Times New Roman" w:cs="Times New Roman"/>
          <w:color w:val="FF0000"/>
          <w:sz w:val="24"/>
          <w:szCs w:val="24"/>
          <w:highlight w:val="yellow"/>
        </w:rPr>
        <w:t xml:space="preserve"> combinations of two “</w:t>
      </w:r>
      <w:r w:rsidR="00661F9E">
        <w:rPr>
          <w:rFonts w:ascii="Times New Roman" w:eastAsia="Times New Roman" w:hAnsi="Times New Roman" w:cs="Times New Roman"/>
          <w:color w:val="FF0000"/>
          <w:sz w:val="24"/>
          <w:szCs w:val="24"/>
          <w:highlight w:val="yellow"/>
        </w:rPr>
        <w:t>calib</w:t>
      </w:r>
      <w:r w:rsidRPr="003E6D94">
        <w:rPr>
          <w:rFonts w:ascii="Times New Roman" w:eastAsia="Times New Roman" w:hAnsi="Times New Roman" w:cs="Times New Roman"/>
          <w:color w:val="FF0000"/>
          <w:sz w:val="24"/>
          <w:szCs w:val="24"/>
          <w:highlight w:val="yellow"/>
        </w:rPr>
        <w:t>rating” samples selected basing on the results of the following analysis.</w:t>
      </w:r>
      <w:r>
        <w:rPr>
          <w:rFonts w:ascii="Times New Roman" w:eastAsia="Times New Roman" w:hAnsi="Times New Roman" w:cs="Times New Roman"/>
          <w:color w:val="FF0000"/>
          <w:sz w:val="24"/>
          <w:szCs w:val="24"/>
        </w:rPr>
        <w:t xml:space="preserve"> </w:t>
      </w:r>
    </w:p>
    <w:p w14:paraId="0000002B" w14:textId="5BA88D24" w:rsidR="00B140A6" w:rsidRPr="00592BB0" w:rsidRDefault="00C32532" w:rsidP="003E6D94">
      <w:pPr>
        <w:spacing w:before="100" w:beforeAutospacing="1"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C76F50" w:rsidRPr="00592BB0">
        <w:rPr>
          <w:rFonts w:ascii="Times New Roman" w:eastAsia="Times New Roman" w:hAnsi="Times New Roman" w:cs="Times New Roman"/>
          <w:sz w:val="24"/>
          <w:szCs w:val="24"/>
        </w:rPr>
        <w:t xml:space="preserve">e considered </w:t>
      </w:r>
      <w:r w:rsidR="004D5305">
        <w:rPr>
          <w:rFonts w:ascii="Times New Roman" w:eastAsia="Times New Roman" w:hAnsi="Times New Roman" w:cs="Times New Roman"/>
          <w:sz w:val="24"/>
          <w:szCs w:val="24"/>
        </w:rPr>
        <w:t>the WSBL (</w:t>
      </w:r>
      <w:r w:rsidR="008309D9" w:rsidRPr="00AB539A">
        <w:rPr>
          <w:rFonts w:ascii="Times New Roman" w:eastAsia="Times New Roman" w:hAnsi="Times New Roman" w:cs="Times New Roman"/>
          <w:dstrike/>
          <w:sz w:val="24"/>
          <w:szCs w:val="24"/>
          <w:highlight w:val="yellow"/>
        </w:rPr>
        <w:t>pooled modeling data from the White Sea and the brackish Barents Sea</w:t>
      </w:r>
      <w:r w:rsidR="004D5305" w:rsidRPr="00AB539A">
        <w:rPr>
          <w:rFonts w:ascii="Times New Roman" w:eastAsia="Times New Roman" w:hAnsi="Times New Roman" w:cs="Times New Roman"/>
          <w:dstrike/>
          <w:sz w:val="24"/>
          <w:szCs w:val="24"/>
          <w:highlight w:val="yellow"/>
        </w:rPr>
        <w:t xml:space="preserve">, </w:t>
      </w:r>
      <w:r w:rsidR="008309D9" w:rsidRPr="00AB539A">
        <w:rPr>
          <w:rFonts w:ascii="Times New Roman" w:eastAsia="Times New Roman" w:hAnsi="Times New Roman" w:cs="Times New Roman"/>
          <w:dstrike/>
          <w:sz w:val="24"/>
          <w:szCs w:val="24"/>
          <w:highlight w:val="yellow"/>
        </w:rPr>
        <w:t>29</w:t>
      </w:r>
      <w:r w:rsidR="008309D9" w:rsidRPr="00592BB0">
        <w:rPr>
          <w:rFonts w:ascii="Times New Roman" w:eastAsia="Times New Roman" w:hAnsi="Times New Roman" w:cs="Times New Roman"/>
          <w:sz w:val="24"/>
          <w:szCs w:val="24"/>
        </w:rPr>
        <w:t xml:space="preserve"> </w:t>
      </w:r>
      <w:r w:rsidR="004F6EB4" w:rsidRPr="004F6EB4">
        <w:rPr>
          <w:rFonts w:ascii="Times New Roman" w:eastAsia="Times New Roman" w:hAnsi="Times New Roman" w:cs="Times New Roman"/>
          <w:color w:val="FF0000"/>
          <w:sz w:val="24"/>
          <w:szCs w:val="24"/>
          <w:highlight w:val="yellow"/>
        </w:rPr>
        <w:t>36</w:t>
      </w:r>
      <w:r w:rsidR="004F6EB4">
        <w:rPr>
          <w:rFonts w:ascii="Times New Roman" w:eastAsia="Times New Roman" w:hAnsi="Times New Roman" w:cs="Times New Roman"/>
          <w:color w:val="FF0000"/>
          <w:sz w:val="24"/>
          <w:szCs w:val="24"/>
          <w:highlight w:val="yellow"/>
        </w:rPr>
        <w:t>??</w:t>
      </w:r>
      <w:r w:rsidR="004F6EB4" w:rsidRPr="004F6EB4">
        <w:rPr>
          <w:rFonts w:ascii="Times New Roman" w:eastAsia="Times New Roman" w:hAnsi="Times New Roman" w:cs="Times New Roman"/>
          <w:color w:val="FF0000"/>
          <w:sz w:val="24"/>
          <w:szCs w:val="24"/>
          <w:highlight w:val="yellow"/>
        </w:rPr>
        <w:t>?</w:t>
      </w:r>
      <w:r w:rsidR="004F6EB4" w:rsidRPr="004F6EB4">
        <w:rPr>
          <w:rFonts w:ascii="Times New Roman" w:eastAsia="Times New Roman" w:hAnsi="Times New Roman" w:cs="Times New Roman"/>
          <w:color w:val="FF0000"/>
          <w:sz w:val="24"/>
          <w:szCs w:val="24"/>
        </w:rPr>
        <w:t xml:space="preserve"> </w:t>
      </w:r>
      <w:r w:rsidR="008309D9" w:rsidRPr="00592BB0">
        <w:rPr>
          <w:rFonts w:ascii="Times New Roman" w:eastAsia="Times New Roman" w:hAnsi="Times New Roman" w:cs="Times New Roman"/>
          <w:sz w:val="24"/>
          <w:szCs w:val="24"/>
        </w:rPr>
        <w:t xml:space="preserve">samples) as </w:t>
      </w:r>
      <w:r w:rsidR="00C76F50" w:rsidRPr="00592BB0">
        <w:rPr>
          <w:rFonts w:ascii="Times New Roman" w:eastAsia="Times New Roman" w:hAnsi="Times New Roman" w:cs="Times New Roman"/>
          <w:sz w:val="24"/>
          <w:szCs w:val="24"/>
        </w:rPr>
        <w:t>reference dataset</w:t>
      </w:r>
      <w:r w:rsidR="008309D9" w:rsidRPr="00592BB0">
        <w:rPr>
          <w:rFonts w:ascii="Times New Roman" w:eastAsia="Times New Roman" w:hAnsi="Times New Roman" w:cs="Times New Roman"/>
          <w:sz w:val="24"/>
          <w:szCs w:val="24"/>
        </w:rPr>
        <w:t xml:space="preserve">. </w:t>
      </w:r>
      <w:proofErr w:type="gramStart"/>
      <w:r w:rsidR="00C76F50" w:rsidRPr="00592BB0">
        <w:rPr>
          <w:rFonts w:ascii="Times New Roman" w:eastAsia="Times New Roman" w:hAnsi="Times New Roman" w:cs="Times New Roman"/>
          <w:sz w:val="24"/>
          <w:szCs w:val="24"/>
        </w:rPr>
        <w:t xml:space="preserve">All </w:t>
      </w:r>
      <w:r w:rsidR="008309D9" w:rsidRPr="004F6EB4">
        <w:rPr>
          <w:rFonts w:ascii="Times New Roman" w:eastAsia="Times New Roman" w:hAnsi="Times New Roman" w:cs="Times New Roman"/>
          <w:strike/>
          <w:sz w:val="24"/>
          <w:szCs w:val="24"/>
          <w:highlight w:val="yellow"/>
        </w:rPr>
        <w:t>406</w:t>
      </w:r>
      <w:r w:rsidR="004F6EB4">
        <w:rPr>
          <w:rFonts w:ascii="Times New Roman" w:eastAsia="Times New Roman" w:hAnsi="Times New Roman" w:cs="Times New Roman"/>
          <w:sz w:val="24"/>
          <w:szCs w:val="24"/>
        </w:rPr>
        <w:t> </w:t>
      </w:r>
      <w:r w:rsidR="004F6EB4" w:rsidRPr="004F6EB4">
        <w:rPr>
          <w:rFonts w:ascii="Times New Roman" w:eastAsia="Times New Roman" w:hAnsi="Times New Roman" w:cs="Times New Roman"/>
          <w:color w:val="FF0000"/>
          <w:sz w:val="24"/>
          <w:szCs w:val="24"/>
        </w:rPr>
        <w:t>630???</w:t>
      </w:r>
      <w:proofErr w:type="gramEnd"/>
      <w:r w:rsidR="004F6EB4">
        <w:rPr>
          <w:rFonts w:ascii="Times New Roman" w:eastAsia="Times New Roman" w:hAnsi="Times New Roman" w:cs="Times New Roman"/>
          <w:sz w:val="24"/>
          <w:szCs w:val="24"/>
        </w:rPr>
        <w:t xml:space="preserve"> </w:t>
      </w:r>
      <w:r w:rsidR="00C76F50" w:rsidRPr="00592BB0">
        <w:rPr>
          <w:rFonts w:ascii="Times New Roman" w:eastAsia="Times New Roman" w:hAnsi="Times New Roman" w:cs="Times New Roman"/>
          <w:sz w:val="24"/>
          <w:szCs w:val="24"/>
        </w:rPr>
        <w:t xml:space="preserve">possible pair combinations of samples were considered. Each pair was characterized by an index of taxonomic similarity between samples included: </w:t>
      </w:r>
    </w:p>
    <w:p w14:paraId="40F56050" w14:textId="4D675516" w:rsidR="008309D9" w:rsidRPr="00592BB0" w:rsidRDefault="008309D9" w:rsidP="003E6D94">
      <w:pPr>
        <w:spacing w:before="100" w:beforeAutospacing="1" w:after="120" w:line="360" w:lineRule="auto"/>
        <w:rPr>
          <w:rFonts w:ascii="Times New Roman" w:eastAsia="Times New Roman" w:hAnsi="Times New Roman" w:cs="Times New Roman"/>
          <w:sz w:val="24"/>
          <w:szCs w:val="24"/>
        </w:rPr>
      </w:pPr>
      <w:r w:rsidRPr="00592BB0">
        <w:rPr>
          <w:rFonts w:ascii="Times New Roman" w:eastAsia="Times New Roman" w:hAnsi="Times New Roman" w:cs="Times New Roman"/>
          <w:sz w:val="24"/>
          <w:szCs w:val="24"/>
        </w:rPr>
        <w:t>Delta = (</w:t>
      </w:r>
      <w:r w:rsidRPr="00E87466">
        <w:rPr>
          <w:rFonts w:ascii="Times New Roman" w:eastAsia="Times New Roman" w:hAnsi="Times New Roman" w:cs="Times New Roman"/>
          <w:sz w:val="24"/>
          <w:szCs w:val="24"/>
        </w:rPr>
        <w:t>(</w:t>
      </w:r>
      <w:r w:rsidRPr="00E87466">
        <w:rPr>
          <w:rFonts w:ascii="Times New Roman" w:eastAsia="Times New Roman" w:hAnsi="Times New Roman" w:cs="Times New Roman"/>
          <w:i/>
          <w:sz w:val="24"/>
          <w:szCs w:val="24"/>
        </w:rPr>
        <w:t xml:space="preserve">Ptros1) </w:t>
      </w:r>
      <w:r w:rsidRPr="00592BB0">
        <w:rPr>
          <w:rFonts w:ascii="Times New Roman" w:eastAsia="Times New Roman" w:hAnsi="Times New Roman" w:cs="Times New Roman"/>
          <w:sz w:val="24"/>
          <w:szCs w:val="24"/>
        </w:rPr>
        <w:t xml:space="preserve">* (1 - </w:t>
      </w:r>
      <w:r w:rsidRPr="00E87466">
        <w:rPr>
          <w:rFonts w:ascii="Times New Roman" w:eastAsia="Times New Roman" w:hAnsi="Times New Roman" w:cs="Times New Roman"/>
          <w:i/>
          <w:sz w:val="24"/>
          <w:szCs w:val="24"/>
        </w:rPr>
        <w:t>Ptros2</w:t>
      </w:r>
      <w:r w:rsidRPr="00592BB0">
        <w:rPr>
          <w:rFonts w:ascii="Times New Roman" w:eastAsia="Times New Roman" w:hAnsi="Times New Roman" w:cs="Times New Roman"/>
          <w:sz w:val="24"/>
          <w:szCs w:val="24"/>
        </w:rPr>
        <w:t>)) + ((</w:t>
      </w:r>
      <w:r w:rsidRPr="00E87466">
        <w:rPr>
          <w:rFonts w:ascii="Times New Roman" w:eastAsia="Times New Roman" w:hAnsi="Times New Roman" w:cs="Times New Roman"/>
          <w:i/>
          <w:sz w:val="24"/>
          <w:szCs w:val="24"/>
        </w:rPr>
        <w:t>Ptros2</w:t>
      </w:r>
      <w:r w:rsidRPr="00592BB0">
        <w:rPr>
          <w:rFonts w:ascii="Times New Roman" w:eastAsia="Times New Roman" w:hAnsi="Times New Roman" w:cs="Times New Roman"/>
          <w:sz w:val="24"/>
          <w:szCs w:val="24"/>
        </w:rPr>
        <w:t xml:space="preserve">) * (1 - </w:t>
      </w:r>
      <w:r w:rsidRPr="00E87466">
        <w:rPr>
          <w:rFonts w:ascii="Times New Roman" w:eastAsia="Times New Roman" w:hAnsi="Times New Roman" w:cs="Times New Roman"/>
          <w:i/>
          <w:sz w:val="24"/>
          <w:szCs w:val="24"/>
        </w:rPr>
        <w:t>Ptros1</w:t>
      </w:r>
      <w:r w:rsidRPr="00592BB0">
        <w:rPr>
          <w:rFonts w:ascii="Times New Roman" w:eastAsia="Times New Roman" w:hAnsi="Times New Roman" w:cs="Times New Roman"/>
          <w:sz w:val="24"/>
          <w:szCs w:val="24"/>
        </w:rPr>
        <w:t xml:space="preserve">))   [Eq. 4],      </w:t>
      </w:r>
    </w:p>
    <w:p w14:paraId="58115B9B" w14:textId="77777777" w:rsidR="00592BB0" w:rsidRPr="00592BB0" w:rsidRDefault="00C76F50" w:rsidP="003E6D94">
      <w:pPr>
        <w:spacing w:before="100" w:beforeAutospacing="1" w:after="120" w:line="360" w:lineRule="auto"/>
        <w:rPr>
          <w:rFonts w:ascii="Times New Roman" w:eastAsia="Times New Roman" w:hAnsi="Times New Roman" w:cs="Times New Roman"/>
          <w:sz w:val="24"/>
          <w:szCs w:val="24"/>
        </w:rPr>
      </w:pPr>
      <w:proofErr w:type="gramStart"/>
      <w:r w:rsidRPr="00592BB0">
        <w:rPr>
          <w:rFonts w:ascii="Times New Roman" w:eastAsia="Times New Roman" w:hAnsi="Times New Roman" w:cs="Times New Roman"/>
          <w:sz w:val="24"/>
          <w:szCs w:val="24"/>
        </w:rPr>
        <w:t>where</w:t>
      </w:r>
      <w:proofErr w:type="gramEnd"/>
      <w:r w:rsidRPr="00592BB0">
        <w:rPr>
          <w:rFonts w:ascii="Times New Roman" w:eastAsia="Times New Roman" w:hAnsi="Times New Roman" w:cs="Times New Roman"/>
          <w:sz w:val="24"/>
          <w:szCs w:val="24"/>
        </w:rPr>
        <w:t xml:space="preserve"> </w:t>
      </w:r>
      <w:r w:rsidR="00A674C2" w:rsidRPr="00E87466">
        <w:rPr>
          <w:rFonts w:ascii="Times New Roman" w:eastAsia="Times New Roman" w:hAnsi="Times New Roman" w:cs="Times New Roman"/>
          <w:i/>
          <w:sz w:val="24"/>
          <w:szCs w:val="24"/>
        </w:rPr>
        <w:t>Ptros</w:t>
      </w:r>
      <w:r w:rsidRPr="00E87466">
        <w:rPr>
          <w:rFonts w:ascii="Times New Roman" w:eastAsia="Times New Roman" w:hAnsi="Times New Roman" w:cs="Times New Roman"/>
          <w:i/>
          <w:sz w:val="24"/>
          <w:szCs w:val="24"/>
        </w:rPr>
        <w:t>1</w:t>
      </w:r>
      <w:r w:rsidRPr="00592BB0">
        <w:rPr>
          <w:rFonts w:ascii="Times New Roman" w:eastAsia="Times New Roman" w:hAnsi="Times New Roman" w:cs="Times New Roman"/>
          <w:sz w:val="24"/>
          <w:szCs w:val="24"/>
        </w:rPr>
        <w:t xml:space="preserve"> and </w:t>
      </w:r>
      <w:r w:rsidR="00A674C2" w:rsidRPr="00E87466">
        <w:rPr>
          <w:rFonts w:ascii="Times New Roman" w:eastAsia="Times New Roman" w:hAnsi="Times New Roman" w:cs="Times New Roman"/>
          <w:i/>
          <w:sz w:val="24"/>
          <w:szCs w:val="24"/>
        </w:rPr>
        <w:t>Ptros</w:t>
      </w:r>
      <w:r w:rsidRPr="00E87466">
        <w:rPr>
          <w:rFonts w:ascii="Times New Roman" w:eastAsia="Times New Roman" w:hAnsi="Times New Roman" w:cs="Times New Roman"/>
          <w:i/>
          <w:sz w:val="24"/>
          <w:szCs w:val="24"/>
        </w:rPr>
        <w:t>2</w:t>
      </w:r>
      <w:r w:rsidRPr="00592BB0">
        <w:rPr>
          <w:rFonts w:ascii="Times New Roman" w:eastAsia="Times New Roman" w:hAnsi="Times New Roman" w:cs="Times New Roman"/>
          <w:sz w:val="24"/>
          <w:szCs w:val="24"/>
        </w:rPr>
        <w:t xml:space="preserve"> – higher and lower estimates of prevalence in samples. The index varies</w:t>
      </w:r>
      <w:r w:rsidR="00592BB0" w:rsidRPr="00592BB0">
        <w:rPr>
          <w:rFonts w:ascii="Times New Roman" w:eastAsia="Times New Roman" w:hAnsi="Times New Roman" w:cs="Times New Roman"/>
          <w:sz w:val="24"/>
          <w:szCs w:val="24"/>
        </w:rPr>
        <w:t xml:space="preserve"> in a range </w:t>
      </w:r>
      <w:r w:rsidRPr="00592BB0">
        <w:rPr>
          <w:rFonts w:ascii="Times New Roman" w:eastAsia="Times New Roman" w:hAnsi="Times New Roman" w:cs="Times New Roman"/>
          <w:sz w:val="24"/>
          <w:szCs w:val="24"/>
        </w:rPr>
        <w:t xml:space="preserve">[0; 1] and takes the value Delta=0 when both samples are pure </w:t>
      </w:r>
      <w:r w:rsidRPr="00E87466">
        <w:rPr>
          <w:rFonts w:ascii="Times New Roman" w:eastAsia="Times New Roman" w:hAnsi="Times New Roman" w:cs="Times New Roman"/>
          <w:i/>
          <w:sz w:val="24"/>
          <w:szCs w:val="24"/>
        </w:rPr>
        <w:t>M. edulis</w:t>
      </w:r>
      <w:r w:rsidRPr="00592BB0">
        <w:rPr>
          <w:rFonts w:ascii="Times New Roman" w:eastAsia="Times New Roman" w:hAnsi="Times New Roman" w:cs="Times New Roman"/>
          <w:sz w:val="24"/>
          <w:szCs w:val="24"/>
        </w:rPr>
        <w:t xml:space="preserve"> (</w:t>
      </w:r>
      <w:r w:rsidR="00A674C2" w:rsidRPr="00E87466">
        <w:rPr>
          <w:rFonts w:ascii="Times New Roman" w:eastAsia="Times New Roman" w:hAnsi="Times New Roman" w:cs="Times New Roman"/>
          <w:i/>
          <w:sz w:val="24"/>
          <w:szCs w:val="24"/>
        </w:rPr>
        <w:t>Ptros</w:t>
      </w:r>
      <w:r w:rsidRPr="00E87466">
        <w:rPr>
          <w:rFonts w:ascii="Times New Roman" w:eastAsia="Times New Roman" w:hAnsi="Times New Roman" w:cs="Times New Roman"/>
          <w:i/>
          <w:sz w:val="24"/>
          <w:szCs w:val="24"/>
        </w:rPr>
        <w:t>1</w:t>
      </w:r>
      <w:r w:rsidRPr="00592BB0">
        <w:rPr>
          <w:rFonts w:ascii="Times New Roman" w:eastAsia="Times New Roman" w:hAnsi="Times New Roman" w:cs="Times New Roman"/>
          <w:sz w:val="24"/>
          <w:szCs w:val="24"/>
        </w:rPr>
        <w:t xml:space="preserve"> = </w:t>
      </w:r>
      <w:r w:rsidR="00A674C2" w:rsidRPr="00E87466">
        <w:rPr>
          <w:rFonts w:ascii="Times New Roman" w:eastAsia="Times New Roman" w:hAnsi="Times New Roman" w:cs="Times New Roman"/>
          <w:i/>
          <w:sz w:val="24"/>
          <w:szCs w:val="24"/>
        </w:rPr>
        <w:t>Ptros</w:t>
      </w:r>
      <w:r w:rsidRPr="00E87466">
        <w:rPr>
          <w:rFonts w:ascii="Times New Roman" w:eastAsia="Times New Roman" w:hAnsi="Times New Roman" w:cs="Times New Roman"/>
          <w:i/>
          <w:sz w:val="24"/>
          <w:szCs w:val="24"/>
        </w:rPr>
        <w:t>2</w:t>
      </w:r>
      <w:r w:rsidRPr="00592BB0">
        <w:rPr>
          <w:rFonts w:ascii="Times New Roman" w:eastAsia="Times New Roman" w:hAnsi="Times New Roman" w:cs="Times New Roman"/>
          <w:sz w:val="24"/>
          <w:szCs w:val="24"/>
        </w:rPr>
        <w:t xml:space="preserve"> = 0) or pure </w:t>
      </w:r>
      <w:r w:rsidRPr="00E87466">
        <w:rPr>
          <w:rFonts w:ascii="Times New Roman" w:eastAsia="Times New Roman" w:hAnsi="Times New Roman" w:cs="Times New Roman"/>
          <w:i/>
          <w:sz w:val="24"/>
          <w:szCs w:val="24"/>
        </w:rPr>
        <w:t xml:space="preserve">M. </w:t>
      </w:r>
      <w:proofErr w:type="spellStart"/>
      <w:r w:rsidRPr="00E87466">
        <w:rPr>
          <w:rFonts w:ascii="Times New Roman" w:eastAsia="Times New Roman" w:hAnsi="Times New Roman" w:cs="Times New Roman"/>
          <w:i/>
          <w:sz w:val="24"/>
          <w:szCs w:val="24"/>
        </w:rPr>
        <w:t>trossulus</w:t>
      </w:r>
      <w:proofErr w:type="spellEnd"/>
      <w:r w:rsidRPr="00592BB0">
        <w:rPr>
          <w:rFonts w:ascii="Times New Roman" w:eastAsia="Times New Roman" w:hAnsi="Times New Roman" w:cs="Times New Roman"/>
          <w:sz w:val="24"/>
          <w:szCs w:val="24"/>
        </w:rPr>
        <w:t xml:space="preserve"> (</w:t>
      </w:r>
      <w:r w:rsidR="00A674C2" w:rsidRPr="00E87466">
        <w:rPr>
          <w:rFonts w:ascii="Times New Roman" w:eastAsia="Times New Roman" w:hAnsi="Times New Roman" w:cs="Times New Roman"/>
          <w:i/>
          <w:sz w:val="24"/>
          <w:szCs w:val="24"/>
        </w:rPr>
        <w:t>Ptros</w:t>
      </w:r>
      <w:r w:rsidRPr="00E87466">
        <w:rPr>
          <w:rFonts w:ascii="Times New Roman" w:eastAsia="Times New Roman" w:hAnsi="Times New Roman" w:cs="Times New Roman"/>
          <w:i/>
          <w:sz w:val="24"/>
          <w:szCs w:val="24"/>
        </w:rPr>
        <w:t>1</w:t>
      </w:r>
      <w:r w:rsidRPr="00592BB0">
        <w:rPr>
          <w:rFonts w:ascii="Times New Roman" w:eastAsia="Times New Roman" w:hAnsi="Times New Roman" w:cs="Times New Roman"/>
          <w:sz w:val="24"/>
          <w:szCs w:val="24"/>
        </w:rPr>
        <w:t xml:space="preserve"> = </w:t>
      </w:r>
      <w:r w:rsidR="00A674C2" w:rsidRPr="00E87466">
        <w:rPr>
          <w:rFonts w:ascii="Times New Roman" w:eastAsia="Times New Roman" w:hAnsi="Times New Roman" w:cs="Times New Roman"/>
          <w:i/>
          <w:sz w:val="24"/>
          <w:szCs w:val="24"/>
        </w:rPr>
        <w:t>Ptros</w:t>
      </w:r>
      <w:r w:rsidRPr="00E87466">
        <w:rPr>
          <w:rFonts w:ascii="Times New Roman" w:eastAsia="Times New Roman" w:hAnsi="Times New Roman" w:cs="Times New Roman"/>
          <w:i/>
          <w:sz w:val="24"/>
          <w:szCs w:val="24"/>
        </w:rPr>
        <w:t xml:space="preserve">2 </w:t>
      </w:r>
      <w:r w:rsidRPr="00592BB0">
        <w:rPr>
          <w:rFonts w:ascii="Times New Roman" w:eastAsia="Times New Roman" w:hAnsi="Times New Roman" w:cs="Times New Roman"/>
          <w:sz w:val="24"/>
          <w:szCs w:val="24"/>
        </w:rPr>
        <w:t>= 1), Delta=0.5 when both samples are equivalent mixtures of two species (</w:t>
      </w:r>
      <w:r w:rsidR="00A674C2" w:rsidRPr="00E87466">
        <w:rPr>
          <w:rFonts w:ascii="Times New Roman" w:eastAsia="Times New Roman" w:hAnsi="Times New Roman" w:cs="Times New Roman"/>
          <w:i/>
          <w:sz w:val="24"/>
          <w:szCs w:val="24"/>
        </w:rPr>
        <w:t>Ptros</w:t>
      </w:r>
      <w:r w:rsidRPr="00E87466">
        <w:rPr>
          <w:rFonts w:ascii="Times New Roman" w:eastAsia="Times New Roman" w:hAnsi="Times New Roman" w:cs="Times New Roman"/>
          <w:i/>
          <w:sz w:val="24"/>
          <w:szCs w:val="24"/>
        </w:rPr>
        <w:t>1</w:t>
      </w:r>
      <w:r w:rsidRPr="00592BB0">
        <w:rPr>
          <w:rFonts w:ascii="Times New Roman" w:eastAsia="Times New Roman" w:hAnsi="Times New Roman" w:cs="Times New Roman"/>
          <w:sz w:val="24"/>
          <w:szCs w:val="24"/>
        </w:rPr>
        <w:t xml:space="preserve"> = </w:t>
      </w:r>
      <w:r w:rsidR="00A674C2" w:rsidRPr="00E87466">
        <w:rPr>
          <w:rFonts w:ascii="Times New Roman" w:eastAsia="Times New Roman" w:hAnsi="Times New Roman" w:cs="Times New Roman"/>
          <w:i/>
          <w:sz w:val="24"/>
          <w:szCs w:val="24"/>
        </w:rPr>
        <w:t>Ptros</w:t>
      </w:r>
      <w:r w:rsidRPr="00E87466">
        <w:rPr>
          <w:rFonts w:ascii="Times New Roman" w:eastAsia="Times New Roman" w:hAnsi="Times New Roman" w:cs="Times New Roman"/>
          <w:i/>
          <w:sz w:val="24"/>
          <w:szCs w:val="24"/>
        </w:rPr>
        <w:t>2</w:t>
      </w:r>
      <w:r w:rsidRPr="00592BB0">
        <w:rPr>
          <w:rFonts w:ascii="Times New Roman" w:eastAsia="Times New Roman" w:hAnsi="Times New Roman" w:cs="Times New Roman"/>
          <w:sz w:val="24"/>
          <w:szCs w:val="24"/>
        </w:rPr>
        <w:t xml:space="preserve"> = 0.5) and Delta=1 when one sample represent pure </w:t>
      </w:r>
      <w:r w:rsidRPr="00E87466">
        <w:rPr>
          <w:rFonts w:ascii="Times New Roman" w:eastAsia="Times New Roman" w:hAnsi="Times New Roman" w:cs="Times New Roman"/>
          <w:i/>
          <w:sz w:val="24"/>
          <w:szCs w:val="24"/>
        </w:rPr>
        <w:t xml:space="preserve">M. </w:t>
      </w:r>
      <w:proofErr w:type="spellStart"/>
      <w:r w:rsidRPr="00E87466">
        <w:rPr>
          <w:rFonts w:ascii="Times New Roman" w:eastAsia="Times New Roman" w:hAnsi="Times New Roman" w:cs="Times New Roman"/>
          <w:i/>
          <w:sz w:val="24"/>
          <w:szCs w:val="24"/>
        </w:rPr>
        <w:t>trossulus</w:t>
      </w:r>
      <w:proofErr w:type="spellEnd"/>
      <w:r w:rsidRPr="00592BB0">
        <w:rPr>
          <w:rFonts w:ascii="Times New Roman" w:eastAsia="Times New Roman" w:hAnsi="Times New Roman" w:cs="Times New Roman"/>
          <w:sz w:val="24"/>
          <w:szCs w:val="24"/>
        </w:rPr>
        <w:t xml:space="preserve"> (</w:t>
      </w:r>
      <w:r w:rsidR="00A674C2" w:rsidRPr="00E87466">
        <w:rPr>
          <w:rFonts w:ascii="Times New Roman" w:eastAsia="Times New Roman" w:hAnsi="Times New Roman" w:cs="Times New Roman"/>
          <w:i/>
          <w:sz w:val="24"/>
          <w:szCs w:val="24"/>
        </w:rPr>
        <w:t>Ptros</w:t>
      </w:r>
      <w:r w:rsidRPr="00E87466">
        <w:rPr>
          <w:rFonts w:ascii="Times New Roman" w:eastAsia="Times New Roman" w:hAnsi="Times New Roman" w:cs="Times New Roman"/>
          <w:i/>
          <w:sz w:val="24"/>
          <w:szCs w:val="24"/>
        </w:rPr>
        <w:t>1</w:t>
      </w:r>
      <w:r w:rsidRPr="00592BB0">
        <w:rPr>
          <w:rFonts w:ascii="Times New Roman" w:eastAsia="Times New Roman" w:hAnsi="Times New Roman" w:cs="Times New Roman"/>
          <w:sz w:val="24"/>
          <w:szCs w:val="24"/>
        </w:rPr>
        <w:t xml:space="preserve"> = 1) and another pure </w:t>
      </w:r>
      <w:r w:rsidRPr="00E87466">
        <w:rPr>
          <w:rFonts w:ascii="Times New Roman" w:eastAsia="Times New Roman" w:hAnsi="Times New Roman" w:cs="Times New Roman"/>
          <w:i/>
          <w:sz w:val="24"/>
          <w:szCs w:val="24"/>
        </w:rPr>
        <w:t>M. edulis</w:t>
      </w:r>
      <w:r w:rsidRPr="00592BB0">
        <w:rPr>
          <w:rFonts w:ascii="Times New Roman" w:eastAsia="Times New Roman" w:hAnsi="Times New Roman" w:cs="Times New Roman"/>
          <w:sz w:val="24"/>
          <w:szCs w:val="24"/>
        </w:rPr>
        <w:t xml:space="preserve"> (</w:t>
      </w:r>
      <w:r w:rsidR="00A674C2" w:rsidRPr="00E87466">
        <w:rPr>
          <w:rFonts w:ascii="Times New Roman" w:eastAsia="Times New Roman" w:hAnsi="Times New Roman" w:cs="Times New Roman"/>
          <w:i/>
          <w:sz w:val="24"/>
          <w:szCs w:val="24"/>
        </w:rPr>
        <w:t>Ptros</w:t>
      </w:r>
      <w:r w:rsidRPr="00E87466">
        <w:rPr>
          <w:rFonts w:ascii="Times New Roman" w:eastAsia="Times New Roman" w:hAnsi="Times New Roman" w:cs="Times New Roman"/>
          <w:i/>
          <w:sz w:val="24"/>
          <w:szCs w:val="24"/>
        </w:rPr>
        <w:t>2</w:t>
      </w:r>
      <w:r w:rsidRPr="00592BB0">
        <w:rPr>
          <w:rFonts w:ascii="Times New Roman" w:eastAsia="Times New Roman" w:hAnsi="Times New Roman" w:cs="Times New Roman"/>
          <w:sz w:val="24"/>
          <w:szCs w:val="24"/>
        </w:rPr>
        <w:t xml:space="preserve"> = 0).</w:t>
      </w:r>
      <w:r w:rsidR="00592BB0" w:rsidRPr="00592BB0">
        <w:rPr>
          <w:rFonts w:ascii="Times New Roman" w:eastAsia="Times New Roman" w:hAnsi="Times New Roman" w:cs="Times New Roman"/>
          <w:sz w:val="24"/>
          <w:szCs w:val="24"/>
        </w:rPr>
        <w:t xml:space="preserve"> </w:t>
      </w:r>
    </w:p>
    <w:p w14:paraId="00000030" w14:textId="63245A71" w:rsidR="00B140A6" w:rsidRPr="00592BB0" w:rsidRDefault="00C76F50" w:rsidP="003E6D94">
      <w:pPr>
        <w:spacing w:before="100" w:beforeAutospacing="1" w:after="120" w:line="360" w:lineRule="auto"/>
        <w:rPr>
          <w:rFonts w:ascii="Times New Roman" w:eastAsia="Times New Roman" w:hAnsi="Times New Roman" w:cs="Times New Roman"/>
          <w:sz w:val="24"/>
          <w:szCs w:val="24"/>
        </w:rPr>
      </w:pPr>
      <w:r w:rsidRPr="00592BB0">
        <w:rPr>
          <w:rFonts w:ascii="Times New Roman" w:eastAsia="Times New Roman" w:hAnsi="Times New Roman" w:cs="Times New Roman"/>
          <w:sz w:val="24"/>
          <w:szCs w:val="24"/>
        </w:rPr>
        <w:t xml:space="preserve">Estimates of </w:t>
      </w:r>
      <w:proofErr w:type="gramStart"/>
      <w:r w:rsidRPr="00E87466">
        <w:rPr>
          <w:rFonts w:ascii="Times New Roman" w:eastAsia="Times New Roman" w:hAnsi="Times New Roman" w:cs="Times New Roman"/>
          <w:i/>
          <w:sz w:val="24"/>
          <w:szCs w:val="24"/>
        </w:rPr>
        <w:t>P(</w:t>
      </w:r>
      <w:proofErr w:type="spellStart"/>
      <w:proofErr w:type="gramEnd"/>
      <w:r w:rsidRPr="00E87466">
        <w:rPr>
          <w:rFonts w:ascii="Times New Roman" w:eastAsia="Times New Roman" w:hAnsi="Times New Roman" w:cs="Times New Roman"/>
          <w:i/>
          <w:sz w:val="24"/>
          <w:szCs w:val="24"/>
        </w:rPr>
        <w:t>T|tros</w:t>
      </w:r>
      <w:proofErr w:type="spellEnd"/>
      <w:r w:rsidRPr="00E87466">
        <w:rPr>
          <w:rFonts w:ascii="Times New Roman" w:eastAsia="Times New Roman" w:hAnsi="Times New Roman" w:cs="Times New Roman"/>
          <w:i/>
          <w:sz w:val="24"/>
          <w:szCs w:val="24"/>
        </w:rPr>
        <w:t>)</w:t>
      </w:r>
      <w:r w:rsidRPr="00592BB0">
        <w:rPr>
          <w:rFonts w:ascii="Times New Roman" w:eastAsia="Times New Roman" w:hAnsi="Times New Roman" w:cs="Times New Roman"/>
          <w:sz w:val="24"/>
          <w:szCs w:val="24"/>
        </w:rPr>
        <w:t xml:space="preserve">, </w:t>
      </w:r>
      <w:r w:rsidRPr="00E87466">
        <w:rPr>
          <w:rFonts w:ascii="Times New Roman" w:eastAsia="Times New Roman" w:hAnsi="Times New Roman" w:cs="Times New Roman"/>
          <w:i/>
          <w:sz w:val="24"/>
          <w:szCs w:val="24"/>
        </w:rPr>
        <w:t>P(</w:t>
      </w:r>
      <w:proofErr w:type="spellStart"/>
      <w:r w:rsidRPr="00E87466">
        <w:rPr>
          <w:rFonts w:ascii="Times New Roman" w:eastAsia="Times New Roman" w:hAnsi="Times New Roman" w:cs="Times New Roman"/>
          <w:i/>
          <w:sz w:val="24"/>
          <w:szCs w:val="24"/>
        </w:rPr>
        <w:t>E|edu</w:t>
      </w:r>
      <w:proofErr w:type="spellEnd"/>
      <w:r w:rsidRPr="00E87466">
        <w:rPr>
          <w:rFonts w:ascii="Times New Roman" w:eastAsia="Times New Roman" w:hAnsi="Times New Roman" w:cs="Times New Roman"/>
          <w:i/>
          <w:sz w:val="24"/>
          <w:szCs w:val="24"/>
        </w:rPr>
        <w:t>)</w:t>
      </w:r>
      <w:r w:rsidRPr="00592BB0">
        <w:rPr>
          <w:rFonts w:ascii="Times New Roman" w:eastAsia="Times New Roman" w:hAnsi="Times New Roman" w:cs="Times New Roman"/>
          <w:sz w:val="24"/>
          <w:szCs w:val="24"/>
        </w:rPr>
        <w:t xml:space="preserve"> and </w:t>
      </w:r>
      <w:r w:rsidRPr="00E87466">
        <w:rPr>
          <w:rFonts w:ascii="Times New Roman" w:eastAsia="Times New Roman" w:hAnsi="Times New Roman" w:cs="Times New Roman"/>
          <w:i/>
          <w:sz w:val="24"/>
          <w:szCs w:val="24"/>
        </w:rPr>
        <w:t xml:space="preserve">PT </w:t>
      </w:r>
      <w:r w:rsidRPr="00592BB0">
        <w:rPr>
          <w:rFonts w:ascii="Times New Roman" w:eastAsia="Times New Roman" w:hAnsi="Times New Roman" w:cs="Times New Roman"/>
          <w:sz w:val="24"/>
          <w:szCs w:val="24"/>
        </w:rPr>
        <w:t xml:space="preserve">were obtained from pooled data on each pair of samples and used for calculation of predicted values of  </w:t>
      </w:r>
      <w:r w:rsidRPr="00E87466">
        <w:rPr>
          <w:rFonts w:ascii="Times New Roman" w:eastAsia="Times New Roman" w:hAnsi="Times New Roman" w:cs="Times New Roman"/>
          <w:i/>
          <w:sz w:val="24"/>
          <w:szCs w:val="24"/>
        </w:rPr>
        <w:t>P(</w:t>
      </w:r>
      <w:proofErr w:type="spellStart"/>
      <w:r w:rsidRPr="00E87466">
        <w:rPr>
          <w:rFonts w:ascii="Times New Roman" w:eastAsia="Times New Roman" w:hAnsi="Times New Roman" w:cs="Times New Roman"/>
          <w:i/>
          <w:sz w:val="24"/>
          <w:szCs w:val="24"/>
        </w:rPr>
        <w:t>edu|E</w:t>
      </w:r>
      <w:proofErr w:type="spellEnd"/>
      <w:r w:rsidRPr="00E87466">
        <w:rPr>
          <w:rFonts w:ascii="Times New Roman" w:eastAsia="Times New Roman" w:hAnsi="Times New Roman" w:cs="Times New Roman"/>
          <w:i/>
          <w:sz w:val="24"/>
          <w:szCs w:val="24"/>
        </w:rPr>
        <w:t>)</w:t>
      </w:r>
      <w:r w:rsidRPr="00592BB0">
        <w:rPr>
          <w:rFonts w:ascii="Times New Roman" w:eastAsia="Times New Roman" w:hAnsi="Times New Roman" w:cs="Times New Roman"/>
          <w:sz w:val="24"/>
          <w:szCs w:val="24"/>
        </w:rPr>
        <w:t xml:space="preserve"> and </w:t>
      </w:r>
      <w:r w:rsidRPr="00E87466">
        <w:rPr>
          <w:rFonts w:ascii="Times New Roman" w:eastAsia="Times New Roman" w:hAnsi="Times New Roman" w:cs="Times New Roman"/>
          <w:i/>
          <w:sz w:val="24"/>
          <w:szCs w:val="24"/>
        </w:rPr>
        <w:t>P(</w:t>
      </w:r>
      <w:proofErr w:type="spellStart"/>
      <w:r w:rsidRPr="00E87466">
        <w:rPr>
          <w:rFonts w:ascii="Times New Roman" w:eastAsia="Times New Roman" w:hAnsi="Times New Roman" w:cs="Times New Roman"/>
          <w:i/>
          <w:sz w:val="24"/>
          <w:szCs w:val="24"/>
        </w:rPr>
        <w:t>tros|T</w:t>
      </w:r>
      <w:proofErr w:type="spellEnd"/>
      <w:r w:rsidRPr="00E87466">
        <w:rPr>
          <w:rFonts w:ascii="Times New Roman" w:eastAsia="Times New Roman" w:hAnsi="Times New Roman" w:cs="Times New Roman"/>
          <w:i/>
          <w:sz w:val="24"/>
          <w:szCs w:val="24"/>
        </w:rPr>
        <w:t>)</w:t>
      </w:r>
      <w:r w:rsidRPr="00592BB0">
        <w:rPr>
          <w:rFonts w:ascii="Times New Roman" w:eastAsia="Times New Roman" w:hAnsi="Times New Roman" w:cs="Times New Roman"/>
          <w:sz w:val="24"/>
          <w:szCs w:val="24"/>
        </w:rPr>
        <w:t xml:space="preserve"> basing on Eq.1,2 for the range of </w:t>
      </w:r>
      <w:proofErr w:type="spellStart"/>
      <w:r w:rsidR="00A674C2" w:rsidRPr="00C32532">
        <w:rPr>
          <w:rFonts w:ascii="Times New Roman" w:eastAsia="Times New Roman" w:hAnsi="Times New Roman" w:cs="Times New Roman"/>
          <w:i/>
          <w:sz w:val="24"/>
          <w:szCs w:val="24"/>
        </w:rPr>
        <w:t>Ptros</w:t>
      </w:r>
      <w:proofErr w:type="spellEnd"/>
      <w:r w:rsidRPr="00592BB0">
        <w:rPr>
          <w:rFonts w:ascii="Times New Roman" w:eastAsia="Times New Roman" w:hAnsi="Times New Roman" w:cs="Times New Roman"/>
          <w:sz w:val="24"/>
          <w:szCs w:val="24"/>
        </w:rPr>
        <w:t xml:space="preserve"> [0;1] with the step 0.01 (“genotype by </w:t>
      </w:r>
      <w:proofErr w:type="spellStart"/>
      <w:r w:rsidRPr="00592BB0">
        <w:rPr>
          <w:rFonts w:ascii="Times New Roman" w:eastAsia="Times New Roman" w:hAnsi="Times New Roman" w:cs="Times New Roman"/>
          <w:sz w:val="24"/>
          <w:szCs w:val="24"/>
        </w:rPr>
        <w:t>morphotype</w:t>
      </w:r>
      <w:proofErr w:type="spellEnd"/>
      <w:r w:rsidRPr="00592BB0">
        <w:rPr>
          <w:rFonts w:ascii="Times New Roman" w:eastAsia="Times New Roman" w:hAnsi="Times New Roman" w:cs="Times New Roman"/>
          <w:sz w:val="24"/>
          <w:szCs w:val="24"/>
        </w:rPr>
        <w:t xml:space="preserve"> calculator”) and predicted values of </w:t>
      </w:r>
      <w:proofErr w:type="spellStart"/>
      <w:r w:rsidR="00A674C2" w:rsidRPr="00C32532">
        <w:rPr>
          <w:rFonts w:ascii="Times New Roman" w:eastAsia="Times New Roman" w:hAnsi="Times New Roman" w:cs="Times New Roman"/>
          <w:i/>
          <w:sz w:val="24"/>
          <w:szCs w:val="24"/>
        </w:rPr>
        <w:t>Ptros</w:t>
      </w:r>
      <w:proofErr w:type="spellEnd"/>
      <w:r w:rsidRPr="00592BB0">
        <w:rPr>
          <w:rFonts w:ascii="Times New Roman" w:eastAsia="Times New Roman" w:hAnsi="Times New Roman" w:cs="Times New Roman"/>
          <w:sz w:val="24"/>
          <w:szCs w:val="24"/>
        </w:rPr>
        <w:t xml:space="preserve"> basing on Eq.3 for the range of </w:t>
      </w:r>
      <w:r w:rsidRPr="00C32532">
        <w:rPr>
          <w:rFonts w:ascii="Times New Roman" w:eastAsia="Times New Roman" w:hAnsi="Times New Roman" w:cs="Times New Roman"/>
          <w:i/>
          <w:sz w:val="24"/>
          <w:szCs w:val="24"/>
        </w:rPr>
        <w:t>PT</w:t>
      </w:r>
      <w:r w:rsidRPr="00592BB0">
        <w:rPr>
          <w:rFonts w:ascii="Times New Roman" w:eastAsia="Times New Roman" w:hAnsi="Times New Roman" w:cs="Times New Roman"/>
          <w:sz w:val="24"/>
          <w:szCs w:val="24"/>
        </w:rPr>
        <w:t xml:space="preserve"> [0;1] with the step 0.01 (“</w:t>
      </w:r>
      <w:proofErr w:type="spellStart"/>
      <w:r w:rsidR="00A674C2" w:rsidRPr="00C32532">
        <w:rPr>
          <w:rFonts w:ascii="Times New Roman" w:eastAsia="Times New Roman" w:hAnsi="Times New Roman" w:cs="Times New Roman"/>
          <w:i/>
          <w:sz w:val="24"/>
          <w:szCs w:val="24"/>
        </w:rPr>
        <w:t>Ptros</w:t>
      </w:r>
      <w:proofErr w:type="spellEnd"/>
      <w:r w:rsidRPr="00592BB0">
        <w:rPr>
          <w:rFonts w:ascii="Times New Roman" w:eastAsia="Times New Roman" w:hAnsi="Times New Roman" w:cs="Times New Roman"/>
          <w:sz w:val="24"/>
          <w:szCs w:val="24"/>
        </w:rPr>
        <w:t xml:space="preserve"> by </w:t>
      </w:r>
      <w:r w:rsidRPr="00C32532">
        <w:rPr>
          <w:rFonts w:ascii="Times New Roman" w:eastAsia="Times New Roman" w:hAnsi="Times New Roman" w:cs="Times New Roman"/>
          <w:i/>
          <w:sz w:val="24"/>
          <w:szCs w:val="24"/>
        </w:rPr>
        <w:t>PT</w:t>
      </w:r>
      <w:r w:rsidRPr="00592BB0">
        <w:rPr>
          <w:rFonts w:ascii="Times New Roman" w:eastAsia="Times New Roman" w:hAnsi="Times New Roman" w:cs="Times New Roman"/>
          <w:sz w:val="24"/>
          <w:szCs w:val="24"/>
        </w:rPr>
        <w:t xml:space="preserve"> calculator”). </w:t>
      </w:r>
      <w:r w:rsidR="00592BB0" w:rsidRPr="00592BB0">
        <w:rPr>
          <w:rFonts w:ascii="Times New Roman" w:hAnsi="Times New Roman" w:cs="Times New Roman"/>
          <w:sz w:val="24"/>
          <w:szCs w:val="24"/>
        </w:rPr>
        <w:t xml:space="preserve">Values </w:t>
      </w:r>
      <w:r w:rsidRPr="00592BB0">
        <w:rPr>
          <w:rFonts w:ascii="Times New Roman" w:eastAsia="Times New Roman" w:hAnsi="Times New Roman" w:cs="Times New Roman"/>
          <w:sz w:val="24"/>
          <w:szCs w:val="24"/>
        </w:rPr>
        <w:t xml:space="preserve">obtained </w:t>
      </w:r>
      <w:r w:rsidR="00592BB0" w:rsidRPr="00592BB0">
        <w:rPr>
          <w:rFonts w:ascii="Times New Roman" w:hAnsi="Times New Roman" w:cs="Times New Roman"/>
          <w:sz w:val="24"/>
          <w:szCs w:val="24"/>
        </w:rPr>
        <w:t>by the Eq. 1,</w:t>
      </w:r>
      <w:r w:rsidR="00592BB0">
        <w:rPr>
          <w:rFonts w:ascii="Times New Roman" w:hAnsi="Times New Roman" w:cs="Times New Roman"/>
          <w:sz w:val="24"/>
          <w:szCs w:val="24"/>
        </w:rPr>
        <w:t xml:space="preserve"> </w:t>
      </w:r>
      <w:r w:rsidR="00592BB0" w:rsidRPr="00592BB0">
        <w:rPr>
          <w:rFonts w:ascii="Times New Roman" w:hAnsi="Times New Roman" w:cs="Times New Roman"/>
          <w:sz w:val="24"/>
          <w:szCs w:val="24"/>
        </w:rPr>
        <w:t xml:space="preserve">2 </w:t>
      </w:r>
      <w:r w:rsidRPr="00592BB0">
        <w:rPr>
          <w:rFonts w:ascii="Times New Roman" w:eastAsia="Times New Roman" w:hAnsi="Times New Roman" w:cs="Times New Roman"/>
          <w:sz w:val="24"/>
          <w:szCs w:val="24"/>
        </w:rPr>
        <w:t xml:space="preserve">were contrasted with such predicted by the Model 7 for </w:t>
      </w:r>
      <w:proofErr w:type="spellStart"/>
      <w:r w:rsidR="00A674C2" w:rsidRPr="00C32532">
        <w:rPr>
          <w:rFonts w:ascii="Times New Roman" w:eastAsia="Times New Roman" w:hAnsi="Times New Roman" w:cs="Times New Roman"/>
          <w:i/>
          <w:sz w:val="24"/>
          <w:szCs w:val="24"/>
        </w:rPr>
        <w:t>Ptros</w:t>
      </w:r>
      <w:proofErr w:type="spellEnd"/>
      <w:r w:rsidRPr="00592BB0">
        <w:rPr>
          <w:rFonts w:ascii="Times New Roman" w:eastAsia="Times New Roman" w:hAnsi="Times New Roman" w:cs="Times New Roman"/>
          <w:sz w:val="24"/>
          <w:szCs w:val="24"/>
        </w:rPr>
        <w:t xml:space="preserve"> and the Model 4 for </w:t>
      </w:r>
      <w:proofErr w:type="gramStart"/>
      <w:r w:rsidRPr="00C32532">
        <w:rPr>
          <w:rFonts w:ascii="Times New Roman" w:eastAsia="Times New Roman" w:hAnsi="Times New Roman" w:cs="Times New Roman"/>
          <w:i/>
          <w:sz w:val="24"/>
          <w:szCs w:val="24"/>
        </w:rPr>
        <w:t>P(</w:t>
      </w:r>
      <w:proofErr w:type="spellStart"/>
      <w:proofErr w:type="gramEnd"/>
      <w:r w:rsidRPr="00C32532">
        <w:rPr>
          <w:rFonts w:ascii="Times New Roman" w:eastAsia="Times New Roman" w:hAnsi="Times New Roman" w:cs="Times New Roman"/>
          <w:i/>
          <w:sz w:val="24"/>
          <w:szCs w:val="24"/>
        </w:rPr>
        <w:t>edu|E</w:t>
      </w:r>
      <w:proofErr w:type="spellEnd"/>
      <w:r w:rsidRPr="00C32532">
        <w:rPr>
          <w:rFonts w:ascii="Times New Roman" w:eastAsia="Times New Roman" w:hAnsi="Times New Roman" w:cs="Times New Roman"/>
          <w:i/>
          <w:sz w:val="24"/>
          <w:szCs w:val="24"/>
        </w:rPr>
        <w:t xml:space="preserve">) </w:t>
      </w:r>
      <w:r w:rsidRPr="00592BB0">
        <w:rPr>
          <w:rFonts w:ascii="Times New Roman" w:eastAsia="Times New Roman" w:hAnsi="Times New Roman" w:cs="Times New Roman"/>
          <w:sz w:val="24"/>
          <w:szCs w:val="24"/>
        </w:rPr>
        <w:t xml:space="preserve">and </w:t>
      </w:r>
      <w:r w:rsidRPr="00C32532">
        <w:rPr>
          <w:rFonts w:ascii="Times New Roman" w:eastAsia="Times New Roman" w:hAnsi="Times New Roman" w:cs="Times New Roman"/>
          <w:i/>
          <w:sz w:val="24"/>
          <w:szCs w:val="24"/>
        </w:rPr>
        <w:t>P(</w:t>
      </w:r>
      <w:proofErr w:type="spellStart"/>
      <w:r w:rsidRPr="00C32532">
        <w:rPr>
          <w:rFonts w:ascii="Times New Roman" w:eastAsia="Times New Roman" w:hAnsi="Times New Roman" w:cs="Times New Roman"/>
          <w:i/>
          <w:sz w:val="24"/>
          <w:szCs w:val="24"/>
        </w:rPr>
        <w:t>tros|T</w:t>
      </w:r>
      <w:proofErr w:type="spellEnd"/>
      <w:r w:rsidRPr="00C32532">
        <w:rPr>
          <w:rFonts w:ascii="Times New Roman" w:eastAsia="Times New Roman" w:hAnsi="Times New Roman" w:cs="Times New Roman"/>
          <w:i/>
          <w:sz w:val="24"/>
          <w:szCs w:val="24"/>
        </w:rPr>
        <w:t>)</w:t>
      </w:r>
      <w:r w:rsidRPr="00592BB0">
        <w:rPr>
          <w:rFonts w:ascii="Times New Roman" w:eastAsia="Times New Roman" w:hAnsi="Times New Roman" w:cs="Times New Roman"/>
          <w:sz w:val="24"/>
          <w:szCs w:val="24"/>
        </w:rPr>
        <w:t xml:space="preserve"> using goodness of fit statistics:</w:t>
      </w:r>
    </w:p>
    <w:p w14:paraId="00000031" w14:textId="77777777" w:rsidR="00B140A6" w:rsidRPr="00592BB0" w:rsidRDefault="00C76F50" w:rsidP="003E6D94">
      <w:pPr>
        <w:spacing w:before="100" w:beforeAutospacing="1" w:after="120" w:line="360" w:lineRule="auto"/>
        <w:rPr>
          <w:rFonts w:ascii="Times New Roman" w:eastAsia="Times New Roman" w:hAnsi="Times New Roman" w:cs="Times New Roman"/>
          <w:sz w:val="24"/>
          <w:szCs w:val="24"/>
        </w:rPr>
      </w:pPr>
      <w:r w:rsidRPr="00592BB0">
        <w:rPr>
          <w:rFonts w:ascii="Times New Roman" w:eastAsia="Times New Roman" w:hAnsi="Times New Roman" w:cs="Times New Roman"/>
          <w:sz w:val="24"/>
          <w:szCs w:val="24"/>
        </w:rPr>
        <w:t xml:space="preserve">Goodness = 1 / </w:t>
      </w:r>
      <w:proofErr w:type="gramStart"/>
      <w:r w:rsidRPr="00592BB0">
        <w:rPr>
          <w:rFonts w:ascii="Times New Roman" w:eastAsia="Times New Roman" w:hAnsi="Times New Roman" w:cs="Times New Roman"/>
          <w:sz w:val="24"/>
          <w:szCs w:val="24"/>
        </w:rPr>
        <w:t>Σ(</w:t>
      </w:r>
      <w:proofErr w:type="gramEnd"/>
      <w:r w:rsidRPr="00592BB0">
        <w:rPr>
          <w:rFonts w:ascii="Times New Roman" w:eastAsia="Times New Roman" w:hAnsi="Times New Roman" w:cs="Times New Roman"/>
          <w:sz w:val="24"/>
          <w:szCs w:val="24"/>
        </w:rPr>
        <w:t>Regression prediction - Equation prediction) 2  [Eq.5]</w:t>
      </w:r>
    </w:p>
    <w:p w14:paraId="00000032" w14:textId="3E1AC07F" w:rsidR="00B140A6" w:rsidRDefault="00C76F50" w:rsidP="003E6D94">
      <w:pPr>
        <w:spacing w:before="100" w:beforeAutospacing="1" w:after="120" w:line="360" w:lineRule="auto"/>
        <w:rPr>
          <w:rFonts w:ascii="Times New Roman" w:eastAsia="Times New Roman" w:hAnsi="Times New Roman" w:cs="Times New Roman"/>
          <w:color w:val="FF0000"/>
          <w:sz w:val="24"/>
          <w:szCs w:val="24"/>
        </w:rPr>
      </w:pPr>
      <w:r w:rsidRPr="00592BB0">
        <w:rPr>
          <w:rFonts w:ascii="Times New Roman" w:eastAsia="Times New Roman" w:hAnsi="Times New Roman" w:cs="Times New Roman"/>
          <w:sz w:val="24"/>
          <w:szCs w:val="24"/>
        </w:rPr>
        <w:t xml:space="preserve">Goodness indices for each pair we plotted against corresponding Delta values and fitted LOESS regression curve to find associations between them. </w:t>
      </w:r>
      <w:r w:rsidR="003E6D94" w:rsidRPr="00661F9E">
        <w:rPr>
          <w:rFonts w:ascii="Times New Roman" w:eastAsia="Times New Roman" w:hAnsi="Times New Roman" w:cs="Times New Roman"/>
          <w:color w:val="FF0000"/>
          <w:sz w:val="24"/>
          <w:szCs w:val="24"/>
          <w:highlight w:val="yellow"/>
        </w:rPr>
        <w:t xml:space="preserve">Depending on the results of the analyses we </w:t>
      </w:r>
      <w:r w:rsidR="00661F9E" w:rsidRPr="00661F9E">
        <w:rPr>
          <w:rFonts w:ascii="Times New Roman" w:eastAsia="Times New Roman" w:hAnsi="Times New Roman" w:cs="Times New Roman"/>
          <w:color w:val="FF0000"/>
          <w:sz w:val="24"/>
          <w:szCs w:val="24"/>
          <w:highlight w:val="yellow"/>
        </w:rPr>
        <w:t xml:space="preserve">decided what samples can better aid in the predictions and be used as “calibrating” ones: most </w:t>
      </w:r>
      <w:r w:rsidR="00661F9E" w:rsidRPr="00661F9E">
        <w:rPr>
          <w:rFonts w:ascii="Times New Roman" w:eastAsia="Times New Roman" w:hAnsi="Times New Roman" w:cs="Times New Roman"/>
          <w:color w:val="FF0000"/>
          <w:sz w:val="24"/>
          <w:szCs w:val="24"/>
          <w:highlight w:val="yellow"/>
        </w:rPr>
        <w:lastRenderedPageBreak/>
        <w:t>mixed samples (</w:t>
      </w:r>
      <w:r w:rsidR="00661F9E" w:rsidRPr="00661F9E">
        <w:rPr>
          <w:rFonts w:ascii="Times New Roman" w:eastAsia="Times New Roman" w:hAnsi="Times New Roman" w:cs="Times New Roman"/>
          <w:i/>
          <w:color w:val="FF0000"/>
          <w:sz w:val="24"/>
          <w:szCs w:val="24"/>
          <w:highlight w:val="yellow"/>
        </w:rPr>
        <w:t>Ptros1</w:t>
      </w:r>
      <w:r w:rsidR="00661F9E" w:rsidRPr="00661F9E">
        <w:rPr>
          <w:rFonts w:ascii="Times New Roman" w:eastAsia="Times New Roman" w:hAnsi="Times New Roman" w:cs="Times New Roman"/>
          <w:color w:val="FF0000"/>
          <w:sz w:val="24"/>
          <w:szCs w:val="24"/>
          <w:highlight w:val="yellow"/>
        </w:rPr>
        <w:t xml:space="preserve"> ≈ </w:t>
      </w:r>
      <w:r w:rsidR="00661F9E" w:rsidRPr="00661F9E">
        <w:rPr>
          <w:rFonts w:ascii="Times New Roman" w:eastAsia="Times New Roman" w:hAnsi="Times New Roman" w:cs="Times New Roman"/>
          <w:i/>
          <w:color w:val="FF0000"/>
          <w:sz w:val="24"/>
          <w:szCs w:val="24"/>
          <w:highlight w:val="yellow"/>
        </w:rPr>
        <w:t xml:space="preserve">Ptros2 </w:t>
      </w:r>
      <w:r w:rsidR="00661F9E" w:rsidRPr="00661F9E">
        <w:rPr>
          <w:rFonts w:ascii="Times New Roman" w:eastAsia="Times New Roman" w:hAnsi="Times New Roman" w:cs="Times New Roman"/>
          <w:color w:val="FF0000"/>
          <w:sz w:val="24"/>
          <w:szCs w:val="24"/>
          <w:highlight w:val="yellow"/>
        </w:rPr>
        <w:t>≈</w:t>
      </w:r>
      <w:r w:rsidR="00661F9E">
        <w:rPr>
          <w:rFonts w:ascii="Times New Roman" w:eastAsia="Times New Roman" w:hAnsi="Times New Roman" w:cs="Times New Roman"/>
          <w:color w:val="FF0000"/>
          <w:sz w:val="24"/>
          <w:szCs w:val="24"/>
          <w:highlight w:val="yellow"/>
        </w:rPr>
        <w:t xml:space="preserve"> </w:t>
      </w:r>
      <w:r w:rsidR="00661F9E" w:rsidRPr="00661F9E">
        <w:rPr>
          <w:rFonts w:ascii="Times New Roman" w:eastAsia="Times New Roman" w:hAnsi="Times New Roman" w:cs="Times New Roman"/>
          <w:color w:val="FF0000"/>
          <w:sz w:val="24"/>
          <w:szCs w:val="24"/>
          <w:highlight w:val="yellow"/>
        </w:rPr>
        <w:t>0.5) or combination of two most pure samples of each species (</w:t>
      </w:r>
      <w:r w:rsidR="00661F9E" w:rsidRPr="00661F9E">
        <w:rPr>
          <w:rFonts w:ascii="Times New Roman" w:eastAsia="Times New Roman" w:hAnsi="Times New Roman" w:cs="Times New Roman"/>
          <w:i/>
          <w:color w:val="FF0000"/>
          <w:sz w:val="24"/>
          <w:szCs w:val="24"/>
          <w:highlight w:val="yellow"/>
        </w:rPr>
        <w:t>Ptros1</w:t>
      </w:r>
      <w:r w:rsidR="00661F9E" w:rsidRPr="00661F9E">
        <w:rPr>
          <w:rFonts w:ascii="Times New Roman" w:eastAsia="Times New Roman" w:hAnsi="Times New Roman" w:cs="Times New Roman"/>
          <w:color w:val="FF0000"/>
          <w:sz w:val="24"/>
          <w:szCs w:val="24"/>
          <w:highlight w:val="yellow"/>
        </w:rPr>
        <w:t xml:space="preserve"> ≈ 1; </w:t>
      </w:r>
      <w:r w:rsidR="00661F9E" w:rsidRPr="00661F9E">
        <w:rPr>
          <w:rFonts w:ascii="Times New Roman" w:eastAsia="Times New Roman" w:hAnsi="Times New Roman" w:cs="Times New Roman"/>
          <w:i/>
          <w:color w:val="FF0000"/>
          <w:sz w:val="24"/>
          <w:szCs w:val="24"/>
          <w:highlight w:val="yellow"/>
        </w:rPr>
        <w:t>Ptros2</w:t>
      </w:r>
      <w:r w:rsidR="00661F9E" w:rsidRPr="00661F9E">
        <w:rPr>
          <w:rFonts w:ascii="Times New Roman" w:eastAsia="Times New Roman" w:hAnsi="Times New Roman" w:cs="Times New Roman"/>
          <w:color w:val="FF0000"/>
          <w:sz w:val="24"/>
          <w:szCs w:val="24"/>
          <w:highlight w:val="yellow"/>
        </w:rPr>
        <w:t xml:space="preserve"> ≈ 0).</w:t>
      </w:r>
      <w:r w:rsidR="00661F9E" w:rsidRPr="00661F9E">
        <w:rPr>
          <w:rFonts w:ascii="Times New Roman" w:eastAsia="Times New Roman" w:hAnsi="Times New Roman" w:cs="Times New Roman"/>
          <w:color w:val="FF0000"/>
          <w:sz w:val="24"/>
          <w:szCs w:val="24"/>
        </w:rPr>
        <w:t xml:space="preserve"> </w:t>
      </w:r>
    </w:p>
    <w:p w14:paraId="3D3DFCAF" w14:textId="23BA108D" w:rsidR="00ED490D" w:rsidRPr="00ED490D" w:rsidRDefault="00ED490D" w:rsidP="003E6D94">
      <w:pPr>
        <w:spacing w:before="100" w:beforeAutospacing="1" w:after="120" w:line="360" w:lineRule="auto"/>
        <w:rPr>
          <w:rFonts w:ascii="Times New Roman" w:eastAsia="Times New Roman" w:hAnsi="Times New Roman" w:cs="Times New Roman"/>
          <w:color w:val="FF0000"/>
          <w:sz w:val="24"/>
          <w:szCs w:val="24"/>
        </w:rPr>
      </w:pPr>
      <w:r w:rsidRPr="00ED490D">
        <w:rPr>
          <w:rFonts w:ascii="Times New Roman" w:eastAsia="Times New Roman" w:hAnsi="Times New Roman" w:cs="Times New Roman"/>
          <w:color w:val="FF0000"/>
          <w:sz w:val="24"/>
          <w:szCs w:val="24"/>
          <w:highlight w:val="yellow"/>
        </w:rPr>
        <w:t>For illustrative purposes and for the convenience of users of “</w:t>
      </w:r>
      <w:proofErr w:type="spellStart"/>
      <w:r w:rsidRPr="00ED490D">
        <w:rPr>
          <w:rFonts w:ascii="Times New Roman" w:eastAsia="Times New Roman" w:hAnsi="Times New Roman" w:cs="Times New Roman"/>
          <w:color w:val="FF0000"/>
          <w:sz w:val="24"/>
          <w:szCs w:val="24"/>
          <w:highlight w:val="yellow"/>
        </w:rPr>
        <w:t>morphotype</w:t>
      </w:r>
      <w:proofErr w:type="spellEnd"/>
      <w:r w:rsidRPr="00ED490D">
        <w:rPr>
          <w:rFonts w:ascii="Times New Roman" w:eastAsia="Times New Roman" w:hAnsi="Times New Roman" w:cs="Times New Roman"/>
          <w:color w:val="FF0000"/>
          <w:sz w:val="24"/>
          <w:szCs w:val="24"/>
          <w:highlight w:val="yellow"/>
        </w:rPr>
        <w:t xml:space="preserve"> test” or any similar semi-diagnostic tests we provide the online program …</w:t>
      </w:r>
    </w:p>
    <w:p w14:paraId="00000035" w14:textId="77777777" w:rsidR="00B140A6" w:rsidRPr="00C32532" w:rsidRDefault="00C76F50" w:rsidP="003E6D94">
      <w:pPr>
        <w:spacing w:before="100" w:beforeAutospacing="1" w:after="12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00000036" w14:textId="36DBB38F" w:rsidR="00B140A6" w:rsidRDefault="00C76F50" w:rsidP="003E6D94">
      <w:pPr>
        <w:spacing w:before="100" w:beforeAutospacing="1" w:after="120" w:line="360" w:lineRule="auto"/>
        <w:rPr>
          <w:rFonts w:ascii="Times New Roman" w:eastAsia="Times New Roman" w:hAnsi="Times New Roman" w:cs="Times New Roman"/>
          <w:sz w:val="24"/>
          <w:szCs w:val="24"/>
          <w:highlight w:val="red"/>
        </w:rPr>
      </w:pPr>
      <w:proofErr w:type="gramStart"/>
      <w:r>
        <w:rPr>
          <w:rFonts w:ascii="Times New Roman" w:eastAsia="Times New Roman" w:hAnsi="Times New Roman" w:cs="Times New Roman"/>
          <w:b/>
          <w:color w:val="FF0000"/>
          <w:sz w:val="24"/>
          <w:szCs w:val="24"/>
        </w:rPr>
        <w:t xml:space="preserve">Geographical variation in the manifestation of mussel </w:t>
      </w:r>
      <w:proofErr w:type="spellStart"/>
      <w:r>
        <w:rPr>
          <w:rFonts w:ascii="Times New Roman" w:eastAsia="Times New Roman" w:hAnsi="Times New Roman" w:cs="Times New Roman"/>
          <w:b/>
          <w:color w:val="FF0000"/>
          <w:sz w:val="24"/>
          <w:szCs w:val="24"/>
        </w:rPr>
        <w:t>morphotypes</w:t>
      </w:r>
      <w:proofErr w:type="spellEnd"/>
      <w:r>
        <w:rPr>
          <w:rFonts w:ascii="Times New Roman" w:eastAsia="Times New Roman" w:hAnsi="Times New Roman" w:cs="Times New Roman"/>
          <w:b/>
          <w:color w:val="FF0000"/>
          <w:sz w:val="24"/>
          <w:szCs w:val="24"/>
        </w:rPr>
        <w:t>.</w:t>
      </w:r>
      <w:proofErr w:type="gramEnd"/>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sz w:val="24"/>
          <w:szCs w:val="24"/>
        </w:rPr>
        <w:t>The binary morphological character that we studied was previously defined as the “presence/absence of a distinct uninterrupted dark prismatic strip under the ligament” (</w:t>
      </w:r>
      <w:proofErr w:type="spellStart"/>
      <w:r>
        <w:rPr>
          <w:rFonts w:ascii="Times New Roman" w:eastAsia="Times New Roman" w:hAnsi="Times New Roman" w:cs="Times New Roman"/>
          <w:sz w:val="24"/>
          <w:szCs w:val="24"/>
        </w:rPr>
        <w:t>Katolikova</w:t>
      </w:r>
      <w:proofErr w:type="spellEnd"/>
      <w:r>
        <w:rPr>
          <w:rFonts w:ascii="Times New Roman" w:eastAsia="Times New Roman" w:hAnsi="Times New Roman" w:cs="Times New Roman"/>
          <w:sz w:val="24"/>
          <w:szCs w:val="24"/>
        </w:rPr>
        <w:t xml:space="preserve"> et al. 2016; </w:t>
      </w:r>
      <w:proofErr w:type="spellStart"/>
      <w:r>
        <w:rPr>
          <w:rFonts w:ascii="Times New Roman" w:eastAsia="Times New Roman" w:hAnsi="Times New Roman" w:cs="Times New Roman"/>
          <w:sz w:val="24"/>
          <w:szCs w:val="24"/>
        </w:rPr>
        <w:t>Khaitov</w:t>
      </w:r>
      <w:proofErr w:type="spellEnd"/>
      <w:r>
        <w:rPr>
          <w:rFonts w:ascii="Times New Roman" w:eastAsia="Times New Roman" w:hAnsi="Times New Roman" w:cs="Times New Roman"/>
          <w:sz w:val="24"/>
          <w:szCs w:val="24"/>
        </w:rPr>
        <w:t xml:space="preserve"> et al., 2018). Only material from the White Sea was considered in previous studies. While E-</w:t>
      </w:r>
      <w:proofErr w:type="spellStart"/>
      <w:r>
        <w:rPr>
          <w:rFonts w:ascii="Times New Roman" w:eastAsia="Times New Roman" w:hAnsi="Times New Roman" w:cs="Times New Roman"/>
          <w:sz w:val="24"/>
          <w:szCs w:val="24"/>
        </w:rPr>
        <w:t>morphotypes</w:t>
      </w:r>
      <w:proofErr w:type="spellEnd"/>
      <w:r>
        <w:rPr>
          <w:rFonts w:ascii="Times New Roman" w:eastAsia="Times New Roman" w:hAnsi="Times New Roman" w:cs="Times New Roman"/>
          <w:sz w:val="24"/>
          <w:szCs w:val="24"/>
        </w:rPr>
        <w:t xml:space="preserve"> in all </w:t>
      </w:r>
      <w:r w:rsidR="00114D52">
        <w:rPr>
          <w:rFonts w:ascii="Times New Roman" w:eastAsia="Times New Roman" w:hAnsi="Times New Roman" w:cs="Times New Roman"/>
          <w:sz w:val="24"/>
          <w:szCs w:val="24"/>
        </w:rPr>
        <w:t xml:space="preserve">new </w:t>
      </w:r>
      <w:r>
        <w:rPr>
          <w:rFonts w:ascii="Times New Roman" w:eastAsia="Times New Roman" w:hAnsi="Times New Roman" w:cs="Times New Roman"/>
          <w:sz w:val="24"/>
          <w:szCs w:val="24"/>
        </w:rPr>
        <w:t xml:space="preserve">populations studied looked the same (the </w:t>
      </w:r>
      <w:proofErr w:type="spellStart"/>
      <w:r>
        <w:rPr>
          <w:rFonts w:ascii="Times New Roman" w:eastAsia="Times New Roman" w:hAnsi="Times New Roman" w:cs="Times New Roman"/>
          <w:sz w:val="24"/>
          <w:szCs w:val="24"/>
        </w:rPr>
        <w:t>srtip</w:t>
      </w:r>
      <w:proofErr w:type="spellEnd"/>
      <w:r>
        <w:rPr>
          <w:rFonts w:ascii="Times New Roman" w:eastAsia="Times New Roman" w:hAnsi="Times New Roman" w:cs="Times New Roman"/>
          <w:sz w:val="24"/>
          <w:szCs w:val="24"/>
        </w:rPr>
        <w:t xml:space="preserve"> absent: the nacreous layer totally or partially covers the space under the ligament </w:t>
      </w:r>
      <w:proofErr w:type="spellStart"/>
      <w:r>
        <w:rPr>
          <w:rFonts w:ascii="Times New Roman" w:eastAsia="Times New Roman" w:hAnsi="Times New Roman" w:cs="Times New Roman"/>
          <w:sz w:val="24"/>
          <w:szCs w:val="24"/>
        </w:rPr>
        <w:t>nympha</w:t>
      </w:r>
      <w:proofErr w:type="spellEnd"/>
      <w:r>
        <w:rPr>
          <w:rFonts w:ascii="Times New Roman" w:eastAsia="Times New Roman" w:hAnsi="Times New Roman" w:cs="Times New Roman"/>
          <w:sz w:val="24"/>
          <w:szCs w:val="24"/>
        </w:rPr>
        <w:t>, ESM Fig. +), analysis of geographical data revealed some variation among T-</w:t>
      </w:r>
      <w:proofErr w:type="spellStart"/>
      <w:r>
        <w:rPr>
          <w:rFonts w:ascii="Times New Roman" w:eastAsia="Times New Roman" w:hAnsi="Times New Roman" w:cs="Times New Roman"/>
          <w:sz w:val="24"/>
          <w:szCs w:val="24"/>
        </w:rPr>
        <w:t>morphotypes</w:t>
      </w:r>
      <w:proofErr w:type="spellEnd"/>
      <w:r>
        <w:rPr>
          <w:rFonts w:ascii="Times New Roman" w:eastAsia="Times New Roman" w:hAnsi="Times New Roman" w:cs="Times New Roman"/>
          <w:sz w:val="24"/>
          <w:szCs w:val="24"/>
        </w:rPr>
        <w:t xml:space="preserve"> unseen previously in the White Sea. I</w:t>
      </w:r>
      <w:r>
        <w:rPr>
          <w:rFonts w:ascii="Times New Roman" w:eastAsia="Times New Roman" w:hAnsi="Times New Roman" w:cs="Times New Roman"/>
          <w:color w:val="000000"/>
          <w:sz w:val="24"/>
          <w:szCs w:val="24"/>
        </w:rPr>
        <w:t xml:space="preserve">n </w:t>
      </w:r>
      <w:r w:rsidR="00114D52">
        <w:rPr>
          <w:rFonts w:ascii="Times New Roman" w:eastAsia="Times New Roman" w:hAnsi="Times New Roman" w:cs="Times New Roman"/>
          <w:color w:val="000000"/>
          <w:sz w:val="24"/>
          <w:szCs w:val="24"/>
        </w:rPr>
        <w:t xml:space="preserve">rare </w:t>
      </w:r>
      <w:r>
        <w:rPr>
          <w:rFonts w:ascii="Times New Roman" w:eastAsia="Times New Roman" w:hAnsi="Times New Roman" w:cs="Times New Roman"/>
          <w:color w:val="000000"/>
          <w:sz w:val="24"/>
          <w:szCs w:val="24"/>
        </w:rPr>
        <w:t xml:space="preserve">shells </w:t>
      </w:r>
      <w:r w:rsidR="00114D52">
        <w:rPr>
          <w:rFonts w:ascii="Times New Roman" w:eastAsia="Times New Roman" w:hAnsi="Times New Roman" w:cs="Times New Roman"/>
          <w:color w:val="000000"/>
          <w:sz w:val="24"/>
          <w:szCs w:val="24"/>
        </w:rPr>
        <w:t xml:space="preserve">from most geographical populations studied </w:t>
      </w:r>
      <w:r>
        <w:rPr>
          <w:rFonts w:ascii="Times New Roman" w:eastAsia="Times New Roman" w:hAnsi="Times New Roman" w:cs="Times New Roman"/>
          <w:color w:val="000000"/>
          <w:sz w:val="24"/>
          <w:szCs w:val="24"/>
        </w:rPr>
        <w:t xml:space="preserve">the nacreous-free strip of prismatic layer </w:t>
      </w:r>
      <w:r>
        <w:rPr>
          <w:rFonts w:ascii="Times New Roman" w:eastAsia="Times New Roman" w:hAnsi="Times New Roman" w:cs="Times New Roman"/>
          <w:sz w:val="24"/>
          <w:szCs w:val="24"/>
        </w:rPr>
        <w:t>was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quite</w:t>
      </w:r>
      <w:r>
        <w:rPr>
          <w:rFonts w:ascii="Times New Roman" w:eastAsia="Times New Roman" w:hAnsi="Times New Roman" w:cs="Times New Roman"/>
          <w:color w:val="000000"/>
          <w:sz w:val="24"/>
          <w:szCs w:val="24"/>
        </w:rPr>
        <w:t xml:space="preserve"> narrow </w:t>
      </w:r>
      <w:r>
        <w:rPr>
          <w:rFonts w:ascii="Times New Roman" w:eastAsia="Times New Roman" w:hAnsi="Times New Roman" w:cs="Times New Roman"/>
          <w:sz w:val="24"/>
          <w:szCs w:val="24"/>
        </w:rPr>
        <w:t xml:space="preserve">and looked as a </w:t>
      </w:r>
      <w:proofErr w:type="spellStart"/>
      <w:r w:rsidRPr="00114D52">
        <w:rPr>
          <w:rFonts w:ascii="Times New Roman" w:eastAsia="Times New Roman" w:hAnsi="Times New Roman" w:cs="Times New Roman"/>
          <w:color w:val="FF0000"/>
          <w:sz w:val="24"/>
          <w:szCs w:val="24"/>
          <w:highlight w:val="yellow"/>
        </w:rPr>
        <w:t>stria</w:t>
      </w:r>
      <w:proofErr w:type="spellEnd"/>
      <w:r w:rsidRPr="00114D52">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 xml:space="preserve">rather than a strip </w:t>
      </w:r>
      <w:r>
        <w:rPr>
          <w:rFonts w:ascii="Times New Roman" w:eastAsia="Times New Roman" w:hAnsi="Times New Roman" w:cs="Times New Roman"/>
          <w:color w:val="000000"/>
          <w:sz w:val="24"/>
          <w:szCs w:val="24"/>
        </w:rPr>
        <w:t>(</w:t>
      </w:r>
      <w:r>
        <w:rPr>
          <w:rFonts w:ascii="Times New Roman" w:eastAsia="Times New Roman" w:hAnsi="Times New Roman" w:cs="Times New Roman"/>
          <w:sz w:val="24"/>
          <w:szCs w:val="24"/>
        </w:rPr>
        <w:t xml:space="preserve">ESM </w:t>
      </w:r>
      <w:r>
        <w:rPr>
          <w:rFonts w:ascii="Times New Roman" w:eastAsia="Times New Roman" w:hAnsi="Times New Roman" w:cs="Times New Roman"/>
          <w:color w:val="000000"/>
          <w:sz w:val="24"/>
          <w:szCs w:val="24"/>
        </w:rPr>
        <w:t>Fig. +). Further, in all the Gulf of Maine T-</w:t>
      </w:r>
      <w:proofErr w:type="spellStart"/>
      <w:r>
        <w:rPr>
          <w:rFonts w:ascii="Times New Roman" w:eastAsia="Times New Roman" w:hAnsi="Times New Roman" w:cs="Times New Roman"/>
          <w:color w:val="000000"/>
          <w:sz w:val="24"/>
          <w:szCs w:val="24"/>
        </w:rPr>
        <w:t>morphotypes</w:t>
      </w:r>
      <w:proofErr w:type="spellEnd"/>
      <w:r>
        <w:rPr>
          <w:rFonts w:ascii="Times New Roman" w:eastAsia="Times New Roman" w:hAnsi="Times New Roman" w:cs="Times New Roman"/>
          <w:color w:val="000000"/>
          <w:sz w:val="24"/>
          <w:szCs w:val="24"/>
        </w:rPr>
        <w:t xml:space="preserve"> the same as in rare mussels from other populations the color of the strip was </w:t>
      </w:r>
      <w:r w:rsidRPr="00114D52">
        <w:rPr>
          <w:rFonts w:ascii="Times New Roman" w:eastAsia="Times New Roman" w:hAnsi="Times New Roman" w:cs="Times New Roman"/>
          <w:color w:val="FF0000"/>
          <w:sz w:val="24"/>
          <w:szCs w:val="24"/>
        </w:rPr>
        <w:t>pale (as a shell prismatic layer per se)</w:t>
      </w:r>
      <w:r w:rsidR="00114D52" w:rsidRPr="00114D52">
        <w:rPr>
          <w:rFonts w:ascii="Times New Roman" w:eastAsia="Times New Roman" w:hAnsi="Times New Roman" w:cs="Times New Roman"/>
          <w:color w:val="FF0000"/>
          <w:sz w:val="24"/>
          <w:szCs w:val="24"/>
        </w:rPr>
        <w:t xml:space="preserve"> rather than dark</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 xml:space="preserve">It </w:t>
      </w:r>
      <w:r>
        <w:rPr>
          <w:rFonts w:ascii="Times New Roman" w:eastAsia="Times New Roman" w:hAnsi="Times New Roman" w:cs="Times New Roman"/>
          <w:color w:val="000000"/>
          <w:sz w:val="24"/>
          <w:szCs w:val="24"/>
        </w:rPr>
        <w:t>made T-</w:t>
      </w:r>
      <w:proofErr w:type="spellStart"/>
      <w:r>
        <w:rPr>
          <w:rFonts w:ascii="Times New Roman" w:eastAsia="Times New Roman" w:hAnsi="Times New Roman" w:cs="Times New Roman"/>
          <w:color w:val="000000"/>
          <w:sz w:val="24"/>
          <w:szCs w:val="24"/>
        </w:rPr>
        <w:t>morphotypes</w:t>
      </w:r>
      <w:proofErr w:type="spellEnd"/>
      <w:r>
        <w:rPr>
          <w:rFonts w:ascii="Times New Roman" w:eastAsia="Times New Roman" w:hAnsi="Times New Roman" w:cs="Times New Roman"/>
          <w:color w:val="000000"/>
          <w:sz w:val="24"/>
          <w:szCs w:val="24"/>
        </w:rPr>
        <w:t xml:space="preserve"> har</w:t>
      </w:r>
      <w:r>
        <w:rPr>
          <w:rFonts w:ascii="Times New Roman" w:eastAsia="Times New Roman" w:hAnsi="Times New Roman" w:cs="Times New Roman"/>
          <w:sz w:val="24"/>
          <w:szCs w:val="24"/>
        </w:rPr>
        <w:t xml:space="preserve">dly noticeable to the unaided eye. </w:t>
      </w:r>
      <w:r>
        <w:rPr>
          <w:rFonts w:ascii="Times New Roman" w:eastAsia="Times New Roman" w:hAnsi="Times New Roman" w:cs="Times New Roman"/>
          <w:color w:val="000000"/>
          <w:sz w:val="24"/>
          <w:szCs w:val="24"/>
        </w:rPr>
        <w:t>To reveal the T-</w:t>
      </w:r>
      <w:proofErr w:type="spellStart"/>
      <w:r>
        <w:rPr>
          <w:rFonts w:ascii="Times New Roman" w:eastAsia="Times New Roman" w:hAnsi="Times New Roman" w:cs="Times New Roman"/>
          <w:color w:val="000000"/>
          <w:sz w:val="24"/>
          <w:szCs w:val="24"/>
        </w:rPr>
        <w:t>morphotype</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 xml:space="preserve">unambiguously </w:t>
      </w:r>
      <w:r>
        <w:rPr>
          <w:rFonts w:ascii="Times New Roman" w:eastAsia="Times New Roman" w:hAnsi="Times New Roman" w:cs="Times New Roman"/>
          <w:color w:val="000000"/>
          <w:sz w:val="24"/>
          <w:szCs w:val="24"/>
        </w:rPr>
        <w:t>it is necessary to find</w:t>
      </w:r>
      <w:r w:rsidR="00114D52">
        <w:rPr>
          <w:rFonts w:ascii="Times New Roman" w:eastAsia="Times New Roman" w:hAnsi="Times New Roman" w:cs="Times New Roman"/>
          <w:color w:val="000000"/>
          <w:sz w:val="24"/>
          <w:szCs w:val="24"/>
        </w:rPr>
        <w:t xml:space="preserve"> </w:t>
      </w:r>
      <w:r w:rsidR="00114D52" w:rsidRPr="00114D52">
        <w:rPr>
          <w:rFonts w:ascii="Times New Roman" w:eastAsia="Times New Roman" w:hAnsi="Times New Roman" w:cs="Times New Roman"/>
          <w:color w:val="000000"/>
          <w:sz w:val="24"/>
          <w:szCs w:val="24"/>
        </w:rPr>
        <w:t>using dissecting microscope</w:t>
      </w:r>
      <w:r w:rsidR="00114D52">
        <w:rPr>
          <w:rFonts w:ascii="Times New Roman" w:eastAsia="Times New Roman" w:hAnsi="Times New Roman" w:cs="Times New Roman"/>
          <w:color w:val="000000"/>
          <w:sz w:val="24"/>
          <w:szCs w:val="24"/>
        </w:rPr>
        <w:t xml:space="preserve"> </w:t>
      </w:r>
      <w:sdt>
        <w:sdtPr>
          <w:tag w:val="goog_rdk_91"/>
          <w:id w:val="163434938"/>
        </w:sdtPr>
        <w:sdtEndPr/>
        <w:sdtContent/>
      </w:sdt>
      <w:r>
        <w:rPr>
          <w:rFonts w:ascii="Times New Roman" w:eastAsia="Times New Roman" w:hAnsi="Times New Roman" w:cs="Times New Roman"/>
          <w:color w:val="000000"/>
          <w:sz w:val="24"/>
          <w:szCs w:val="24"/>
        </w:rPr>
        <w:t xml:space="preserve">the morphologically pronounced scar that defines the boundary of the nacreous layer under ligament </w:t>
      </w:r>
      <w:proofErr w:type="spellStart"/>
      <w:r>
        <w:rPr>
          <w:rFonts w:ascii="Times New Roman" w:eastAsia="Times New Roman" w:hAnsi="Times New Roman" w:cs="Times New Roman"/>
          <w:color w:val="000000"/>
          <w:sz w:val="24"/>
          <w:szCs w:val="24"/>
        </w:rPr>
        <w:t>nympha</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 xml:space="preserve">ESM </w:t>
      </w:r>
      <w:r>
        <w:rPr>
          <w:rFonts w:ascii="Times New Roman" w:eastAsia="Times New Roman" w:hAnsi="Times New Roman" w:cs="Times New Roman"/>
          <w:color w:val="000000"/>
          <w:sz w:val="24"/>
          <w:szCs w:val="24"/>
        </w:rPr>
        <w:t xml:space="preserve">Fig. ++). </w:t>
      </w:r>
      <w:r w:rsidRPr="00114D52">
        <w:rPr>
          <w:rFonts w:ascii="Times New Roman" w:eastAsia="Times New Roman" w:hAnsi="Times New Roman" w:cs="Times New Roman"/>
          <w:color w:val="FF0000"/>
          <w:sz w:val="24"/>
          <w:szCs w:val="24"/>
          <w:highlight w:val="yellow"/>
        </w:rPr>
        <w:t xml:space="preserve">The most honest diagnoses of T- and E- </w:t>
      </w:r>
      <w:proofErr w:type="spellStart"/>
      <w:r w:rsidRPr="00114D52">
        <w:rPr>
          <w:rFonts w:ascii="Times New Roman" w:eastAsia="Times New Roman" w:hAnsi="Times New Roman" w:cs="Times New Roman"/>
          <w:color w:val="FF0000"/>
          <w:sz w:val="24"/>
          <w:szCs w:val="24"/>
          <w:highlight w:val="yellow"/>
        </w:rPr>
        <w:t>morphotypes</w:t>
      </w:r>
      <w:proofErr w:type="spellEnd"/>
      <w:r w:rsidRPr="00114D52">
        <w:rPr>
          <w:rFonts w:ascii="Times New Roman" w:eastAsia="Times New Roman" w:hAnsi="Times New Roman" w:cs="Times New Roman"/>
          <w:color w:val="FF0000"/>
          <w:sz w:val="24"/>
          <w:szCs w:val="24"/>
          <w:highlight w:val="yellow"/>
        </w:rPr>
        <w:t xml:space="preserve"> would be the presence/absence of the uninterrupted strip of the prismatic layer under the ligament </w:t>
      </w:r>
      <w:proofErr w:type="spellStart"/>
      <w:r w:rsidRPr="00114D52">
        <w:rPr>
          <w:rFonts w:ascii="Times New Roman" w:eastAsia="Times New Roman" w:hAnsi="Times New Roman" w:cs="Times New Roman"/>
          <w:color w:val="FF0000"/>
          <w:sz w:val="24"/>
          <w:szCs w:val="24"/>
          <w:highlight w:val="yellow"/>
        </w:rPr>
        <w:t>nympha</w:t>
      </w:r>
      <w:proofErr w:type="spellEnd"/>
      <w:r w:rsidRPr="00114D52">
        <w:rPr>
          <w:rFonts w:ascii="Times New Roman" w:eastAsia="Times New Roman" w:hAnsi="Times New Roman" w:cs="Times New Roman"/>
          <w:color w:val="FF0000"/>
          <w:sz w:val="24"/>
          <w:szCs w:val="24"/>
          <w:highlight w:val="yellow"/>
        </w:rPr>
        <w:t xml:space="preserve"> recognizable by a clear scar separating the </w:t>
      </w:r>
      <w:r w:rsidR="00114D52" w:rsidRPr="00114D52">
        <w:rPr>
          <w:rFonts w:ascii="Times New Roman" w:eastAsia="Times New Roman" w:hAnsi="Times New Roman" w:cs="Times New Roman"/>
          <w:color w:val="FF0000"/>
          <w:sz w:val="24"/>
          <w:szCs w:val="24"/>
          <w:highlight w:val="yellow"/>
        </w:rPr>
        <w:t xml:space="preserve">strip from the </w:t>
      </w:r>
      <w:r w:rsidRPr="00114D52">
        <w:rPr>
          <w:rFonts w:ascii="Times New Roman" w:eastAsia="Times New Roman" w:hAnsi="Times New Roman" w:cs="Times New Roman"/>
          <w:color w:val="FF0000"/>
          <w:sz w:val="24"/>
          <w:szCs w:val="24"/>
          <w:highlight w:val="yellow"/>
        </w:rPr>
        <w:t>nacreous layer of the rest of shell.</w:t>
      </w:r>
    </w:p>
    <w:p w14:paraId="00000037" w14:textId="38F2819F" w:rsidR="00B140A6" w:rsidRDefault="00C76F5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highlight w:val="lightGray"/>
        </w:rPr>
        <w:t xml:space="preserve">ESM </w:t>
      </w:r>
      <w:r>
        <w:rPr>
          <w:rFonts w:ascii="Times New Roman" w:eastAsia="Times New Roman" w:hAnsi="Times New Roman" w:cs="Times New Roman"/>
          <w:color w:val="000000"/>
          <w:sz w:val="24"/>
          <w:szCs w:val="24"/>
          <w:highlight w:val="lightGray"/>
        </w:rPr>
        <w:t xml:space="preserve">Fig. ++. </w:t>
      </w:r>
      <w:proofErr w:type="gramStart"/>
      <w:r>
        <w:rPr>
          <w:rFonts w:ascii="Times New Roman" w:eastAsia="Times New Roman" w:hAnsi="Times New Roman" w:cs="Times New Roman"/>
          <w:color w:val="000000"/>
          <w:sz w:val="24"/>
          <w:szCs w:val="24"/>
          <w:highlight w:val="lightGray"/>
        </w:rPr>
        <w:t xml:space="preserve">Mussel </w:t>
      </w:r>
      <w:proofErr w:type="spellStart"/>
      <w:r>
        <w:rPr>
          <w:rFonts w:ascii="Times New Roman" w:eastAsia="Times New Roman" w:hAnsi="Times New Roman" w:cs="Times New Roman"/>
          <w:sz w:val="24"/>
          <w:szCs w:val="24"/>
          <w:highlight w:val="lightGray"/>
        </w:rPr>
        <w:t>morphotype</w:t>
      </w:r>
      <w:proofErr w:type="spellEnd"/>
      <w:r>
        <w:rPr>
          <w:rFonts w:ascii="Times New Roman" w:eastAsia="Times New Roman" w:hAnsi="Times New Roman" w:cs="Times New Roman"/>
          <w:sz w:val="24"/>
          <w:szCs w:val="24"/>
          <w:highlight w:val="lightGray"/>
        </w:rPr>
        <w:t xml:space="preserve"> variation</w:t>
      </w:r>
      <w:r>
        <w:rPr>
          <w:rFonts w:ascii="Times New Roman" w:eastAsia="Times New Roman" w:hAnsi="Times New Roman" w:cs="Times New Roman"/>
          <w:color w:val="000000"/>
          <w:sz w:val="24"/>
          <w:szCs w:val="24"/>
          <w:highlight w:val="lightGray"/>
        </w:rPr>
        <w:t>.</w:t>
      </w:r>
      <w:proofErr w:type="gramEnd"/>
      <w:r>
        <w:rPr>
          <w:rFonts w:ascii="Times New Roman" w:eastAsia="Times New Roman" w:hAnsi="Times New Roman" w:cs="Times New Roman"/>
          <w:color w:val="000000"/>
          <w:sz w:val="24"/>
          <w:szCs w:val="24"/>
          <w:highlight w:val="lightGray"/>
        </w:rPr>
        <w:t xml:space="preserve"> A. E-</w:t>
      </w:r>
      <w:proofErr w:type="spellStart"/>
      <w:r>
        <w:rPr>
          <w:rFonts w:ascii="Times New Roman" w:eastAsia="Times New Roman" w:hAnsi="Times New Roman" w:cs="Times New Roman"/>
          <w:color w:val="000000"/>
          <w:sz w:val="24"/>
          <w:szCs w:val="24"/>
          <w:highlight w:val="lightGray"/>
        </w:rPr>
        <w:t>morphotypes</w:t>
      </w:r>
      <w:proofErr w:type="spellEnd"/>
      <w:r>
        <w:rPr>
          <w:rFonts w:ascii="Times New Roman" w:eastAsia="Times New Roman" w:hAnsi="Times New Roman" w:cs="Times New Roman"/>
          <w:color w:val="000000"/>
          <w:sz w:val="24"/>
          <w:szCs w:val="24"/>
          <w:highlight w:val="lightGray"/>
        </w:rPr>
        <w:t xml:space="preserve">: space under the ligament </w:t>
      </w:r>
      <w:proofErr w:type="spellStart"/>
      <w:r>
        <w:rPr>
          <w:rFonts w:ascii="Times New Roman" w:eastAsia="Times New Roman" w:hAnsi="Times New Roman" w:cs="Times New Roman"/>
          <w:color w:val="000000"/>
          <w:sz w:val="24"/>
          <w:szCs w:val="24"/>
          <w:highlight w:val="lightGray"/>
        </w:rPr>
        <w:t>nympha</w:t>
      </w:r>
      <w:proofErr w:type="spellEnd"/>
      <w:r>
        <w:rPr>
          <w:rFonts w:ascii="Times New Roman" w:eastAsia="Times New Roman" w:hAnsi="Times New Roman" w:cs="Times New Roman"/>
          <w:color w:val="000000"/>
          <w:sz w:val="24"/>
          <w:szCs w:val="24"/>
          <w:highlight w:val="lightGray"/>
        </w:rPr>
        <w:t xml:space="preserve"> is totally (left) or partly covered by the nacre (right). B. T-</w:t>
      </w:r>
      <w:proofErr w:type="spellStart"/>
      <w:r>
        <w:rPr>
          <w:rFonts w:ascii="Times New Roman" w:eastAsia="Times New Roman" w:hAnsi="Times New Roman" w:cs="Times New Roman"/>
          <w:color w:val="000000"/>
          <w:sz w:val="24"/>
          <w:szCs w:val="24"/>
          <w:highlight w:val="lightGray"/>
        </w:rPr>
        <w:t>morphotypes</w:t>
      </w:r>
      <w:proofErr w:type="spellEnd"/>
      <w:r>
        <w:rPr>
          <w:rFonts w:ascii="Times New Roman" w:eastAsia="Times New Roman" w:hAnsi="Times New Roman" w:cs="Times New Roman"/>
          <w:color w:val="000000"/>
          <w:sz w:val="24"/>
          <w:szCs w:val="24"/>
          <w:highlight w:val="lightGray"/>
        </w:rPr>
        <w:t xml:space="preserve">: a strip of uncovered prismatic layer </w:t>
      </w:r>
      <w:r>
        <w:rPr>
          <w:rFonts w:ascii="Times New Roman" w:eastAsia="Times New Roman" w:hAnsi="Times New Roman" w:cs="Times New Roman"/>
          <w:sz w:val="24"/>
          <w:szCs w:val="24"/>
          <w:highlight w:val="lightGray"/>
        </w:rPr>
        <w:t xml:space="preserve">under the ligament </w:t>
      </w:r>
      <w:proofErr w:type="spellStart"/>
      <w:r>
        <w:rPr>
          <w:rFonts w:ascii="Times New Roman" w:eastAsia="Times New Roman" w:hAnsi="Times New Roman" w:cs="Times New Roman"/>
          <w:sz w:val="24"/>
          <w:szCs w:val="24"/>
          <w:highlight w:val="lightGray"/>
        </w:rPr>
        <w:t>nympha</w:t>
      </w:r>
      <w:proofErr w:type="spellEnd"/>
      <w:r>
        <w:rPr>
          <w:rFonts w:ascii="Times New Roman" w:eastAsia="Times New Roman" w:hAnsi="Times New Roman" w:cs="Times New Roman"/>
          <w:sz w:val="24"/>
          <w:szCs w:val="24"/>
          <w:highlight w:val="lightGray"/>
        </w:rPr>
        <w:t xml:space="preserve"> is dark and wide </w:t>
      </w:r>
      <w:r>
        <w:rPr>
          <w:rFonts w:ascii="Times New Roman" w:eastAsia="Times New Roman" w:hAnsi="Times New Roman" w:cs="Times New Roman"/>
          <w:color w:val="000000"/>
          <w:sz w:val="24"/>
          <w:szCs w:val="24"/>
          <w:highlight w:val="lightGray"/>
        </w:rPr>
        <w:t xml:space="preserve">(typical case for all populations but </w:t>
      </w:r>
      <w:r w:rsidR="00114D52">
        <w:rPr>
          <w:rFonts w:ascii="Times New Roman" w:eastAsia="Times New Roman" w:hAnsi="Times New Roman" w:cs="Times New Roman"/>
          <w:color w:val="000000"/>
          <w:sz w:val="24"/>
          <w:szCs w:val="24"/>
          <w:highlight w:val="lightGray"/>
        </w:rPr>
        <w:t>the Gulf of Maine</w:t>
      </w:r>
      <w:r>
        <w:rPr>
          <w:rFonts w:ascii="Times New Roman" w:eastAsia="Times New Roman" w:hAnsi="Times New Roman" w:cs="Times New Roman"/>
          <w:color w:val="000000"/>
          <w:sz w:val="24"/>
          <w:szCs w:val="24"/>
          <w:highlight w:val="lightGray"/>
        </w:rPr>
        <w:t xml:space="preserve"> ones, left) or narrow and </w:t>
      </w:r>
      <w:r>
        <w:rPr>
          <w:rFonts w:ascii="Times New Roman" w:eastAsia="Times New Roman" w:hAnsi="Times New Roman" w:cs="Times New Roman"/>
          <w:sz w:val="24"/>
          <w:szCs w:val="24"/>
          <w:highlight w:val="lightGray"/>
        </w:rPr>
        <w:t>recognizable</w:t>
      </w:r>
      <w:r>
        <w:rPr>
          <w:rFonts w:ascii="Times New Roman" w:eastAsia="Times New Roman" w:hAnsi="Times New Roman" w:cs="Times New Roman"/>
          <w:color w:val="000000"/>
          <w:sz w:val="24"/>
          <w:szCs w:val="24"/>
          <w:highlight w:val="lightGray"/>
        </w:rPr>
        <w:t xml:space="preserve"> by </w:t>
      </w:r>
      <w:r>
        <w:rPr>
          <w:rFonts w:ascii="Times New Roman" w:eastAsia="Times New Roman" w:hAnsi="Times New Roman" w:cs="Times New Roman"/>
          <w:sz w:val="24"/>
          <w:szCs w:val="24"/>
          <w:highlight w:val="lightGray"/>
        </w:rPr>
        <w:t>a</w:t>
      </w:r>
      <w:r>
        <w:rPr>
          <w:rFonts w:ascii="Times New Roman" w:eastAsia="Times New Roman" w:hAnsi="Times New Roman" w:cs="Times New Roman"/>
          <w:color w:val="000000"/>
          <w:sz w:val="24"/>
          <w:szCs w:val="24"/>
          <w:highlight w:val="lightGray"/>
        </w:rPr>
        <w:t xml:space="preserve"> scar separating the nacreous layer from the strip of the uncovered prismatic layer only (typical case for American mussels, right).</w:t>
      </w:r>
    </w:p>
    <w:p w14:paraId="00000038" w14:textId="77777777" w:rsidR="00B140A6" w:rsidRDefault="00C76F50">
      <w:pPr>
        <w:spacing w:before="120"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Associations among </w:t>
      </w:r>
      <w:proofErr w:type="spellStart"/>
      <w:r>
        <w:rPr>
          <w:rFonts w:ascii="Times New Roman" w:eastAsia="Times New Roman" w:hAnsi="Times New Roman" w:cs="Times New Roman"/>
          <w:b/>
          <w:sz w:val="24"/>
          <w:szCs w:val="24"/>
        </w:rPr>
        <w:t>morphotypes</w:t>
      </w:r>
      <w:proofErr w:type="spellEnd"/>
      <w:r>
        <w:rPr>
          <w:rFonts w:ascii="Times New Roman" w:eastAsia="Times New Roman" w:hAnsi="Times New Roman" w:cs="Times New Roman"/>
          <w:b/>
          <w:sz w:val="24"/>
          <w:szCs w:val="24"/>
        </w:rPr>
        <w:t xml:space="preserve"> and species-specific genotypes around Kola Peninsular</w:t>
      </w:r>
    </w:p>
    <w:p w14:paraId="00000039" w14:textId="5C77BBCD" w:rsidR="00B140A6" w:rsidRDefault="00C76F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Patterns of </w:t>
      </w:r>
      <w:r w:rsidRPr="00AA133B">
        <w:rPr>
          <w:rFonts w:ascii="Times New Roman" w:eastAsia="Times New Roman" w:hAnsi="Times New Roman" w:cs="Times New Roman"/>
          <w:i/>
          <w:sz w:val="24"/>
          <w:szCs w:val="24"/>
        </w:rPr>
        <w:t>PT</w:t>
      </w:r>
      <w:r>
        <w:rPr>
          <w:rFonts w:ascii="Times New Roman" w:eastAsia="Times New Roman" w:hAnsi="Times New Roman" w:cs="Times New Roman"/>
          <w:sz w:val="24"/>
          <w:szCs w:val="24"/>
        </w:rPr>
        <w:t xml:space="preserve">, </w:t>
      </w:r>
      <w:r w:rsidRPr="00AA133B">
        <w:rPr>
          <w:rFonts w:ascii="Times New Roman" w:eastAsia="Times New Roman" w:hAnsi="Times New Roman" w:cs="Times New Roman"/>
          <w:i/>
          <w:sz w:val="24"/>
          <w:szCs w:val="24"/>
        </w:rPr>
        <w:t>P(</w:t>
      </w:r>
      <w:proofErr w:type="spellStart"/>
      <w:r w:rsidRPr="00AA133B">
        <w:rPr>
          <w:rFonts w:ascii="Times New Roman" w:eastAsia="Times New Roman" w:hAnsi="Times New Roman" w:cs="Times New Roman"/>
          <w:i/>
          <w:sz w:val="24"/>
          <w:szCs w:val="24"/>
        </w:rPr>
        <w:t>T|tros</w:t>
      </w:r>
      <w:proofErr w:type="spellEnd"/>
      <w:r w:rsidRPr="00AA133B">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t>
      </w:r>
      <w:r w:rsidRPr="00AA133B">
        <w:rPr>
          <w:rFonts w:ascii="Times New Roman" w:eastAsia="Times New Roman" w:hAnsi="Times New Roman" w:cs="Times New Roman"/>
          <w:i/>
          <w:sz w:val="24"/>
          <w:szCs w:val="24"/>
        </w:rPr>
        <w:t>P(</w:t>
      </w:r>
      <w:proofErr w:type="spellStart"/>
      <w:r w:rsidRPr="00AA133B">
        <w:rPr>
          <w:rFonts w:ascii="Times New Roman" w:eastAsia="Times New Roman" w:hAnsi="Times New Roman" w:cs="Times New Roman"/>
          <w:i/>
          <w:sz w:val="24"/>
          <w:szCs w:val="24"/>
        </w:rPr>
        <w:t>E|edu</w:t>
      </w:r>
      <w:proofErr w:type="spellEnd"/>
      <w:r w:rsidRPr="00AA133B">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t>
      </w:r>
      <w:r w:rsidRPr="00AA133B">
        <w:rPr>
          <w:rFonts w:ascii="Times New Roman" w:eastAsia="Times New Roman" w:hAnsi="Times New Roman" w:cs="Times New Roman"/>
          <w:i/>
          <w:sz w:val="24"/>
          <w:szCs w:val="24"/>
        </w:rPr>
        <w:t>P(</w:t>
      </w:r>
      <w:proofErr w:type="spellStart"/>
      <w:r w:rsidRPr="00AA133B">
        <w:rPr>
          <w:rFonts w:ascii="Times New Roman" w:eastAsia="Times New Roman" w:hAnsi="Times New Roman" w:cs="Times New Roman"/>
          <w:i/>
          <w:sz w:val="24"/>
          <w:szCs w:val="24"/>
        </w:rPr>
        <w:t>tros|T</w:t>
      </w:r>
      <w:proofErr w:type="spellEnd"/>
      <w:r w:rsidRPr="00AA133B">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t>
      </w:r>
      <w:r w:rsidRPr="00AA133B">
        <w:rPr>
          <w:rFonts w:ascii="Times New Roman" w:eastAsia="Times New Roman" w:hAnsi="Times New Roman" w:cs="Times New Roman"/>
          <w:i/>
          <w:sz w:val="24"/>
          <w:szCs w:val="24"/>
        </w:rPr>
        <w:t>P(</w:t>
      </w:r>
      <w:proofErr w:type="spellStart"/>
      <w:r w:rsidRPr="00AA133B">
        <w:rPr>
          <w:rFonts w:ascii="Times New Roman" w:eastAsia="Times New Roman" w:hAnsi="Times New Roman" w:cs="Times New Roman"/>
          <w:i/>
          <w:sz w:val="24"/>
          <w:szCs w:val="24"/>
        </w:rPr>
        <w:t>edu|E</w:t>
      </w:r>
      <w:proofErr w:type="spellEnd"/>
      <w:r w:rsidRPr="00AA133B">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variation as functions of </w:t>
      </w:r>
      <w:proofErr w:type="spellStart"/>
      <w:r w:rsidR="00A674C2" w:rsidRPr="00AA133B">
        <w:rPr>
          <w:rFonts w:ascii="Times New Roman" w:eastAsia="Times New Roman" w:hAnsi="Times New Roman" w:cs="Times New Roman"/>
          <w:i/>
          <w:sz w:val="24"/>
          <w:szCs w:val="24"/>
        </w:rPr>
        <w:t>Ptros</w:t>
      </w:r>
      <w:proofErr w:type="spellEnd"/>
      <w:r w:rsidRPr="00AA133B">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among samples representing the White Sea (</w:t>
      </w:r>
      <w:r w:rsidRPr="00AA133B">
        <w:rPr>
          <w:rFonts w:ascii="Times New Roman" w:eastAsia="Times New Roman" w:hAnsi="Times New Roman" w:cs="Times New Roman"/>
          <w:i/>
          <w:sz w:val="24"/>
          <w:szCs w:val="24"/>
        </w:rPr>
        <w:t>WS</w:t>
      </w:r>
      <w:r>
        <w:rPr>
          <w:rFonts w:ascii="Times New Roman" w:eastAsia="Times New Roman" w:hAnsi="Times New Roman" w:cs="Times New Roman"/>
          <w:sz w:val="24"/>
          <w:szCs w:val="24"/>
        </w:rPr>
        <w:t>), the brackish- (</w:t>
      </w:r>
      <w:r w:rsidRPr="00AA133B">
        <w:rPr>
          <w:rFonts w:ascii="Times New Roman" w:eastAsia="Times New Roman" w:hAnsi="Times New Roman" w:cs="Times New Roman"/>
          <w:i/>
          <w:sz w:val="24"/>
          <w:szCs w:val="24"/>
        </w:rPr>
        <w:t>BL</w:t>
      </w:r>
      <w:r>
        <w:rPr>
          <w:rFonts w:ascii="Times New Roman" w:eastAsia="Times New Roman" w:hAnsi="Times New Roman" w:cs="Times New Roman"/>
          <w:sz w:val="24"/>
          <w:szCs w:val="24"/>
        </w:rPr>
        <w:t>) and the saline (</w:t>
      </w:r>
      <w:r w:rsidRPr="00AA133B">
        <w:rPr>
          <w:rFonts w:ascii="Times New Roman" w:eastAsia="Times New Roman" w:hAnsi="Times New Roman" w:cs="Times New Roman"/>
          <w:i/>
          <w:sz w:val="24"/>
          <w:szCs w:val="24"/>
        </w:rPr>
        <w:t>BH</w:t>
      </w:r>
      <w:r>
        <w:rPr>
          <w:rFonts w:ascii="Times New Roman" w:eastAsia="Times New Roman" w:hAnsi="Times New Roman" w:cs="Times New Roman"/>
          <w:sz w:val="24"/>
          <w:szCs w:val="24"/>
        </w:rPr>
        <w:t xml:space="preserve">) Barents Sea </w:t>
      </w:r>
      <w:r w:rsidRPr="004F6EB4">
        <w:rPr>
          <w:rFonts w:ascii="Times New Roman" w:eastAsia="Times New Roman" w:hAnsi="Times New Roman" w:cs="Times New Roman"/>
          <w:strike/>
          <w:sz w:val="24"/>
          <w:szCs w:val="24"/>
          <w:highlight w:val="yellow"/>
        </w:rPr>
        <w:lastRenderedPageBreak/>
        <w:t>(only modeling data considered)</w:t>
      </w:r>
      <w:r>
        <w:rPr>
          <w:rFonts w:ascii="Times New Roman" w:eastAsia="Times New Roman" w:hAnsi="Times New Roman" w:cs="Times New Roman"/>
          <w:sz w:val="24"/>
          <w:szCs w:val="24"/>
        </w:rPr>
        <w:t xml:space="preserve"> are visualized on Fig. 2 whereas results of regression analysis are summarized in table 1. </w:t>
      </w:r>
    </w:p>
    <w:p w14:paraId="0000003A" w14:textId="7B207D1C" w:rsidR="00B140A6" w:rsidRDefault="00C76F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significant positive association between proportions of </w:t>
      </w:r>
      <w:r w:rsidRPr="00AA133B">
        <w:rPr>
          <w:rFonts w:ascii="Times New Roman" w:eastAsia="Times New Roman" w:hAnsi="Times New Roman" w:cs="Times New Roman"/>
          <w:i/>
          <w:sz w:val="24"/>
          <w:szCs w:val="24"/>
        </w:rPr>
        <w:t xml:space="preserve">M. </w:t>
      </w:r>
      <w:proofErr w:type="spellStart"/>
      <w:r w:rsidRPr="00AA133B">
        <w:rPr>
          <w:rFonts w:ascii="Times New Roman" w:eastAsia="Times New Roman" w:hAnsi="Times New Roman" w:cs="Times New Roman"/>
          <w:i/>
          <w:sz w:val="24"/>
          <w:szCs w:val="24"/>
        </w:rPr>
        <w:t>trossulus</w:t>
      </w:r>
      <w:proofErr w:type="spellEnd"/>
      <w:r>
        <w:rPr>
          <w:rFonts w:ascii="Times New Roman" w:eastAsia="Times New Roman" w:hAnsi="Times New Roman" w:cs="Times New Roman"/>
          <w:sz w:val="24"/>
          <w:szCs w:val="24"/>
        </w:rPr>
        <w:t xml:space="preserve"> (</w:t>
      </w:r>
      <w:proofErr w:type="spellStart"/>
      <w:r w:rsidR="00A674C2" w:rsidRPr="00AA133B">
        <w:rPr>
          <w:rFonts w:ascii="Times New Roman" w:eastAsia="Times New Roman" w:hAnsi="Times New Roman" w:cs="Times New Roman"/>
          <w:i/>
          <w:sz w:val="24"/>
          <w:szCs w:val="24"/>
        </w:rPr>
        <w:t>Ptros</w:t>
      </w:r>
      <w:proofErr w:type="spellEnd"/>
      <w:r>
        <w:rPr>
          <w:rFonts w:ascii="Times New Roman" w:eastAsia="Times New Roman" w:hAnsi="Times New Roman" w:cs="Times New Roman"/>
          <w:sz w:val="24"/>
          <w:szCs w:val="24"/>
        </w:rPr>
        <w:t>) and proportions of T-</w:t>
      </w:r>
      <w:proofErr w:type="spellStart"/>
      <w:r>
        <w:rPr>
          <w:rFonts w:ascii="Times New Roman" w:eastAsia="Times New Roman" w:hAnsi="Times New Roman" w:cs="Times New Roman"/>
          <w:sz w:val="24"/>
          <w:szCs w:val="24"/>
        </w:rPr>
        <w:t>morphotypes</w:t>
      </w:r>
      <w:proofErr w:type="spellEnd"/>
      <w:r>
        <w:rPr>
          <w:rFonts w:ascii="Times New Roman" w:eastAsia="Times New Roman" w:hAnsi="Times New Roman" w:cs="Times New Roman"/>
          <w:sz w:val="24"/>
          <w:szCs w:val="24"/>
        </w:rPr>
        <w:t xml:space="preserve"> (</w:t>
      </w:r>
      <w:r w:rsidRPr="00AA133B">
        <w:rPr>
          <w:rFonts w:ascii="Times New Roman" w:eastAsia="Times New Roman" w:hAnsi="Times New Roman" w:cs="Times New Roman"/>
          <w:i/>
          <w:sz w:val="24"/>
          <w:szCs w:val="24"/>
        </w:rPr>
        <w:t>PT</w:t>
      </w:r>
      <w:r>
        <w:rPr>
          <w:rFonts w:ascii="Times New Roman" w:eastAsia="Times New Roman" w:hAnsi="Times New Roman" w:cs="Times New Roman"/>
          <w:sz w:val="24"/>
          <w:szCs w:val="24"/>
        </w:rPr>
        <w:t xml:space="preserve">) among samples was revealed for all three sample sets (Model 1, Table +, Fig. +). For the </w:t>
      </w:r>
      <w:r w:rsidRPr="00AA133B">
        <w:rPr>
          <w:rFonts w:ascii="Times New Roman" w:eastAsia="Times New Roman" w:hAnsi="Times New Roman" w:cs="Times New Roman"/>
          <w:i/>
          <w:sz w:val="24"/>
          <w:szCs w:val="24"/>
        </w:rPr>
        <w:t>WS</w:t>
      </w:r>
      <w:r>
        <w:rPr>
          <w:rFonts w:ascii="Times New Roman" w:eastAsia="Times New Roman" w:hAnsi="Times New Roman" w:cs="Times New Roman"/>
          <w:sz w:val="24"/>
          <w:szCs w:val="24"/>
        </w:rPr>
        <w:t xml:space="preserve"> and the </w:t>
      </w:r>
      <w:r w:rsidRPr="00AA133B">
        <w:rPr>
          <w:rFonts w:ascii="Times New Roman" w:eastAsia="Times New Roman" w:hAnsi="Times New Roman" w:cs="Times New Roman"/>
          <w:i/>
          <w:sz w:val="24"/>
          <w:szCs w:val="24"/>
        </w:rPr>
        <w:t>BL</w:t>
      </w:r>
      <w:r>
        <w:rPr>
          <w:rFonts w:ascii="Times New Roman" w:eastAsia="Times New Roman" w:hAnsi="Times New Roman" w:cs="Times New Roman"/>
          <w:sz w:val="24"/>
          <w:szCs w:val="24"/>
        </w:rPr>
        <w:t xml:space="preserve">, data points generally scattered around the Y=X line while the regression lines approached closely to it indicating the high proportionality between </w:t>
      </w:r>
      <w:proofErr w:type="spellStart"/>
      <w:r w:rsidR="00A674C2" w:rsidRPr="00AA133B">
        <w:rPr>
          <w:rFonts w:ascii="Times New Roman" w:eastAsia="Times New Roman" w:hAnsi="Times New Roman" w:cs="Times New Roman"/>
          <w:i/>
          <w:sz w:val="24"/>
          <w:szCs w:val="24"/>
        </w:rPr>
        <w:t>Ptros</w:t>
      </w:r>
      <w:proofErr w:type="spellEnd"/>
      <w:r w:rsidRPr="00AA133B">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and </w:t>
      </w:r>
      <w:r w:rsidRPr="00AA133B">
        <w:rPr>
          <w:rFonts w:ascii="Times New Roman" w:eastAsia="Times New Roman" w:hAnsi="Times New Roman" w:cs="Times New Roman"/>
          <w:i/>
          <w:sz w:val="24"/>
          <w:szCs w:val="24"/>
        </w:rPr>
        <w:t>PT</w:t>
      </w:r>
      <w:r>
        <w:rPr>
          <w:rFonts w:ascii="Times New Roman" w:eastAsia="Times New Roman" w:hAnsi="Times New Roman" w:cs="Times New Roman"/>
          <w:sz w:val="24"/>
          <w:szCs w:val="24"/>
        </w:rPr>
        <w:t xml:space="preserve">. In the case of BH data points scattered above the Y=X line and the regression line took a higher position in comparison with regression lines constructed for </w:t>
      </w:r>
      <w:r w:rsidRPr="00AA133B">
        <w:rPr>
          <w:rFonts w:ascii="Times New Roman" w:eastAsia="Times New Roman" w:hAnsi="Times New Roman" w:cs="Times New Roman"/>
          <w:i/>
          <w:sz w:val="24"/>
          <w:szCs w:val="24"/>
        </w:rPr>
        <w:t>WS</w:t>
      </w:r>
      <w:r>
        <w:rPr>
          <w:rFonts w:ascii="Times New Roman" w:eastAsia="Times New Roman" w:hAnsi="Times New Roman" w:cs="Times New Roman"/>
          <w:sz w:val="24"/>
          <w:szCs w:val="24"/>
        </w:rPr>
        <w:t xml:space="preserve"> and </w:t>
      </w:r>
      <w:r w:rsidRPr="00AA133B">
        <w:rPr>
          <w:rFonts w:ascii="Times New Roman" w:eastAsia="Times New Roman" w:hAnsi="Times New Roman" w:cs="Times New Roman"/>
          <w:i/>
          <w:sz w:val="24"/>
          <w:szCs w:val="24"/>
        </w:rPr>
        <w:t>BL</w:t>
      </w:r>
      <w:r>
        <w:rPr>
          <w:rFonts w:ascii="Times New Roman" w:eastAsia="Times New Roman" w:hAnsi="Times New Roman" w:cs="Times New Roman"/>
          <w:sz w:val="24"/>
          <w:szCs w:val="24"/>
        </w:rPr>
        <w:t>. That is, in samples with similar taxonomic structure, frequencies of T-</w:t>
      </w:r>
      <w:proofErr w:type="spellStart"/>
      <w:r>
        <w:rPr>
          <w:rFonts w:ascii="Times New Roman" w:eastAsia="Times New Roman" w:hAnsi="Times New Roman" w:cs="Times New Roman"/>
          <w:sz w:val="24"/>
          <w:szCs w:val="24"/>
        </w:rPr>
        <w:t>morphotypes</w:t>
      </w:r>
      <w:proofErr w:type="spellEnd"/>
      <w:r>
        <w:rPr>
          <w:rFonts w:ascii="Times New Roman" w:eastAsia="Times New Roman" w:hAnsi="Times New Roman" w:cs="Times New Roman"/>
          <w:sz w:val="24"/>
          <w:szCs w:val="24"/>
        </w:rPr>
        <w:t xml:space="preserve"> were always higher in the saline localities in the Barents Sea than in the White Sea and brackish localities in the Barents Sea.</w:t>
      </w:r>
    </w:p>
    <w:p w14:paraId="18DAAC39" w14:textId="25C1FD60" w:rsidR="00D8138C" w:rsidRPr="0017632F" w:rsidRDefault="00C76F50">
      <w:pPr>
        <w:spacing w:line="360" w:lineRule="auto"/>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Analysis of variation T-</w:t>
      </w:r>
      <w:proofErr w:type="spellStart"/>
      <w:r>
        <w:rPr>
          <w:rFonts w:ascii="Times New Roman" w:eastAsia="Times New Roman" w:hAnsi="Times New Roman" w:cs="Times New Roman"/>
          <w:sz w:val="24"/>
          <w:szCs w:val="24"/>
        </w:rPr>
        <w:t>morphotype</w:t>
      </w:r>
      <w:proofErr w:type="spellEnd"/>
      <w:r>
        <w:rPr>
          <w:rFonts w:ascii="Times New Roman" w:eastAsia="Times New Roman" w:hAnsi="Times New Roman" w:cs="Times New Roman"/>
          <w:sz w:val="24"/>
          <w:szCs w:val="24"/>
        </w:rPr>
        <w:t xml:space="preserve"> frequencies among subsamples of </w:t>
      </w:r>
      <w:proofErr w:type="spellStart"/>
      <w:r w:rsidRPr="00AA133B">
        <w:rPr>
          <w:rFonts w:ascii="Times New Roman" w:eastAsia="Times New Roman" w:hAnsi="Times New Roman" w:cs="Times New Roman"/>
          <w:i/>
          <w:sz w:val="24"/>
          <w:szCs w:val="24"/>
        </w:rPr>
        <w:t>M.edulis</w:t>
      </w:r>
      <w:proofErr w:type="spellEnd"/>
      <w:r>
        <w:rPr>
          <w:rFonts w:ascii="Times New Roman" w:eastAsia="Times New Roman" w:hAnsi="Times New Roman" w:cs="Times New Roman"/>
          <w:sz w:val="24"/>
          <w:szCs w:val="24"/>
        </w:rPr>
        <w:t xml:space="preserve"> (</w:t>
      </w:r>
      <w:proofErr w:type="gramStart"/>
      <w:r w:rsidRPr="00AA133B">
        <w:rPr>
          <w:rFonts w:ascii="Times New Roman" w:eastAsia="Times New Roman" w:hAnsi="Times New Roman" w:cs="Times New Roman"/>
          <w:i/>
          <w:sz w:val="24"/>
          <w:szCs w:val="24"/>
        </w:rPr>
        <w:t>P(</w:t>
      </w:r>
      <w:proofErr w:type="spellStart"/>
      <w:proofErr w:type="gramEnd"/>
      <w:r w:rsidRPr="00AA133B">
        <w:rPr>
          <w:rFonts w:ascii="Times New Roman" w:eastAsia="Times New Roman" w:hAnsi="Times New Roman" w:cs="Times New Roman"/>
          <w:i/>
          <w:sz w:val="24"/>
          <w:szCs w:val="24"/>
        </w:rPr>
        <w:t>T|tros</w:t>
      </w:r>
      <w:proofErr w:type="spellEnd"/>
      <w:r w:rsidRPr="00AA133B">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and </w:t>
      </w:r>
      <w:proofErr w:type="spellStart"/>
      <w:r w:rsidRPr="00AA133B">
        <w:rPr>
          <w:rFonts w:ascii="Times New Roman" w:eastAsia="Times New Roman" w:hAnsi="Times New Roman" w:cs="Times New Roman"/>
          <w:i/>
          <w:sz w:val="24"/>
          <w:szCs w:val="24"/>
        </w:rPr>
        <w:t>M.trossulus</w:t>
      </w:r>
      <w:proofErr w:type="spellEnd"/>
      <w:r>
        <w:rPr>
          <w:rFonts w:ascii="Times New Roman" w:eastAsia="Times New Roman" w:hAnsi="Times New Roman" w:cs="Times New Roman"/>
          <w:sz w:val="24"/>
          <w:szCs w:val="24"/>
        </w:rPr>
        <w:t xml:space="preserve"> (</w:t>
      </w:r>
      <w:r w:rsidRPr="00AA133B">
        <w:rPr>
          <w:rFonts w:ascii="Times New Roman" w:eastAsia="Times New Roman" w:hAnsi="Times New Roman" w:cs="Times New Roman"/>
          <w:i/>
          <w:sz w:val="24"/>
          <w:szCs w:val="24"/>
        </w:rPr>
        <w:t>P(</w:t>
      </w:r>
      <w:proofErr w:type="spellStart"/>
      <w:r w:rsidRPr="00AA133B">
        <w:rPr>
          <w:rFonts w:ascii="Times New Roman" w:eastAsia="Times New Roman" w:hAnsi="Times New Roman" w:cs="Times New Roman"/>
          <w:i/>
          <w:sz w:val="24"/>
          <w:szCs w:val="24"/>
        </w:rPr>
        <w:t>T|edu</w:t>
      </w:r>
      <w:proofErr w:type="spellEnd"/>
      <w:r w:rsidRPr="00AA133B">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against proportions of </w:t>
      </w:r>
      <w:r w:rsidRPr="00AA133B">
        <w:rPr>
          <w:rFonts w:ascii="Times New Roman" w:eastAsia="Times New Roman" w:hAnsi="Times New Roman" w:cs="Times New Roman"/>
          <w:i/>
          <w:sz w:val="24"/>
          <w:szCs w:val="24"/>
        </w:rPr>
        <w:t xml:space="preserve">M. </w:t>
      </w:r>
      <w:proofErr w:type="spellStart"/>
      <w:r w:rsidRPr="00AA133B">
        <w:rPr>
          <w:rFonts w:ascii="Times New Roman" w:eastAsia="Times New Roman" w:hAnsi="Times New Roman" w:cs="Times New Roman"/>
          <w:i/>
          <w:sz w:val="24"/>
          <w:szCs w:val="24"/>
        </w:rPr>
        <w:t>trossulus</w:t>
      </w:r>
      <w:proofErr w:type="spellEnd"/>
      <w:r>
        <w:rPr>
          <w:rFonts w:ascii="Times New Roman" w:eastAsia="Times New Roman" w:hAnsi="Times New Roman" w:cs="Times New Roman"/>
          <w:sz w:val="24"/>
          <w:szCs w:val="24"/>
        </w:rPr>
        <w:t xml:space="preserve"> in samples (</w:t>
      </w:r>
      <w:proofErr w:type="spellStart"/>
      <w:r w:rsidR="00A674C2" w:rsidRPr="00AA133B">
        <w:rPr>
          <w:rFonts w:ascii="Times New Roman" w:eastAsia="Times New Roman" w:hAnsi="Times New Roman" w:cs="Times New Roman"/>
          <w:i/>
          <w:sz w:val="24"/>
          <w:szCs w:val="24"/>
        </w:rPr>
        <w:t>Ptros</w:t>
      </w:r>
      <w:proofErr w:type="spellEnd"/>
      <w:r>
        <w:rPr>
          <w:rFonts w:ascii="Times New Roman" w:eastAsia="Times New Roman" w:hAnsi="Times New Roman" w:cs="Times New Roman"/>
          <w:sz w:val="24"/>
          <w:szCs w:val="24"/>
        </w:rPr>
        <w:t xml:space="preserve">) revealed the next patterns (Model 2, Table +, Fig. +). </w:t>
      </w:r>
      <w:r w:rsidRPr="0017632F">
        <w:rPr>
          <w:rFonts w:ascii="Times New Roman" w:eastAsia="Times New Roman" w:hAnsi="Times New Roman" w:cs="Times New Roman"/>
          <w:color w:val="FF0000"/>
          <w:sz w:val="24"/>
          <w:szCs w:val="24"/>
        </w:rPr>
        <w:t>The tendency to higher frequency of T-</w:t>
      </w:r>
      <w:proofErr w:type="spellStart"/>
      <w:r w:rsidRPr="0017632F">
        <w:rPr>
          <w:rFonts w:ascii="Times New Roman" w:eastAsia="Times New Roman" w:hAnsi="Times New Roman" w:cs="Times New Roman"/>
          <w:color w:val="FF0000"/>
          <w:sz w:val="24"/>
          <w:szCs w:val="24"/>
        </w:rPr>
        <w:t>morphotypes</w:t>
      </w:r>
      <w:proofErr w:type="spellEnd"/>
      <w:r w:rsidRPr="0017632F">
        <w:rPr>
          <w:rFonts w:ascii="Times New Roman" w:eastAsia="Times New Roman" w:hAnsi="Times New Roman" w:cs="Times New Roman"/>
          <w:color w:val="FF0000"/>
          <w:sz w:val="24"/>
          <w:szCs w:val="24"/>
        </w:rPr>
        <w:t xml:space="preserve"> among </w:t>
      </w:r>
      <w:r w:rsidRPr="0017632F">
        <w:rPr>
          <w:rFonts w:ascii="Times New Roman" w:eastAsia="Times New Roman" w:hAnsi="Times New Roman" w:cs="Times New Roman"/>
          <w:i/>
          <w:color w:val="FF0000"/>
          <w:sz w:val="24"/>
          <w:szCs w:val="24"/>
        </w:rPr>
        <w:t xml:space="preserve">M. </w:t>
      </w:r>
      <w:proofErr w:type="spellStart"/>
      <w:r w:rsidRPr="0017632F">
        <w:rPr>
          <w:rFonts w:ascii="Times New Roman" w:eastAsia="Times New Roman" w:hAnsi="Times New Roman" w:cs="Times New Roman"/>
          <w:i/>
          <w:color w:val="FF0000"/>
          <w:sz w:val="24"/>
          <w:szCs w:val="24"/>
        </w:rPr>
        <w:t>trossulus</w:t>
      </w:r>
      <w:proofErr w:type="spellEnd"/>
      <w:r w:rsidRPr="0017632F">
        <w:rPr>
          <w:rFonts w:ascii="Times New Roman" w:eastAsia="Times New Roman" w:hAnsi="Times New Roman" w:cs="Times New Roman"/>
          <w:color w:val="FF0000"/>
          <w:sz w:val="24"/>
          <w:szCs w:val="24"/>
        </w:rPr>
        <w:t xml:space="preserve"> than among </w:t>
      </w:r>
      <w:r w:rsidRPr="0017632F">
        <w:rPr>
          <w:rFonts w:ascii="Times New Roman" w:eastAsia="Times New Roman" w:hAnsi="Times New Roman" w:cs="Times New Roman"/>
          <w:i/>
          <w:color w:val="FF0000"/>
          <w:sz w:val="24"/>
          <w:szCs w:val="24"/>
        </w:rPr>
        <w:t>M. edulis</w:t>
      </w:r>
      <w:r w:rsidRPr="0017632F">
        <w:rPr>
          <w:rFonts w:ascii="Times New Roman" w:eastAsia="Times New Roman" w:hAnsi="Times New Roman" w:cs="Times New Roman"/>
          <w:color w:val="FF0000"/>
          <w:sz w:val="24"/>
          <w:szCs w:val="24"/>
        </w:rPr>
        <w:t xml:space="preserve"> was universal, but in the </w:t>
      </w:r>
      <w:r w:rsidRPr="0017632F">
        <w:rPr>
          <w:rFonts w:ascii="Times New Roman" w:eastAsia="Times New Roman" w:hAnsi="Times New Roman" w:cs="Times New Roman"/>
          <w:i/>
          <w:color w:val="FF0000"/>
          <w:sz w:val="24"/>
          <w:szCs w:val="24"/>
        </w:rPr>
        <w:t>WS</w:t>
      </w:r>
      <w:r w:rsidRPr="0017632F">
        <w:rPr>
          <w:rFonts w:ascii="Times New Roman" w:eastAsia="Times New Roman" w:hAnsi="Times New Roman" w:cs="Times New Roman"/>
          <w:color w:val="FF0000"/>
          <w:sz w:val="24"/>
          <w:szCs w:val="24"/>
        </w:rPr>
        <w:t xml:space="preserve"> and </w:t>
      </w:r>
      <w:r w:rsidRPr="0017632F">
        <w:rPr>
          <w:rFonts w:ascii="Times New Roman" w:eastAsia="Times New Roman" w:hAnsi="Times New Roman" w:cs="Times New Roman"/>
          <w:i/>
          <w:color w:val="FF0000"/>
          <w:sz w:val="24"/>
          <w:szCs w:val="24"/>
        </w:rPr>
        <w:t xml:space="preserve">BL </w:t>
      </w:r>
      <w:r w:rsidRPr="0017632F">
        <w:rPr>
          <w:rFonts w:ascii="Times New Roman" w:eastAsia="Times New Roman" w:hAnsi="Times New Roman" w:cs="Times New Roman"/>
          <w:color w:val="FF0000"/>
          <w:sz w:val="24"/>
          <w:szCs w:val="24"/>
        </w:rPr>
        <w:t>it was strong</w:t>
      </w:r>
      <w:r w:rsidR="00AA133B" w:rsidRPr="0017632F">
        <w:rPr>
          <w:rFonts w:ascii="Times New Roman" w:eastAsia="Times New Roman" w:hAnsi="Times New Roman" w:cs="Times New Roman"/>
          <w:color w:val="FF0000"/>
          <w:sz w:val="24"/>
          <w:szCs w:val="24"/>
        </w:rPr>
        <w:t xml:space="preserve"> </w:t>
      </w:r>
      <w:r w:rsidR="00D8138C" w:rsidRPr="0017632F">
        <w:rPr>
          <w:rFonts w:ascii="Times New Roman" w:eastAsia="Times New Roman" w:hAnsi="Times New Roman" w:cs="Times New Roman"/>
          <w:color w:val="FF0000"/>
          <w:sz w:val="24"/>
          <w:szCs w:val="24"/>
        </w:rPr>
        <w:t>(</w:t>
      </w:r>
      <w:r w:rsidR="006D1BFF" w:rsidRPr="0017632F">
        <w:rPr>
          <w:rFonts w:ascii="Times New Roman" w:eastAsia="Times New Roman" w:hAnsi="Times New Roman" w:cs="Times New Roman"/>
          <w:color w:val="FF0000"/>
          <w:sz w:val="24"/>
          <w:szCs w:val="24"/>
        </w:rPr>
        <w:t xml:space="preserve">for </w:t>
      </w:r>
      <w:proofErr w:type="spellStart"/>
      <w:r w:rsidR="006D1BFF" w:rsidRPr="0017632F">
        <w:rPr>
          <w:rFonts w:ascii="Times New Roman" w:eastAsia="Times New Roman" w:hAnsi="Times New Roman" w:cs="Times New Roman"/>
          <w:i/>
          <w:color w:val="FF0000"/>
          <w:sz w:val="24"/>
          <w:szCs w:val="24"/>
        </w:rPr>
        <w:t>Ptros</w:t>
      </w:r>
      <w:proofErr w:type="spellEnd"/>
      <w:r w:rsidR="006D1BFF" w:rsidRPr="0017632F">
        <w:rPr>
          <w:rFonts w:ascii="Times New Roman" w:eastAsia="Times New Roman" w:hAnsi="Times New Roman" w:cs="Times New Roman"/>
          <w:color w:val="FF0000"/>
          <w:sz w:val="24"/>
          <w:szCs w:val="24"/>
        </w:rPr>
        <w:t xml:space="preserve">=0.5, expected </w:t>
      </w:r>
      <w:r w:rsidR="00D8138C" w:rsidRPr="0017632F">
        <w:rPr>
          <w:rFonts w:ascii="Times New Roman" w:eastAsia="Times New Roman" w:hAnsi="Times New Roman" w:cs="Times New Roman"/>
          <w:color w:val="FF0000"/>
          <w:sz w:val="24"/>
          <w:szCs w:val="24"/>
        </w:rPr>
        <w:t xml:space="preserve">differences in </w:t>
      </w:r>
      <w:proofErr w:type="spellStart"/>
      <w:r w:rsidR="00D8138C" w:rsidRPr="0017632F">
        <w:rPr>
          <w:rFonts w:ascii="Times New Roman" w:eastAsia="Times New Roman" w:hAnsi="Times New Roman" w:cs="Times New Roman"/>
          <w:color w:val="FF0000"/>
          <w:sz w:val="24"/>
          <w:szCs w:val="24"/>
        </w:rPr>
        <w:t>morphotype</w:t>
      </w:r>
      <w:proofErr w:type="spellEnd"/>
      <w:r w:rsidR="00D8138C" w:rsidRPr="0017632F">
        <w:rPr>
          <w:rFonts w:ascii="Times New Roman" w:eastAsia="Times New Roman" w:hAnsi="Times New Roman" w:cs="Times New Roman"/>
          <w:color w:val="FF0000"/>
          <w:sz w:val="24"/>
          <w:szCs w:val="24"/>
        </w:rPr>
        <w:t xml:space="preserve"> frequencies between species about 65%) and significant (the confidential intervals for regression lines for </w:t>
      </w:r>
      <w:r w:rsidR="00D8138C" w:rsidRPr="0017632F">
        <w:rPr>
          <w:rFonts w:ascii="Times New Roman" w:eastAsia="Times New Roman" w:hAnsi="Times New Roman" w:cs="Times New Roman"/>
          <w:i/>
          <w:color w:val="FF0000"/>
          <w:sz w:val="24"/>
          <w:szCs w:val="24"/>
        </w:rPr>
        <w:t>P(</w:t>
      </w:r>
      <w:proofErr w:type="spellStart"/>
      <w:r w:rsidR="00D8138C" w:rsidRPr="0017632F">
        <w:rPr>
          <w:rFonts w:ascii="Times New Roman" w:eastAsia="Times New Roman" w:hAnsi="Times New Roman" w:cs="Times New Roman"/>
          <w:i/>
          <w:color w:val="FF0000"/>
          <w:sz w:val="24"/>
          <w:szCs w:val="24"/>
        </w:rPr>
        <w:t>T|tros</w:t>
      </w:r>
      <w:proofErr w:type="spellEnd"/>
      <w:r w:rsidR="00D8138C" w:rsidRPr="0017632F">
        <w:rPr>
          <w:rFonts w:ascii="Times New Roman" w:eastAsia="Times New Roman" w:hAnsi="Times New Roman" w:cs="Times New Roman"/>
          <w:i/>
          <w:color w:val="FF0000"/>
          <w:sz w:val="24"/>
          <w:szCs w:val="24"/>
        </w:rPr>
        <w:t>)</w:t>
      </w:r>
      <w:r w:rsidR="00D8138C" w:rsidRPr="0017632F">
        <w:rPr>
          <w:rFonts w:ascii="Times New Roman" w:eastAsia="Times New Roman" w:hAnsi="Times New Roman" w:cs="Times New Roman"/>
          <w:color w:val="FF0000"/>
          <w:sz w:val="24"/>
          <w:szCs w:val="24"/>
        </w:rPr>
        <w:t xml:space="preserve"> and </w:t>
      </w:r>
      <w:r w:rsidR="00D8138C" w:rsidRPr="0017632F">
        <w:rPr>
          <w:rFonts w:ascii="Times New Roman" w:eastAsia="Times New Roman" w:hAnsi="Times New Roman" w:cs="Times New Roman"/>
          <w:i/>
          <w:color w:val="FF0000"/>
          <w:sz w:val="24"/>
          <w:szCs w:val="24"/>
        </w:rPr>
        <w:t>P(</w:t>
      </w:r>
      <w:proofErr w:type="spellStart"/>
      <w:r w:rsidR="00D8138C" w:rsidRPr="0017632F">
        <w:rPr>
          <w:rFonts w:ascii="Times New Roman" w:eastAsia="Times New Roman" w:hAnsi="Times New Roman" w:cs="Times New Roman"/>
          <w:i/>
          <w:color w:val="FF0000"/>
          <w:sz w:val="24"/>
          <w:szCs w:val="24"/>
        </w:rPr>
        <w:t>T|edu</w:t>
      </w:r>
      <w:proofErr w:type="spellEnd"/>
      <w:r w:rsidR="00D8138C" w:rsidRPr="0017632F">
        <w:rPr>
          <w:rFonts w:ascii="Times New Roman" w:eastAsia="Times New Roman" w:hAnsi="Times New Roman" w:cs="Times New Roman"/>
          <w:i/>
          <w:color w:val="FF0000"/>
          <w:sz w:val="24"/>
          <w:szCs w:val="24"/>
        </w:rPr>
        <w:t>)</w:t>
      </w:r>
      <w:r w:rsidR="00D8138C" w:rsidRPr="0017632F">
        <w:rPr>
          <w:rFonts w:ascii="Times New Roman" w:eastAsia="Times New Roman" w:hAnsi="Times New Roman" w:cs="Times New Roman"/>
          <w:color w:val="FF0000"/>
          <w:sz w:val="24"/>
          <w:szCs w:val="24"/>
        </w:rPr>
        <w:t xml:space="preserve"> do not overlap) while in the </w:t>
      </w:r>
      <w:r w:rsidR="00D8138C" w:rsidRPr="0017632F">
        <w:rPr>
          <w:rFonts w:ascii="Times New Roman" w:eastAsia="Times New Roman" w:hAnsi="Times New Roman" w:cs="Times New Roman"/>
          <w:i/>
          <w:color w:val="FF0000"/>
          <w:sz w:val="24"/>
          <w:szCs w:val="24"/>
        </w:rPr>
        <w:t>BH</w:t>
      </w:r>
      <w:r w:rsidR="00D8138C" w:rsidRPr="0017632F">
        <w:rPr>
          <w:rFonts w:ascii="Times New Roman" w:eastAsia="Times New Roman" w:hAnsi="Times New Roman" w:cs="Times New Roman"/>
          <w:color w:val="FF0000"/>
          <w:sz w:val="24"/>
          <w:szCs w:val="24"/>
        </w:rPr>
        <w:t xml:space="preserve"> - quite small (</w:t>
      </w:r>
      <w:r w:rsidR="006D1BFF" w:rsidRPr="0017632F">
        <w:rPr>
          <w:rFonts w:ascii="Times New Roman" w:eastAsia="Times New Roman" w:hAnsi="Times New Roman" w:cs="Times New Roman"/>
          <w:color w:val="FF0000"/>
          <w:sz w:val="24"/>
          <w:szCs w:val="24"/>
        </w:rPr>
        <w:t xml:space="preserve">differences </w:t>
      </w:r>
      <w:r w:rsidR="006D1BFF" w:rsidRPr="00A56CEA">
        <w:rPr>
          <w:rFonts w:ascii="Times New Roman" w:eastAsia="Times New Roman" w:hAnsi="Times New Roman" w:cs="Times New Roman"/>
          <w:color w:val="FF0000"/>
          <w:sz w:val="24"/>
          <w:szCs w:val="24"/>
        </w:rPr>
        <w:t>16%</w:t>
      </w:r>
      <w:r w:rsidR="006D1BFF" w:rsidRPr="0017632F">
        <w:rPr>
          <w:rFonts w:ascii="Times New Roman" w:eastAsia="Times New Roman" w:hAnsi="Times New Roman" w:cs="Times New Roman"/>
          <w:color w:val="FF0000"/>
          <w:sz w:val="24"/>
          <w:szCs w:val="24"/>
        </w:rPr>
        <w:t xml:space="preserve"> </w:t>
      </w:r>
      <w:r w:rsidR="00D8138C" w:rsidRPr="0017632F">
        <w:rPr>
          <w:rFonts w:ascii="Times New Roman" w:eastAsia="Times New Roman" w:hAnsi="Times New Roman" w:cs="Times New Roman"/>
          <w:color w:val="FF0000"/>
          <w:sz w:val="24"/>
          <w:szCs w:val="24"/>
        </w:rPr>
        <w:t xml:space="preserve">for </w:t>
      </w:r>
      <w:proofErr w:type="spellStart"/>
      <w:r w:rsidR="00D8138C" w:rsidRPr="00A56CEA">
        <w:rPr>
          <w:rFonts w:ascii="Times New Roman" w:eastAsia="Times New Roman" w:hAnsi="Times New Roman" w:cs="Times New Roman"/>
          <w:i/>
          <w:color w:val="FF0000"/>
          <w:sz w:val="24"/>
          <w:szCs w:val="24"/>
        </w:rPr>
        <w:t>Ptros</w:t>
      </w:r>
      <w:proofErr w:type="spellEnd"/>
      <w:r w:rsidR="00D8138C" w:rsidRPr="0017632F">
        <w:rPr>
          <w:rFonts w:ascii="Times New Roman" w:eastAsia="Times New Roman" w:hAnsi="Times New Roman" w:cs="Times New Roman"/>
          <w:color w:val="FF0000"/>
          <w:sz w:val="24"/>
          <w:szCs w:val="24"/>
        </w:rPr>
        <w:t xml:space="preserve">=0.5) due to increased </w:t>
      </w:r>
      <w:r w:rsidR="00D8138C" w:rsidRPr="0017632F">
        <w:rPr>
          <w:rFonts w:ascii="Times New Roman" w:eastAsia="Times New Roman" w:hAnsi="Times New Roman" w:cs="Times New Roman"/>
          <w:i/>
          <w:color w:val="FF0000"/>
          <w:sz w:val="24"/>
          <w:szCs w:val="24"/>
        </w:rPr>
        <w:t>P(</w:t>
      </w:r>
      <w:proofErr w:type="spellStart"/>
      <w:r w:rsidR="00D8138C" w:rsidRPr="0017632F">
        <w:rPr>
          <w:rFonts w:ascii="Times New Roman" w:eastAsia="Times New Roman" w:hAnsi="Times New Roman" w:cs="Times New Roman"/>
          <w:i/>
          <w:color w:val="FF0000"/>
          <w:sz w:val="24"/>
          <w:szCs w:val="24"/>
        </w:rPr>
        <w:t>T|edu</w:t>
      </w:r>
      <w:proofErr w:type="spellEnd"/>
      <w:r w:rsidR="00D8138C" w:rsidRPr="0017632F">
        <w:rPr>
          <w:rFonts w:ascii="Times New Roman" w:eastAsia="Times New Roman" w:hAnsi="Times New Roman" w:cs="Times New Roman"/>
          <w:i/>
          <w:color w:val="FF0000"/>
          <w:sz w:val="24"/>
          <w:szCs w:val="24"/>
        </w:rPr>
        <w:t>)</w:t>
      </w:r>
      <w:r w:rsidR="006D1BFF" w:rsidRPr="0017632F">
        <w:rPr>
          <w:rFonts w:ascii="Times New Roman" w:eastAsia="Times New Roman" w:hAnsi="Times New Roman" w:cs="Times New Roman"/>
          <w:i/>
          <w:color w:val="FF0000"/>
          <w:sz w:val="24"/>
          <w:szCs w:val="24"/>
        </w:rPr>
        <w:t>,</w:t>
      </w:r>
      <w:r w:rsidR="00D8138C" w:rsidRPr="0017632F">
        <w:rPr>
          <w:rFonts w:ascii="Times New Roman" w:eastAsia="Times New Roman" w:hAnsi="Times New Roman" w:cs="Times New Roman"/>
          <w:color w:val="FF0000"/>
          <w:sz w:val="24"/>
          <w:szCs w:val="24"/>
        </w:rPr>
        <w:t xml:space="preserve"> and insignificant (the confidential intervals overlap, </w:t>
      </w:r>
      <w:commentRangeStart w:id="26"/>
      <w:r w:rsidR="00D8138C" w:rsidRPr="0017632F">
        <w:rPr>
          <w:rFonts w:ascii="Times New Roman" w:eastAsia="Times New Roman" w:hAnsi="Times New Roman" w:cs="Times New Roman"/>
          <w:color w:val="FF0000"/>
          <w:sz w:val="24"/>
          <w:szCs w:val="24"/>
        </w:rPr>
        <w:t>Fig</w:t>
      </w:r>
      <w:commentRangeEnd w:id="26"/>
      <w:r w:rsidR="00A56CEA">
        <w:rPr>
          <w:rStyle w:val="a4"/>
        </w:rPr>
        <w:commentReference w:id="26"/>
      </w:r>
      <w:r w:rsidR="00D8138C" w:rsidRPr="0017632F">
        <w:rPr>
          <w:rFonts w:ascii="Times New Roman" w:eastAsia="Times New Roman" w:hAnsi="Times New Roman" w:cs="Times New Roman"/>
          <w:color w:val="FF0000"/>
          <w:sz w:val="24"/>
          <w:szCs w:val="24"/>
        </w:rPr>
        <w:t>. ++).</w:t>
      </w:r>
    </w:p>
    <w:p w14:paraId="0000003B" w14:textId="47D3ECF2" w:rsidR="00B140A6" w:rsidRPr="0017632F" w:rsidRDefault="00C76F50">
      <w:pPr>
        <w:spacing w:line="360" w:lineRule="auto"/>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In all three subsets a positive correlation of </w:t>
      </w:r>
      <w:proofErr w:type="gramStart"/>
      <w:r w:rsidRPr="006D1BFF">
        <w:rPr>
          <w:rFonts w:ascii="Times New Roman" w:eastAsia="Times New Roman" w:hAnsi="Times New Roman" w:cs="Times New Roman"/>
          <w:i/>
          <w:sz w:val="24"/>
          <w:szCs w:val="24"/>
        </w:rPr>
        <w:t>P(</w:t>
      </w:r>
      <w:proofErr w:type="spellStart"/>
      <w:proofErr w:type="gramEnd"/>
      <w:r w:rsidRPr="006D1BFF">
        <w:rPr>
          <w:rFonts w:ascii="Times New Roman" w:eastAsia="Times New Roman" w:hAnsi="Times New Roman" w:cs="Times New Roman"/>
          <w:i/>
          <w:sz w:val="24"/>
          <w:szCs w:val="24"/>
        </w:rPr>
        <w:t>T|tros</w:t>
      </w:r>
      <w:proofErr w:type="spellEnd"/>
      <w:r w:rsidRPr="006D1BFF">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and </w:t>
      </w:r>
      <w:r w:rsidRPr="006D1BFF">
        <w:rPr>
          <w:rFonts w:ascii="Times New Roman" w:eastAsia="Times New Roman" w:hAnsi="Times New Roman" w:cs="Times New Roman"/>
          <w:i/>
          <w:sz w:val="24"/>
          <w:szCs w:val="24"/>
        </w:rPr>
        <w:t>P(</w:t>
      </w:r>
      <w:proofErr w:type="spellStart"/>
      <w:r w:rsidRPr="006D1BFF">
        <w:rPr>
          <w:rFonts w:ascii="Times New Roman" w:eastAsia="Times New Roman" w:hAnsi="Times New Roman" w:cs="Times New Roman"/>
          <w:i/>
          <w:sz w:val="24"/>
          <w:szCs w:val="24"/>
        </w:rPr>
        <w:t>T|edu</w:t>
      </w:r>
      <w:proofErr w:type="spellEnd"/>
      <w:r w:rsidRPr="006D1BFF">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with </w:t>
      </w:r>
      <w:proofErr w:type="spellStart"/>
      <w:r w:rsidR="00A674C2" w:rsidRPr="006D1BFF">
        <w:rPr>
          <w:rFonts w:ascii="Times New Roman" w:eastAsia="Times New Roman" w:hAnsi="Times New Roman" w:cs="Times New Roman"/>
          <w:i/>
          <w:sz w:val="24"/>
          <w:szCs w:val="24"/>
        </w:rPr>
        <w:t>Ptros</w:t>
      </w:r>
      <w:proofErr w:type="spellEnd"/>
      <w:r w:rsidRPr="006D1BFF">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was found, that is with increasing contribution of </w:t>
      </w:r>
      <w:r w:rsidRPr="006D1BFF">
        <w:rPr>
          <w:rFonts w:ascii="Times New Roman" w:eastAsia="Times New Roman" w:hAnsi="Times New Roman" w:cs="Times New Roman"/>
          <w:i/>
          <w:sz w:val="24"/>
          <w:szCs w:val="24"/>
        </w:rPr>
        <w:t xml:space="preserve">M. </w:t>
      </w:r>
      <w:proofErr w:type="spellStart"/>
      <w:r w:rsidRPr="006D1BFF">
        <w:rPr>
          <w:rFonts w:ascii="Times New Roman" w:eastAsia="Times New Roman" w:hAnsi="Times New Roman" w:cs="Times New Roman"/>
          <w:i/>
          <w:sz w:val="24"/>
          <w:szCs w:val="24"/>
        </w:rPr>
        <w:t>trossulus</w:t>
      </w:r>
      <w:proofErr w:type="spellEnd"/>
      <w:r>
        <w:rPr>
          <w:rFonts w:ascii="Times New Roman" w:eastAsia="Times New Roman" w:hAnsi="Times New Roman" w:cs="Times New Roman"/>
          <w:sz w:val="24"/>
          <w:szCs w:val="24"/>
        </w:rPr>
        <w:t xml:space="preserve"> to samples frequencies of T-</w:t>
      </w:r>
      <w:proofErr w:type="spellStart"/>
      <w:r>
        <w:rPr>
          <w:rFonts w:ascii="Times New Roman" w:eastAsia="Times New Roman" w:hAnsi="Times New Roman" w:cs="Times New Roman"/>
          <w:sz w:val="24"/>
          <w:szCs w:val="24"/>
        </w:rPr>
        <w:t>morphotypes</w:t>
      </w:r>
      <w:proofErr w:type="spellEnd"/>
      <w:r>
        <w:rPr>
          <w:rFonts w:ascii="Times New Roman" w:eastAsia="Times New Roman" w:hAnsi="Times New Roman" w:cs="Times New Roman"/>
          <w:sz w:val="24"/>
          <w:szCs w:val="24"/>
        </w:rPr>
        <w:t xml:space="preserve"> increased both among </w:t>
      </w:r>
      <w:r w:rsidRPr="006D1BFF">
        <w:rPr>
          <w:rFonts w:ascii="Times New Roman" w:eastAsia="Times New Roman" w:hAnsi="Times New Roman" w:cs="Times New Roman"/>
          <w:i/>
          <w:sz w:val="24"/>
          <w:szCs w:val="24"/>
        </w:rPr>
        <w:t>M. edulis</w:t>
      </w:r>
      <w:r>
        <w:rPr>
          <w:rFonts w:ascii="Times New Roman" w:eastAsia="Times New Roman" w:hAnsi="Times New Roman" w:cs="Times New Roman"/>
          <w:sz w:val="24"/>
          <w:szCs w:val="24"/>
        </w:rPr>
        <w:t xml:space="preserve"> and </w:t>
      </w:r>
      <w:r w:rsidRPr="006D1BFF">
        <w:rPr>
          <w:rFonts w:ascii="Times New Roman" w:eastAsia="Times New Roman" w:hAnsi="Times New Roman" w:cs="Times New Roman"/>
          <w:i/>
          <w:sz w:val="24"/>
          <w:szCs w:val="24"/>
        </w:rPr>
        <w:t xml:space="preserve">M. </w:t>
      </w:r>
      <w:proofErr w:type="spellStart"/>
      <w:r w:rsidRPr="006D1BFF">
        <w:rPr>
          <w:rFonts w:ascii="Times New Roman" w:eastAsia="Times New Roman" w:hAnsi="Times New Roman" w:cs="Times New Roman"/>
          <w:i/>
          <w:sz w:val="24"/>
          <w:szCs w:val="24"/>
        </w:rPr>
        <w:t>trossulus</w:t>
      </w:r>
      <w:proofErr w:type="spellEnd"/>
      <w:r>
        <w:rPr>
          <w:rFonts w:ascii="Times New Roman" w:eastAsia="Times New Roman" w:hAnsi="Times New Roman" w:cs="Times New Roman"/>
          <w:sz w:val="24"/>
          <w:szCs w:val="24"/>
        </w:rPr>
        <w:t xml:space="preserve">. </w:t>
      </w:r>
      <w:r w:rsidRPr="0017632F">
        <w:rPr>
          <w:rFonts w:ascii="Times New Roman" w:eastAsia="Times New Roman" w:hAnsi="Times New Roman" w:cs="Times New Roman"/>
          <w:color w:val="FF0000"/>
          <w:sz w:val="24"/>
          <w:szCs w:val="24"/>
        </w:rPr>
        <w:t>As a result, T-</w:t>
      </w:r>
      <w:proofErr w:type="spellStart"/>
      <w:r w:rsidRPr="0017632F">
        <w:rPr>
          <w:rFonts w:ascii="Times New Roman" w:eastAsia="Times New Roman" w:hAnsi="Times New Roman" w:cs="Times New Roman"/>
          <w:color w:val="FF0000"/>
          <w:sz w:val="24"/>
          <w:szCs w:val="24"/>
        </w:rPr>
        <w:t>morphotype</w:t>
      </w:r>
      <w:proofErr w:type="spellEnd"/>
      <w:r w:rsidRPr="0017632F">
        <w:rPr>
          <w:rFonts w:ascii="Times New Roman" w:eastAsia="Times New Roman" w:hAnsi="Times New Roman" w:cs="Times New Roman"/>
          <w:color w:val="FF0000"/>
          <w:sz w:val="24"/>
          <w:szCs w:val="24"/>
        </w:rPr>
        <w:t xml:space="preserve"> frequencies among both genotypes were </w:t>
      </w:r>
      <w:r w:rsidR="0017632F" w:rsidRPr="0017632F">
        <w:rPr>
          <w:rFonts w:ascii="Times New Roman" w:eastAsia="Times New Roman" w:hAnsi="Times New Roman" w:cs="Times New Roman"/>
          <w:color w:val="FF0000"/>
          <w:sz w:val="24"/>
          <w:szCs w:val="24"/>
        </w:rPr>
        <w:t xml:space="preserve">usually </w:t>
      </w:r>
      <w:r w:rsidR="006D1BFF" w:rsidRPr="0017632F">
        <w:rPr>
          <w:rFonts w:ascii="Times New Roman" w:eastAsia="Times New Roman" w:hAnsi="Times New Roman" w:cs="Times New Roman"/>
          <w:color w:val="FF0000"/>
          <w:sz w:val="24"/>
          <w:szCs w:val="24"/>
        </w:rPr>
        <w:t xml:space="preserve">few dozens of percent </w:t>
      </w:r>
      <w:r w:rsidRPr="0017632F">
        <w:rPr>
          <w:rFonts w:ascii="Times New Roman" w:eastAsia="Times New Roman" w:hAnsi="Times New Roman" w:cs="Times New Roman"/>
          <w:color w:val="FF0000"/>
          <w:sz w:val="24"/>
          <w:szCs w:val="24"/>
        </w:rPr>
        <w:t>higher in M</w:t>
      </w:r>
      <w:r w:rsidRPr="0017632F">
        <w:rPr>
          <w:rFonts w:ascii="Times New Roman" w:eastAsia="Times New Roman" w:hAnsi="Times New Roman" w:cs="Times New Roman"/>
          <w:i/>
          <w:color w:val="FF0000"/>
          <w:sz w:val="24"/>
          <w:szCs w:val="24"/>
        </w:rPr>
        <w:t xml:space="preserve">. </w:t>
      </w:r>
      <w:proofErr w:type="spellStart"/>
      <w:r w:rsidRPr="0017632F">
        <w:rPr>
          <w:rFonts w:ascii="Times New Roman" w:eastAsia="Times New Roman" w:hAnsi="Times New Roman" w:cs="Times New Roman"/>
          <w:i/>
          <w:color w:val="FF0000"/>
          <w:sz w:val="24"/>
          <w:szCs w:val="24"/>
        </w:rPr>
        <w:t>trossulus</w:t>
      </w:r>
      <w:proofErr w:type="spellEnd"/>
      <w:r w:rsidRPr="0017632F">
        <w:rPr>
          <w:rFonts w:ascii="Times New Roman" w:eastAsia="Times New Roman" w:hAnsi="Times New Roman" w:cs="Times New Roman"/>
          <w:color w:val="FF0000"/>
          <w:sz w:val="24"/>
          <w:szCs w:val="24"/>
        </w:rPr>
        <w:t xml:space="preserve">-dominated samples than in </w:t>
      </w:r>
      <w:r w:rsidRPr="0017632F">
        <w:rPr>
          <w:rFonts w:ascii="Times New Roman" w:eastAsia="Times New Roman" w:hAnsi="Times New Roman" w:cs="Times New Roman"/>
          <w:i/>
          <w:color w:val="FF0000"/>
          <w:sz w:val="24"/>
          <w:szCs w:val="24"/>
        </w:rPr>
        <w:t>M. edulis</w:t>
      </w:r>
      <w:r w:rsidRPr="0017632F">
        <w:rPr>
          <w:rFonts w:ascii="Times New Roman" w:eastAsia="Times New Roman" w:hAnsi="Times New Roman" w:cs="Times New Roman"/>
          <w:color w:val="FF0000"/>
          <w:sz w:val="24"/>
          <w:szCs w:val="24"/>
        </w:rPr>
        <w:t>-dominated samples.</w:t>
      </w:r>
    </w:p>
    <w:p w14:paraId="0000003C" w14:textId="55F36083" w:rsidR="00B140A6" w:rsidRDefault="00C76F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Probability of correct identification of M. </w:t>
      </w:r>
      <w:proofErr w:type="spellStart"/>
      <w:r>
        <w:rPr>
          <w:rFonts w:ascii="Times New Roman" w:eastAsia="Times New Roman" w:hAnsi="Times New Roman" w:cs="Times New Roman"/>
          <w:sz w:val="24"/>
          <w:szCs w:val="24"/>
        </w:rPr>
        <w:t>trossulus</w:t>
      </w:r>
      <w:proofErr w:type="spellEnd"/>
      <w:r>
        <w:rPr>
          <w:rFonts w:ascii="Times New Roman" w:eastAsia="Times New Roman" w:hAnsi="Times New Roman" w:cs="Times New Roman"/>
          <w:sz w:val="24"/>
          <w:szCs w:val="24"/>
        </w:rPr>
        <w:t xml:space="preserve"> by T-</w:t>
      </w:r>
      <w:proofErr w:type="spellStart"/>
      <w:r>
        <w:rPr>
          <w:rFonts w:ascii="Times New Roman" w:eastAsia="Times New Roman" w:hAnsi="Times New Roman" w:cs="Times New Roman"/>
          <w:sz w:val="24"/>
          <w:szCs w:val="24"/>
        </w:rPr>
        <w:t>morphotype</w:t>
      </w:r>
      <w:proofErr w:type="spellEnd"/>
      <w:r>
        <w:rPr>
          <w:rFonts w:ascii="Times New Roman" w:eastAsia="Times New Roman" w:hAnsi="Times New Roman" w:cs="Times New Roman"/>
          <w:sz w:val="24"/>
          <w:szCs w:val="24"/>
        </w:rPr>
        <w:t xml:space="preserve"> (frequency of M. </w:t>
      </w:r>
      <w:proofErr w:type="spellStart"/>
      <w:r>
        <w:rPr>
          <w:rFonts w:ascii="Times New Roman" w:eastAsia="Times New Roman" w:hAnsi="Times New Roman" w:cs="Times New Roman"/>
          <w:sz w:val="24"/>
          <w:szCs w:val="24"/>
        </w:rPr>
        <w:t>trossulus</w:t>
      </w:r>
      <w:proofErr w:type="spellEnd"/>
      <w:r>
        <w:rPr>
          <w:rFonts w:ascii="Times New Roman" w:eastAsia="Times New Roman" w:hAnsi="Times New Roman" w:cs="Times New Roman"/>
          <w:sz w:val="24"/>
          <w:szCs w:val="24"/>
        </w:rPr>
        <w:t xml:space="preserve"> among T-</w:t>
      </w:r>
      <w:proofErr w:type="spellStart"/>
      <w:r>
        <w:rPr>
          <w:rFonts w:ascii="Times New Roman" w:eastAsia="Times New Roman" w:hAnsi="Times New Roman" w:cs="Times New Roman"/>
          <w:sz w:val="24"/>
          <w:szCs w:val="24"/>
        </w:rPr>
        <w:t>morphotypes</w:t>
      </w:r>
      <w:proofErr w:type="spellEnd"/>
      <w:r>
        <w:rPr>
          <w:rFonts w:ascii="Times New Roman" w:eastAsia="Times New Roman" w:hAnsi="Times New Roman" w:cs="Times New Roman"/>
          <w:sz w:val="24"/>
          <w:szCs w:val="24"/>
        </w:rPr>
        <w:t>, (</w:t>
      </w:r>
      <w:proofErr w:type="gramStart"/>
      <w:r>
        <w:rPr>
          <w:rFonts w:ascii="Times New Roman" w:eastAsia="Times New Roman" w:hAnsi="Times New Roman" w:cs="Times New Roman"/>
          <w:sz w:val="24"/>
          <w:szCs w:val="24"/>
        </w:rPr>
        <w:t>P(</w:t>
      </w:r>
      <w:proofErr w:type="spellStart"/>
      <w:proofErr w:type="gramEnd"/>
      <w:r>
        <w:rPr>
          <w:rFonts w:ascii="Times New Roman" w:eastAsia="Times New Roman" w:hAnsi="Times New Roman" w:cs="Times New Roman"/>
          <w:sz w:val="24"/>
          <w:szCs w:val="24"/>
        </w:rPr>
        <w:t>tros|T</w:t>
      </w:r>
      <w:proofErr w:type="spellEnd"/>
      <w:r>
        <w:rPr>
          <w:rFonts w:ascii="Times New Roman" w:eastAsia="Times New Roman" w:hAnsi="Times New Roman" w:cs="Times New Roman"/>
          <w:sz w:val="24"/>
          <w:szCs w:val="24"/>
        </w:rPr>
        <w:t xml:space="preserve">)) expectedly increased with increasing of </w:t>
      </w:r>
      <w:proofErr w:type="spellStart"/>
      <w:r w:rsidR="00A674C2">
        <w:rPr>
          <w:rFonts w:ascii="Times New Roman" w:eastAsia="Times New Roman" w:hAnsi="Times New Roman" w:cs="Times New Roman"/>
          <w:sz w:val="24"/>
          <w:szCs w:val="24"/>
        </w:rPr>
        <w:t>Ptros</w:t>
      </w:r>
      <w:proofErr w:type="spellEnd"/>
      <w:r>
        <w:rPr>
          <w:rFonts w:ascii="Times New Roman" w:eastAsia="Times New Roman" w:hAnsi="Times New Roman" w:cs="Times New Roman"/>
          <w:sz w:val="24"/>
          <w:szCs w:val="24"/>
        </w:rPr>
        <w:t xml:space="preserve"> whereas probability of correct identification of M. edulis by E-</w:t>
      </w:r>
      <w:proofErr w:type="spellStart"/>
      <w:r>
        <w:rPr>
          <w:rFonts w:ascii="Times New Roman" w:eastAsia="Times New Roman" w:hAnsi="Times New Roman" w:cs="Times New Roman"/>
          <w:sz w:val="24"/>
          <w:szCs w:val="24"/>
        </w:rPr>
        <w:t>morphotype</w:t>
      </w:r>
      <w:proofErr w:type="spellEnd"/>
      <w:r>
        <w:rPr>
          <w:rFonts w:ascii="Times New Roman" w:eastAsia="Times New Roman" w:hAnsi="Times New Roman" w:cs="Times New Roman"/>
          <w:sz w:val="24"/>
          <w:szCs w:val="24"/>
        </w:rPr>
        <w:t xml:space="preserve"> (P(</w:t>
      </w:r>
      <w:proofErr w:type="spellStart"/>
      <w:r>
        <w:rPr>
          <w:rFonts w:ascii="Times New Roman" w:eastAsia="Times New Roman" w:hAnsi="Times New Roman" w:cs="Times New Roman"/>
          <w:sz w:val="24"/>
          <w:szCs w:val="24"/>
        </w:rPr>
        <w:t>edu|E</w:t>
      </w:r>
      <w:proofErr w:type="spellEnd"/>
      <w:r>
        <w:rPr>
          <w:rFonts w:ascii="Times New Roman" w:eastAsia="Times New Roman" w:hAnsi="Times New Roman" w:cs="Times New Roman"/>
          <w:sz w:val="24"/>
          <w:szCs w:val="24"/>
        </w:rPr>
        <w:t xml:space="preserve">)) demonstrated an opposite pattern (Model 4, Table +, Fig. +).  In the M. </w:t>
      </w:r>
      <w:proofErr w:type="spellStart"/>
      <w:r>
        <w:rPr>
          <w:rFonts w:ascii="Times New Roman" w:eastAsia="Times New Roman" w:hAnsi="Times New Roman" w:cs="Times New Roman"/>
          <w:sz w:val="24"/>
          <w:szCs w:val="24"/>
        </w:rPr>
        <w:t>trossulus</w:t>
      </w:r>
      <w:proofErr w:type="spellEnd"/>
      <w:r>
        <w:rPr>
          <w:rFonts w:ascii="Times New Roman" w:eastAsia="Times New Roman" w:hAnsi="Times New Roman" w:cs="Times New Roman"/>
          <w:sz w:val="24"/>
          <w:szCs w:val="24"/>
        </w:rPr>
        <w:t xml:space="preserve"> - dominated populations </w:t>
      </w:r>
      <w:proofErr w:type="gramStart"/>
      <w:r>
        <w:rPr>
          <w:rFonts w:ascii="Times New Roman" w:eastAsia="Times New Roman" w:hAnsi="Times New Roman" w:cs="Times New Roman"/>
          <w:sz w:val="24"/>
          <w:szCs w:val="24"/>
        </w:rPr>
        <w:t>P(</w:t>
      </w:r>
      <w:proofErr w:type="spellStart"/>
      <w:proofErr w:type="gramEnd"/>
      <w:r>
        <w:rPr>
          <w:rFonts w:ascii="Times New Roman" w:eastAsia="Times New Roman" w:hAnsi="Times New Roman" w:cs="Times New Roman"/>
          <w:sz w:val="24"/>
          <w:szCs w:val="24"/>
        </w:rPr>
        <w:t>tros|T</w:t>
      </w:r>
      <w:proofErr w:type="spellEnd"/>
      <w:r>
        <w:rPr>
          <w:rFonts w:ascii="Times New Roman" w:eastAsia="Times New Roman" w:hAnsi="Times New Roman" w:cs="Times New Roman"/>
          <w:sz w:val="24"/>
          <w:szCs w:val="24"/>
        </w:rPr>
        <w:t>) tend to one (any mussel with T-</w:t>
      </w:r>
      <w:proofErr w:type="spellStart"/>
      <w:r>
        <w:rPr>
          <w:rFonts w:ascii="Times New Roman" w:eastAsia="Times New Roman" w:hAnsi="Times New Roman" w:cs="Times New Roman"/>
          <w:sz w:val="24"/>
          <w:szCs w:val="24"/>
        </w:rPr>
        <w:t>morphotype</w:t>
      </w:r>
      <w:proofErr w:type="spellEnd"/>
      <w:r>
        <w:rPr>
          <w:rFonts w:ascii="Times New Roman" w:eastAsia="Times New Roman" w:hAnsi="Times New Roman" w:cs="Times New Roman"/>
          <w:sz w:val="24"/>
          <w:szCs w:val="24"/>
        </w:rPr>
        <w:t xml:space="preserve"> is 100% M. </w:t>
      </w:r>
      <w:proofErr w:type="spellStart"/>
      <w:r>
        <w:rPr>
          <w:rFonts w:ascii="Times New Roman" w:eastAsia="Times New Roman" w:hAnsi="Times New Roman" w:cs="Times New Roman"/>
          <w:sz w:val="24"/>
          <w:szCs w:val="24"/>
        </w:rPr>
        <w:t>trossulus</w:t>
      </w:r>
      <w:proofErr w:type="spellEnd"/>
      <w:r>
        <w:rPr>
          <w:rFonts w:ascii="Times New Roman" w:eastAsia="Times New Roman" w:hAnsi="Times New Roman" w:cs="Times New Roman"/>
          <w:sz w:val="24"/>
          <w:szCs w:val="24"/>
        </w:rPr>
        <w:t>) while P(</w:t>
      </w:r>
      <w:proofErr w:type="spellStart"/>
      <w:r>
        <w:rPr>
          <w:rFonts w:ascii="Times New Roman" w:eastAsia="Times New Roman" w:hAnsi="Times New Roman" w:cs="Times New Roman"/>
          <w:sz w:val="24"/>
          <w:szCs w:val="24"/>
        </w:rPr>
        <w:t>edu|E</w:t>
      </w:r>
      <w:proofErr w:type="spellEnd"/>
      <w:r>
        <w:rPr>
          <w:rFonts w:ascii="Times New Roman" w:eastAsia="Times New Roman" w:hAnsi="Times New Roman" w:cs="Times New Roman"/>
          <w:sz w:val="24"/>
          <w:szCs w:val="24"/>
        </w:rPr>
        <w:t>)) tend to zero (any mussel with E-</w:t>
      </w:r>
      <w:proofErr w:type="spellStart"/>
      <w:r>
        <w:rPr>
          <w:rFonts w:ascii="Times New Roman" w:eastAsia="Times New Roman" w:hAnsi="Times New Roman" w:cs="Times New Roman"/>
          <w:sz w:val="24"/>
          <w:szCs w:val="24"/>
        </w:rPr>
        <w:t>morphotype</w:t>
      </w:r>
      <w:proofErr w:type="spellEnd"/>
      <w:r>
        <w:rPr>
          <w:rFonts w:ascii="Times New Roman" w:eastAsia="Times New Roman" w:hAnsi="Times New Roman" w:cs="Times New Roman"/>
          <w:sz w:val="24"/>
          <w:szCs w:val="24"/>
        </w:rPr>
        <w:t xml:space="preserve"> is 100% M. </w:t>
      </w:r>
      <w:proofErr w:type="spellStart"/>
      <w:r>
        <w:rPr>
          <w:rFonts w:ascii="Times New Roman" w:eastAsia="Times New Roman" w:hAnsi="Times New Roman" w:cs="Times New Roman"/>
          <w:sz w:val="24"/>
          <w:szCs w:val="24"/>
        </w:rPr>
        <w:t>trossulus</w:t>
      </w:r>
      <w:proofErr w:type="spellEnd"/>
      <w:r>
        <w:rPr>
          <w:rFonts w:ascii="Times New Roman" w:eastAsia="Times New Roman" w:hAnsi="Times New Roman" w:cs="Times New Roman"/>
          <w:sz w:val="24"/>
          <w:szCs w:val="24"/>
        </w:rPr>
        <w:t>), and vice versa. In the well mixed populations</w:t>
      </w:r>
      <w:r w:rsidR="0017632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where the regression lines intercross, the predictive values for both species</w:t>
      </w:r>
      <w:r w:rsidR="0017632F">
        <w:rPr>
          <w:rFonts w:ascii="Times New Roman" w:eastAsia="Times New Roman" w:hAnsi="Times New Roman" w:cs="Times New Roman"/>
          <w:sz w:val="24"/>
          <w:szCs w:val="24"/>
        </w:rPr>
        <w:t xml:space="preserve"> </w:t>
      </w:r>
      <w:r w:rsidR="0017632F" w:rsidRPr="0017632F">
        <w:rPr>
          <w:rFonts w:ascii="Times New Roman" w:eastAsia="Times New Roman" w:hAnsi="Times New Roman" w:cs="Times New Roman"/>
          <w:color w:val="FF0000"/>
          <w:sz w:val="24"/>
          <w:szCs w:val="24"/>
          <w:highlight w:val="yellow"/>
        </w:rPr>
        <w:t>was about</w:t>
      </w:r>
      <w:r w:rsidR="0017632F" w:rsidRPr="0017632F">
        <w:rPr>
          <w:rFonts w:ascii="Times New Roman" w:eastAsia="Times New Roman" w:hAnsi="Times New Roman" w:cs="Times New Roman"/>
          <w:color w:val="FF0000"/>
          <w:sz w:val="24"/>
          <w:szCs w:val="24"/>
        </w:rPr>
        <w:t xml:space="preserve"> </w:t>
      </w:r>
      <w:r w:rsidR="0017632F">
        <w:rPr>
          <w:rFonts w:ascii="Times New Roman" w:eastAsia="Times New Roman" w:hAnsi="Times New Roman" w:cs="Times New Roman"/>
          <w:sz w:val="24"/>
          <w:szCs w:val="24"/>
        </w:rPr>
        <w:t xml:space="preserve">0.75 </w:t>
      </w:r>
      <w:r>
        <w:rPr>
          <w:rFonts w:ascii="Times New Roman" w:eastAsia="Times New Roman" w:hAnsi="Times New Roman" w:cs="Times New Roman"/>
          <w:sz w:val="24"/>
          <w:szCs w:val="24"/>
        </w:rPr>
        <w:t xml:space="preserve">in the WS and BL but only </w:t>
      </w:r>
      <w:r w:rsidR="0017632F" w:rsidRPr="0017632F">
        <w:rPr>
          <w:rFonts w:ascii="Times New Roman" w:eastAsia="Times New Roman" w:hAnsi="Times New Roman" w:cs="Times New Roman"/>
          <w:sz w:val="24"/>
          <w:szCs w:val="24"/>
        </w:rPr>
        <w:t xml:space="preserve">0.6 </w:t>
      </w:r>
      <w:r>
        <w:rPr>
          <w:rFonts w:ascii="Times New Roman" w:eastAsia="Times New Roman" w:hAnsi="Times New Roman" w:cs="Times New Roman"/>
          <w:sz w:val="24"/>
          <w:szCs w:val="24"/>
        </w:rPr>
        <w:t>in the BH (</w:t>
      </w:r>
      <w:commentRangeStart w:id="27"/>
      <w:r>
        <w:rPr>
          <w:rFonts w:ascii="Times New Roman" w:eastAsia="Times New Roman" w:hAnsi="Times New Roman" w:cs="Times New Roman"/>
          <w:sz w:val="24"/>
          <w:szCs w:val="24"/>
        </w:rPr>
        <w:t>Fig</w:t>
      </w:r>
      <w:commentRangeEnd w:id="27"/>
      <w:r w:rsidR="0017632F">
        <w:rPr>
          <w:rStyle w:val="a4"/>
        </w:rPr>
        <w:commentReference w:id="27"/>
      </w:r>
      <w:r>
        <w:rPr>
          <w:rFonts w:ascii="Times New Roman" w:eastAsia="Times New Roman" w:hAnsi="Times New Roman" w:cs="Times New Roman"/>
          <w:sz w:val="24"/>
          <w:szCs w:val="24"/>
        </w:rPr>
        <w:t xml:space="preserve">. ?). It means that </w:t>
      </w:r>
      <w:proofErr w:type="spellStart"/>
      <w:r>
        <w:rPr>
          <w:rFonts w:ascii="Times New Roman" w:eastAsia="Times New Roman" w:hAnsi="Times New Roman" w:cs="Times New Roman"/>
          <w:sz w:val="24"/>
          <w:szCs w:val="24"/>
        </w:rPr>
        <w:t>morphotype</w:t>
      </w:r>
      <w:proofErr w:type="spellEnd"/>
      <w:r>
        <w:rPr>
          <w:rFonts w:ascii="Times New Roman" w:eastAsia="Times New Roman" w:hAnsi="Times New Roman" w:cs="Times New Roman"/>
          <w:sz w:val="24"/>
          <w:szCs w:val="24"/>
        </w:rPr>
        <w:t xml:space="preserve"> test has much less predictive value in the saline Barents Sea than in the brackish Barents Sea and in the </w:t>
      </w:r>
      <w:r>
        <w:rPr>
          <w:rFonts w:ascii="Times New Roman" w:eastAsia="Times New Roman" w:hAnsi="Times New Roman" w:cs="Times New Roman"/>
          <w:sz w:val="24"/>
          <w:szCs w:val="24"/>
        </w:rPr>
        <w:lastRenderedPageBreak/>
        <w:t>White Sea</w:t>
      </w:r>
      <w:r w:rsidR="0017632F">
        <w:rPr>
          <w:rFonts w:ascii="Times New Roman" w:eastAsia="Times New Roman" w:hAnsi="Times New Roman" w:cs="Times New Roman"/>
          <w:sz w:val="24"/>
          <w:szCs w:val="24"/>
        </w:rPr>
        <w:t xml:space="preserve">, </w:t>
      </w:r>
      <w:r w:rsidR="0017632F" w:rsidRPr="0017632F">
        <w:rPr>
          <w:rFonts w:ascii="Times New Roman" w:eastAsia="Times New Roman" w:hAnsi="Times New Roman" w:cs="Times New Roman"/>
          <w:color w:val="FF0000"/>
          <w:sz w:val="24"/>
          <w:szCs w:val="24"/>
        </w:rPr>
        <w:t xml:space="preserve">remembering that </w:t>
      </w:r>
      <w:r w:rsidR="00DF6111" w:rsidRPr="00DF6111">
        <w:rPr>
          <w:rFonts w:ascii="Times New Roman" w:eastAsia="Times New Roman" w:hAnsi="Times New Roman" w:cs="Times New Roman"/>
          <w:color w:val="FF0000"/>
          <w:sz w:val="24"/>
          <w:szCs w:val="24"/>
        </w:rPr>
        <w:t xml:space="preserve">the predictive value of 0.5 means random association between genotype and </w:t>
      </w:r>
      <w:proofErr w:type="spellStart"/>
      <w:r w:rsidR="00DF6111" w:rsidRPr="00DF6111">
        <w:rPr>
          <w:rFonts w:ascii="Times New Roman" w:eastAsia="Times New Roman" w:hAnsi="Times New Roman" w:cs="Times New Roman"/>
          <w:color w:val="FF0000"/>
          <w:sz w:val="24"/>
          <w:szCs w:val="24"/>
        </w:rPr>
        <w:t>morphotype</w:t>
      </w:r>
      <w:proofErr w:type="spellEnd"/>
      <w:r>
        <w:rPr>
          <w:rFonts w:ascii="Times New Roman" w:eastAsia="Times New Roman" w:hAnsi="Times New Roman" w:cs="Times New Roman"/>
          <w:sz w:val="24"/>
          <w:szCs w:val="24"/>
        </w:rPr>
        <w:t xml:space="preserve">. </w:t>
      </w:r>
      <w:sdt>
        <w:sdtPr>
          <w:tag w:val="goog_rdk_116"/>
          <w:id w:val="6885346"/>
        </w:sdtPr>
        <w:sdtEndPr/>
        <w:sdtContent/>
      </w:sdt>
      <w:r>
        <w:rPr>
          <w:rFonts w:ascii="Times New Roman" w:eastAsia="Times New Roman" w:hAnsi="Times New Roman" w:cs="Times New Roman"/>
          <w:sz w:val="24"/>
          <w:szCs w:val="24"/>
        </w:rPr>
        <w:t xml:space="preserve">It is evident from the Fig. 2 that the low predictive value of the test in the BH is mainly due to generally low </w:t>
      </w:r>
      <w:proofErr w:type="gramStart"/>
      <w:r w:rsidRPr="00DF6111">
        <w:rPr>
          <w:rFonts w:ascii="Times New Roman" w:eastAsia="Times New Roman" w:hAnsi="Times New Roman" w:cs="Times New Roman"/>
          <w:i/>
          <w:sz w:val="24"/>
          <w:szCs w:val="24"/>
        </w:rPr>
        <w:t>P(</w:t>
      </w:r>
      <w:proofErr w:type="spellStart"/>
      <w:proofErr w:type="gramEnd"/>
      <w:r w:rsidRPr="00DF6111">
        <w:rPr>
          <w:rFonts w:ascii="Times New Roman" w:eastAsia="Times New Roman" w:hAnsi="Times New Roman" w:cs="Times New Roman"/>
          <w:i/>
          <w:sz w:val="24"/>
          <w:szCs w:val="24"/>
        </w:rPr>
        <w:t>tros|T</w:t>
      </w:r>
      <w:proofErr w:type="spellEnd"/>
      <w:r w:rsidRPr="00DF6111">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even though the great majority of </w:t>
      </w:r>
      <w:r w:rsidRPr="00DF6111">
        <w:rPr>
          <w:rFonts w:ascii="Times New Roman" w:eastAsia="Times New Roman" w:hAnsi="Times New Roman" w:cs="Times New Roman"/>
          <w:i/>
          <w:sz w:val="24"/>
          <w:szCs w:val="24"/>
        </w:rPr>
        <w:t xml:space="preserve">M. </w:t>
      </w:r>
      <w:proofErr w:type="spellStart"/>
      <w:r w:rsidRPr="00DF6111">
        <w:rPr>
          <w:rFonts w:ascii="Times New Roman" w:eastAsia="Times New Roman" w:hAnsi="Times New Roman" w:cs="Times New Roman"/>
          <w:i/>
          <w:sz w:val="24"/>
          <w:szCs w:val="24"/>
        </w:rPr>
        <w:t>trossulus</w:t>
      </w:r>
      <w:proofErr w:type="spellEnd"/>
      <w:r>
        <w:rPr>
          <w:rFonts w:ascii="Times New Roman" w:eastAsia="Times New Roman" w:hAnsi="Times New Roman" w:cs="Times New Roman"/>
          <w:sz w:val="24"/>
          <w:szCs w:val="24"/>
        </w:rPr>
        <w:t xml:space="preserve"> bear T-</w:t>
      </w:r>
      <w:proofErr w:type="spellStart"/>
      <w:r>
        <w:rPr>
          <w:rFonts w:ascii="Times New Roman" w:eastAsia="Times New Roman" w:hAnsi="Times New Roman" w:cs="Times New Roman"/>
          <w:sz w:val="24"/>
          <w:szCs w:val="24"/>
        </w:rPr>
        <w:t>morphotype</w:t>
      </w:r>
      <w:proofErr w:type="spellEnd"/>
      <w:r>
        <w:rPr>
          <w:rFonts w:ascii="Times New Roman" w:eastAsia="Times New Roman" w:hAnsi="Times New Roman" w:cs="Times New Roman"/>
          <w:sz w:val="24"/>
          <w:szCs w:val="24"/>
        </w:rPr>
        <w:t xml:space="preserve"> it is difficult to recognize them because many </w:t>
      </w:r>
      <w:r w:rsidRPr="00DF6111">
        <w:rPr>
          <w:rFonts w:ascii="Times New Roman" w:eastAsia="Times New Roman" w:hAnsi="Times New Roman" w:cs="Times New Roman"/>
          <w:i/>
          <w:sz w:val="24"/>
          <w:szCs w:val="24"/>
        </w:rPr>
        <w:t>M. edulis</w:t>
      </w:r>
      <w:r>
        <w:rPr>
          <w:rFonts w:ascii="Times New Roman" w:eastAsia="Times New Roman" w:hAnsi="Times New Roman" w:cs="Times New Roman"/>
          <w:sz w:val="24"/>
          <w:szCs w:val="24"/>
        </w:rPr>
        <w:t xml:space="preserve"> bear this </w:t>
      </w:r>
      <w:proofErr w:type="spellStart"/>
      <w:r>
        <w:rPr>
          <w:rFonts w:ascii="Times New Roman" w:eastAsia="Times New Roman" w:hAnsi="Times New Roman" w:cs="Times New Roman"/>
          <w:sz w:val="24"/>
          <w:szCs w:val="24"/>
        </w:rPr>
        <w:t>morphotype</w:t>
      </w:r>
      <w:proofErr w:type="spellEnd"/>
      <w:r>
        <w:rPr>
          <w:rFonts w:ascii="Times New Roman" w:eastAsia="Times New Roman" w:hAnsi="Times New Roman" w:cs="Times New Roman"/>
          <w:sz w:val="24"/>
          <w:szCs w:val="24"/>
        </w:rPr>
        <w:t xml:space="preserve"> too. On the other hand E-</w:t>
      </w:r>
      <w:proofErr w:type="spellStart"/>
      <w:r>
        <w:rPr>
          <w:rFonts w:ascii="Times New Roman" w:eastAsia="Times New Roman" w:hAnsi="Times New Roman" w:cs="Times New Roman"/>
          <w:sz w:val="24"/>
          <w:szCs w:val="24"/>
        </w:rPr>
        <w:t>morphotypes</w:t>
      </w:r>
      <w:proofErr w:type="spellEnd"/>
      <w:r>
        <w:rPr>
          <w:rFonts w:ascii="Times New Roman" w:eastAsia="Times New Roman" w:hAnsi="Times New Roman" w:cs="Times New Roman"/>
          <w:sz w:val="24"/>
          <w:szCs w:val="24"/>
        </w:rPr>
        <w:t xml:space="preserve"> let not that common in the BH samples are predominantly founded in </w:t>
      </w:r>
      <w:r w:rsidRPr="00DF6111">
        <w:rPr>
          <w:rFonts w:ascii="Times New Roman" w:eastAsia="Times New Roman" w:hAnsi="Times New Roman" w:cs="Times New Roman"/>
          <w:i/>
          <w:sz w:val="24"/>
          <w:szCs w:val="24"/>
        </w:rPr>
        <w:t>M. edulis</w:t>
      </w:r>
      <w:r>
        <w:rPr>
          <w:rFonts w:ascii="Times New Roman" w:eastAsia="Times New Roman" w:hAnsi="Times New Roman" w:cs="Times New Roman"/>
          <w:sz w:val="24"/>
          <w:szCs w:val="24"/>
        </w:rPr>
        <w:t xml:space="preserve">. Nevertheless the statistical analysis indicates that both </w:t>
      </w:r>
      <w:proofErr w:type="gramStart"/>
      <w:r w:rsidRPr="00DF6111">
        <w:rPr>
          <w:rFonts w:ascii="Times New Roman" w:eastAsia="Times New Roman" w:hAnsi="Times New Roman" w:cs="Times New Roman"/>
          <w:i/>
          <w:sz w:val="24"/>
          <w:szCs w:val="24"/>
        </w:rPr>
        <w:t>P(</w:t>
      </w:r>
      <w:proofErr w:type="spellStart"/>
      <w:proofErr w:type="gramEnd"/>
      <w:r w:rsidRPr="00DF6111">
        <w:rPr>
          <w:rFonts w:ascii="Times New Roman" w:eastAsia="Times New Roman" w:hAnsi="Times New Roman" w:cs="Times New Roman"/>
          <w:i/>
          <w:sz w:val="24"/>
          <w:szCs w:val="24"/>
        </w:rPr>
        <w:t>tros|T</w:t>
      </w:r>
      <w:proofErr w:type="spellEnd"/>
      <w:r w:rsidRPr="00DF6111">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and </w:t>
      </w:r>
      <w:r w:rsidRPr="00DF6111">
        <w:rPr>
          <w:rFonts w:ascii="Times New Roman" w:eastAsia="Times New Roman" w:hAnsi="Times New Roman" w:cs="Times New Roman"/>
          <w:i/>
          <w:sz w:val="24"/>
          <w:szCs w:val="24"/>
        </w:rPr>
        <w:t>P(</w:t>
      </w:r>
      <w:proofErr w:type="spellStart"/>
      <w:r w:rsidRPr="00DF6111">
        <w:rPr>
          <w:rFonts w:ascii="Times New Roman" w:eastAsia="Times New Roman" w:hAnsi="Times New Roman" w:cs="Times New Roman"/>
          <w:i/>
          <w:sz w:val="24"/>
          <w:szCs w:val="24"/>
        </w:rPr>
        <w:t>edu|E</w:t>
      </w:r>
      <w:proofErr w:type="spellEnd"/>
      <w:r w:rsidRPr="00DF6111">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predicted by the model were lesser in the BH than in the WS and BL.</w:t>
      </w:r>
    </w:p>
    <w:p w14:paraId="0000003E" w14:textId="578BBF72" w:rsidR="00B140A6" w:rsidRPr="00AB539A" w:rsidRDefault="00DF6111" w:rsidP="00DF6111">
      <w:pPr>
        <w:spacing w:line="360" w:lineRule="auto"/>
        <w:rPr>
          <w:rFonts w:ascii="Times New Roman" w:eastAsia="Times New Roman" w:hAnsi="Times New Roman" w:cs="Times New Roman"/>
          <w:strike/>
          <w:dstrike/>
          <w:sz w:val="24"/>
          <w:szCs w:val="24"/>
        </w:rPr>
      </w:pPr>
      <w:r w:rsidRPr="00DF6111">
        <w:rPr>
          <w:rFonts w:ascii="Times New Roman" w:eastAsia="Times New Roman" w:hAnsi="Times New Roman" w:cs="Times New Roman"/>
          <w:sz w:val="24"/>
          <w:szCs w:val="24"/>
        </w:rPr>
        <w:t xml:space="preserve">For each of </w:t>
      </w:r>
      <w:r w:rsidRPr="006E7AA6">
        <w:rPr>
          <w:rFonts w:ascii="Times New Roman" w:eastAsia="Times New Roman" w:hAnsi="Times New Roman" w:cs="Times New Roman"/>
          <w:color w:val="FF0000"/>
          <w:sz w:val="24"/>
          <w:szCs w:val="24"/>
          <w:highlight w:val="yellow"/>
        </w:rPr>
        <w:t>the GLMM models considered (Model 2 and 4),</w:t>
      </w:r>
      <w:r w:rsidRPr="006E7AA6">
        <w:rPr>
          <w:rFonts w:ascii="Times New Roman" w:eastAsia="Times New Roman" w:hAnsi="Times New Roman" w:cs="Times New Roman"/>
          <w:color w:val="FF0000"/>
          <w:sz w:val="24"/>
          <w:szCs w:val="24"/>
        </w:rPr>
        <w:t xml:space="preserve"> </w:t>
      </w:r>
      <w:r w:rsidRPr="00DF6111">
        <w:rPr>
          <w:rFonts w:ascii="Times New Roman" w:eastAsia="Times New Roman" w:hAnsi="Times New Roman" w:cs="Times New Roman"/>
          <w:sz w:val="24"/>
          <w:szCs w:val="24"/>
        </w:rPr>
        <w:t>marginal and conditional pseudoR2 were close to each other (Table ++) indicating the weak role of random factor (population) as regulator of models, i.e. the satisfactory reproducibility of results</w:t>
      </w:r>
      <w:r w:rsidRPr="00AB539A">
        <w:rPr>
          <w:rFonts w:ascii="Times New Roman" w:eastAsia="Times New Roman" w:hAnsi="Times New Roman" w:cs="Times New Roman"/>
          <w:dstrike/>
          <w:sz w:val="24"/>
          <w:szCs w:val="24"/>
        </w:rPr>
        <w:t xml:space="preserve">. </w:t>
      </w:r>
      <w:r w:rsidRPr="00AB539A">
        <w:rPr>
          <w:rFonts w:ascii="Times New Roman" w:eastAsia="Times New Roman" w:hAnsi="Times New Roman" w:cs="Times New Roman"/>
          <w:dstrike/>
          <w:sz w:val="24"/>
          <w:szCs w:val="24"/>
          <w:highlight w:val="yellow"/>
        </w:rPr>
        <w:t>In accordance with this, points from the testing data mostly scattered along the regression lines build for modeling data sets indicating the high predictive values of respective models (see Figure 3 and below).</w:t>
      </w:r>
      <w:r w:rsidRPr="00AB539A">
        <w:rPr>
          <w:rFonts w:ascii="Times New Roman" w:eastAsia="Times New Roman" w:hAnsi="Times New Roman" w:cs="Times New Roman"/>
          <w:dstrike/>
          <w:sz w:val="24"/>
          <w:szCs w:val="24"/>
        </w:rPr>
        <w:t xml:space="preserve">      </w:t>
      </w:r>
    </w:p>
    <w:p w14:paraId="0000003F" w14:textId="77777777" w:rsidR="00B140A6" w:rsidRDefault="002078D5">
      <w:pPr>
        <w:spacing w:line="360" w:lineRule="auto"/>
        <w:rPr>
          <w:rFonts w:ascii="Times New Roman" w:eastAsia="Times New Roman" w:hAnsi="Times New Roman" w:cs="Times New Roman"/>
          <w:sz w:val="24"/>
          <w:szCs w:val="24"/>
        </w:rPr>
      </w:pPr>
      <w:sdt>
        <w:sdtPr>
          <w:tag w:val="goog_rdk_126"/>
          <w:id w:val="1943954637"/>
        </w:sdtPr>
        <w:sdtEndPr/>
        <w:sdtContent>
          <w:commentRangeStart w:id="28"/>
        </w:sdtContent>
      </w:sdt>
      <w:r w:rsidR="00C76F50">
        <w:rPr>
          <w:rFonts w:ascii="Times New Roman" w:eastAsia="Times New Roman" w:hAnsi="Times New Roman" w:cs="Times New Roman"/>
          <w:sz w:val="24"/>
          <w:szCs w:val="24"/>
        </w:rPr>
        <w:t>In</w:t>
      </w:r>
      <w:commentRangeEnd w:id="28"/>
      <w:r w:rsidR="00C76F50">
        <w:commentReference w:id="28"/>
      </w:r>
      <w:r w:rsidR="00C76F50">
        <w:rPr>
          <w:rFonts w:ascii="Times New Roman" w:eastAsia="Times New Roman" w:hAnsi="Times New Roman" w:cs="Times New Roman"/>
          <w:sz w:val="24"/>
          <w:szCs w:val="24"/>
        </w:rPr>
        <w:t xml:space="preserve"> intra-set comparisons the regression coefficients did not differ statistically for the </w:t>
      </w:r>
      <w:r w:rsidR="00C76F50" w:rsidRPr="00DF6111">
        <w:rPr>
          <w:rFonts w:ascii="Times New Roman" w:eastAsia="Times New Roman" w:hAnsi="Times New Roman" w:cs="Times New Roman"/>
          <w:i/>
          <w:sz w:val="24"/>
          <w:szCs w:val="24"/>
        </w:rPr>
        <w:t>WS</w:t>
      </w:r>
      <w:r w:rsidR="00C76F50">
        <w:rPr>
          <w:rFonts w:ascii="Times New Roman" w:eastAsia="Times New Roman" w:hAnsi="Times New Roman" w:cs="Times New Roman"/>
          <w:sz w:val="24"/>
          <w:szCs w:val="24"/>
        </w:rPr>
        <w:t xml:space="preserve"> and </w:t>
      </w:r>
      <w:r w:rsidR="00C76F50" w:rsidRPr="00DF6111">
        <w:rPr>
          <w:rFonts w:ascii="Times New Roman" w:eastAsia="Times New Roman" w:hAnsi="Times New Roman" w:cs="Times New Roman"/>
          <w:i/>
          <w:sz w:val="24"/>
          <w:szCs w:val="24"/>
        </w:rPr>
        <w:t>BL</w:t>
      </w:r>
      <w:r w:rsidR="00C76F50">
        <w:rPr>
          <w:rFonts w:ascii="Times New Roman" w:eastAsia="Times New Roman" w:hAnsi="Times New Roman" w:cs="Times New Roman"/>
          <w:sz w:val="24"/>
          <w:szCs w:val="24"/>
        </w:rPr>
        <w:t xml:space="preserve"> sets while the </w:t>
      </w:r>
      <w:r w:rsidR="00C76F50" w:rsidRPr="00DF6111">
        <w:rPr>
          <w:rFonts w:ascii="Times New Roman" w:eastAsia="Times New Roman" w:hAnsi="Times New Roman" w:cs="Times New Roman"/>
          <w:i/>
          <w:sz w:val="24"/>
          <w:szCs w:val="24"/>
        </w:rPr>
        <w:t>BH</w:t>
      </w:r>
      <w:r w:rsidR="00C76F50">
        <w:rPr>
          <w:rFonts w:ascii="Times New Roman" w:eastAsia="Times New Roman" w:hAnsi="Times New Roman" w:cs="Times New Roman"/>
          <w:sz w:val="24"/>
          <w:szCs w:val="24"/>
        </w:rPr>
        <w:t xml:space="preserve"> each time was different from the </w:t>
      </w:r>
      <w:r w:rsidR="00C76F50" w:rsidRPr="00DF6111">
        <w:rPr>
          <w:rFonts w:ascii="Times New Roman" w:eastAsia="Times New Roman" w:hAnsi="Times New Roman" w:cs="Times New Roman"/>
          <w:i/>
          <w:sz w:val="24"/>
          <w:szCs w:val="24"/>
        </w:rPr>
        <w:t>WS</w:t>
      </w:r>
      <w:r w:rsidR="00C76F50">
        <w:rPr>
          <w:rFonts w:ascii="Times New Roman" w:eastAsia="Times New Roman" w:hAnsi="Times New Roman" w:cs="Times New Roman"/>
          <w:sz w:val="24"/>
          <w:szCs w:val="24"/>
        </w:rPr>
        <w:t xml:space="preserve"> (Table 1). To assess the possibility of data-sets pooling we compared the AIC of full Model 4 (AIC = 1624.3) with AICs of three other models based on differently pooled of </w:t>
      </w:r>
      <w:r w:rsidR="00C76F50" w:rsidRPr="00DF6111">
        <w:rPr>
          <w:rFonts w:ascii="Times New Roman" w:eastAsia="Times New Roman" w:hAnsi="Times New Roman" w:cs="Times New Roman"/>
          <w:i/>
          <w:sz w:val="24"/>
          <w:szCs w:val="24"/>
        </w:rPr>
        <w:t>WS</w:t>
      </w:r>
      <w:r w:rsidR="00C76F50">
        <w:rPr>
          <w:rFonts w:ascii="Times New Roman" w:eastAsia="Times New Roman" w:hAnsi="Times New Roman" w:cs="Times New Roman"/>
          <w:sz w:val="24"/>
          <w:szCs w:val="24"/>
        </w:rPr>
        <w:t xml:space="preserve">, </w:t>
      </w:r>
      <w:r w:rsidR="00C76F50" w:rsidRPr="00DF6111">
        <w:rPr>
          <w:rFonts w:ascii="Times New Roman" w:eastAsia="Times New Roman" w:hAnsi="Times New Roman" w:cs="Times New Roman"/>
          <w:i/>
          <w:sz w:val="24"/>
          <w:szCs w:val="24"/>
        </w:rPr>
        <w:t>BL</w:t>
      </w:r>
      <w:r w:rsidR="00C76F50">
        <w:rPr>
          <w:rFonts w:ascii="Times New Roman" w:eastAsia="Times New Roman" w:hAnsi="Times New Roman" w:cs="Times New Roman"/>
          <w:sz w:val="24"/>
          <w:szCs w:val="24"/>
        </w:rPr>
        <w:t xml:space="preserve"> and </w:t>
      </w:r>
      <w:r w:rsidR="00C76F50" w:rsidRPr="00DF6111">
        <w:rPr>
          <w:rFonts w:ascii="Times New Roman" w:eastAsia="Times New Roman" w:hAnsi="Times New Roman" w:cs="Times New Roman"/>
          <w:i/>
          <w:sz w:val="24"/>
          <w:szCs w:val="24"/>
        </w:rPr>
        <w:t>BH</w:t>
      </w:r>
      <w:r w:rsidR="00C76F50">
        <w:rPr>
          <w:rFonts w:ascii="Times New Roman" w:eastAsia="Times New Roman" w:hAnsi="Times New Roman" w:cs="Times New Roman"/>
          <w:sz w:val="24"/>
          <w:szCs w:val="24"/>
        </w:rPr>
        <w:t xml:space="preserve"> sets. The model based on pooled </w:t>
      </w:r>
      <w:r w:rsidR="00C76F50" w:rsidRPr="00DF6111">
        <w:rPr>
          <w:rFonts w:ascii="Times New Roman" w:eastAsia="Times New Roman" w:hAnsi="Times New Roman" w:cs="Times New Roman"/>
          <w:i/>
          <w:sz w:val="24"/>
          <w:szCs w:val="24"/>
        </w:rPr>
        <w:t>WS</w:t>
      </w:r>
      <w:r w:rsidR="00C76F50">
        <w:rPr>
          <w:rFonts w:ascii="Times New Roman" w:eastAsia="Times New Roman" w:hAnsi="Times New Roman" w:cs="Times New Roman"/>
          <w:sz w:val="24"/>
          <w:szCs w:val="24"/>
        </w:rPr>
        <w:t xml:space="preserve"> and </w:t>
      </w:r>
      <w:r w:rsidR="00C76F50" w:rsidRPr="00DF6111">
        <w:rPr>
          <w:rFonts w:ascii="Times New Roman" w:eastAsia="Times New Roman" w:hAnsi="Times New Roman" w:cs="Times New Roman"/>
          <w:i/>
          <w:sz w:val="24"/>
          <w:szCs w:val="24"/>
        </w:rPr>
        <w:t>BL</w:t>
      </w:r>
      <w:r w:rsidR="00C76F50">
        <w:rPr>
          <w:rFonts w:ascii="Times New Roman" w:eastAsia="Times New Roman" w:hAnsi="Times New Roman" w:cs="Times New Roman"/>
          <w:sz w:val="24"/>
          <w:szCs w:val="24"/>
        </w:rPr>
        <w:t xml:space="preserve"> (</w:t>
      </w:r>
      <w:r w:rsidR="00C76F50" w:rsidRPr="00DF6111">
        <w:rPr>
          <w:rFonts w:ascii="Times New Roman" w:eastAsia="Times New Roman" w:hAnsi="Times New Roman" w:cs="Times New Roman"/>
          <w:i/>
          <w:sz w:val="24"/>
          <w:szCs w:val="24"/>
        </w:rPr>
        <w:t>WSBL</w:t>
      </w:r>
      <w:r w:rsidR="00C76F50">
        <w:rPr>
          <w:rFonts w:ascii="Times New Roman" w:eastAsia="Times New Roman" w:hAnsi="Times New Roman" w:cs="Times New Roman"/>
          <w:sz w:val="24"/>
          <w:szCs w:val="24"/>
        </w:rPr>
        <w:t xml:space="preserve">) and </w:t>
      </w:r>
      <w:r w:rsidR="00C76F50" w:rsidRPr="00DF6111">
        <w:rPr>
          <w:rFonts w:ascii="Times New Roman" w:eastAsia="Times New Roman" w:hAnsi="Times New Roman" w:cs="Times New Roman"/>
          <w:i/>
          <w:sz w:val="24"/>
          <w:szCs w:val="24"/>
        </w:rPr>
        <w:t>BH</w:t>
      </w:r>
      <w:r w:rsidR="00C76F50">
        <w:rPr>
          <w:rFonts w:ascii="Times New Roman" w:eastAsia="Times New Roman" w:hAnsi="Times New Roman" w:cs="Times New Roman"/>
          <w:sz w:val="24"/>
          <w:szCs w:val="24"/>
        </w:rPr>
        <w:t xml:space="preserve"> showed the lowest AIC of 1620.3. Therefore in the next analyses we will consider the </w:t>
      </w:r>
      <w:r w:rsidR="00C76F50" w:rsidRPr="00DF6111">
        <w:rPr>
          <w:rFonts w:ascii="Times New Roman" w:eastAsia="Times New Roman" w:hAnsi="Times New Roman" w:cs="Times New Roman"/>
          <w:i/>
          <w:sz w:val="24"/>
          <w:szCs w:val="24"/>
        </w:rPr>
        <w:t>WSBL</w:t>
      </w:r>
      <w:r w:rsidR="00C76F50">
        <w:rPr>
          <w:rFonts w:ascii="Times New Roman" w:eastAsia="Times New Roman" w:hAnsi="Times New Roman" w:cs="Times New Roman"/>
          <w:sz w:val="24"/>
          <w:szCs w:val="24"/>
        </w:rPr>
        <w:t xml:space="preserve"> and the </w:t>
      </w:r>
      <w:r w:rsidR="00C76F50" w:rsidRPr="00DF6111">
        <w:rPr>
          <w:rFonts w:ascii="Times New Roman" w:eastAsia="Times New Roman" w:hAnsi="Times New Roman" w:cs="Times New Roman"/>
          <w:i/>
          <w:sz w:val="24"/>
          <w:szCs w:val="24"/>
        </w:rPr>
        <w:t>BH</w:t>
      </w:r>
      <w:r w:rsidR="00C76F50">
        <w:rPr>
          <w:rFonts w:ascii="Times New Roman" w:eastAsia="Times New Roman" w:hAnsi="Times New Roman" w:cs="Times New Roman"/>
          <w:sz w:val="24"/>
          <w:szCs w:val="24"/>
        </w:rPr>
        <w:t xml:space="preserve"> sets. </w:t>
      </w:r>
    </w:p>
    <w:p w14:paraId="00000040" w14:textId="4901C86C" w:rsidR="00B140A6" w:rsidRDefault="00C76F50">
      <w:pPr>
        <w:spacing w:line="360" w:lineRule="auto"/>
        <w:rPr>
          <w:rFonts w:ascii="Times New Roman" w:eastAsia="Times New Roman" w:hAnsi="Times New Roman" w:cs="Times New Roman"/>
          <w:sz w:val="24"/>
          <w:szCs w:val="24"/>
          <w:highlight w:val="lightGray"/>
        </w:rPr>
      </w:pPr>
      <w:proofErr w:type="gramStart"/>
      <w:r>
        <w:rPr>
          <w:rFonts w:ascii="Times New Roman" w:eastAsia="Times New Roman" w:hAnsi="Times New Roman" w:cs="Times New Roman"/>
          <w:sz w:val="24"/>
          <w:szCs w:val="24"/>
          <w:highlight w:val="lightGray"/>
        </w:rPr>
        <w:t>Figure 2.</w:t>
      </w:r>
      <w:proofErr w:type="gramEnd"/>
      <w:r>
        <w:rPr>
          <w:rFonts w:ascii="Times New Roman" w:eastAsia="Times New Roman" w:hAnsi="Times New Roman" w:cs="Times New Roman"/>
          <w:sz w:val="24"/>
          <w:szCs w:val="24"/>
          <w:highlight w:val="lightGray"/>
        </w:rPr>
        <w:t xml:space="preserve"> Variation of PT, P(</w:t>
      </w:r>
      <w:proofErr w:type="spellStart"/>
      <w:r>
        <w:rPr>
          <w:rFonts w:ascii="Times New Roman" w:eastAsia="Times New Roman" w:hAnsi="Times New Roman" w:cs="Times New Roman"/>
          <w:sz w:val="24"/>
          <w:szCs w:val="24"/>
          <w:highlight w:val="lightGray"/>
        </w:rPr>
        <w:t>T|tros</w:t>
      </w:r>
      <w:proofErr w:type="spellEnd"/>
      <w:r>
        <w:rPr>
          <w:rFonts w:ascii="Times New Roman" w:eastAsia="Times New Roman" w:hAnsi="Times New Roman" w:cs="Times New Roman"/>
          <w:sz w:val="24"/>
          <w:szCs w:val="24"/>
          <w:highlight w:val="lightGray"/>
        </w:rPr>
        <w:t>), P(</w:t>
      </w:r>
      <w:proofErr w:type="spellStart"/>
      <w:r>
        <w:rPr>
          <w:rFonts w:ascii="Times New Roman" w:eastAsia="Times New Roman" w:hAnsi="Times New Roman" w:cs="Times New Roman"/>
          <w:sz w:val="24"/>
          <w:szCs w:val="24"/>
          <w:highlight w:val="lightGray"/>
        </w:rPr>
        <w:t>E|edu</w:t>
      </w:r>
      <w:proofErr w:type="spellEnd"/>
      <w:r>
        <w:rPr>
          <w:rFonts w:ascii="Times New Roman" w:eastAsia="Times New Roman" w:hAnsi="Times New Roman" w:cs="Times New Roman"/>
          <w:sz w:val="24"/>
          <w:szCs w:val="24"/>
          <w:highlight w:val="lightGray"/>
        </w:rPr>
        <w:t>), P(</w:t>
      </w:r>
      <w:proofErr w:type="spellStart"/>
      <w:r>
        <w:rPr>
          <w:rFonts w:ascii="Times New Roman" w:eastAsia="Times New Roman" w:hAnsi="Times New Roman" w:cs="Times New Roman"/>
          <w:sz w:val="24"/>
          <w:szCs w:val="24"/>
          <w:highlight w:val="lightGray"/>
        </w:rPr>
        <w:t>tros|T</w:t>
      </w:r>
      <w:proofErr w:type="spellEnd"/>
      <w:r>
        <w:rPr>
          <w:rFonts w:ascii="Times New Roman" w:eastAsia="Times New Roman" w:hAnsi="Times New Roman" w:cs="Times New Roman"/>
          <w:sz w:val="24"/>
          <w:szCs w:val="24"/>
          <w:highlight w:val="lightGray"/>
        </w:rPr>
        <w:t>), P(</w:t>
      </w:r>
      <w:proofErr w:type="spellStart"/>
      <w:r>
        <w:rPr>
          <w:rFonts w:ascii="Times New Roman" w:eastAsia="Times New Roman" w:hAnsi="Times New Roman" w:cs="Times New Roman"/>
          <w:sz w:val="24"/>
          <w:szCs w:val="24"/>
          <w:highlight w:val="lightGray"/>
        </w:rPr>
        <w:t>edu|E</w:t>
      </w:r>
      <w:proofErr w:type="spellEnd"/>
      <w:r>
        <w:rPr>
          <w:rFonts w:ascii="Times New Roman" w:eastAsia="Times New Roman" w:hAnsi="Times New Roman" w:cs="Times New Roman"/>
          <w:sz w:val="24"/>
          <w:szCs w:val="24"/>
          <w:highlight w:val="lightGray"/>
        </w:rPr>
        <w:t xml:space="preserve">) as functions of </w:t>
      </w:r>
      <w:proofErr w:type="spellStart"/>
      <w:r w:rsidR="00A674C2">
        <w:rPr>
          <w:rFonts w:ascii="Times New Roman" w:eastAsia="Times New Roman" w:hAnsi="Times New Roman" w:cs="Times New Roman"/>
          <w:sz w:val="24"/>
          <w:szCs w:val="24"/>
          <w:highlight w:val="lightGray"/>
        </w:rPr>
        <w:t>Ptros</w:t>
      </w:r>
      <w:proofErr w:type="spellEnd"/>
      <w:r>
        <w:rPr>
          <w:rFonts w:ascii="Times New Roman" w:eastAsia="Times New Roman" w:hAnsi="Times New Roman" w:cs="Times New Roman"/>
          <w:sz w:val="24"/>
          <w:szCs w:val="24"/>
          <w:highlight w:val="lightGray"/>
        </w:rPr>
        <w:t xml:space="preserve"> in the White Sea (WS), brackish Barents Sea (BL) and saline Barents Sea (BH). Points - empirical estimates, size is proportional to sample size. Lines – regression model predictions, grey filling – 95% confidence intervals of regressions. (A) Proportions of T-</w:t>
      </w:r>
      <w:proofErr w:type="spellStart"/>
      <w:r>
        <w:rPr>
          <w:rFonts w:ascii="Times New Roman" w:eastAsia="Times New Roman" w:hAnsi="Times New Roman" w:cs="Times New Roman"/>
          <w:sz w:val="24"/>
          <w:szCs w:val="24"/>
          <w:highlight w:val="lightGray"/>
        </w:rPr>
        <w:t>morphotypes</w:t>
      </w:r>
      <w:proofErr w:type="spellEnd"/>
      <w:r>
        <w:rPr>
          <w:rFonts w:ascii="Times New Roman" w:eastAsia="Times New Roman" w:hAnsi="Times New Roman" w:cs="Times New Roman"/>
          <w:sz w:val="24"/>
          <w:szCs w:val="24"/>
          <w:highlight w:val="lightGray"/>
        </w:rPr>
        <w:t xml:space="preserve"> (PT) (Model 1). (B). Proportions of T-</w:t>
      </w:r>
      <w:proofErr w:type="spellStart"/>
      <w:r>
        <w:rPr>
          <w:rFonts w:ascii="Times New Roman" w:eastAsia="Times New Roman" w:hAnsi="Times New Roman" w:cs="Times New Roman"/>
          <w:sz w:val="24"/>
          <w:szCs w:val="24"/>
          <w:highlight w:val="lightGray"/>
        </w:rPr>
        <w:t>morphotypes</w:t>
      </w:r>
      <w:proofErr w:type="spellEnd"/>
      <w:r>
        <w:rPr>
          <w:rFonts w:ascii="Times New Roman" w:eastAsia="Times New Roman" w:hAnsi="Times New Roman" w:cs="Times New Roman"/>
          <w:sz w:val="24"/>
          <w:szCs w:val="24"/>
          <w:highlight w:val="lightGray"/>
        </w:rPr>
        <w:t xml:space="preserve"> among M. </w:t>
      </w:r>
      <w:proofErr w:type="spellStart"/>
      <w:r>
        <w:rPr>
          <w:rFonts w:ascii="Times New Roman" w:eastAsia="Times New Roman" w:hAnsi="Times New Roman" w:cs="Times New Roman"/>
          <w:sz w:val="24"/>
          <w:szCs w:val="24"/>
          <w:highlight w:val="lightGray"/>
        </w:rPr>
        <w:t>trossulus</w:t>
      </w:r>
      <w:proofErr w:type="spellEnd"/>
      <w:r>
        <w:rPr>
          <w:rFonts w:ascii="Times New Roman" w:eastAsia="Times New Roman" w:hAnsi="Times New Roman" w:cs="Times New Roman"/>
          <w:sz w:val="24"/>
          <w:szCs w:val="24"/>
          <w:highlight w:val="lightGray"/>
        </w:rPr>
        <w:t xml:space="preserve"> (filled points) and M. edulis (empty points) (Model 2). (C) Frequencies of M. </w:t>
      </w:r>
      <w:proofErr w:type="spellStart"/>
      <w:r>
        <w:rPr>
          <w:rFonts w:ascii="Times New Roman" w:eastAsia="Times New Roman" w:hAnsi="Times New Roman" w:cs="Times New Roman"/>
          <w:sz w:val="24"/>
          <w:szCs w:val="24"/>
          <w:highlight w:val="lightGray"/>
        </w:rPr>
        <w:t>trossulus</w:t>
      </w:r>
      <w:proofErr w:type="spellEnd"/>
      <w:r>
        <w:rPr>
          <w:rFonts w:ascii="Times New Roman" w:eastAsia="Times New Roman" w:hAnsi="Times New Roman" w:cs="Times New Roman"/>
          <w:sz w:val="24"/>
          <w:szCs w:val="24"/>
          <w:highlight w:val="lightGray"/>
        </w:rPr>
        <w:t xml:space="preserve"> among T-</w:t>
      </w:r>
      <w:proofErr w:type="spellStart"/>
      <w:r>
        <w:rPr>
          <w:rFonts w:ascii="Times New Roman" w:eastAsia="Times New Roman" w:hAnsi="Times New Roman" w:cs="Times New Roman"/>
          <w:sz w:val="24"/>
          <w:szCs w:val="24"/>
          <w:highlight w:val="lightGray"/>
        </w:rPr>
        <w:t>morphotypes</w:t>
      </w:r>
      <w:proofErr w:type="spellEnd"/>
      <w:r>
        <w:rPr>
          <w:rFonts w:ascii="Times New Roman" w:eastAsia="Times New Roman" w:hAnsi="Times New Roman" w:cs="Times New Roman"/>
          <w:sz w:val="24"/>
          <w:szCs w:val="24"/>
          <w:highlight w:val="lightGray"/>
        </w:rPr>
        <w:t xml:space="preserve"> (filled points) and of M. edulis among E-</w:t>
      </w:r>
      <w:proofErr w:type="spellStart"/>
      <w:r>
        <w:rPr>
          <w:rFonts w:ascii="Times New Roman" w:eastAsia="Times New Roman" w:hAnsi="Times New Roman" w:cs="Times New Roman"/>
          <w:sz w:val="24"/>
          <w:szCs w:val="24"/>
          <w:highlight w:val="lightGray"/>
        </w:rPr>
        <w:t>morphotypes</w:t>
      </w:r>
      <w:proofErr w:type="spellEnd"/>
      <w:r>
        <w:rPr>
          <w:rFonts w:ascii="Times New Roman" w:eastAsia="Times New Roman" w:hAnsi="Times New Roman" w:cs="Times New Roman"/>
          <w:sz w:val="24"/>
          <w:szCs w:val="24"/>
          <w:highlight w:val="lightGray"/>
        </w:rPr>
        <w:t xml:space="preserve"> (Model 4). Vertical lines on B and C connect subsamples of M. </w:t>
      </w:r>
      <w:proofErr w:type="spellStart"/>
      <w:r>
        <w:rPr>
          <w:rFonts w:ascii="Times New Roman" w:eastAsia="Times New Roman" w:hAnsi="Times New Roman" w:cs="Times New Roman"/>
          <w:sz w:val="24"/>
          <w:szCs w:val="24"/>
          <w:highlight w:val="lightGray"/>
        </w:rPr>
        <w:t>trossulus</w:t>
      </w:r>
      <w:proofErr w:type="spellEnd"/>
      <w:r>
        <w:rPr>
          <w:rFonts w:ascii="Times New Roman" w:eastAsia="Times New Roman" w:hAnsi="Times New Roman" w:cs="Times New Roman"/>
          <w:sz w:val="24"/>
          <w:szCs w:val="24"/>
          <w:highlight w:val="lightGray"/>
        </w:rPr>
        <w:t xml:space="preserve"> and M. edulis from the same samples.</w:t>
      </w:r>
    </w:p>
    <w:p w14:paraId="00000041" w14:textId="6E4071BD" w:rsidR="00B140A6" w:rsidRPr="00395819" w:rsidRDefault="00C76F50">
      <w:pPr>
        <w:spacing w:line="360" w:lineRule="auto"/>
        <w:rPr>
          <w:rFonts w:ascii="Times New Roman" w:eastAsia="Times New Roman" w:hAnsi="Times New Roman" w:cs="Times New Roman"/>
          <w:color w:val="FF0000"/>
          <w:sz w:val="24"/>
          <w:szCs w:val="24"/>
          <w:lang w:val="ru-RU"/>
        </w:rPr>
      </w:pPr>
      <w:proofErr w:type="gramStart"/>
      <w:r>
        <w:rPr>
          <w:rFonts w:ascii="Times New Roman" w:eastAsia="Times New Roman" w:hAnsi="Times New Roman" w:cs="Times New Roman"/>
          <w:sz w:val="24"/>
          <w:szCs w:val="24"/>
          <w:highlight w:val="lightGray"/>
        </w:rPr>
        <w:t>Table 1.</w:t>
      </w:r>
      <w:proofErr w:type="gramEnd"/>
      <w:r>
        <w:rPr>
          <w:rFonts w:ascii="Times New Roman" w:eastAsia="Times New Roman" w:hAnsi="Times New Roman" w:cs="Times New Roman"/>
          <w:sz w:val="24"/>
          <w:szCs w:val="24"/>
          <w:highlight w:val="lightGray"/>
        </w:rPr>
        <w:t xml:space="preserve"> Parameters of regression models fitted.</w:t>
      </w:r>
      <w:r w:rsidR="00395819" w:rsidRPr="00395819">
        <w:rPr>
          <w:rFonts w:ascii="Times New Roman" w:eastAsia="Times New Roman" w:hAnsi="Times New Roman" w:cs="Times New Roman"/>
          <w:sz w:val="24"/>
          <w:szCs w:val="24"/>
        </w:rPr>
        <w:t xml:space="preserve"> </w:t>
      </w:r>
      <w:r w:rsidR="00395819">
        <w:rPr>
          <w:rFonts w:ascii="Times New Roman" w:eastAsia="Times New Roman" w:hAnsi="Times New Roman" w:cs="Times New Roman"/>
          <w:color w:val="FF0000"/>
          <w:sz w:val="24"/>
          <w:szCs w:val="24"/>
          <w:lang w:val="ru-RU"/>
        </w:rPr>
        <w:t xml:space="preserve">Я слышал о </w:t>
      </w:r>
      <w:proofErr w:type="gramStart"/>
      <w:r w:rsidR="00395819">
        <w:rPr>
          <w:rFonts w:ascii="Times New Roman" w:eastAsia="Times New Roman" w:hAnsi="Times New Roman" w:cs="Times New Roman"/>
          <w:color w:val="FF0000"/>
          <w:sz w:val="24"/>
          <w:szCs w:val="24"/>
          <w:lang w:val="ru-RU"/>
        </w:rPr>
        <w:t>правиле</w:t>
      </w:r>
      <w:proofErr w:type="gramEnd"/>
      <w:r w:rsidR="00395819">
        <w:rPr>
          <w:rFonts w:ascii="Times New Roman" w:eastAsia="Times New Roman" w:hAnsi="Times New Roman" w:cs="Times New Roman"/>
          <w:color w:val="FF0000"/>
          <w:sz w:val="24"/>
          <w:szCs w:val="24"/>
          <w:lang w:val="ru-RU"/>
        </w:rPr>
        <w:t xml:space="preserve"> что иллюстрации </w:t>
      </w:r>
      <w:proofErr w:type="spellStart"/>
      <w:r w:rsidR="00395819">
        <w:rPr>
          <w:rFonts w:ascii="Times New Roman" w:eastAsia="Times New Roman" w:hAnsi="Times New Roman" w:cs="Times New Roman"/>
          <w:color w:val="FF0000"/>
          <w:sz w:val="24"/>
          <w:szCs w:val="24"/>
          <w:lang w:val="ru-RU"/>
        </w:rPr>
        <w:t>д.б</w:t>
      </w:r>
      <w:proofErr w:type="spellEnd"/>
      <w:r w:rsidR="00395819">
        <w:rPr>
          <w:rFonts w:ascii="Times New Roman" w:eastAsia="Times New Roman" w:hAnsi="Times New Roman" w:cs="Times New Roman"/>
          <w:color w:val="FF0000"/>
          <w:sz w:val="24"/>
          <w:szCs w:val="24"/>
          <w:lang w:val="ru-RU"/>
        </w:rPr>
        <w:t>. понятны без чтения текста, и наоборот. Это образцовый пример такой иллюстрации.</w:t>
      </w:r>
    </w:p>
    <w:p w14:paraId="00000042" w14:textId="77777777" w:rsidR="00B140A6" w:rsidRDefault="00C76F50">
      <w:pPr>
        <w:spacing w:line="36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 xml:space="preserve">Associations among </w:t>
      </w:r>
      <w:proofErr w:type="spellStart"/>
      <w:r>
        <w:rPr>
          <w:rFonts w:ascii="Times New Roman" w:eastAsia="Times New Roman" w:hAnsi="Times New Roman" w:cs="Times New Roman"/>
          <w:b/>
          <w:sz w:val="24"/>
          <w:szCs w:val="24"/>
        </w:rPr>
        <w:t>morphotypes</w:t>
      </w:r>
      <w:proofErr w:type="spellEnd"/>
      <w:r>
        <w:rPr>
          <w:rFonts w:ascii="Times New Roman" w:eastAsia="Times New Roman" w:hAnsi="Times New Roman" w:cs="Times New Roman"/>
          <w:b/>
          <w:sz w:val="24"/>
          <w:szCs w:val="24"/>
        </w:rPr>
        <w:t xml:space="preserve"> and species-specific genotypes around Atlantics.</w:t>
      </w:r>
      <w:proofErr w:type="gramEnd"/>
    </w:p>
    <w:p w14:paraId="00000044" w14:textId="1C76D376" w:rsidR="00B140A6" w:rsidRPr="00AB539A" w:rsidRDefault="00817A15">
      <w:pPr>
        <w:spacing w:line="360" w:lineRule="auto"/>
        <w:rPr>
          <w:rFonts w:ascii="Times New Roman" w:eastAsia="Times New Roman" w:hAnsi="Times New Roman" w:cs="Times New Roman"/>
          <w:dstrike/>
          <w:color w:val="FF0000"/>
          <w:sz w:val="24"/>
          <w:szCs w:val="24"/>
          <w:shd w:val="clear" w:color="auto" w:fill="E6B8AF"/>
        </w:rPr>
      </w:pPr>
      <w:r w:rsidRPr="00817A15">
        <w:rPr>
          <w:rFonts w:ascii="Times New Roman" w:eastAsia="Times New Roman" w:hAnsi="Times New Roman" w:cs="Times New Roman"/>
          <w:sz w:val="24"/>
          <w:szCs w:val="24"/>
        </w:rPr>
        <w:t xml:space="preserve">Patterns of </w:t>
      </w:r>
      <w:proofErr w:type="spellStart"/>
      <w:r w:rsidRPr="00817A15">
        <w:rPr>
          <w:rFonts w:ascii="Times New Roman" w:eastAsia="Times New Roman" w:hAnsi="Times New Roman" w:cs="Times New Roman"/>
          <w:i/>
          <w:sz w:val="24"/>
          <w:szCs w:val="24"/>
        </w:rPr>
        <w:t>Ptros</w:t>
      </w:r>
      <w:proofErr w:type="spellEnd"/>
      <w:r w:rsidRPr="00817A15">
        <w:rPr>
          <w:rFonts w:ascii="Times New Roman" w:eastAsia="Times New Roman" w:hAnsi="Times New Roman" w:cs="Times New Roman"/>
          <w:sz w:val="24"/>
          <w:szCs w:val="24"/>
        </w:rPr>
        <w:t xml:space="preserve"> variation against </w:t>
      </w:r>
      <w:r w:rsidRPr="00817A15">
        <w:rPr>
          <w:rFonts w:ascii="Times New Roman" w:eastAsia="Times New Roman" w:hAnsi="Times New Roman" w:cs="Times New Roman"/>
          <w:i/>
          <w:sz w:val="24"/>
          <w:szCs w:val="24"/>
        </w:rPr>
        <w:t>PT</w:t>
      </w:r>
      <w:r w:rsidRPr="00817A15">
        <w:rPr>
          <w:rFonts w:ascii="Times New Roman" w:eastAsia="Times New Roman" w:hAnsi="Times New Roman" w:cs="Times New Roman"/>
          <w:sz w:val="24"/>
          <w:szCs w:val="24"/>
        </w:rPr>
        <w:t xml:space="preserve"> and patterns of </w:t>
      </w:r>
      <w:proofErr w:type="gramStart"/>
      <w:r w:rsidRPr="00817A15">
        <w:rPr>
          <w:rFonts w:ascii="Times New Roman" w:eastAsia="Times New Roman" w:hAnsi="Times New Roman" w:cs="Times New Roman"/>
          <w:i/>
          <w:sz w:val="24"/>
          <w:szCs w:val="24"/>
        </w:rPr>
        <w:t>P(</w:t>
      </w:r>
      <w:proofErr w:type="spellStart"/>
      <w:proofErr w:type="gramEnd"/>
      <w:r w:rsidRPr="00817A15">
        <w:rPr>
          <w:rFonts w:ascii="Times New Roman" w:eastAsia="Times New Roman" w:hAnsi="Times New Roman" w:cs="Times New Roman"/>
          <w:i/>
          <w:sz w:val="24"/>
          <w:szCs w:val="24"/>
        </w:rPr>
        <w:t>T|tros</w:t>
      </w:r>
      <w:proofErr w:type="spellEnd"/>
      <w:r w:rsidRPr="00817A15">
        <w:rPr>
          <w:rFonts w:ascii="Times New Roman" w:eastAsia="Times New Roman" w:hAnsi="Times New Roman" w:cs="Times New Roman"/>
          <w:i/>
          <w:sz w:val="24"/>
          <w:szCs w:val="24"/>
        </w:rPr>
        <w:t>)</w:t>
      </w:r>
      <w:r w:rsidRPr="00817A15">
        <w:rPr>
          <w:rFonts w:ascii="Times New Roman" w:eastAsia="Times New Roman" w:hAnsi="Times New Roman" w:cs="Times New Roman"/>
          <w:sz w:val="24"/>
          <w:szCs w:val="24"/>
        </w:rPr>
        <w:t xml:space="preserve">, </w:t>
      </w:r>
      <w:r w:rsidRPr="00817A15">
        <w:rPr>
          <w:rFonts w:ascii="Times New Roman" w:eastAsia="Times New Roman" w:hAnsi="Times New Roman" w:cs="Times New Roman"/>
          <w:i/>
          <w:sz w:val="24"/>
          <w:szCs w:val="24"/>
        </w:rPr>
        <w:t>P(</w:t>
      </w:r>
      <w:proofErr w:type="spellStart"/>
      <w:r w:rsidRPr="00817A15">
        <w:rPr>
          <w:rFonts w:ascii="Times New Roman" w:eastAsia="Times New Roman" w:hAnsi="Times New Roman" w:cs="Times New Roman"/>
          <w:i/>
          <w:sz w:val="24"/>
          <w:szCs w:val="24"/>
        </w:rPr>
        <w:t>E|edu</w:t>
      </w:r>
      <w:proofErr w:type="spellEnd"/>
      <w:r w:rsidRPr="00817A15">
        <w:rPr>
          <w:rFonts w:ascii="Times New Roman" w:eastAsia="Times New Roman" w:hAnsi="Times New Roman" w:cs="Times New Roman"/>
          <w:i/>
          <w:sz w:val="24"/>
          <w:szCs w:val="24"/>
        </w:rPr>
        <w:t>)</w:t>
      </w:r>
      <w:r w:rsidRPr="00817A15">
        <w:rPr>
          <w:rFonts w:ascii="Times New Roman" w:eastAsia="Times New Roman" w:hAnsi="Times New Roman" w:cs="Times New Roman"/>
          <w:sz w:val="24"/>
          <w:szCs w:val="24"/>
        </w:rPr>
        <w:t xml:space="preserve">, </w:t>
      </w:r>
      <w:r w:rsidRPr="00817A15">
        <w:rPr>
          <w:rFonts w:ascii="Times New Roman" w:eastAsia="Times New Roman" w:hAnsi="Times New Roman" w:cs="Times New Roman"/>
          <w:i/>
          <w:sz w:val="24"/>
          <w:szCs w:val="24"/>
        </w:rPr>
        <w:t>P(</w:t>
      </w:r>
      <w:proofErr w:type="spellStart"/>
      <w:r w:rsidRPr="00817A15">
        <w:rPr>
          <w:rFonts w:ascii="Times New Roman" w:eastAsia="Times New Roman" w:hAnsi="Times New Roman" w:cs="Times New Roman"/>
          <w:i/>
          <w:sz w:val="24"/>
          <w:szCs w:val="24"/>
        </w:rPr>
        <w:t>tros|T</w:t>
      </w:r>
      <w:proofErr w:type="spellEnd"/>
      <w:r w:rsidRPr="00817A15">
        <w:rPr>
          <w:rFonts w:ascii="Times New Roman" w:eastAsia="Times New Roman" w:hAnsi="Times New Roman" w:cs="Times New Roman"/>
          <w:i/>
          <w:sz w:val="24"/>
          <w:szCs w:val="24"/>
        </w:rPr>
        <w:t>)</w:t>
      </w:r>
      <w:r w:rsidRPr="00817A15">
        <w:rPr>
          <w:rFonts w:ascii="Times New Roman" w:eastAsia="Times New Roman" w:hAnsi="Times New Roman" w:cs="Times New Roman"/>
          <w:sz w:val="24"/>
          <w:szCs w:val="24"/>
        </w:rPr>
        <w:t xml:space="preserve"> and </w:t>
      </w:r>
      <w:r w:rsidRPr="00817A15">
        <w:rPr>
          <w:rFonts w:ascii="Times New Roman" w:eastAsia="Times New Roman" w:hAnsi="Times New Roman" w:cs="Times New Roman"/>
          <w:i/>
          <w:sz w:val="24"/>
          <w:szCs w:val="24"/>
        </w:rPr>
        <w:t>P(</w:t>
      </w:r>
      <w:proofErr w:type="spellStart"/>
      <w:r w:rsidRPr="00817A15">
        <w:rPr>
          <w:rFonts w:ascii="Times New Roman" w:eastAsia="Times New Roman" w:hAnsi="Times New Roman" w:cs="Times New Roman"/>
          <w:i/>
          <w:sz w:val="24"/>
          <w:szCs w:val="24"/>
        </w:rPr>
        <w:t>edu|E</w:t>
      </w:r>
      <w:proofErr w:type="spellEnd"/>
      <w:r w:rsidRPr="00817A15">
        <w:rPr>
          <w:rFonts w:ascii="Times New Roman" w:eastAsia="Times New Roman" w:hAnsi="Times New Roman" w:cs="Times New Roman"/>
          <w:i/>
          <w:sz w:val="24"/>
          <w:szCs w:val="24"/>
        </w:rPr>
        <w:t>)</w:t>
      </w:r>
      <w:r w:rsidRPr="00817A15">
        <w:rPr>
          <w:rFonts w:ascii="Times New Roman" w:eastAsia="Times New Roman" w:hAnsi="Times New Roman" w:cs="Times New Roman"/>
          <w:sz w:val="24"/>
          <w:szCs w:val="24"/>
        </w:rPr>
        <w:t xml:space="preserve"> variation against </w:t>
      </w:r>
      <w:proofErr w:type="spellStart"/>
      <w:r w:rsidRPr="00817A15">
        <w:rPr>
          <w:rFonts w:ascii="Times New Roman" w:eastAsia="Times New Roman" w:hAnsi="Times New Roman" w:cs="Times New Roman"/>
          <w:i/>
          <w:sz w:val="24"/>
          <w:szCs w:val="24"/>
        </w:rPr>
        <w:t>Ptros</w:t>
      </w:r>
      <w:proofErr w:type="spellEnd"/>
      <w:r w:rsidRPr="00817A15">
        <w:rPr>
          <w:rFonts w:ascii="Times New Roman" w:eastAsia="Times New Roman" w:hAnsi="Times New Roman" w:cs="Times New Roman"/>
          <w:sz w:val="24"/>
          <w:szCs w:val="24"/>
        </w:rPr>
        <w:t xml:space="preserve"> among samples from different geographical zones are visualized on Fig. 3 whereas results of regression analysis are summarized in table 1. Note that Scottish material was </w:t>
      </w:r>
      <w:r w:rsidRPr="00817A15">
        <w:rPr>
          <w:rFonts w:ascii="Times New Roman" w:eastAsia="Times New Roman" w:hAnsi="Times New Roman" w:cs="Times New Roman"/>
          <w:sz w:val="24"/>
          <w:szCs w:val="24"/>
        </w:rPr>
        <w:lastRenderedPageBreak/>
        <w:t>not included in the regression analyses. Re-analyses of data from the White and Barents Sea (</w:t>
      </w:r>
      <w:r w:rsidRPr="00817A15">
        <w:rPr>
          <w:rFonts w:ascii="Times New Roman" w:eastAsia="Times New Roman" w:hAnsi="Times New Roman" w:cs="Times New Roman"/>
          <w:i/>
          <w:sz w:val="24"/>
          <w:szCs w:val="24"/>
        </w:rPr>
        <w:t>WSBL</w:t>
      </w:r>
      <w:r w:rsidRPr="00817A15">
        <w:rPr>
          <w:rFonts w:ascii="Times New Roman" w:eastAsia="Times New Roman" w:hAnsi="Times New Roman" w:cs="Times New Roman"/>
          <w:sz w:val="24"/>
          <w:szCs w:val="24"/>
        </w:rPr>
        <w:t xml:space="preserve"> and </w:t>
      </w:r>
      <w:r w:rsidRPr="00817A15">
        <w:rPr>
          <w:rFonts w:ascii="Times New Roman" w:eastAsia="Times New Roman" w:hAnsi="Times New Roman" w:cs="Times New Roman"/>
          <w:i/>
          <w:sz w:val="24"/>
          <w:szCs w:val="24"/>
        </w:rPr>
        <w:t>BH</w:t>
      </w:r>
      <w:r w:rsidRPr="00817A15">
        <w:rPr>
          <w:rFonts w:ascii="Times New Roman" w:eastAsia="Times New Roman" w:hAnsi="Times New Roman" w:cs="Times New Roman"/>
          <w:sz w:val="24"/>
          <w:szCs w:val="24"/>
        </w:rPr>
        <w:t xml:space="preserve"> sets) together with data from other regions certainly did not change the patterns revealed above. </w:t>
      </w:r>
      <w:r w:rsidRPr="00AB539A">
        <w:rPr>
          <w:rFonts w:ascii="Times New Roman" w:eastAsia="Times New Roman" w:hAnsi="Times New Roman" w:cs="Times New Roman"/>
          <w:dstrike/>
          <w:sz w:val="24"/>
          <w:szCs w:val="24"/>
          <w:highlight w:val="yellow"/>
        </w:rPr>
        <w:t>This is additionally emphasized by the distribution of testing samples from the White and Barents Seas that generally scattered along the regression lines build for corresponding modeling data sets (</w:t>
      </w:r>
      <w:r w:rsidRPr="00AB539A">
        <w:rPr>
          <w:rFonts w:ascii="Times New Roman" w:eastAsia="Times New Roman" w:hAnsi="Times New Roman" w:cs="Times New Roman"/>
          <w:dstrike/>
          <w:color w:val="FF0000"/>
          <w:sz w:val="24"/>
          <w:szCs w:val="24"/>
          <w:highlight w:val="yellow"/>
        </w:rPr>
        <w:t>P(</w:t>
      </w:r>
      <w:proofErr w:type="spellStart"/>
      <w:r w:rsidRPr="00AB539A">
        <w:rPr>
          <w:rFonts w:ascii="Times New Roman" w:eastAsia="Times New Roman" w:hAnsi="Times New Roman" w:cs="Times New Roman"/>
          <w:dstrike/>
          <w:color w:val="FF0000"/>
          <w:sz w:val="24"/>
          <w:szCs w:val="24"/>
          <w:highlight w:val="yellow"/>
        </w:rPr>
        <w:t>T|tros</w:t>
      </w:r>
      <w:proofErr w:type="spellEnd"/>
      <w:r w:rsidRPr="00AB539A">
        <w:rPr>
          <w:rFonts w:ascii="Times New Roman" w:eastAsia="Times New Roman" w:hAnsi="Times New Roman" w:cs="Times New Roman"/>
          <w:dstrike/>
          <w:color w:val="FF0000"/>
          <w:sz w:val="24"/>
          <w:szCs w:val="24"/>
          <w:highlight w:val="yellow"/>
        </w:rPr>
        <w:t>) are P(</w:t>
      </w:r>
      <w:proofErr w:type="spellStart"/>
      <w:r w:rsidRPr="00AB539A">
        <w:rPr>
          <w:rFonts w:ascii="Times New Roman" w:eastAsia="Times New Roman" w:hAnsi="Times New Roman" w:cs="Times New Roman"/>
          <w:dstrike/>
          <w:color w:val="FF0000"/>
          <w:sz w:val="24"/>
          <w:szCs w:val="24"/>
          <w:highlight w:val="yellow"/>
        </w:rPr>
        <w:t>E|edu</w:t>
      </w:r>
      <w:proofErr w:type="spellEnd"/>
      <w:r w:rsidRPr="00AB539A">
        <w:rPr>
          <w:rFonts w:ascii="Times New Roman" w:eastAsia="Times New Roman" w:hAnsi="Times New Roman" w:cs="Times New Roman"/>
          <w:dstrike/>
          <w:color w:val="FF0000"/>
          <w:sz w:val="24"/>
          <w:szCs w:val="24"/>
          <w:highlight w:val="yellow"/>
        </w:rPr>
        <w:t xml:space="preserve">) </w:t>
      </w:r>
      <w:r w:rsidR="00162131" w:rsidRPr="00AB539A">
        <w:rPr>
          <w:rFonts w:ascii="Times New Roman" w:eastAsia="Times New Roman" w:hAnsi="Times New Roman" w:cs="Times New Roman"/>
          <w:dstrike/>
          <w:color w:val="FF0000"/>
          <w:sz w:val="24"/>
          <w:szCs w:val="24"/>
          <w:highlight w:val="yellow"/>
        </w:rPr>
        <w:t xml:space="preserve">in the </w:t>
      </w:r>
      <w:r w:rsidR="00162131" w:rsidRPr="00AB539A">
        <w:rPr>
          <w:rFonts w:ascii="Times New Roman" w:eastAsia="Times New Roman" w:hAnsi="Times New Roman" w:cs="Times New Roman"/>
          <w:i/>
          <w:dstrike/>
          <w:color w:val="FF0000"/>
          <w:sz w:val="24"/>
          <w:szCs w:val="24"/>
          <w:highlight w:val="yellow"/>
        </w:rPr>
        <w:t>BH</w:t>
      </w:r>
      <w:r w:rsidR="00162131" w:rsidRPr="00AB539A">
        <w:rPr>
          <w:rFonts w:ascii="Times New Roman" w:eastAsia="Times New Roman" w:hAnsi="Times New Roman" w:cs="Times New Roman"/>
          <w:dstrike/>
          <w:color w:val="FF0000"/>
          <w:sz w:val="24"/>
          <w:szCs w:val="24"/>
          <w:highlight w:val="yellow"/>
        </w:rPr>
        <w:t xml:space="preserve"> expectedly were an </w:t>
      </w:r>
      <w:r w:rsidRPr="00AB539A">
        <w:rPr>
          <w:rFonts w:ascii="Times New Roman" w:eastAsia="Times New Roman" w:hAnsi="Times New Roman" w:cs="Times New Roman"/>
          <w:dstrike/>
          <w:color w:val="FF0000"/>
          <w:sz w:val="24"/>
          <w:szCs w:val="24"/>
          <w:highlight w:val="yellow"/>
        </w:rPr>
        <w:t xml:space="preserve">exclusions, </w:t>
      </w:r>
      <w:r w:rsidRPr="00AB539A">
        <w:rPr>
          <w:rFonts w:ascii="Times New Roman" w:eastAsia="Times New Roman" w:hAnsi="Times New Roman" w:cs="Times New Roman"/>
          <w:dstrike/>
          <w:sz w:val="24"/>
          <w:szCs w:val="24"/>
          <w:highlight w:val="yellow"/>
        </w:rPr>
        <w:t>Fig. 3).</w:t>
      </w:r>
    </w:p>
    <w:p w14:paraId="00000045" w14:textId="23A36044" w:rsidR="00B140A6" w:rsidRDefault="00C76F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in the White and Barents Seas, in other sets the proportion of </w:t>
      </w:r>
      <w:r w:rsidRPr="00162131">
        <w:rPr>
          <w:rFonts w:ascii="Times New Roman" w:eastAsia="Times New Roman" w:hAnsi="Times New Roman" w:cs="Times New Roman"/>
          <w:i/>
          <w:sz w:val="24"/>
          <w:szCs w:val="24"/>
        </w:rPr>
        <w:t xml:space="preserve">M. </w:t>
      </w:r>
      <w:proofErr w:type="spellStart"/>
      <w:r w:rsidRPr="00162131">
        <w:rPr>
          <w:rFonts w:ascii="Times New Roman" w:eastAsia="Times New Roman" w:hAnsi="Times New Roman" w:cs="Times New Roman"/>
          <w:i/>
          <w:sz w:val="24"/>
          <w:szCs w:val="24"/>
        </w:rPr>
        <w:t>trossulus</w:t>
      </w:r>
      <w:proofErr w:type="spellEnd"/>
      <w:r>
        <w:rPr>
          <w:rFonts w:ascii="Times New Roman" w:eastAsia="Times New Roman" w:hAnsi="Times New Roman" w:cs="Times New Roman"/>
          <w:sz w:val="24"/>
          <w:szCs w:val="24"/>
        </w:rPr>
        <w:t xml:space="preserve"> in samples (</w:t>
      </w:r>
      <w:proofErr w:type="spellStart"/>
      <w:r w:rsidR="00A674C2">
        <w:rPr>
          <w:rFonts w:ascii="Times New Roman" w:eastAsia="Times New Roman" w:hAnsi="Times New Roman" w:cs="Times New Roman"/>
          <w:sz w:val="24"/>
          <w:szCs w:val="24"/>
        </w:rPr>
        <w:t>Ptros</w:t>
      </w:r>
      <w:proofErr w:type="spellEnd"/>
      <w:r>
        <w:rPr>
          <w:rFonts w:ascii="Times New Roman" w:eastAsia="Times New Roman" w:hAnsi="Times New Roman" w:cs="Times New Roman"/>
          <w:sz w:val="24"/>
          <w:szCs w:val="24"/>
        </w:rPr>
        <w:t>) was positively correlated with the proportion of T-</w:t>
      </w:r>
      <w:proofErr w:type="spellStart"/>
      <w:r>
        <w:rPr>
          <w:rFonts w:ascii="Times New Roman" w:eastAsia="Times New Roman" w:hAnsi="Times New Roman" w:cs="Times New Roman"/>
          <w:sz w:val="24"/>
          <w:szCs w:val="24"/>
        </w:rPr>
        <w:t>morphotypes</w:t>
      </w:r>
      <w:proofErr w:type="spellEnd"/>
      <w:r>
        <w:rPr>
          <w:rFonts w:ascii="Times New Roman" w:eastAsia="Times New Roman" w:hAnsi="Times New Roman" w:cs="Times New Roman"/>
          <w:sz w:val="24"/>
          <w:szCs w:val="24"/>
        </w:rPr>
        <w:t xml:space="preserve"> (</w:t>
      </w:r>
      <w:r w:rsidRPr="00162131">
        <w:rPr>
          <w:rFonts w:ascii="Times New Roman" w:eastAsia="Times New Roman" w:hAnsi="Times New Roman" w:cs="Times New Roman"/>
          <w:i/>
          <w:sz w:val="24"/>
          <w:szCs w:val="24"/>
        </w:rPr>
        <w:t>PT</w:t>
      </w:r>
      <w:r>
        <w:rPr>
          <w:rFonts w:ascii="Times New Roman" w:eastAsia="Times New Roman" w:hAnsi="Times New Roman" w:cs="Times New Roman"/>
          <w:sz w:val="24"/>
          <w:szCs w:val="24"/>
        </w:rPr>
        <w:t xml:space="preserve">) and this tendency was highly significant </w:t>
      </w:r>
      <w:commentRangeStart w:id="29"/>
      <w:r w:rsidRPr="00162131">
        <w:rPr>
          <w:rFonts w:ascii="Times New Roman" w:eastAsia="Times New Roman" w:hAnsi="Times New Roman" w:cs="Times New Roman"/>
          <w:color w:val="FF0000"/>
          <w:sz w:val="24"/>
          <w:szCs w:val="24"/>
          <w:highlight w:val="yellow"/>
        </w:rPr>
        <w:t xml:space="preserve">for </w:t>
      </w:r>
      <w:r w:rsidR="00162131" w:rsidRPr="00162131">
        <w:rPr>
          <w:rFonts w:ascii="Times New Roman" w:eastAsia="Times New Roman" w:hAnsi="Times New Roman" w:cs="Times New Roman"/>
          <w:color w:val="FF0000"/>
          <w:sz w:val="24"/>
          <w:szCs w:val="24"/>
          <w:highlight w:val="yellow"/>
        </w:rPr>
        <w:t xml:space="preserve">all sets but </w:t>
      </w:r>
      <w:r w:rsidRPr="00162131">
        <w:rPr>
          <w:rFonts w:ascii="Times New Roman" w:eastAsia="Times New Roman" w:hAnsi="Times New Roman" w:cs="Times New Roman"/>
          <w:i/>
          <w:color w:val="FF0000"/>
          <w:sz w:val="24"/>
          <w:szCs w:val="24"/>
          <w:highlight w:val="yellow"/>
        </w:rPr>
        <w:t>NOR</w:t>
      </w:r>
      <w:r w:rsidR="00162131">
        <w:rPr>
          <w:rFonts w:ascii="Times New Roman" w:eastAsia="Times New Roman" w:hAnsi="Times New Roman" w:cs="Times New Roman"/>
          <w:i/>
          <w:color w:val="FF0000"/>
          <w:sz w:val="24"/>
          <w:szCs w:val="24"/>
        </w:rPr>
        <w:t>W</w:t>
      </w:r>
      <w:r w:rsidRPr="00162131">
        <w:rPr>
          <w:rFonts w:ascii="Times New Roman" w:eastAsia="Times New Roman" w:hAnsi="Times New Roman" w:cs="Times New Roman"/>
          <w:color w:val="FF0000"/>
          <w:sz w:val="24"/>
          <w:szCs w:val="24"/>
        </w:rPr>
        <w:t xml:space="preserve"> </w:t>
      </w:r>
      <w:commentRangeEnd w:id="29"/>
      <w:r w:rsidR="00162131">
        <w:rPr>
          <w:rStyle w:val="a4"/>
        </w:rPr>
        <w:commentReference w:id="29"/>
      </w:r>
      <w:r>
        <w:rPr>
          <w:rFonts w:ascii="Times New Roman" w:eastAsia="Times New Roman" w:hAnsi="Times New Roman" w:cs="Times New Roman"/>
          <w:sz w:val="24"/>
          <w:szCs w:val="24"/>
        </w:rPr>
        <w:t xml:space="preserve">(Fig. 2; Model 4, Table 1). But otherwise, the patterns of variation were different for different sets. For </w:t>
      </w:r>
      <w:r w:rsidRPr="00162131">
        <w:rPr>
          <w:rFonts w:ascii="Times New Roman" w:eastAsia="Times New Roman" w:hAnsi="Times New Roman" w:cs="Times New Roman"/>
          <w:i/>
          <w:sz w:val="24"/>
          <w:szCs w:val="24"/>
        </w:rPr>
        <w:t>GOM</w:t>
      </w:r>
      <w:r>
        <w:rPr>
          <w:rFonts w:ascii="Times New Roman" w:eastAsia="Times New Roman" w:hAnsi="Times New Roman" w:cs="Times New Roman"/>
          <w:sz w:val="24"/>
          <w:szCs w:val="24"/>
        </w:rPr>
        <w:t xml:space="preserve"> the regression line stretched above the Y=X line but in close proximity to it indicating proportionality between </w:t>
      </w:r>
      <w:r w:rsidRPr="00162131">
        <w:rPr>
          <w:rFonts w:ascii="Times New Roman" w:eastAsia="Times New Roman" w:hAnsi="Times New Roman" w:cs="Times New Roman"/>
          <w:i/>
          <w:sz w:val="24"/>
          <w:szCs w:val="24"/>
        </w:rPr>
        <w:t>PT</w:t>
      </w:r>
      <w:r>
        <w:rPr>
          <w:rFonts w:ascii="Times New Roman" w:eastAsia="Times New Roman" w:hAnsi="Times New Roman" w:cs="Times New Roman"/>
          <w:sz w:val="24"/>
          <w:szCs w:val="24"/>
        </w:rPr>
        <w:t xml:space="preserve"> and </w:t>
      </w:r>
      <w:proofErr w:type="spellStart"/>
      <w:r w:rsidR="00A674C2" w:rsidRPr="00162131">
        <w:rPr>
          <w:rFonts w:ascii="Times New Roman" w:eastAsia="Times New Roman" w:hAnsi="Times New Roman" w:cs="Times New Roman"/>
          <w:i/>
          <w:sz w:val="24"/>
          <w:szCs w:val="24"/>
        </w:rPr>
        <w:t>Ptros</w:t>
      </w:r>
      <w:proofErr w:type="spellEnd"/>
      <w:r>
        <w:rPr>
          <w:rFonts w:ascii="Times New Roman" w:eastAsia="Times New Roman" w:hAnsi="Times New Roman" w:cs="Times New Roman"/>
          <w:sz w:val="24"/>
          <w:szCs w:val="24"/>
        </w:rPr>
        <w:t xml:space="preserve">. For </w:t>
      </w:r>
      <w:r w:rsidRPr="00162131">
        <w:rPr>
          <w:rFonts w:ascii="Times New Roman" w:eastAsia="Times New Roman" w:hAnsi="Times New Roman" w:cs="Times New Roman"/>
          <w:i/>
          <w:sz w:val="24"/>
          <w:szCs w:val="24"/>
        </w:rPr>
        <w:t>BALT</w:t>
      </w:r>
      <w:r>
        <w:rPr>
          <w:rFonts w:ascii="Times New Roman" w:eastAsia="Times New Roman" w:hAnsi="Times New Roman" w:cs="Times New Roman"/>
          <w:sz w:val="24"/>
          <w:szCs w:val="24"/>
        </w:rPr>
        <w:t xml:space="preserve"> the regression slope was extremely large and the regression line rapidly diverged from the Y=X line</w:t>
      </w:r>
      <w:r w:rsidRPr="00162131">
        <w:rPr>
          <w:rFonts w:ascii="Times New Roman" w:eastAsia="Times New Roman" w:hAnsi="Times New Roman" w:cs="Times New Roman"/>
          <w:sz w:val="24"/>
          <w:szCs w:val="24"/>
        </w:rPr>
        <w:t xml:space="preserve">. </w:t>
      </w:r>
      <w:r w:rsidRPr="00162131">
        <w:rPr>
          <w:rFonts w:ascii="Times New Roman" w:eastAsia="Times New Roman" w:hAnsi="Times New Roman" w:cs="Times New Roman"/>
          <w:color w:val="FF0000"/>
          <w:sz w:val="24"/>
          <w:szCs w:val="24"/>
        </w:rPr>
        <w:t xml:space="preserve">It is because </w:t>
      </w:r>
      <w:r w:rsidR="00162131" w:rsidRPr="00162131">
        <w:rPr>
          <w:rFonts w:ascii="Times New Roman" w:eastAsia="Times New Roman" w:hAnsi="Times New Roman" w:cs="Times New Roman"/>
          <w:color w:val="FF0000"/>
          <w:sz w:val="24"/>
          <w:szCs w:val="24"/>
        </w:rPr>
        <w:t xml:space="preserve">unlike other sets </w:t>
      </w:r>
      <w:r w:rsidR="00507235" w:rsidRPr="00162131">
        <w:rPr>
          <w:rFonts w:ascii="Times New Roman" w:eastAsia="Times New Roman" w:hAnsi="Times New Roman" w:cs="Times New Roman"/>
          <w:color w:val="FF0000"/>
          <w:sz w:val="24"/>
          <w:szCs w:val="24"/>
        </w:rPr>
        <w:t xml:space="preserve">in the Baltic </w:t>
      </w:r>
      <w:r w:rsidR="00E3424F">
        <w:rPr>
          <w:rFonts w:ascii="Times New Roman" w:eastAsia="Times New Roman" w:hAnsi="Times New Roman" w:cs="Times New Roman"/>
          <w:color w:val="FF0000"/>
          <w:sz w:val="24"/>
          <w:szCs w:val="24"/>
        </w:rPr>
        <w:t xml:space="preserve">one </w:t>
      </w:r>
      <w:r w:rsidRPr="00162131">
        <w:rPr>
          <w:rFonts w:ascii="Times New Roman" w:eastAsia="Times New Roman" w:hAnsi="Times New Roman" w:cs="Times New Roman"/>
          <w:color w:val="FF0000"/>
          <w:sz w:val="24"/>
          <w:szCs w:val="24"/>
        </w:rPr>
        <w:t xml:space="preserve">the </w:t>
      </w:r>
      <w:r w:rsidRPr="00874062">
        <w:rPr>
          <w:rFonts w:ascii="Times New Roman" w:eastAsia="Times New Roman" w:hAnsi="Times New Roman" w:cs="Times New Roman"/>
          <w:i/>
          <w:color w:val="FF0000"/>
          <w:sz w:val="24"/>
          <w:szCs w:val="24"/>
        </w:rPr>
        <w:t>PT</w:t>
      </w:r>
      <w:r w:rsidRPr="00162131">
        <w:rPr>
          <w:rFonts w:ascii="Times New Roman" w:eastAsia="Times New Roman" w:hAnsi="Times New Roman" w:cs="Times New Roman"/>
          <w:color w:val="FF0000"/>
          <w:sz w:val="24"/>
          <w:szCs w:val="24"/>
        </w:rPr>
        <w:t xml:space="preserve"> range was very narrow (0-0.4) relative to the </w:t>
      </w:r>
      <w:proofErr w:type="spellStart"/>
      <w:r w:rsidR="00A674C2" w:rsidRPr="00162131">
        <w:rPr>
          <w:rFonts w:ascii="Times New Roman" w:eastAsia="Times New Roman" w:hAnsi="Times New Roman" w:cs="Times New Roman"/>
          <w:i/>
          <w:color w:val="FF0000"/>
          <w:sz w:val="24"/>
          <w:szCs w:val="24"/>
        </w:rPr>
        <w:t>Ptros</w:t>
      </w:r>
      <w:proofErr w:type="spellEnd"/>
      <w:r w:rsidRPr="00162131">
        <w:rPr>
          <w:rFonts w:ascii="Times New Roman" w:eastAsia="Times New Roman" w:hAnsi="Times New Roman" w:cs="Times New Roman"/>
          <w:color w:val="FF0000"/>
          <w:sz w:val="24"/>
          <w:szCs w:val="24"/>
        </w:rPr>
        <w:t xml:space="preserve"> range (~0-1)</w:t>
      </w:r>
      <w:r w:rsidR="00162131" w:rsidRPr="00162131">
        <w:rPr>
          <w:rFonts w:ascii="Times New Roman" w:eastAsia="Times New Roman" w:hAnsi="Times New Roman" w:cs="Times New Roman"/>
          <w:color w:val="FF0000"/>
          <w:sz w:val="24"/>
          <w:szCs w:val="24"/>
        </w:rPr>
        <w:t xml:space="preserve"> </w:t>
      </w:r>
      <w:commentRangeStart w:id="30"/>
      <w:r w:rsidRPr="00162131">
        <w:rPr>
          <w:rFonts w:ascii="Times New Roman" w:eastAsia="Times New Roman" w:hAnsi="Times New Roman" w:cs="Times New Roman"/>
          <w:color w:val="FF0000"/>
          <w:sz w:val="24"/>
          <w:szCs w:val="24"/>
        </w:rPr>
        <w:t>and</w:t>
      </w:r>
      <w:commentRangeEnd w:id="30"/>
      <w:r w:rsidR="00162131" w:rsidRPr="00162131">
        <w:rPr>
          <w:rStyle w:val="a4"/>
          <w:rFonts w:ascii="Times New Roman" w:hAnsi="Times New Roman" w:cs="Times New Roman"/>
          <w:color w:val="FF0000"/>
          <w:sz w:val="24"/>
          <w:szCs w:val="24"/>
        </w:rPr>
        <w:commentReference w:id="30"/>
      </w:r>
      <w:r w:rsidRPr="00162131">
        <w:rPr>
          <w:rFonts w:ascii="Times New Roman" w:eastAsia="Times New Roman" w:hAnsi="Times New Roman" w:cs="Times New Roman"/>
          <w:color w:val="FF0000"/>
          <w:sz w:val="24"/>
          <w:szCs w:val="24"/>
        </w:rPr>
        <w:t xml:space="preserve"> the small surplus of T-</w:t>
      </w:r>
      <w:proofErr w:type="spellStart"/>
      <w:r w:rsidRPr="00162131">
        <w:rPr>
          <w:rFonts w:ascii="Times New Roman" w:eastAsia="Times New Roman" w:hAnsi="Times New Roman" w:cs="Times New Roman"/>
          <w:color w:val="FF0000"/>
          <w:sz w:val="24"/>
          <w:szCs w:val="24"/>
        </w:rPr>
        <w:t>morphotypes</w:t>
      </w:r>
      <w:proofErr w:type="spellEnd"/>
      <w:r w:rsidRPr="00162131">
        <w:rPr>
          <w:rFonts w:ascii="Times New Roman" w:eastAsia="Times New Roman" w:hAnsi="Times New Roman" w:cs="Times New Roman"/>
          <w:color w:val="FF0000"/>
          <w:sz w:val="24"/>
          <w:szCs w:val="24"/>
        </w:rPr>
        <w:t xml:space="preserve"> in samples was accompanied by the strong increase in</w:t>
      </w:r>
      <w:r w:rsidR="00E3424F">
        <w:rPr>
          <w:rFonts w:ascii="Times New Roman" w:eastAsia="Times New Roman" w:hAnsi="Times New Roman" w:cs="Times New Roman"/>
          <w:color w:val="FF0000"/>
          <w:sz w:val="24"/>
          <w:szCs w:val="24"/>
        </w:rPr>
        <w:t xml:space="preserve"> the</w:t>
      </w:r>
      <w:r w:rsidRPr="00162131">
        <w:rPr>
          <w:rFonts w:ascii="Times New Roman" w:eastAsia="Times New Roman" w:hAnsi="Times New Roman" w:cs="Times New Roman"/>
          <w:color w:val="FF0000"/>
          <w:sz w:val="24"/>
          <w:szCs w:val="24"/>
        </w:rPr>
        <w:t xml:space="preserve"> </w:t>
      </w:r>
      <w:r w:rsidRPr="00162131">
        <w:rPr>
          <w:rFonts w:ascii="Times New Roman" w:eastAsia="Times New Roman" w:hAnsi="Times New Roman" w:cs="Times New Roman"/>
          <w:i/>
          <w:color w:val="FF0000"/>
          <w:sz w:val="24"/>
          <w:szCs w:val="24"/>
        </w:rPr>
        <w:t xml:space="preserve">M. </w:t>
      </w:r>
      <w:proofErr w:type="spellStart"/>
      <w:r w:rsidRPr="00162131">
        <w:rPr>
          <w:rFonts w:ascii="Times New Roman" w:eastAsia="Times New Roman" w:hAnsi="Times New Roman" w:cs="Times New Roman"/>
          <w:i/>
          <w:color w:val="FF0000"/>
          <w:sz w:val="24"/>
          <w:szCs w:val="24"/>
        </w:rPr>
        <w:t>trossulus</w:t>
      </w:r>
      <w:proofErr w:type="spellEnd"/>
      <w:r w:rsidRPr="00162131">
        <w:rPr>
          <w:rFonts w:ascii="Times New Roman" w:eastAsia="Times New Roman" w:hAnsi="Times New Roman" w:cs="Times New Roman"/>
          <w:color w:val="FF0000"/>
          <w:sz w:val="24"/>
          <w:szCs w:val="24"/>
        </w:rPr>
        <w:t xml:space="preserve"> prevalence</w:t>
      </w:r>
      <w:r w:rsidRPr="00162131">
        <w:rPr>
          <w:rFonts w:ascii="Times New Roman" w:eastAsia="Times New Roman" w:hAnsi="Times New Roman" w:cs="Times New Roman"/>
          <w:sz w:val="24"/>
          <w:szCs w:val="24"/>
        </w:rPr>
        <w:t xml:space="preserve">. </w:t>
      </w:r>
      <w:r w:rsidRPr="00196E83">
        <w:rPr>
          <w:rFonts w:ascii="Times New Roman" w:eastAsia="Times New Roman" w:hAnsi="Times New Roman" w:cs="Times New Roman"/>
          <w:color w:val="FF0000"/>
          <w:sz w:val="24"/>
          <w:szCs w:val="24"/>
        </w:rPr>
        <w:t xml:space="preserve">Similar tendency was observed in poor material from </w:t>
      </w:r>
      <w:r w:rsidRPr="00196E83">
        <w:rPr>
          <w:rFonts w:ascii="Times New Roman" w:eastAsia="Times New Roman" w:hAnsi="Times New Roman" w:cs="Times New Roman"/>
          <w:i/>
          <w:color w:val="FF0000"/>
          <w:sz w:val="24"/>
          <w:szCs w:val="24"/>
        </w:rPr>
        <w:t>NORW</w:t>
      </w:r>
      <w:r w:rsidRPr="00196E83">
        <w:rPr>
          <w:rFonts w:ascii="Times New Roman" w:eastAsia="Times New Roman" w:hAnsi="Times New Roman" w:cs="Times New Roman"/>
          <w:color w:val="FF0000"/>
          <w:sz w:val="24"/>
          <w:szCs w:val="24"/>
        </w:rPr>
        <w:t xml:space="preserve">. </w:t>
      </w:r>
      <w:r w:rsidRPr="00162131">
        <w:rPr>
          <w:rFonts w:ascii="Times New Roman" w:eastAsia="Times New Roman" w:hAnsi="Times New Roman" w:cs="Times New Roman"/>
          <w:sz w:val="24"/>
          <w:szCs w:val="24"/>
        </w:rPr>
        <w:t xml:space="preserve">Both </w:t>
      </w:r>
      <w:r w:rsidRPr="00162131">
        <w:rPr>
          <w:rFonts w:ascii="Times New Roman" w:eastAsia="Times New Roman" w:hAnsi="Times New Roman" w:cs="Times New Roman"/>
          <w:i/>
          <w:sz w:val="24"/>
          <w:szCs w:val="24"/>
        </w:rPr>
        <w:t>SCOT</w:t>
      </w:r>
      <w:r w:rsidRPr="00162131">
        <w:rPr>
          <w:rFonts w:ascii="Times New Roman" w:eastAsia="Times New Roman" w:hAnsi="Times New Roman" w:cs="Times New Roman"/>
          <w:sz w:val="24"/>
          <w:szCs w:val="24"/>
        </w:rPr>
        <w:t xml:space="preserve"> samples coincided with the Y=X </w:t>
      </w:r>
      <w:sdt>
        <w:sdtPr>
          <w:rPr>
            <w:rFonts w:ascii="Times New Roman" w:hAnsi="Times New Roman" w:cs="Times New Roman"/>
            <w:sz w:val="24"/>
            <w:szCs w:val="24"/>
          </w:rPr>
          <w:tag w:val="goog_rdk_134"/>
          <w:id w:val="975340078"/>
        </w:sdtPr>
        <w:sdtEndPr/>
        <w:sdtContent/>
      </w:sdt>
      <w:r w:rsidRPr="00162131">
        <w:rPr>
          <w:rFonts w:ascii="Times New Roman" w:eastAsia="Times New Roman" w:hAnsi="Times New Roman" w:cs="Times New Roman"/>
          <w:sz w:val="24"/>
          <w:szCs w:val="24"/>
        </w:rPr>
        <w:t>line.</w:t>
      </w:r>
      <w:r>
        <w:rPr>
          <w:rFonts w:ascii="Times New Roman" w:eastAsia="Times New Roman" w:hAnsi="Times New Roman" w:cs="Times New Roman"/>
          <w:sz w:val="24"/>
          <w:szCs w:val="24"/>
        </w:rPr>
        <w:t xml:space="preserve"> </w:t>
      </w:r>
      <w:r w:rsidR="00224892" w:rsidRPr="00224892">
        <w:rPr>
          <w:rFonts w:ascii="Times New Roman" w:eastAsia="Times New Roman" w:hAnsi="Times New Roman" w:cs="Times New Roman"/>
          <w:color w:val="FF0000"/>
          <w:sz w:val="24"/>
          <w:szCs w:val="24"/>
          <w:highlight w:val="yellow"/>
        </w:rPr>
        <w:t xml:space="preserve">Worthy of note are singular “outlier” samples </w:t>
      </w:r>
      <w:r w:rsidR="00E3424F" w:rsidRPr="00224892">
        <w:rPr>
          <w:rFonts w:ascii="Times New Roman" w:eastAsia="Times New Roman" w:hAnsi="Times New Roman" w:cs="Times New Roman"/>
          <w:color w:val="FF0000"/>
          <w:sz w:val="24"/>
          <w:szCs w:val="24"/>
          <w:highlight w:val="yellow"/>
        </w:rPr>
        <w:t>in GOM and NORW</w:t>
      </w:r>
      <w:r w:rsidR="00E3424F" w:rsidRPr="00224892">
        <w:rPr>
          <w:rFonts w:ascii="Times New Roman" w:eastAsia="Times New Roman" w:hAnsi="Times New Roman" w:cs="Times New Roman"/>
          <w:color w:val="FF0000"/>
          <w:sz w:val="24"/>
          <w:szCs w:val="24"/>
          <w:highlight w:val="yellow"/>
        </w:rPr>
        <w:t xml:space="preserve"> </w:t>
      </w:r>
      <w:r w:rsidR="00224892" w:rsidRPr="00224892">
        <w:rPr>
          <w:rFonts w:ascii="Times New Roman" w:eastAsia="Times New Roman" w:hAnsi="Times New Roman" w:cs="Times New Roman"/>
          <w:color w:val="FF0000"/>
          <w:sz w:val="24"/>
          <w:szCs w:val="24"/>
          <w:highlight w:val="yellow"/>
        </w:rPr>
        <w:t xml:space="preserve">with </w:t>
      </w:r>
      <w:r w:rsidR="00E3424F">
        <w:rPr>
          <w:rFonts w:ascii="Times New Roman" w:eastAsia="Times New Roman" w:hAnsi="Times New Roman" w:cs="Times New Roman"/>
          <w:color w:val="FF0000"/>
          <w:sz w:val="24"/>
          <w:szCs w:val="24"/>
          <w:highlight w:val="yellow"/>
        </w:rPr>
        <w:t xml:space="preserve">the </w:t>
      </w:r>
      <w:r w:rsidR="00224892" w:rsidRPr="00224892">
        <w:rPr>
          <w:rFonts w:ascii="Times New Roman" w:eastAsia="Times New Roman" w:hAnsi="Times New Roman" w:cs="Times New Roman"/>
          <w:i/>
          <w:color w:val="FF0000"/>
          <w:sz w:val="24"/>
          <w:szCs w:val="24"/>
          <w:highlight w:val="yellow"/>
        </w:rPr>
        <w:t>PT</w:t>
      </w:r>
      <w:r w:rsidR="00224892" w:rsidRPr="00224892">
        <w:rPr>
          <w:rFonts w:ascii="Times New Roman" w:eastAsia="Times New Roman" w:hAnsi="Times New Roman" w:cs="Times New Roman"/>
          <w:color w:val="FF0000"/>
          <w:sz w:val="24"/>
          <w:szCs w:val="24"/>
          <w:highlight w:val="yellow"/>
        </w:rPr>
        <w:t xml:space="preserve"> </w:t>
      </w:r>
      <w:r w:rsidR="00E3424F">
        <w:rPr>
          <w:rFonts w:ascii="Times New Roman" w:eastAsia="Times New Roman" w:hAnsi="Times New Roman" w:cs="Times New Roman"/>
          <w:color w:val="FF0000"/>
          <w:sz w:val="24"/>
          <w:szCs w:val="24"/>
          <w:highlight w:val="yellow"/>
        </w:rPr>
        <w:t xml:space="preserve">close to zero </w:t>
      </w:r>
      <w:r w:rsidR="00224892" w:rsidRPr="00224892">
        <w:rPr>
          <w:rFonts w:ascii="Times New Roman" w:eastAsia="Times New Roman" w:hAnsi="Times New Roman" w:cs="Times New Roman"/>
          <w:color w:val="FF0000"/>
          <w:sz w:val="24"/>
          <w:szCs w:val="24"/>
          <w:highlight w:val="yellow"/>
        </w:rPr>
        <w:t xml:space="preserve">but high </w:t>
      </w:r>
      <w:proofErr w:type="spellStart"/>
      <w:r w:rsidR="00224892" w:rsidRPr="00224892">
        <w:rPr>
          <w:rFonts w:ascii="Times New Roman" w:eastAsia="Times New Roman" w:hAnsi="Times New Roman" w:cs="Times New Roman"/>
          <w:i/>
          <w:color w:val="FF0000"/>
          <w:sz w:val="24"/>
          <w:szCs w:val="24"/>
          <w:highlight w:val="yellow"/>
        </w:rPr>
        <w:t>Ptros</w:t>
      </w:r>
      <w:proofErr w:type="spellEnd"/>
      <w:r w:rsidR="00224892" w:rsidRPr="00224892">
        <w:rPr>
          <w:rFonts w:ascii="Times New Roman" w:eastAsia="Times New Roman" w:hAnsi="Times New Roman" w:cs="Times New Roman"/>
          <w:color w:val="FF0000"/>
          <w:sz w:val="24"/>
          <w:szCs w:val="24"/>
          <w:highlight w:val="yellow"/>
        </w:rPr>
        <w:t>.</w:t>
      </w:r>
    </w:p>
    <w:p w14:paraId="00000046" w14:textId="1692EEA3" w:rsidR="00B140A6" w:rsidRDefault="00C76F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w:t>
      </w:r>
      <w:proofErr w:type="gramStart"/>
      <w:r w:rsidRPr="00196E83">
        <w:rPr>
          <w:rFonts w:ascii="Times New Roman" w:eastAsia="Times New Roman" w:hAnsi="Times New Roman" w:cs="Times New Roman"/>
          <w:i/>
          <w:sz w:val="24"/>
          <w:szCs w:val="24"/>
        </w:rPr>
        <w:t>P(</w:t>
      </w:r>
      <w:proofErr w:type="spellStart"/>
      <w:proofErr w:type="gramEnd"/>
      <w:r w:rsidRPr="00196E83">
        <w:rPr>
          <w:rFonts w:ascii="Times New Roman" w:eastAsia="Times New Roman" w:hAnsi="Times New Roman" w:cs="Times New Roman"/>
          <w:i/>
          <w:sz w:val="24"/>
          <w:szCs w:val="24"/>
        </w:rPr>
        <w:t>T|edu</w:t>
      </w:r>
      <w:proofErr w:type="spellEnd"/>
      <w:r w:rsidRPr="00196E83">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estimates were low everywhere but in the </w:t>
      </w:r>
      <w:r w:rsidRPr="00196E83">
        <w:rPr>
          <w:rFonts w:ascii="Times New Roman" w:eastAsia="Times New Roman" w:hAnsi="Times New Roman" w:cs="Times New Roman"/>
          <w:i/>
          <w:sz w:val="24"/>
          <w:szCs w:val="24"/>
        </w:rPr>
        <w:t>BH</w:t>
      </w:r>
      <w:r w:rsidRPr="00342C0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196E83">
        <w:rPr>
          <w:rFonts w:ascii="Times New Roman" w:eastAsia="Times New Roman" w:hAnsi="Times New Roman" w:cs="Times New Roman"/>
          <w:i/>
          <w:sz w:val="24"/>
          <w:szCs w:val="24"/>
        </w:rPr>
        <w:t>P(</w:t>
      </w:r>
      <w:proofErr w:type="spellStart"/>
      <w:r w:rsidRPr="00196E83">
        <w:rPr>
          <w:rFonts w:ascii="Times New Roman" w:eastAsia="Times New Roman" w:hAnsi="Times New Roman" w:cs="Times New Roman"/>
          <w:i/>
          <w:sz w:val="24"/>
          <w:szCs w:val="24"/>
        </w:rPr>
        <w:t>T|tros</w:t>
      </w:r>
      <w:proofErr w:type="spellEnd"/>
      <w:r w:rsidRPr="00196E83">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demonstrated strong variation among sets and also noticeable variation within </w:t>
      </w:r>
      <w:r w:rsidR="00196E83" w:rsidRPr="00874062">
        <w:rPr>
          <w:rFonts w:ascii="Times New Roman" w:eastAsia="Times New Roman" w:hAnsi="Times New Roman" w:cs="Times New Roman"/>
          <w:color w:val="FF0000"/>
          <w:sz w:val="24"/>
          <w:szCs w:val="24"/>
        </w:rPr>
        <w:t xml:space="preserve">some </w:t>
      </w:r>
      <w:r>
        <w:rPr>
          <w:rFonts w:ascii="Times New Roman" w:eastAsia="Times New Roman" w:hAnsi="Times New Roman" w:cs="Times New Roman"/>
          <w:sz w:val="24"/>
          <w:szCs w:val="24"/>
        </w:rPr>
        <w:t>sets (</w:t>
      </w:r>
      <w:r>
        <w:rPr>
          <w:rFonts w:ascii="Times New Roman" w:eastAsia="Times New Roman" w:hAnsi="Times New Roman" w:cs="Times New Roman"/>
          <w:sz w:val="24"/>
          <w:szCs w:val="24"/>
          <w:highlight w:val="yellow"/>
        </w:rPr>
        <w:t xml:space="preserve">Fig. </w:t>
      </w:r>
      <w:commentRangeStart w:id="31"/>
      <w:r>
        <w:rPr>
          <w:rFonts w:ascii="Times New Roman" w:eastAsia="Times New Roman" w:hAnsi="Times New Roman" w:cs="Times New Roman"/>
          <w:sz w:val="24"/>
          <w:szCs w:val="24"/>
          <w:highlight w:val="yellow"/>
        </w:rPr>
        <w:t>2</w:t>
      </w:r>
      <w:commentRangeEnd w:id="31"/>
      <w:r w:rsidR="00224892">
        <w:rPr>
          <w:rStyle w:val="a4"/>
        </w:rPr>
        <w:commentReference w:id="31"/>
      </w:r>
      <w:r>
        <w:rPr>
          <w:rFonts w:ascii="Times New Roman" w:eastAsia="Times New Roman" w:hAnsi="Times New Roman" w:cs="Times New Roman"/>
          <w:sz w:val="24"/>
          <w:szCs w:val="24"/>
          <w:highlight w:val="yellow"/>
        </w:rPr>
        <w:t>; …; Table 1</w:t>
      </w:r>
      <w:r>
        <w:rPr>
          <w:rFonts w:ascii="Times New Roman" w:eastAsia="Times New Roman" w:hAnsi="Times New Roman" w:cs="Times New Roman"/>
          <w:sz w:val="24"/>
          <w:szCs w:val="24"/>
        </w:rPr>
        <w:t xml:space="preserve">). Like in the </w:t>
      </w:r>
      <w:r w:rsidRPr="00196E83">
        <w:rPr>
          <w:rFonts w:ascii="Times New Roman" w:eastAsia="Times New Roman" w:hAnsi="Times New Roman" w:cs="Times New Roman"/>
          <w:i/>
          <w:sz w:val="24"/>
          <w:szCs w:val="24"/>
        </w:rPr>
        <w:t>WSBL</w:t>
      </w:r>
      <w:r>
        <w:rPr>
          <w:rFonts w:ascii="Times New Roman" w:eastAsia="Times New Roman" w:hAnsi="Times New Roman" w:cs="Times New Roman"/>
          <w:sz w:val="24"/>
          <w:szCs w:val="24"/>
        </w:rPr>
        <w:t xml:space="preserve">, the great majority of </w:t>
      </w:r>
      <w:r w:rsidRPr="00196E83">
        <w:rPr>
          <w:rFonts w:ascii="Times New Roman" w:eastAsia="Times New Roman" w:hAnsi="Times New Roman" w:cs="Times New Roman"/>
          <w:i/>
          <w:sz w:val="24"/>
          <w:szCs w:val="24"/>
        </w:rPr>
        <w:t xml:space="preserve">M. </w:t>
      </w:r>
      <w:proofErr w:type="spellStart"/>
      <w:r w:rsidRPr="00196E83">
        <w:rPr>
          <w:rFonts w:ascii="Times New Roman" w:eastAsia="Times New Roman" w:hAnsi="Times New Roman" w:cs="Times New Roman"/>
          <w:i/>
          <w:sz w:val="24"/>
          <w:szCs w:val="24"/>
        </w:rPr>
        <w:t>trossulus</w:t>
      </w:r>
      <w:proofErr w:type="spellEnd"/>
      <w:r>
        <w:rPr>
          <w:rFonts w:ascii="Times New Roman" w:eastAsia="Times New Roman" w:hAnsi="Times New Roman" w:cs="Times New Roman"/>
          <w:sz w:val="24"/>
          <w:szCs w:val="24"/>
        </w:rPr>
        <w:t xml:space="preserve"> bore T-</w:t>
      </w:r>
      <w:proofErr w:type="spellStart"/>
      <w:r>
        <w:rPr>
          <w:rFonts w:ascii="Times New Roman" w:eastAsia="Times New Roman" w:hAnsi="Times New Roman" w:cs="Times New Roman"/>
          <w:sz w:val="24"/>
          <w:szCs w:val="24"/>
        </w:rPr>
        <w:t>morphotypes</w:t>
      </w:r>
      <w:proofErr w:type="spellEnd"/>
      <w:r>
        <w:rPr>
          <w:rFonts w:ascii="Times New Roman" w:eastAsia="Times New Roman" w:hAnsi="Times New Roman" w:cs="Times New Roman"/>
          <w:sz w:val="24"/>
          <w:szCs w:val="24"/>
        </w:rPr>
        <w:t xml:space="preserve"> in </w:t>
      </w:r>
      <w:r w:rsidRPr="00196E83">
        <w:rPr>
          <w:rFonts w:ascii="Times New Roman" w:eastAsia="Times New Roman" w:hAnsi="Times New Roman" w:cs="Times New Roman"/>
          <w:i/>
          <w:sz w:val="24"/>
          <w:szCs w:val="24"/>
        </w:rPr>
        <w:t>GOM</w:t>
      </w:r>
      <w:r>
        <w:rPr>
          <w:rFonts w:ascii="Times New Roman" w:eastAsia="Times New Roman" w:hAnsi="Times New Roman" w:cs="Times New Roman"/>
          <w:sz w:val="24"/>
          <w:szCs w:val="24"/>
        </w:rPr>
        <w:t xml:space="preserve"> and </w:t>
      </w:r>
      <w:r w:rsidRPr="00196E83">
        <w:rPr>
          <w:rFonts w:ascii="Times New Roman" w:eastAsia="Times New Roman" w:hAnsi="Times New Roman" w:cs="Times New Roman"/>
          <w:i/>
          <w:sz w:val="24"/>
          <w:szCs w:val="24"/>
        </w:rPr>
        <w:t>SCOT</w:t>
      </w:r>
      <w:r>
        <w:rPr>
          <w:rFonts w:ascii="Times New Roman" w:eastAsia="Times New Roman" w:hAnsi="Times New Roman" w:cs="Times New Roman"/>
          <w:sz w:val="24"/>
          <w:szCs w:val="24"/>
        </w:rPr>
        <w:t xml:space="preserve"> but not in the </w:t>
      </w:r>
      <w:r w:rsidRPr="00196E83">
        <w:rPr>
          <w:rFonts w:ascii="Times New Roman" w:eastAsia="Times New Roman" w:hAnsi="Times New Roman" w:cs="Times New Roman"/>
          <w:i/>
          <w:sz w:val="24"/>
          <w:szCs w:val="24"/>
        </w:rPr>
        <w:t>BALT</w:t>
      </w:r>
      <w:r>
        <w:rPr>
          <w:rFonts w:ascii="Times New Roman" w:eastAsia="Times New Roman" w:hAnsi="Times New Roman" w:cs="Times New Roman"/>
          <w:sz w:val="24"/>
          <w:szCs w:val="24"/>
        </w:rPr>
        <w:t xml:space="preserve"> and </w:t>
      </w:r>
      <w:r w:rsidRPr="00196E83">
        <w:rPr>
          <w:rFonts w:ascii="Times New Roman" w:eastAsia="Times New Roman" w:hAnsi="Times New Roman" w:cs="Times New Roman"/>
          <w:i/>
          <w:sz w:val="24"/>
          <w:szCs w:val="24"/>
        </w:rPr>
        <w:t>NORW</w:t>
      </w:r>
      <w:r w:rsidR="00196E83">
        <w:rPr>
          <w:rFonts w:ascii="Times New Roman" w:eastAsia="Times New Roman" w:hAnsi="Times New Roman" w:cs="Times New Roman"/>
          <w:sz w:val="24"/>
          <w:szCs w:val="24"/>
        </w:rPr>
        <w:t xml:space="preserve">. </w:t>
      </w:r>
      <w:commentRangeStart w:id="32"/>
      <w:r w:rsidR="00196E83" w:rsidRPr="008D76BF">
        <w:rPr>
          <w:rFonts w:ascii="Times New Roman" w:eastAsia="Times New Roman" w:hAnsi="Times New Roman" w:cs="Times New Roman"/>
          <w:color w:val="FF0000"/>
          <w:sz w:val="24"/>
          <w:szCs w:val="24"/>
          <w:highlight w:val="yellow"/>
        </w:rPr>
        <w:t xml:space="preserve">The </w:t>
      </w:r>
      <w:r w:rsidRPr="008D76BF">
        <w:rPr>
          <w:rFonts w:ascii="Times New Roman" w:eastAsia="Times New Roman" w:hAnsi="Times New Roman" w:cs="Times New Roman"/>
          <w:color w:val="FF0000"/>
          <w:sz w:val="24"/>
          <w:szCs w:val="24"/>
          <w:highlight w:val="yellow"/>
        </w:rPr>
        <w:t xml:space="preserve">expected </w:t>
      </w:r>
      <w:proofErr w:type="gramStart"/>
      <w:r w:rsidRPr="008D76BF">
        <w:rPr>
          <w:rFonts w:ascii="Times New Roman" w:eastAsia="Times New Roman" w:hAnsi="Times New Roman" w:cs="Times New Roman"/>
          <w:i/>
          <w:color w:val="FF0000"/>
          <w:sz w:val="24"/>
          <w:szCs w:val="24"/>
          <w:highlight w:val="yellow"/>
        </w:rPr>
        <w:t>P(</w:t>
      </w:r>
      <w:proofErr w:type="spellStart"/>
      <w:proofErr w:type="gramEnd"/>
      <w:r w:rsidRPr="008D76BF">
        <w:rPr>
          <w:rFonts w:ascii="Times New Roman" w:eastAsia="Times New Roman" w:hAnsi="Times New Roman" w:cs="Times New Roman"/>
          <w:i/>
          <w:color w:val="FF0000"/>
          <w:sz w:val="24"/>
          <w:szCs w:val="24"/>
          <w:highlight w:val="yellow"/>
        </w:rPr>
        <w:t>T|tros</w:t>
      </w:r>
      <w:proofErr w:type="spellEnd"/>
      <w:r w:rsidRPr="008D76BF">
        <w:rPr>
          <w:rFonts w:ascii="Times New Roman" w:eastAsia="Times New Roman" w:hAnsi="Times New Roman" w:cs="Times New Roman"/>
          <w:i/>
          <w:color w:val="FF0000"/>
          <w:sz w:val="24"/>
          <w:szCs w:val="24"/>
          <w:highlight w:val="yellow"/>
        </w:rPr>
        <w:t>)</w:t>
      </w:r>
      <w:r w:rsidRPr="008D76BF">
        <w:rPr>
          <w:rFonts w:ascii="Times New Roman" w:eastAsia="Times New Roman" w:hAnsi="Times New Roman" w:cs="Times New Roman"/>
          <w:color w:val="FF0000"/>
          <w:sz w:val="24"/>
          <w:szCs w:val="24"/>
          <w:highlight w:val="yellow"/>
        </w:rPr>
        <w:t xml:space="preserve"> </w:t>
      </w:r>
      <w:r w:rsidR="00874062" w:rsidRPr="008D76BF">
        <w:rPr>
          <w:rFonts w:ascii="Times New Roman" w:eastAsia="Times New Roman" w:hAnsi="Times New Roman" w:cs="Times New Roman"/>
          <w:color w:val="FF0000"/>
          <w:sz w:val="24"/>
          <w:szCs w:val="24"/>
          <w:highlight w:val="yellow"/>
        </w:rPr>
        <w:t>in</w:t>
      </w:r>
      <w:r w:rsidRPr="008D76BF">
        <w:rPr>
          <w:rFonts w:ascii="Times New Roman" w:eastAsia="Times New Roman" w:hAnsi="Times New Roman" w:cs="Times New Roman"/>
          <w:color w:val="FF0000"/>
          <w:sz w:val="24"/>
          <w:szCs w:val="24"/>
          <w:highlight w:val="yellow"/>
        </w:rPr>
        <w:t xml:space="preserve"> equally mixed populations (</w:t>
      </w:r>
      <w:proofErr w:type="spellStart"/>
      <w:r w:rsidR="00A674C2" w:rsidRPr="008D76BF">
        <w:rPr>
          <w:rFonts w:ascii="Times New Roman" w:eastAsia="Times New Roman" w:hAnsi="Times New Roman" w:cs="Times New Roman"/>
          <w:color w:val="FF0000"/>
          <w:sz w:val="24"/>
          <w:szCs w:val="24"/>
          <w:highlight w:val="yellow"/>
        </w:rPr>
        <w:t>Ptros</w:t>
      </w:r>
      <w:proofErr w:type="spellEnd"/>
      <w:r w:rsidRPr="008D76BF">
        <w:rPr>
          <w:rFonts w:ascii="Times New Roman" w:eastAsia="Times New Roman" w:hAnsi="Times New Roman" w:cs="Times New Roman"/>
          <w:color w:val="FF0000"/>
          <w:sz w:val="24"/>
          <w:szCs w:val="24"/>
          <w:highlight w:val="yellow"/>
        </w:rPr>
        <w:t xml:space="preserve">=0.5) was about </w:t>
      </w:r>
      <w:r w:rsidR="00196E83" w:rsidRPr="008D76BF">
        <w:rPr>
          <w:rFonts w:ascii="Times New Roman" w:eastAsia="Times New Roman" w:hAnsi="Times New Roman" w:cs="Times New Roman"/>
          <w:color w:val="FF0000"/>
          <w:sz w:val="24"/>
          <w:szCs w:val="24"/>
          <w:highlight w:val="yellow"/>
        </w:rPr>
        <w:t xml:space="preserve">??, ??, ?? </w:t>
      </w:r>
      <w:proofErr w:type="gramStart"/>
      <w:r w:rsidR="00196E83" w:rsidRPr="008D76BF">
        <w:rPr>
          <w:rFonts w:ascii="Times New Roman" w:eastAsia="Times New Roman" w:hAnsi="Times New Roman" w:cs="Times New Roman"/>
          <w:color w:val="FF0000"/>
          <w:sz w:val="24"/>
          <w:szCs w:val="24"/>
          <w:highlight w:val="yellow"/>
        </w:rPr>
        <w:t>and ??</w:t>
      </w:r>
      <w:proofErr w:type="gramEnd"/>
      <w:r w:rsidR="00196E83" w:rsidRPr="008D76BF">
        <w:rPr>
          <w:rFonts w:ascii="Times New Roman" w:eastAsia="Times New Roman" w:hAnsi="Times New Roman" w:cs="Times New Roman"/>
          <w:color w:val="FF0000"/>
          <w:sz w:val="24"/>
          <w:szCs w:val="24"/>
          <w:highlight w:val="yellow"/>
        </w:rPr>
        <w:t xml:space="preserve"> </w:t>
      </w:r>
      <w:proofErr w:type="gramStart"/>
      <w:r w:rsidR="00196E83" w:rsidRPr="008D76BF">
        <w:rPr>
          <w:rFonts w:ascii="Times New Roman" w:eastAsia="Times New Roman" w:hAnsi="Times New Roman" w:cs="Times New Roman"/>
          <w:color w:val="FF0000"/>
          <w:sz w:val="24"/>
          <w:szCs w:val="24"/>
          <w:highlight w:val="yellow"/>
        </w:rPr>
        <w:t>for</w:t>
      </w:r>
      <w:proofErr w:type="gramEnd"/>
      <w:r w:rsidR="00196E83" w:rsidRPr="008D76BF">
        <w:rPr>
          <w:rFonts w:ascii="Times New Roman" w:eastAsia="Times New Roman" w:hAnsi="Times New Roman" w:cs="Times New Roman"/>
          <w:color w:val="FF0000"/>
          <w:sz w:val="24"/>
          <w:szCs w:val="24"/>
          <w:highlight w:val="yellow"/>
        </w:rPr>
        <w:t xml:space="preserve"> these four sets respectively.</w:t>
      </w:r>
      <w:r w:rsidR="00196E83" w:rsidRPr="00196E83">
        <w:rPr>
          <w:rFonts w:ascii="Times New Roman" w:eastAsia="Times New Roman" w:hAnsi="Times New Roman" w:cs="Times New Roman"/>
          <w:color w:val="FF0000"/>
          <w:sz w:val="24"/>
          <w:szCs w:val="24"/>
        </w:rPr>
        <w:t xml:space="preserve"> </w:t>
      </w:r>
      <w:commentRangeEnd w:id="32"/>
      <w:r w:rsidR="00196E83">
        <w:rPr>
          <w:rStyle w:val="a4"/>
        </w:rPr>
        <w:commentReference w:id="32"/>
      </w:r>
      <w:r>
        <w:rPr>
          <w:rFonts w:ascii="Times New Roman" w:eastAsia="Times New Roman" w:hAnsi="Times New Roman" w:cs="Times New Roman"/>
          <w:color w:val="FF0000"/>
          <w:sz w:val="24"/>
          <w:szCs w:val="24"/>
        </w:rPr>
        <w:t xml:space="preserve"> Significant positive dependence of T-</w:t>
      </w:r>
      <w:proofErr w:type="spellStart"/>
      <w:r>
        <w:rPr>
          <w:rFonts w:ascii="Times New Roman" w:eastAsia="Times New Roman" w:hAnsi="Times New Roman" w:cs="Times New Roman"/>
          <w:color w:val="FF0000"/>
          <w:sz w:val="24"/>
          <w:szCs w:val="24"/>
        </w:rPr>
        <w:t>morphotype</w:t>
      </w:r>
      <w:proofErr w:type="spellEnd"/>
      <w:r>
        <w:rPr>
          <w:rFonts w:ascii="Times New Roman" w:eastAsia="Times New Roman" w:hAnsi="Times New Roman" w:cs="Times New Roman"/>
          <w:color w:val="FF0000"/>
          <w:sz w:val="24"/>
          <w:szCs w:val="24"/>
        </w:rPr>
        <w:t xml:space="preserve"> frequencies on </w:t>
      </w:r>
      <w:proofErr w:type="spellStart"/>
      <w:r w:rsidR="00A674C2" w:rsidRPr="00874062">
        <w:rPr>
          <w:rFonts w:ascii="Times New Roman" w:eastAsia="Times New Roman" w:hAnsi="Times New Roman" w:cs="Times New Roman"/>
          <w:i/>
          <w:color w:val="FF0000"/>
          <w:sz w:val="24"/>
          <w:szCs w:val="24"/>
        </w:rPr>
        <w:t>Ptros</w:t>
      </w:r>
      <w:proofErr w:type="spellEnd"/>
      <w:r>
        <w:rPr>
          <w:rFonts w:ascii="Times New Roman" w:eastAsia="Times New Roman" w:hAnsi="Times New Roman" w:cs="Times New Roman"/>
          <w:color w:val="FF0000"/>
          <w:sz w:val="24"/>
          <w:szCs w:val="24"/>
        </w:rPr>
        <w:t xml:space="preserve"> among </w:t>
      </w:r>
      <w:r w:rsidR="00E3424F">
        <w:rPr>
          <w:rFonts w:ascii="Times New Roman" w:eastAsia="Times New Roman" w:hAnsi="Times New Roman" w:cs="Times New Roman"/>
          <w:color w:val="FF0000"/>
          <w:sz w:val="24"/>
          <w:szCs w:val="24"/>
        </w:rPr>
        <w:t xml:space="preserve">conspecific </w:t>
      </w:r>
      <w:r>
        <w:rPr>
          <w:rFonts w:ascii="Times New Roman" w:eastAsia="Times New Roman" w:hAnsi="Times New Roman" w:cs="Times New Roman"/>
          <w:color w:val="FF0000"/>
          <w:sz w:val="24"/>
          <w:szCs w:val="24"/>
        </w:rPr>
        <w:t xml:space="preserve">genotypes, so evident in the White and Barents seas was recorded only for </w:t>
      </w:r>
      <w:proofErr w:type="gramStart"/>
      <w:r w:rsidRPr="00874062">
        <w:rPr>
          <w:rFonts w:ascii="Times New Roman" w:eastAsia="Times New Roman" w:hAnsi="Times New Roman" w:cs="Times New Roman"/>
          <w:i/>
          <w:color w:val="FF0000"/>
          <w:sz w:val="24"/>
          <w:szCs w:val="24"/>
        </w:rPr>
        <w:t>P(</w:t>
      </w:r>
      <w:proofErr w:type="spellStart"/>
      <w:proofErr w:type="gramEnd"/>
      <w:r w:rsidRPr="00874062">
        <w:rPr>
          <w:rFonts w:ascii="Times New Roman" w:eastAsia="Times New Roman" w:hAnsi="Times New Roman" w:cs="Times New Roman"/>
          <w:i/>
          <w:color w:val="FF0000"/>
          <w:sz w:val="24"/>
          <w:szCs w:val="24"/>
        </w:rPr>
        <w:t>T|tros</w:t>
      </w:r>
      <w:proofErr w:type="spellEnd"/>
      <w:r w:rsidRPr="00874062">
        <w:rPr>
          <w:rFonts w:ascii="Times New Roman" w:eastAsia="Times New Roman" w:hAnsi="Times New Roman" w:cs="Times New Roman"/>
          <w:i/>
          <w:color w:val="FF0000"/>
          <w:sz w:val="24"/>
          <w:szCs w:val="24"/>
        </w:rPr>
        <w:t>)</w:t>
      </w:r>
      <w:r>
        <w:rPr>
          <w:rFonts w:ascii="Times New Roman" w:eastAsia="Times New Roman" w:hAnsi="Times New Roman" w:cs="Times New Roman"/>
          <w:color w:val="FF0000"/>
          <w:sz w:val="24"/>
          <w:szCs w:val="24"/>
        </w:rPr>
        <w:t xml:space="preserve"> in the </w:t>
      </w:r>
      <w:r w:rsidRPr="00874062">
        <w:rPr>
          <w:rFonts w:ascii="Times New Roman" w:eastAsia="Times New Roman" w:hAnsi="Times New Roman" w:cs="Times New Roman"/>
          <w:i/>
          <w:color w:val="FF0000"/>
          <w:sz w:val="24"/>
          <w:szCs w:val="24"/>
        </w:rPr>
        <w:t>BALT</w:t>
      </w:r>
      <w:r>
        <w:rPr>
          <w:rFonts w:ascii="Times New Roman" w:eastAsia="Times New Roman" w:hAnsi="Times New Roman" w:cs="Times New Roman"/>
          <w:color w:val="FF0000"/>
          <w:sz w:val="24"/>
          <w:szCs w:val="24"/>
        </w:rPr>
        <w:t xml:space="preserve"> (Table </w:t>
      </w:r>
      <w:commentRangeStart w:id="33"/>
      <w:r>
        <w:rPr>
          <w:rFonts w:ascii="Times New Roman" w:eastAsia="Times New Roman" w:hAnsi="Times New Roman" w:cs="Times New Roman"/>
          <w:color w:val="FF0000"/>
          <w:sz w:val="24"/>
          <w:szCs w:val="24"/>
        </w:rPr>
        <w:t>1</w:t>
      </w:r>
      <w:commentRangeEnd w:id="33"/>
      <w:r w:rsidR="00874062">
        <w:rPr>
          <w:rStyle w:val="a4"/>
        </w:rPr>
        <w:commentReference w:id="33"/>
      </w:r>
      <w:r>
        <w:rPr>
          <w:rFonts w:ascii="Times New Roman" w:eastAsia="Times New Roman" w:hAnsi="Times New Roman" w:cs="Times New Roman"/>
          <w:color w:val="FF0000"/>
          <w:sz w:val="24"/>
          <w:szCs w:val="24"/>
        </w:rPr>
        <w:t>).</w:t>
      </w:r>
      <w:r>
        <w:rPr>
          <w:rFonts w:ascii="Times New Roman" w:eastAsia="Times New Roman" w:hAnsi="Times New Roman" w:cs="Times New Roman"/>
          <w:sz w:val="24"/>
          <w:szCs w:val="24"/>
        </w:rPr>
        <w:t xml:space="preserve"> </w:t>
      </w:r>
    </w:p>
    <w:p w14:paraId="34A828A9" w14:textId="38A6450F" w:rsidR="00F00AB2" w:rsidRPr="00E3424F" w:rsidRDefault="00C76F50">
      <w:pPr>
        <w:spacing w:line="360" w:lineRule="auto"/>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In accordance with differences in </w:t>
      </w:r>
      <w:proofErr w:type="gramStart"/>
      <w:r w:rsidRPr="00114AA6">
        <w:rPr>
          <w:rFonts w:ascii="Times New Roman" w:eastAsia="Times New Roman" w:hAnsi="Times New Roman" w:cs="Times New Roman"/>
          <w:i/>
          <w:sz w:val="24"/>
          <w:szCs w:val="24"/>
        </w:rPr>
        <w:t>P(</w:t>
      </w:r>
      <w:proofErr w:type="spellStart"/>
      <w:proofErr w:type="gramEnd"/>
      <w:r w:rsidRPr="00114AA6">
        <w:rPr>
          <w:rFonts w:ascii="Times New Roman" w:eastAsia="Times New Roman" w:hAnsi="Times New Roman" w:cs="Times New Roman"/>
          <w:i/>
          <w:sz w:val="24"/>
          <w:szCs w:val="24"/>
        </w:rPr>
        <w:t>T|tros</w:t>
      </w:r>
      <w:proofErr w:type="spellEnd"/>
      <w:r w:rsidRPr="00114AA6">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and to the lesser extent in </w:t>
      </w:r>
      <w:r w:rsidR="009E295D" w:rsidRPr="00D51DED">
        <w:rPr>
          <w:rFonts w:ascii="Times New Roman" w:eastAsia="Times New Roman" w:hAnsi="Times New Roman" w:cs="Times New Roman"/>
          <w:i/>
          <w:sz w:val="24"/>
          <w:szCs w:val="24"/>
        </w:rPr>
        <w:t>P(</w:t>
      </w:r>
      <w:proofErr w:type="spellStart"/>
      <w:r w:rsidR="009E295D" w:rsidRPr="00D51DED">
        <w:rPr>
          <w:rFonts w:ascii="Times New Roman" w:eastAsia="Times New Roman" w:hAnsi="Times New Roman" w:cs="Times New Roman"/>
          <w:i/>
          <w:sz w:val="24"/>
          <w:szCs w:val="24"/>
        </w:rPr>
        <w:t>edu|E</w:t>
      </w:r>
      <w:proofErr w:type="spellEnd"/>
      <w:r w:rsidR="009E295D" w:rsidRPr="00D51DED">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distributions of predictive values were different for different sets. </w:t>
      </w:r>
      <w:r w:rsidRPr="00ED02E4">
        <w:rPr>
          <w:rFonts w:ascii="Times New Roman" w:eastAsia="Times New Roman" w:hAnsi="Times New Roman" w:cs="Times New Roman"/>
          <w:sz w:val="24"/>
          <w:szCs w:val="24"/>
          <w:highlight w:val="yellow"/>
        </w:rPr>
        <w:t xml:space="preserve">To simplify and formalize the comparison we provide </w:t>
      </w:r>
      <w:r w:rsidRPr="00ED02E4">
        <w:rPr>
          <w:rFonts w:ascii="Times New Roman" w:eastAsia="Times New Roman" w:hAnsi="Times New Roman" w:cs="Times New Roman"/>
          <w:color w:val="FF0000"/>
          <w:sz w:val="24"/>
          <w:szCs w:val="24"/>
          <w:highlight w:val="yellow"/>
        </w:rPr>
        <w:t>the predicti</w:t>
      </w:r>
      <w:r w:rsidR="00242E0C" w:rsidRPr="00ED02E4">
        <w:rPr>
          <w:rFonts w:ascii="Times New Roman" w:eastAsia="Times New Roman" w:hAnsi="Times New Roman" w:cs="Times New Roman"/>
          <w:color w:val="FF0000"/>
          <w:sz w:val="24"/>
          <w:szCs w:val="24"/>
          <w:highlight w:val="yellow"/>
        </w:rPr>
        <w:t xml:space="preserve">ons of </w:t>
      </w:r>
      <w:r w:rsidRPr="00ED02E4">
        <w:rPr>
          <w:rFonts w:ascii="Times New Roman" w:eastAsia="Times New Roman" w:hAnsi="Times New Roman" w:cs="Times New Roman"/>
          <w:color w:val="FF0000"/>
          <w:sz w:val="24"/>
          <w:szCs w:val="24"/>
          <w:highlight w:val="yellow"/>
        </w:rPr>
        <w:t xml:space="preserve">the Model 6 for equally </w:t>
      </w:r>
      <w:r w:rsidRPr="00ED02E4">
        <w:rPr>
          <w:rFonts w:ascii="Times New Roman" w:eastAsia="Times New Roman" w:hAnsi="Times New Roman" w:cs="Times New Roman"/>
          <w:sz w:val="24"/>
          <w:szCs w:val="24"/>
          <w:highlight w:val="yellow"/>
        </w:rPr>
        <w:t>mixed populations (</w:t>
      </w:r>
      <w:proofErr w:type="spellStart"/>
      <w:r w:rsidR="00A674C2" w:rsidRPr="00ED02E4">
        <w:rPr>
          <w:rFonts w:ascii="Times New Roman" w:eastAsia="Times New Roman" w:hAnsi="Times New Roman" w:cs="Times New Roman"/>
          <w:i/>
          <w:sz w:val="24"/>
          <w:szCs w:val="24"/>
          <w:highlight w:val="yellow"/>
        </w:rPr>
        <w:t>Ptros</w:t>
      </w:r>
      <w:proofErr w:type="spellEnd"/>
      <w:r w:rsidRPr="00ED02E4">
        <w:rPr>
          <w:rFonts w:ascii="Times New Roman" w:eastAsia="Times New Roman" w:hAnsi="Times New Roman" w:cs="Times New Roman"/>
          <w:sz w:val="24"/>
          <w:szCs w:val="24"/>
          <w:highlight w:val="yellow"/>
        </w:rPr>
        <w:t xml:space="preserve">=0.5) together with their 95% confidence intervals </w:t>
      </w:r>
      <w:r w:rsidR="00F00AB2" w:rsidRPr="00ED02E4">
        <w:rPr>
          <w:rFonts w:ascii="Times New Roman" w:eastAsia="Times New Roman" w:hAnsi="Times New Roman" w:cs="Times New Roman"/>
          <w:sz w:val="24"/>
          <w:szCs w:val="24"/>
          <w:highlight w:val="yellow"/>
        </w:rPr>
        <w:t xml:space="preserve">in the table 2 where </w:t>
      </w:r>
      <w:r w:rsidR="009E295D" w:rsidRPr="00ED02E4">
        <w:rPr>
          <w:rFonts w:ascii="Times New Roman" w:eastAsia="Times New Roman" w:hAnsi="Times New Roman" w:cs="Times New Roman"/>
          <w:sz w:val="24"/>
          <w:szCs w:val="24"/>
          <w:highlight w:val="yellow"/>
        </w:rPr>
        <w:t xml:space="preserve">actual </w:t>
      </w:r>
      <w:r w:rsidR="00F00AB2" w:rsidRPr="00ED02E4">
        <w:rPr>
          <w:rFonts w:ascii="Times New Roman" w:eastAsia="Times New Roman" w:hAnsi="Times New Roman" w:cs="Times New Roman"/>
          <w:sz w:val="24"/>
          <w:szCs w:val="24"/>
          <w:highlight w:val="yellow"/>
        </w:rPr>
        <w:t xml:space="preserve">proportions of </w:t>
      </w:r>
      <w:r w:rsidR="00F00AB2" w:rsidRPr="00ED02E4">
        <w:rPr>
          <w:rFonts w:ascii="Times New Roman" w:eastAsia="Times New Roman" w:hAnsi="Times New Roman" w:cs="Times New Roman"/>
          <w:i/>
          <w:sz w:val="24"/>
          <w:szCs w:val="24"/>
          <w:highlight w:val="yellow"/>
        </w:rPr>
        <w:t xml:space="preserve">M. </w:t>
      </w:r>
      <w:proofErr w:type="spellStart"/>
      <w:r w:rsidR="00F00AB2" w:rsidRPr="00ED02E4">
        <w:rPr>
          <w:rFonts w:ascii="Times New Roman" w:eastAsia="Times New Roman" w:hAnsi="Times New Roman" w:cs="Times New Roman"/>
          <w:i/>
          <w:sz w:val="24"/>
          <w:szCs w:val="24"/>
          <w:highlight w:val="yellow"/>
        </w:rPr>
        <w:t>trossulus</w:t>
      </w:r>
      <w:proofErr w:type="spellEnd"/>
      <w:r w:rsidR="00F00AB2" w:rsidRPr="00ED02E4">
        <w:rPr>
          <w:rFonts w:ascii="Times New Roman" w:eastAsia="Times New Roman" w:hAnsi="Times New Roman" w:cs="Times New Roman"/>
          <w:sz w:val="24"/>
          <w:szCs w:val="24"/>
          <w:highlight w:val="yellow"/>
        </w:rPr>
        <w:t xml:space="preserve"> among T-</w:t>
      </w:r>
      <w:proofErr w:type="spellStart"/>
      <w:r w:rsidR="00F00AB2" w:rsidRPr="003F79DF">
        <w:rPr>
          <w:rFonts w:ascii="Times New Roman" w:eastAsia="Times New Roman" w:hAnsi="Times New Roman" w:cs="Times New Roman"/>
          <w:color w:val="FF0000"/>
          <w:sz w:val="24"/>
          <w:szCs w:val="24"/>
          <w:highlight w:val="yellow"/>
        </w:rPr>
        <w:t>morphotypes</w:t>
      </w:r>
      <w:proofErr w:type="spellEnd"/>
      <w:r w:rsidR="00F00AB2" w:rsidRPr="003F79DF">
        <w:rPr>
          <w:rFonts w:ascii="Times New Roman" w:eastAsia="Times New Roman" w:hAnsi="Times New Roman" w:cs="Times New Roman"/>
          <w:color w:val="FF0000"/>
          <w:sz w:val="24"/>
          <w:szCs w:val="24"/>
          <w:highlight w:val="yellow"/>
        </w:rPr>
        <w:t xml:space="preserve"> (</w:t>
      </w:r>
      <w:r w:rsidR="00F00AB2" w:rsidRPr="003F79DF">
        <w:rPr>
          <w:rFonts w:ascii="Times New Roman" w:eastAsia="Times New Roman" w:hAnsi="Times New Roman" w:cs="Times New Roman"/>
          <w:i/>
          <w:color w:val="FF0000"/>
          <w:sz w:val="24"/>
          <w:szCs w:val="24"/>
          <w:highlight w:val="yellow"/>
        </w:rPr>
        <w:t>P(</w:t>
      </w:r>
      <w:proofErr w:type="spellStart"/>
      <w:r w:rsidR="00F00AB2" w:rsidRPr="003F79DF">
        <w:rPr>
          <w:rFonts w:ascii="Times New Roman" w:eastAsia="Times New Roman" w:hAnsi="Times New Roman" w:cs="Times New Roman"/>
          <w:i/>
          <w:color w:val="FF0000"/>
          <w:sz w:val="24"/>
          <w:szCs w:val="24"/>
          <w:highlight w:val="yellow"/>
        </w:rPr>
        <w:t>T|tros</w:t>
      </w:r>
      <w:proofErr w:type="spellEnd"/>
      <w:r w:rsidR="00F00AB2" w:rsidRPr="003F79DF">
        <w:rPr>
          <w:rFonts w:ascii="Times New Roman" w:eastAsia="Times New Roman" w:hAnsi="Times New Roman" w:cs="Times New Roman"/>
          <w:i/>
          <w:color w:val="FF0000"/>
          <w:sz w:val="24"/>
          <w:szCs w:val="24"/>
          <w:highlight w:val="yellow"/>
        </w:rPr>
        <w:t>)</w:t>
      </w:r>
      <w:r w:rsidR="00F00AB2" w:rsidRPr="003F79DF">
        <w:rPr>
          <w:rFonts w:ascii="Times New Roman" w:eastAsia="Times New Roman" w:hAnsi="Times New Roman" w:cs="Times New Roman"/>
          <w:color w:val="FF0000"/>
          <w:sz w:val="24"/>
          <w:szCs w:val="24"/>
          <w:highlight w:val="yellow"/>
        </w:rPr>
        <w:t xml:space="preserve">) and </w:t>
      </w:r>
      <w:r w:rsidR="00F00AB2" w:rsidRPr="003F79DF">
        <w:rPr>
          <w:rFonts w:ascii="Times New Roman" w:eastAsia="Times New Roman" w:hAnsi="Times New Roman" w:cs="Times New Roman"/>
          <w:i/>
          <w:color w:val="FF0000"/>
          <w:sz w:val="24"/>
          <w:szCs w:val="24"/>
          <w:highlight w:val="yellow"/>
        </w:rPr>
        <w:t>M. edulis</w:t>
      </w:r>
      <w:r w:rsidR="00F00AB2" w:rsidRPr="003F79DF">
        <w:rPr>
          <w:rFonts w:ascii="Times New Roman" w:eastAsia="Times New Roman" w:hAnsi="Times New Roman" w:cs="Times New Roman"/>
          <w:color w:val="FF0000"/>
          <w:sz w:val="24"/>
          <w:szCs w:val="24"/>
          <w:highlight w:val="yellow"/>
        </w:rPr>
        <w:t xml:space="preserve"> among E-</w:t>
      </w:r>
      <w:proofErr w:type="spellStart"/>
      <w:r w:rsidR="00F00AB2" w:rsidRPr="003F79DF">
        <w:rPr>
          <w:rFonts w:ascii="Times New Roman" w:eastAsia="Times New Roman" w:hAnsi="Times New Roman" w:cs="Times New Roman"/>
          <w:color w:val="FF0000"/>
          <w:sz w:val="24"/>
          <w:szCs w:val="24"/>
          <w:highlight w:val="yellow"/>
        </w:rPr>
        <w:t>morphotypes</w:t>
      </w:r>
      <w:proofErr w:type="spellEnd"/>
      <w:r w:rsidR="00F00AB2" w:rsidRPr="003F79DF">
        <w:rPr>
          <w:rFonts w:ascii="Times New Roman" w:eastAsia="Times New Roman" w:hAnsi="Times New Roman" w:cs="Times New Roman"/>
          <w:color w:val="FF0000"/>
          <w:sz w:val="24"/>
          <w:szCs w:val="24"/>
          <w:highlight w:val="yellow"/>
        </w:rPr>
        <w:t xml:space="preserve"> (</w:t>
      </w:r>
      <w:r w:rsidR="00F00AB2" w:rsidRPr="003F79DF">
        <w:rPr>
          <w:rFonts w:ascii="Times New Roman" w:eastAsia="Times New Roman" w:hAnsi="Times New Roman" w:cs="Times New Roman"/>
          <w:i/>
          <w:color w:val="FF0000"/>
          <w:sz w:val="24"/>
          <w:szCs w:val="24"/>
          <w:highlight w:val="yellow"/>
        </w:rPr>
        <w:t>P(</w:t>
      </w:r>
      <w:proofErr w:type="spellStart"/>
      <w:r w:rsidR="00F00AB2" w:rsidRPr="003F79DF">
        <w:rPr>
          <w:rFonts w:ascii="Times New Roman" w:eastAsia="Times New Roman" w:hAnsi="Times New Roman" w:cs="Times New Roman"/>
          <w:i/>
          <w:color w:val="FF0000"/>
          <w:sz w:val="24"/>
          <w:szCs w:val="24"/>
          <w:highlight w:val="yellow"/>
        </w:rPr>
        <w:t>T|edu</w:t>
      </w:r>
      <w:proofErr w:type="spellEnd"/>
      <w:r w:rsidR="00F00AB2" w:rsidRPr="003F79DF">
        <w:rPr>
          <w:rFonts w:ascii="Times New Roman" w:eastAsia="Times New Roman" w:hAnsi="Times New Roman" w:cs="Times New Roman"/>
          <w:i/>
          <w:color w:val="FF0000"/>
          <w:sz w:val="24"/>
          <w:szCs w:val="24"/>
          <w:highlight w:val="yellow"/>
        </w:rPr>
        <w:t>)</w:t>
      </w:r>
      <w:r w:rsidR="00F00AB2" w:rsidRPr="003F79DF">
        <w:rPr>
          <w:rFonts w:ascii="Times New Roman" w:eastAsia="Times New Roman" w:hAnsi="Times New Roman" w:cs="Times New Roman"/>
          <w:color w:val="FF0000"/>
          <w:sz w:val="24"/>
          <w:szCs w:val="24"/>
          <w:highlight w:val="yellow"/>
        </w:rPr>
        <w:t xml:space="preserve">) </w:t>
      </w:r>
      <w:r w:rsidR="003F79DF" w:rsidRPr="003F79DF">
        <w:rPr>
          <w:rFonts w:ascii="Times New Roman" w:eastAsia="Times New Roman" w:hAnsi="Times New Roman" w:cs="Times New Roman"/>
          <w:color w:val="FF0000"/>
          <w:sz w:val="24"/>
          <w:szCs w:val="24"/>
          <w:highlight w:val="yellow"/>
        </w:rPr>
        <w:t xml:space="preserve">in pooled samples from respected sets </w:t>
      </w:r>
      <w:r w:rsidR="00F00AB2" w:rsidRPr="003F79DF">
        <w:rPr>
          <w:rFonts w:ascii="Times New Roman" w:eastAsia="Times New Roman" w:hAnsi="Times New Roman" w:cs="Times New Roman"/>
          <w:color w:val="FF0000"/>
          <w:sz w:val="24"/>
          <w:szCs w:val="24"/>
          <w:highlight w:val="yellow"/>
        </w:rPr>
        <w:t>are also provided.</w:t>
      </w:r>
    </w:p>
    <w:p w14:paraId="1B54940A" w14:textId="54A59A64" w:rsidR="00F15106" w:rsidRPr="004F316F" w:rsidRDefault="008F19B2">
      <w:pPr>
        <w:spacing w:line="360" w:lineRule="auto"/>
        <w:rPr>
          <w:rFonts w:ascii="Times New Roman" w:eastAsia="Times New Roman" w:hAnsi="Times New Roman" w:cs="Times New Roman"/>
          <w:color w:val="FFFFFF" w:themeColor="background1"/>
          <w:sz w:val="24"/>
          <w:szCs w:val="24"/>
        </w:rPr>
      </w:pPr>
      <w:r w:rsidRPr="004F316F">
        <w:rPr>
          <w:rFonts w:ascii="Times New Roman" w:eastAsia="Times New Roman" w:hAnsi="Times New Roman" w:cs="Times New Roman"/>
          <w:color w:val="FFFFFF" w:themeColor="background1"/>
          <w:sz w:val="24"/>
          <w:szCs w:val="24"/>
          <w:highlight w:val="red"/>
        </w:rPr>
        <w:t xml:space="preserve">Table +. Proportion of mussels correctly identified by </w:t>
      </w:r>
      <w:proofErr w:type="spellStart"/>
      <w:r w:rsidRPr="004F316F">
        <w:rPr>
          <w:rFonts w:ascii="Times New Roman" w:eastAsia="Times New Roman" w:hAnsi="Times New Roman" w:cs="Times New Roman"/>
          <w:color w:val="FFFFFF" w:themeColor="background1"/>
          <w:sz w:val="24"/>
          <w:szCs w:val="24"/>
          <w:highlight w:val="red"/>
        </w:rPr>
        <w:t>morphotype</w:t>
      </w:r>
      <w:proofErr w:type="spellEnd"/>
      <w:r w:rsidRPr="004F316F">
        <w:rPr>
          <w:rFonts w:ascii="Times New Roman" w:eastAsia="Times New Roman" w:hAnsi="Times New Roman" w:cs="Times New Roman"/>
          <w:color w:val="FFFFFF" w:themeColor="background1"/>
          <w:sz w:val="24"/>
          <w:szCs w:val="24"/>
          <w:highlight w:val="red"/>
        </w:rPr>
        <w:t xml:space="preserve"> test in different regions</w:t>
      </w:r>
      <w:r w:rsidR="00F15106" w:rsidRPr="004F316F">
        <w:rPr>
          <w:rFonts w:ascii="Times New Roman" w:eastAsia="Times New Roman" w:hAnsi="Times New Roman" w:cs="Times New Roman"/>
          <w:color w:val="FFFFFF" w:themeColor="background1"/>
          <w:sz w:val="24"/>
          <w:szCs w:val="24"/>
          <w:highlight w:val="red"/>
        </w:rPr>
        <w:t xml:space="preserve"> </w:t>
      </w:r>
      <w:r w:rsidR="00F15106" w:rsidRPr="004F316F">
        <w:rPr>
          <w:rFonts w:ascii="Times New Roman" w:eastAsia="Times New Roman" w:hAnsi="Times New Roman" w:cs="Times New Roman"/>
          <w:color w:val="FFFFFF" w:themeColor="background1"/>
          <w:sz w:val="24"/>
          <w:szCs w:val="24"/>
          <w:highlight w:val="red"/>
          <w:lang w:val="ru-RU"/>
        </w:rPr>
        <w:t>т</w:t>
      </w:r>
      <w:r w:rsidR="00F15106" w:rsidRPr="004F316F">
        <w:rPr>
          <w:rFonts w:ascii="Times New Roman" w:eastAsia="Times New Roman" w:hAnsi="Times New Roman" w:cs="Times New Roman"/>
          <w:color w:val="FFFFFF" w:themeColor="background1"/>
          <w:sz w:val="24"/>
          <w:szCs w:val="24"/>
          <w:highlight w:val="red"/>
        </w:rPr>
        <w:t>.</w:t>
      </w:r>
      <w:r w:rsidR="00F15106" w:rsidRPr="004F316F">
        <w:rPr>
          <w:rFonts w:ascii="Times New Roman" w:eastAsia="Times New Roman" w:hAnsi="Times New Roman" w:cs="Times New Roman"/>
          <w:color w:val="FFFFFF" w:themeColor="background1"/>
          <w:sz w:val="24"/>
          <w:szCs w:val="24"/>
          <w:highlight w:val="red"/>
          <w:lang w:val="ru-RU"/>
        </w:rPr>
        <w:t>е</w:t>
      </w:r>
      <w:r w:rsidR="00F15106" w:rsidRPr="004F316F">
        <w:rPr>
          <w:rFonts w:ascii="Times New Roman" w:eastAsia="Times New Roman" w:hAnsi="Times New Roman" w:cs="Times New Roman"/>
          <w:color w:val="FFFFFF" w:themeColor="background1"/>
          <w:sz w:val="24"/>
          <w:szCs w:val="24"/>
          <w:highlight w:val="red"/>
        </w:rPr>
        <w:t>.</w:t>
      </w:r>
      <w:r w:rsidR="00F0509D" w:rsidRPr="004F316F">
        <w:rPr>
          <w:rFonts w:ascii="Times New Roman" w:eastAsia="Times New Roman" w:hAnsi="Times New Roman" w:cs="Times New Roman"/>
          <w:color w:val="FFFFFF" w:themeColor="background1"/>
          <w:sz w:val="24"/>
          <w:szCs w:val="24"/>
          <w:highlight w:val="red"/>
        </w:rPr>
        <w:t xml:space="preserve"> 95% </w:t>
      </w:r>
      <w:proofErr w:type="spellStart"/>
      <w:r w:rsidR="00F0509D" w:rsidRPr="004F316F">
        <w:rPr>
          <w:rFonts w:ascii="Times New Roman" w:eastAsia="Times New Roman" w:hAnsi="Times New Roman" w:cs="Times New Roman"/>
          <w:color w:val="FFFFFF" w:themeColor="background1"/>
          <w:sz w:val="24"/>
          <w:szCs w:val="24"/>
          <w:highlight w:val="red"/>
          <w:lang w:val="ru-RU"/>
        </w:rPr>
        <w:t>троссюлюс</w:t>
      </w:r>
      <w:proofErr w:type="spellEnd"/>
      <w:r w:rsidR="00F0509D" w:rsidRPr="004F316F">
        <w:rPr>
          <w:rFonts w:ascii="Times New Roman" w:eastAsia="Times New Roman" w:hAnsi="Times New Roman" w:cs="Times New Roman"/>
          <w:color w:val="FFFFFF" w:themeColor="background1"/>
          <w:sz w:val="24"/>
          <w:szCs w:val="24"/>
          <w:highlight w:val="red"/>
        </w:rPr>
        <w:t xml:space="preserve"> </w:t>
      </w:r>
      <w:r w:rsidR="00F0509D" w:rsidRPr="004F316F">
        <w:rPr>
          <w:rFonts w:ascii="Times New Roman" w:eastAsia="Times New Roman" w:hAnsi="Times New Roman" w:cs="Times New Roman"/>
          <w:color w:val="FFFFFF" w:themeColor="background1"/>
          <w:sz w:val="24"/>
          <w:szCs w:val="24"/>
          <w:highlight w:val="red"/>
          <w:lang w:val="ru-RU"/>
        </w:rPr>
        <w:t>в</w:t>
      </w:r>
      <w:r w:rsidR="00F0509D" w:rsidRPr="004F316F">
        <w:rPr>
          <w:rFonts w:ascii="Times New Roman" w:eastAsia="Times New Roman" w:hAnsi="Times New Roman" w:cs="Times New Roman"/>
          <w:color w:val="FFFFFF" w:themeColor="background1"/>
          <w:sz w:val="24"/>
          <w:szCs w:val="24"/>
          <w:highlight w:val="red"/>
        </w:rPr>
        <w:t xml:space="preserve"> </w:t>
      </w:r>
      <w:proofErr w:type="spellStart"/>
      <w:r w:rsidR="00F0509D" w:rsidRPr="004F316F">
        <w:rPr>
          <w:rFonts w:ascii="Times New Roman" w:eastAsia="Times New Roman" w:hAnsi="Times New Roman" w:cs="Times New Roman"/>
          <w:color w:val="FFFFFF" w:themeColor="background1"/>
          <w:sz w:val="24"/>
          <w:szCs w:val="24"/>
          <w:highlight w:val="red"/>
          <w:lang w:val="ru-RU"/>
        </w:rPr>
        <w:t>балтике</w:t>
      </w:r>
      <w:proofErr w:type="spellEnd"/>
      <w:r w:rsidR="00F0509D" w:rsidRPr="004F316F">
        <w:rPr>
          <w:rFonts w:ascii="Times New Roman" w:eastAsia="Times New Roman" w:hAnsi="Times New Roman" w:cs="Times New Roman"/>
          <w:color w:val="FFFFFF" w:themeColor="background1"/>
          <w:sz w:val="24"/>
          <w:szCs w:val="24"/>
          <w:highlight w:val="red"/>
        </w:rPr>
        <w:t xml:space="preserve"> </w:t>
      </w:r>
      <w:r w:rsidR="00F0509D" w:rsidRPr="004F316F">
        <w:rPr>
          <w:rFonts w:ascii="Times New Roman" w:eastAsia="Times New Roman" w:hAnsi="Times New Roman" w:cs="Times New Roman"/>
          <w:color w:val="FFFFFF" w:themeColor="background1"/>
          <w:sz w:val="24"/>
          <w:szCs w:val="24"/>
          <w:highlight w:val="red"/>
          <w:lang w:val="ru-RU"/>
        </w:rPr>
        <w:t>он</w:t>
      </w:r>
      <w:r w:rsidR="00F0509D" w:rsidRPr="004F316F">
        <w:rPr>
          <w:rFonts w:ascii="Times New Roman" w:eastAsia="Times New Roman" w:hAnsi="Times New Roman" w:cs="Times New Roman"/>
          <w:color w:val="FFFFFF" w:themeColor="background1"/>
          <w:sz w:val="24"/>
          <w:szCs w:val="24"/>
          <w:highlight w:val="red"/>
        </w:rPr>
        <w:t xml:space="preserve"> </w:t>
      </w:r>
      <w:r w:rsidR="00F0509D" w:rsidRPr="004F316F">
        <w:rPr>
          <w:rFonts w:ascii="Times New Roman" w:eastAsia="Times New Roman" w:hAnsi="Times New Roman" w:cs="Times New Roman"/>
          <w:color w:val="FFFFFF" w:themeColor="background1"/>
          <w:sz w:val="24"/>
          <w:szCs w:val="24"/>
          <w:highlight w:val="red"/>
          <w:lang w:val="ru-RU"/>
        </w:rPr>
        <w:t>определил</w:t>
      </w:r>
      <w:r w:rsidR="00F0509D" w:rsidRPr="004F316F">
        <w:rPr>
          <w:rFonts w:ascii="Times New Roman" w:eastAsia="Times New Roman" w:hAnsi="Times New Roman" w:cs="Times New Roman"/>
          <w:color w:val="FFFFFF" w:themeColor="background1"/>
          <w:sz w:val="24"/>
          <w:szCs w:val="24"/>
          <w:highlight w:val="red"/>
        </w:rPr>
        <w:t xml:space="preserve"> </w:t>
      </w:r>
      <w:proofErr w:type="spellStart"/>
      <w:r w:rsidR="00F0509D" w:rsidRPr="004F316F">
        <w:rPr>
          <w:rFonts w:ascii="Times New Roman" w:eastAsia="Times New Roman" w:hAnsi="Times New Roman" w:cs="Times New Roman"/>
          <w:color w:val="FFFFFF" w:themeColor="background1"/>
          <w:sz w:val="24"/>
          <w:szCs w:val="24"/>
          <w:highlight w:val="red"/>
          <w:lang w:val="ru-RU"/>
        </w:rPr>
        <w:t>корректли</w:t>
      </w:r>
      <w:proofErr w:type="spellEnd"/>
      <w:r w:rsidR="00F15106" w:rsidRPr="004F316F">
        <w:rPr>
          <w:rFonts w:ascii="Times New Roman" w:eastAsia="Times New Roman" w:hAnsi="Times New Roman" w:cs="Times New Roman"/>
          <w:color w:val="FFFFFF" w:themeColor="background1"/>
          <w:sz w:val="24"/>
          <w:szCs w:val="24"/>
        </w:rPr>
        <w:t xml:space="preserve"> </w:t>
      </w:r>
    </w:p>
    <w:p w14:paraId="51EF85A3" w14:textId="1DD9A47B" w:rsidR="004F316F" w:rsidRPr="00E3424F" w:rsidRDefault="009F5BC1">
      <w:pPr>
        <w:spacing w:line="360" w:lineRule="auto"/>
        <w:rPr>
          <w:rFonts w:ascii="Times New Roman" w:eastAsia="Times New Roman" w:hAnsi="Times New Roman" w:cs="Times New Roman"/>
          <w:color w:val="FF0000"/>
          <w:sz w:val="24"/>
          <w:szCs w:val="24"/>
        </w:rPr>
      </w:pPr>
      <w:proofErr w:type="gramStart"/>
      <w:r w:rsidRPr="00C719CF">
        <w:rPr>
          <w:rFonts w:ascii="Times New Roman" w:eastAsia="Times New Roman" w:hAnsi="Times New Roman" w:cs="Times New Roman"/>
          <w:color w:val="FF0000"/>
          <w:sz w:val="24"/>
          <w:szCs w:val="24"/>
          <w:highlight w:val="lightGray"/>
        </w:rPr>
        <w:lastRenderedPageBreak/>
        <w:t>Table 2.</w:t>
      </w:r>
      <w:proofErr w:type="gramEnd"/>
      <w:r w:rsidRPr="00C719CF">
        <w:rPr>
          <w:rFonts w:ascii="Times New Roman" w:eastAsia="Times New Roman" w:hAnsi="Times New Roman" w:cs="Times New Roman"/>
          <w:color w:val="FF0000"/>
          <w:sz w:val="24"/>
          <w:szCs w:val="24"/>
          <w:highlight w:val="lightGray"/>
        </w:rPr>
        <w:t xml:space="preserve"> </w:t>
      </w:r>
      <w:r w:rsidR="004F316F" w:rsidRPr="00C719CF">
        <w:rPr>
          <w:rFonts w:ascii="Times New Roman" w:eastAsia="Times New Roman" w:hAnsi="Times New Roman" w:cs="Times New Roman"/>
          <w:color w:val="FF0000"/>
          <w:sz w:val="24"/>
          <w:szCs w:val="24"/>
          <w:highlight w:val="lightGray"/>
        </w:rPr>
        <w:t>Proportions of</w:t>
      </w:r>
      <w:r w:rsidR="004F316F" w:rsidRPr="00C719CF">
        <w:rPr>
          <w:rFonts w:ascii="Times New Roman" w:eastAsia="Times New Roman" w:hAnsi="Times New Roman" w:cs="Times New Roman"/>
          <w:i/>
          <w:color w:val="FF0000"/>
          <w:sz w:val="24"/>
          <w:szCs w:val="24"/>
          <w:highlight w:val="lightGray"/>
        </w:rPr>
        <w:t xml:space="preserve"> M. </w:t>
      </w:r>
      <w:proofErr w:type="spellStart"/>
      <w:r w:rsidR="004F316F" w:rsidRPr="00C719CF">
        <w:rPr>
          <w:rFonts w:ascii="Times New Roman" w:eastAsia="Times New Roman" w:hAnsi="Times New Roman" w:cs="Times New Roman"/>
          <w:i/>
          <w:color w:val="FF0000"/>
          <w:sz w:val="24"/>
          <w:szCs w:val="24"/>
          <w:highlight w:val="lightGray"/>
        </w:rPr>
        <w:t>trossulus</w:t>
      </w:r>
      <w:proofErr w:type="spellEnd"/>
      <w:r w:rsidR="004F316F" w:rsidRPr="00C719CF">
        <w:rPr>
          <w:rFonts w:ascii="Times New Roman" w:eastAsia="Times New Roman" w:hAnsi="Times New Roman" w:cs="Times New Roman"/>
          <w:i/>
          <w:color w:val="FF0000"/>
          <w:sz w:val="24"/>
          <w:szCs w:val="24"/>
          <w:highlight w:val="lightGray"/>
        </w:rPr>
        <w:t xml:space="preserve"> </w:t>
      </w:r>
      <w:r w:rsidR="004F316F" w:rsidRPr="00C719CF">
        <w:rPr>
          <w:rFonts w:ascii="Times New Roman" w:eastAsia="Times New Roman" w:hAnsi="Times New Roman" w:cs="Times New Roman"/>
          <w:color w:val="FF0000"/>
          <w:sz w:val="24"/>
          <w:szCs w:val="24"/>
          <w:highlight w:val="lightGray"/>
        </w:rPr>
        <w:t>among T-</w:t>
      </w:r>
      <w:proofErr w:type="spellStart"/>
      <w:r w:rsidR="004F316F" w:rsidRPr="00C719CF">
        <w:rPr>
          <w:rFonts w:ascii="Times New Roman" w:eastAsia="Times New Roman" w:hAnsi="Times New Roman" w:cs="Times New Roman"/>
          <w:color w:val="FF0000"/>
          <w:sz w:val="24"/>
          <w:szCs w:val="24"/>
          <w:highlight w:val="lightGray"/>
        </w:rPr>
        <w:t>morphotypes</w:t>
      </w:r>
      <w:proofErr w:type="spellEnd"/>
      <w:r w:rsidR="004F316F" w:rsidRPr="00C719CF">
        <w:rPr>
          <w:rFonts w:ascii="Times New Roman" w:eastAsia="Times New Roman" w:hAnsi="Times New Roman" w:cs="Times New Roman"/>
          <w:color w:val="FF0000"/>
          <w:sz w:val="24"/>
          <w:szCs w:val="24"/>
          <w:highlight w:val="lightGray"/>
        </w:rPr>
        <w:t xml:space="preserve"> (</w:t>
      </w:r>
      <w:proofErr w:type="gramStart"/>
      <w:r w:rsidR="004F316F" w:rsidRPr="00C719CF">
        <w:rPr>
          <w:rFonts w:ascii="Times New Roman" w:eastAsia="Times New Roman" w:hAnsi="Times New Roman" w:cs="Times New Roman"/>
          <w:i/>
          <w:color w:val="FF0000"/>
          <w:sz w:val="24"/>
          <w:szCs w:val="24"/>
          <w:highlight w:val="lightGray"/>
        </w:rPr>
        <w:t>P(</w:t>
      </w:r>
      <w:proofErr w:type="spellStart"/>
      <w:proofErr w:type="gramEnd"/>
      <w:r w:rsidR="004F316F" w:rsidRPr="00C719CF">
        <w:rPr>
          <w:rFonts w:ascii="Times New Roman" w:eastAsia="Times New Roman" w:hAnsi="Times New Roman" w:cs="Times New Roman"/>
          <w:i/>
          <w:color w:val="FF0000"/>
          <w:sz w:val="24"/>
          <w:szCs w:val="24"/>
          <w:highlight w:val="lightGray"/>
        </w:rPr>
        <w:t>tros|T</w:t>
      </w:r>
      <w:proofErr w:type="spellEnd"/>
      <w:r w:rsidR="004F316F" w:rsidRPr="00C719CF">
        <w:rPr>
          <w:rFonts w:ascii="Times New Roman" w:eastAsia="Times New Roman" w:hAnsi="Times New Roman" w:cs="Times New Roman"/>
          <w:i/>
          <w:color w:val="FF0000"/>
          <w:sz w:val="24"/>
          <w:szCs w:val="24"/>
          <w:highlight w:val="lightGray"/>
        </w:rPr>
        <w:t>)</w:t>
      </w:r>
      <w:r w:rsidR="004F316F" w:rsidRPr="00C719CF">
        <w:rPr>
          <w:rFonts w:ascii="Times New Roman" w:eastAsia="Times New Roman" w:hAnsi="Times New Roman" w:cs="Times New Roman"/>
          <w:color w:val="FF0000"/>
          <w:sz w:val="24"/>
          <w:szCs w:val="24"/>
          <w:highlight w:val="lightGray"/>
        </w:rPr>
        <w:t xml:space="preserve">) and </w:t>
      </w:r>
      <w:r w:rsidR="00E3424F">
        <w:rPr>
          <w:rFonts w:ascii="Times New Roman" w:eastAsia="Times New Roman" w:hAnsi="Times New Roman" w:cs="Times New Roman"/>
          <w:color w:val="FF0000"/>
          <w:sz w:val="24"/>
          <w:szCs w:val="24"/>
          <w:highlight w:val="lightGray"/>
        </w:rPr>
        <w:t xml:space="preserve">proportions </w:t>
      </w:r>
      <w:r w:rsidR="004F316F" w:rsidRPr="00C719CF">
        <w:rPr>
          <w:rFonts w:ascii="Times New Roman" w:eastAsia="Times New Roman" w:hAnsi="Times New Roman" w:cs="Times New Roman"/>
          <w:color w:val="FF0000"/>
          <w:sz w:val="24"/>
          <w:szCs w:val="24"/>
          <w:highlight w:val="lightGray"/>
        </w:rPr>
        <w:t xml:space="preserve">of </w:t>
      </w:r>
      <w:r w:rsidR="004F316F" w:rsidRPr="00C719CF">
        <w:rPr>
          <w:rFonts w:ascii="Times New Roman" w:eastAsia="Times New Roman" w:hAnsi="Times New Roman" w:cs="Times New Roman"/>
          <w:i/>
          <w:color w:val="FF0000"/>
          <w:sz w:val="24"/>
          <w:szCs w:val="24"/>
          <w:highlight w:val="lightGray"/>
        </w:rPr>
        <w:t>M. edulis</w:t>
      </w:r>
      <w:r w:rsidR="004F316F" w:rsidRPr="00C719CF">
        <w:rPr>
          <w:rFonts w:ascii="Times New Roman" w:eastAsia="Times New Roman" w:hAnsi="Times New Roman" w:cs="Times New Roman"/>
          <w:color w:val="FF0000"/>
          <w:sz w:val="24"/>
          <w:szCs w:val="24"/>
          <w:highlight w:val="lightGray"/>
        </w:rPr>
        <w:t xml:space="preserve"> among E-</w:t>
      </w:r>
      <w:proofErr w:type="spellStart"/>
      <w:r w:rsidR="004F316F" w:rsidRPr="00C719CF">
        <w:rPr>
          <w:rFonts w:ascii="Times New Roman" w:eastAsia="Times New Roman" w:hAnsi="Times New Roman" w:cs="Times New Roman"/>
          <w:color w:val="FF0000"/>
          <w:sz w:val="24"/>
          <w:szCs w:val="24"/>
          <w:highlight w:val="lightGray"/>
        </w:rPr>
        <w:t>morphotypes</w:t>
      </w:r>
      <w:proofErr w:type="spellEnd"/>
      <w:r w:rsidR="004F316F" w:rsidRPr="00C719CF">
        <w:rPr>
          <w:rFonts w:ascii="Times New Roman" w:eastAsia="Times New Roman" w:hAnsi="Times New Roman" w:cs="Times New Roman"/>
          <w:color w:val="FF0000"/>
          <w:sz w:val="24"/>
          <w:szCs w:val="24"/>
          <w:highlight w:val="lightGray"/>
        </w:rPr>
        <w:t xml:space="preserve"> (</w:t>
      </w:r>
      <w:r w:rsidR="004F316F" w:rsidRPr="00C719CF">
        <w:rPr>
          <w:rFonts w:ascii="Times New Roman" w:eastAsia="Times New Roman" w:hAnsi="Times New Roman" w:cs="Times New Roman"/>
          <w:i/>
          <w:color w:val="FF0000"/>
          <w:sz w:val="24"/>
          <w:szCs w:val="24"/>
          <w:highlight w:val="lightGray"/>
        </w:rPr>
        <w:t>P(</w:t>
      </w:r>
      <w:proofErr w:type="spellStart"/>
      <w:r w:rsidR="004F316F" w:rsidRPr="00C719CF">
        <w:rPr>
          <w:rFonts w:ascii="Times New Roman" w:eastAsia="Times New Roman" w:hAnsi="Times New Roman" w:cs="Times New Roman"/>
          <w:i/>
          <w:color w:val="FF0000"/>
          <w:sz w:val="24"/>
          <w:szCs w:val="24"/>
          <w:highlight w:val="lightGray"/>
        </w:rPr>
        <w:t>edu|E</w:t>
      </w:r>
      <w:proofErr w:type="spellEnd"/>
      <w:r w:rsidR="004F316F" w:rsidRPr="00C719CF">
        <w:rPr>
          <w:rFonts w:ascii="Times New Roman" w:eastAsia="Times New Roman" w:hAnsi="Times New Roman" w:cs="Times New Roman"/>
          <w:i/>
          <w:color w:val="FF0000"/>
          <w:sz w:val="24"/>
          <w:szCs w:val="24"/>
          <w:highlight w:val="lightGray"/>
        </w:rPr>
        <w:t>)</w:t>
      </w:r>
      <w:r w:rsidR="004F316F" w:rsidRPr="00C719CF">
        <w:rPr>
          <w:rFonts w:ascii="Times New Roman" w:eastAsia="Times New Roman" w:hAnsi="Times New Roman" w:cs="Times New Roman"/>
          <w:color w:val="FF0000"/>
          <w:sz w:val="24"/>
          <w:szCs w:val="24"/>
          <w:highlight w:val="lightGray"/>
        </w:rPr>
        <w:t xml:space="preserve">) in pooled samples </w:t>
      </w:r>
      <w:r w:rsidR="00665982" w:rsidRPr="00C719CF">
        <w:rPr>
          <w:rFonts w:ascii="Times New Roman" w:eastAsia="Times New Roman" w:hAnsi="Times New Roman" w:cs="Times New Roman"/>
          <w:color w:val="FF0000"/>
          <w:sz w:val="24"/>
          <w:szCs w:val="24"/>
          <w:highlight w:val="lightGray"/>
        </w:rPr>
        <w:t xml:space="preserve">(direct count) and in equally mixed samples (predictions by the regression Model </w:t>
      </w:r>
      <w:r w:rsidR="00665982" w:rsidRPr="00823DFB">
        <w:rPr>
          <w:rFonts w:ascii="Times New Roman" w:eastAsia="Times New Roman" w:hAnsi="Times New Roman" w:cs="Times New Roman"/>
          <w:color w:val="FF0000"/>
          <w:sz w:val="24"/>
          <w:szCs w:val="24"/>
          <w:highlight w:val="yellow"/>
        </w:rPr>
        <w:t>?</w:t>
      </w:r>
      <w:r w:rsidR="00665982" w:rsidRPr="00C719CF">
        <w:rPr>
          <w:rFonts w:ascii="Times New Roman" w:eastAsia="Times New Roman" w:hAnsi="Times New Roman" w:cs="Times New Roman"/>
          <w:color w:val="FF0000"/>
          <w:sz w:val="24"/>
          <w:szCs w:val="24"/>
          <w:highlight w:val="lightGray"/>
        </w:rPr>
        <w:t xml:space="preserve">) </w:t>
      </w:r>
      <w:r w:rsidRPr="00C719CF">
        <w:rPr>
          <w:rFonts w:ascii="Times New Roman" w:eastAsia="Times New Roman" w:hAnsi="Times New Roman" w:cs="Times New Roman"/>
          <w:color w:val="FF0000"/>
          <w:sz w:val="24"/>
          <w:szCs w:val="24"/>
          <w:highlight w:val="lightGray"/>
        </w:rPr>
        <w:t>in different sample sets</w:t>
      </w:r>
      <w:r w:rsidR="004F316F" w:rsidRPr="00C719CF">
        <w:rPr>
          <w:rFonts w:ascii="Times New Roman" w:eastAsia="Times New Roman" w:hAnsi="Times New Roman" w:cs="Times New Roman"/>
          <w:color w:val="FF0000"/>
          <w:sz w:val="24"/>
          <w:szCs w:val="24"/>
          <w:highlight w:val="lightGray"/>
        </w:rPr>
        <w:t xml:space="preserve">. </w:t>
      </w:r>
      <w:r w:rsidR="00C719CF" w:rsidRPr="00C719CF">
        <w:rPr>
          <w:rFonts w:ascii="Times New Roman" w:eastAsia="Times New Roman" w:hAnsi="Times New Roman" w:cs="Times New Roman"/>
          <w:color w:val="FF0000"/>
          <w:sz w:val="24"/>
          <w:szCs w:val="24"/>
          <w:highlight w:val="lightGray"/>
        </w:rPr>
        <w:t>Low and upper boundaries of 95% confidence intervals are provided for predicted values (in brackets).</w:t>
      </w:r>
    </w:p>
    <w:tbl>
      <w:tblPr>
        <w:tblStyle w:val="11"/>
        <w:tblW w:w="0" w:type="auto"/>
        <w:tblLook w:val="04A0" w:firstRow="1" w:lastRow="0" w:firstColumn="1" w:lastColumn="0" w:noHBand="0" w:noVBand="1"/>
      </w:tblPr>
      <w:tblGrid>
        <w:gridCol w:w="976"/>
        <w:gridCol w:w="1924"/>
        <w:gridCol w:w="1351"/>
        <w:gridCol w:w="1924"/>
        <w:gridCol w:w="1351"/>
      </w:tblGrid>
      <w:tr w:rsidR="00896213" w:rsidRPr="00896213" w14:paraId="4608A9B3" w14:textId="77777777" w:rsidTr="00896213">
        <w:trPr>
          <w:trHeight w:val="256"/>
        </w:trPr>
        <w:tc>
          <w:tcPr>
            <w:cnfStyle w:val="001000000000" w:firstRow="0" w:lastRow="0" w:firstColumn="1" w:lastColumn="0" w:oddVBand="0" w:evenVBand="0" w:oddHBand="0" w:evenHBand="0" w:firstRowFirstColumn="0" w:firstRowLastColumn="0" w:lastRowFirstColumn="0" w:lastRowLastColumn="0"/>
            <w:tcW w:w="0" w:type="auto"/>
          </w:tcPr>
          <w:p w14:paraId="2990B303" w14:textId="77777777" w:rsidR="00896213" w:rsidRPr="00E3424F" w:rsidRDefault="00896213" w:rsidP="009F1E92">
            <w:pPr>
              <w:spacing w:after="0" w:line="360" w:lineRule="auto"/>
              <w:jc w:val="both"/>
              <w:rPr>
                <w:szCs w:val="24"/>
                <w:lang w:val="en-US" w:eastAsia="en-US"/>
              </w:rPr>
            </w:pPr>
          </w:p>
        </w:tc>
        <w:tc>
          <w:tcPr>
            <w:tcW w:w="0" w:type="auto"/>
            <w:gridSpan w:val="2"/>
          </w:tcPr>
          <w:p w14:paraId="6A4A7790" w14:textId="11EB2AD5" w:rsidR="00896213" w:rsidRPr="00896213" w:rsidRDefault="00896213" w:rsidP="009F1E92">
            <w:pPr>
              <w:spacing w:after="0" w:line="360" w:lineRule="auto"/>
              <w:jc w:val="center"/>
              <w:cnfStyle w:val="000000000000" w:firstRow="0" w:lastRow="0" w:firstColumn="0" w:lastColumn="0" w:oddVBand="0" w:evenVBand="0" w:oddHBand="0" w:evenHBand="0" w:firstRowFirstColumn="0" w:firstRowLastColumn="0" w:lastRowFirstColumn="0" w:lastRowLastColumn="0"/>
              <w:rPr>
                <w:szCs w:val="24"/>
                <w:lang w:eastAsia="en-US"/>
              </w:rPr>
            </w:pPr>
            <w:r w:rsidRPr="00896213">
              <w:rPr>
                <w:szCs w:val="24"/>
                <w:lang w:eastAsia="en-US"/>
              </w:rPr>
              <w:t>P(</w:t>
            </w:r>
            <w:proofErr w:type="spellStart"/>
            <w:r w:rsidRPr="00896213">
              <w:rPr>
                <w:szCs w:val="24"/>
                <w:lang w:eastAsia="en-US"/>
              </w:rPr>
              <w:t>edu|E</w:t>
            </w:r>
            <w:proofErr w:type="spellEnd"/>
            <w:r w:rsidRPr="00896213">
              <w:rPr>
                <w:szCs w:val="24"/>
                <w:lang w:eastAsia="en-US"/>
              </w:rPr>
              <w:t>)</w:t>
            </w:r>
          </w:p>
        </w:tc>
        <w:tc>
          <w:tcPr>
            <w:tcW w:w="0" w:type="auto"/>
            <w:gridSpan w:val="2"/>
          </w:tcPr>
          <w:p w14:paraId="4FC14F36" w14:textId="7D1AEDDE" w:rsidR="00896213" w:rsidRPr="00896213" w:rsidRDefault="00896213" w:rsidP="009F1E92">
            <w:pPr>
              <w:spacing w:after="0" w:line="360" w:lineRule="auto"/>
              <w:jc w:val="both"/>
              <w:cnfStyle w:val="000000000000" w:firstRow="0" w:lastRow="0" w:firstColumn="0" w:lastColumn="0" w:oddVBand="0" w:evenVBand="0" w:oddHBand="0" w:evenHBand="0" w:firstRowFirstColumn="0" w:firstRowLastColumn="0" w:lastRowFirstColumn="0" w:lastRowLastColumn="0"/>
              <w:rPr>
                <w:szCs w:val="24"/>
                <w:lang w:eastAsia="en-US"/>
              </w:rPr>
            </w:pPr>
            <w:r w:rsidRPr="00896213">
              <w:rPr>
                <w:szCs w:val="24"/>
                <w:lang w:eastAsia="en-US"/>
              </w:rPr>
              <w:t>P(</w:t>
            </w:r>
            <w:proofErr w:type="spellStart"/>
            <w:r w:rsidRPr="00896213">
              <w:rPr>
                <w:szCs w:val="24"/>
                <w:lang w:eastAsia="en-US"/>
              </w:rPr>
              <w:t>tros|T</w:t>
            </w:r>
            <w:proofErr w:type="spellEnd"/>
            <w:r w:rsidRPr="00896213">
              <w:rPr>
                <w:szCs w:val="24"/>
                <w:lang w:eastAsia="en-US"/>
              </w:rPr>
              <w:t>)</w:t>
            </w:r>
          </w:p>
        </w:tc>
      </w:tr>
      <w:tr w:rsidR="00896213" w:rsidRPr="00896213" w14:paraId="412F0E9F" w14:textId="77777777" w:rsidTr="009F1E92">
        <w:trPr>
          <w:trHeight w:val="435"/>
        </w:trPr>
        <w:tc>
          <w:tcPr>
            <w:cnfStyle w:val="001000000000" w:firstRow="0" w:lastRow="0" w:firstColumn="1" w:lastColumn="0" w:oddVBand="0" w:evenVBand="0" w:oddHBand="0" w:evenHBand="0" w:firstRowFirstColumn="0" w:firstRowLastColumn="0" w:lastRowFirstColumn="0" w:lastRowLastColumn="0"/>
            <w:tcW w:w="0" w:type="auto"/>
          </w:tcPr>
          <w:p w14:paraId="5563251F" w14:textId="77777777" w:rsidR="00896213" w:rsidRPr="00896213" w:rsidRDefault="00896213" w:rsidP="009F1E92">
            <w:pPr>
              <w:spacing w:after="0" w:line="360" w:lineRule="auto"/>
              <w:jc w:val="center"/>
              <w:rPr>
                <w:szCs w:val="24"/>
                <w:lang w:eastAsia="en-US"/>
              </w:rPr>
            </w:pPr>
            <w:proofErr w:type="spellStart"/>
            <w:r w:rsidRPr="00896213">
              <w:rPr>
                <w:szCs w:val="24"/>
                <w:lang w:eastAsia="en-US"/>
              </w:rPr>
              <w:t>Set</w:t>
            </w:r>
            <w:proofErr w:type="spellEnd"/>
          </w:p>
        </w:tc>
        <w:tc>
          <w:tcPr>
            <w:tcW w:w="0" w:type="auto"/>
          </w:tcPr>
          <w:p w14:paraId="57940215" w14:textId="7041A6C7" w:rsidR="00896213" w:rsidRPr="00896213" w:rsidRDefault="00896213" w:rsidP="009F1E92">
            <w:pPr>
              <w:spacing w:after="0" w:line="360" w:lineRule="auto"/>
              <w:jc w:val="center"/>
              <w:cnfStyle w:val="000000000000" w:firstRow="0" w:lastRow="0" w:firstColumn="0" w:lastColumn="0" w:oddVBand="0" w:evenVBand="0" w:oddHBand="0" w:evenHBand="0" w:firstRowFirstColumn="0" w:firstRowLastColumn="0" w:lastRowFirstColumn="0" w:lastRowLastColumn="0"/>
              <w:rPr>
                <w:szCs w:val="24"/>
                <w:lang w:eastAsia="en-US"/>
              </w:rPr>
            </w:pPr>
            <w:proofErr w:type="spellStart"/>
            <w:r w:rsidRPr="00896213">
              <w:rPr>
                <w:szCs w:val="24"/>
                <w:lang w:eastAsia="en-US"/>
              </w:rPr>
              <w:t>Ptros</w:t>
            </w:r>
            <w:proofErr w:type="spellEnd"/>
            <w:r w:rsidRPr="00896213">
              <w:rPr>
                <w:szCs w:val="24"/>
                <w:lang w:eastAsia="en-US"/>
              </w:rPr>
              <w:t>=0.5</w:t>
            </w:r>
          </w:p>
        </w:tc>
        <w:tc>
          <w:tcPr>
            <w:tcW w:w="0" w:type="auto"/>
          </w:tcPr>
          <w:p w14:paraId="6420C814" w14:textId="77777777" w:rsidR="00896213" w:rsidRPr="00896213" w:rsidRDefault="00896213" w:rsidP="009F1E92">
            <w:pPr>
              <w:spacing w:after="0" w:line="360" w:lineRule="auto"/>
              <w:jc w:val="center"/>
              <w:cnfStyle w:val="000000000000" w:firstRow="0" w:lastRow="0" w:firstColumn="0" w:lastColumn="0" w:oddVBand="0" w:evenVBand="0" w:oddHBand="0" w:evenHBand="0" w:firstRowFirstColumn="0" w:firstRowLastColumn="0" w:lastRowFirstColumn="0" w:lastRowLastColumn="0"/>
              <w:rPr>
                <w:szCs w:val="24"/>
                <w:lang w:eastAsia="en-US"/>
              </w:rPr>
            </w:pPr>
            <w:proofErr w:type="spellStart"/>
            <w:r w:rsidRPr="00896213">
              <w:rPr>
                <w:szCs w:val="24"/>
                <w:lang w:eastAsia="en-US"/>
              </w:rPr>
              <w:t>In</w:t>
            </w:r>
            <w:proofErr w:type="spellEnd"/>
            <w:r w:rsidRPr="00896213">
              <w:rPr>
                <w:szCs w:val="24"/>
                <w:lang w:eastAsia="en-US"/>
              </w:rPr>
              <w:t xml:space="preserve"> </w:t>
            </w:r>
            <w:proofErr w:type="spellStart"/>
            <w:r w:rsidRPr="00896213">
              <w:rPr>
                <w:szCs w:val="24"/>
                <w:lang w:eastAsia="en-US"/>
              </w:rPr>
              <w:t>the</w:t>
            </w:r>
            <w:proofErr w:type="spellEnd"/>
            <w:r w:rsidRPr="00896213">
              <w:rPr>
                <w:szCs w:val="24"/>
                <w:lang w:eastAsia="en-US"/>
              </w:rPr>
              <w:t xml:space="preserve"> </w:t>
            </w:r>
            <w:proofErr w:type="spellStart"/>
            <w:r w:rsidRPr="00896213">
              <w:rPr>
                <w:szCs w:val="24"/>
                <w:lang w:eastAsia="en-US"/>
              </w:rPr>
              <w:t>data</w:t>
            </w:r>
            <w:proofErr w:type="spellEnd"/>
          </w:p>
        </w:tc>
        <w:tc>
          <w:tcPr>
            <w:tcW w:w="0" w:type="auto"/>
          </w:tcPr>
          <w:p w14:paraId="549E6CC5" w14:textId="21A8078C" w:rsidR="00896213" w:rsidRPr="00896213" w:rsidRDefault="00896213" w:rsidP="009F1E92">
            <w:pPr>
              <w:spacing w:after="0" w:line="360" w:lineRule="auto"/>
              <w:jc w:val="center"/>
              <w:cnfStyle w:val="000000000000" w:firstRow="0" w:lastRow="0" w:firstColumn="0" w:lastColumn="0" w:oddVBand="0" w:evenVBand="0" w:oddHBand="0" w:evenHBand="0" w:firstRowFirstColumn="0" w:firstRowLastColumn="0" w:lastRowFirstColumn="0" w:lastRowLastColumn="0"/>
              <w:rPr>
                <w:szCs w:val="24"/>
                <w:lang w:eastAsia="en-US"/>
              </w:rPr>
            </w:pPr>
            <w:proofErr w:type="spellStart"/>
            <w:r w:rsidRPr="00896213">
              <w:rPr>
                <w:szCs w:val="24"/>
                <w:lang w:eastAsia="en-US"/>
              </w:rPr>
              <w:t>Ptros</w:t>
            </w:r>
            <w:proofErr w:type="spellEnd"/>
            <w:r w:rsidRPr="00896213">
              <w:rPr>
                <w:szCs w:val="24"/>
                <w:lang w:eastAsia="en-US"/>
              </w:rPr>
              <w:t>=0.5</w:t>
            </w:r>
          </w:p>
        </w:tc>
        <w:tc>
          <w:tcPr>
            <w:tcW w:w="0" w:type="auto"/>
          </w:tcPr>
          <w:p w14:paraId="5CBFB27B" w14:textId="77777777" w:rsidR="00896213" w:rsidRPr="00896213" w:rsidRDefault="00896213" w:rsidP="009F1E92">
            <w:pPr>
              <w:spacing w:after="0" w:line="360" w:lineRule="auto"/>
              <w:jc w:val="center"/>
              <w:cnfStyle w:val="000000000000" w:firstRow="0" w:lastRow="0" w:firstColumn="0" w:lastColumn="0" w:oddVBand="0" w:evenVBand="0" w:oddHBand="0" w:evenHBand="0" w:firstRowFirstColumn="0" w:firstRowLastColumn="0" w:lastRowFirstColumn="0" w:lastRowLastColumn="0"/>
              <w:rPr>
                <w:szCs w:val="24"/>
                <w:lang w:eastAsia="en-US"/>
              </w:rPr>
            </w:pPr>
            <w:proofErr w:type="spellStart"/>
            <w:r w:rsidRPr="00896213">
              <w:rPr>
                <w:szCs w:val="24"/>
                <w:lang w:eastAsia="en-US"/>
              </w:rPr>
              <w:t>In</w:t>
            </w:r>
            <w:proofErr w:type="spellEnd"/>
            <w:r w:rsidRPr="00896213">
              <w:rPr>
                <w:szCs w:val="24"/>
                <w:lang w:eastAsia="en-US"/>
              </w:rPr>
              <w:t xml:space="preserve"> </w:t>
            </w:r>
            <w:proofErr w:type="spellStart"/>
            <w:r w:rsidRPr="00896213">
              <w:rPr>
                <w:szCs w:val="24"/>
                <w:lang w:eastAsia="en-US"/>
              </w:rPr>
              <w:t>the</w:t>
            </w:r>
            <w:proofErr w:type="spellEnd"/>
            <w:r w:rsidRPr="00896213">
              <w:rPr>
                <w:szCs w:val="24"/>
                <w:lang w:eastAsia="en-US"/>
              </w:rPr>
              <w:t xml:space="preserve"> </w:t>
            </w:r>
            <w:proofErr w:type="spellStart"/>
            <w:r w:rsidRPr="00896213">
              <w:rPr>
                <w:szCs w:val="24"/>
                <w:lang w:eastAsia="en-US"/>
              </w:rPr>
              <w:t>data</w:t>
            </w:r>
            <w:proofErr w:type="spellEnd"/>
          </w:p>
        </w:tc>
      </w:tr>
      <w:tr w:rsidR="00896213" w:rsidRPr="00896213" w14:paraId="41791141" w14:textId="77777777" w:rsidTr="00C10A50">
        <w:tc>
          <w:tcPr>
            <w:cnfStyle w:val="001000000000" w:firstRow="0" w:lastRow="0" w:firstColumn="1" w:lastColumn="0" w:oddVBand="0" w:evenVBand="0" w:oddHBand="0" w:evenHBand="0" w:firstRowFirstColumn="0" w:firstRowLastColumn="0" w:lastRowFirstColumn="0" w:lastRowLastColumn="0"/>
            <w:tcW w:w="0" w:type="auto"/>
          </w:tcPr>
          <w:p w14:paraId="4550BFDB" w14:textId="77777777" w:rsidR="00896213" w:rsidRPr="00896213" w:rsidRDefault="00896213" w:rsidP="009F1E92">
            <w:pPr>
              <w:spacing w:after="0" w:line="360" w:lineRule="auto"/>
              <w:jc w:val="center"/>
              <w:rPr>
                <w:szCs w:val="24"/>
                <w:lang w:eastAsia="en-US"/>
              </w:rPr>
            </w:pPr>
            <w:r w:rsidRPr="00896213">
              <w:rPr>
                <w:szCs w:val="24"/>
                <w:lang w:eastAsia="en-US"/>
              </w:rPr>
              <w:t>WBL</w:t>
            </w:r>
          </w:p>
        </w:tc>
        <w:tc>
          <w:tcPr>
            <w:tcW w:w="0" w:type="auto"/>
          </w:tcPr>
          <w:p w14:paraId="45DD0315" w14:textId="5D3DA561" w:rsidR="00896213" w:rsidRPr="00896213" w:rsidRDefault="00896213" w:rsidP="00875E0A">
            <w:pPr>
              <w:spacing w:after="0" w:line="360" w:lineRule="auto"/>
              <w:jc w:val="center"/>
              <w:cnfStyle w:val="000000000000" w:firstRow="0" w:lastRow="0" w:firstColumn="0" w:lastColumn="0" w:oddVBand="0" w:evenVBand="0" w:oddHBand="0" w:evenHBand="0" w:firstRowFirstColumn="0" w:firstRowLastColumn="0" w:lastRowFirstColumn="0" w:lastRowLastColumn="0"/>
              <w:rPr>
                <w:szCs w:val="24"/>
                <w:lang w:eastAsia="en-US"/>
              </w:rPr>
            </w:pPr>
            <w:r w:rsidRPr="00896213">
              <w:rPr>
                <w:szCs w:val="24"/>
                <w:lang w:eastAsia="en-US"/>
              </w:rPr>
              <w:t>0.77 (0.72-0.81)</w:t>
            </w:r>
          </w:p>
        </w:tc>
        <w:tc>
          <w:tcPr>
            <w:tcW w:w="0" w:type="auto"/>
          </w:tcPr>
          <w:p w14:paraId="4ACC2441" w14:textId="77777777" w:rsidR="00896213" w:rsidRPr="00896213" w:rsidRDefault="00896213" w:rsidP="009F1E92">
            <w:pPr>
              <w:spacing w:after="0" w:line="360" w:lineRule="auto"/>
              <w:jc w:val="center"/>
              <w:cnfStyle w:val="000000000000" w:firstRow="0" w:lastRow="0" w:firstColumn="0" w:lastColumn="0" w:oddVBand="0" w:evenVBand="0" w:oddHBand="0" w:evenHBand="0" w:firstRowFirstColumn="0" w:firstRowLastColumn="0" w:lastRowFirstColumn="0" w:lastRowLastColumn="0"/>
              <w:rPr>
                <w:szCs w:val="24"/>
                <w:lang w:eastAsia="en-US"/>
              </w:rPr>
            </w:pPr>
            <w:r w:rsidRPr="00896213">
              <w:rPr>
                <w:szCs w:val="24"/>
                <w:lang w:eastAsia="en-US"/>
              </w:rPr>
              <w:t>0.62</w:t>
            </w:r>
          </w:p>
        </w:tc>
        <w:tc>
          <w:tcPr>
            <w:tcW w:w="0" w:type="auto"/>
          </w:tcPr>
          <w:p w14:paraId="1497B379" w14:textId="77777777" w:rsidR="00896213" w:rsidRPr="00896213" w:rsidRDefault="00896213" w:rsidP="009F1E92">
            <w:pPr>
              <w:spacing w:after="0" w:line="360" w:lineRule="auto"/>
              <w:jc w:val="center"/>
              <w:cnfStyle w:val="000000000000" w:firstRow="0" w:lastRow="0" w:firstColumn="0" w:lastColumn="0" w:oddVBand="0" w:evenVBand="0" w:oddHBand="0" w:evenHBand="0" w:firstRowFirstColumn="0" w:firstRowLastColumn="0" w:lastRowFirstColumn="0" w:lastRowLastColumn="0"/>
              <w:rPr>
                <w:szCs w:val="24"/>
                <w:lang w:eastAsia="en-US"/>
              </w:rPr>
            </w:pPr>
            <w:r w:rsidRPr="00896213">
              <w:rPr>
                <w:szCs w:val="24"/>
                <w:lang w:eastAsia="en-US"/>
              </w:rPr>
              <w:t>0.86 (0.82-0.89)</w:t>
            </w:r>
          </w:p>
        </w:tc>
        <w:tc>
          <w:tcPr>
            <w:tcW w:w="0" w:type="auto"/>
          </w:tcPr>
          <w:p w14:paraId="1ACCE4FA" w14:textId="77777777" w:rsidR="00896213" w:rsidRPr="00896213" w:rsidRDefault="00896213" w:rsidP="009F1E92">
            <w:pPr>
              <w:spacing w:after="0" w:line="360" w:lineRule="auto"/>
              <w:jc w:val="center"/>
              <w:cnfStyle w:val="000000000000" w:firstRow="0" w:lastRow="0" w:firstColumn="0" w:lastColumn="0" w:oddVBand="0" w:evenVBand="0" w:oddHBand="0" w:evenHBand="0" w:firstRowFirstColumn="0" w:firstRowLastColumn="0" w:lastRowFirstColumn="0" w:lastRowLastColumn="0"/>
              <w:rPr>
                <w:szCs w:val="24"/>
                <w:lang w:eastAsia="en-US"/>
              </w:rPr>
            </w:pPr>
            <w:r w:rsidRPr="00896213">
              <w:rPr>
                <w:szCs w:val="24"/>
                <w:lang w:eastAsia="en-US"/>
              </w:rPr>
              <w:t>0.72</w:t>
            </w:r>
          </w:p>
        </w:tc>
      </w:tr>
      <w:tr w:rsidR="00896213" w:rsidRPr="00896213" w14:paraId="303F84BF" w14:textId="77777777" w:rsidTr="00C10A50">
        <w:tc>
          <w:tcPr>
            <w:cnfStyle w:val="001000000000" w:firstRow="0" w:lastRow="0" w:firstColumn="1" w:lastColumn="0" w:oddVBand="0" w:evenVBand="0" w:oddHBand="0" w:evenHBand="0" w:firstRowFirstColumn="0" w:firstRowLastColumn="0" w:lastRowFirstColumn="0" w:lastRowLastColumn="0"/>
            <w:tcW w:w="0" w:type="auto"/>
          </w:tcPr>
          <w:p w14:paraId="5C97BA8F" w14:textId="77777777" w:rsidR="00896213" w:rsidRPr="00896213" w:rsidRDefault="00896213" w:rsidP="009F1E92">
            <w:pPr>
              <w:spacing w:after="0" w:line="360" w:lineRule="auto"/>
              <w:jc w:val="center"/>
              <w:rPr>
                <w:szCs w:val="24"/>
                <w:lang w:eastAsia="en-US"/>
              </w:rPr>
            </w:pPr>
            <w:r w:rsidRPr="00896213">
              <w:rPr>
                <w:szCs w:val="24"/>
                <w:lang w:eastAsia="en-US"/>
              </w:rPr>
              <w:t>BH</w:t>
            </w:r>
          </w:p>
        </w:tc>
        <w:tc>
          <w:tcPr>
            <w:tcW w:w="0" w:type="auto"/>
          </w:tcPr>
          <w:p w14:paraId="43DCF8E2" w14:textId="20FE58E0" w:rsidR="00896213" w:rsidRPr="00896213" w:rsidRDefault="00896213" w:rsidP="00875E0A">
            <w:pPr>
              <w:spacing w:after="0" w:line="360" w:lineRule="auto"/>
              <w:jc w:val="center"/>
              <w:cnfStyle w:val="000000000000" w:firstRow="0" w:lastRow="0" w:firstColumn="0" w:lastColumn="0" w:oddVBand="0" w:evenVBand="0" w:oddHBand="0" w:evenHBand="0" w:firstRowFirstColumn="0" w:firstRowLastColumn="0" w:lastRowFirstColumn="0" w:lastRowLastColumn="0"/>
              <w:rPr>
                <w:szCs w:val="24"/>
                <w:lang w:eastAsia="en-US"/>
              </w:rPr>
            </w:pPr>
            <w:r w:rsidRPr="00896213">
              <w:rPr>
                <w:szCs w:val="24"/>
                <w:lang w:eastAsia="en-US"/>
              </w:rPr>
              <w:t>0.67 (0.59-0.74)</w:t>
            </w:r>
          </w:p>
        </w:tc>
        <w:tc>
          <w:tcPr>
            <w:tcW w:w="0" w:type="auto"/>
          </w:tcPr>
          <w:p w14:paraId="0F44D663" w14:textId="77777777" w:rsidR="00896213" w:rsidRPr="00896213" w:rsidRDefault="00896213" w:rsidP="009F1E92">
            <w:pPr>
              <w:spacing w:after="0" w:line="360" w:lineRule="auto"/>
              <w:jc w:val="center"/>
              <w:cnfStyle w:val="000000000000" w:firstRow="0" w:lastRow="0" w:firstColumn="0" w:lastColumn="0" w:oddVBand="0" w:evenVBand="0" w:oddHBand="0" w:evenHBand="0" w:firstRowFirstColumn="0" w:firstRowLastColumn="0" w:lastRowFirstColumn="0" w:lastRowLastColumn="0"/>
              <w:rPr>
                <w:szCs w:val="24"/>
                <w:lang w:eastAsia="en-US"/>
              </w:rPr>
            </w:pPr>
            <w:r w:rsidRPr="00896213">
              <w:rPr>
                <w:szCs w:val="24"/>
                <w:lang w:eastAsia="en-US"/>
              </w:rPr>
              <w:t>0.89</w:t>
            </w:r>
          </w:p>
        </w:tc>
        <w:tc>
          <w:tcPr>
            <w:tcW w:w="0" w:type="auto"/>
          </w:tcPr>
          <w:p w14:paraId="5EE15719" w14:textId="77777777" w:rsidR="00896213" w:rsidRPr="00896213" w:rsidRDefault="00896213" w:rsidP="009F1E92">
            <w:pPr>
              <w:spacing w:after="0" w:line="360" w:lineRule="auto"/>
              <w:jc w:val="center"/>
              <w:cnfStyle w:val="000000000000" w:firstRow="0" w:lastRow="0" w:firstColumn="0" w:lastColumn="0" w:oddVBand="0" w:evenVBand="0" w:oddHBand="0" w:evenHBand="0" w:firstRowFirstColumn="0" w:firstRowLastColumn="0" w:lastRowFirstColumn="0" w:lastRowLastColumn="0"/>
              <w:rPr>
                <w:szCs w:val="24"/>
                <w:lang w:eastAsia="en-US"/>
              </w:rPr>
            </w:pPr>
            <w:r w:rsidRPr="00896213">
              <w:rPr>
                <w:szCs w:val="24"/>
                <w:lang w:eastAsia="en-US"/>
              </w:rPr>
              <w:t>0.54 (0.49-0.59)</w:t>
            </w:r>
          </w:p>
        </w:tc>
        <w:tc>
          <w:tcPr>
            <w:tcW w:w="0" w:type="auto"/>
          </w:tcPr>
          <w:p w14:paraId="05D750B3" w14:textId="77777777" w:rsidR="00896213" w:rsidRPr="00896213" w:rsidRDefault="00896213" w:rsidP="009F1E92">
            <w:pPr>
              <w:spacing w:after="0" w:line="360" w:lineRule="auto"/>
              <w:jc w:val="center"/>
              <w:cnfStyle w:val="000000000000" w:firstRow="0" w:lastRow="0" w:firstColumn="0" w:lastColumn="0" w:oddVBand="0" w:evenVBand="0" w:oddHBand="0" w:evenHBand="0" w:firstRowFirstColumn="0" w:firstRowLastColumn="0" w:lastRowFirstColumn="0" w:lastRowLastColumn="0"/>
              <w:rPr>
                <w:szCs w:val="24"/>
                <w:lang w:eastAsia="en-US"/>
              </w:rPr>
            </w:pPr>
            <w:r w:rsidRPr="00896213">
              <w:rPr>
                <w:szCs w:val="24"/>
                <w:lang w:eastAsia="en-US"/>
              </w:rPr>
              <w:t>0.10</w:t>
            </w:r>
          </w:p>
        </w:tc>
      </w:tr>
      <w:tr w:rsidR="00896213" w:rsidRPr="00896213" w14:paraId="172665FB" w14:textId="77777777" w:rsidTr="00C10A50">
        <w:tc>
          <w:tcPr>
            <w:cnfStyle w:val="001000000000" w:firstRow="0" w:lastRow="0" w:firstColumn="1" w:lastColumn="0" w:oddVBand="0" w:evenVBand="0" w:oddHBand="0" w:evenHBand="0" w:firstRowFirstColumn="0" w:firstRowLastColumn="0" w:lastRowFirstColumn="0" w:lastRowLastColumn="0"/>
            <w:tcW w:w="0" w:type="auto"/>
          </w:tcPr>
          <w:p w14:paraId="0FD46330" w14:textId="77777777" w:rsidR="00896213" w:rsidRPr="00896213" w:rsidRDefault="00896213" w:rsidP="009F1E92">
            <w:pPr>
              <w:spacing w:after="0" w:line="360" w:lineRule="auto"/>
              <w:jc w:val="center"/>
              <w:rPr>
                <w:szCs w:val="24"/>
                <w:lang w:eastAsia="en-US"/>
              </w:rPr>
            </w:pPr>
            <w:r w:rsidRPr="00896213">
              <w:rPr>
                <w:szCs w:val="24"/>
                <w:lang w:eastAsia="en-US"/>
              </w:rPr>
              <w:t>GOM</w:t>
            </w:r>
          </w:p>
        </w:tc>
        <w:tc>
          <w:tcPr>
            <w:tcW w:w="0" w:type="auto"/>
          </w:tcPr>
          <w:p w14:paraId="61EDED12" w14:textId="77777777" w:rsidR="00896213" w:rsidRPr="00896213" w:rsidRDefault="00896213" w:rsidP="009F1E92">
            <w:pPr>
              <w:spacing w:after="0" w:line="360" w:lineRule="auto"/>
              <w:jc w:val="center"/>
              <w:cnfStyle w:val="000000000000" w:firstRow="0" w:lastRow="0" w:firstColumn="0" w:lastColumn="0" w:oddVBand="0" w:evenVBand="0" w:oddHBand="0" w:evenHBand="0" w:firstRowFirstColumn="0" w:firstRowLastColumn="0" w:lastRowFirstColumn="0" w:lastRowLastColumn="0"/>
              <w:rPr>
                <w:szCs w:val="24"/>
                <w:lang w:eastAsia="en-US"/>
              </w:rPr>
            </w:pPr>
            <w:r w:rsidRPr="00896213">
              <w:rPr>
                <w:szCs w:val="24"/>
                <w:lang w:eastAsia="en-US"/>
              </w:rPr>
              <w:t>0.67 (0.57-0.76)</w:t>
            </w:r>
          </w:p>
        </w:tc>
        <w:tc>
          <w:tcPr>
            <w:tcW w:w="0" w:type="auto"/>
          </w:tcPr>
          <w:p w14:paraId="7FACB40F" w14:textId="77777777" w:rsidR="00896213" w:rsidRPr="00896213" w:rsidRDefault="00896213" w:rsidP="009F1E92">
            <w:pPr>
              <w:spacing w:after="0" w:line="360" w:lineRule="auto"/>
              <w:jc w:val="center"/>
              <w:cnfStyle w:val="000000000000" w:firstRow="0" w:lastRow="0" w:firstColumn="0" w:lastColumn="0" w:oddVBand="0" w:evenVBand="0" w:oddHBand="0" w:evenHBand="0" w:firstRowFirstColumn="0" w:firstRowLastColumn="0" w:lastRowFirstColumn="0" w:lastRowLastColumn="0"/>
              <w:rPr>
                <w:szCs w:val="24"/>
                <w:lang w:eastAsia="en-US"/>
              </w:rPr>
            </w:pPr>
            <w:r w:rsidRPr="00896213">
              <w:rPr>
                <w:szCs w:val="24"/>
                <w:lang w:eastAsia="en-US"/>
              </w:rPr>
              <w:t>0.82</w:t>
            </w:r>
          </w:p>
        </w:tc>
        <w:tc>
          <w:tcPr>
            <w:tcW w:w="0" w:type="auto"/>
          </w:tcPr>
          <w:p w14:paraId="1F84B291" w14:textId="77777777" w:rsidR="00896213" w:rsidRPr="00896213" w:rsidRDefault="00896213" w:rsidP="009F1E92">
            <w:pPr>
              <w:spacing w:after="0" w:line="360" w:lineRule="auto"/>
              <w:jc w:val="center"/>
              <w:cnfStyle w:val="000000000000" w:firstRow="0" w:lastRow="0" w:firstColumn="0" w:lastColumn="0" w:oddVBand="0" w:evenVBand="0" w:oddHBand="0" w:evenHBand="0" w:firstRowFirstColumn="0" w:firstRowLastColumn="0" w:lastRowFirstColumn="0" w:lastRowLastColumn="0"/>
              <w:rPr>
                <w:szCs w:val="24"/>
                <w:lang w:eastAsia="en-US"/>
              </w:rPr>
            </w:pPr>
            <w:r w:rsidRPr="00896213">
              <w:rPr>
                <w:szCs w:val="24"/>
                <w:lang w:eastAsia="en-US"/>
              </w:rPr>
              <w:t>0.86 (0.70-0.95)</w:t>
            </w:r>
          </w:p>
        </w:tc>
        <w:tc>
          <w:tcPr>
            <w:tcW w:w="0" w:type="auto"/>
          </w:tcPr>
          <w:p w14:paraId="40C315C1" w14:textId="77777777" w:rsidR="00896213" w:rsidRPr="00896213" w:rsidRDefault="00896213" w:rsidP="009F1E92">
            <w:pPr>
              <w:spacing w:after="0" w:line="360" w:lineRule="auto"/>
              <w:jc w:val="center"/>
              <w:cnfStyle w:val="000000000000" w:firstRow="0" w:lastRow="0" w:firstColumn="0" w:lastColumn="0" w:oddVBand="0" w:evenVBand="0" w:oddHBand="0" w:evenHBand="0" w:firstRowFirstColumn="0" w:firstRowLastColumn="0" w:lastRowFirstColumn="0" w:lastRowLastColumn="0"/>
              <w:rPr>
                <w:szCs w:val="24"/>
                <w:lang w:eastAsia="en-US"/>
              </w:rPr>
            </w:pPr>
            <w:r w:rsidRPr="00896213">
              <w:rPr>
                <w:szCs w:val="24"/>
                <w:lang w:eastAsia="en-US"/>
              </w:rPr>
              <w:t>0.62</w:t>
            </w:r>
          </w:p>
        </w:tc>
      </w:tr>
      <w:tr w:rsidR="00896213" w:rsidRPr="00896213" w14:paraId="4EEF9411" w14:textId="77777777" w:rsidTr="00C10A50">
        <w:tc>
          <w:tcPr>
            <w:cnfStyle w:val="001000000000" w:firstRow="0" w:lastRow="0" w:firstColumn="1" w:lastColumn="0" w:oddVBand="0" w:evenVBand="0" w:oddHBand="0" w:evenHBand="0" w:firstRowFirstColumn="0" w:firstRowLastColumn="0" w:lastRowFirstColumn="0" w:lastRowLastColumn="0"/>
            <w:tcW w:w="0" w:type="auto"/>
          </w:tcPr>
          <w:p w14:paraId="372311FF" w14:textId="77777777" w:rsidR="00896213" w:rsidRPr="00896213" w:rsidRDefault="00896213" w:rsidP="009F1E92">
            <w:pPr>
              <w:spacing w:after="0" w:line="360" w:lineRule="auto"/>
              <w:jc w:val="center"/>
              <w:rPr>
                <w:szCs w:val="24"/>
                <w:lang w:eastAsia="en-US"/>
              </w:rPr>
            </w:pPr>
            <w:r w:rsidRPr="00896213">
              <w:rPr>
                <w:szCs w:val="24"/>
                <w:lang w:eastAsia="en-US"/>
              </w:rPr>
              <w:t>BALT</w:t>
            </w:r>
          </w:p>
        </w:tc>
        <w:tc>
          <w:tcPr>
            <w:tcW w:w="0" w:type="auto"/>
          </w:tcPr>
          <w:p w14:paraId="577625DF" w14:textId="58A44CA9" w:rsidR="00896213" w:rsidRPr="00896213" w:rsidRDefault="00896213" w:rsidP="00875E0A">
            <w:pPr>
              <w:spacing w:after="0" w:line="360" w:lineRule="auto"/>
              <w:jc w:val="center"/>
              <w:cnfStyle w:val="000000000000" w:firstRow="0" w:lastRow="0" w:firstColumn="0" w:lastColumn="0" w:oddVBand="0" w:evenVBand="0" w:oddHBand="0" w:evenHBand="0" w:firstRowFirstColumn="0" w:firstRowLastColumn="0" w:lastRowFirstColumn="0" w:lastRowLastColumn="0"/>
              <w:rPr>
                <w:szCs w:val="24"/>
                <w:lang w:eastAsia="en-US"/>
              </w:rPr>
            </w:pPr>
            <w:proofErr w:type="gramStart"/>
            <w:r w:rsidRPr="00896213">
              <w:rPr>
                <w:szCs w:val="24"/>
                <w:lang w:eastAsia="en-US"/>
              </w:rPr>
              <w:t>0.51 (0.46-0.56</w:t>
            </w:r>
            <w:proofErr w:type="gramEnd"/>
          </w:p>
        </w:tc>
        <w:tc>
          <w:tcPr>
            <w:tcW w:w="0" w:type="auto"/>
          </w:tcPr>
          <w:p w14:paraId="6A97CBBA" w14:textId="77777777" w:rsidR="00896213" w:rsidRPr="00896213" w:rsidRDefault="00896213" w:rsidP="009F1E92">
            <w:pPr>
              <w:spacing w:after="0" w:line="360" w:lineRule="auto"/>
              <w:jc w:val="center"/>
              <w:cnfStyle w:val="000000000000" w:firstRow="0" w:lastRow="0" w:firstColumn="0" w:lastColumn="0" w:oddVBand="0" w:evenVBand="0" w:oddHBand="0" w:evenHBand="0" w:firstRowFirstColumn="0" w:firstRowLastColumn="0" w:lastRowFirstColumn="0" w:lastRowLastColumn="0"/>
              <w:rPr>
                <w:szCs w:val="24"/>
                <w:lang w:eastAsia="en-US"/>
              </w:rPr>
            </w:pPr>
            <w:r w:rsidRPr="00896213">
              <w:rPr>
                <w:szCs w:val="24"/>
                <w:lang w:eastAsia="en-US"/>
              </w:rPr>
              <w:t>0.00</w:t>
            </w:r>
          </w:p>
        </w:tc>
        <w:tc>
          <w:tcPr>
            <w:tcW w:w="0" w:type="auto"/>
          </w:tcPr>
          <w:p w14:paraId="5C6F981A" w14:textId="77777777" w:rsidR="00896213" w:rsidRPr="00896213" w:rsidRDefault="00896213" w:rsidP="009F1E92">
            <w:pPr>
              <w:spacing w:after="0" w:line="360" w:lineRule="auto"/>
              <w:jc w:val="center"/>
              <w:cnfStyle w:val="000000000000" w:firstRow="0" w:lastRow="0" w:firstColumn="0" w:lastColumn="0" w:oddVBand="0" w:evenVBand="0" w:oddHBand="0" w:evenHBand="0" w:firstRowFirstColumn="0" w:firstRowLastColumn="0" w:lastRowFirstColumn="0" w:lastRowLastColumn="0"/>
              <w:rPr>
                <w:szCs w:val="24"/>
                <w:lang w:eastAsia="en-US"/>
              </w:rPr>
            </w:pPr>
            <w:r w:rsidRPr="00896213">
              <w:rPr>
                <w:szCs w:val="24"/>
                <w:lang w:eastAsia="en-US"/>
              </w:rPr>
              <w:t>0.82 (0.58-0.94)</w:t>
            </w:r>
          </w:p>
        </w:tc>
        <w:tc>
          <w:tcPr>
            <w:tcW w:w="0" w:type="auto"/>
          </w:tcPr>
          <w:p w14:paraId="402B0F1D" w14:textId="77777777" w:rsidR="00896213" w:rsidRPr="00896213" w:rsidRDefault="00896213" w:rsidP="009F1E92">
            <w:pPr>
              <w:spacing w:after="0" w:line="360" w:lineRule="auto"/>
              <w:jc w:val="center"/>
              <w:cnfStyle w:val="000000000000" w:firstRow="0" w:lastRow="0" w:firstColumn="0" w:lastColumn="0" w:oddVBand="0" w:evenVBand="0" w:oddHBand="0" w:evenHBand="0" w:firstRowFirstColumn="0" w:firstRowLastColumn="0" w:lastRowFirstColumn="0" w:lastRowLastColumn="0"/>
              <w:rPr>
                <w:szCs w:val="24"/>
                <w:lang w:eastAsia="en-US"/>
              </w:rPr>
            </w:pPr>
            <w:r w:rsidRPr="00896213">
              <w:rPr>
                <w:szCs w:val="24"/>
                <w:lang w:eastAsia="en-US"/>
              </w:rPr>
              <w:t>0.93</w:t>
            </w:r>
          </w:p>
        </w:tc>
      </w:tr>
      <w:tr w:rsidR="00896213" w:rsidRPr="00896213" w14:paraId="610814B3" w14:textId="77777777" w:rsidTr="00C10A50">
        <w:tc>
          <w:tcPr>
            <w:cnfStyle w:val="001000000000" w:firstRow="0" w:lastRow="0" w:firstColumn="1" w:lastColumn="0" w:oddVBand="0" w:evenVBand="0" w:oddHBand="0" w:evenHBand="0" w:firstRowFirstColumn="0" w:firstRowLastColumn="0" w:lastRowFirstColumn="0" w:lastRowLastColumn="0"/>
            <w:tcW w:w="0" w:type="auto"/>
          </w:tcPr>
          <w:p w14:paraId="5810236C" w14:textId="77777777" w:rsidR="00896213" w:rsidRPr="00896213" w:rsidRDefault="00896213" w:rsidP="009F1E92">
            <w:pPr>
              <w:spacing w:after="0" w:line="360" w:lineRule="auto"/>
              <w:jc w:val="center"/>
              <w:rPr>
                <w:szCs w:val="24"/>
                <w:lang w:eastAsia="en-US"/>
              </w:rPr>
            </w:pPr>
            <w:r w:rsidRPr="00896213">
              <w:rPr>
                <w:szCs w:val="24"/>
                <w:lang w:eastAsia="en-US"/>
              </w:rPr>
              <w:t>NORW</w:t>
            </w:r>
          </w:p>
        </w:tc>
        <w:tc>
          <w:tcPr>
            <w:tcW w:w="0" w:type="auto"/>
          </w:tcPr>
          <w:p w14:paraId="7E2BB881" w14:textId="321DCD95" w:rsidR="00896213" w:rsidRPr="00896213" w:rsidRDefault="00896213" w:rsidP="00875E0A">
            <w:pPr>
              <w:spacing w:after="0" w:line="360" w:lineRule="auto"/>
              <w:jc w:val="center"/>
              <w:cnfStyle w:val="000000000000" w:firstRow="0" w:lastRow="0" w:firstColumn="0" w:lastColumn="0" w:oddVBand="0" w:evenVBand="0" w:oddHBand="0" w:evenHBand="0" w:firstRowFirstColumn="0" w:firstRowLastColumn="0" w:lastRowFirstColumn="0" w:lastRowLastColumn="0"/>
              <w:rPr>
                <w:szCs w:val="24"/>
                <w:lang w:eastAsia="en-US"/>
              </w:rPr>
            </w:pPr>
            <w:r w:rsidRPr="00896213">
              <w:rPr>
                <w:szCs w:val="24"/>
                <w:lang w:eastAsia="en-US"/>
              </w:rPr>
              <w:t>0.63 (0.54-0.72)</w:t>
            </w:r>
          </w:p>
        </w:tc>
        <w:tc>
          <w:tcPr>
            <w:tcW w:w="0" w:type="auto"/>
          </w:tcPr>
          <w:p w14:paraId="6E5217A2" w14:textId="77777777" w:rsidR="00896213" w:rsidRPr="00896213" w:rsidRDefault="00896213" w:rsidP="009F1E92">
            <w:pPr>
              <w:spacing w:after="0" w:line="360" w:lineRule="auto"/>
              <w:jc w:val="center"/>
              <w:cnfStyle w:val="000000000000" w:firstRow="0" w:lastRow="0" w:firstColumn="0" w:lastColumn="0" w:oddVBand="0" w:evenVBand="0" w:oddHBand="0" w:evenHBand="0" w:firstRowFirstColumn="0" w:firstRowLastColumn="0" w:lastRowFirstColumn="0" w:lastRowLastColumn="0"/>
              <w:rPr>
                <w:szCs w:val="24"/>
                <w:lang w:eastAsia="en-US"/>
              </w:rPr>
            </w:pPr>
            <w:r w:rsidRPr="00896213">
              <w:rPr>
                <w:szCs w:val="24"/>
                <w:lang w:eastAsia="en-US"/>
              </w:rPr>
              <w:t>0.17</w:t>
            </w:r>
          </w:p>
        </w:tc>
        <w:tc>
          <w:tcPr>
            <w:tcW w:w="0" w:type="auto"/>
          </w:tcPr>
          <w:p w14:paraId="5E619BE9" w14:textId="77777777" w:rsidR="00896213" w:rsidRPr="00896213" w:rsidRDefault="00896213" w:rsidP="009F1E92">
            <w:pPr>
              <w:spacing w:after="0" w:line="360" w:lineRule="auto"/>
              <w:jc w:val="center"/>
              <w:cnfStyle w:val="000000000000" w:firstRow="0" w:lastRow="0" w:firstColumn="0" w:lastColumn="0" w:oddVBand="0" w:evenVBand="0" w:oddHBand="0" w:evenHBand="0" w:firstRowFirstColumn="0" w:firstRowLastColumn="0" w:lastRowFirstColumn="0" w:lastRowLastColumn="0"/>
              <w:rPr>
                <w:szCs w:val="24"/>
                <w:lang w:eastAsia="en-US"/>
              </w:rPr>
            </w:pPr>
            <w:r w:rsidRPr="00896213">
              <w:rPr>
                <w:szCs w:val="24"/>
                <w:lang w:eastAsia="en-US"/>
              </w:rPr>
              <w:t>0.87 (0.70-0.95)</w:t>
            </w:r>
          </w:p>
        </w:tc>
        <w:tc>
          <w:tcPr>
            <w:tcW w:w="0" w:type="auto"/>
          </w:tcPr>
          <w:p w14:paraId="61A70F70" w14:textId="77777777" w:rsidR="00896213" w:rsidRPr="00896213" w:rsidRDefault="00896213" w:rsidP="009F1E92">
            <w:pPr>
              <w:spacing w:after="0" w:line="360" w:lineRule="auto"/>
              <w:jc w:val="center"/>
              <w:cnfStyle w:val="000000000000" w:firstRow="0" w:lastRow="0" w:firstColumn="0" w:lastColumn="0" w:oddVBand="0" w:evenVBand="0" w:oddHBand="0" w:evenHBand="0" w:firstRowFirstColumn="0" w:firstRowLastColumn="0" w:lastRowFirstColumn="0" w:lastRowLastColumn="0"/>
              <w:rPr>
                <w:szCs w:val="24"/>
                <w:lang w:eastAsia="en-US"/>
              </w:rPr>
            </w:pPr>
            <w:r w:rsidRPr="00896213">
              <w:rPr>
                <w:szCs w:val="24"/>
                <w:lang w:eastAsia="en-US"/>
              </w:rPr>
              <w:t>0.93</w:t>
            </w:r>
          </w:p>
        </w:tc>
      </w:tr>
      <w:tr w:rsidR="00896213" w:rsidRPr="00896213" w14:paraId="1EA2DA92" w14:textId="77777777" w:rsidTr="00C10A50">
        <w:tc>
          <w:tcPr>
            <w:cnfStyle w:val="001000000000" w:firstRow="0" w:lastRow="0" w:firstColumn="1" w:lastColumn="0" w:oddVBand="0" w:evenVBand="0" w:oddHBand="0" w:evenHBand="0" w:firstRowFirstColumn="0" w:firstRowLastColumn="0" w:lastRowFirstColumn="0" w:lastRowLastColumn="0"/>
            <w:tcW w:w="0" w:type="auto"/>
          </w:tcPr>
          <w:p w14:paraId="0E0F0F24" w14:textId="77777777" w:rsidR="00896213" w:rsidRPr="00896213" w:rsidRDefault="00896213" w:rsidP="009F1E92">
            <w:pPr>
              <w:spacing w:after="0" w:line="360" w:lineRule="auto"/>
              <w:jc w:val="center"/>
              <w:rPr>
                <w:szCs w:val="24"/>
                <w:lang w:eastAsia="en-US"/>
              </w:rPr>
            </w:pPr>
            <w:r w:rsidRPr="00896213">
              <w:rPr>
                <w:szCs w:val="24"/>
                <w:lang w:eastAsia="en-US"/>
              </w:rPr>
              <w:t>SCOT</w:t>
            </w:r>
          </w:p>
        </w:tc>
        <w:tc>
          <w:tcPr>
            <w:tcW w:w="0" w:type="auto"/>
          </w:tcPr>
          <w:p w14:paraId="72C49212" w14:textId="77777777" w:rsidR="00896213" w:rsidRPr="00896213" w:rsidRDefault="00896213" w:rsidP="009F1E92">
            <w:pPr>
              <w:spacing w:after="0" w:line="360" w:lineRule="auto"/>
              <w:jc w:val="center"/>
              <w:cnfStyle w:val="000000000000" w:firstRow="0" w:lastRow="0" w:firstColumn="0" w:lastColumn="0" w:oddVBand="0" w:evenVBand="0" w:oddHBand="0" w:evenHBand="0" w:firstRowFirstColumn="0" w:firstRowLastColumn="0" w:lastRowFirstColumn="0" w:lastRowLastColumn="0"/>
              <w:rPr>
                <w:szCs w:val="24"/>
                <w:lang w:eastAsia="en-US"/>
              </w:rPr>
            </w:pPr>
            <w:r w:rsidRPr="00896213">
              <w:rPr>
                <w:szCs w:val="24"/>
                <w:lang w:eastAsia="en-US"/>
              </w:rPr>
              <w:t>NA</w:t>
            </w:r>
          </w:p>
        </w:tc>
        <w:tc>
          <w:tcPr>
            <w:tcW w:w="0" w:type="auto"/>
          </w:tcPr>
          <w:p w14:paraId="7A24AD01" w14:textId="77777777" w:rsidR="00896213" w:rsidRPr="00896213" w:rsidRDefault="00896213" w:rsidP="009F1E92">
            <w:pPr>
              <w:spacing w:after="0" w:line="360" w:lineRule="auto"/>
              <w:jc w:val="center"/>
              <w:cnfStyle w:val="000000000000" w:firstRow="0" w:lastRow="0" w:firstColumn="0" w:lastColumn="0" w:oddVBand="0" w:evenVBand="0" w:oddHBand="0" w:evenHBand="0" w:firstRowFirstColumn="0" w:firstRowLastColumn="0" w:lastRowFirstColumn="0" w:lastRowLastColumn="0"/>
              <w:rPr>
                <w:szCs w:val="24"/>
                <w:lang w:eastAsia="en-US"/>
              </w:rPr>
            </w:pPr>
            <w:r w:rsidRPr="00896213">
              <w:rPr>
                <w:color w:val="FF0000"/>
                <w:szCs w:val="24"/>
                <w:highlight w:val="yellow"/>
                <w:lang w:eastAsia="en-US"/>
              </w:rPr>
              <w:t>??</w:t>
            </w:r>
          </w:p>
        </w:tc>
        <w:tc>
          <w:tcPr>
            <w:tcW w:w="0" w:type="auto"/>
          </w:tcPr>
          <w:p w14:paraId="6C0DF1ED" w14:textId="77777777" w:rsidR="00896213" w:rsidRPr="00896213" w:rsidRDefault="00896213" w:rsidP="009F1E92">
            <w:pPr>
              <w:spacing w:after="0" w:line="360" w:lineRule="auto"/>
              <w:jc w:val="center"/>
              <w:cnfStyle w:val="000000000000" w:firstRow="0" w:lastRow="0" w:firstColumn="0" w:lastColumn="0" w:oddVBand="0" w:evenVBand="0" w:oddHBand="0" w:evenHBand="0" w:firstRowFirstColumn="0" w:firstRowLastColumn="0" w:lastRowFirstColumn="0" w:lastRowLastColumn="0"/>
              <w:rPr>
                <w:szCs w:val="24"/>
                <w:lang w:eastAsia="en-US"/>
              </w:rPr>
            </w:pPr>
            <w:r w:rsidRPr="00896213">
              <w:rPr>
                <w:szCs w:val="24"/>
                <w:lang w:eastAsia="en-US"/>
              </w:rPr>
              <w:t>NA</w:t>
            </w:r>
          </w:p>
        </w:tc>
        <w:tc>
          <w:tcPr>
            <w:tcW w:w="0" w:type="auto"/>
          </w:tcPr>
          <w:p w14:paraId="6E0706F5" w14:textId="77777777" w:rsidR="00896213" w:rsidRPr="00896213" w:rsidRDefault="00896213" w:rsidP="009F1E92">
            <w:pPr>
              <w:spacing w:after="0" w:line="360" w:lineRule="auto"/>
              <w:jc w:val="center"/>
              <w:cnfStyle w:val="000000000000" w:firstRow="0" w:lastRow="0" w:firstColumn="0" w:lastColumn="0" w:oddVBand="0" w:evenVBand="0" w:oddHBand="0" w:evenHBand="0" w:firstRowFirstColumn="0" w:firstRowLastColumn="0" w:lastRowFirstColumn="0" w:lastRowLastColumn="0"/>
              <w:rPr>
                <w:szCs w:val="24"/>
                <w:lang w:eastAsia="en-US"/>
              </w:rPr>
            </w:pPr>
            <w:r w:rsidRPr="00896213">
              <w:rPr>
                <w:color w:val="FF0000"/>
                <w:szCs w:val="24"/>
                <w:highlight w:val="yellow"/>
                <w:lang w:eastAsia="en-US"/>
              </w:rPr>
              <w:t>??</w:t>
            </w:r>
          </w:p>
        </w:tc>
      </w:tr>
    </w:tbl>
    <w:p w14:paraId="44E77480" w14:textId="77777777" w:rsidR="009E7DCA" w:rsidRPr="009E7DCA" w:rsidRDefault="009E7DCA">
      <w:pPr>
        <w:spacing w:line="360" w:lineRule="auto"/>
        <w:rPr>
          <w:rFonts w:ascii="Times New Roman" w:eastAsia="Times New Roman" w:hAnsi="Times New Roman" w:cs="Times New Roman"/>
          <w:color w:val="FF0000"/>
          <w:sz w:val="24"/>
          <w:szCs w:val="24"/>
          <w:lang w:val="ru-RU"/>
        </w:rPr>
      </w:pPr>
    </w:p>
    <w:p w14:paraId="00000048" w14:textId="2D61ABF4" w:rsidR="00B140A6" w:rsidRPr="00F00AB2" w:rsidRDefault="00F00AB2">
      <w:pPr>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F</w:t>
      </w:r>
      <w:r w:rsidR="00D51DED">
        <w:rPr>
          <w:rFonts w:ascii="Times New Roman" w:eastAsia="Times New Roman" w:hAnsi="Times New Roman" w:cs="Times New Roman"/>
          <w:sz w:val="24"/>
          <w:szCs w:val="24"/>
        </w:rPr>
        <w:t>or</w:t>
      </w:r>
      <w:r w:rsidR="00C76F50">
        <w:rPr>
          <w:rFonts w:ascii="Times New Roman" w:eastAsia="Times New Roman" w:hAnsi="Times New Roman" w:cs="Times New Roman"/>
          <w:sz w:val="24"/>
          <w:szCs w:val="24"/>
        </w:rPr>
        <w:t xml:space="preserve"> equally mixed populations the </w:t>
      </w:r>
      <w:r>
        <w:rPr>
          <w:rFonts w:ascii="Times New Roman" w:eastAsia="Times New Roman" w:hAnsi="Times New Roman" w:cs="Times New Roman"/>
          <w:sz w:val="24"/>
          <w:szCs w:val="24"/>
        </w:rPr>
        <w:t xml:space="preserve">predicted values of </w:t>
      </w:r>
      <w:proofErr w:type="gramStart"/>
      <w:r w:rsidR="00C76F50" w:rsidRPr="00D51DED">
        <w:rPr>
          <w:rFonts w:ascii="Times New Roman" w:eastAsia="Times New Roman" w:hAnsi="Times New Roman" w:cs="Times New Roman"/>
          <w:i/>
          <w:sz w:val="24"/>
          <w:szCs w:val="24"/>
        </w:rPr>
        <w:t>P(</w:t>
      </w:r>
      <w:proofErr w:type="spellStart"/>
      <w:proofErr w:type="gramEnd"/>
      <w:r w:rsidR="00C76F50" w:rsidRPr="00D51DED">
        <w:rPr>
          <w:rFonts w:ascii="Times New Roman" w:eastAsia="Times New Roman" w:hAnsi="Times New Roman" w:cs="Times New Roman"/>
          <w:i/>
          <w:sz w:val="24"/>
          <w:szCs w:val="24"/>
        </w:rPr>
        <w:t>edu</w:t>
      </w:r>
      <w:r w:rsidR="00242E0C" w:rsidRPr="00D51DED">
        <w:rPr>
          <w:rFonts w:ascii="Times New Roman" w:eastAsia="Times New Roman" w:hAnsi="Times New Roman" w:cs="Times New Roman"/>
          <w:i/>
          <w:sz w:val="24"/>
          <w:szCs w:val="24"/>
        </w:rPr>
        <w:t>|E</w:t>
      </w:r>
      <w:proofErr w:type="spellEnd"/>
      <w:r w:rsidR="00C76F50" w:rsidRPr="00D51DED">
        <w:rPr>
          <w:rFonts w:ascii="Times New Roman" w:eastAsia="Times New Roman" w:hAnsi="Times New Roman" w:cs="Times New Roman"/>
          <w:i/>
          <w:sz w:val="24"/>
          <w:szCs w:val="24"/>
        </w:rPr>
        <w:t>)</w:t>
      </w:r>
      <w:r w:rsidR="00242E0C">
        <w:t xml:space="preserve"> </w:t>
      </w:r>
      <w:r w:rsidR="00C76F50">
        <w:rPr>
          <w:rFonts w:ascii="Times New Roman" w:eastAsia="Times New Roman" w:hAnsi="Times New Roman" w:cs="Times New Roman"/>
          <w:sz w:val="24"/>
          <w:szCs w:val="24"/>
        </w:rPr>
        <w:t xml:space="preserve">in the </w:t>
      </w:r>
      <w:proofErr w:type="spellStart"/>
      <w:r w:rsidR="00C76F50" w:rsidRPr="00D51DED">
        <w:rPr>
          <w:rFonts w:ascii="Times New Roman" w:eastAsia="Times New Roman" w:hAnsi="Times New Roman" w:cs="Times New Roman"/>
          <w:i/>
          <w:sz w:val="24"/>
          <w:szCs w:val="24"/>
        </w:rPr>
        <w:t>Balt</w:t>
      </w:r>
      <w:proofErr w:type="spellEnd"/>
      <w:r w:rsidR="00C76F50">
        <w:rPr>
          <w:rFonts w:ascii="Times New Roman" w:eastAsia="Times New Roman" w:hAnsi="Times New Roman" w:cs="Times New Roman"/>
          <w:sz w:val="24"/>
          <w:szCs w:val="24"/>
        </w:rPr>
        <w:t xml:space="preserve"> and </w:t>
      </w:r>
      <w:proofErr w:type="spellStart"/>
      <w:r w:rsidR="00C76F50" w:rsidRPr="00D51DED">
        <w:rPr>
          <w:rFonts w:ascii="Times New Roman" w:eastAsia="Times New Roman" w:hAnsi="Times New Roman" w:cs="Times New Roman"/>
          <w:i/>
          <w:sz w:val="24"/>
          <w:szCs w:val="24"/>
        </w:rPr>
        <w:t>Norw</w:t>
      </w:r>
      <w:proofErr w:type="spellEnd"/>
      <w:r w:rsidR="00C76F50">
        <w:rPr>
          <w:rFonts w:ascii="Times New Roman" w:eastAsia="Times New Roman" w:hAnsi="Times New Roman" w:cs="Times New Roman"/>
          <w:sz w:val="24"/>
          <w:szCs w:val="24"/>
        </w:rPr>
        <w:t xml:space="preserve"> and the </w:t>
      </w:r>
      <w:r w:rsidR="00C76F50" w:rsidRPr="00D51DED">
        <w:rPr>
          <w:rFonts w:ascii="Times New Roman" w:eastAsia="Times New Roman" w:hAnsi="Times New Roman" w:cs="Times New Roman"/>
          <w:i/>
          <w:sz w:val="24"/>
          <w:szCs w:val="24"/>
        </w:rPr>
        <w:t>P(</w:t>
      </w:r>
      <w:proofErr w:type="spellStart"/>
      <w:r w:rsidR="00C76F50" w:rsidRPr="00D51DED">
        <w:rPr>
          <w:rFonts w:ascii="Times New Roman" w:eastAsia="Times New Roman" w:hAnsi="Times New Roman" w:cs="Times New Roman"/>
          <w:i/>
          <w:sz w:val="24"/>
          <w:szCs w:val="24"/>
        </w:rPr>
        <w:t>tros|T</w:t>
      </w:r>
      <w:proofErr w:type="spellEnd"/>
      <w:r w:rsidR="00C76F50" w:rsidRPr="00D51DED">
        <w:rPr>
          <w:rFonts w:ascii="Times New Roman" w:eastAsia="Times New Roman" w:hAnsi="Times New Roman" w:cs="Times New Roman"/>
          <w:i/>
          <w:sz w:val="24"/>
          <w:szCs w:val="24"/>
        </w:rPr>
        <w:t>)</w:t>
      </w:r>
      <w:r w:rsidR="00C76F50">
        <w:rPr>
          <w:rFonts w:ascii="Times New Roman" w:eastAsia="Times New Roman" w:hAnsi="Times New Roman" w:cs="Times New Roman"/>
          <w:sz w:val="24"/>
          <w:szCs w:val="24"/>
        </w:rPr>
        <w:t xml:space="preserve"> in the </w:t>
      </w:r>
      <w:r w:rsidR="00C76F50" w:rsidRPr="00D51DED">
        <w:rPr>
          <w:rFonts w:ascii="Times New Roman" w:eastAsia="Times New Roman" w:hAnsi="Times New Roman" w:cs="Times New Roman"/>
          <w:i/>
          <w:sz w:val="24"/>
          <w:szCs w:val="24"/>
        </w:rPr>
        <w:t>BH</w:t>
      </w:r>
      <w:r w:rsidR="00C76F50">
        <w:rPr>
          <w:rFonts w:ascii="Times New Roman" w:eastAsia="Times New Roman" w:hAnsi="Times New Roman" w:cs="Times New Roman"/>
          <w:sz w:val="24"/>
          <w:szCs w:val="24"/>
        </w:rPr>
        <w:t xml:space="preserve"> did not differ statistically from 0.5 – a value that corresponds to equal probability of correct and incorrect identification. Further, the </w:t>
      </w:r>
      <w:proofErr w:type="gramStart"/>
      <w:r w:rsidR="00C76F50" w:rsidRPr="00D51DED">
        <w:rPr>
          <w:rFonts w:ascii="Times New Roman" w:eastAsia="Times New Roman" w:hAnsi="Times New Roman" w:cs="Times New Roman"/>
          <w:i/>
          <w:sz w:val="24"/>
          <w:szCs w:val="24"/>
        </w:rPr>
        <w:t>P(</w:t>
      </w:r>
      <w:proofErr w:type="spellStart"/>
      <w:proofErr w:type="gramEnd"/>
      <w:r w:rsidR="00C76F50" w:rsidRPr="00D51DED">
        <w:rPr>
          <w:rFonts w:ascii="Times New Roman" w:eastAsia="Times New Roman" w:hAnsi="Times New Roman" w:cs="Times New Roman"/>
          <w:i/>
          <w:sz w:val="24"/>
          <w:szCs w:val="24"/>
        </w:rPr>
        <w:t>edu|E</w:t>
      </w:r>
      <w:proofErr w:type="spellEnd"/>
      <w:r w:rsidR="00C76F50" w:rsidRPr="00D51DED">
        <w:rPr>
          <w:rFonts w:ascii="Times New Roman" w:eastAsia="Times New Roman" w:hAnsi="Times New Roman" w:cs="Times New Roman"/>
          <w:i/>
          <w:sz w:val="24"/>
          <w:szCs w:val="24"/>
        </w:rPr>
        <w:t>)</w:t>
      </w:r>
      <w:r w:rsidR="00C76F50">
        <w:rPr>
          <w:rFonts w:ascii="Times New Roman" w:eastAsia="Times New Roman" w:hAnsi="Times New Roman" w:cs="Times New Roman"/>
          <w:sz w:val="24"/>
          <w:szCs w:val="24"/>
        </w:rPr>
        <w:t xml:space="preserve"> was quite low yet </w:t>
      </w:r>
      <w:r w:rsidR="00C76F50" w:rsidRPr="00E3424F">
        <w:rPr>
          <w:rFonts w:ascii="Times New Roman" w:eastAsia="Times New Roman" w:hAnsi="Times New Roman" w:cs="Times New Roman"/>
          <w:color w:val="FF0000"/>
          <w:sz w:val="24"/>
          <w:szCs w:val="24"/>
        </w:rPr>
        <w:t xml:space="preserve">statistically </w:t>
      </w:r>
      <w:r w:rsidR="00E3424F" w:rsidRPr="00E3424F">
        <w:rPr>
          <w:rFonts w:ascii="Times New Roman" w:eastAsia="Times New Roman" w:hAnsi="Times New Roman" w:cs="Times New Roman"/>
          <w:color w:val="FF0000"/>
          <w:sz w:val="24"/>
          <w:szCs w:val="24"/>
        </w:rPr>
        <w:t xml:space="preserve">different </w:t>
      </w:r>
      <w:r w:rsidR="00E3424F">
        <w:rPr>
          <w:rFonts w:ascii="Times New Roman" w:eastAsia="Times New Roman" w:hAnsi="Times New Roman" w:cs="Times New Roman"/>
          <w:sz w:val="24"/>
          <w:szCs w:val="24"/>
        </w:rPr>
        <w:t>from</w:t>
      </w:r>
      <w:r w:rsidR="00C76F50">
        <w:rPr>
          <w:rFonts w:ascii="Times New Roman" w:eastAsia="Times New Roman" w:hAnsi="Times New Roman" w:cs="Times New Roman"/>
          <w:sz w:val="24"/>
          <w:szCs w:val="24"/>
        </w:rPr>
        <w:t xml:space="preserve"> 0.5 in the </w:t>
      </w:r>
      <w:r w:rsidR="00C76F50" w:rsidRPr="00D51DED">
        <w:rPr>
          <w:rFonts w:ascii="Times New Roman" w:eastAsia="Times New Roman" w:hAnsi="Times New Roman" w:cs="Times New Roman"/>
          <w:i/>
          <w:sz w:val="24"/>
          <w:szCs w:val="24"/>
        </w:rPr>
        <w:t>BH</w:t>
      </w:r>
      <w:r w:rsidR="00C76F50">
        <w:rPr>
          <w:rFonts w:ascii="Times New Roman" w:eastAsia="Times New Roman" w:hAnsi="Times New Roman" w:cs="Times New Roman"/>
          <w:sz w:val="24"/>
          <w:szCs w:val="24"/>
        </w:rPr>
        <w:t xml:space="preserve"> and </w:t>
      </w:r>
      <w:r w:rsidR="00C76F50" w:rsidRPr="00D51DED">
        <w:rPr>
          <w:rFonts w:ascii="Times New Roman" w:eastAsia="Times New Roman" w:hAnsi="Times New Roman" w:cs="Times New Roman"/>
          <w:i/>
          <w:sz w:val="24"/>
          <w:szCs w:val="24"/>
        </w:rPr>
        <w:t>GOM</w:t>
      </w:r>
      <w:r w:rsidR="00C76F50">
        <w:rPr>
          <w:rFonts w:ascii="Times New Roman" w:eastAsia="Times New Roman" w:hAnsi="Times New Roman" w:cs="Times New Roman"/>
          <w:sz w:val="24"/>
          <w:szCs w:val="24"/>
        </w:rPr>
        <w:t xml:space="preserve">. In the same time the probabilities of correct identification of </w:t>
      </w:r>
      <w:r w:rsidR="00C76F50" w:rsidRPr="00D51DED">
        <w:rPr>
          <w:rFonts w:ascii="Times New Roman" w:eastAsia="Times New Roman" w:hAnsi="Times New Roman" w:cs="Times New Roman"/>
          <w:i/>
          <w:sz w:val="24"/>
          <w:szCs w:val="24"/>
        </w:rPr>
        <w:t xml:space="preserve">M. </w:t>
      </w:r>
      <w:proofErr w:type="spellStart"/>
      <w:r w:rsidR="00C76F50" w:rsidRPr="00D51DED">
        <w:rPr>
          <w:rFonts w:ascii="Times New Roman" w:eastAsia="Times New Roman" w:hAnsi="Times New Roman" w:cs="Times New Roman"/>
          <w:i/>
          <w:sz w:val="24"/>
          <w:szCs w:val="24"/>
        </w:rPr>
        <w:t>trossulus</w:t>
      </w:r>
      <w:proofErr w:type="spellEnd"/>
      <w:r w:rsidR="00C76F50">
        <w:rPr>
          <w:rFonts w:ascii="Times New Roman" w:eastAsia="Times New Roman" w:hAnsi="Times New Roman" w:cs="Times New Roman"/>
          <w:sz w:val="24"/>
          <w:szCs w:val="24"/>
        </w:rPr>
        <w:t xml:space="preserve"> by T-</w:t>
      </w:r>
      <w:proofErr w:type="spellStart"/>
      <w:r w:rsidR="00C76F50">
        <w:rPr>
          <w:rFonts w:ascii="Times New Roman" w:eastAsia="Times New Roman" w:hAnsi="Times New Roman" w:cs="Times New Roman"/>
          <w:sz w:val="24"/>
          <w:szCs w:val="24"/>
        </w:rPr>
        <w:t>morphotype</w:t>
      </w:r>
      <w:proofErr w:type="spellEnd"/>
      <w:r w:rsidR="00C76F50">
        <w:rPr>
          <w:rFonts w:ascii="Times New Roman" w:eastAsia="Times New Roman" w:hAnsi="Times New Roman" w:cs="Times New Roman"/>
          <w:sz w:val="24"/>
          <w:szCs w:val="24"/>
        </w:rPr>
        <w:t xml:space="preserve"> in the </w:t>
      </w:r>
      <w:r w:rsidR="00C76F50" w:rsidRPr="00D51DED">
        <w:rPr>
          <w:rFonts w:ascii="Times New Roman" w:eastAsia="Times New Roman" w:hAnsi="Times New Roman" w:cs="Times New Roman"/>
          <w:i/>
          <w:sz w:val="24"/>
          <w:szCs w:val="24"/>
        </w:rPr>
        <w:t>GOM</w:t>
      </w:r>
      <w:r w:rsidR="00C76F50">
        <w:rPr>
          <w:rFonts w:ascii="Times New Roman" w:eastAsia="Times New Roman" w:hAnsi="Times New Roman" w:cs="Times New Roman"/>
          <w:sz w:val="24"/>
          <w:szCs w:val="24"/>
        </w:rPr>
        <w:t xml:space="preserve">, </w:t>
      </w:r>
      <w:proofErr w:type="spellStart"/>
      <w:r w:rsidR="00C76F50" w:rsidRPr="00D51DED">
        <w:rPr>
          <w:rFonts w:ascii="Times New Roman" w:eastAsia="Times New Roman" w:hAnsi="Times New Roman" w:cs="Times New Roman"/>
          <w:i/>
          <w:sz w:val="24"/>
          <w:szCs w:val="24"/>
        </w:rPr>
        <w:t>Balt</w:t>
      </w:r>
      <w:proofErr w:type="spellEnd"/>
      <w:r w:rsidR="00C76F50">
        <w:rPr>
          <w:rFonts w:ascii="Times New Roman" w:eastAsia="Times New Roman" w:hAnsi="Times New Roman" w:cs="Times New Roman"/>
          <w:sz w:val="24"/>
          <w:szCs w:val="24"/>
        </w:rPr>
        <w:t xml:space="preserve"> and </w:t>
      </w:r>
      <w:proofErr w:type="spellStart"/>
      <w:r w:rsidR="00C76F50" w:rsidRPr="00D51DED">
        <w:rPr>
          <w:rFonts w:ascii="Times New Roman" w:eastAsia="Times New Roman" w:hAnsi="Times New Roman" w:cs="Times New Roman"/>
          <w:i/>
          <w:sz w:val="24"/>
          <w:szCs w:val="24"/>
        </w:rPr>
        <w:t>Norw</w:t>
      </w:r>
      <w:proofErr w:type="spellEnd"/>
      <w:r w:rsidR="00C76F50">
        <w:rPr>
          <w:rFonts w:ascii="Times New Roman" w:eastAsia="Times New Roman" w:hAnsi="Times New Roman" w:cs="Times New Roman"/>
          <w:sz w:val="24"/>
          <w:szCs w:val="24"/>
        </w:rPr>
        <w:t xml:space="preserve"> were quite high indicating the possibility of identification of </w:t>
      </w:r>
      <w:r w:rsidR="00C76F50" w:rsidRPr="00D51DED">
        <w:rPr>
          <w:rFonts w:ascii="Times New Roman" w:eastAsia="Times New Roman" w:hAnsi="Times New Roman" w:cs="Times New Roman"/>
          <w:i/>
          <w:sz w:val="24"/>
          <w:szCs w:val="24"/>
        </w:rPr>
        <w:t>M.</w:t>
      </w:r>
      <w:r w:rsidR="00D51DED">
        <w:rPr>
          <w:rFonts w:ascii="Times New Roman" w:eastAsia="Times New Roman" w:hAnsi="Times New Roman" w:cs="Times New Roman"/>
          <w:i/>
          <w:sz w:val="24"/>
          <w:szCs w:val="24"/>
        </w:rPr>
        <w:t xml:space="preserve"> </w:t>
      </w:r>
      <w:proofErr w:type="spellStart"/>
      <w:r w:rsidR="00C76F50" w:rsidRPr="00D51DED">
        <w:rPr>
          <w:rFonts w:ascii="Times New Roman" w:eastAsia="Times New Roman" w:hAnsi="Times New Roman" w:cs="Times New Roman"/>
          <w:i/>
          <w:sz w:val="24"/>
          <w:szCs w:val="24"/>
        </w:rPr>
        <w:t>trossulus</w:t>
      </w:r>
      <w:proofErr w:type="spellEnd"/>
      <w:r w:rsidR="00C76F50">
        <w:rPr>
          <w:rFonts w:ascii="Times New Roman" w:eastAsia="Times New Roman" w:hAnsi="Times New Roman" w:cs="Times New Roman"/>
          <w:sz w:val="24"/>
          <w:szCs w:val="24"/>
        </w:rPr>
        <w:t xml:space="preserve"> by T-</w:t>
      </w:r>
      <w:proofErr w:type="spellStart"/>
      <w:r w:rsidR="00C76F50">
        <w:rPr>
          <w:rFonts w:ascii="Times New Roman" w:eastAsia="Times New Roman" w:hAnsi="Times New Roman" w:cs="Times New Roman"/>
          <w:sz w:val="24"/>
          <w:szCs w:val="24"/>
        </w:rPr>
        <w:t>morphotype</w:t>
      </w:r>
      <w:proofErr w:type="spellEnd"/>
      <w:r w:rsidR="00C76F50">
        <w:rPr>
          <w:rFonts w:ascii="Times New Roman" w:eastAsia="Times New Roman" w:hAnsi="Times New Roman" w:cs="Times New Roman"/>
          <w:sz w:val="24"/>
          <w:szCs w:val="24"/>
        </w:rPr>
        <w:t xml:space="preserve"> in these regions </w:t>
      </w:r>
      <w:r w:rsidR="00C76F50" w:rsidRPr="00D51DED">
        <w:rPr>
          <w:rFonts w:ascii="Times New Roman" w:eastAsia="Times New Roman" w:hAnsi="Times New Roman" w:cs="Times New Roman"/>
          <w:color w:val="FF0000"/>
          <w:sz w:val="24"/>
          <w:szCs w:val="24"/>
        </w:rPr>
        <w:t>(</w:t>
      </w:r>
      <w:r w:rsidR="00D51DED" w:rsidRPr="00D51DED">
        <w:rPr>
          <w:rFonts w:ascii="Times New Roman" w:eastAsia="Times New Roman" w:hAnsi="Times New Roman" w:cs="Times New Roman"/>
          <w:color w:val="FF0000"/>
          <w:sz w:val="24"/>
          <w:szCs w:val="24"/>
        </w:rPr>
        <w:t>for</w:t>
      </w:r>
      <w:r w:rsidR="00C76F50" w:rsidRPr="00D51DED">
        <w:rPr>
          <w:rFonts w:ascii="Times New Roman" w:eastAsia="Times New Roman" w:hAnsi="Times New Roman" w:cs="Times New Roman"/>
          <w:color w:val="FF0000"/>
          <w:sz w:val="24"/>
          <w:szCs w:val="24"/>
        </w:rPr>
        <w:t xml:space="preserve"> </w:t>
      </w:r>
      <w:r w:rsidR="00D51DED" w:rsidRPr="00D51DED">
        <w:rPr>
          <w:rFonts w:ascii="Times New Roman" w:eastAsia="Times New Roman" w:hAnsi="Times New Roman" w:cs="Times New Roman"/>
          <w:color w:val="FF0000"/>
          <w:sz w:val="24"/>
          <w:szCs w:val="24"/>
        </w:rPr>
        <w:t xml:space="preserve">the range of </w:t>
      </w:r>
      <w:proofErr w:type="spellStart"/>
      <w:r w:rsidR="00A674C2" w:rsidRPr="00D51DED">
        <w:rPr>
          <w:rFonts w:ascii="Times New Roman" w:eastAsia="Times New Roman" w:hAnsi="Times New Roman" w:cs="Times New Roman"/>
          <w:color w:val="FF0000"/>
          <w:sz w:val="24"/>
          <w:szCs w:val="24"/>
        </w:rPr>
        <w:t>Ptros</w:t>
      </w:r>
      <w:proofErr w:type="spellEnd"/>
      <w:r w:rsidR="00D51DED" w:rsidRPr="00D51DED">
        <w:rPr>
          <w:rFonts w:ascii="Times New Roman" w:eastAsia="Times New Roman" w:hAnsi="Times New Roman" w:cs="Times New Roman"/>
          <w:color w:val="FF0000"/>
          <w:sz w:val="24"/>
          <w:szCs w:val="24"/>
        </w:rPr>
        <w:t>&gt;0.5</w:t>
      </w:r>
      <w:r w:rsidR="00C76F50" w:rsidRPr="00D51DED">
        <w:rPr>
          <w:rFonts w:ascii="Times New Roman" w:eastAsia="Times New Roman" w:hAnsi="Times New Roman" w:cs="Times New Roman"/>
          <w:color w:val="FF0000"/>
          <w:sz w:val="24"/>
          <w:szCs w:val="24"/>
        </w:rPr>
        <w:t>)</w:t>
      </w:r>
      <w:r w:rsidR="00C76F50">
        <w:rPr>
          <w:rFonts w:ascii="Times New Roman" w:eastAsia="Times New Roman" w:hAnsi="Times New Roman" w:cs="Times New Roman"/>
          <w:sz w:val="24"/>
          <w:szCs w:val="24"/>
        </w:rPr>
        <w:t>. The high predictive values for both species were revealed in the WSBL.</w:t>
      </w:r>
      <w:r w:rsidRPr="00F00AB2">
        <w:rPr>
          <w:rFonts w:ascii="Times New Roman" w:eastAsia="Times New Roman" w:hAnsi="Times New Roman" w:cs="Times New Roman"/>
          <w:sz w:val="24"/>
          <w:szCs w:val="24"/>
        </w:rPr>
        <w:t xml:space="preserve"> </w:t>
      </w:r>
    </w:p>
    <w:p w14:paraId="00000049" w14:textId="5E585F39" w:rsidR="00B140A6" w:rsidRDefault="00C76F50">
      <w:pPr>
        <w:spacing w:line="360" w:lineRule="auto"/>
        <w:rPr>
          <w:rFonts w:ascii="Times New Roman" w:eastAsia="Times New Roman" w:hAnsi="Times New Roman" w:cs="Times New Roman"/>
          <w:b/>
          <w:color w:val="FF0000"/>
          <w:sz w:val="24"/>
          <w:szCs w:val="24"/>
        </w:rPr>
      </w:pPr>
      <w:r w:rsidRPr="00AB539A">
        <w:rPr>
          <w:rFonts w:ascii="Times New Roman" w:eastAsia="Times New Roman" w:hAnsi="Times New Roman" w:cs="Times New Roman"/>
          <w:b/>
          <w:color w:val="FF0000"/>
          <w:sz w:val="24"/>
          <w:szCs w:val="24"/>
        </w:rPr>
        <w:t xml:space="preserve">The best-fit regressions for </w:t>
      </w:r>
      <w:r w:rsidR="00AB539A" w:rsidRPr="00AB539A">
        <w:rPr>
          <w:rFonts w:ascii="Times New Roman" w:eastAsia="Times New Roman" w:hAnsi="Times New Roman" w:cs="Times New Roman"/>
          <w:b/>
          <w:color w:val="FF0000"/>
          <w:sz w:val="24"/>
          <w:szCs w:val="24"/>
        </w:rPr>
        <w:t xml:space="preserve">sample sets </w:t>
      </w:r>
      <w:r w:rsidRPr="00AB539A">
        <w:rPr>
          <w:rFonts w:ascii="Times New Roman" w:eastAsia="Times New Roman" w:hAnsi="Times New Roman" w:cs="Times New Roman"/>
          <w:b/>
          <w:color w:val="FF0000"/>
          <w:sz w:val="24"/>
          <w:szCs w:val="24"/>
        </w:rPr>
        <w:t xml:space="preserve">under consideration that could be used for taxonomic and individual assignment </w:t>
      </w:r>
      <w:r w:rsidR="00E3424F">
        <w:rPr>
          <w:rFonts w:ascii="Times New Roman" w:eastAsia="Times New Roman" w:hAnsi="Times New Roman" w:cs="Times New Roman"/>
          <w:b/>
          <w:color w:val="FF0000"/>
          <w:sz w:val="24"/>
          <w:szCs w:val="24"/>
        </w:rPr>
        <w:t xml:space="preserve">using </w:t>
      </w:r>
      <w:proofErr w:type="spellStart"/>
      <w:r w:rsidR="00E3424F">
        <w:rPr>
          <w:rFonts w:ascii="Times New Roman" w:eastAsia="Times New Roman" w:hAnsi="Times New Roman" w:cs="Times New Roman"/>
          <w:b/>
          <w:color w:val="FF0000"/>
          <w:sz w:val="24"/>
          <w:szCs w:val="24"/>
        </w:rPr>
        <w:t>morphotype</w:t>
      </w:r>
      <w:proofErr w:type="spellEnd"/>
      <w:r w:rsidR="00E3424F">
        <w:rPr>
          <w:rFonts w:ascii="Times New Roman" w:eastAsia="Times New Roman" w:hAnsi="Times New Roman" w:cs="Times New Roman"/>
          <w:b/>
          <w:color w:val="FF0000"/>
          <w:sz w:val="24"/>
          <w:szCs w:val="24"/>
        </w:rPr>
        <w:t xml:space="preserve"> tests were</w:t>
      </w:r>
      <w:r w:rsidRPr="00AB539A">
        <w:rPr>
          <w:rFonts w:ascii="Times New Roman" w:eastAsia="Times New Roman" w:hAnsi="Times New Roman" w:cs="Times New Roman"/>
          <w:b/>
          <w:color w:val="FF0000"/>
          <w:sz w:val="24"/>
          <w:szCs w:val="24"/>
        </w:rPr>
        <w:t>:</w:t>
      </w:r>
    </w:p>
    <w:p w14:paraId="34A18051" w14:textId="3EFB802A" w:rsidR="00E3424F" w:rsidRPr="003B0C30" w:rsidRDefault="00E3424F">
      <w:pPr>
        <w:spacing w:line="360" w:lineRule="auto"/>
        <w:rPr>
          <w:rFonts w:ascii="Times New Roman" w:eastAsia="Times New Roman" w:hAnsi="Times New Roman" w:cs="Times New Roman"/>
          <w:color w:val="000000" w:themeColor="text1"/>
          <w:sz w:val="24"/>
          <w:szCs w:val="24"/>
          <w:lang w:val="ru-RU"/>
        </w:rPr>
      </w:pPr>
      <w:proofErr w:type="gramStart"/>
      <w:r w:rsidRPr="003B0C30">
        <w:rPr>
          <w:rFonts w:ascii="Times New Roman" w:eastAsia="Times New Roman" w:hAnsi="Times New Roman" w:cs="Times New Roman"/>
          <w:color w:val="000000" w:themeColor="text1"/>
          <w:sz w:val="24"/>
          <w:szCs w:val="24"/>
          <w:highlight w:val="yellow"/>
        </w:rPr>
        <w:t>P(</w:t>
      </w:r>
      <w:proofErr w:type="spellStart"/>
      <w:proofErr w:type="gramEnd"/>
      <w:r w:rsidRPr="003B0C30">
        <w:rPr>
          <w:rFonts w:ascii="Times New Roman" w:eastAsia="Times New Roman" w:hAnsi="Times New Roman" w:cs="Times New Roman"/>
          <w:color w:val="000000" w:themeColor="text1"/>
          <w:sz w:val="24"/>
          <w:szCs w:val="24"/>
          <w:highlight w:val="yellow"/>
        </w:rPr>
        <w:t>edu|E</w:t>
      </w:r>
      <w:proofErr w:type="spellEnd"/>
      <w:r w:rsidRPr="003B0C30">
        <w:rPr>
          <w:rFonts w:ascii="Times New Roman" w:eastAsia="Times New Roman" w:hAnsi="Times New Roman" w:cs="Times New Roman"/>
          <w:color w:val="000000" w:themeColor="text1"/>
          <w:sz w:val="24"/>
          <w:szCs w:val="24"/>
          <w:highlight w:val="yellow"/>
        </w:rPr>
        <w:t xml:space="preserve">) </w:t>
      </w:r>
      <w:r w:rsidRPr="003B0C30">
        <w:rPr>
          <w:rFonts w:ascii="Times New Roman" w:eastAsia="Times New Roman" w:hAnsi="Times New Roman" w:cs="Times New Roman"/>
          <w:color w:val="000000" w:themeColor="text1"/>
          <w:sz w:val="24"/>
          <w:szCs w:val="24"/>
          <w:highlight w:val="yellow"/>
          <w:lang w:val="ru-RU"/>
        </w:rPr>
        <w:t>для</w:t>
      </w:r>
      <w:r w:rsidRPr="003B0C30">
        <w:rPr>
          <w:rFonts w:ascii="Times New Roman" w:eastAsia="Times New Roman" w:hAnsi="Times New Roman" w:cs="Times New Roman"/>
          <w:color w:val="000000" w:themeColor="text1"/>
          <w:sz w:val="24"/>
          <w:szCs w:val="24"/>
          <w:highlight w:val="yellow"/>
        </w:rPr>
        <w:t xml:space="preserve"> </w:t>
      </w:r>
      <w:proofErr w:type="spellStart"/>
      <w:r w:rsidRPr="003B0C30">
        <w:rPr>
          <w:rFonts w:ascii="Times New Roman" w:eastAsia="Times New Roman" w:hAnsi="Times New Roman" w:cs="Times New Roman"/>
          <w:color w:val="000000" w:themeColor="text1"/>
          <w:sz w:val="24"/>
          <w:szCs w:val="24"/>
          <w:highlight w:val="yellow"/>
          <w:lang w:val="ru-RU"/>
        </w:rPr>
        <w:t>балтикии</w:t>
      </w:r>
      <w:proofErr w:type="spellEnd"/>
      <w:r w:rsidRPr="003B0C30">
        <w:rPr>
          <w:rFonts w:ascii="Times New Roman" w:eastAsia="Times New Roman" w:hAnsi="Times New Roman" w:cs="Times New Roman"/>
          <w:color w:val="000000" w:themeColor="text1"/>
          <w:sz w:val="24"/>
          <w:szCs w:val="24"/>
          <w:highlight w:val="yellow"/>
        </w:rPr>
        <w:t xml:space="preserve"> </w:t>
      </w:r>
      <w:proofErr w:type="spellStart"/>
      <w:r w:rsidRPr="003B0C30">
        <w:rPr>
          <w:rFonts w:ascii="Times New Roman" w:eastAsia="Times New Roman" w:hAnsi="Times New Roman" w:cs="Times New Roman"/>
          <w:color w:val="000000" w:themeColor="text1"/>
          <w:sz w:val="24"/>
          <w:szCs w:val="24"/>
          <w:highlight w:val="yellow"/>
          <w:lang w:val="ru-RU"/>
        </w:rPr>
        <w:t>норвегии</w:t>
      </w:r>
      <w:proofErr w:type="spellEnd"/>
      <w:r w:rsidRPr="003B0C30">
        <w:rPr>
          <w:rFonts w:ascii="Times New Roman" w:eastAsia="Times New Roman" w:hAnsi="Times New Roman" w:cs="Times New Roman"/>
          <w:color w:val="000000" w:themeColor="text1"/>
          <w:sz w:val="24"/>
          <w:szCs w:val="24"/>
          <w:highlight w:val="yellow"/>
        </w:rPr>
        <w:t xml:space="preserve"> </w:t>
      </w:r>
      <w:r w:rsidRPr="003B0C30">
        <w:rPr>
          <w:rFonts w:ascii="Times New Roman" w:eastAsia="Times New Roman" w:hAnsi="Times New Roman" w:cs="Times New Roman"/>
          <w:color w:val="000000" w:themeColor="text1"/>
          <w:sz w:val="24"/>
          <w:szCs w:val="24"/>
          <w:highlight w:val="yellow"/>
          <w:lang w:val="ru-RU"/>
        </w:rPr>
        <w:t>и</w:t>
      </w:r>
      <w:r w:rsidRPr="003B0C30">
        <w:rPr>
          <w:rFonts w:ascii="Times New Roman" w:eastAsia="Times New Roman" w:hAnsi="Times New Roman" w:cs="Times New Roman"/>
          <w:color w:val="000000" w:themeColor="text1"/>
          <w:sz w:val="24"/>
          <w:szCs w:val="24"/>
          <w:highlight w:val="yellow"/>
        </w:rPr>
        <w:t xml:space="preserve"> </w:t>
      </w:r>
      <w:r w:rsidRPr="003B0C30">
        <w:rPr>
          <w:rFonts w:ascii="Times New Roman" w:hAnsi="Times New Roman" w:cs="Times New Roman"/>
          <w:sz w:val="24"/>
          <w:szCs w:val="24"/>
          <w:highlight w:val="yellow"/>
          <w:lang w:eastAsia="en-US"/>
        </w:rPr>
        <w:t>P(</w:t>
      </w:r>
      <w:proofErr w:type="spellStart"/>
      <w:r w:rsidRPr="003B0C30">
        <w:rPr>
          <w:rFonts w:ascii="Times New Roman" w:hAnsi="Times New Roman" w:cs="Times New Roman"/>
          <w:sz w:val="24"/>
          <w:szCs w:val="24"/>
          <w:highlight w:val="yellow"/>
          <w:lang w:eastAsia="en-US"/>
        </w:rPr>
        <w:t>tros|T</w:t>
      </w:r>
      <w:proofErr w:type="spellEnd"/>
      <w:r w:rsidRPr="003B0C30">
        <w:rPr>
          <w:rFonts w:ascii="Times New Roman" w:hAnsi="Times New Roman" w:cs="Times New Roman"/>
          <w:sz w:val="24"/>
          <w:szCs w:val="24"/>
          <w:highlight w:val="yellow"/>
          <w:lang w:eastAsia="en-US"/>
        </w:rPr>
        <w:t>)</w:t>
      </w:r>
      <w:r w:rsidRPr="003B0C30">
        <w:rPr>
          <w:rFonts w:ascii="Times New Roman" w:hAnsi="Times New Roman" w:cs="Times New Roman"/>
          <w:sz w:val="24"/>
          <w:szCs w:val="24"/>
          <w:highlight w:val="yellow"/>
          <w:lang w:eastAsia="en-US"/>
        </w:rPr>
        <w:t xml:space="preserve"> </w:t>
      </w:r>
      <w:r w:rsidRPr="003B0C30">
        <w:rPr>
          <w:rFonts w:ascii="Times New Roman" w:hAnsi="Times New Roman" w:cs="Times New Roman"/>
          <w:sz w:val="24"/>
          <w:szCs w:val="24"/>
          <w:highlight w:val="yellow"/>
          <w:lang w:val="ru-RU" w:eastAsia="en-US"/>
        </w:rPr>
        <w:t>для</w:t>
      </w:r>
      <w:r w:rsidRPr="003B0C30">
        <w:rPr>
          <w:rFonts w:ascii="Times New Roman" w:hAnsi="Times New Roman" w:cs="Times New Roman"/>
          <w:sz w:val="24"/>
          <w:szCs w:val="24"/>
          <w:highlight w:val="yellow"/>
          <w:lang w:eastAsia="en-US"/>
        </w:rPr>
        <w:t xml:space="preserve"> BH </w:t>
      </w:r>
      <w:r w:rsidRPr="003B0C30">
        <w:rPr>
          <w:rFonts w:ascii="Times New Roman" w:hAnsi="Times New Roman" w:cs="Times New Roman"/>
          <w:sz w:val="24"/>
          <w:szCs w:val="24"/>
          <w:highlight w:val="yellow"/>
          <w:lang w:val="ru-RU" w:eastAsia="en-US"/>
        </w:rPr>
        <w:t>вряд</w:t>
      </w:r>
      <w:r w:rsidRPr="003B0C30">
        <w:rPr>
          <w:rFonts w:ascii="Times New Roman" w:hAnsi="Times New Roman" w:cs="Times New Roman"/>
          <w:sz w:val="24"/>
          <w:szCs w:val="24"/>
          <w:highlight w:val="yellow"/>
          <w:lang w:eastAsia="en-US"/>
        </w:rPr>
        <w:t xml:space="preserve"> </w:t>
      </w:r>
      <w:r w:rsidRPr="003B0C30">
        <w:rPr>
          <w:rFonts w:ascii="Times New Roman" w:hAnsi="Times New Roman" w:cs="Times New Roman"/>
          <w:sz w:val="24"/>
          <w:szCs w:val="24"/>
          <w:highlight w:val="yellow"/>
          <w:lang w:val="ru-RU" w:eastAsia="en-US"/>
        </w:rPr>
        <w:t>ли</w:t>
      </w:r>
      <w:r w:rsidRPr="003B0C30">
        <w:rPr>
          <w:rFonts w:ascii="Times New Roman" w:hAnsi="Times New Roman" w:cs="Times New Roman"/>
          <w:sz w:val="24"/>
          <w:szCs w:val="24"/>
          <w:highlight w:val="yellow"/>
          <w:lang w:eastAsia="en-US"/>
        </w:rPr>
        <w:t xml:space="preserve"> </w:t>
      </w:r>
      <w:r w:rsidRPr="003B0C30">
        <w:rPr>
          <w:rFonts w:ascii="Times New Roman" w:hAnsi="Times New Roman" w:cs="Times New Roman"/>
          <w:sz w:val="24"/>
          <w:szCs w:val="24"/>
          <w:highlight w:val="yellow"/>
          <w:lang w:val="ru-RU" w:eastAsia="en-US"/>
        </w:rPr>
        <w:t>можно</w:t>
      </w:r>
      <w:r w:rsidRPr="003B0C30">
        <w:rPr>
          <w:rFonts w:ascii="Times New Roman" w:hAnsi="Times New Roman" w:cs="Times New Roman"/>
          <w:sz w:val="24"/>
          <w:szCs w:val="24"/>
          <w:highlight w:val="yellow"/>
          <w:lang w:eastAsia="en-US"/>
        </w:rPr>
        <w:t xml:space="preserve"> </w:t>
      </w:r>
      <w:r w:rsidRPr="003B0C30">
        <w:rPr>
          <w:rFonts w:ascii="Times New Roman" w:hAnsi="Times New Roman" w:cs="Times New Roman"/>
          <w:sz w:val="24"/>
          <w:szCs w:val="24"/>
          <w:highlight w:val="yellow"/>
          <w:lang w:val="ru-RU" w:eastAsia="en-US"/>
        </w:rPr>
        <w:t>применять</w:t>
      </w:r>
      <w:r w:rsidRPr="003B0C30">
        <w:rPr>
          <w:rFonts w:ascii="Times New Roman" w:hAnsi="Times New Roman" w:cs="Times New Roman"/>
          <w:sz w:val="24"/>
          <w:szCs w:val="24"/>
          <w:highlight w:val="yellow"/>
          <w:lang w:eastAsia="en-US"/>
        </w:rPr>
        <w:t xml:space="preserve"> </w:t>
      </w:r>
      <w:r w:rsidRPr="003B0C30">
        <w:rPr>
          <w:rFonts w:ascii="Times New Roman" w:hAnsi="Times New Roman" w:cs="Times New Roman"/>
          <w:sz w:val="24"/>
          <w:szCs w:val="24"/>
          <w:highlight w:val="yellow"/>
          <w:lang w:val="ru-RU" w:eastAsia="en-US"/>
        </w:rPr>
        <w:t>для</w:t>
      </w:r>
      <w:r w:rsidRPr="003B0C30">
        <w:rPr>
          <w:rFonts w:ascii="Times New Roman" w:hAnsi="Times New Roman" w:cs="Times New Roman"/>
          <w:sz w:val="24"/>
          <w:szCs w:val="24"/>
          <w:highlight w:val="yellow"/>
          <w:lang w:eastAsia="en-US"/>
        </w:rPr>
        <w:t xml:space="preserve"> individual assignment?</w:t>
      </w:r>
      <w:r w:rsidR="003B0C30" w:rsidRPr="003B0C30">
        <w:rPr>
          <w:rFonts w:ascii="Times New Roman" w:hAnsi="Times New Roman" w:cs="Times New Roman"/>
          <w:sz w:val="24"/>
          <w:szCs w:val="24"/>
          <w:highlight w:val="yellow"/>
          <w:lang w:eastAsia="en-US"/>
        </w:rPr>
        <w:t xml:space="preserve"> </w:t>
      </w:r>
      <w:proofErr w:type="gramStart"/>
      <w:r w:rsidR="003B0C30" w:rsidRPr="003B0C30">
        <w:rPr>
          <w:rFonts w:ascii="Times New Roman" w:hAnsi="Times New Roman" w:cs="Times New Roman"/>
          <w:sz w:val="24"/>
          <w:szCs w:val="24"/>
          <w:highlight w:val="yellow"/>
          <w:lang w:val="ru-RU" w:eastAsia="en-US"/>
        </w:rPr>
        <w:t>Значит</w:t>
      </w:r>
      <w:proofErr w:type="gramEnd"/>
      <w:r w:rsidR="003B0C30" w:rsidRPr="003B0C30">
        <w:rPr>
          <w:rFonts w:ascii="Times New Roman" w:hAnsi="Times New Roman" w:cs="Times New Roman"/>
          <w:sz w:val="24"/>
          <w:szCs w:val="24"/>
          <w:highlight w:val="yellow"/>
          <w:lang w:val="ru-RU" w:eastAsia="en-US"/>
        </w:rPr>
        <w:t xml:space="preserve"> и приводить не надо</w:t>
      </w:r>
      <w:r w:rsidR="00E927A0">
        <w:rPr>
          <w:rFonts w:ascii="Times New Roman" w:hAnsi="Times New Roman" w:cs="Times New Roman"/>
          <w:sz w:val="24"/>
          <w:szCs w:val="24"/>
          <w:lang w:val="ru-RU" w:eastAsia="en-US"/>
        </w:rPr>
        <w:t xml:space="preserve">? </w:t>
      </w:r>
    </w:p>
    <w:p w14:paraId="0000004A" w14:textId="5D399D21" w:rsidR="00B140A6" w:rsidRPr="00242E0C" w:rsidRDefault="00C76F50">
      <w:pPr>
        <w:spacing w:line="360" w:lineRule="auto"/>
        <w:rPr>
          <w:rFonts w:ascii="Times New Roman" w:eastAsia="Times New Roman" w:hAnsi="Times New Roman" w:cs="Times New Roman"/>
          <w:sz w:val="24"/>
          <w:szCs w:val="24"/>
          <w:highlight w:val="red"/>
        </w:rPr>
      </w:pPr>
      <w:r w:rsidRPr="00242E0C">
        <w:rPr>
          <w:rFonts w:ascii="Times New Roman" w:eastAsia="Times New Roman" w:hAnsi="Times New Roman" w:cs="Times New Roman"/>
          <w:sz w:val="24"/>
          <w:szCs w:val="24"/>
          <w:highlight w:val="red"/>
        </w:rPr>
        <w:t xml:space="preserve">WSBS: </w:t>
      </w:r>
      <w:proofErr w:type="spellStart"/>
      <w:r w:rsidR="00A674C2" w:rsidRPr="00242E0C">
        <w:rPr>
          <w:rFonts w:ascii="Times New Roman" w:eastAsia="Times New Roman" w:hAnsi="Times New Roman" w:cs="Times New Roman"/>
          <w:sz w:val="24"/>
          <w:szCs w:val="24"/>
          <w:highlight w:val="red"/>
        </w:rPr>
        <w:t>Ptros</w:t>
      </w:r>
      <w:proofErr w:type="spellEnd"/>
      <w:r w:rsidRPr="00242E0C">
        <w:rPr>
          <w:rFonts w:ascii="Times New Roman" w:eastAsia="Times New Roman" w:hAnsi="Times New Roman" w:cs="Times New Roman"/>
          <w:sz w:val="24"/>
          <w:szCs w:val="24"/>
          <w:highlight w:val="red"/>
        </w:rPr>
        <w:t xml:space="preserve">=…. (PT); </w:t>
      </w:r>
      <w:proofErr w:type="gramStart"/>
      <w:r w:rsidRPr="00242E0C">
        <w:rPr>
          <w:rFonts w:ascii="Times New Roman" w:eastAsia="Times New Roman" w:hAnsi="Times New Roman" w:cs="Times New Roman"/>
          <w:sz w:val="24"/>
          <w:szCs w:val="24"/>
          <w:highlight w:val="red"/>
        </w:rPr>
        <w:t>P(</w:t>
      </w:r>
      <w:proofErr w:type="spellStart"/>
      <w:proofErr w:type="gramEnd"/>
      <w:r w:rsidRPr="00242E0C">
        <w:rPr>
          <w:rFonts w:ascii="Times New Roman" w:eastAsia="Times New Roman" w:hAnsi="Times New Roman" w:cs="Times New Roman"/>
          <w:sz w:val="24"/>
          <w:szCs w:val="24"/>
          <w:highlight w:val="red"/>
        </w:rPr>
        <w:t>edu|E</w:t>
      </w:r>
      <w:proofErr w:type="spellEnd"/>
      <w:r w:rsidRPr="00242E0C">
        <w:rPr>
          <w:rFonts w:ascii="Times New Roman" w:eastAsia="Times New Roman" w:hAnsi="Times New Roman" w:cs="Times New Roman"/>
          <w:sz w:val="24"/>
          <w:szCs w:val="24"/>
          <w:highlight w:val="red"/>
        </w:rPr>
        <w:t>) = … ; P(</w:t>
      </w:r>
      <w:proofErr w:type="spellStart"/>
      <w:r w:rsidRPr="00242E0C">
        <w:rPr>
          <w:rFonts w:ascii="Times New Roman" w:eastAsia="Times New Roman" w:hAnsi="Times New Roman" w:cs="Times New Roman"/>
          <w:sz w:val="24"/>
          <w:szCs w:val="24"/>
          <w:highlight w:val="red"/>
        </w:rPr>
        <w:t>tros|T</w:t>
      </w:r>
      <w:proofErr w:type="spellEnd"/>
      <w:r w:rsidRPr="00242E0C">
        <w:rPr>
          <w:rFonts w:ascii="Times New Roman" w:eastAsia="Times New Roman" w:hAnsi="Times New Roman" w:cs="Times New Roman"/>
          <w:sz w:val="24"/>
          <w:szCs w:val="24"/>
          <w:highlight w:val="red"/>
        </w:rPr>
        <w:t xml:space="preserve">) = </w:t>
      </w:r>
    </w:p>
    <w:p w14:paraId="0000004D" w14:textId="43E99C36" w:rsidR="00B140A6" w:rsidRDefault="00C76F50">
      <w:pPr>
        <w:spacing w:line="360" w:lineRule="auto"/>
        <w:rPr>
          <w:rFonts w:ascii="Times New Roman" w:eastAsia="Times New Roman" w:hAnsi="Times New Roman" w:cs="Times New Roman"/>
          <w:sz w:val="24"/>
          <w:szCs w:val="24"/>
        </w:rPr>
      </w:pPr>
      <w:proofErr w:type="spellStart"/>
      <w:r w:rsidRPr="00242E0C">
        <w:rPr>
          <w:rFonts w:ascii="Times New Roman" w:eastAsia="Times New Roman" w:hAnsi="Times New Roman" w:cs="Times New Roman"/>
          <w:sz w:val="24"/>
          <w:szCs w:val="24"/>
          <w:highlight w:val="red"/>
        </w:rPr>
        <w:t>Адаптировать</w:t>
      </w:r>
      <w:proofErr w:type="spellEnd"/>
      <w:r w:rsidRPr="00242E0C">
        <w:rPr>
          <w:rFonts w:ascii="Times New Roman" w:eastAsia="Times New Roman" w:hAnsi="Times New Roman" w:cs="Times New Roman"/>
          <w:sz w:val="24"/>
          <w:szCs w:val="24"/>
          <w:highlight w:val="red"/>
        </w:rPr>
        <w:t xml:space="preserve"> и </w:t>
      </w:r>
      <w:r w:rsidR="00AB539A">
        <w:rPr>
          <w:rFonts w:ascii="Times New Roman" w:eastAsia="Times New Roman" w:hAnsi="Times New Roman" w:cs="Times New Roman"/>
          <w:sz w:val="24"/>
          <w:szCs w:val="24"/>
          <w:highlight w:val="red"/>
          <w:lang w:val="ru-RU"/>
        </w:rPr>
        <w:t>как</w:t>
      </w:r>
      <w:r w:rsidR="00AB539A" w:rsidRPr="00AB539A">
        <w:rPr>
          <w:rFonts w:ascii="Times New Roman" w:eastAsia="Times New Roman" w:hAnsi="Times New Roman" w:cs="Times New Roman"/>
          <w:sz w:val="24"/>
          <w:szCs w:val="24"/>
          <w:highlight w:val="red"/>
        </w:rPr>
        <w:t>-</w:t>
      </w:r>
      <w:r w:rsidR="00AB539A">
        <w:rPr>
          <w:rFonts w:ascii="Times New Roman" w:eastAsia="Times New Roman" w:hAnsi="Times New Roman" w:cs="Times New Roman"/>
          <w:sz w:val="24"/>
          <w:szCs w:val="24"/>
          <w:highlight w:val="red"/>
          <w:lang w:val="ru-RU"/>
        </w:rPr>
        <w:t>то</w:t>
      </w:r>
      <w:r w:rsidR="00AB539A" w:rsidRPr="00AB539A">
        <w:rPr>
          <w:rFonts w:ascii="Times New Roman" w:eastAsia="Times New Roman" w:hAnsi="Times New Roman" w:cs="Times New Roman"/>
          <w:sz w:val="24"/>
          <w:szCs w:val="24"/>
          <w:highlight w:val="red"/>
        </w:rPr>
        <w:t xml:space="preserve"> </w:t>
      </w:r>
      <w:proofErr w:type="spellStart"/>
      <w:r>
        <w:rPr>
          <w:rFonts w:ascii="Times New Roman" w:eastAsia="Times New Roman" w:hAnsi="Times New Roman" w:cs="Times New Roman"/>
          <w:sz w:val="24"/>
          <w:szCs w:val="24"/>
          <w:highlight w:val="red"/>
        </w:rPr>
        <w:t>инкорпотрировать</w:t>
      </w:r>
      <w:proofErr w:type="spellEnd"/>
      <w:r>
        <w:rPr>
          <w:rFonts w:ascii="Times New Roman" w:eastAsia="Times New Roman" w:hAnsi="Times New Roman" w:cs="Times New Roman"/>
          <w:sz w:val="24"/>
          <w:szCs w:val="24"/>
          <w:highlight w:val="red"/>
        </w:rPr>
        <w:t xml:space="preserve">: For each of the three models considered, marginal and conditional pseudoR2 were close to each other (Table ++) indicating the weak role of random factor (population) as regulator of models, i.e. the satisfactory reproducibility of results. </w:t>
      </w:r>
      <w:proofErr w:type="gramStart"/>
      <w:r>
        <w:rPr>
          <w:rFonts w:ascii="Times New Roman" w:eastAsia="Times New Roman" w:hAnsi="Times New Roman" w:cs="Times New Roman"/>
          <w:sz w:val="24"/>
          <w:szCs w:val="24"/>
          <w:highlight w:val="red"/>
        </w:rPr>
        <w:t>In  intra</w:t>
      </w:r>
      <w:proofErr w:type="gramEnd"/>
      <w:r>
        <w:rPr>
          <w:rFonts w:ascii="Times New Roman" w:eastAsia="Times New Roman" w:hAnsi="Times New Roman" w:cs="Times New Roman"/>
          <w:sz w:val="24"/>
          <w:szCs w:val="24"/>
          <w:highlight w:val="red"/>
        </w:rPr>
        <w:t xml:space="preserve">-set comparisons the regression coefficients </w:t>
      </w:r>
      <w:r w:rsidRPr="004F6EB4">
        <w:rPr>
          <w:rFonts w:ascii="Times New Roman" w:eastAsia="Times New Roman" w:hAnsi="Times New Roman" w:cs="Times New Roman"/>
          <w:sz w:val="24"/>
          <w:szCs w:val="24"/>
          <w:highlight w:val="yellow"/>
        </w:rPr>
        <w:t>(Table 1).</w:t>
      </w:r>
    </w:p>
    <w:p w14:paraId="420EFC81" w14:textId="0E214B8C" w:rsidR="00D51DED" w:rsidRDefault="00D51DED">
      <w:pPr>
        <w:spacing w:line="360" w:lineRule="auto"/>
        <w:rPr>
          <w:rFonts w:ascii="Times New Roman" w:eastAsia="Times New Roman" w:hAnsi="Times New Roman" w:cs="Times New Roman"/>
          <w:sz w:val="24"/>
          <w:szCs w:val="24"/>
        </w:rPr>
      </w:pPr>
      <w:r w:rsidRPr="00CC71F9">
        <w:rPr>
          <w:rFonts w:ascii="Times New Roman" w:eastAsia="Times New Roman" w:hAnsi="Times New Roman" w:cs="Times New Roman"/>
          <w:sz w:val="24"/>
          <w:szCs w:val="24"/>
        </w:rPr>
        <w:t xml:space="preserve">Variation in </w:t>
      </w:r>
      <w:proofErr w:type="spellStart"/>
      <w:r w:rsidRPr="00CC71F9">
        <w:rPr>
          <w:rFonts w:ascii="Times New Roman" w:eastAsia="Times New Roman" w:hAnsi="Times New Roman" w:cs="Times New Roman"/>
          <w:sz w:val="24"/>
          <w:szCs w:val="24"/>
        </w:rPr>
        <w:t>morphotype</w:t>
      </w:r>
      <w:proofErr w:type="spellEnd"/>
      <w:r w:rsidRPr="00CC71F9">
        <w:rPr>
          <w:rFonts w:ascii="Times New Roman" w:eastAsia="Times New Roman" w:hAnsi="Times New Roman" w:cs="Times New Roman"/>
          <w:sz w:val="24"/>
          <w:szCs w:val="24"/>
        </w:rPr>
        <w:t xml:space="preserve"> frequencies between </w:t>
      </w:r>
      <w:r w:rsidRPr="00CC71F9">
        <w:rPr>
          <w:rFonts w:ascii="Times New Roman" w:eastAsia="Times New Roman" w:hAnsi="Times New Roman" w:cs="Times New Roman"/>
          <w:i/>
          <w:sz w:val="24"/>
          <w:szCs w:val="24"/>
        </w:rPr>
        <w:t>M. edulis</w:t>
      </w:r>
      <w:r w:rsidRPr="00CC71F9">
        <w:rPr>
          <w:rFonts w:ascii="Times New Roman" w:eastAsia="Times New Roman" w:hAnsi="Times New Roman" w:cs="Times New Roman"/>
          <w:sz w:val="24"/>
          <w:szCs w:val="24"/>
        </w:rPr>
        <w:t xml:space="preserve"> and </w:t>
      </w:r>
      <w:r w:rsidRPr="00CC71F9">
        <w:rPr>
          <w:rFonts w:ascii="Times New Roman" w:eastAsia="Times New Roman" w:hAnsi="Times New Roman" w:cs="Times New Roman"/>
          <w:i/>
          <w:sz w:val="24"/>
          <w:szCs w:val="24"/>
        </w:rPr>
        <w:t xml:space="preserve">M. </w:t>
      </w:r>
      <w:proofErr w:type="spellStart"/>
      <w:r w:rsidRPr="00CC71F9">
        <w:rPr>
          <w:rFonts w:ascii="Times New Roman" w:eastAsia="Times New Roman" w:hAnsi="Times New Roman" w:cs="Times New Roman"/>
          <w:i/>
          <w:sz w:val="24"/>
          <w:szCs w:val="24"/>
        </w:rPr>
        <w:t>trossulus</w:t>
      </w:r>
      <w:proofErr w:type="spellEnd"/>
      <w:r w:rsidRPr="00CC71F9">
        <w:rPr>
          <w:rFonts w:ascii="Times New Roman" w:eastAsia="Times New Roman" w:hAnsi="Times New Roman" w:cs="Times New Roman"/>
          <w:sz w:val="24"/>
          <w:szCs w:val="24"/>
        </w:rPr>
        <w:t xml:space="preserve"> within and among contact zones revealed in the study is well illustrated by the Fig. 1 where estimates of </w:t>
      </w:r>
      <w:proofErr w:type="gramStart"/>
      <w:r w:rsidRPr="00CC71F9">
        <w:rPr>
          <w:rFonts w:ascii="Times New Roman" w:eastAsia="Times New Roman" w:hAnsi="Times New Roman" w:cs="Times New Roman"/>
          <w:i/>
          <w:sz w:val="24"/>
          <w:szCs w:val="24"/>
        </w:rPr>
        <w:t>P(</w:t>
      </w:r>
      <w:proofErr w:type="spellStart"/>
      <w:proofErr w:type="gramEnd"/>
      <w:r w:rsidRPr="00CC71F9">
        <w:rPr>
          <w:rFonts w:ascii="Times New Roman" w:eastAsia="Times New Roman" w:hAnsi="Times New Roman" w:cs="Times New Roman"/>
          <w:i/>
          <w:sz w:val="24"/>
          <w:szCs w:val="24"/>
        </w:rPr>
        <w:t>T|edu</w:t>
      </w:r>
      <w:proofErr w:type="spellEnd"/>
      <w:r w:rsidRPr="00CC71F9">
        <w:rPr>
          <w:rFonts w:ascii="Times New Roman" w:eastAsia="Times New Roman" w:hAnsi="Times New Roman" w:cs="Times New Roman"/>
          <w:i/>
          <w:sz w:val="24"/>
          <w:szCs w:val="24"/>
        </w:rPr>
        <w:t>)</w:t>
      </w:r>
      <w:r w:rsidRPr="00CC71F9">
        <w:rPr>
          <w:rFonts w:ascii="Times New Roman" w:eastAsia="Times New Roman" w:hAnsi="Times New Roman" w:cs="Times New Roman"/>
          <w:sz w:val="24"/>
          <w:szCs w:val="24"/>
        </w:rPr>
        <w:t xml:space="preserve"> </w:t>
      </w:r>
      <w:r w:rsidRPr="00CC71F9">
        <w:rPr>
          <w:rFonts w:ascii="Times New Roman" w:eastAsia="Times New Roman" w:hAnsi="Times New Roman" w:cs="Times New Roman"/>
          <w:sz w:val="24"/>
          <w:szCs w:val="24"/>
        </w:rPr>
        <w:lastRenderedPageBreak/>
        <w:t xml:space="preserve">and </w:t>
      </w:r>
      <w:r w:rsidRPr="00CC71F9">
        <w:rPr>
          <w:rFonts w:ascii="Times New Roman" w:eastAsia="Times New Roman" w:hAnsi="Times New Roman" w:cs="Times New Roman"/>
          <w:i/>
          <w:sz w:val="24"/>
          <w:szCs w:val="24"/>
        </w:rPr>
        <w:t>P(</w:t>
      </w:r>
      <w:proofErr w:type="spellStart"/>
      <w:r w:rsidRPr="00CC71F9">
        <w:rPr>
          <w:rFonts w:ascii="Times New Roman" w:eastAsia="Times New Roman" w:hAnsi="Times New Roman" w:cs="Times New Roman"/>
          <w:i/>
          <w:sz w:val="24"/>
          <w:szCs w:val="24"/>
        </w:rPr>
        <w:t>T|tros</w:t>
      </w:r>
      <w:proofErr w:type="spellEnd"/>
      <w:r w:rsidRPr="00CC71F9">
        <w:rPr>
          <w:rFonts w:ascii="Times New Roman" w:eastAsia="Times New Roman" w:hAnsi="Times New Roman" w:cs="Times New Roman"/>
          <w:i/>
          <w:sz w:val="24"/>
          <w:szCs w:val="24"/>
        </w:rPr>
        <w:t>)</w:t>
      </w:r>
      <w:r w:rsidRPr="00CC71F9">
        <w:rPr>
          <w:rFonts w:ascii="Times New Roman" w:eastAsia="Times New Roman" w:hAnsi="Times New Roman" w:cs="Times New Roman"/>
          <w:sz w:val="24"/>
          <w:szCs w:val="24"/>
        </w:rPr>
        <w:t xml:space="preserve"> in pooled samples from different sets are provided. </w:t>
      </w:r>
      <w:proofErr w:type="gramStart"/>
      <w:r w:rsidRPr="00CC71F9">
        <w:rPr>
          <w:rFonts w:ascii="Times New Roman" w:eastAsia="Times New Roman" w:hAnsi="Times New Roman" w:cs="Times New Roman"/>
          <w:i/>
          <w:sz w:val="24"/>
          <w:szCs w:val="24"/>
        </w:rPr>
        <w:t>P(</w:t>
      </w:r>
      <w:proofErr w:type="spellStart"/>
      <w:proofErr w:type="gramEnd"/>
      <w:r w:rsidRPr="00CC71F9">
        <w:rPr>
          <w:rFonts w:ascii="Times New Roman" w:eastAsia="Times New Roman" w:hAnsi="Times New Roman" w:cs="Times New Roman"/>
          <w:i/>
          <w:sz w:val="24"/>
          <w:szCs w:val="24"/>
        </w:rPr>
        <w:t>T|edu</w:t>
      </w:r>
      <w:proofErr w:type="spellEnd"/>
      <w:r w:rsidRPr="00CC71F9">
        <w:rPr>
          <w:rFonts w:ascii="Times New Roman" w:eastAsia="Times New Roman" w:hAnsi="Times New Roman" w:cs="Times New Roman"/>
          <w:i/>
          <w:sz w:val="24"/>
          <w:szCs w:val="24"/>
        </w:rPr>
        <w:t>)</w:t>
      </w:r>
      <w:r w:rsidRPr="00CC71F9">
        <w:rPr>
          <w:rFonts w:ascii="Times New Roman" w:eastAsia="Times New Roman" w:hAnsi="Times New Roman" w:cs="Times New Roman"/>
          <w:sz w:val="24"/>
          <w:szCs w:val="24"/>
        </w:rPr>
        <w:t xml:space="preserve"> </w:t>
      </w:r>
      <w:r w:rsidR="00F52A80" w:rsidRPr="00CC71F9">
        <w:rPr>
          <w:rFonts w:ascii="Times New Roman" w:eastAsia="Times New Roman" w:hAnsi="Times New Roman" w:cs="Times New Roman"/>
          <w:sz w:val="24"/>
          <w:szCs w:val="24"/>
        </w:rPr>
        <w:t xml:space="preserve">was </w:t>
      </w:r>
      <w:r w:rsidR="00660781" w:rsidRPr="00CC71F9">
        <w:rPr>
          <w:rFonts w:ascii="Times New Roman" w:eastAsia="Times New Roman" w:hAnsi="Times New Roman" w:cs="Times New Roman"/>
          <w:sz w:val="24"/>
          <w:szCs w:val="24"/>
        </w:rPr>
        <w:t>53%</w:t>
      </w:r>
      <w:r w:rsidR="00F52A80" w:rsidRPr="00CC71F9">
        <w:rPr>
          <w:rFonts w:ascii="Times New Roman" w:eastAsia="Times New Roman" w:hAnsi="Times New Roman" w:cs="Times New Roman"/>
          <w:sz w:val="24"/>
          <w:szCs w:val="24"/>
        </w:rPr>
        <w:t xml:space="preserve"> in the saline Barents Sea and </w:t>
      </w:r>
      <w:r w:rsidR="00660781" w:rsidRPr="00CC71F9">
        <w:rPr>
          <w:rFonts w:ascii="Times New Roman" w:eastAsia="Times New Roman" w:hAnsi="Times New Roman" w:cs="Times New Roman"/>
          <w:sz w:val="24"/>
          <w:szCs w:val="24"/>
        </w:rPr>
        <w:t xml:space="preserve">less than 10% </w:t>
      </w:r>
      <w:r w:rsidR="00F52A80" w:rsidRPr="00CC71F9">
        <w:rPr>
          <w:rFonts w:ascii="Times New Roman" w:eastAsia="Times New Roman" w:hAnsi="Times New Roman" w:cs="Times New Roman"/>
          <w:sz w:val="24"/>
          <w:szCs w:val="24"/>
        </w:rPr>
        <w:t xml:space="preserve">in all other sets. </w:t>
      </w:r>
      <w:r w:rsidRPr="00CC71F9">
        <w:rPr>
          <w:rFonts w:ascii="Times New Roman" w:eastAsia="Times New Roman" w:hAnsi="Times New Roman" w:cs="Times New Roman"/>
          <w:sz w:val="24"/>
          <w:szCs w:val="24"/>
        </w:rPr>
        <w:t>In its turn</w:t>
      </w:r>
      <w:r w:rsidR="00F52A80" w:rsidRPr="00CC71F9">
        <w:rPr>
          <w:rFonts w:ascii="Times New Roman" w:eastAsia="Times New Roman" w:hAnsi="Times New Roman" w:cs="Times New Roman"/>
          <w:sz w:val="24"/>
          <w:szCs w:val="24"/>
        </w:rPr>
        <w:t xml:space="preserve"> the</w:t>
      </w:r>
      <w:r w:rsidRPr="00CC71F9">
        <w:rPr>
          <w:rFonts w:ascii="Times New Roman" w:eastAsia="Times New Roman" w:hAnsi="Times New Roman" w:cs="Times New Roman"/>
          <w:sz w:val="24"/>
          <w:szCs w:val="24"/>
        </w:rPr>
        <w:t xml:space="preserve"> </w:t>
      </w:r>
      <w:proofErr w:type="gramStart"/>
      <w:r w:rsidRPr="00CC71F9">
        <w:rPr>
          <w:rFonts w:ascii="Times New Roman" w:eastAsia="Times New Roman" w:hAnsi="Times New Roman" w:cs="Times New Roman"/>
          <w:i/>
          <w:sz w:val="24"/>
          <w:szCs w:val="24"/>
        </w:rPr>
        <w:t>P(</w:t>
      </w:r>
      <w:proofErr w:type="spellStart"/>
      <w:proofErr w:type="gramEnd"/>
      <w:r w:rsidRPr="00CC71F9">
        <w:rPr>
          <w:rFonts w:ascii="Times New Roman" w:eastAsia="Times New Roman" w:hAnsi="Times New Roman" w:cs="Times New Roman"/>
          <w:i/>
          <w:sz w:val="24"/>
          <w:szCs w:val="24"/>
        </w:rPr>
        <w:t>T|tros</w:t>
      </w:r>
      <w:proofErr w:type="spellEnd"/>
      <w:r w:rsidRPr="00CC71F9">
        <w:rPr>
          <w:rFonts w:ascii="Times New Roman" w:eastAsia="Times New Roman" w:hAnsi="Times New Roman" w:cs="Times New Roman"/>
          <w:i/>
          <w:sz w:val="24"/>
          <w:szCs w:val="24"/>
        </w:rPr>
        <w:t xml:space="preserve">) </w:t>
      </w:r>
      <w:r w:rsidR="00FE70F4" w:rsidRPr="00CC71F9">
        <w:rPr>
          <w:rFonts w:ascii="Times New Roman" w:eastAsia="Times New Roman" w:hAnsi="Times New Roman" w:cs="Times New Roman"/>
          <w:sz w:val="24"/>
          <w:szCs w:val="24"/>
        </w:rPr>
        <w:t>was</w:t>
      </w:r>
      <w:r w:rsidRPr="00CC71F9">
        <w:rPr>
          <w:rFonts w:ascii="Times New Roman" w:eastAsia="Times New Roman" w:hAnsi="Times New Roman" w:cs="Times New Roman"/>
          <w:sz w:val="24"/>
          <w:szCs w:val="24"/>
        </w:rPr>
        <w:t xml:space="preserve"> </w:t>
      </w:r>
      <w:r w:rsidR="00660781" w:rsidRPr="00CC71F9">
        <w:rPr>
          <w:rFonts w:ascii="Times New Roman" w:eastAsia="Times New Roman" w:hAnsi="Times New Roman" w:cs="Times New Roman"/>
          <w:sz w:val="24"/>
          <w:szCs w:val="24"/>
        </w:rPr>
        <w:t xml:space="preserve">17% in the Western Baltic, 42% in Western Norway, 49% in the Gulf of Maine </w:t>
      </w:r>
      <w:r w:rsidR="00FE70F4" w:rsidRPr="00CC71F9">
        <w:rPr>
          <w:rFonts w:ascii="Times New Roman" w:eastAsia="Times New Roman" w:hAnsi="Times New Roman" w:cs="Times New Roman"/>
          <w:sz w:val="24"/>
          <w:szCs w:val="24"/>
        </w:rPr>
        <w:t>and</w:t>
      </w:r>
      <w:r w:rsidR="00660781" w:rsidRPr="00CC71F9">
        <w:rPr>
          <w:rFonts w:ascii="Times New Roman" w:eastAsia="Times New Roman" w:hAnsi="Times New Roman" w:cs="Times New Roman"/>
          <w:sz w:val="24"/>
          <w:szCs w:val="24"/>
        </w:rPr>
        <w:t xml:space="preserve"> more than 75% in the White and Barents Seas and Northern Scotland. </w:t>
      </w:r>
      <w:proofErr w:type="gramStart"/>
      <w:r w:rsidR="00660781" w:rsidRPr="00CC71F9">
        <w:rPr>
          <w:rFonts w:ascii="Times New Roman" w:eastAsia="Times New Roman" w:hAnsi="Times New Roman" w:cs="Times New Roman"/>
          <w:i/>
          <w:sz w:val="24"/>
          <w:szCs w:val="24"/>
        </w:rPr>
        <w:t>P(</w:t>
      </w:r>
      <w:proofErr w:type="spellStart"/>
      <w:proofErr w:type="gramEnd"/>
      <w:r w:rsidR="00660781" w:rsidRPr="00CC71F9">
        <w:rPr>
          <w:rFonts w:ascii="Times New Roman" w:eastAsia="Times New Roman" w:hAnsi="Times New Roman" w:cs="Times New Roman"/>
          <w:i/>
          <w:sz w:val="24"/>
          <w:szCs w:val="24"/>
        </w:rPr>
        <w:t>T|tros</w:t>
      </w:r>
      <w:proofErr w:type="spellEnd"/>
      <w:r w:rsidR="00660781" w:rsidRPr="00CC71F9">
        <w:rPr>
          <w:rFonts w:ascii="Times New Roman" w:eastAsia="Times New Roman" w:hAnsi="Times New Roman" w:cs="Times New Roman"/>
          <w:i/>
          <w:sz w:val="24"/>
          <w:szCs w:val="24"/>
        </w:rPr>
        <w:t xml:space="preserve">) </w:t>
      </w:r>
      <w:r w:rsidR="00660781" w:rsidRPr="00CC71F9">
        <w:rPr>
          <w:rFonts w:ascii="Times New Roman" w:eastAsia="Times New Roman" w:hAnsi="Times New Roman" w:cs="Times New Roman"/>
          <w:sz w:val="24"/>
          <w:szCs w:val="24"/>
        </w:rPr>
        <w:t xml:space="preserve">estimates in Norway and </w:t>
      </w:r>
      <w:r w:rsidR="00FE70F4" w:rsidRPr="00CC71F9">
        <w:rPr>
          <w:rFonts w:ascii="Times New Roman" w:eastAsia="Times New Roman" w:hAnsi="Times New Roman" w:cs="Times New Roman"/>
          <w:sz w:val="24"/>
          <w:szCs w:val="24"/>
        </w:rPr>
        <w:t xml:space="preserve">the </w:t>
      </w:r>
      <w:r w:rsidR="00660781" w:rsidRPr="00CC71F9">
        <w:rPr>
          <w:rFonts w:ascii="Times New Roman" w:eastAsia="Times New Roman" w:hAnsi="Times New Roman" w:cs="Times New Roman"/>
          <w:sz w:val="24"/>
          <w:szCs w:val="24"/>
        </w:rPr>
        <w:t>Gulf of Maine were much affected by the abovementioned outlier samples</w:t>
      </w:r>
      <w:r w:rsidR="00FE70F4" w:rsidRPr="00CC71F9">
        <w:rPr>
          <w:rFonts w:ascii="Times New Roman" w:eastAsia="Times New Roman" w:hAnsi="Times New Roman" w:cs="Times New Roman"/>
          <w:sz w:val="24"/>
          <w:szCs w:val="24"/>
        </w:rPr>
        <w:t xml:space="preserve">. </w:t>
      </w:r>
      <w:r w:rsidR="00FE70F4" w:rsidRPr="00CC71F9">
        <w:rPr>
          <w:rFonts w:ascii="Times New Roman" w:eastAsia="Times New Roman" w:hAnsi="Times New Roman" w:cs="Times New Roman"/>
          <w:color w:val="FF0000"/>
          <w:sz w:val="24"/>
          <w:szCs w:val="24"/>
        </w:rPr>
        <w:t xml:space="preserve">Excluding these samples, </w:t>
      </w:r>
      <w:proofErr w:type="gramStart"/>
      <w:r w:rsidR="00FE70F4" w:rsidRPr="00CC71F9">
        <w:rPr>
          <w:rFonts w:ascii="Times New Roman" w:eastAsia="Times New Roman" w:hAnsi="Times New Roman" w:cs="Times New Roman"/>
          <w:i/>
          <w:color w:val="FF0000"/>
          <w:sz w:val="24"/>
          <w:szCs w:val="24"/>
        </w:rPr>
        <w:t>P(</w:t>
      </w:r>
      <w:proofErr w:type="spellStart"/>
      <w:proofErr w:type="gramEnd"/>
      <w:r w:rsidR="00FE70F4" w:rsidRPr="00CC71F9">
        <w:rPr>
          <w:rFonts w:ascii="Times New Roman" w:eastAsia="Times New Roman" w:hAnsi="Times New Roman" w:cs="Times New Roman"/>
          <w:i/>
          <w:color w:val="FF0000"/>
          <w:sz w:val="24"/>
          <w:szCs w:val="24"/>
        </w:rPr>
        <w:t>T|tros</w:t>
      </w:r>
      <w:proofErr w:type="spellEnd"/>
      <w:r w:rsidR="00FE70F4" w:rsidRPr="00CC71F9">
        <w:rPr>
          <w:rFonts w:ascii="Times New Roman" w:eastAsia="Times New Roman" w:hAnsi="Times New Roman" w:cs="Times New Roman"/>
          <w:i/>
          <w:color w:val="FF0000"/>
          <w:sz w:val="24"/>
          <w:szCs w:val="24"/>
        </w:rPr>
        <w:t xml:space="preserve">) </w:t>
      </w:r>
      <w:r w:rsidR="00FE70F4" w:rsidRPr="00CC71F9">
        <w:rPr>
          <w:rFonts w:ascii="Times New Roman" w:eastAsia="Times New Roman" w:hAnsi="Times New Roman" w:cs="Times New Roman"/>
          <w:color w:val="FF0000"/>
          <w:sz w:val="24"/>
          <w:szCs w:val="24"/>
        </w:rPr>
        <w:t xml:space="preserve">would be 54% and 71% </w:t>
      </w:r>
      <w:r w:rsidR="00746C6B">
        <w:rPr>
          <w:rFonts w:ascii="Times New Roman" w:eastAsia="Times New Roman" w:hAnsi="Times New Roman" w:cs="Times New Roman"/>
          <w:color w:val="FF0000"/>
          <w:sz w:val="24"/>
          <w:szCs w:val="24"/>
        </w:rPr>
        <w:t>in</w:t>
      </w:r>
      <w:r w:rsidR="00FE70F4" w:rsidRPr="00CC71F9">
        <w:rPr>
          <w:rFonts w:ascii="Times New Roman" w:eastAsia="Times New Roman" w:hAnsi="Times New Roman" w:cs="Times New Roman"/>
          <w:color w:val="FF0000"/>
          <w:sz w:val="24"/>
          <w:szCs w:val="24"/>
        </w:rPr>
        <w:t xml:space="preserve"> two regions respectively</w:t>
      </w:r>
      <w:r w:rsidR="00660781" w:rsidRPr="00CC71F9">
        <w:rPr>
          <w:rFonts w:ascii="Times New Roman" w:eastAsia="Times New Roman" w:hAnsi="Times New Roman" w:cs="Times New Roman"/>
          <w:color w:val="FF0000"/>
          <w:sz w:val="24"/>
          <w:szCs w:val="24"/>
        </w:rPr>
        <w:t>.</w:t>
      </w:r>
      <w:r w:rsidR="00660781" w:rsidRPr="00CC71F9">
        <w:rPr>
          <w:rFonts w:ascii="Times New Roman" w:eastAsia="Times New Roman" w:hAnsi="Times New Roman" w:cs="Times New Roman"/>
          <w:sz w:val="24"/>
          <w:szCs w:val="24"/>
        </w:rPr>
        <w:t xml:space="preserve"> </w:t>
      </w:r>
      <w:r w:rsidRPr="00CC71F9">
        <w:rPr>
          <w:rFonts w:ascii="Times New Roman" w:eastAsia="Times New Roman" w:hAnsi="Times New Roman" w:cs="Times New Roman"/>
          <w:sz w:val="24"/>
          <w:szCs w:val="24"/>
        </w:rPr>
        <w:t>Fig</w:t>
      </w:r>
      <w:r>
        <w:rPr>
          <w:rFonts w:ascii="Times New Roman" w:eastAsia="Times New Roman" w:hAnsi="Times New Roman" w:cs="Times New Roman"/>
          <w:sz w:val="24"/>
          <w:szCs w:val="24"/>
        </w:rPr>
        <w:t xml:space="preserve">. 1 also provides insight into </w:t>
      </w:r>
      <w:proofErr w:type="spellStart"/>
      <w:r>
        <w:rPr>
          <w:rFonts w:ascii="Times New Roman" w:eastAsia="Times New Roman" w:hAnsi="Times New Roman" w:cs="Times New Roman"/>
          <w:sz w:val="24"/>
          <w:szCs w:val="24"/>
        </w:rPr>
        <w:t>morphotype</w:t>
      </w:r>
      <w:proofErr w:type="spellEnd"/>
      <w:r>
        <w:rPr>
          <w:rFonts w:ascii="Times New Roman" w:eastAsia="Times New Roman" w:hAnsi="Times New Roman" w:cs="Times New Roman"/>
          <w:sz w:val="24"/>
          <w:szCs w:val="24"/>
        </w:rPr>
        <w:t xml:space="preserve"> frequencies in </w:t>
      </w:r>
      <w:r w:rsidR="008C3CC7">
        <w:rPr>
          <w:rFonts w:ascii="Times New Roman" w:eastAsia="Times New Roman" w:hAnsi="Times New Roman" w:cs="Times New Roman"/>
          <w:sz w:val="24"/>
          <w:szCs w:val="24"/>
        </w:rPr>
        <w:t xml:space="preserve">putatively pure </w:t>
      </w:r>
      <w:r>
        <w:rPr>
          <w:rFonts w:ascii="Times New Roman" w:eastAsia="Times New Roman" w:hAnsi="Times New Roman" w:cs="Times New Roman"/>
          <w:sz w:val="24"/>
          <w:szCs w:val="24"/>
        </w:rPr>
        <w:t xml:space="preserve">populations of species out of contact zones studied. Within the ancestral range of </w:t>
      </w:r>
      <w:r w:rsidRPr="00F52A80">
        <w:rPr>
          <w:rFonts w:ascii="Times New Roman" w:eastAsia="Times New Roman" w:hAnsi="Times New Roman" w:cs="Times New Roman"/>
          <w:i/>
          <w:sz w:val="24"/>
          <w:szCs w:val="24"/>
        </w:rPr>
        <w:t xml:space="preserve">M. </w:t>
      </w:r>
      <w:proofErr w:type="spellStart"/>
      <w:r w:rsidRPr="00F52A80">
        <w:rPr>
          <w:rFonts w:ascii="Times New Roman" w:eastAsia="Times New Roman" w:hAnsi="Times New Roman" w:cs="Times New Roman"/>
          <w:i/>
          <w:sz w:val="24"/>
          <w:szCs w:val="24"/>
        </w:rPr>
        <w:t>trossulus</w:t>
      </w:r>
      <w:proofErr w:type="spellEnd"/>
      <w:r>
        <w:rPr>
          <w:rFonts w:ascii="Times New Roman" w:eastAsia="Times New Roman" w:hAnsi="Times New Roman" w:cs="Times New Roman"/>
          <w:sz w:val="24"/>
          <w:szCs w:val="24"/>
        </w:rPr>
        <w:t xml:space="preserve"> in the Pacific, populations </w:t>
      </w:r>
      <w:r w:rsidR="00F52A80">
        <w:rPr>
          <w:rFonts w:ascii="Times New Roman" w:eastAsia="Times New Roman" w:hAnsi="Times New Roman" w:cs="Times New Roman"/>
          <w:sz w:val="24"/>
          <w:szCs w:val="24"/>
        </w:rPr>
        <w:t xml:space="preserve">were nearly </w:t>
      </w:r>
      <w:r>
        <w:rPr>
          <w:rFonts w:ascii="Times New Roman" w:eastAsia="Times New Roman" w:hAnsi="Times New Roman" w:cs="Times New Roman"/>
          <w:sz w:val="24"/>
          <w:szCs w:val="24"/>
        </w:rPr>
        <w:t>monomorphic for T-</w:t>
      </w:r>
      <w:proofErr w:type="spellStart"/>
      <w:r>
        <w:rPr>
          <w:rFonts w:ascii="Times New Roman" w:eastAsia="Times New Roman" w:hAnsi="Times New Roman" w:cs="Times New Roman"/>
          <w:sz w:val="24"/>
          <w:szCs w:val="24"/>
        </w:rPr>
        <w:t>morphotype</w:t>
      </w:r>
      <w:proofErr w:type="spellEnd"/>
      <w:r>
        <w:rPr>
          <w:rFonts w:ascii="Times New Roman" w:eastAsia="Times New Roman" w:hAnsi="Times New Roman" w:cs="Times New Roman"/>
          <w:sz w:val="24"/>
          <w:szCs w:val="24"/>
        </w:rPr>
        <w:t>. In the Gulf of St. La</w:t>
      </w:r>
      <w:r w:rsidR="008C3CC7">
        <w:rPr>
          <w:rFonts w:ascii="Times New Roman" w:eastAsia="Times New Roman" w:hAnsi="Times New Roman" w:cs="Times New Roman"/>
          <w:sz w:val="24"/>
          <w:szCs w:val="24"/>
        </w:rPr>
        <w:t>w</w:t>
      </w:r>
      <w:r>
        <w:rPr>
          <w:rFonts w:ascii="Times New Roman" w:eastAsia="Times New Roman" w:hAnsi="Times New Roman" w:cs="Times New Roman"/>
          <w:sz w:val="24"/>
          <w:szCs w:val="24"/>
        </w:rPr>
        <w:t xml:space="preserve">rence </w:t>
      </w:r>
      <w:proofErr w:type="gramStart"/>
      <w:r w:rsidRPr="008C3CC7">
        <w:rPr>
          <w:rFonts w:ascii="Times New Roman" w:eastAsia="Times New Roman" w:hAnsi="Times New Roman" w:cs="Times New Roman"/>
          <w:i/>
          <w:sz w:val="24"/>
          <w:szCs w:val="24"/>
        </w:rPr>
        <w:t>P(</w:t>
      </w:r>
      <w:proofErr w:type="spellStart"/>
      <w:proofErr w:type="gramEnd"/>
      <w:r w:rsidRPr="008C3CC7">
        <w:rPr>
          <w:rFonts w:ascii="Times New Roman" w:eastAsia="Times New Roman" w:hAnsi="Times New Roman" w:cs="Times New Roman"/>
          <w:i/>
          <w:sz w:val="24"/>
          <w:szCs w:val="24"/>
        </w:rPr>
        <w:t>T|tros</w:t>
      </w:r>
      <w:proofErr w:type="spellEnd"/>
      <w:r w:rsidRPr="008C3CC7">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was </w:t>
      </w:r>
      <w:r w:rsidR="008C3CC7" w:rsidRPr="008C3CC7">
        <w:rPr>
          <w:rFonts w:ascii="Times New Roman" w:eastAsia="Times New Roman" w:hAnsi="Times New Roman" w:cs="Times New Roman"/>
          <w:color w:val="FF0000"/>
          <w:sz w:val="24"/>
          <w:szCs w:val="24"/>
          <w:highlight w:val="yellow"/>
        </w:rPr>
        <w:t>0.</w:t>
      </w:r>
      <w:r w:rsidR="008C3CC7">
        <w:rPr>
          <w:rFonts w:ascii="Times New Roman" w:eastAsia="Times New Roman" w:hAnsi="Times New Roman" w:cs="Times New Roman"/>
          <w:color w:val="FF0000"/>
          <w:sz w:val="24"/>
          <w:szCs w:val="24"/>
          <w:highlight w:val="yellow"/>
        </w:rPr>
        <w:t>81</w:t>
      </w:r>
      <w:r>
        <w:rPr>
          <w:rFonts w:ascii="Times New Roman" w:eastAsia="Times New Roman" w:hAnsi="Times New Roman" w:cs="Times New Roman"/>
          <w:sz w:val="24"/>
          <w:szCs w:val="24"/>
        </w:rPr>
        <w:t xml:space="preserve">, i.e. close to that in </w:t>
      </w:r>
      <w:r w:rsidR="00CC71F9">
        <w:rPr>
          <w:rFonts w:ascii="Times New Roman" w:eastAsia="Times New Roman" w:hAnsi="Times New Roman" w:cs="Times New Roman"/>
          <w:sz w:val="24"/>
          <w:szCs w:val="24"/>
        </w:rPr>
        <w:t xml:space="preserve">most </w:t>
      </w:r>
      <w:r>
        <w:rPr>
          <w:rFonts w:ascii="Times New Roman" w:eastAsia="Times New Roman" w:hAnsi="Times New Roman" w:cs="Times New Roman"/>
          <w:sz w:val="24"/>
          <w:szCs w:val="24"/>
        </w:rPr>
        <w:t>the Gulf of Maine</w:t>
      </w:r>
      <w:r w:rsidR="00CC71F9">
        <w:rPr>
          <w:rFonts w:ascii="Times New Roman" w:eastAsia="Times New Roman" w:hAnsi="Times New Roman" w:cs="Times New Roman"/>
          <w:sz w:val="24"/>
          <w:szCs w:val="24"/>
        </w:rPr>
        <w:t xml:space="preserve"> conspecific </w:t>
      </w:r>
      <w:r w:rsidR="00A56CEA">
        <w:rPr>
          <w:rFonts w:ascii="Times New Roman" w:eastAsia="Times New Roman" w:hAnsi="Times New Roman" w:cs="Times New Roman"/>
          <w:sz w:val="24"/>
          <w:szCs w:val="24"/>
        </w:rPr>
        <w:t>populations</w:t>
      </w:r>
      <w:r>
        <w:rPr>
          <w:rFonts w:ascii="Times New Roman" w:eastAsia="Times New Roman" w:hAnsi="Times New Roman" w:cs="Times New Roman"/>
          <w:sz w:val="24"/>
          <w:szCs w:val="24"/>
        </w:rPr>
        <w:t xml:space="preserve">. All reference </w:t>
      </w:r>
      <w:r w:rsidRPr="00CC71F9">
        <w:rPr>
          <w:rFonts w:ascii="Times New Roman" w:eastAsia="Times New Roman" w:hAnsi="Times New Roman" w:cs="Times New Roman"/>
          <w:i/>
          <w:sz w:val="24"/>
          <w:szCs w:val="24"/>
        </w:rPr>
        <w:t>M. edulis</w:t>
      </w:r>
      <w:r>
        <w:rPr>
          <w:rFonts w:ascii="Times New Roman" w:eastAsia="Times New Roman" w:hAnsi="Times New Roman" w:cs="Times New Roman"/>
          <w:sz w:val="24"/>
          <w:szCs w:val="24"/>
        </w:rPr>
        <w:t xml:space="preserve"> populations from temperate areas (Long Island Sound</w:t>
      </w:r>
      <w:r w:rsidR="00CC71F9">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w:t>
      </w:r>
      <w:r w:rsidR="008C3CC7">
        <w:rPr>
          <w:rFonts w:ascii="Times New Roman" w:eastAsia="Times New Roman" w:hAnsi="Times New Roman" w:cs="Times New Roman"/>
          <w:sz w:val="24"/>
          <w:szCs w:val="24"/>
        </w:rPr>
        <w:t>Cape Cod in Western Atlantics</w:t>
      </w:r>
      <w:r>
        <w:rPr>
          <w:rFonts w:ascii="Times New Roman" w:eastAsia="Times New Roman" w:hAnsi="Times New Roman" w:cs="Times New Roman"/>
          <w:sz w:val="24"/>
          <w:szCs w:val="24"/>
        </w:rPr>
        <w:t>, Northern and Norwegian Seas</w:t>
      </w:r>
      <w:r w:rsidR="008C3CC7">
        <w:rPr>
          <w:rFonts w:ascii="Times New Roman" w:eastAsia="Times New Roman" w:hAnsi="Times New Roman" w:cs="Times New Roman"/>
          <w:sz w:val="24"/>
          <w:szCs w:val="24"/>
        </w:rPr>
        <w:t xml:space="preserve"> in Europe</w:t>
      </w:r>
      <w:r>
        <w:rPr>
          <w:rFonts w:ascii="Times New Roman" w:eastAsia="Times New Roman" w:hAnsi="Times New Roman" w:cs="Times New Roman"/>
          <w:sz w:val="24"/>
          <w:szCs w:val="24"/>
        </w:rPr>
        <w:t xml:space="preserve">) were </w:t>
      </w:r>
      <w:r w:rsidR="008C3CC7">
        <w:rPr>
          <w:rFonts w:ascii="Times New Roman" w:eastAsia="Times New Roman" w:hAnsi="Times New Roman" w:cs="Times New Roman"/>
          <w:sz w:val="24"/>
          <w:szCs w:val="24"/>
        </w:rPr>
        <w:t xml:space="preserve">nearly monomorphic </w:t>
      </w:r>
      <w:r>
        <w:rPr>
          <w:rFonts w:ascii="Times New Roman" w:eastAsia="Times New Roman" w:hAnsi="Times New Roman" w:cs="Times New Roman"/>
          <w:sz w:val="24"/>
          <w:szCs w:val="24"/>
        </w:rPr>
        <w:t>for E-</w:t>
      </w:r>
      <w:proofErr w:type="spellStart"/>
      <w:r>
        <w:rPr>
          <w:rFonts w:ascii="Times New Roman" w:eastAsia="Times New Roman" w:hAnsi="Times New Roman" w:cs="Times New Roman"/>
          <w:sz w:val="24"/>
          <w:szCs w:val="24"/>
        </w:rPr>
        <w:t>morphotype</w:t>
      </w:r>
      <w:proofErr w:type="spellEnd"/>
      <w:r>
        <w:rPr>
          <w:rFonts w:ascii="Times New Roman" w:eastAsia="Times New Roman" w:hAnsi="Times New Roman" w:cs="Times New Roman"/>
          <w:sz w:val="24"/>
          <w:szCs w:val="24"/>
        </w:rPr>
        <w:t xml:space="preserve">. At the northeast extreme of the species range in </w:t>
      </w:r>
      <w:r w:rsidR="00CC71F9">
        <w:rPr>
          <w:rFonts w:ascii="Times New Roman" w:eastAsia="Times New Roman" w:hAnsi="Times New Roman" w:cs="Times New Roman"/>
          <w:sz w:val="24"/>
          <w:szCs w:val="24"/>
        </w:rPr>
        <w:t xml:space="preserve">East Atlantic </w:t>
      </w:r>
      <w:r>
        <w:rPr>
          <w:rFonts w:ascii="Times New Roman" w:eastAsia="Times New Roman" w:hAnsi="Times New Roman" w:cs="Times New Roman"/>
          <w:sz w:val="24"/>
          <w:szCs w:val="24"/>
        </w:rPr>
        <w:t xml:space="preserve">– in the Southwestern Barents Sea, </w:t>
      </w:r>
      <w:r w:rsidRPr="00CC71F9">
        <w:rPr>
          <w:rFonts w:ascii="Times New Roman" w:eastAsia="Times New Roman" w:hAnsi="Times New Roman" w:cs="Times New Roman"/>
          <w:i/>
          <w:sz w:val="24"/>
          <w:szCs w:val="24"/>
        </w:rPr>
        <w:t>P(</w:t>
      </w:r>
      <w:proofErr w:type="spellStart"/>
      <w:r w:rsidRPr="00CC71F9">
        <w:rPr>
          <w:rFonts w:ascii="Times New Roman" w:eastAsia="Times New Roman" w:hAnsi="Times New Roman" w:cs="Times New Roman"/>
          <w:i/>
          <w:sz w:val="24"/>
          <w:szCs w:val="24"/>
        </w:rPr>
        <w:t>T|edu</w:t>
      </w:r>
      <w:proofErr w:type="spellEnd"/>
      <w:r w:rsidRPr="00CC71F9">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varied </w:t>
      </w:r>
      <w:r w:rsidR="00A56CEA">
        <w:rPr>
          <w:rFonts w:ascii="Times New Roman" w:eastAsia="Times New Roman" w:hAnsi="Times New Roman" w:cs="Times New Roman"/>
          <w:sz w:val="24"/>
          <w:szCs w:val="24"/>
        </w:rPr>
        <w:t xml:space="preserve">considerably </w:t>
      </w:r>
      <w:r>
        <w:rPr>
          <w:rFonts w:ascii="Times New Roman" w:eastAsia="Times New Roman" w:hAnsi="Times New Roman" w:cs="Times New Roman"/>
          <w:sz w:val="24"/>
          <w:szCs w:val="24"/>
        </w:rPr>
        <w:t>between samples</w:t>
      </w:r>
      <w:r w:rsidR="00746C6B">
        <w:rPr>
          <w:rFonts w:ascii="Times New Roman" w:eastAsia="Times New Roman" w:hAnsi="Times New Roman" w:cs="Times New Roman"/>
          <w:sz w:val="24"/>
          <w:szCs w:val="24"/>
        </w:rPr>
        <w:t>, in particular</w:t>
      </w:r>
      <w:r>
        <w:rPr>
          <w:rFonts w:ascii="Times New Roman" w:eastAsia="Times New Roman" w:hAnsi="Times New Roman" w:cs="Times New Roman"/>
          <w:sz w:val="24"/>
          <w:szCs w:val="24"/>
        </w:rPr>
        <w:t xml:space="preserve"> </w:t>
      </w:r>
      <w:r w:rsidR="00746C6B">
        <w:rPr>
          <w:rFonts w:ascii="Times New Roman" w:eastAsia="Times New Roman" w:hAnsi="Times New Roman" w:cs="Times New Roman"/>
          <w:sz w:val="24"/>
          <w:szCs w:val="24"/>
        </w:rPr>
        <w:t xml:space="preserve">between samples </w:t>
      </w:r>
      <w:r>
        <w:rPr>
          <w:rFonts w:ascii="Times New Roman" w:eastAsia="Times New Roman" w:hAnsi="Times New Roman" w:cs="Times New Roman"/>
          <w:sz w:val="24"/>
          <w:szCs w:val="24"/>
        </w:rPr>
        <w:t>from brackish (</w:t>
      </w:r>
      <w:r w:rsidR="00A56CEA">
        <w:rPr>
          <w:rFonts w:ascii="Times New Roman" w:eastAsia="Times New Roman" w:hAnsi="Times New Roman" w:cs="Times New Roman"/>
          <w:sz w:val="24"/>
          <w:szCs w:val="24"/>
        </w:rPr>
        <w:t>range 0-3</w:t>
      </w:r>
      <w:r w:rsidR="00CC71F9">
        <w:rPr>
          <w:rFonts w:ascii="Times New Roman" w:eastAsia="Times New Roman" w:hAnsi="Times New Roman" w:cs="Times New Roman"/>
          <w:sz w:val="24"/>
          <w:szCs w:val="24"/>
        </w:rPr>
        <w:t>%</w:t>
      </w:r>
      <w:r>
        <w:rPr>
          <w:rFonts w:ascii="Times New Roman" w:eastAsia="Times New Roman" w:hAnsi="Times New Roman" w:cs="Times New Roman"/>
          <w:sz w:val="24"/>
          <w:szCs w:val="24"/>
        </w:rPr>
        <w:t>) and saline (</w:t>
      </w:r>
      <w:r w:rsidR="00A56CEA">
        <w:rPr>
          <w:rFonts w:ascii="Times New Roman" w:eastAsia="Times New Roman" w:hAnsi="Times New Roman" w:cs="Times New Roman"/>
          <w:sz w:val="24"/>
          <w:szCs w:val="24"/>
        </w:rPr>
        <w:t>0.35-0.70</w:t>
      </w:r>
      <w:r w:rsidR="00CC71F9">
        <w:rPr>
          <w:rFonts w:ascii="Times New Roman" w:eastAsia="Times New Roman" w:hAnsi="Times New Roman" w:cs="Times New Roman"/>
          <w:sz w:val="24"/>
          <w:szCs w:val="24"/>
        </w:rPr>
        <w:t>%</w:t>
      </w:r>
      <w:r>
        <w:rPr>
          <w:rFonts w:ascii="Times New Roman" w:eastAsia="Times New Roman" w:hAnsi="Times New Roman" w:cs="Times New Roman"/>
          <w:sz w:val="24"/>
          <w:szCs w:val="24"/>
        </w:rPr>
        <w:t>) localities</w:t>
      </w:r>
      <w:r w:rsidR="00A56CEA">
        <w:rPr>
          <w:rFonts w:ascii="Times New Roman" w:eastAsia="Times New Roman" w:hAnsi="Times New Roman" w:cs="Times New Roman"/>
          <w:sz w:val="24"/>
          <w:szCs w:val="24"/>
        </w:rPr>
        <w:t xml:space="preserve"> (see ESM </w:t>
      </w:r>
      <w:r w:rsidR="00A56CEA" w:rsidRPr="00A56CEA">
        <w:rPr>
          <w:rFonts w:ascii="Times New Roman" w:eastAsia="Times New Roman" w:hAnsi="Times New Roman" w:cs="Times New Roman"/>
          <w:color w:val="FF0000"/>
          <w:sz w:val="24"/>
          <w:szCs w:val="24"/>
          <w:highlight w:val="yellow"/>
        </w:rPr>
        <w:t>Table 2</w:t>
      </w:r>
      <w:r w:rsidR="00A56CE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just as along the Barents sea coast of Kola Peninsula. Increased </w:t>
      </w:r>
      <w:proofErr w:type="gramStart"/>
      <w:r w:rsidRPr="00CC71F9">
        <w:rPr>
          <w:rFonts w:ascii="Times New Roman" w:eastAsia="Times New Roman" w:hAnsi="Times New Roman" w:cs="Times New Roman"/>
          <w:i/>
          <w:sz w:val="24"/>
          <w:szCs w:val="24"/>
        </w:rPr>
        <w:t>P(</w:t>
      </w:r>
      <w:proofErr w:type="spellStart"/>
      <w:proofErr w:type="gramEnd"/>
      <w:r w:rsidRPr="00CC71F9">
        <w:rPr>
          <w:rFonts w:ascii="Times New Roman" w:eastAsia="Times New Roman" w:hAnsi="Times New Roman" w:cs="Times New Roman"/>
          <w:i/>
          <w:sz w:val="24"/>
          <w:szCs w:val="24"/>
        </w:rPr>
        <w:t>T|edu</w:t>
      </w:r>
      <w:proofErr w:type="spellEnd"/>
      <w:r w:rsidRPr="00CC71F9">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was also recorded in the northernmost samples from Western Atlantics</w:t>
      </w:r>
      <w:r w:rsidR="00CC71F9">
        <w:rPr>
          <w:rFonts w:ascii="Times New Roman" w:eastAsia="Times New Roman" w:hAnsi="Times New Roman" w:cs="Times New Roman"/>
          <w:sz w:val="24"/>
          <w:szCs w:val="24"/>
        </w:rPr>
        <w:t xml:space="preserve"> (both </w:t>
      </w:r>
      <w:r w:rsidR="00A56CEA">
        <w:rPr>
          <w:rFonts w:ascii="Times New Roman" w:eastAsia="Times New Roman" w:hAnsi="Times New Roman" w:cs="Times New Roman"/>
          <w:sz w:val="24"/>
          <w:szCs w:val="24"/>
        </w:rPr>
        <w:t xml:space="preserve">two </w:t>
      </w:r>
      <w:r w:rsidR="00CC71F9">
        <w:rPr>
          <w:rFonts w:ascii="Times New Roman" w:eastAsia="Times New Roman" w:hAnsi="Times New Roman" w:cs="Times New Roman"/>
          <w:sz w:val="24"/>
          <w:szCs w:val="24"/>
        </w:rPr>
        <w:t>from saline localities)</w:t>
      </w:r>
      <w:r>
        <w:rPr>
          <w:rFonts w:ascii="Times New Roman" w:eastAsia="Times New Roman" w:hAnsi="Times New Roman" w:cs="Times New Roman"/>
          <w:sz w:val="24"/>
          <w:szCs w:val="24"/>
        </w:rPr>
        <w:t xml:space="preserve">, Greenland </w:t>
      </w:r>
      <w:r w:rsidR="00CC71F9">
        <w:rPr>
          <w:rFonts w:ascii="Times New Roman" w:eastAsia="Times New Roman" w:hAnsi="Times New Roman" w:cs="Times New Roman"/>
          <w:sz w:val="24"/>
          <w:szCs w:val="24"/>
        </w:rPr>
        <w:t>(</w:t>
      </w:r>
      <w:r w:rsidR="00A56CEA" w:rsidRPr="00A56CEA">
        <w:rPr>
          <w:rFonts w:ascii="Times New Roman" w:eastAsia="Times New Roman" w:hAnsi="Times New Roman" w:cs="Times New Roman"/>
          <w:sz w:val="24"/>
          <w:szCs w:val="24"/>
        </w:rPr>
        <w:t>66</w:t>
      </w:r>
      <w:r w:rsidR="00A56CEA">
        <w:rPr>
          <w:rFonts w:ascii="Times New Roman" w:eastAsia="Times New Roman" w:hAnsi="Times New Roman" w:cs="Times New Roman"/>
          <w:sz w:val="24"/>
          <w:szCs w:val="24"/>
        </w:rPr>
        <w:t>%</w:t>
      </w:r>
      <w:r w:rsidR="00CC71F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the Gulf of St. Lawrence (</w:t>
      </w:r>
      <w:r w:rsidR="00A56CEA">
        <w:rPr>
          <w:rFonts w:ascii="Times New Roman" w:eastAsia="Times New Roman" w:hAnsi="Times New Roman" w:cs="Times New Roman"/>
          <w:sz w:val="24"/>
          <w:szCs w:val="24"/>
        </w:rPr>
        <w:t>73%</w:t>
      </w:r>
      <w:r>
        <w:rPr>
          <w:rFonts w:ascii="Times New Roman" w:eastAsia="Times New Roman" w:hAnsi="Times New Roman" w:cs="Times New Roman"/>
          <w:sz w:val="24"/>
          <w:szCs w:val="24"/>
        </w:rPr>
        <w:t>).</w:t>
      </w:r>
    </w:p>
    <w:p w14:paraId="0B6003E8" w14:textId="77777777" w:rsidR="004E5466" w:rsidRDefault="004E5466">
      <w:pPr>
        <w:spacing w:line="360" w:lineRule="auto"/>
        <w:rPr>
          <w:rFonts w:ascii="Times New Roman" w:eastAsia="Times New Roman" w:hAnsi="Times New Roman" w:cs="Times New Roman"/>
          <w:b/>
          <w:color w:val="000000"/>
          <w:sz w:val="24"/>
          <w:szCs w:val="24"/>
        </w:rPr>
      </w:pPr>
      <w:bookmarkStart w:id="34" w:name="_heading=h.gjdgxs" w:colFirst="0" w:colLast="0"/>
      <w:bookmarkEnd w:id="34"/>
      <w:proofErr w:type="gramStart"/>
      <w:r>
        <w:rPr>
          <w:rFonts w:ascii="Times New Roman" w:eastAsia="Times New Roman" w:hAnsi="Times New Roman" w:cs="Times New Roman"/>
          <w:b/>
          <w:color w:val="000000"/>
          <w:sz w:val="24"/>
          <w:szCs w:val="24"/>
        </w:rPr>
        <w:t xml:space="preserve">Associations between </w:t>
      </w:r>
      <w:proofErr w:type="spellStart"/>
      <w:r>
        <w:rPr>
          <w:rFonts w:ascii="Times New Roman" w:eastAsia="Times New Roman" w:hAnsi="Times New Roman" w:cs="Times New Roman"/>
          <w:b/>
          <w:color w:val="000000"/>
          <w:sz w:val="24"/>
          <w:szCs w:val="24"/>
        </w:rPr>
        <w:t>morphotypes</w:t>
      </w:r>
      <w:proofErr w:type="spellEnd"/>
      <w:r>
        <w:rPr>
          <w:rFonts w:ascii="Times New Roman" w:eastAsia="Times New Roman" w:hAnsi="Times New Roman" w:cs="Times New Roman"/>
          <w:b/>
          <w:color w:val="000000"/>
          <w:sz w:val="24"/>
          <w:szCs w:val="24"/>
        </w:rPr>
        <w:t xml:space="preserve"> and shell size.</w:t>
      </w:r>
      <w:proofErr w:type="gramEnd"/>
      <w:r>
        <w:rPr>
          <w:rFonts w:ascii="Times New Roman" w:eastAsia="Times New Roman" w:hAnsi="Times New Roman" w:cs="Times New Roman"/>
          <w:b/>
          <w:color w:val="000000"/>
          <w:sz w:val="24"/>
          <w:szCs w:val="24"/>
        </w:rPr>
        <w:t xml:space="preserve"> </w:t>
      </w:r>
    </w:p>
    <w:p w14:paraId="67DBB742" w14:textId="1267B1B7" w:rsidR="00180E4E" w:rsidRPr="00E16527" w:rsidRDefault="0020726B">
      <w:pPr>
        <w:spacing w:line="360" w:lineRule="auto"/>
        <w:rPr>
          <w:rFonts w:ascii="Times New Roman" w:eastAsia="Times New Roman" w:hAnsi="Times New Roman" w:cs="Times New Roman"/>
          <w:b/>
          <w:color w:val="FF0000"/>
          <w:sz w:val="24"/>
          <w:szCs w:val="24"/>
        </w:rPr>
      </w:pPr>
      <w:r w:rsidRPr="00E16527">
        <w:rPr>
          <w:rFonts w:ascii="Times New Roman" w:eastAsia="Times New Roman" w:hAnsi="Times New Roman" w:cs="Times New Roman"/>
          <w:color w:val="FF0000"/>
          <w:sz w:val="24"/>
          <w:szCs w:val="24"/>
          <w:highlight w:val="yellow"/>
        </w:rPr>
        <w:t xml:space="preserve">There was no clear statistical relationship between </w:t>
      </w:r>
      <w:r w:rsidR="00693F67" w:rsidRPr="00E16527">
        <w:rPr>
          <w:rFonts w:ascii="Times New Roman" w:eastAsia="Times New Roman" w:hAnsi="Times New Roman" w:cs="Times New Roman"/>
          <w:color w:val="FF0000"/>
          <w:sz w:val="24"/>
          <w:szCs w:val="24"/>
          <w:highlight w:val="yellow"/>
        </w:rPr>
        <w:t>size</w:t>
      </w:r>
      <w:r w:rsidR="00AB700C" w:rsidRPr="00E16527">
        <w:rPr>
          <w:rFonts w:ascii="Times New Roman" w:eastAsia="Times New Roman" w:hAnsi="Times New Roman" w:cs="Times New Roman"/>
          <w:color w:val="FF0000"/>
          <w:sz w:val="24"/>
          <w:szCs w:val="24"/>
          <w:highlight w:val="yellow"/>
        </w:rPr>
        <w:t xml:space="preserve"> </w:t>
      </w:r>
      <w:r w:rsidR="005F0782" w:rsidRPr="00E16527">
        <w:rPr>
          <w:rFonts w:ascii="Times New Roman" w:eastAsia="Times New Roman" w:hAnsi="Times New Roman" w:cs="Times New Roman"/>
          <w:color w:val="FF0000"/>
          <w:sz w:val="24"/>
          <w:szCs w:val="24"/>
          <w:highlight w:val="yellow"/>
        </w:rPr>
        <w:t xml:space="preserve">and </w:t>
      </w:r>
      <w:proofErr w:type="spellStart"/>
      <w:r w:rsidR="005F0782" w:rsidRPr="00E16527">
        <w:rPr>
          <w:rFonts w:ascii="Times New Roman" w:eastAsia="Times New Roman" w:hAnsi="Times New Roman" w:cs="Times New Roman"/>
          <w:color w:val="FF0000"/>
          <w:sz w:val="24"/>
          <w:szCs w:val="24"/>
          <w:highlight w:val="yellow"/>
        </w:rPr>
        <w:t>morphotype</w:t>
      </w:r>
      <w:proofErr w:type="spellEnd"/>
      <w:r w:rsidR="005F0782" w:rsidRPr="00E16527">
        <w:rPr>
          <w:rFonts w:ascii="Times New Roman" w:eastAsia="Times New Roman" w:hAnsi="Times New Roman" w:cs="Times New Roman"/>
          <w:color w:val="FF0000"/>
          <w:sz w:val="24"/>
          <w:szCs w:val="24"/>
          <w:highlight w:val="yellow"/>
        </w:rPr>
        <w:t xml:space="preserve"> </w:t>
      </w:r>
      <w:r w:rsidR="00AB700C" w:rsidRPr="00E16527">
        <w:rPr>
          <w:rFonts w:ascii="Times New Roman" w:eastAsia="Times New Roman" w:hAnsi="Times New Roman" w:cs="Times New Roman"/>
          <w:color w:val="FF0000"/>
          <w:sz w:val="24"/>
          <w:szCs w:val="24"/>
          <w:highlight w:val="yellow"/>
        </w:rPr>
        <w:t xml:space="preserve">of </w:t>
      </w:r>
      <w:r w:rsidR="00693F67" w:rsidRPr="00E16527">
        <w:rPr>
          <w:rFonts w:ascii="Times New Roman" w:eastAsia="Times New Roman" w:hAnsi="Times New Roman" w:cs="Times New Roman"/>
          <w:color w:val="FF0000"/>
          <w:sz w:val="24"/>
          <w:szCs w:val="24"/>
          <w:highlight w:val="yellow"/>
        </w:rPr>
        <w:t>conspecific mussels</w:t>
      </w:r>
      <w:r w:rsidR="00AB700C" w:rsidRPr="00E16527">
        <w:rPr>
          <w:rFonts w:ascii="Times New Roman" w:eastAsia="Times New Roman" w:hAnsi="Times New Roman" w:cs="Times New Roman"/>
          <w:color w:val="FF0000"/>
          <w:sz w:val="24"/>
          <w:szCs w:val="24"/>
          <w:highlight w:val="yellow"/>
        </w:rPr>
        <w:t xml:space="preserve">. </w:t>
      </w:r>
      <w:r w:rsidR="004E5466" w:rsidRPr="00E16527">
        <w:rPr>
          <w:rFonts w:ascii="Times New Roman" w:eastAsia="Times New Roman" w:hAnsi="Times New Roman" w:cs="Times New Roman"/>
          <w:color w:val="FF0000"/>
          <w:sz w:val="24"/>
          <w:szCs w:val="24"/>
          <w:highlight w:val="yellow"/>
        </w:rPr>
        <w:t>At the level of individual samples, the probability to find T-</w:t>
      </w:r>
      <w:proofErr w:type="spellStart"/>
      <w:r w:rsidR="004E5466" w:rsidRPr="00E16527">
        <w:rPr>
          <w:rFonts w:ascii="Times New Roman" w:eastAsia="Times New Roman" w:hAnsi="Times New Roman" w:cs="Times New Roman"/>
          <w:color w:val="FF0000"/>
          <w:sz w:val="24"/>
          <w:szCs w:val="24"/>
          <w:highlight w:val="yellow"/>
        </w:rPr>
        <w:t>morphotype</w:t>
      </w:r>
      <w:proofErr w:type="spellEnd"/>
      <w:r w:rsidR="004E5466" w:rsidRPr="00E16527">
        <w:rPr>
          <w:rFonts w:ascii="Times New Roman" w:eastAsia="Times New Roman" w:hAnsi="Times New Roman" w:cs="Times New Roman"/>
          <w:color w:val="FF0000"/>
          <w:sz w:val="24"/>
          <w:szCs w:val="24"/>
          <w:highlight w:val="yellow"/>
        </w:rPr>
        <w:t xml:space="preserve"> increased with mussel size </w:t>
      </w:r>
      <w:r w:rsidR="00440E0A" w:rsidRPr="00E16527">
        <w:rPr>
          <w:rFonts w:ascii="Times New Roman" w:eastAsia="Times New Roman" w:hAnsi="Times New Roman" w:cs="Times New Roman"/>
          <w:color w:val="FF0000"/>
          <w:sz w:val="24"/>
          <w:szCs w:val="24"/>
          <w:highlight w:val="yellow"/>
        </w:rPr>
        <w:t xml:space="preserve">(positive slope-term of the regression) </w:t>
      </w:r>
      <w:r w:rsidR="004E5466" w:rsidRPr="00E16527">
        <w:rPr>
          <w:rFonts w:ascii="Times New Roman" w:eastAsia="Times New Roman" w:hAnsi="Times New Roman" w:cs="Times New Roman"/>
          <w:color w:val="FF0000"/>
          <w:sz w:val="24"/>
          <w:szCs w:val="24"/>
          <w:highlight w:val="yellow"/>
        </w:rPr>
        <w:t xml:space="preserve">in </w:t>
      </w:r>
      <w:r w:rsidRPr="00E16527">
        <w:rPr>
          <w:rFonts w:ascii="Times New Roman" w:eastAsia="Times New Roman" w:hAnsi="Times New Roman" w:cs="Times New Roman"/>
          <w:color w:val="FF0000"/>
          <w:sz w:val="24"/>
          <w:szCs w:val="24"/>
          <w:highlight w:val="yellow"/>
        </w:rPr>
        <w:t xml:space="preserve">16 </w:t>
      </w:r>
      <w:r w:rsidR="004E5466" w:rsidRPr="00E16527">
        <w:rPr>
          <w:rFonts w:ascii="Times New Roman" w:eastAsia="Times New Roman" w:hAnsi="Times New Roman" w:cs="Times New Roman"/>
          <w:color w:val="FF0000"/>
          <w:sz w:val="24"/>
          <w:szCs w:val="24"/>
          <w:highlight w:val="yellow"/>
        </w:rPr>
        <w:t xml:space="preserve">out of </w:t>
      </w:r>
      <w:r w:rsidRPr="00E16527">
        <w:rPr>
          <w:rFonts w:ascii="Times New Roman" w:eastAsia="Times New Roman" w:hAnsi="Times New Roman" w:cs="Times New Roman"/>
          <w:color w:val="FF0000"/>
          <w:sz w:val="24"/>
          <w:szCs w:val="24"/>
          <w:highlight w:val="yellow"/>
        </w:rPr>
        <w:t>34</w:t>
      </w:r>
      <w:r w:rsidR="004E5466" w:rsidRPr="00E16527">
        <w:rPr>
          <w:rFonts w:ascii="Times New Roman" w:eastAsia="Times New Roman" w:hAnsi="Times New Roman" w:cs="Times New Roman"/>
          <w:color w:val="FF0000"/>
          <w:sz w:val="24"/>
          <w:szCs w:val="24"/>
          <w:highlight w:val="yellow"/>
        </w:rPr>
        <w:t xml:space="preserve"> informative comparisons (when species-specific genotypes were both present and polymorphic for </w:t>
      </w:r>
      <w:proofErr w:type="spellStart"/>
      <w:r w:rsidR="004E5466" w:rsidRPr="00E16527">
        <w:rPr>
          <w:rFonts w:ascii="Times New Roman" w:eastAsia="Times New Roman" w:hAnsi="Times New Roman" w:cs="Times New Roman"/>
          <w:color w:val="FF0000"/>
          <w:sz w:val="24"/>
          <w:szCs w:val="24"/>
          <w:highlight w:val="yellow"/>
        </w:rPr>
        <w:t>morphotypes</w:t>
      </w:r>
      <w:proofErr w:type="spellEnd"/>
      <w:r w:rsidR="004E5466" w:rsidRPr="00E16527">
        <w:rPr>
          <w:rFonts w:ascii="Times New Roman" w:eastAsia="Times New Roman" w:hAnsi="Times New Roman" w:cs="Times New Roman"/>
          <w:color w:val="FF0000"/>
          <w:sz w:val="24"/>
          <w:szCs w:val="24"/>
          <w:highlight w:val="yellow"/>
        </w:rPr>
        <w:t xml:space="preserve">) </w:t>
      </w:r>
      <w:r w:rsidRPr="00E16527">
        <w:rPr>
          <w:rFonts w:ascii="Times New Roman" w:eastAsia="Times New Roman" w:hAnsi="Times New Roman" w:cs="Times New Roman"/>
          <w:color w:val="FF0000"/>
          <w:sz w:val="24"/>
          <w:szCs w:val="24"/>
          <w:highlight w:val="yellow"/>
        </w:rPr>
        <w:t>for</w:t>
      </w:r>
      <w:r w:rsidR="004E5466" w:rsidRPr="00E16527">
        <w:rPr>
          <w:rFonts w:ascii="Times New Roman" w:eastAsia="Times New Roman" w:hAnsi="Times New Roman" w:cs="Times New Roman"/>
          <w:color w:val="FF0000"/>
          <w:sz w:val="24"/>
          <w:szCs w:val="24"/>
          <w:highlight w:val="yellow"/>
        </w:rPr>
        <w:t xml:space="preserve"> </w:t>
      </w:r>
      <w:r w:rsidR="004E5466" w:rsidRPr="00E16527">
        <w:rPr>
          <w:rFonts w:ascii="Times New Roman" w:eastAsia="Times New Roman" w:hAnsi="Times New Roman" w:cs="Times New Roman"/>
          <w:i/>
          <w:color w:val="FF0000"/>
          <w:sz w:val="24"/>
          <w:szCs w:val="24"/>
          <w:highlight w:val="yellow"/>
        </w:rPr>
        <w:t>M. edulis</w:t>
      </w:r>
      <w:r w:rsidR="004E5466" w:rsidRPr="00E16527">
        <w:rPr>
          <w:rFonts w:ascii="Times New Roman" w:eastAsia="Times New Roman" w:hAnsi="Times New Roman" w:cs="Times New Roman"/>
          <w:color w:val="FF0000"/>
          <w:sz w:val="24"/>
          <w:szCs w:val="24"/>
          <w:highlight w:val="yellow"/>
        </w:rPr>
        <w:t xml:space="preserve"> and in </w:t>
      </w:r>
      <w:r w:rsidRPr="00E16527">
        <w:rPr>
          <w:rFonts w:ascii="Times New Roman" w:eastAsia="Times New Roman" w:hAnsi="Times New Roman" w:cs="Times New Roman"/>
          <w:color w:val="FF0000"/>
          <w:sz w:val="24"/>
          <w:szCs w:val="24"/>
          <w:highlight w:val="yellow"/>
        </w:rPr>
        <w:t>17 out of 43 comparisons for</w:t>
      </w:r>
      <w:r w:rsidR="004E5466" w:rsidRPr="00E16527">
        <w:rPr>
          <w:rFonts w:ascii="Times New Roman" w:eastAsia="Times New Roman" w:hAnsi="Times New Roman" w:cs="Times New Roman"/>
          <w:color w:val="FF0000"/>
          <w:sz w:val="24"/>
          <w:szCs w:val="24"/>
          <w:highlight w:val="yellow"/>
        </w:rPr>
        <w:t xml:space="preserve"> </w:t>
      </w:r>
      <w:r w:rsidR="004E5466" w:rsidRPr="00E16527">
        <w:rPr>
          <w:rFonts w:ascii="Times New Roman" w:eastAsia="Times New Roman" w:hAnsi="Times New Roman" w:cs="Times New Roman"/>
          <w:i/>
          <w:color w:val="FF0000"/>
          <w:sz w:val="24"/>
          <w:szCs w:val="24"/>
          <w:highlight w:val="yellow"/>
        </w:rPr>
        <w:t xml:space="preserve">M. </w:t>
      </w:r>
      <w:proofErr w:type="spellStart"/>
      <w:r w:rsidR="004E5466" w:rsidRPr="00E16527">
        <w:rPr>
          <w:rFonts w:ascii="Times New Roman" w:eastAsia="Times New Roman" w:hAnsi="Times New Roman" w:cs="Times New Roman"/>
          <w:i/>
          <w:color w:val="FF0000"/>
          <w:sz w:val="24"/>
          <w:szCs w:val="24"/>
          <w:highlight w:val="yellow"/>
        </w:rPr>
        <w:t>trossulus</w:t>
      </w:r>
      <w:proofErr w:type="spellEnd"/>
      <w:r w:rsidR="004E5466" w:rsidRPr="00E16527">
        <w:rPr>
          <w:rFonts w:ascii="Times New Roman" w:eastAsia="Times New Roman" w:hAnsi="Times New Roman" w:cs="Times New Roman"/>
          <w:color w:val="FF0000"/>
          <w:sz w:val="24"/>
          <w:szCs w:val="24"/>
          <w:highlight w:val="yellow"/>
        </w:rPr>
        <w:t>.</w:t>
      </w:r>
      <w:r w:rsidR="00693F67" w:rsidRPr="00E16527">
        <w:rPr>
          <w:rFonts w:ascii="Times New Roman" w:eastAsia="Times New Roman" w:hAnsi="Times New Roman" w:cs="Times New Roman"/>
          <w:color w:val="FF0000"/>
          <w:sz w:val="24"/>
          <w:szCs w:val="24"/>
          <w:highlight w:val="yellow"/>
        </w:rPr>
        <w:t xml:space="preserve"> The slope-terms of the regression models were </w:t>
      </w:r>
      <w:r w:rsidR="00A4036B" w:rsidRPr="00E16527">
        <w:rPr>
          <w:rFonts w:ascii="Times New Roman" w:eastAsia="Times New Roman" w:hAnsi="Times New Roman" w:cs="Times New Roman"/>
          <w:color w:val="FF0000"/>
          <w:sz w:val="24"/>
          <w:szCs w:val="24"/>
          <w:highlight w:val="yellow"/>
        </w:rPr>
        <w:t xml:space="preserve">individually </w:t>
      </w:r>
      <w:r w:rsidR="000A4F09" w:rsidRPr="00E16527">
        <w:rPr>
          <w:rFonts w:ascii="Times New Roman" w:eastAsia="Times New Roman" w:hAnsi="Times New Roman" w:cs="Times New Roman"/>
          <w:color w:val="FF0000"/>
          <w:sz w:val="24"/>
          <w:szCs w:val="24"/>
          <w:highlight w:val="yellow"/>
        </w:rPr>
        <w:t xml:space="preserve">significant </w:t>
      </w:r>
      <w:r w:rsidR="00693F67" w:rsidRPr="00E16527">
        <w:rPr>
          <w:rFonts w:ascii="Times New Roman" w:eastAsia="Times New Roman" w:hAnsi="Times New Roman" w:cs="Times New Roman"/>
          <w:color w:val="FF0000"/>
          <w:sz w:val="24"/>
          <w:szCs w:val="24"/>
          <w:highlight w:val="yellow"/>
        </w:rPr>
        <w:t xml:space="preserve">(p&lt;0.05) in four cases for </w:t>
      </w:r>
      <w:r w:rsidR="00693F67" w:rsidRPr="00E16527">
        <w:rPr>
          <w:rFonts w:ascii="Times New Roman" w:eastAsia="Times New Roman" w:hAnsi="Times New Roman" w:cs="Times New Roman"/>
          <w:i/>
          <w:color w:val="FF0000"/>
          <w:sz w:val="24"/>
          <w:szCs w:val="24"/>
          <w:highlight w:val="yellow"/>
        </w:rPr>
        <w:t xml:space="preserve">M. </w:t>
      </w:r>
      <w:proofErr w:type="spellStart"/>
      <w:r w:rsidR="00693F67" w:rsidRPr="00E16527">
        <w:rPr>
          <w:rFonts w:ascii="Times New Roman" w:eastAsia="Times New Roman" w:hAnsi="Times New Roman" w:cs="Times New Roman"/>
          <w:i/>
          <w:color w:val="FF0000"/>
          <w:sz w:val="24"/>
          <w:szCs w:val="24"/>
          <w:highlight w:val="yellow"/>
        </w:rPr>
        <w:t>edulus</w:t>
      </w:r>
      <w:proofErr w:type="spellEnd"/>
      <w:r w:rsidR="00693F67" w:rsidRPr="00E16527">
        <w:rPr>
          <w:rFonts w:ascii="Times New Roman" w:eastAsia="Times New Roman" w:hAnsi="Times New Roman" w:cs="Times New Roman"/>
          <w:color w:val="FF0000"/>
          <w:sz w:val="24"/>
          <w:szCs w:val="24"/>
          <w:highlight w:val="yellow"/>
        </w:rPr>
        <w:t xml:space="preserve"> and in four cases for </w:t>
      </w:r>
      <w:r w:rsidR="00693F67" w:rsidRPr="00E16527">
        <w:rPr>
          <w:rFonts w:ascii="Times New Roman" w:eastAsia="Times New Roman" w:hAnsi="Times New Roman" w:cs="Times New Roman"/>
          <w:i/>
          <w:color w:val="FF0000"/>
          <w:sz w:val="24"/>
          <w:szCs w:val="24"/>
          <w:highlight w:val="yellow"/>
        </w:rPr>
        <w:t xml:space="preserve">M. </w:t>
      </w:r>
      <w:proofErr w:type="spellStart"/>
      <w:r w:rsidR="00693F67" w:rsidRPr="00E16527">
        <w:rPr>
          <w:rFonts w:ascii="Times New Roman" w:eastAsia="Times New Roman" w:hAnsi="Times New Roman" w:cs="Times New Roman"/>
          <w:i/>
          <w:color w:val="FF0000"/>
          <w:sz w:val="24"/>
          <w:szCs w:val="24"/>
          <w:highlight w:val="yellow"/>
        </w:rPr>
        <w:t>trossulus</w:t>
      </w:r>
      <w:proofErr w:type="spellEnd"/>
      <w:r w:rsidR="00E16527" w:rsidRPr="00E16527">
        <w:rPr>
          <w:rFonts w:ascii="Times New Roman" w:eastAsia="Times New Roman" w:hAnsi="Times New Roman" w:cs="Times New Roman"/>
          <w:color w:val="FF0000"/>
          <w:sz w:val="24"/>
          <w:szCs w:val="24"/>
          <w:highlight w:val="yellow"/>
        </w:rPr>
        <w:t>,</w:t>
      </w:r>
      <w:r w:rsidR="00A4036B" w:rsidRPr="00E16527">
        <w:rPr>
          <w:rFonts w:ascii="Times New Roman" w:eastAsia="Times New Roman" w:hAnsi="Times New Roman" w:cs="Times New Roman"/>
          <w:color w:val="FF0000"/>
          <w:sz w:val="24"/>
          <w:szCs w:val="24"/>
          <w:highlight w:val="yellow"/>
        </w:rPr>
        <w:t xml:space="preserve"> but only in one case when the</w:t>
      </w:r>
      <w:r w:rsidR="000A4F09" w:rsidRPr="00E16527">
        <w:rPr>
          <w:rFonts w:ascii="Times New Roman" w:eastAsia="Times New Roman" w:hAnsi="Times New Roman" w:cs="Times New Roman"/>
          <w:color w:val="FF0000"/>
          <w:sz w:val="24"/>
          <w:szCs w:val="24"/>
          <w:highlight w:val="yellow"/>
        </w:rPr>
        <w:t xml:space="preserve"> correction for multiple testing was applied</w:t>
      </w:r>
      <w:r w:rsidR="005F0782" w:rsidRPr="00E16527">
        <w:rPr>
          <w:rFonts w:ascii="Times New Roman" w:eastAsia="Times New Roman" w:hAnsi="Times New Roman" w:cs="Times New Roman"/>
          <w:color w:val="FF0000"/>
          <w:sz w:val="24"/>
          <w:szCs w:val="24"/>
          <w:highlight w:val="yellow"/>
        </w:rPr>
        <w:t xml:space="preserve"> (</w:t>
      </w:r>
      <w:r w:rsidR="00E16527" w:rsidRPr="00E16527">
        <w:rPr>
          <w:rFonts w:ascii="Times New Roman" w:eastAsia="Times New Roman" w:hAnsi="Times New Roman" w:cs="Times New Roman"/>
          <w:color w:val="FF0000"/>
          <w:sz w:val="24"/>
          <w:szCs w:val="24"/>
          <w:highlight w:val="yellow"/>
        </w:rPr>
        <w:t xml:space="preserve">sample </w:t>
      </w:r>
      <w:proofErr w:type="spellStart"/>
      <w:r w:rsidR="00440E0A" w:rsidRPr="00E16527">
        <w:rPr>
          <w:rFonts w:ascii="Times New Roman" w:eastAsia="Times New Roman" w:hAnsi="Times New Roman" w:cs="Times New Roman"/>
          <w:color w:val="FF0000"/>
          <w:sz w:val="24"/>
          <w:szCs w:val="24"/>
          <w:highlight w:val="yellow"/>
        </w:rPr>
        <w:t>Bergen_MV</w:t>
      </w:r>
      <w:proofErr w:type="spellEnd"/>
      <w:r w:rsidR="00E16527" w:rsidRPr="00E16527">
        <w:rPr>
          <w:rFonts w:ascii="Times New Roman" w:eastAsia="Times New Roman" w:hAnsi="Times New Roman" w:cs="Times New Roman"/>
          <w:color w:val="FF0000"/>
          <w:sz w:val="24"/>
          <w:szCs w:val="24"/>
          <w:highlight w:val="yellow"/>
        </w:rPr>
        <w:t xml:space="preserve">, see </w:t>
      </w:r>
      <w:commentRangeStart w:id="35"/>
      <w:r w:rsidR="00E16527" w:rsidRPr="00E16527">
        <w:rPr>
          <w:rFonts w:ascii="Times New Roman" w:eastAsia="Times New Roman" w:hAnsi="Times New Roman" w:cs="Times New Roman"/>
          <w:color w:val="FF0000"/>
          <w:sz w:val="24"/>
          <w:szCs w:val="24"/>
          <w:highlight w:val="yellow"/>
        </w:rPr>
        <w:t>ESM1</w:t>
      </w:r>
      <w:commentRangeEnd w:id="35"/>
      <w:r w:rsidR="00E16527">
        <w:rPr>
          <w:rStyle w:val="a4"/>
        </w:rPr>
        <w:commentReference w:id="35"/>
      </w:r>
      <w:r w:rsidR="005F0782" w:rsidRPr="00E16527">
        <w:rPr>
          <w:rFonts w:ascii="Times New Roman" w:eastAsia="Times New Roman" w:hAnsi="Times New Roman" w:cs="Times New Roman"/>
          <w:color w:val="FF0000"/>
          <w:sz w:val="24"/>
          <w:szCs w:val="24"/>
          <w:highlight w:val="yellow"/>
        </w:rPr>
        <w:t>)</w:t>
      </w:r>
      <w:r w:rsidR="00A4036B" w:rsidRPr="00E16527">
        <w:rPr>
          <w:rFonts w:ascii="Times New Roman" w:eastAsia="Times New Roman" w:hAnsi="Times New Roman" w:cs="Times New Roman"/>
          <w:color w:val="FF0000"/>
          <w:sz w:val="24"/>
          <w:szCs w:val="24"/>
          <w:highlight w:val="yellow"/>
        </w:rPr>
        <w:t xml:space="preserve">. </w:t>
      </w:r>
      <w:r w:rsidR="00E16527" w:rsidRPr="00E16527">
        <w:rPr>
          <w:rFonts w:ascii="Times New Roman" w:eastAsia="Times New Roman" w:hAnsi="Times New Roman" w:cs="Times New Roman"/>
          <w:b/>
          <w:color w:val="FF0000"/>
          <w:sz w:val="24"/>
          <w:szCs w:val="24"/>
          <w:highlight w:val="yellow"/>
        </w:rPr>
        <w:t>W</w:t>
      </w:r>
      <w:r w:rsidR="004E5466" w:rsidRPr="00E16527">
        <w:rPr>
          <w:rFonts w:ascii="Times New Roman" w:eastAsia="Times New Roman" w:hAnsi="Times New Roman" w:cs="Times New Roman"/>
          <w:b/>
          <w:color w:val="FF0000"/>
          <w:sz w:val="24"/>
          <w:szCs w:val="24"/>
          <w:highlight w:val="yellow"/>
        </w:rPr>
        <w:t xml:space="preserve">e </w:t>
      </w:r>
      <w:r w:rsidR="00E16527" w:rsidRPr="00E16527">
        <w:rPr>
          <w:rFonts w:ascii="Times New Roman" w:eastAsia="Times New Roman" w:hAnsi="Times New Roman" w:cs="Times New Roman"/>
          <w:b/>
          <w:color w:val="FF0000"/>
          <w:sz w:val="24"/>
          <w:szCs w:val="24"/>
          <w:highlight w:val="yellow"/>
        </w:rPr>
        <w:t xml:space="preserve">also </w:t>
      </w:r>
      <w:r w:rsidR="004E5466" w:rsidRPr="00E16527">
        <w:rPr>
          <w:rFonts w:ascii="Times New Roman" w:eastAsia="Times New Roman" w:hAnsi="Times New Roman" w:cs="Times New Roman"/>
          <w:b/>
          <w:color w:val="FF0000"/>
          <w:sz w:val="24"/>
          <w:szCs w:val="24"/>
          <w:highlight w:val="yellow"/>
        </w:rPr>
        <w:t>checked the presence of any patterns in residuals from the Model 6 as a function of mussel size.</w:t>
      </w:r>
      <w:r w:rsidR="00E16527" w:rsidRPr="00E16527">
        <w:rPr>
          <w:rFonts w:ascii="Times New Roman" w:eastAsia="Times New Roman" w:hAnsi="Times New Roman" w:cs="Times New Roman"/>
          <w:b/>
          <w:color w:val="FF0000"/>
          <w:sz w:val="24"/>
          <w:szCs w:val="24"/>
          <w:highlight w:val="yellow"/>
        </w:rPr>
        <w:t xml:space="preserve"> </w:t>
      </w:r>
      <w:r w:rsidR="00E16527" w:rsidRPr="00E16527">
        <w:rPr>
          <w:rFonts w:ascii="Times New Roman" w:eastAsia="Times New Roman" w:hAnsi="Times New Roman" w:cs="Times New Roman"/>
          <w:b/>
          <w:color w:val="FF0000"/>
          <w:sz w:val="24"/>
          <w:szCs w:val="24"/>
          <w:highlight w:val="yellow"/>
          <w:lang w:val="ru-RU"/>
        </w:rPr>
        <w:t>И</w:t>
      </w:r>
      <w:r w:rsidR="00E16527" w:rsidRPr="00E16527">
        <w:rPr>
          <w:rFonts w:ascii="Times New Roman" w:eastAsia="Times New Roman" w:hAnsi="Times New Roman" w:cs="Times New Roman"/>
          <w:b/>
          <w:color w:val="FF0000"/>
          <w:sz w:val="24"/>
          <w:szCs w:val="24"/>
          <w:highlight w:val="yellow"/>
        </w:rPr>
        <w:t xml:space="preserve"> </w:t>
      </w:r>
      <w:r w:rsidR="00E16527" w:rsidRPr="00E16527">
        <w:rPr>
          <w:rFonts w:ascii="Times New Roman" w:eastAsia="Times New Roman" w:hAnsi="Times New Roman" w:cs="Times New Roman"/>
          <w:b/>
          <w:color w:val="FF0000"/>
          <w:sz w:val="24"/>
          <w:szCs w:val="24"/>
          <w:highlight w:val="yellow"/>
          <w:lang w:val="ru-RU"/>
        </w:rPr>
        <w:t>ЧТО</w:t>
      </w:r>
      <w:r w:rsidR="00E16527" w:rsidRPr="00E16527">
        <w:rPr>
          <w:rFonts w:ascii="Times New Roman" w:eastAsia="Times New Roman" w:hAnsi="Times New Roman" w:cs="Times New Roman"/>
          <w:b/>
          <w:color w:val="FF0000"/>
          <w:sz w:val="24"/>
          <w:szCs w:val="24"/>
          <w:highlight w:val="yellow"/>
        </w:rPr>
        <w:t>?</w:t>
      </w:r>
    </w:p>
    <w:p w14:paraId="3724D88C" w14:textId="0D358FFB" w:rsidR="00A56CEA" w:rsidRPr="002A3FE9" w:rsidRDefault="00A56CEA">
      <w:pPr>
        <w:spacing w:line="360" w:lineRule="auto"/>
        <w:rPr>
          <w:rFonts w:ascii="Times New Roman" w:eastAsia="Times New Roman" w:hAnsi="Times New Roman" w:cs="Times New Roman"/>
          <w:b/>
          <w:color w:val="1F497D" w:themeColor="text2"/>
          <w:sz w:val="24"/>
          <w:szCs w:val="24"/>
        </w:rPr>
      </w:pPr>
      <w:proofErr w:type="gramStart"/>
      <w:r w:rsidRPr="002A3FE9">
        <w:rPr>
          <w:rFonts w:ascii="Times New Roman" w:eastAsia="Times New Roman" w:hAnsi="Times New Roman" w:cs="Times New Roman"/>
          <w:b/>
          <w:color w:val="1F497D" w:themeColor="text2"/>
          <w:sz w:val="24"/>
          <w:szCs w:val="24"/>
        </w:rPr>
        <w:t xml:space="preserve">Prediction of taxonomic structure of populations and predictive values of </w:t>
      </w:r>
      <w:r w:rsidR="00EF0730">
        <w:rPr>
          <w:rFonts w:ascii="Times New Roman" w:eastAsia="Times New Roman" w:hAnsi="Times New Roman" w:cs="Times New Roman"/>
          <w:b/>
          <w:color w:val="1F497D" w:themeColor="text2"/>
          <w:sz w:val="24"/>
          <w:szCs w:val="24"/>
        </w:rPr>
        <w:t xml:space="preserve">the </w:t>
      </w:r>
      <w:proofErr w:type="spellStart"/>
      <w:r w:rsidRPr="002A3FE9">
        <w:rPr>
          <w:rFonts w:ascii="Times New Roman" w:eastAsia="Times New Roman" w:hAnsi="Times New Roman" w:cs="Times New Roman"/>
          <w:b/>
          <w:color w:val="1F497D" w:themeColor="text2"/>
          <w:sz w:val="24"/>
          <w:szCs w:val="24"/>
        </w:rPr>
        <w:t>morphotype</w:t>
      </w:r>
      <w:proofErr w:type="spellEnd"/>
      <w:r w:rsidRPr="002A3FE9">
        <w:rPr>
          <w:rFonts w:ascii="Times New Roman" w:eastAsia="Times New Roman" w:hAnsi="Times New Roman" w:cs="Times New Roman"/>
          <w:b/>
          <w:color w:val="1F497D" w:themeColor="text2"/>
          <w:sz w:val="24"/>
          <w:szCs w:val="24"/>
        </w:rPr>
        <w:t>-test basing on calibrating samples.</w:t>
      </w:r>
      <w:proofErr w:type="gramEnd"/>
    </w:p>
    <w:p w14:paraId="00000056" w14:textId="7E305405" w:rsidR="00B140A6" w:rsidRDefault="00C76F50" w:rsidP="00EF0730">
      <w:pPr>
        <w:spacing w:line="360" w:lineRule="auto"/>
        <w:rPr>
          <w:rFonts w:ascii="Times New Roman" w:eastAsia="Times New Roman" w:hAnsi="Times New Roman" w:cs="Times New Roman"/>
          <w:sz w:val="24"/>
          <w:szCs w:val="24"/>
        </w:rPr>
      </w:pPr>
      <w:r w:rsidRPr="00406120">
        <w:rPr>
          <w:rFonts w:ascii="Times New Roman" w:eastAsia="Times New Roman" w:hAnsi="Times New Roman" w:cs="Times New Roman"/>
          <w:color w:val="1F497D" w:themeColor="text2"/>
          <w:sz w:val="24"/>
          <w:szCs w:val="24"/>
        </w:rPr>
        <w:t xml:space="preserve">We applied Eq.1 and Eq. 2 (predictive values as a function of </w:t>
      </w:r>
      <w:proofErr w:type="spellStart"/>
      <w:r w:rsidR="003214E1" w:rsidRPr="00406120">
        <w:rPr>
          <w:rFonts w:ascii="Times New Roman" w:hAnsi="Times New Roman" w:cs="Times New Roman"/>
          <w:i/>
          <w:color w:val="1F497D" w:themeColor="text2"/>
          <w:sz w:val="24"/>
          <w:szCs w:val="24"/>
        </w:rPr>
        <w:t>Ptros</w:t>
      </w:r>
      <w:proofErr w:type="spellEnd"/>
      <w:r w:rsidR="003214E1" w:rsidRPr="00406120">
        <w:rPr>
          <w:rFonts w:ascii="Times New Roman" w:hAnsi="Times New Roman" w:cs="Times New Roman"/>
          <w:color w:val="1F497D" w:themeColor="text2"/>
          <w:sz w:val="24"/>
          <w:szCs w:val="24"/>
        </w:rPr>
        <w:t xml:space="preserve">, </w:t>
      </w:r>
      <w:proofErr w:type="gramStart"/>
      <w:r w:rsidRPr="00406120">
        <w:rPr>
          <w:rFonts w:ascii="Times New Roman" w:eastAsia="Times New Roman" w:hAnsi="Times New Roman" w:cs="Times New Roman"/>
          <w:i/>
          <w:color w:val="1F497D" w:themeColor="text2"/>
          <w:sz w:val="24"/>
          <w:szCs w:val="24"/>
        </w:rPr>
        <w:t>P(</w:t>
      </w:r>
      <w:proofErr w:type="spellStart"/>
      <w:proofErr w:type="gramEnd"/>
      <w:r w:rsidRPr="00406120">
        <w:rPr>
          <w:rFonts w:ascii="Times New Roman" w:eastAsia="Times New Roman" w:hAnsi="Times New Roman" w:cs="Times New Roman"/>
          <w:i/>
          <w:color w:val="1F497D" w:themeColor="text2"/>
          <w:sz w:val="24"/>
          <w:szCs w:val="24"/>
        </w:rPr>
        <w:t>T|tros</w:t>
      </w:r>
      <w:proofErr w:type="spellEnd"/>
      <w:r w:rsidRPr="00406120">
        <w:rPr>
          <w:rFonts w:ascii="Times New Roman" w:eastAsia="Times New Roman" w:hAnsi="Times New Roman" w:cs="Times New Roman"/>
          <w:i/>
          <w:color w:val="1F497D" w:themeColor="text2"/>
          <w:sz w:val="24"/>
          <w:szCs w:val="24"/>
        </w:rPr>
        <w:t>)</w:t>
      </w:r>
      <w:r w:rsidRPr="00406120">
        <w:rPr>
          <w:rFonts w:ascii="Times New Roman" w:eastAsia="Times New Roman" w:hAnsi="Times New Roman" w:cs="Times New Roman"/>
          <w:color w:val="1F497D" w:themeColor="text2"/>
          <w:sz w:val="24"/>
          <w:szCs w:val="24"/>
        </w:rPr>
        <w:t xml:space="preserve"> and </w:t>
      </w:r>
      <w:r w:rsidRPr="00406120">
        <w:rPr>
          <w:rFonts w:ascii="Times New Roman" w:eastAsia="Times New Roman" w:hAnsi="Times New Roman" w:cs="Times New Roman"/>
          <w:i/>
          <w:color w:val="1F497D" w:themeColor="text2"/>
          <w:sz w:val="24"/>
          <w:szCs w:val="24"/>
        </w:rPr>
        <w:t>P(</w:t>
      </w:r>
      <w:proofErr w:type="spellStart"/>
      <w:r w:rsidRPr="00406120">
        <w:rPr>
          <w:rFonts w:ascii="Times New Roman" w:eastAsia="Times New Roman" w:hAnsi="Times New Roman" w:cs="Times New Roman"/>
          <w:i/>
          <w:color w:val="1F497D" w:themeColor="text2"/>
          <w:sz w:val="24"/>
          <w:szCs w:val="24"/>
        </w:rPr>
        <w:t>E|edu</w:t>
      </w:r>
      <w:proofErr w:type="spellEnd"/>
      <w:r w:rsidRPr="00406120">
        <w:rPr>
          <w:rFonts w:ascii="Times New Roman" w:eastAsia="Times New Roman" w:hAnsi="Times New Roman" w:cs="Times New Roman"/>
          <w:i/>
          <w:color w:val="1F497D" w:themeColor="text2"/>
          <w:sz w:val="24"/>
          <w:szCs w:val="24"/>
        </w:rPr>
        <w:t>)</w:t>
      </w:r>
      <w:r w:rsidR="0078765E" w:rsidRPr="00406120">
        <w:rPr>
          <w:rFonts w:ascii="Times New Roman" w:eastAsia="Times New Roman" w:hAnsi="Times New Roman" w:cs="Times New Roman"/>
          <w:color w:val="1F497D" w:themeColor="text2"/>
          <w:sz w:val="24"/>
          <w:szCs w:val="24"/>
        </w:rPr>
        <w:t xml:space="preserve">, “genotype by </w:t>
      </w:r>
      <w:proofErr w:type="spellStart"/>
      <w:r w:rsidR="0078765E" w:rsidRPr="00406120">
        <w:rPr>
          <w:rFonts w:ascii="Times New Roman" w:eastAsia="Times New Roman" w:hAnsi="Times New Roman" w:cs="Times New Roman"/>
          <w:color w:val="1F497D" w:themeColor="text2"/>
          <w:sz w:val="24"/>
          <w:szCs w:val="24"/>
        </w:rPr>
        <w:t>morphotype</w:t>
      </w:r>
      <w:proofErr w:type="spellEnd"/>
      <w:r w:rsidR="0078765E" w:rsidRPr="00406120">
        <w:rPr>
          <w:rFonts w:ascii="Times New Roman" w:eastAsia="Times New Roman" w:hAnsi="Times New Roman" w:cs="Times New Roman"/>
          <w:color w:val="1F497D" w:themeColor="text2"/>
          <w:sz w:val="24"/>
          <w:szCs w:val="24"/>
        </w:rPr>
        <w:t xml:space="preserve"> calculator”</w:t>
      </w:r>
      <w:r w:rsidRPr="00406120">
        <w:rPr>
          <w:rFonts w:ascii="Times New Roman" w:eastAsia="Times New Roman" w:hAnsi="Times New Roman" w:cs="Times New Roman"/>
          <w:color w:val="1F497D" w:themeColor="text2"/>
          <w:sz w:val="24"/>
          <w:szCs w:val="24"/>
        </w:rPr>
        <w:t>) and Eq. 3 (</w:t>
      </w:r>
      <w:r w:rsidR="0078765E" w:rsidRPr="00406120">
        <w:rPr>
          <w:rFonts w:ascii="Times New Roman" w:eastAsia="Times New Roman" w:hAnsi="Times New Roman" w:cs="Times New Roman"/>
          <w:color w:val="1F497D" w:themeColor="text2"/>
          <w:sz w:val="24"/>
          <w:szCs w:val="24"/>
        </w:rPr>
        <w:t>“</w:t>
      </w:r>
      <w:proofErr w:type="spellStart"/>
      <w:r w:rsidR="0078765E" w:rsidRPr="00406120">
        <w:rPr>
          <w:rFonts w:ascii="Times New Roman" w:eastAsia="Times New Roman" w:hAnsi="Times New Roman" w:cs="Times New Roman"/>
          <w:i/>
          <w:color w:val="1F497D" w:themeColor="text2"/>
          <w:sz w:val="24"/>
          <w:szCs w:val="24"/>
        </w:rPr>
        <w:t>Ptros</w:t>
      </w:r>
      <w:proofErr w:type="spellEnd"/>
      <w:r w:rsidR="0078765E" w:rsidRPr="00406120">
        <w:rPr>
          <w:rFonts w:ascii="Times New Roman" w:eastAsia="Times New Roman" w:hAnsi="Times New Roman" w:cs="Times New Roman"/>
          <w:color w:val="1F497D" w:themeColor="text2"/>
          <w:sz w:val="24"/>
          <w:szCs w:val="24"/>
        </w:rPr>
        <w:t xml:space="preserve"> by </w:t>
      </w:r>
      <w:r w:rsidR="0078765E" w:rsidRPr="00406120">
        <w:rPr>
          <w:rFonts w:ascii="Times New Roman" w:eastAsia="Times New Roman" w:hAnsi="Times New Roman" w:cs="Times New Roman"/>
          <w:i/>
          <w:color w:val="1F497D" w:themeColor="text2"/>
          <w:sz w:val="24"/>
          <w:szCs w:val="24"/>
        </w:rPr>
        <w:t>PT</w:t>
      </w:r>
      <w:r w:rsidR="0078765E" w:rsidRPr="00406120">
        <w:rPr>
          <w:rFonts w:ascii="Times New Roman" w:eastAsia="Times New Roman" w:hAnsi="Times New Roman" w:cs="Times New Roman"/>
          <w:color w:val="1F497D" w:themeColor="text2"/>
          <w:sz w:val="24"/>
          <w:szCs w:val="24"/>
        </w:rPr>
        <w:t xml:space="preserve"> calculator”</w:t>
      </w:r>
      <w:r w:rsidRPr="00406120">
        <w:rPr>
          <w:rFonts w:ascii="Times New Roman" w:eastAsia="Times New Roman" w:hAnsi="Times New Roman" w:cs="Times New Roman"/>
          <w:color w:val="1F497D" w:themeColor="text2"/>
          <w:sz w:val="24"/>
          <w:szCs w:val="24"/>
        </w:rPr>
        <w:t xml:space="preserve">) </w:t>
      </w:r>
      <w:r w:rsidR="00EF0730">
        <w:rPr>
          <w:rFonts w:ascii="Times New Roman" w:eastAsia="Times New Roman" w:hAnsi="Times New Roman" w:cs="Times New Roman"/>
          <w:color w:val="1F497D" w:themeColor="text2"/>
          <w:sz w:val="24"/>
          <w:szCs w:val="24"/>
        </w:rPr>
        <w:t xml:space="preserve">using </w:t>
      </w:r>
      <w:r w:rsidR="007A0F2A">
        <w:rPr>
          <w:rFonts w:ascii="Times New Roman" w:eastAsia="Times New Roman" w:hAnsi="Times New Roman" w:cs="Times New Roman"/>
          <w:color w:val="1F497D" w:themeColor="text2"/>
          <w:sz w:val="24"/>
          <w:szCs w:val="24"/>
        </w:rPr>
        <w:t xml:space="preserve">as an input </w:t>
      </w:r>
      <w:r w:rsidR="00EF0730">
        <w:rPr>
          <w:rFonts w:ascii="Times New Roman" w:eastAsia="Times New Roman" w:hAnsi="Times New Roman" w:cs="Times New Roman"/>
          <w:color w:val="1F497D" w:themeColor="text2"/>
          <w:sz w:val="24"/>
          <w:szCs w:val="24"/>
        </w:rPr>
        <w:t>data on</w:t>
      </w:r>
      <w:r w:rsidRPr="00406120">
        <w:rPr>
          <w:rFonts w:ascii="Times New Roman" w:eastAsia="Times New Roman" w:hAnsi="Times New Roman" w:cs="Times New Roman"/>
          <w:color w:val="1F497D" w:themeColor="text2"/>
          <w:sz w:val="24"/>
          <w:szCs w:val="24"/>
        </w:rPr>
        <w:t xml:space="preserve"> all possible pairs of populations from the </w:t>
      </w:r>
      <w:r w:rsidRPr="00406120">
        <w:rPr>
          <w:rFonts w:ascii="Times New Roman" w:eastAsia="Times New Roman" w:hAnsi="Times New Roman" w:cs="Times New Roman"/>
          <w:i/>
          <w:color w:val="1F497D" w:themeColor="text2"/>
          <w:sz w:val="24"/>
          <w:szCs w:val="24"/>
        </w:rPr>
        <w:t>WSBL</w:t>
      </w:r>
      <w:r w:rsidRPr="00406120">
        <w:rPr>
          <w:rFonts w:ascii="Times New Roman" w:eastAsia="Times New Roman" w:hAnsi="Times New Roman" w:cs="Times New Roman"/>
          <w:color w:val="1F497D" w:themeColor="text2"/>
          <w:sz w:val="24"/>
          <w:szCs w:val="24"/>
        </w:rPr>
        <w:t xml:space="preserve"> and compared</w:t>
      </w:r>
      <w:r w:rsidR="00A56CEA" w:rsidRPr="00406120">
        <w:rPr>
          <w:rFonts w:ascii="Times New Roman" w:eastAsia="Times New Roman" w:hAnsi="Times New Roman" w:cs="Times New Roman"/>
          <w:color w:val="1F497D" w:themeColor="text2"/>
          <w:sz w:val="24"/>
          <w:szCs w:val="24"/>
        </w:rPr>
        <w:t xml:space="preserve"> values predicted by these equations </w:t>
      </w:r>
      <w:r w:rsidRPr="00406120">
        <w:rPr>
          <w:rFonts w:ascii="Times New Roman" w:eastAsia="Times New Roman" w:hAnsi="Times New Roman" w:cs="Times New Roman"/>
          <w:color w:val="1F497D" w:themeColor="text2"/>
          <w:sz w:val="24"/>
          <w:szCs w:val="24"/>
        </w:rPr>
        <w:t xml:space="preserve">with that predicted by </w:t>
      </w:r>
      <w:r w:rsidR="00281B32" w:rsidRPr="00406120">
        <w:rPr>
          <w:rFonts w:ascii="Times New Roman" w:eastAsia="Times New Roman" w:hAnsi="Times New Roman" w:cs="Times New Roman"/>
          <w:color w:val="1F497D" w:themeColor="text2"/>
          <w:sz w:val="24"/>
          <w:szCs w:val="24"/>
        </w:rPr>
        <w:t xml:space="preserve">the </w:t>
      </w:r>
      <w:r w:rsidRPr="00406120">
        <w:rPr>
          <w:rFonts w:ascii="Times New Roman" w:eastAsia="Times New Roman" w:hAnsi="Times New Roman" w:cs="Times New Roman"/>
          <w:color w:val="1F497D" w:themeColor="text2"/>
          <w:sz w:val="24"/>
          <w:szCs w:val="24"/>
        </w:rPr>
        <w:t xml:space="preserve">regression </w:t>
      </w:r>
      <w:r w:rsidR="00430045">
        <w:rPr>
          <w:rFonts w:ascii="Times New Roman" w:eastAsia="Times New Roman" w:hAnsi="Times New Roman" w:cs="Times New Roman"/>
          <w:color w:val="1F497D" w:themeColor="text2"/>
          <w:sz w:val="24"/>
          <w:szCs w:val="24"/>
        </w:rPr>
        <w:t xml:space="preserve">models </w:t>
      </w:r>
      <w:r w:rsidR="00A56CEA" w:rsidRPr="00406120">
        <w:rPr>
          <w:rFonts w:ascii="Times New Roman" w:eastAsia="Times New Roman" w:hAnsi="Times New Roman" w:cs="Times New Roman"/>
          <w:color w:val="1F497D" w:themeColor="text2"/>
          <w:sz w:val="24"/>
          <w:szCs w:val="24"/>
        </w:rPr>
        <w:t>M</w:t>
      </w:r>
      <w:r w:rsidRPr="00406120">
        <w:rPr>
          <w:rFonts w:ascii="Times New Roman" w:eastAsia="Times New Roman" w:hAnsi="Times New Roman" w:cs="Times New Roman"/>
          <w:color w:val="1F497D" w:themeColor="text2"/>
          <w:sz w:val="24"/>
          <w:szCs w:val="24"/>
        </w:rPr>
        <w:t xml:space="preserve">odel 6 and </w:t>
      </w:r>
      <w:r w:rsidR="00A56CEA" w:rsidRPr="00406120">
        <w:rPr>
          <w:rFonts w:ascii="Times New Roman" w:eastAsia="Times New Roman" w:hAnsi="Times New Roman" w:cs="Times New Roman"/>
          <w:color w:val="1F497D" w:themeColor="text2"/>
          <w:sz w:val="24"/>
          <w:szCs w:val="24"/>
        </w:rPr>
        <w:t xml:space="preserve">Model </w:t>
      </w:r>
      <w:r w:rsidRPr="00406120">
        <w:rPr>
          <w:rFonts w:ascii="Times New Roman" w:eastAsia="Times New Roman" w:hAnsi="Times New Roman" w:cs="Times New Roman"/>
          <w:color w:val="1F497D" w:themeColor="text2"/>
          <w:sz w:val="24"/>
          <w:szCs w:val="24"/>
        </w:rPr>
        <w:t>4</w:t>
      </w:r>
      <w:r w:rsidR="00A56CEA" w:rsidRPr="00406120">
        <w:rPr>
          <w:rFonts w:ascii="Times New Roman" w:eastAsia="Times New Roman" w:hAnsi="Times New Roman" w:cs="Times New Roman"/>
          <w:color w:val="1F497D" w:themeColor="text2"/>
          <w:sz w:val="24"/>
          <w:szCs w:val="24"/>
        </w:rPr>
        <w:t xml:space="preserve"> respectively</w:t>
      </w:r>
      <w:r w:rsidRPr="00406120">
        <w:rPr>
          <w:rFonts w:ascii="Times New Roman" w:eastAsia="Times New Roman" w:hAnsi="Times New Roman" w:cs="Times New Roman"/>
          <w:color w:val="1F497D" w:themeColor="text2"/>
          <w:sz w:val="24"/>
          <w:szCs w:val="24"/>
        </w:rPr>
        <w:t xml:space="preserve">. Fig. 4 </w:t>
      </w:r>
      <w:r w:rsidRPr="00406120">
        <w:rPr>
          <w:rFonts w:ascii="Times New Roman" w:eastAsia="Times New Roman" w:hAnsi="Times New Roman" w:cs="Times New Roman"/>
          <w:color w:val="1F497D" w:themeColor="text2"/>
          <w:sz w:val="24"/>
          <w:szCs w:val="24"/>
        </w:rPr>
        <w:lastRenderedPageBreak/>
        <w:t xml:space="preserve">illustrates how well </w:t>
      </w:r>
      <w:r w:rsidR="00EF0730">
        <w:rPr>
          <w:rFonts w:ascii="Times New Roman" w:eastAsia="Times New Roman" w:hAnsi="Times New Roman" w:cs="Times New Roman"/>
          <w:color w:val="1F497D" w:themeColor="text2"/>
          <w:sz w:val="24"/>
          <w:szCs w:val="24"/>
        </w:rPr>
        <w:t xml:space="preserve">two predictions </w:t>
      </w:r>
      <w:r w:rsidRPr="00406120">
        <w:rPr>
          <w:rFonts w:ascii="Times New Roman" w:eastAsia="Times New Roman" w:hAnsi="Times New Roman" w:cs="Times New Roman"/>
          <w:color w:val="1F497D" w:themeColor="text2"/>
          <w:sz w:val="24"/>
          <w:szCs w:val="24"/>
        </w:rPr>
        <w:t xml:space="preserve">fit </w:t>
      </w:r>
      <w:r w:rsidR="00EF0730">
        <w:rPr>
          <w:rFonts w:ascii="Times New Roman" w:eastAsia="Times New Roman" w:hAnsi="Times New Roman" w:cs="Times New Roman"/>
          <w:color w:val="1F497D" w:themeColor="text2"/>
          <w:sz w:val="24"/>
          <w:szCs w:val="24"/>
        </w:rPr>
        <w:t>each other</w:t>
      </w:r>
      <w:r w:rsidRPr="00406120">
        <w:rPr>
          <w:rFonts w:ascii="Times New Roman" w:eastAsia="Times New Roman" w:hAnsi="Times New Roman" w:cs="Times New Roman"/>
          <w:color w:val="1F497D" w:themeColor="text2"/>
          <w:sz w:val="24"/>
          <w:szCs w:val="24"/>
        </w:rPr>
        <w:t xml:space="preserve"> depending on the </w:t>
      </w:r>
      <w:r w:rsidR="007A0F2A">
        <w:rPr>
          <w:rFonts w:ascii="Times New Roman" w:eastAsia="Times New Roman" w:hAnsi="Times New Roman" w:cs="Times New Roman"/>
          <w:color w:val="1F497D" w:themeColor="text2"/>
          <w:sz w:val="24"/>
          <w:szCs w:val="24"/>
        </w:rPr>
        <w:t xml:space="preserve">peculiarities of </w:t>
      </w:r>
      <w:r w:rsidRPr="00406120">
        <w:rPr>
          <w:rFonts w:ascii="Times New Roman" w:eastAsia="Times New Roman" w:hAnsi="Times New Roman" w:cs="Times New Roman"/>
          <w:color w:val="1F497D" w:themeColor="text2"/>
          <w:sz w:val="24"/>
          <w:szCs w:val="24"/>
        </w:rPr>
        <w:t xml:space="preserve">genetic constitution of </w:t>
      </w:r>
      <w:r w:rsidR="00281B32" w:rsidRPr="00406120">
        <w:rPr>
          <w:rFonts w:ascii="Times New Roman" w:eastAsia="Times New Roman" w:hAnsi="Times New Roman" w:cs="Times New Roman"/>
          <w:color w:val="1F497D" w:themeColor="text2"/>
          <w:sz w:val="24"/>
          <w:szCs w:val="24"/>
        </w:rPr>
        <w:t>paired</w:t>
      </w:r>
      <w:r w:rsidRPr="00406120">
        <w:rPr>
          <w:rFonts w:ascii="Times New Roman" w:eastAsia="Times New Roman" w:hAnsi="Times New Roman" w:cs="Times New Roman"/>
          <w:color w:val="1F497D" w:themeColor="text2"/>
          <w:sz w:val="24"/>
          <w:szCs w:val="24"/>
        </w:rPr>
        <w:t xml:space="preserve"> samples as expressed by the index Delta. </w:t>
      </w:r>
      <w:r w:rsidR="0078765E" w:rsidRPr="00406120">
        <w:rPr>
          <w:rFonts w:ascii="Times New Roman" w:eastAsia="Times New Roman" w:hAnsi="Times New Roman" w:cs="Times New Roman"/>
          <w:color w:val="1F497D" w:themeColor="text2"/>
          <w:sz w:val="24"/>
          <w:szCs w:val="24"/>
        </w:rPr>
        <w:t>T</w:t>
      </w:r>
      <w:r w:rsidRPr="00406120">
        <w:rPr>
          <w:rFonts w:ascii="Times New Roman" w:eastAsia="Times New Roman" w:hAnsi="Times New Roman" w:cs="Times New Roman"/>
          <w:color w:val="1F497D" w:themeColor="text2"/>
          <w:sz w:val="24"/>
          <w:szCs w:val="24"/>
        </w:rPr>
        <w:t xml:space="preserve">he best predictions of </w:t>
      </w:r>
      <w:r w:rsidR="007A0F2A">
        <w:rPr>
          <w:rFonts w:ascii="Times New Roman" w:eastAsia="Times New Roman" w:hAnsi="Times New Roman" w:cs="Times New Roman"/>
          <w:color w:val="1F497D" w:themeColor="text2"/>
          <w:sz w:val="24"/>
          <w:szCs w:val="24"/>
        </w:rPr>
        <w:t xml:space="preserve">the </w:t>
      </w:r>
      <w:proofErr w:type="spellStart"/>
      <w:r w:rsidR="00A674C2" w:rsidRPr="00406120">
        <w:rPr>
          <w:rFonts w:ascii="Times New Roman" w:eastAsia="Times New Roman" w:hAnsi="Times New Roman" w:cs="Times New Roman"/>
          <w:i/>
          <w:color w:val="1F497D" w:themeColor="text2"/>
          <w:sz w:val="24"/>
          <w:szCs w:val="24"/>
        </w:rPr>
        <w:t>Ptros</w:t>
      </w:r>
      <w:proofErr w:type="spellEnd"/>
      <w:r w:rsidRPr="00406120">
        <w:rPr>
          <w:rFonts w:ascii="Times New Roman" w:eastAsia="Times New Roman" w:hAnsi="Times New Roman" w:cs="Times New Roman"/>
          <w:i/>
          <w:color w:val="1F497D" w:themeColor="text2"/>
          <w:sz w:val="24"/>
          <w:szCs w:val="24"/>
        </w:rPr>
        <w:t xml:space="preserve"> </w:t>
      </w:r>
      <w:r w:rsidRPr="00406120">
        <w:rPr>
          <w:rFonts w:ascii="Times New Roman" w:eastAsia="Times New Roman" w:hAnsi="Times New Roman" w:cs="Times New Roman"/>
          <w:color w:val="1F497D" w:themeColor="text2"/>
          <w:sz w:val="24"/>
          <w:szCs w:val="24"/>
        </w:rPr>
        <w:t xml:space="preserve">were obtained when most dissimilar – </w:t>
      </w:r>
      <w:r w:rsidR="00281B32" w:rsidRPr="00406120">
        <w:rPr>
          <w:rFonts w:ascii="Times New Roman" w:eastAsia="Times New Roman" w:hAnsi="Times New Roman" w:cs="Times New Roman"/>
          <w:color w:val="1F497D" w:themeColor="text2"/>
          <w:sz w:val="24"/>
          <w:szCs w:val="24"/>
        </w:rPr>
        <w:t xml:space="preserve">nearly </w:t>
      </w:r>
      <w:r w:rsidRPr="00406120">
        <w:rPr>
          <w:rFonts w:ascii="Times New Roman" w:eastAsia="Times New Roman" w:hAnsi="Times New Roman" w:cs="Times New Roman"/>
          <w:color w:val="1F497D" w:themeColor="text2"/>
          <w:sz w:val="24"/>
          <w:szCs w:val="24"/>
        </w:rPr>
        <w:t xml:space="preserve">pure </w:t>
      </w:r>
      <w:r w:rsidRPr="00406120">
        <w:rPr>
          <w:rFonts w:ascii="Times New Roman" w:eastAsia="Times New Roman" w:hAnsi="Times New Roman" w:cs="Times New Roman"/>
          <w:i/>
          <w:color w:val="1F497D" w:themeColor="text2"/>
          <w:sz w:val="24"/>
          <w:szCs w:val="24"/>
        </w:rPr>
        <w:t>M. edulis</w:t>
      </w:r>
      <w:r w:rsidRPr="00406120">
        <w:rPr>
          <w:rFonts w:ascii="Times New Roman" w:eastAsia="Times New Roman" w:hAnsi="Times New Roman" w:cs="Times New Roman"/>
          <w:color w:val="1F497D" w:themeColor="text2"/>
          <w:sz w:val="24"/>
          <w:szCs w:val="24"/>
        </w:rPr>
        <w:t xml:space="preserve"> and </w:t>
      </w:r>
      <w:r w:rsidRPr="00406120">
        <w:rPr>
          <w:rFonts w:ascii="Times New Roman" w:eastAsia="Times New Roman" w:hAnsi="Times New Roman" w:cs="Times New Roman"/>
          <w:i/>
          <w:color w:val="1F497D" w:themeColor="text2"/>
          <w:sz w:val="24"/>
          <w:szCs w:val="24"/>
        </w:rPr>
        <w:t xml:space="preserve">M. </w:t>
      </w:r>
      <w:proofErr w:type="spellStart"/>
      <w:r w:rsidRPr="00406120">
        <w:rPr>
          <w:rFonts w:ascii="Times New Roman" w:eastAsia="Times New Roman" w:hAnsi="Times New Roman" w:cs="Times New Roman"/>
          <w:i/>
          <w:color w:val="1F497D" w:themeColor="text2"/>
          <w:sz w:val="24"/>
          <w:szCs w:val="24"/>
        </w:rPr>
        <w:t>trossulus</w:t>
      </w:r>
      <w:proofErr w:type="spellEnd"/>
      <w:r w:rsidRPr="00406120">
        <w:rPr>
          <w:rFonts w:ascii="Times New Roman" w:eastAsia="Times New Roman" w:hAnsi="Times New Roman" w:cs="Times New Roman"/>
          <w:color w:val="1F497D" w:themeColor="text2"/>
          <w:sz w:val="24"/>
          <w:szCs w:val="24"/>
        </w:rPr>
        <w:t xml:space="preserve"> samples have been used while the best predictions of </w:t>
      </w:r>
      <w:r w:rsidR="007A0F2A" w:rsidRPr="007A0F2A">
        <w:rPr>
          <w:rFonts w:ascii="Times New Roman" w:eastAsia="Times New Roman" w:hAnsi="Times New Roman" w:cs="Times New Roman"/>
          <w:color w:val="1F497D" w:themeColor="text2"/>
          <w:sz w:val="24"/>
          <w:szCs w:val="24"/>
        </w:rPr>
        <w:t>P(</w:t>
      </w:r>
      <w:proofErr w:type="spellStart"/>
      <w:r w:rsidR="007A0F2A" w:rsidRPr="007A0F2A">
        <w:rPr>
          <w:rFonts w:ascii="Times New Roman" w:eastAsia="Times New Roman" w:hAnsi="Times New Roman" w:cs="Times New Roman"/>
          <w:color w:val="1F497D" w:themeColor="text2"/>
          <w:sz w:val="24"/>
          <w:szCs w:val="24"/>
        </w:rPr>
        <w:t>edu|E</w:t>
      </w:r>
      <w:proofErr w:type="spellEnd"/>
      <w:r w:rsidR="007A0F2A" w:rsidRPr="007A0F2A">
        <w:rPr>
          <w:rFonts w:ascii="Times New Roman" w:eastAsia="Times New Roman" w:hAnsi="Times New Roman" w:cs="Times New Roman"/>
          <w:color w:val="1F497D" w:themeColor="text2"/>
          <w:sz w:val="24"/>
          <w:szCs w:val="24"/>
        </w:rPr>
        <w:t>) and P(</w:t>
      </w:r>
      <w:proofErr w:type="spellStart"/>
      <w:r w:rsidR="007A0F2A" w:rsidRPr="007A0F2A">
        <w:rPr>
          <w:rFonts w:ascii="Times New Roman" w:eastAsia="Times New Roman" w:hAnsi="Times New Roman" w:cs="Times New Roman"/>
          <w:color w:val="1F497D" w:themeColor="text2"/>
          <w:sz w:val="24"/>
          <w:szCs w:val="24"/>
        </w:rPr>
        <w:t>tros|T</w:t>
      </w:r>
      <w:proofErr w:type="spellEnd"/>
      <w:r w:rsidR="007A0F2A" w:rsidRPr="007A0F2A">
        <w:rPr>
          <w:rFonts w:ascii="Times New Roman" w:eastAsia="Times New Roman" w:hAnsi="Times New Roman" w:cs="Times New Roman"/>
          <w:color w:val="1F497D" w:themeColor="text2"/>
          <w:sz w:val="24"/>
          <w:szCs w:val="24"/>
        </w:rPr>
        <w:t xml:space="preserve">) </w:t>
      </w:r>
      <w:r w:rsidRPr="00406120">
        <w:rPr>
          <w:rFonts w:ascii="Times New Roman" w:eastAsia="Times New Roman" w:hAnsi="Times New Roman" w:cs="Times New Roman"/>
          <w:color w:val="1F497D" w:themeColor="text2"/>
          <w:sz w:val="24"/>
          <w:szCs w:val="24"/>
        </w:rPr>
        <w:t xml:space="preserve">values were obtained when </w:t>
      </w:r>
      <w:r w:rsidR="00597F4B" w:rsidRPr="00406120">
        <w:rPr>
          <w:rFonts w:ascii="Times New Roman" w:eastAsia="Times New Roman" w:hAnsi="Times New Roman" w:cs="Times New Roman"/>
          <w:color w:val="1F497D" w:themeColor="text2"/>
          <w:sz w:val="24"/>
          <w:szCs w:val="24"/>
        </w:rPr>
        <w:t xml:space="preserve">most </w:t>
      </w:r>
      <w:r w:rsidRPr="00406120">
        <w:rPr>
          <w:rFonts w:ascii="Times New Roman" w:eastAsia="Times New Roman" w:hAnsi="Times New Roman" w:cs="Times New Roman"/>
          <w:color w:val="1F497D" w:themeColor="text2"/>
          <w:sz w:val="24"/>
          <w:szCs w:val="24"/>
        </w:rPr>
        <w:t>mixed samples (</w:t>
      </w:r>
      <w:proofErr w:type="spellStart"/>
      <w:r w:rsidR="00A674C2" w:rsidRPr="00406120">
        <w:rPr>
          <w:rFonts w:ascii="Times New Roman" w:eastAsia="Times New Roman" w:hAnsi="Times New Roman" w:cs="Times New Roman"/>
          <w:i/>
          <w:color w:val="1F497D" w:themeColor="text2"/>
          <w:sz w:val="24"/>
          <w:szCs w:val="24"/>
        </w:rPr>
        <w:t>Ptros</w:t>
      </w:r>
      <w:proofErr w:type="spellEnd"/>
      <w:r w:rsidRPr="00406120">
        <w:rPr>
          <w:rFonts w:ascii="Times New Roman" w:eastAsia="Times New Roman" w:hAnsi="Times New Roman" w:cs="Times New Roman"/>
          <w:color w:val="1F497D" w:themeColor="text2"/>
          <w:sz w:val="24"/>
          <w:szCs w:val="24"/>
        </w:rPr>
        <w:t xml:space="preserve"> of both </w:t>
      </w:r>
      <w:r w:rsidR="00547876" w:rsidRPr="00406120">
        <w:rPr>
          <w:rFonts w:ascii="Times New Roman" w:eastAsia="Times New Roman" w:hAnsi="Times New Roman" w:cs="Times New Roman"/>
          <w:color w:val="1F497D" w:themeColor="text2"/>
          <w:sz w:val="24"/>
          <w:szCs w:val="24"/>
        </w:rPr>
        <w:t>samples</w:t>
      </w:r>
      <w:r w:rsidRPr="00406120">
        <w:rPr>
          <w:rFonts w:ascii="Times New Roman" w:eastAsia="Times New Roman" w:hAnsi="Times New Roman" w:cs="Times New Roman"/>
          <w:color w:val="1F497D" w:themeColor="text2"/>
          <w:sz w:val="24"/>
          <w:szCs w:val="24"/>
        </w:rPr>
        <w:t xml:space="preserve"> close to 0.5) have been taken as </w:t>
      </w:r>
      <w:r w:rsidR="00281B32" w:rsidRPr="00406120">
        <w:rPr>
          <w:rFonts w:ascii="Times New Roman" w:eastAsia="Times New Roman" w:hAnsi="Times New Roman" w:cs="Times New Roman"/>
          <w:color w:val="1F497D" w:themeColor="text2"/>
          <w:sz w:val="24"/>
          <w:szCs w:val="24"/>
        </w:rPr>
        <w:t>calibration ones</w:t>
      </w:r>
      <w:r w:rsidRPr="00406120">
        <w:rPr>
          <w:rFonts w:ascii="Times New Roman" w:eastAsia="Times New Roman" w:hAnsi="Times New Roman" w:cs="Times New Roman"/>
          <w:color w:val="1F497D" w:themeColor="text2"/>
          <w:sz w:val="24"/>
          <w:szCs w:val="24"/>
        </w:rPr>
        <w:t xml:space="preserve">. </w:t>
      </w:r>
      <w:r w:rsidR="009024A7">
        <w:rPr>
          <w:rFonts w:ascii="Times New Roman" w:eastAsia="Times New Roman" w:hAnsi="Times New Roman" w:cs="Times New Roman"/>
          <w:color w:val="1F497D" w:themeColor="text2"/>
          <w:sz w:val="24"/>
          <w:szCs w:val="24"/>
        </w:rPr>
        <w:t xml:space="preserve">We applied </w:t>
      </w:r>
      <w:r w:rsidR="00E34E12">
        <w:rPr>
          <w:rFonts w:ascii="Times New Roman" w:eastAsia="Times New Roman" w:hAnsi="Times New Roman" w:cs="Times New Roman"/>
          <w:color w:val="1F497D" w:themeColor="text2"/>
          <w:sz w:val="24"/>
          <w:szCs w:val="24"/>
        </w:rPr>
        <w:t>“calculators” to</w:t>
      </w:r>
      <w:r w:rsidR="0078765E" w:rsidRPr="00406120">
        <w:rPr>
          <w:rFonts w:ascii="Times New Roman" w:eastAsia="Times New Roman" w:hAnsi="Times New Roman" w:cs="Times New Roman"/>
          <w:color w:val="1F497D" w:themeColor="text2"/>
          <w:sz w:val="24"/>
          <w:szCs w:val="24"/>
        </w:rPr>
        <w:t xml:space="preserve"> </w:t>
      </w:r>
      <w:r w:rsidR="00080FC9">
        <w:rPr>
          <w:rFonts w:ascii="Times New Roman" w:eastAsia="Times New Roman" w:hAnsi="Times New Roman" w:cs="Times New Roman"/>
          <w:color w:val="1F497D" w:themeColor="text2"/>
          <w:sz w:val="24"/>
          <w:szCs w:val="24"/>
        </w:rPr>
        <w:t xml:space="preserve">all five geographical </w:t>
      </w:r>
      <w:r w:rsidR="0078765E" w:rsidRPr="00406120">
        <w:rPr>
          <w:rFonts w:ascii="Times New Roman" w:eastAsia="Times New Roman" w:hAnsi="Times New Roman" w:cs="Times New Roman"/>
          <w:color w:val="1F497D" w:themeColor="text2"/>
          <w:sz w:val="24"/>
          <w:szCs w:val="24"/>
        </w:rPr>
        <w:t xml:space="preserve">sets </w:t>
      </w:r>
      <w:r w:rsidR="00406120" w:rsidRPr="00406120">
        <w:rPr>
          <w:rFonts w:ascii="Times New Roman" w:eastAsia="Times New Roman" w:hAnsi="Times New Roman" w:cs="Times New Roman"/>
          <w:color w:val="1F497D" w:themeColor="text2"/>
          <w:sz w:val="24"/>
          <w:szCs w:val="24"/>
        </w:rPr>
        <w:t>using</w:t>
      </w:r>
      <w:r w:rsidR="001939B3">
        <w:rPr>
          <w:rFonts w:ascii="Times New Roman" w:eastAsia="Times New Roman" w:hAnsi="Times New Roman" w:cs="Times New Roman"/>
          <w:color w:val="1F497D" w:themeColor="text2"/>
          <w:sz w:val="24"/>
          <w:szCs w:val="24"/>
        </w:rPr>
        <w:t>,</w:t>
      </w:r>
      <w:r w:rsidR="00406120" w:rsidRPr="00406120">
        <w:rPr>
          <w:rFonts w:ascii="Times New Roman" w:eastAsia="Times New Roman" w:hAnsi="Times New Roman" w:cs="Times New Roman"/>
          <w:color w:val="1F497D" w:themeColor="text2"/>
          <w:sz w:val="24"/>
          <w:szCs w:val="24"/>
        </w:rPr>
        <w:t xml:space="preserve"> </w:t>
      </w:r>
      <w:r w:rsidR="001939B3">
        <w:rPr>
          <w:rFonts w:ascii="Times New Roman" w:eastAsia="Times New Roman" w:hAnsi="Times New Roman" w:cs="Times New Roman"/>
          <w:color w:val="1F497D" w:themeColor="text2"/>
          <w:sz w:val="24"/>
          <w:szCs w:val="24"/>
        </w:rPr>
        <w:t xml:space="preserve">where possible, </w:t>
      </w:r>
      <w:r w:rsidR="00406120" w:rsidRPr="00406120">
        <w:rPr>
          <w:rFonts w:ascii="Times New Roman" w:eastAsia="Times New Roman" w:hAnsi="Times New Roman" w:cs="Times New Roman"/>
          <w:color w:val="1F497D" w:themeColor="text2"/>
          <w:sz w:val="24"/>
          <w:szCs w:val="24"/>
        </w:rPr>
        <w:t xml:space="preserve">two most dissimilar samples </w:t>
      </w:r>
      <w:r w:rsidR="00E34E12">
        <w:rPr>
          <w:rFonts w:ascii="Times New Roman" w:eastAsia="Times New Roman" w:hAnsi="Times New Roman" w:cs="Times New Roman"/>
          <w:color w:val="1F497D" w:themeColor="text2"/>
          <w:sz w:val="24"/>
          <w:szCs w:val="24"/>
        </w:rPr>
        <w:t xml:space="preserve">for calculation of </w:t>
      </w:r>
      <w:proofErr w:type="spellStart"/>
      <w:r w:rsidR="00E34E12" w:rsidRPr="00E34E12">
        <w:rPr>
          <w:rFonts w:ascii="Times New Roman" w:eastAsia="Times New Roman" w:hAnsi="Times New Roman" w:cs="Times New Roman"/>
          <w:i/>
          <w:color w:val="1F497D" w:themeColor="text2"/>
          <w:sz w:val="24"/>
          <w:szCs w:val="24"/>
        </w:rPr>
        <w:t>Ptros</w:t>
      </w:r>
      <w:proofErr w:type="spellEnd"/>
      <w:r w:rsidR="00E34E12">
        <w:rPr>
          <w:rFonts w:ascii="Times New Roman" w:eastAsia="Times New Roman" w:hAnsi="Times New Roman" w:cs="Times New Roman"/>
          <w:color w:val="1F497D" w:themeColor="text2"/>
          <w:sz w:val="24"/>
          <w:szCs w:val="24"/>
        </w:rPr>
        <w:t xml:space="preserve"> </w:t>
      </w:r>
      <w:r w:rsidR="00406120" w:rsidRPr="00406120">
        <w:rPr>
          <w:rFonts w:ascii="Times New Roman" w:eastAsia="Times New Roman" w:hAnsi="Times New Roman" w:cs="Times New Roman"/>
          <w:color w:val="1F497D" w:themeColor="text2"/>
          <w:sz w:val="24"/>
          <w:szCs w:val="24"/>
        </w:rPr>
        <w:t xml:space="preserve">and </w:t>
      </w:r>
      <w:r w:rsidR="001939B3">
        <w:rPr>
          <w:rFonts w:ascii="Times New Roman" w:eastAsia="Times New Roman" w:hAnsi="Times New Roman" w:cs="Times New Roman"/>
          <w:color w:val="1F497D" w:themeColor="text2"/>
          <w:sz w:val="24"/>
          <w:szCs w:val="24"/>
        </w:rPr>
        <w:t xml:space="preserve">two </w:t>
      </w:r>
      <w:r w:rsidR="00547876" w:rsidRPr="00406120">
        <w:rPr>
          <w:rFonts w:ascii="Times New Roman" w:eastAsia="Times New Roman" w:hAnsi="Times New Roman" w:cs="Times New Roman"/>
          <w:color w:val="1F497D" w:themeColor="text2"/>
          <w:sz w:val="24"/>
          <w:szCs w:val="24"/>
        </w:rPr>
        <w:t xml:space="preserve">most mixed samples </w:t>
      </w:r>
      <w:r w:rsidR="00E34E12">
        <w:rPr>
          <w:rFonts w:ascii="Times New Roman" w:eastAsia="Times New Roman" w:hAnsi="Times New Roman" w:cs="Times New Roman"/>
          <w:color w:val="1F497D" w:themeColor="text2"/>
          <w:sz w:val="24"/>
          <w:szCs w:val="24"/>
        </w:rPr>
        <w:t>for calculation of predictive values</w:t>
      </w:r>
      <w:r w:rsidR="00A03181" w:rsidRPr="00406120">
        <w:rPr>
          <w:rFonts w:ascii="Times New Roman" w:eastAsia="Times New Roman" w:hAnsi="Times New Roman" w:cs="Times New Roman"/>
          <w:color w:val="1F497D" w:themeColor="text2"/>
          <w:sz w:val="24"/>
          <w:szCs w:val="24"/>
        </w:rPr>
        <w:t xml:space="preserve"> (Fig. 3; </w:t>
      </w:r>
      <w:r w:rsidR="00080FC9">
        <w:rPr>
          <w:rFonts w:ascii="Times New Roman" w:eastAsia="Times New Roman" w:hAnsi="Times New Roman" w:cs="Times New Roman"/>
          <w:color w:val="1F497D" w:themeColor="text2"/>
          <w:sz w:val="24"/>
          <w:szCs w:val="24"/>
        </w:rPr>
        <w:t>not</w:t>
      </w:r>
      <w:r w:rsidR="00DE6C07">
        <w:rPr>
          <w:rFonts w:ascii="Times New Roman" w:eastAsia="Times New Roman" w:hAnsi="Times New Roman" w:cs="Times New Roman"/>
          <w:color w:val="1F497D" w:themeColor="text2"/>
          <w:sz w:val="24"/>
          <w:szCs w:val="24"/>
        </w:rPr>
        <w:t>e</w:t>
      </w:r>
      <w:r w:rsidR="00080FC9">
        <w:rPr>
          <w:rFonts w:ascii="Times New Roman" w:eastAsia="Times New Roman" w:hAnsi="Times New Roman" w:cs="Times New Roman"/>
          <w:color w:val="1F497D" w:themeColor="text2"/>
          <w:sz w:val="24"/>
          <w:szCs w:val="24"/>
        </w:rPr>
        <w:t xml:space="preserve"> that for </w:t>
      </w:r>
      <w:r w:rsidR="002A3FE9" w:rsidRPr="00406120">
        <w:rPr>
          <w:rFonts w:ascii="Times New Roman" w:eastAsia="Times New Roman" w:hAnsi="Times New Roman" w:cs="Times New Roman"/>
          <w:i/>
          <w:color w:val="1F497D" w:themeColor="text2"/>
          <w:sz w:val="24"/>
          <w:szCs w:val="24"/>
        </w:rPr>
        <w:t>Scot</w:t>
      </w:r>
      <w:r w:rsidR="002A3FE9" w:rsidRPr="00406120">
        <w:rPr>
          <w:rFonts w:ascii="Times New Roman" w:eastAsia="Times New Roman" w:hAnsi="Times New Roman" w:cs="Times New Roman"/>
          <w:color w:val="1F497D" w:themeColor="text2"/>
          <w:sz w:val="24"/>
          <w:szCs w:val="24"/>
        </w:rPr>
        <w:t xml:space="preserve"> </w:t>
      </w:r>
      <w:r w:rsidR="00080FC9">
        <w:rPr>
          <w:rFonts w:ascii="Times New Roman" w:eastAsia="Times New Roman" w:hAnsi="Times New Roman" w:cs="Times New Roman"/>
          <w:color w:val="1F497D" w:themeColor="text2"/>
          <w:sz w:val="24"/>
          <w:szCs w:val="24"/>
        </w:rPr>
        <w:t>only two samples were available</w:t>
      </w:r>
      <w:r w:rsidR="00A03181" w:rsidRPr="00406120">
        <w:rPr>
          <w:rFonts w:ascii="Times New Roman" w:eastAsia="Times New Roman" w:hAnsi="Times New Roman" w:cs="Times New Roman"/>
          <w:color w:val="1F497D" w:themeColor="text2"/>
          <w:sz w:val="24"/>
          <w:szCs w:val="24"/>
        </w:rPr>
        <w:t>).</w:t>
      </w:r>
      <w:r w:rsidR="00D27523" w:rsidRPr="00406120">
        <w:rPr>
          <w:rFonts w:ascii="Times New Roman" w:eastAsia="Times New Roman" w:hAnsi="Times New Roman" w:cs="Times New Roman"/>
          <w:color w:val="1F497D" w:themeColor="text2"/>
          <w:sz w:val="24"/>
          <w:szCs w:val="24"/>
        </w:rPr>
        <w:t xml:space="preserve"> </w:t>
      </w:r>
      <w:r w:rsidR="00080FC9">
        <w:rPr>
          <w:rFonts w:ascii="Times New Roman" w:eastAsia="Times New Roman" w:hAnsi="Times New Roman" w:cs="Times New Roman"/>
          <w:color w:val="1F497D" w:themeColor="text2"/>
          <w:sz w:val="24"/>
          <w:szCs w:val="24"/>
        </w:rPr>
        <w:t xml:space="preserve">Visual inspection of the Fig. 3 </w:t>
      </w:r>
      <w:r w:rsidR="00E34E12">
        <w:rPr>
          <w:rFonts w:ascii="Times New Roman" w:eastAsia="Times New Roman" w:hAnsi="Times New Roman" w:cs="Times New Roman"/>
          <w:color w:val="1F497D" w:themeColor="text2"/>
          <w:sz w:val="24"/>
          <w:szCs w:val="24"/>
        </w:rPr>
        <w:t xml:space="preserve">shows good correspondence </w:t>
      </w:r>
      <w:r w:rsidR="00C4074A">
        <w:rPr>
          <w:rFonts w:ascii="Times New Roman" w:eastAsia="Times New Roman" w:hAnsi="Times New Roman" w:cs="Times New Roman"/>
          <w:color w:val="1F497D" w:themeColor="text2"/>
          <w:sz w:val="24"/>
          <w:szCs w:val="24"/>
        </w:rPr>
        <w:t>between</w:t>
      </w:r>
      <w:r w:rsidR="00E34E12" w:rsidRPr="00E34E12">
        <w:rPr>
          <w:rFonts w:ascii="Times New Roman" w:eastAsia="Times New Roman" w:hAnsi="Times New Roman" w:cs="Times New Roman"/>
          <w:color w:val="1F497D" w:themeColor="text2"/>
          <w:sz w:val="24"/>
          <w:szCs w:val="24"/>
        </w:rPr>
        <w:t xml:space="preserve"> </w:t>
      </w:r>
      <w:r w:rsidR="00DE6C07">
        <w:rPr>
          <w:rFonts w:ascii="Times New Roman" w:eastAsia="Times New Roman" w:hAnsi="Times New Roman" w:cs="Times New Roman"/>
          <w:color w:val="1F497D" w:themeColor="text2"/>
          <w:sz w:val="24"/>
          <w:szCs w:val="24"/>
        </w:rPr>
        <w:t xml:space="preserve">distributions </w:t>
      </w:r>
      <w:r w:rsidR="00DE6C07" w:rsidRPr="00E34E12">
        <w:rPr>
          <w:rFonts w:ascii="Times New Roman" w:eastAsia="Times New Roman" w:hAnsi="Times New Roman" w:cs="Times New Roman"/>
          <w:color w:val="1F497D" w:themeColor="text2"/>
          <w:sz w:val="24"/>
          <w:szCs w:val="24"/>
        </w:rPr>
        <w:t xml:space="preserve">predicted by </w:t>
      </w:r>
      <w:r w:rsidR="00DE6C07">
        <w:rPr>
          <w:rFonts w:ascii="Times New Roman" w:eastAsia="Times New Roman" w:hAnsi="Times New Roman" w:cs="Times New Roman"/>
          <w:color w:val="1F497D" w:themeColor="text2"/>
          <w:sz w:val="24"/>
          <w:szCs w:val="24"/>
        </w:rPr>
        <w:t xml:space="preserve">the </w:t>
      </w:r>
      <w:r w:rsidR="00DE6C07" w:rsidRPr="00E34E12">
        <w:rPr>
          <w:rFonts w:ascii="Times New Roman" w:eastAsia="Times New Roman" w:hAnsi="Times New Roman" w:cs="Times New Roman"/>
          <w:color w:val="1F497D" w:themeColor="text2"/>
          <w:sz w:val="24"/>
          <w:szCs w:val="24"/>
        </w:rPr>
        <w:t xml:space="preserve">“genotype by </w:t>
      </w:r>
      <w:proofErr w:type="spellStart"/>
      <w:r w:rsidR="00DE6C07" w:rsidRPr="00E34E12">
        <w:rPr>
          <w:rFonts w:ascii="Times New Roman" w:eastAsia="Times New Roman" w:hAnsi="Times New Roman" w:cs="Times New Roman"/>
          <w:color w:val="1F497D" w:themeColor="text2"/>
          <w:sz w:val="24"/>
          <w:szCs w:val="24"/>
        </w:rPr>
        <w:t>morphotype</w:t>
      </w:r>
      <w:proofErr w:type="spellEnd"/>
      <w:r w:rsidR="00DE6C07" w:rsidRPr="00E34E12">
        <w:rPr>
          <w:rFonts w:ascii="Times New Roman" w:eastAsia="Times New Roman" w:hAnsi="Times New Roman" w:cs="Times New Roman"/>
          <w:color w:val="1F497D" w:themeColor="text2"/>
          <w:sz w:val="24"/>
          <w:szCs w:val="24"/>
        </w:rPr>
        <w:t xml:space="preserve"> calculator”</w:t>
      </w:r>
      <w:r w:rsidR="00DE6C07">
        <w:rPr>
          <w:rFonts w:ascii="Times New Roman" w:eastAsia="Times New Roman" w:hAnsi="Times New Roman" w:cs="Times New Roman"/>
          <w:color w:val="1F497D" w:themeColor="text2"/>
          <w:sz w:val="24"/>
          <w:szCs w:val="24"/>
        </w:rPr>
        <w:t xml:space="preserve"> and </w:t>
      </w:r>
      <w:r w:rsidR="00E34E12" w:rsidRPr="00E34E12">
        <w:rPr>
          <w:rFonts w:ascii="Times New Roman" w:eastAsia="Times New Roman" w:hAnsi="Times New Roman" w:cs="Times New Roman"/>
          <w:color w:val="FF0000"/>
          <w:sz w:val="24"/>
          <w:szCs w:val="24"/>
          <w:highlight w:val="yellow"/>
        </w:rPr>
        <w:t>regression lines</w:t>
      </w:r>
      <w:r w:rsidR="00E34E12" w:rsidRPr="00E34E12">
        <w:rPr>
          <w:rFonts w:ascii="Times New Roman" w:eastAsia="Times New Roman" w:hAnsi="Times New Roman" w:cs="Times New Roman"/>
          <w:color w:val="FF0000"/>
          <w:sz w:val="24"/>
          <w:szCs w:val="24"/>
        </w:rPr>
        <w:t xml:space="preserve"> </w:t>
      </w:r>
      <w:r w:rsidR="00E34E12">
        <w:rPr>
          <w:rFonts w:ascii="Times New Roman" w:eastAsia="Times New Roman" w:hAnsi="Times New Roman" w:cs="Times New Roman"/>
          <w:color w:val="1F497D" w:themeColor="text2"/>
          <w:sz w:val="24"/>
          <w:szCs w:val="24"/>
        </w:rPr>
        <w:t xml:space="preserve">in all </w:t>
      </w:r>
      <w:r w:rsidR="00DE6C07">
        <w:rPr>
          <w:rFonts w:ascii="Times New Roman" w:eastAsia="Times New Roman" w:hAnsi="Times New Roman" w:cs="Times New Roman"/>
          <w:color w:val="1F497D" w:themeColor="text2"/>
          <w:sz w:val="24"/>
          <w:szCs w:val="24"/>
        </w:rPr>
        <w:t>cases</w:t>
      </w:r>
      <w:r w:rsidR="00E34E12">
        <w:rPr>
          <w:rFonts w:ascii="Times New Roman" w:eastAsia="Times New Roman" w:hAnsi="Times New Roman" w:cs="Times New Roman"/>
          <w:color w:val="1F497D" w:themeColor="text2"/>
          <w:sz w:val="24"/>
          <w:szCs w:val="24"/>
        </w:rPr>
        <w:t xml:space="preserve"> but </w:t>
      </w:r>
      <w:r w:rsidR="00C4074A">
        <w:rPr>
          <w:rFonts w:ascii="Times New Roman" w:eastAsia="Times New Roman" w:hAnsi="Times New Roman" w:cs="Times New Roman"/>
          <w:color w:val="1F497D" w:themeColor="text2"/>
          <w:sz w:val="24"/>
          <w:szCs w:val="24"/>
        </w:rPr>
        <w:t>in</w:t>
      </w:r>
      <w:r w:rsidR="00E34E12">
        <w:rPr>
          <w:rFonts w:ascii="Times New Roman" w:eastAsia="Times New Roman" w:hAnsi="Times New Roman" w:cs="Times New Roman"/>
          <w:color w:val="1F497D" w:themeColor="text2"/>
          <w:sz w:val="24"/>
          <w:szCs w:val="24"/>
        </w:rPr>
        <w:t xml:space="preserve"> </w:t>
      </w:r>
      <w:r w:rsidR="00E34E12" w:rsidRPr="00C4074A">
        <w:rPr>
          <w:rFonts w:ascii="Times New Roman" w:eastAsia="Times New Roman" w:hAnsi="Times New Roman" w:cs="Times New Roman"/>
          <w:i/>
          <w:color w:val="1F497D" w:themeColor="text2"/>
          <w:sz w:val="24"/>
          <w:szCs w:val="24"/>
        </w:rPr>
        <w:t>NORW</w:t>
      </w:r>
      <w:r w:rsidR="00E34E12">
        <w:rPr>
          <w:rFonts w:ascii="Times New Roman" w:eastAsia="Times New Roman" w:hAnsi="Times New Roman" w:cs="Times New Roman"/>
          <w:color w:val="1F497D" w:themeColor="text2"/>
          <w:sz w:val="24"/>
          <w:szCs w:val="24"/>
        </w:rPr>
        <w:t xml:space="preserve">. The later was due to the </w:t>
      </w:r>
      <w:r w:rsidR="00C4074A">
        <w:rPr>
          <w:rFonts w:ascii="Times New Roman" w:eastAsia="Times New Roman" w:hAnsi="Times New Roman" w:cs="Times New Roman"/>
          <w:color w:val="1F497D" w:themeColor="text2"/>
          <w:sz w:val="24"/>
          <w:szCs w:val="24"/>
        </w:rPr>
        <w:t xml:space="preserve">formal choice of the </w:t>
      </w:r>
      <w:r w:rsidR="00E34E12">
        <w:rPr>
          <w:rFonts w:ascii="Times New Roman" w:eastAsia="Times New Roman" w:hAnsi="Times New Roman" w:cs="Times New Roman"/>
          <w:color w:val="1F497D" w:themeColor="text2"/>
          <w:sz w:val="24"/>
          <w:szCs w:val="24"/>
        </w:rPr>
        <w:t xml:space="preserve">only outlier sample with </w:t>
      </w:r>
      <w:r w:rsidR="00C4074A">
        <w:rPr>
          <w:rFonts w:ascii="Times New Roman" w:eastAsia="Times New Roman" w:hAnsi="Times New Roman" w:cs="Times New Roman"/>
          <w:color w:val="1F497D" w:themeColor="text2"/>
          <w:sz w:val="24"/>
          <w:szCs w:val="24"/>
        </w:rPr>
        <w:t xml:space="preserve">extremely low </w:t>
      </w:r>
      <w:proofErr w:type="gramStart"/>
      <w:r w:rsidR="00C4074A" w:rsidRPr="00406120">
        <w:rPr>
          <w:rFonts w:ascii="Times New Roman" w:eastAsia="Times New Roman" w:hAnsi="Times New Roman" w:cs="Times New Roman"/>
          <w:i/>
          <w:color w:val="1F497D" w:themeColor="text2"/>
          <w:sz w:val="24"/>
          <w:szCs w:val="24"/>
        </w:rPr>
        <w:t>P(</w:t>
      </w:r>
      <w:proofErr w:type="spellStart"/>
      <w:proofErr w:type="gramEnd"/>
      <w:r w:rsidR="00C4074A" w:rsidRPr="00406120">
        <w:rPr>
          <w:rFonts w:ascii="Times New Roman" w:eastAsia="Times New Roman" w:hAnsi="Times New Roman" w:cs="Times New Roman"/>
          <w:i/>
          <w:color w:val="1F497D" w:themeColor="text2"/>
          <w:sz w:val="24"/>
          <w:szCs w:val="24"/>
        </w:rPr>
        <w:t>tros|</w:t>
      </w:r>
      <w:r w:rsidR="00C4074A">
        <w:rPr>
          <w:rFonts w:ascii="Times New Roman" w:eastAsia="Times New Roman" w:hAnsi="Times New Roman" w:cs="Times New Roman"/>
          <w:i/>
          <w:color w:val="1F497D" w:themeColor="text2"/>
          <w:sz w:val="24"/>
          <w:szCs w:val="24"/>
        </w:rPr>
        <w:t>T</w:t>
      </w:r>
      <w:proofErr w:type="spellEnd"/>
      <w:r w:rsidR="00C4074A" w:rsidRPr="00406120">
        <w:rPr>
          <w:rFonts w:ascii="Times New Roman" w:eastAsia="Times New Roman" w:hAnsi="Times New Roman" w:cs="Times New Roman"/>
          <w:i/>
          <w:color w:val="1F497D" w:themeColor="text2"/>
          <w:sz w:val="24"/>
          <w:szCs w:val="24"/>
        </w:rPr>
        <w:t>)</w:t>
      </w:r>
      <w:r w:rsidR="00C4074A" w:rsidRPr="00406120">
        <w:rPr>
          <w:rFonts w:ascii="Times New Roman" w:eastAsia="Times New Roman" w:hAnsi="Times New Roman" w:cs="Times New Roman"/>
          <w:color w:val="1F497D" w:themeColor="text2"/>
          <w:sz w:val="24"/>
          <w:szCs w:val="24"/>
        </w:rPr>
        <w:t xml:space="preserve"> </w:t>
      </w:r>
      <w:r w:rsidR="00C4074A">
        <w:rPr>
          <w:rFonts w:ascii="Times New Roman" w:eastAsia="Times New Roman" w:hAnsi="Times New Roman" w:cs="Times New Roman"/>
          <w:color w:val="1F497D" w:themeColor="text2"/>
          <w:sz w:val="24"/>
          <w:szCs w:val="24"/>
        </w:rPr>
        <w:t xml:space="preserve">as calibrating one. In its turn the </w:t>
      </w:r>
      <w:r w:rsidR="00C4074A" w:rsidRPr="00406120">
        <w:rPr>
          <w:rFonts w:ascii="Times New Roman" w:eastAsia="Times New Roman" w:hAnsi="Times New Roman" w:cs="Times New Roman"/>
          <w:color w:val="1F497D" w:themeColor="text2"/>
          <w:sz w:val="24"/>
          <w:szCs w:val="24"/>
        </w:rPr>
        <w:t>“</w:t>
      </w:r>
      <w:proofErr w:type="spellStart"/>
      <w:r w:rsidR="00C4074A" w:rsidRPr="00406120">
        <w:rPr>
          <w:rFonts w:ascii="Times New Roman" w:eastAsia="Times New Roman" w:hAnsi="Times New Roman" w:cs="Times New Roman"/>
          <w:i/>
          <w:color w:val="1F497D" w:themeColor="text2"/>
          <w:sz w:val="24"/>
          <w:szCs w:val="24"/>
        </w:rPr>
        <w:t>Ptros</w:t>
      </w:r>
      <w:proofErr w:type="spellEnd"/>
      <w:r w:rsidR="00C4074A" w:rsidRPr="00406120">
        <w:rPr>
          <w:rFonts w:ascii="Times New Roman" w:eastAsia="Times New Roman" w:hAnsi="Times New Roman" w:cs="Times New Roman"/>
          <w:color w:val="1F497D" w:themeColor="text2"/>
          <w:sz w:val="24"/>
          <w:szCs w:val="24"/>
        </w:rPr>
        <w:t xml:space="preserve"> by </w:t>
      </w:r>
      <w:r w:rsidR="00C4074A" w:rsidRPr="00406120">
        <w:rPr>
          <w:rFonts w:ascii="Times New Roman" w:eastAsia="Times New Roman" w:hAnsi="Times New Roman" w:cs="Times New Roman"/>
          <w:i/>
          <w:color w:val="1F497D" w:themeColor="text2"/>
          <w:sz w:val="24"/>
          <w:szCs w:val="24"/>
        </w:rPr>
        <w:t>PT</w:t>
      </w:r>
      <w:r w:rsidR="00C4074A" w:rsidRPr="00406120">
        <w:rPr>
          <w:rFonts w:ascii="Times New Roman" w:eastAsia="Times New Roman" w:hAnsi="Times New Roman" w:cs="Times New Roman"/>
          <w:color w:val="1F497D" w:themeColor="text2"/>
          <w:sz w:val="24"/>
          <w:szCs w:val="24"/>
        </w:rPr>
        <w:t xml:space="preserve"> calculator”</w:t>
      </w:r>
      <w:r w:rsidR="00C4074A">
        <w:rPr>
          <w:rFonts w:ascii="Times New Roman" w:eastAsia="Times New Roman" w:hAnsi="Times New Roman" w:cs="Times New Roman"/>
          <w:color w:val="1F497D" w:themeColor="text2"/>
          <w:sz w:val="24"/>
          <w:szCs w:val="24"/>
        </w:rPr>
        <w:t xml:space="preserve"> was </w:t>
      </w:r>
      <w:r w:rsidR="001939B3">
        <w:rPr>
          <w:rFonts w:ascii="Times New Roman" w:eastAsia="Times New Roman" w:hAnsi="Times New Roman" w:cs="Times New Roman"/>
          <w:color w:val="1F497D" w:themeColor="text2"/>
          <w:sz w:val="24"/>
          <w:szCs w:val="24"/>
        </w:rPr>
        <w:t xml:space="preserve">quite </w:t>
      </w:r>
      <w:r w:rsidR="00C4074A">
        <w:rPr>
          <w:rFonts w:ascii="Times New Roman" w:eastAsia="Times New Roman" w:hAnsi="Times New Roman" w:cs="Times New Roman"/>
          <w:color w:val="1F497D" w:themeColor="text2"/>
          <w:sz w:val="24"/>
          <w:szCs w:val="24"/>
        </w:rPr>
        <w:t xml:space="preserve">inaccurate for </w:t>
      </w:r>
      <w:r w:rsidR="00C4074A" w:rsidRPr="00C4074A">
        <w:rPr>
          <w:rFonts w:ascii="Times New Roman" w:eastAsia="Times New Roman" w:hAnsi="Times New Roman" w:cs="Times New Roman"/>
          <w:i/>
          <w:color w:val="1F497D" w:themeColor="text2"/>
          <w:sz w:val="24"/>
          <w:szCs w:val="24"/>
        </w:rPr>
        <w:t>BH</w:t>
      </w:r>
      <w:r w:rsidR="00C4074A">
        <w:rPr>
          <w:rFonts w:ascii="Times New Roman" w:eastAsia="Times New Roman" w:hAnsi="Times New Roman" w:cs="Times New Roman"/>
          <w:color w:val="1F497D" w:themeColor="text2"/>
          <w:sz w:val="24"/>
          <w:szCs w:val="24"/>
        </w:rPr>
        <w:t>,</w:t>
      </w:r>
      <w:r w:rsidR="00C4074A" w:rsidRPr="00C4074A">
        <w:rPr>
          <w:rFonts w:ascii="Times New Roman" w:eastAsia="Times New Roman" w:hAnsi="Times New Roman" w:cs="Times New Roman"/>
          <w:color w:val="1F497D" w:themeColor="text2"/>
          <w:sz w:val="24"/>
          <w:szCs w:val="24"/>
        </w:rPr>
        <w:t xml:space="preserve"> </w:t>
      </w:r>
      <w:r w:rsidR="00C4074A" w:rsidRPr="00C4074A">
        <w:rPr>
          <w:rFonts w:ascii="Times New Roman" w:eastAsia="Times New Roman" w:hAnsi="Times New Roman" w:cs="Times New Roman"/>
          <w:i/>
          <w:color w:val="1F497D" w:themeColor="text2"/>
          <w:sz w:val="24"/>
          <w:szCs w:val="24"/>
        </w:rPr>
        <w:t>NORW</w:t>
      </w:r>
      <w:r w:rsidR="00C4074A">
        <w:rPr>
          <w:rFonts w:ascii="Times New Roman" w:eastAsia="Times New Roman" w:hAnsi="Times New Roman" w:cs="Times New Roman"/>
          <w:color w:val="1F497D" w:themeColor="text2"/>
          <w:sz w:val="24"/>
          <w:szCs w:val="24"/>
        </w:rPr>
        <w:t xml:space="preserve"> and </w:t>
      </w:r>
      <w:r w:rsidR="00C4074A" w:rsidRPr="00C4074A">
        <w:rPr>
          <w:rFonts w:ascii="Times New Roman" w:eastAsia="Times New Roman" w:hAnsi="Times New Roman" w:cs="Times New Roman"/>
          <w:i/>
          <w:color w:val="1F497D" w:themeColor="text2"/>
          <w:sz w:val="24"/>
          <w:szCs w:val="24"/>
        </w:rPr>
        <w:t>BALT</w:t>
      </w:r>
      <w:r w:rsidR="00EF0730">
        <w:rPr>
          <w:rFonts w:ascii="Times New Roman" w:eastAsia="Times New Roman" w:hAnsi="Times New Roman" w:cs="Times New Roman"/>
          <w:color w:val="1F497D" w:themeColor="text2"/>
          <w:sz w:val="24"/>
          <w:szCs w:val="24"/>
        </w:rPr>
        <w:t xml:space="preserve"> but nearly ideal for </w:t>
      </w:r>
      <w:r w:rsidR="00EF0730" w:rsidRPr="00EF0730">
        <w:rPr>
          <w:rFonts w:ascii="Times New Roman" w:eastAsia="Times New Roman" w:hAnsi="Times New Roman" w:cs="Times New Roman"/>
          <w:i/>
          <w:color w:val="1F497D" w:themeColor="text2"/>
          <w:sz w:val="24"/>
          <w:szCs w:val="24"/>
        </w:rPr>
        <w:t>WSBS</w:t>
      </w:r>
      <w:r w:rsidR="00EF0730">
        <w:rPr>
          <w:rFonts w:ascii="Times New Roman" w:eastAsia="Times New Roman" w:hAnsi="Times New Roman" w:cs="Times New Roman"/>
          <w:color w:val="1F497D" w:themeColor="text2"/>
          <w:sz w:val="24"/>
          <w:szCs w:val="24"/>
        </w:rPr>
        <w:t xml:space="preserve"> and </w:t>
      </w:r>
      <w:r w:rsidR="00EF0730" w:rsidRPr="00EF0730">
        <w:rPr>
          <w:rFonts w:ascii="Times New Roman" w:eastAsia="Times New Roman" w:hAnsi="Times New Roman" w:cs="Times New Roman"/>
          <w:i/>
          <w:color w:val="1F497D" w:themeColor="text2"/>
          <w:sz w:val="24"/>
          <w:szCs w:val="24"/>
        </w:rPr>
        <w:t>GOM</w:t>
      </w:r>
      <w:r w:rsidR="00C4074A">
        <w:rPr>
          <w:rFonts w:ascii="Times New Roman" w:eastAsia="Times New Roman" w:hAnsi="Times New Roman" w:cs="Times New Roman"/>
          <w:color w:val="1F497D" w:themeColor="text2"/>
          <w:sz w:val="24"/>
          <w:szCs w:val="24"/>
        </w:rPr>
        <w:t xml:space="preserve">. </w:t>
      </w:r>
    </w:p>
    <w:p w14:paraId="4252EF98" w14:textId="64BD30B0" w:rsidR="00EF0730" w:rsidRPr="00616730" w:rsidRDefault="007A0F2A">
      <w:pPr>
        <w:spacing w:line="360" w:lineRule="auto"/>
        <w:rPr>
          <w:rFonts w:ascii="Times New Roman" w:eastAsia="Times New Roman" w:hAnsi="Times New Roman" w:cs="Times New Roman"/>
          <w:color w:val="FF0000"/>
          <w:sz w:val="24"/>
          <w:szCs w:val="24"/>
          <w:highlight w:val="yellow"/>
        </w:rPr>
      </w:pPr>
      <w:r w:rsidRPr="007A0F2A">
        <w:rPr>
          <w:rFonts w:ascii="Times New Roman" w:eastAsia="Times New Roman" w:hAnsi="Times New Roman" w:cs="Times New Roman"/>
          <w:color w:val="FF0000"/>
          <w:sz w:val="24"/>
          <w:szCs w:val="24"/>
          <w:highlight w:val="yellow"/>
          <w:lang w:val="ru-RU"/>
        </w:rPr>
        <w:t xml:space="preserve">Мы в тупике? </w:t>
      </w:r>
      <w:proofErr w:type="spellStart"/>
      <w:r w:rsidRPr="007A0F2A">
        <w:rPr>
          <w:rFonts w:ascii="Times New Roman" w:eastAsia="Times New Roman" w:hAnsi="Times New Roman" w:cs="Times New Roman"/>
          <w:color w:val="FF0000"/>
          <w:sz w:val="24"/>
          <w:szCs w:val="24"/>
          <w:highlight w:val="yellow"/>
        </w:rPr>
        <w:t>Ptros</w:t>
      </w:r>
      <w:proofErr w:type="spellEnd"/>
      <w:r w:rsidRPr="007A0F2A">
        <w:rPr>
          <w:rFonts w:ascii="Times New Roman" w:eastAsia="Times New Roman" w:hAnsi="Times New Roman" w:cs="Times New Roman"/>
          <w:color w:val="FF0000"/>
          <w:sz w:val="24"/>
          <w:szCs w:val="24"/>
          <w:highlight w:val="yellow"/>
          <w:lang w:val="ru-RU"/>
        </w:rPr>
        <w:t xml:space="preserve"> в половине случаев не предсказать, после чего уже не важно</w:t>
      </w:r>
      <w:r>
        <w:rPr>
          <w:rFonts w:ascii="Times New Roman" w:eastAsia="Times New Roman" w:hAnsi="Times New Roman" w:cs="Times New Roman"/>
          <w:color w:val="FF0000"/>
          <w:sz w:val="24"/>
          <w:szCs w:val="24"/>
          <w:highlight w:val="yellow"/>
          <w:lang w:val="ru-RU"/>
        </w:rPr>
        <w:t>,</w:t>
      </w:r>
      <w:r w:rsidRPr="007A0F2A">
        <w:rPr>
          <w:rFonts w:ascii="Times New Roman" w:eastAsia="Times New Roman" w:hAnsi="Times New Roman" w:cs="Times New Roman"/>
          <w:color w:val="FF0000"/>
          <w:sz w:val="24"/>
          <w:szCs w:val="24"/>
          <w:highlight w:val="yellow"/>
          <w:lang w:val="ru-RU"/>
        </w:rPr>
        <w:t xml:space="preserve"> хорошо ли предсказываются </w:t>
      </w:r>
      <w:proofErr w:type="gramStart"/>
      <w:r w:rsidRPr="007A0F2A">
        <w:rPr>
          <w:rFonts w:ascii="Times New Roman" w:eastAsia="Times New Roman" w:hAnsi="Times New Roman" w:cs="Times New Roman"/>
          <w:color w:val="FF0000"/>
          <w:sz w:val="24"/>
          <w:szCs w:val="24"/>
          <w:highlight w:val="yellow"/>
          <w:lang w:val="ru-RU"/>
        </w:rPr>
        <w:t>P(</w:t>
      </w:r>
      <w:proofErr w:type="spellStart"/>
      <w:proofErr w:type="gramEnd"/>
      <w:r w:rsidRPr="007A0F2A">
        <w:rPr>
          <w:rFonts w:ascii="Times New Roman" w:eastAsia="Times New Roman" w:hAnsi="Times New Roman" w:cs="Times New Roman"/>
          <w:color w:val="FF0000"/>
          <w:sz w:val="24"/>
          <w:szCs w:val="24"/>
          <w:highlight w:val="yellow"/>
          <w:lang w:val="ru-RU"/>
        </w:rPr>
        <w:t>edu|E</w:t>
      </w:r>
      <w:proofErr w:type="spellEnd"/>
      <w:r w:rsidRPr="007A0F2A">
        <w:rPr>
          <w:rFonts w:ascii="Times New Roman" w:eastAsia="Times New Roman" w:hAnsi="Times New Roman" w:cs="Times New Roman"/>
          <w:color w:val="FF0000"/>
          <w:sz w:val="24"/>
          <w:szCs w:val="24"/>
          <w:highlight w:val="yellow"/>
          <w:lang w:val="ru-RU"/>
        </w:rPr>
        <w:t xml:space="preserve">) </w:t>
      </w:r>
      <w:r>
        <w:rPr>
          <w:rFonts w:ascii="Times New Roman" w:eastAsia="Times New Roman" w:hAnsi="Times New Roman" w:cs="Times New Roman"/>
          <w:color w:val="FF0000"/>
          <w:sz w:val="24"/>
          <w:szCs w:val="24"/>
          <w:highlight w:val="yellow"/>
          <w:lang w:val="ru-RU"/>
        </w:rPr>
        <w:t>и</w:t>
      </w:r>
      <w:r w:rsidRPr="007A0F2A">
        <w:rPr>
          <w:rFonts w:ascii="Times New Roman" w:eastAsia="Times New Roman" w:hAnsi="Times New Roman" w:cs="Times New Roman"/>
          <w:color w:val="FF0000"/>
          <w:sz w:val="24"/>
          <w:szCs w:val="24"/>
          <w:highlight w:val="yellow"/>
          <w:lang w:val="ru-RU"/>
        </w:rPr>
        <w:t xml:space="preserve"> P(</w:t>
      </w:r>
      <w:proofErr w:type="spellStart"/>
      <w:r w:rsidRPr="007A0F2A">
        <w:rPr>
          <w:rFonts w:ascii="Times New Roman" w:eastAsia="Times New Roman" w:hAnsi="Times New Roman" w:cs="Times New Roman"/>
          <w:color w:val="FF0000"/>
          <w:sz w:val="24"/>
          <w:szCs w:val="24"/>
          <w:highlight w:val="yellow"/>
          <w:lang w:val="ru-RU"/>
        </w:rPr>
        <w:t>tros|T</w:t>
      </w:r>
      <w:proofErr w:type="spellEnd"/>
      <w:r w:rsidRPr="007A0F2A">
        <w:rPr>
          <w:rFonts w:ascii="Times New Roman" w:eastAsia="Times New Roman" w:hAnsi="Times New Roman" w:cs="Times New Roman"/>
          <w:color w:val="FF0000"/>
          <w:sz w:val="24"/>
          <w:szCs w:val="24"/>
          <w:highlight w:val="yellow"/>
          <w:lang w:val="ru-RU"/>
        </w:rPr>
        <w:t xml:space="preserve">) по </w:t>
      </w:r>
      <w:proofErr w:type="spellStart"/>
      <w:r w:rsidRPr="007A0F2A">
        <w:rPr>
          <w:rFonts w:ascii="Times New Roman" w:eastAsia="Times New Roman" w:hAnsi="Times New Roman" w:cs="Times New Roman"/>
          <w:color w:val="FF0000"/>
          <w:sz w:val="24"/>
          <w:szCs w:val="24"/>
          <w:highlight w:val="yellow"/>
          <w:lang w:val="ru-RU"/>
        </w:rPr>
        <w:t>Ptros</w:t>
      </w:r>
      <w:proofErr w:type="spellEnd"/>
      <w:r>
        <w:rPr>
          <w:rFonts w:ascii="Times New Roman" w:eastAsia="Times New Roman" w:hAnsi="Times New Roman" w:cs="Times New Roman"/>
          <w:color w:val="FF0000"/>
          <w:sz w:val="24"/>
          <w:szCs w:val="24"/>
          <w:highlight w:val="yellow"/>
          <w:lang w:val="ru-RU"/>
        </w:rPr>
        <w:t xml:space="preserve">. </w:t>
      </w:r>
      <w:r w:rsidR="00D25D0B">
        <w:rPr>
          <w:rFonts w:ascii="Times New Roman" w:eastAsia="Times New Roman" w:hAnsi="Times New Roman" w:cs="Times New Roman"/>
          <w:color w:val="FF0000"/>
          <w:sz w:val="24"/>
          <w:szCs w:val="24"/>
          <w:highlight w:val="yellow"/>
          <w:lang w:val="ru-RU"/>
        </w:rPr>
        <w:t>Как</w:t>
      </w:r>
      <w:r w:rsidR="00D25D0B" w:rsidRPr="00616730">
        <w:rPr>
          <w:rFonts w:ascii="Times New Roman" w:eastAsia="Times New Roman" w:hAnsi="Times New Roman" w:cs="Times New Roman"/>
          <w:color w:val="FF0000"/>
          <w:sz w:val="24"/>
          <w:szCs w:val="24"/>
          <w:highlight w:val="yellow"/>
        </w:rPr>
        <w:t xml:space="preserve"> </w:t>
      </w:r>
      <w:r w:rsidR="00D25D0B">
        <w:rPr>
          <w:rFonts w:ascii="Times New Roman" w:eastAsia="Times New Roman" w:hAnsi="Times New Roman" w:cs="Times New Roman"/>
          <w:color w:val="FF0000"/>
          <w:sz w:val="24"/>
          <w:szCs w:val="24"/>
          <w:highlight w:val="yellow"/>
          <w:lang w:val="ru-RU"/>
        </w:rPr>
        <w:t>это</w:t>
      </w:r>
      <w:r w:rsidR="00D25D0B" w:rsidRPr="00616730">
        <w:rPr>
          <w:rFonts w:ascii="Times New Roman" w:eastAsia="Times New Roman" w:hAnsi="Times New Roman" w:cs="Times New Roman"/>
          <w:color w:val="FF0000"/>
          <w:sz w:val="24"/>
          <w:szCs w:val="24"/>
          <w:highlight w:val="yellow"/>
        </w:rPr>
        <w:t xml:space="preserve"> </w:t>
      </w:r>
      <w:r w:rsidR="00D25D0B">
        <w:rPr>
          <w:rFonts w:ascii="Times New Roman" w:eastAsia="Times New Roman" w:hAnsi="Times New Roman" w:cs="Times New Roman"/>
          <w:color w:val="FF0000"/>
          <w:sz w:val="24"/>
          <w:szCs w:val="24"/>
          <w:highlight w:val="yellow"/>
          <w:lang w:val="ru-RU"/>
        </w:rPr>
        <w:t>исправить</w:t>
      </w:r>
      <w:r w:rsidR="00D25D0B" w:rsidRPr="00616730">
        <w:rPr>
          <w:rFonts w:ascii="Times New Roman" w:eastAsia="Times New Roman" w:hAnsi="Times New Roman" w:cs="Times New Roman"/>
          <w:color w:val="FF0000"/>
          <w:sz w:val="24"/>
          <w:szCs w:val="24"/>
          <w:highlight w:val="yellow"/>
        </w:rPr>
        <w:t>?</w:t>
      </w:r>
    </w:p>
    <w:p w14:paraId="6C5880F0" w14:textId="2169AA70" w:rsidR="009713FC" w:rsidRPr="00405907" w:rsidRDefault="00616730">
      <w:pPr>
        <w:spacing w:line="360" w:lineRule="auto"/>
        <w:rPr>
          <w:rFonts w:ascii="Times New Roman" w:eastAsia="Times New Roman" w:hAnsi="Times New Roman" w:cs="Times New Roman"/>
          <w:sz w:val="24"/>
          <w:szCs w:val="24"/>
        </w:rPr>
      </w:pPr>
      <w:r w:rsidRPr="00405907">
        <w:rPr>
          <w:rFonts w:ascii="Times New Roman" w:eastAsia="Times New Roman" w:hAnsi="Times New Roman" w:cs="Times New Roman"/>
          <w:sz w:val="24"/>
          <w:szCs w:val="24"/>
          <w:highlight w:val="red"/>
        </w:rPr>
        <w:t xml:space="preserve">Figure +. </w:t>
      </w:r>
      <w:proofErr w:type="gramStart"/>
      <w:r w:rsidRPr="00405907">
        <w:rPr>
          <w:rFonts w:ascii="Times New Roman" w:eastAsia="Times New Roman" w:hAnsi="Times New Roman" w:cs="Times New Roman"/>
          <w:sz w:val="24"/>
          <w:szCs w:val="24"/>
          <w:highlight w:val="red"/>
        </w:rPr>
        <w:t>Correspondence between regression and theoretical models.</w:t>
      </w:r>
      <w:proofErr w:type="gramEnd"/>
      <w:r w:rsidRPr="00405907">
        <w:rPr>
          <w:rFonts w:ascii="Times New Roman" w:eastAsia="Times New Roman" w:hAnsi="Times New Roman" w:cs="Times New Roman"/>
          <w:sz w:val="24"/>
          <w:szCs w:val="24"/>
          <w:highlight w:val="red"/>
        </w:rPr>
        <w:t xml:space="preserve"> Each point corresponds to one of the possible pairs of populations from modelling data set (White Sea joined with low salinity </w:t>
      </w:r>
      <w:proofErr w:type="spellStart"/>
      <w:r w:rsidRPr="00405907">
        <w:rPr>
          <w:rFonts w:ascii="Times New Roman" w:eastAsia="Times New Roman" w:hAnsi="Times New Roman" w:cs="Times New Roman"/>
          <w:sz w:val="24"/>
          <w:szCs w:val="24"/>
          <w:highlight w:val="red"/>
        </w:rPr>
        <w:t>Barens</w:t>
      </w:r>
      <w:proofErr w:type="spellEnd"/>
      <w:r w:rsidRPr="00405907">
        <w:rPr>
          <w:rFonts w:ascii="Times New Roman" w:eastAsia="Times New Roman" w:hAnsi="Times New Roman" w:cs="Times New Roman"/>
          <w:sz w:val="24"/>
          <w:szCs w:val="24"/>
          <w:highlight w:val="red"/>
        </w:rPr>
        <w:t xml:space="preserve"> Sea). OX axis represents the </w:t>
      </w:r>
      <w:proofErr w:type="spellStart"/>
      <w:r w:rsidRPr="00405907">
        <w:rPr>
          <w:rFonts w:ascii="Times New Roman" w:eastAsia="Times New Roman" w:hAnsi="Times New Roman" w:cs="Times New Roman"/>
          <w:sz w:val="24"/>
          <w:szCs w:val="24"/>
          <w:highlight w:val="red"/>
        </w:rPr>
        <w:t>differencу</w:t>
      </w:r>
      <w:proofErr w:type="spellEnd"/>
      <w:r w:rsidRPr="00405907">
        <w:rPr>
          <w:rFonts w:ascii="Times New Roman" w:eastAsia="Times New Roman" w:hAnsi="Times New Roman" w:cs="Times New Roman"/>
          <w:sz w:val="24"/>
          <w:szCs w:val="24"/>
          <w:highlight w:val="red"/>
        </w:rPr>
        <w:t xml:space="preserve"> in genetic </w:t>
      </w:r>
      <w:proofErr w:type="spellStart"/>
      <w:r w:rsidRPr="00405907">
        <w:rPr>
          <w:rFonts w:ascii="Times New Roman" w:eastAsia="Times New Roman" w:hAnsi="Times New Roman" w:cs="Times New Roman"/>
          <w:sz w:val="24"/>
          <w:szCs w:val="24"/>
          <w:highlight w:val="red"/>
        </w:rPr>
        <w:t>structre</w:t>
      </w:r>
      <w:proofErr w:type="spellEnd"/>
      <w:r w:rsidRPr="00405907">
        <w:rPr>
          <w:rFonts w:ascii="Times New Roman" w:eastAsia="Times New Roman" w:hAnsi="Times New Roman" w:cs="Times New Roman"/>
          <w:sz w:val="24"/>
          <w:szCs w:val="24"/>
          <w:highlight w:val="red"/>
        </w:rPr>
        <w:t xml:space="preserve"> for each pair of populations. OY axis represents correspondence between prediction of regression model and theoretical model. Lines represent LOESS-smoother. (</w:t>
      </w:r>
      <w:proofErr w:type="gramStart"/>
      <w:r w:rsidRPr="00405907">
        <w:rPr>
          <w:rFonts w:ascii="Times New Roman" w:eastAsia="Times New Roman" w:hAnsi="Times New Roman" w:cs="Times New Roman"/>
          <w:sz w:val="24"/>
          <w:szCs w:val="24"/>
          <w:highlight w:val="red"/>
        </w:rPr>
        <w:t>A )</w:t>
      </w:r>
      <w:proofErr w:type="gramEnd"/>
      <w:r w:rsidRPr="00405907">
        <w:rPr>
          <w:rFonts w:ascii="Times New Roman" w:eastAsia="Times New Roman" w:hAnsi="Times New Roman" w:cs="Times New Roman"/>
          <w:sz w:val="24"/>
          <w:szCs w:val="24"/>
          <w:highlight w:val="red"/>
        </w:rPr>
        <w:t xml:space="preserve"> Model 7 describing the dependence of proportion of </w:t>
      </w:r>
      <w:proofErr w:type="spellStart"/>
      <w:r w:rsidRPr="00405907">
        <w:rPr>
          <w:rFonts w:ascii="Times New Roman" w:eastAsia="Times New Roman" w:hAnsi="Times New Roman" w:cs="Times New Roman"/>
          <w:sz w:val="24"/>
          <w:szCs w:val="24"/>
          <w:highlight w:val="red"/>
        </w:rPr>
        <w:t>M.trossulus</w:t>
      </w:r>
      <w:proofErr w:type="spellEnd"/>
      <w:r w:rsidRPr="00405907">
        <w:rPr>
          <w:rFonts w:ascii="Times New Roman" w:eastAsia="Times New Roman" w:hAnsi="Times New Roman" w:cs="Times New Roman"/>
          <w:sz w:val="24"/>
          <w:szCs w:val="24"/>
          <w:highlight w:val="red"/>
        </w:rPr>
        <w:t xml:space="preserve"> (</w:t>
      </w:r>
      <w:proofErr w:type="spellStart"/>
      <w:r w:rsidRPr="00405907">
        <w:rPr>
          <w:rFonts w:ascii="Times New Roman" w:eastAsia="Times New Roman" w:hAnsi="Times New Roman" w:cs="Times New Roman"/>
          <w:sz w:val="24"/>
          <w:szCs w:val="24"/>
          <w:highlight w:val="red"/>
        </w:rPr>
        <w:t>Ptros</w:t>
      </w:r>
      <w:proofErr w:type="spellEnd"/>
      <w:r w:rsidRPr="00405907">
        <w:rPr>
          <w:rFonts w:ascii="Times New Roman" w:eastAsia="Times New Roman" w:hAnsi="Times New Roman" w:cs="Times New Roman"/>
          <w:sz w:val="24"/>
          <w:szCs w:val="24"/>
          <w:highlight w:val="red"/>
        </w:rPr>
        <w:t>) on proportion of T-</w:t>
      </w:r>
      <w:proofErr w:type="spellStart"/>
      <w:r w:rsidRPr="00405907">
        <w:rPr>
          <w:rFonts w:ascii="Times New Roman" w:eastAsia="Times New Roman" w:hAnsi="Times New Roman" w:cs="Times New Roman"/>
          <w:sz w:val="24"/>
          <w:szCs w:val="24"/>
          <w:highlight w:val="red"/>
        </w:rPr>
        <w:t>morphotype</w:t>
      </w:r>
      <w:proofErr w:type="spellEnd"/>
      <w:r w:rsidRPr="00405907">
        <w:rPr>
          <w:rFonts w:ascii="Times New Roman" w:eastAsia="Times New Roman" w:hAnsi="Times New Roman" w:cs="Times New Roman"/>
          <w:sz w:val="24"/>
          <w:szCs w:val="24"/>
          <w:highlight w:val="red"/>
        </w:rPr>
        <w:t xml:space="preserve"> (P_T) ; (B) Model 6 describing the dependence of probability of correct species identification on proportion of </w:t>
      </w:r>
      <w:proofErr w:type="spellStart"/>
      <w:r w:rsidRPr="00405907">
        <w:rPr>
          <w:rFonts w:ascii="Times New Roman" w:eastAsia="Times New Roman" w:hAnsi="Times New Roman" w:cs="Times New Roman"/>
          <w:sz w:val="24"/>
          <w:szCs w:val="24"/>
          <w:highlight w:val="red"/>
        </w:rPr>
        <w:t>M.trossulus</w:t>
      </w:r>
      <w:proofErr w:type="spellEnd"/>
      <w:r w:rsidRPr="00405907">
        <w:rPr>
          <w:rFonts w:ascii="Times New Roman" w:eastAsia="Times New Roman" w:hAnsi="Times New Roman" w:cs="Times New Roman"/>
          <w:sz w:val="24"/>
          <w:szCs w:val="24"/>
          <w:highlight w:val="red"/>
        </w:rPr>
        <w:t xml:space="preserve"> and </w:t>
      </w:r>
      <w:proofErr w:type="spellStart"/>
      <w:r w:rsidRPr="00405907">
        <w:rPr>
          <w:rFonts w:ascii="Times New Roman" w:eastAsia="Times New Roman" w:hAnsi="Times New Roman" w:cs="Times New Roman"/>
          <w:sz w:val="24"/>
          <w:szCs w:val="24"/>
          <w:highlight w:val="red"/>
        </w:rPr>
        <w:t>morphotype</w:t>
      </w:r>
      <w:proofErr w:type="spellEnd"/>
      <w:r w:rsidRPr="00405907">
        <w:rPr>
          <w:rFonts w:ascii="Times New Roman" w:eastAsia="Times New Roman" w:hAnsi="Times New Roman" w:cs="Times New Roman"/>
          <w:sz w:val="24"/>
          <w:szCs w:val="24"/>
          <w:highlight w:val="red"/>
        </w:rPr>
        <w:t>.</w:t>
      </w:r>
      <w:r w:rsidR="00C26231" w:rsidRPr="00405907">
        <w:rPr>
          <w:rFonts w:ascii="Times New Roman" w:eastAsia="Times New Roman" w:hAnsi="Times New Roman" w:cs="Times New Roman"/>
          <w:sz w:val="24"/>
          <w:szCs w:val="24"/>
          <w:highlight w:val="red"/>
        </w:rPr>
        <w:t xml:space="preserve"> </w:t>
      </w:r>
      <w:r w:rsidR="00C26231" w:rsidRPr="00405907">
        <w:rPr>
          <w:rFonts w:ascii="Times New Roman" w:eastAsia="Times New Roman" w:hAnsi="Times New Roman" w:cs="Times New Roman"/>
          <w:color w:val="FFFFFF" w:themeColor="background1"/>
          <w:sz w:val="24"/>
          <w:szCs w:val="24"/>
          <w:highlight w:val="red"/>
          <w:lang w:val="ru-RU"/>
        </w:rPr>
        <w:t>Я</w:t>
      </w:r>
      <w:r w:rsidR="00C26231" w:rsidRPr="00E3424F">
        <w:rPr>
          <w:rFonts w:ascii="Times New Roman" w:eastAsia="Times New Roman" w:hAnsi="Times New Roman" w:cs="Times New Roman"/>
          <w:color w:val="FFFFFF" w:themeColor="background1"/>
          <w:sz w:val="24"/>
          <w:szCs w:val="24"/>
          <w:highlight w:val="red"/>
        </w:rPr>
        <w:t xml:space="preserve"> </w:t>
      </w:r>
      <w:r w:rsidR="00C26231" w:rsidRPr="00405907">
        <w:rPr>
          <w:rFonts w:ascii="Times New Roman" w:eastAsia="Times New Roman" w:hAnsi="Times New Roman" w:cs="Times New Roman"/>
          <w:color w:val="FFFFFF" w:themeColor="background1"/>
          <w:sz w:val="24"/>
          <w:szCs w:val="24"/>
          <w:highlight w:val="red"/>
          <w:lang w:val="ru-RU"/>
        </w:rPr>
        <w:t>не</w:t>
      </w:r>
      <w:r w:rsidR="00C26231" w:rsidRPr="00E3424F">
        <w:rPr>
          <w:rFonts w:ascii="Times New Roman" w:eastAsia="Times New Roman" w:hAnsi="Times New Roman" w:cs="Times New Roman"/>
          <w:color w:val="FFFFFF" w:themeColor="background1"/>
          <w:sz w:val="24"/>
          <w:szCs w:val="24"/>
          <w:highlight w:val="red"/>
        </w:rPr>
        <w:t xml:space="preserve"> </w:t>
      </w:r>
      <w:r w:rsidR="00C26231" w:rsidRPr="00405907">
        <w:rPr>
          <w:rFonts w:ascii="Times New Roman" w:eastAsia="Times New Roman" w:hAnsi="Times New Roman" w:cs="Times New Roman"/>
          <w:color w:val="FFFFFF" w:themeColor="background1"/>
          <w:sz w:val="24"/>
          <w:szCs w:val="24"/>
          <w:highlight w:val="red"/>
          <w:lang w:val="ru-RU"/>
        </w:rPr>
        <w:t>могу</w:t>
      </w:r>
      <w:r w:rsidR="00C26231" w:rsidRPr="00E3424F">
        <w:rPr>
          <w:rFonts w:ascii="Times New Roman" w:eastAsia="Times New Roman" w:hAnsi="Times New Roman" w:cs="Times New Roman"/>
          <w:color w:val="FFFFFF" w:themeColor="background1"/>
          <w:sz w:val="24"/>
          <w:szCs w:val="24"/>
          <w:highlight w:val="red"/>
        </w:rPr>
        <w:t xml:space="preserve"> </w:t>
      </w:r>
      <w:r w:rsidR="00C26231" w:rsidRPr="00405907">
        <w:rPr>
          <w:rFonts w:ascii="Times New Roman" w:eastAsia="Times New Roman" w:hAnsi="Times New Roman" w:cs="Times New Roman"/>
          <w:color w:val="FFFFFF" w:themeColor="background1"/>
          <w:sz w:val="24"/>
          <w:szCs w:val="24"/>
          <w:highlight w:val="red"/>
          <w:lang w:val="ru-RU"/>
        </w:rPr>
        <w:t>это</w:t>
      </w:r>
      <w:r w:rsidR="00C26231" w:rsidRPr="00E3424F">
        <w:rPr>
          <w:rFonts w:ascii="Times New Roman" w:eastAsia="Times New Roman" w:hAnsi="Times New Roman" w:cs="Times New Roman"/>
          <w:color w:val="FFFFFF" w:themeColor="background1"/>
          <w:sz w:val="24"/>
          <w:szCs w:val="24"/>
          <w:highlight w:val="red"/>
        </w:rPr>
        <w:t xml:space="preserve"> </w:t>
      </w:r>
      <w:proofErr w:type="spellStart"/>
      <w:r w:rsidR="00C26231" w:rsidRPr="00405907">
        <w:rPr>
          <w:rFonts w:ascii="Times New Roman" w:eastAsia="Times New Roman" w:hAnsi="Times New Roman" w:cs="Times New Roman"/>
          <w:color w:val="FFFFFF" w:themeColor="background1"/>
          <w:sz w:val="24"/>
          <w:szCs w:val="24"/>
          <w:highlight w:val="red"/>
          <w:lang w:val="ru-RU"/>
        </w:rPr>
        <w:t>компрехенд</w:t>
      </w:r>
      <w:proofErr w:type="spellEnd"/>
      <w:r w:rsidR="00C26231" w:rsidRPr="00E3424F">
        <w:rPr>
          <w:rFonts w:ascii="Times New Roman" w:eastAsia="Times New Roman" w:hAnsi="Times New Roman" w:cs="Times New Roman"/>
          <w:color w:val="FFFFFF" w:themeColor="background1"/>
          <w:sz w:val="24"/>
          <w:szCs w:val="24"/>
          <w:highlight w:val="red"/>
        </w:rPr>
        <w:t xml:space="preserve">. </w:t>
      </w:r>
      <w:r w:rsidR="00C26231" w:rsidRPr="00405907">
        <w:rPr>
          <w:rFonts w:ascii="Times New Roman" w:eastAsia="Times New Roman" w:hAnsi="Times New Roman" w:cs="Times New Roman"/>
          <w:color w:val="FFFFFF" w:themeColor="background1"/>
          <w:sz w:val="24"/>
          <w:szCs w:val="24"/>
          <w:highlight w:val="red"/>
        </w:rPr>
        <w:t>«Correspondence between regression and theoretical models</w:t>
      </w:r>
      <w:proofErr w:type="gramStart"/>
      <w:r w:rsidR="00C26231" w:rsidRPr="00405907">
        <w:rPr>
          <w:rFonts w:ascii="Times New Roman" w:eastAsia="Times New Roman" w:hAnsi="Times New Roman" w:cs="Times New Roman"/>
          <w:color w:val="FFFFFF" w:themeColor="background1"/>
          <w:sz w:val="24"/>
          <w:szCs w:val="24"/>
          <w:highlight w:val="red"/>
        </w:rPr>
        <w:t>.»</w:t>
      </w:r>
      <w:proofErr w:type="gramEnd"/>
      <w:r w:rsidR="00C26231" w:rsidRPr="00405907">
        <w:rPr>
          <w:rFonts w:ascii="Times New Roman" w:eastAsia="Times New Roman" w:hAnsi="Times New Roman" w:cs="Times New Roman"/>
          <w:color w:val="FFFFFF" w:themeColor="background1"/>
          <w:sz w:val="24"/>
          <w:szCs w:val="24"/>
          <w:highlight w:val="red"/>
        </w:rPr>
        <w:t xml:space="preserve"> </w:t>
      </w:r>
      <w:r w:rsidR="002463A5" w:rsidRPr="00405907">
        <w:rPr>
          <w:rFonts w:ascii="Times New Roman" w:eastAsia="Times New Roman" w:hAnsi="Times New Roman" w:cs="Times New Roman"/>
          <w:color w:val="FFFFFF" w:themeColor="background1"/>
          <w:sz w:val="24"/>
          <w:szCs w:val="24"/>
          <w:highlight w:val="red"/>
          <w:lang w:val="ru-RU"/>
        </w:rPr>
        <w:t>какие</w:t>
      </w:r>
      <w:r w:rsidR="002463A5" w:rsidRPr="00405907">
        <w:rPr>
          <w:rFonts w:ascii="Times New Roman" w:eastAsia="Times New Roman" w:hAnsi="Times New Roman" w:cs="Times New Roman"/>
          <w:color w:val="FFFFFF" w:themeColor="background1"/>
          <w:sz w:val="24"/>
          <w:szCs w:val="24"/>
          <w:highlight w:val="red"/>
        </w:rPr>
        <w:t xml:space="preserve"> </w:t>
      </w:r>
      <w:proofErr w:type="spellStart"/>
      <w:r w:rsidR="002463A5" w:rsidRPr="00405907">
        <w:rPr>
          <w:rFonts w:ascii="Times New Roman" w:eastAsia="Times New Roman" w:hAnsi="Times New Roman" w:cs="Times New Roman"/>
          <w:color w:val="FFFFFF" w:themeColor="background1"/>
          <w:sz w:val="24"/>
          <w:szCs w:val="24"/>
          <w:highlight w:val="red"/>
          <w:lang w:val="ru-RU"/>
        </w:rPr>
        <w:t>моделс</w:t>
      </w:r>
      <w:proofErr w:type="spellEnd"/>
      <w:r w:rsidR="002463A5" w:rsidRPr="00405907">
        <w:rPr>
          <w:rFonts w:ascii="Times New Roman" w:eastAsia="Times New Roman" w:hAnsi="Times New Roman" w:cs="Times New Roman"/>
          <w:color w:val="FFFFFF" w:themeColor="background1"/>
          <w:sz w:val="24"/>
          <w:szCs w:val="24"/>
          <w:highlight w:val="red"/>
        </w:rPr>
        <w:t xml:space="preserve">, </w:t>
      </w:r>
      <w:r w:rsidR="002463A5" w:rsidRPr="00405907">
        <w:rPr>
          <w:rFonts w:ascii="Times New Roman" w:eastAsia="Times New Roman" w:hAnsi="Times New Roman" w:cs="Times New Roman"/>
          <w:color w:val="FFFFFF" w:themeColor="background1"/>
          <w:sz w:val="24"/>
          <w:szCs w:val="24"/>
          <w:highlight w:val="red"/>
          <w:lang w:val="ru-RU"/>
        </w:rPr>
        <w:t>какие</w:t>
      </w:r>
      <w:r w:rsidR="002463A5" w:rsidRPr="00405907">
        <w:rPr>
          <w:rFonts w:ascii="Times New Roman" w:eastAsia="Times New Roman" w:hAnsi="Times New Roman" w:cs="Times New Roman"/>
          <w:color w:val="FFFFFF" w:themeColor="background1"/>
          <w:sz w:val="24"/>
          <w:szCs w:val="24"/>
          <w:highlight w:val="red"/>
        </w:rPr>
        <w:t xml:space="preserve"> </w:t>
      </w:r>
      <w:proofErr w:type="spellStart"/>
      <w:r w:rsidR="002463A5" w:rsidRPr="00405907">
        <w:rPr>
          <w:rFonts w:ascii="Times New Roman" w:eastAsia="Times New Roman" w:hAnsi="Times New Roman" w:cs="Times New Roman"/>
          <w:color w:val="FFFFFF" w:themeColor="background1"/>
          <w:sz w:val="24"/>
          <w:szCs w:val="24"/>
          <w:highlight w:val="red"/>
          <w:lang w:val="ru-RU"/>
        </w:rPr>
        <w:t>предикшнс</w:t>
      </w:r>
      <w:proofErr w:type="spellEnd"/>
      <w:r w:rsidR="002463A5" w:rsidRPr="00405907">
        <w:rPr>
          <w:rFonts w:ascii="Times New Roman" w:eastAsia="Times New Roman" w:hAnsi="Times New Roman" w:cs="Times New Roman"/>
          <w:color w:val="FFFFFF" w:themeColor="background1"/>
          <w:sz w:val="24"/>
          <w:szCs w:val="24"/>
          <w:highlight w:val="red"/>
        </w:rPr>
        <w:t xml:space="preserve">? </w:t>
      </w:r>
      <w:r w:rsidR="00C26231" w:rsidRPr="00405907">
        <w:rPr>
          <w:rFonts w:ascii="Times New Roman" w:eastAsia="Times New Roman" w:hAnsi="Times New Roman" w:cs="Times New Roman"/>
          <w:color w:val="FFFFFF" w:themeColor="background1"/>
          <w:sz w:val="24"/>
          <w:szCs w:val="24"/>
          <w:highlight w:val="red"/>
        </w:rPr>
        <w:t xml:space="preserve"> </w:t>
      </w:r>
      <w:r w:rsidR="002463A5" w:rsidRPr="00405907">
        <w:rPr>
          <w:rFonts w:ascii="Times New Roman" w:eastAsia="Times New Roman" w:hAnsi="Times New Roman" w:cs="Times New Roman"/>
          <w:color w:val="FFFFFF" w:themeColor="background1"/>
          <w:sz w:val="24"/>
          <w:szCs w:val="24"/>
          <w:highlight w:val="red"/>
        </w:rPr>
        <w:t>White</w:t>
      </w:r>
      <w:r w:rsidR="002463A5" w:rsidRPr="00E3424F">
        <w:rPr>
          <w:rFonts w:ascii="Times New Roman" w:eastAsia="Times New Roman" w:hAnsi="Times New Roman" w:cs="Times New Roman"/>
          <w:color w:val="FFFFFF" w:themeColor="background1"/>
          <w:sz w:val="24"/>
          <w:szCs w:val="24"/>
          <w:highlight w:val="red"/>
          <w:lang w:val="ru-RU"/>
        </w:rPr>
        <w:t xml:space="preserve"> </w:t>
      </w:r>
      <w:r w:rsidR="002463A5" w:rsidRPr="00405907">
        <w:rPr>
          <w:rFonts w:ascii="Times New Roman" w:eastAsia="Times New Roman" w:hAnsi="Times New Roman" w:cs="Times New Roman"/>
          <w:color w:val="FFFFFF" w:themeColor="background1"/>
          <w:sz w:val="24"/>
          <w:szCs w:val="24"/>
          <w:highlight w:val="red"/>
        </w:rPr>
        <w:t>Sea</w:t>
      </w:r>
      <w:r w:rsidR="002463A5" w:rsidRPr="00E3424F">
        <w:rPr>
          <w:rFonts w:ascii="Times New Roman" w:eastAsia="Times New Roman" w:hAnsi="Times New Roman" w:cs="Times New Roman"/>
          <w:color w:val="FFFFFF" w:themeColor="background1"/>
          <w:sz w:val="24"/>
          <w:szCs w:val="24"/>
          <w:highlight w:val="red"/>
          <w:lang w:val="ru-RU"/>
        </w:rPr>
        <w:t xml:space="preserve"> </w:t>
      </w:r>
      <w:r w:rsidR="002463A5" w:rsidRPr="00405907">
        <w:rPr>
          <w:rFonts w:ascii="Times New Roman" w:eastAsia="Times New Roman" w:hAnsi="Times New Roman" w:cs="Times New Roman"/>
          <w:color w:val="FFFFFF" w:themeColor="background1"/>
          <w:sz w:val="24"/>
          <w:szCs w:val="24"/>
          <w:highlight w:val="red"/>
        </w:rPr>
        <w:t>joined</w:t>
      </w:r>
      <w:r w:rsidR="002463A5" w:rsidRPr="00E3424F">
        <w:rPr>
          <w:rFonts w:ascii="Times New Roman" w:eastAsia="Times New Roman" w:hAnsi="Times New Roman" w:cs="Times New Roman"/>
          <w:color w:val="FFFFFF" w:themeColor="background1"/>
          <w:sz w:val="24"/>
          <w:szCs w:val="24"/>
          <w:highlight w:val="red"/>
          <w:lang w:val="ru-RU"/>
        </w:rPr>
        <w:t xml:space="preserve"> </w:t>
      </w:r>
      <w:r w:rsidR="002463A5" w:rsidRPr="00405907">
        <w:rPr>
          <w:rFonts w:ascii="Times New Roman" w:eastAsia="Times New Roman" w:hAnsi="Times New Roman" w:cs="Times New Roman"/>
          <w:color w:val="FFFFFF" w:themeColor="background1"/>
          <w:sz w:val="24"/>
          <w:szCs w:val="24"/>
          <w:highlight w:val="red"/>
        </w:rPr>
        <w:t>with</w:t>
      </w:r>
      <w:r w:rsidR="002463A5" w:rsidRPr="00E3424F">
        <w:rPr>
          <w:rFonts w:ascii="Times New Roman" w:eastAsia="Times New Roman" w:hAnsi="Times New Roman" w:cs="Times New Roman"/>
          <w:color w:val="FFFFFF" w:themeColor="background1"/>
          <w:sz w:val="24"/>
          <w:szCs w:val="24"/>
          <w:highlight w:val="red"/>
          <w:lang w:val="ru-RU"/>
        </w:rPr>
        <w:t xml:space="preserve"> </w:t>
      </w:r>
      <w:r w:rsidR="002463A5" w:rsidRPr="00405907">
        <w:rPr>
          <w:rFonts w:ascii="Times New Roman" w:eastAsia="Times New Roman" w:hAnsi="Times New Roman" w:cs="Times New Roman"/>
          <w:color w:val="FFFFFF" w:themeColor="background1"/>
          <w:sz w:val="24"/>
          <w:szCs w:val="24"/>
          <w:highlight w:val="red"/>
        </w:rPr>
        <w:t>low</w:t>
      </w:r>
      <w:r w:rsidR="002463A5" w:rsidRPr="00E3424F">
        <w:rPr>
          <w:rFonts w:ascii="Times New Roman" w:eastAsia="Times New Roman" w:hAnsi="Times New Roman" w:cs="Times New Roman"/>
          <w:color w:val="FFFFFF" w:themeColor="background1"/>
          <w:sz w:val="24"/>
          <w:szCs w:val="24"/>
          <w:highlight w:val="red"/>
          <w:lang w:val="ru-RU"/>
        </w:rPr>
        <w:t xml:space="preserve"> </w:t>
      </w:r>
      <w:r w:rsidR="002463A5" w:rsidRPr="00405907">
        <w:rPr>
          <w:rFonts w:ascii="Times New Roman" w:eastAsia="Times New Roman" w:hAnsi="Times New Roman" w:cs="Times New Roman"/>
          <w:color w:val="FFFFFF" w:themeColor="background1"/>
          <w:sz w:val="24"/>
          <w:szCs w:val="24"/>
          <w:highlight w:val="red"/>
        </w:rPr>
        <w:t>salinity</w:t>
      </w:r>
      <w:r w:rsidR="002463A5" w:rsidRPr="00E3424F">
        <w:rPr>
          <w:rFonts w:ascii="Times New Roman" w:eastAsia="Times New Roman" w:hAnsi="Times New Roman" w:cs="Times New Roman"/>
          <w:color w:val="FFFFFF" w:themeColor="background1"/>
          <w:sz w:val="24"/>
          <w:szCs w:val="24"/>
          <w:highlight w:val="red"/>
          <w:lang w:val="ru-RU"/>
        </w:rPr>
        <w:t xml:space="preserve"> </w:t>
      </w:r>
      <w:proofErr w:type="spellStart"/>
      <w:r w:rsidR="002463A5" w:rsidRPr="00405907">
        <w:rPr>
          <w:rFonts w:ascii="Times New Roman" w:eastAsia="Times New Roman" w:hAnsi="Times New Roman" w:cs="Times New Roman"/>
          <w:color w:val="FFFFFF" w:themeColor="background1"/>
          <w:sz w:val="24"/>
          <w:szCs w:val="24"/>
          <w:highlight w:val="red"/>
        </w:rPr>
        <w:t>Barens</w:t>
      </w:r>
      <w:proofErr w:type="spellEnd"/>
      <w:r w:rsidR="002463A5" w:rsidRPr="00E3424F">
        <w:rPr>
          <w:rFonts w:ascii="Times New Roman" w:eastAsia="Times New Roman" w:hAnsi="Times New Roman" w:cs="Times New Roman"/>
          <w:color w:val="FFFFFF" w:themeColor="background1"/>
          <w:sz w:val="24"/>
          <w:szCs w:val="24"/>
          <w:highlight w:val="red"/>
          <w:lang w:val="ru-RU"/>
        </w:rPr>
        <w:t xml:space="preserve"> </w:t>
      </w:r>
      <w:r w:rsidR="002463A5" w:rsidRPr="00405907">
        <w:rPr>
          <w:rFonts w:ascii="Times New Roman" w:eastAsia="Times New Roman" w:hAnsi="Times New Roman" w:cs="Times New Roman"/>
          <w:color w:val="FFFFFF" w:themeColor="background1"/>
          <w:sz w:val="24"/>
          <w:szCs w:val="24"/>
          <w:highlight w:val="red"/>
        </w:rPr>
        <w:t>Sea</w:t>
      </w:r>
      <w:r w:rsidR="002463A5" w:rsidRPr="00E3424F">
        <w:rPr>
          <w:rFonts w:ascii="Times New Roman" w:eastAsia="Times New Roman" w:hAnsi="Times New Roman" w:cs="Times New Roman"/>
          <w:color w:val="FFFFFF" w:themeColor="background1"/>
          <w:sz w:val="24"/>
          <w:szCs w:val="24"/>
          <w:highlight w:val="red"/>
          <w:lang w:val="ru-RU"/>
        </w:rPr>
        <w:t xml:space="preserve"> </w:t>
      </w:r>
      <w:r w:rsidR="00405907" w:rsidRPr="00E3424F">
        <w:rPr>
          <w:rFonts w:ascii="Times New Roman" w:eastAsia="Times New Roman" w:hAnsi="Times New Roman" w:cs="Times New Roman"/>
          <w:color w:val="FFFFFF" w:themeColor="background1"/>
          <w:sz w:val="24"/>
          <w:szCs w:val="24"/>
          <w:highlight w:val="red"/>
          <w:lang w:val="ru-RU"/>
        </w:rPr>
        <w:t xml:space="preserve">- </w:t>
      </w:r>
      <w:r w:rsidR="000E2243" w:rsidRPr="00405907">
        <w:rPr>
          <w:rFonts w:ascii="Times New Roman" w:eastAsia="Times New Roman" w:hAnsi="Times New Roman" w:cs="Times New Roman"/>
          <w:color w:val="FFFFFF" w:themeColor="background1"/>
          <w:sz w:val="24"/>
          <w:szCs w:val="24"/>
          <w:highlight w:val="red"/>
          <w:lang w:val="ru-RU"/>
        </w:rPr>
        <w:t>где</w:t>
      </w:r>
      <w:r w:rsidR="000E2243" w:rsidRPr="00E3424F">
        <w:rPr>
          <w:rFonts w:ascii="Times New Roman" w:eastAsia="Times New Roman" w:hAnsi="Times New Roman" w:cs="Times New Roman"/>
          <w:color w:val="FFFFFF" w:themeColor="background1"/>
          <w:sz w:val="24"/>
          <w:szCs w:val="24"/>
          <w:highlight w:val="red"/>
          <w:lang w:val="ru-RU"/>
        </w:rPr>
        <w:t xml:space="preserve"> </w:t>
      </w:r>
      <w:r w:rsidR="000E2243" w:rsidRPr="00405907">
        <w:rPr>
          <w:rFonts w:ascii="Times New Roman" w:eastAsia="Times New Roman" w:hAnsi="Times New Roman" w:cs="Times New Roman"/>
          <w:color w:val="FFFFFF" w:themeColor="background1"/>
          <w:sz w:val="24"/>
          <w:szCs w:val="24"/>
          <w:highlight w:val="red"/>
          <w:lang w:val="ru-RU"/>
        </w:rPr>
        <w:t>они</w:t>
      </w:r>
      <w:r w:rsidR="000E2243" w:rsidRPr="00E3424F">
        <w:rPr>
          <w:rFonts w:ascii="Times New Roman" w:eastAsia="Times New Roman" w:hAnsi="Times New Roman" w:cs="Times New Roman"/>
          <w:color w:val="FFFFFF" w:themeColor="background1"/>
          <w:sz w:val="24"/>
          <w:szCs w:val="24"/>
          <w:highlight w:val="red"/>
          <w:lang w:val="ru-RU"/>
        </w:rPr>
        <w:t xml:space="preserve"> </w:t>
      </w:r>
      <w:r w:rsidR="000E2243" w:rsidRPr="00405907">
        <w:rPr>
          <w:rFonts w:ascii="Times New Roman" w:eastAsia="Times New Roman" w:hAnsi="Times New Roman" w:cs="Times New Roman"/>
          <w:color w:val="FFFFFF" w:themeColor="background1"/>
          <w:sz w:val="24"/>
          <w:szCs w:val="24"/>
          <w:highlight w:val="red"/>
          <w:lang w:val="ru-RU"/>
        </w:rPr>
        <w:t>встречаются</w:t>
      </w:r>
      <w:r w:rsidR="000E2243" w:rsidRPr="00E3424F">
        <w:rPr>
          <w:rFonts w:ascii="Times New Roman" w:eastAsia="Times New Roman" w:hAnsi="Times New Roman" w:cs="Times New Roman"/>
          <w:color w:val="FFFFFF" w:themeColor="background1"/>
          <w:sz w:val="24"/>
          <w:szCs w:val="24"/>
          <w:highlight w:val="red"/>
          <w:lang w:val="ru-RU"/>
        </w:rPr>
        <w:t xml:space="preserve">, </w:t>
      </w:r>
      <w:r w:rsidR="000E2243" w:rsidRPr="00405907">
        <w:rPr>
          <w:rFonts w:ascii="Times New Roman" w:eastAsia="Times New Roman" w:hAnsi="Times New Roman" w:cs="Times New Roman"/>
          <w:color w:val="FFFFFF" w:themeColor="background1"/>
          <w:sz w:val="24"/>
          <w:szCs w:val="24"/>
          <w:highlight w:val="red"/>
          <w:lang w:val="ru-RU"/>
        </w:rPr>
        <w:t>разве</w:t>
      </w:r>
      <w:r w:rsidR="000E2243" w:rsidRPr="00E3424F">
        <w:rPr>
          <w:rFonts w:ascii="Times New Roman" w:eastAsia="Times New Roman" w:hAnsi="Times New Roman" w:cs="Times New Roman"/>
          <w:color w:val="FFFFFF" w:themeColor="background1"/>
          <w:sz w:val="24"/>
          <w:szCs w:val="24"/>
          <w:highlight w:val="red"/>
          <w:lang w:val="ru-RU"/>
        </w:rPr>
        <w:t xml:space="preserve"> </w:t>
      </w:r>
      <w:r w:rsidR="000E2243" w:rsidRPr="00405907">
        <w:rPr>
          <w:rFonts w:ascii="Times New Roman" w:eastAsia="Times New Roman" w:hAnsi="Times New Roman" w:cs="Times New Roman"/>
          <w:color w:val="FFFFFF" w:themeColor="background1"/>
          <w:sz w:val="24"/>
          <w:szCs w:val="24"/>
          <w:highlight w:val="red"/>
          <w:lang w:val="ru-RU"/>
        </w:rPr>
        <w:t>что</w:t>
      </w:r>
      <w:r w:rsidR="000E2243" w:rsidRPr="00E3424F">
        <w:rPr>
          <w:rFonts w:ascii="Times New Roman" w:eastAsia="Times New Roman" w:hAnsi="Times New Roman" w:cs="Times New Roman"/>
          <w:color w:val="FFFFFF" w:themeColor="background1"/>
          <w:sz w:val="24"/>
          <w:szCs w:val="24"/>
          <w:highlight w:val="red"/>
          <w:lang w:val="ru-RU"/>
        </w:rPr>
        <w:t xml:space="preserve"> </w:t>
      </w:r>
      <w:r w:rsidR="000E2243" w:rsidRPr="00405907">
        <w:rPr>
          <w:rFonts w:ascii="Times New Roman" w:eastAsia="Times New Roman" w:hAnsi="Times New Roman" w:cs="Times New Roman"/>
          <w:color w:val="FFFFFF" w:themeColor="background1"/>
          <w:sz w:val="24"/>
          <w:szCs w:val="24"/>
          <w:highlight w:val="red"/>
          <w:lang w:val="ru-RU"/>
        </w:rPr>
        <w:t>в</w:t>
      </w:r>
      <w:r w:rsidR="000E2243" w:rsidRPr="00E3424F">
        <w:rPr>
          <w:rFonts w:ascii="Times New Roman" w:eastAsia="Times New Roman" w:hAnsi="Times New Roman" w:cs="Times New Roman"/>
          <w:color w:val="FFFFFF" w:themeColor="background1"/>
          <w:sz w:val="24"/>
          <w:szCs w:val="24"/>
          <w:highlight w:val="red"/>
          <w:lang w:val="ru-RU"/>
        </w:rPr>
        <w:t xml:space="preserve"> </w:t>
      </w:r>
      <w:r w:rsidR="002463A5" w:rsidRPr="00405907">
        <w:rPr>
          <w:rFonts w:ascii="Times New Roman" w:eastAsia="Times New Roman" w:hAnsi="Times New Roman" w:cs="Times New Roman"/>
          <w:color w:val="FFFFFF" w:themeColor="background1"/>
          <w:sz w:val="24"/>
          <w:szCs w:val="24"/>
          <w:highlight w:val="red"/>
          <w:lang w:val="ru-RU"/>
        </w:rPr>
        <w:t>Воронке</w:t>
      </w:r>
      <w:r w:rsidR="002463A5" w:rsidRPr="00E3424F">
        <w:rPr>
          <w:rFonts w:ascii="Times New Roman" w:eastAsia="Times New Roman" w:hAnsi="Times New Roman" w:cs="Times New Roman"/>
          <w:color w:val="FFFFFF" w:themeColor="background1"/>
          <w:sz w:val="24"/>
          <w:szCs w:val="24"/>
          <w:highlight w:val="red"/>
          <w:lang w:val="ru-RU"/>
        </w:rPr>
        <w:t xml:space="preserve"> </w:t>
      </w:r>
      <w:r w:rsidR="002463A5" w:rsidRPr="00405907">
        <w:rPr>
          <w:rFonts w:ascii="Times New Roman" w:eastAsia="Times New Roman" w:hAnsi="Times New Roman" w:cs="Times New Roman"/>
          <w:color w:val="FFFFFF" w:themeColor="background1"/>
          <w:sz w:val="24"/>
          <w:szCs w:val="24"/>
          <w:highlight w:val="red"/>
          <w:lang w:val="ru-RU"/>
        </w:rPr>
        <w:t>Белого</w:t>
      </w:r>
      <w:r w:rsidR="002463A5" w:rsidRPr="00E3424F">
        <w:rPr>
          <w:rFonts w:ascii="Times New Roman" w:eastAsia="Times New Roman" w:hAnsi="Times New Roman" w:cs="Times New Roman"/>
          <w:color w:val="FFFFFF" w:themeColor="background1"/>
          <w:sz w:val="24"/>
          <w:szCs w:val="24"/>
          <w:highlight w:val="red"/>
          <w:lang w:val="ru-RU"/>
        </w:rPr>
        <w:t xml:space="preserve"> </w:t>
      </w:r>
      <w:r w:rsidR="002463A5" w:rsidRPr="00405907">
        <w:rPr>
          <w:rFonts w:ascii="Times New Roman" w:eastAsia="Times New Roman" w:hAnsi="Times New Roman" w:cs="Times New Roman"/>
          <w:color w:val="FFFFFF" w:themeColor="background1"/>
          <w:sz w:val="24"/>
          <w:szCs w:val="24"/>
          <w:highlight w:val="red"/>
          <w:lang w:val="ru-RU"/>
        </w:rPr>
        <w:t>моря</w:t>
      </w:r>
      <w:r w:rsidR="002463A5" w:rsidRPr="00E3424F">
        <w:rPr>
          <w:rFonts w:ascii="Times New Roman" w:eastAsia="Times New Roman" w:hAnsi="Times New Roman" w:cs="Times New Roman"/>
          <w:color w:val="FFFFFF" w:themeColor="background1"/>
          <w:sz w:val="24"/>
          <w:szCs w:val="24"/>
          <w:highlight w:val="red"/>
          <w:lang w:val="ru-RU"/>
        </w:rPr>
        <w:t>?</w:t>
      </w:r>
      <w:r w:rsidR="000E2243" w:rsidRPr="00E3424F">
        <w:rPr>
          <w:rFonts w:ascii="Times New Roman" w:hAnsi="Times New Roman" w:cs="Times New Roman"/>
          <w:color w:val="FFFFFF" w:themeColor="background1"/>
          <w:sz w:val="24"/>
          <w:szCs w:val="24"/>
          <w:highlight w:val="red"/>
          <w:lang w:val="ru-RU"/>
        </w:rPr>
        <w:t xml:space="preserve"> </w:t>
      </w:r>
      <w:r w:rsidR="000E2243" w:rsidRPr="00405907">
        <w:rPr>
          <w:rFonts w:ascii="Times New Roman" w:hAnsi="Times New Roman" w:cs="Times New Roman"/>
          <w:color w:val="FFFFFF" w:themeColor="background1"/>
          <w:sz w:val="24"/>
          <w:szCs w:val="24"/>
          <w:highlight w:val="red"/>
          <w:lang w:val="ru-RU"/>
        </w:rPr>
        <w:t>Сплошное</w:t>
      </w:r>
      <w:r w:rsidR="000E2243" w:rsidRPr="00405907">
        <w:rPr>
          <w:rFonts w:ascii="Times New Roman" w:hAnsi="Times New Roman" w:cs="Times New Roman"/>
          <w:color w:val="FFFFFF" w:themeColor="background1"/>
          <w:sz w:val="24"/>
          <w:szCs w:val="24"/>
          <w:highlight w:val="red"/>
        </w:rPr>
        <w:t xml:space="preserve"> «</w:t>
      </w:r>
      <w:proofErr w:type="spellStart"/>
      <w:r w:rsidR="000E2243" w:rsidRPr="00405907">
        <w:rPr>
          <w:rFonts w:ascii="Times New Roman" w:eastAsia="Times New Roman" w:hAnsi="Times New Roman" w:cs="Times New Roman"/>
          <w:color w:val="FFFFFF" w:themeColor="background1"/>
          <w:sz w:val="24"/>
          <w:szCs w:val="24"/>
          <w:highlight w:val="red"/>
        </w:rPr>
        <w:t>differenc</w:t>
      </w:r>
      <w:proofErr w:type="spellEnd"/>
      <w:proofErr w:type="gramStart"/>
      <w:r w:rsidR="000E2243" w:rsidRPr="00405907">
        <w:rPr>
          <w:rFonts w:ascii="Times New Roman" w:eastAsia="Times New Roman" w:hAnsi="Times New Roman" w:cs="Times New Roman"/>
          <w:color w:val="FFFFFF" w:themeColor="background1"/>
          <w:sz w:val="24"/>
          <w:szCs w:val="24"/>
          <w:highlight w:val="red"/>
          <w:lang w:val="ru-RU"/>
        </w:rPr>
        <w:t>у</w:t>
      </w:r>
      <w:proofErr w:type="gramEnd"/>
      <w:r w:rsidR="000E2243" w:rsidRPr="00405907">
        <w:rPr>
          <w:rFonts w:ascii="Times New Roman" w:eastAsia="Times New Roman" w:hAnsi="Times New Roman" w:cs="Times New Roman"/>
          <w:color w:val="FFFFFF" w:themeColor="background1"/>
          <w:sz w:val="24"/>
          <w:szCs w:val="24"/>
          <w:highlight w:val="red"/>
        </w:rPr>
        <w:t xml:space="preserve"> in genetic </w:t>
      </w:r>
      <w:proofErr w:type="spellStart"/>
      <w:r w:rsidR="000E2243" w:rsidRPr="00405907">
        <w:rPr>
          <w:rFonts w:ascii="Times New Roman" w:eastAsia="Times New Roman" w:hAnsi="Times New Roman" w:cs="Times New Roman"/>
          <w:color w:val="FFFFFF" w:themeColor="background1"/>
          <w:sz w:val="24"/>
          <w:szCs w:val="24"/>
          <w:highlight w:val="red"/>
        </w:rPr>
        <w:t>structre</w:t>
      </w:r>
      <w:proofErr w:type="spellEnd"/>
      <w:r w:rsidR="000E2243" w:rsidRPr="00405907">
        <w:rPr>
          <w:rFonts w:ascii="Times New Roman" w:eastAsia="Times New Roman" w:hAnsi="Times New Roman" w:cs="Times New Roman"/>
          <w:color w:val="FFFFFF" w:themeColor="background1"/>
          <w:sz w:val="24"/>
          <w:szCs w:val="24"/>
          <w:highlight w:val="red"/>
        </w:rPr>
        <w:t xml:space="preserve"> for»</w:t>
      </w:r>
    </w:p>
    <w:p w14:paraId="00000059" w14:textId="1F83998F" w:rsidR="00B140A6" w:rsidRPr="00E3424F" w:rsidRDefault="009713FC">
      <w:pPr>
        <w:spacing w:line="360" w:lineRule="auto"/>
        <w:rPr>
          <w:rFonts w:ascii="Times New Roman" w:eastAsia="Times New Roman" w:hAnsi="Times New Roman" w:cs="Times New Roman"/>
          <w:sz w:val="24"/>
          <w:szCs w:val="24"/>
          <w:lang w:val="ru-RU"/>
        </w:rPr>
      </w:pPr>
      <w:r w:rsidRPr="00A86D15">
        <w:rPr>
          <w:rFonts w:ascii="Times New Roman" w:hAnsi="Times New Roman" w:cs="Times New Roman"/>
          <w:color w:val="FF0000"/>
          <w:sz w:val="24"/>
          <w:szCs w:val="24"/>
          <w:highlight w:val="lightGray"/>
        </w:rPr>
        <w:t>Correspondence between predict</w:t>
      </w:r>
      <w:r w:rsidR="004F7CF7" w:rsidRPr="00A86D15">
        <w:rPr>
          <w:rFonts w:ascii="Times New Roman" w:hAnsi="Times New Roman" w:cs="Times New Roman"/>
          <w:color w:val="FF0000"/>
          <w:sz w:val="24"/>
          <w:szCs w:val="24"/>
          <w:highlight w:val="lightGray"/>
        </w:rPr>
        <w:t>ions of</w:t>
      </w:r>
      <w:r w:rsidRPr="00A86D15">
        <w:rPr>
          <w:rFonts w:ascii="Times New Roman" w:hAnsi="Times New Roman" w:cs="Times New Roman"/>
          <w:color w:val="FF0000"/>
          <w:sz w:val="24"/>
          <w:szCs w:val="24"/>
          <w:highlight w:val="lightGray"/>
        </w:rPr>
        <w:t xml:space="preserve"> </w:t>
      </w:r>
      <w:r w:rsidR="004F7CF7" w:rsidRPr="00A86D15">
        <w:rPr>
          <w:rFonts w:ascii="Times New Roman" w:hAnsi="Times New Roman" w:cs="Times New Roman"/>
          <w:color w:val="FF0000"/>
          <w:sz w:val="24"/>
          <w:szCs w:val="24"/>
          <w:highlight w:val="lightGray"/>
        </w:rPr>
        <w:t>Eq.</w:t>
      </w:r>
      <w:r w:rsidRPr="00A86D15">
        <w:rPr>
          <w:rFonts w:ascii="Times New Roman" w:hAnsi="Times New Roman" w:cs="Times New Roman"/>
          <w:color w:val="FF0000"/>
          <w:sz w:val="24"/>
          <w:szCs w:val="24"/>
          <w:highlight w:val="lightGray"/>
        </w:rPr>
        <w:t xml:space="preserve"> 1-</w:t>
      </w:r>
      <w:r w:rsidR="004F7CF7" w:rsidRPr="00A86D15">
        <w:rPr>
          <w:rFonts w:ascii="Times New Roman" w:hAnsi="Times New Roman" w:cs="Times New Roman"/>
          <w:color w:val="FF0000"/>
          <w:sz w:val="24"/>
          <w:szCs w:val="24"/>
          <w:highlight w:val="lightGray"/>
        </w:rPr>
        <w:t>2</w:t>
      </w:r>
      <w:r w:rsidRPr="00A86D15">
        <w:rPr>
          <w:rFonts w:ascii="Times New Roman" w:hAnsi="Times New Roman" w:cs="Times New Roman"/>
          <w:color w:val="FF0000"/>
          <w:sz w:val="24"/>
          <w:szCs w:val="24"/>
          <w:highlight w:val="lightGray"/>
        </w:rPr>
        <w:t xml:space="preserve"> </w:t>
      </w:r>
      <w:r w:rsidR="004F7CF7" w:rsidRPr="00A86D15">
        <w:rPr>
          <w:rFonts w:ascii="Times New Roman" w:hAnsi="Times New Roman" w:cs="Times New Roman"/>
          <w:color w:val="FF0000"/>
          <w:sz w:val="24"/>
          <w:szCs w:val="24"/>
          <w:highlight w:val="lightGray"/>
        </w:rPr>
        <w:t xml:space="preserve">(“genotype by </w:t>
      </w:r>
      <w:proofErr w:type="spellStart"/>
      <w:r w:rsidR="004F7CF7" w:rsidRPr="00A86D15">
        <w:rPr>
          <w:rFonts w:ascii="Times New Roman" w:hAnsi="Times New Roman" w:cs="Times New Roman"/>
          <w:color w:val="FF0000"/>
          <w:sz w:val="24"/>
          <w:szCs w:val="24"/>
          <w:highlight w:val="lightGray"/>
        </w:rPr>
        <w:t>morphotype</w:t>
      </w:r>
      <w:proofErr w:type="spellEnd"/>
      <w:r w:rsidR="004F7CF7" w:rsidRPr="00A86D15">
        <w:rPr>
          <w:rFonts w:ascii="Times New Roman" w:hAnsi="Times New Roman" w:cs="Times New Roman"/>
          <w:color w:val="FF0000"/>
          <w:sz w:val="24"/>
          <w:szCs w:val="24"/>
          <w:highlight w:val="lightGray"/>
        </w:rPr>
        <w:t xml:space="preserve"> calculator”</w:t>
      </w:r>
      <w:r w:rsidR="00B12408" w:rsidRPr="00A86D15">
        <w:rPr>
          <w:rFonts w:ascii="Times New Roman" w:hAnsi="Times New Roman" w:cs="Times New Roman"/>
          <w:color w:val="FF0000"/>
          <w:sz w:val="24"/>
          <w:szCs w:val="24"/>
          <w:highlight w:val="lightGray"/>
        </w:rPr>
        <w:t>, left graph</w:t>
      </w:r>
      <w:r w:rsidR="004F7CF7" w:rsidRPr="00A86D15">
        <w:rPr>
          <w:rFonts w:ascii="Times New Roman" w:hAnsi="Times New Roman" w:cs="Times New Roman"/>
          <w:color w:val="FF0000"/>
          <w:sz w:val="24"/>
          <w:szCs w:val="24"/>
          <w:highlight w:val="lightGray"/>
        </w:rPr>
        <w:t xml:space="preserve">) </w:t>
      </w:r>
      <w:r w:rsidR="007C5876" w:rsidRPr="00A86D15">
        <w:rPr>
          <w:rFonts w:ascii="Times New Roman" w:hAnsi="Times New Roman" w:cs="Times New Roman"/>
          <w:color w:val="FF0000"/>
          <w:sz w:val="24"/>
          <w:szCs w:val="24"/>
          <w:highlight w:val="lightGray"/>
        </w:rPr>
        <w:t xml:space="preserve">and </w:t>
      </w:r>
      <w:r w:rsidR="00A0392F" w:rsidRPr="00A86D15">
        <w:rPr>
          <w:rFonts w:ascii="Times New Roman" w:hAnsi="Times New Roman" w:cs="Times New Roman"/>
          <w:color w:val="FF0000"/>
          <w:sz w:val="24"/>
          <w:szCs w:val="24"/>
          <w:highlight w:val="lightGray"/>
        </w:rPr>
        <w:t>Eq. 3 (“</w:t>
      </w:r>
      <w:proofErr w:type="spellStart"/>
      <w:r w:rsidR="00A0392F" w:rsidRPr="00A86D15">
        <w:rPr>
          <w:rFonts w:ascii="Times New Roman" w:hAnsi="Times New Roman" w:cs="Times New Roman"/>
          <w:i/>
          <w:color w:val="FF0000"/>
          <w:sz w:val="24"/>
          <w:szCs w:val="24"/>
          <w:highlight w:val="lightGray"/>
        </w:rPr>
        <w:t>Ptros</w:t>
      </w:r>
      <w:proofErr w:type="spellEnd"/>
      <w:r w:rsidR="00A0392F" w:rsidRPr="00A86D15">
        <w:rPr>
          <w:rFonts w:ascii="Times New Roman" w:hAnsi="Times New Roman" w:cs="Times New Roman"/>
          <w:color w:val="FF0000"/>
          <w:sz w:val="24"/>
          <w:szCs w:val="24"/>
          <w:highlight w:val="lightGray"/>
        </w:rPr>
        <w:t xml:space="preserve"> by </w:t>
      </w:r>
      <w:r w:rsidR="00A0392F" w:rsidRPr="00A86D15">
        <w:rPr>
          <w:rFonts w:ascii="Times New Roman" w:hAnsi="Times New Roman" w:cs="Times New Roman"/>
          <w:i/>
          <w:color w:val="FF0000"/>
          <w:sz w:val="24"/>
          <w:szCs w:val="24"/>
          <w:highlight w:val="lightGray"/>
        </w:rPr>
        <w:t>PT</w:t>
      </w:r>
      <w:r w:rsidR="00A0392F" w:rsidRPr="00A86D15">
        <w:rPr>
          <w:rFonts w:ascii="Times New Roman" w:hAnsi="Times New Roman" w:cs="Times New Roman"/>
          <w:color w:val="FF0000"/>
          <w:sz w:val="24"/>
          <w:szCs w:val="24"/>
          <w:highlight w:val="lightGray"/>
        </w:rPr>
        <w:t xml:space="preserve"> calculator”</w:t>
      </w:r>
      <w:r w:rsidR="00B12408" w:rsidRPr="00A86D15">
        <w:rPr>
          <w:rFonts w:ascii="Times New Roman" w:hAnsi="Times New Roman" w:cs="Times New Roman"/>
          <w:color w:val="FF0000"/>
          <w:sz w:val="24"/>
          <w:szCs w:val="24"/>
          <w:highlight w:val="lightGray"/>
        </w:rPr>
        <w:t>, right graph</w:t>
      </w:r>
      <w:r w:rsidR="00A0392F" w:rsidRPr="00A86D15">
        <w:rPr>
          <w:rFonts w:ascii="Times New Roman" w:hAnsi="Times New Roman" w:cs="Times New Roman"/>
          <w:color w:val="FF0000"/>
          <w:sz w:val="24"/>
          <w:szCs w:val="24"/>
          <w:highlight w:val="lightGray"/>
        </w:rPr>
        <w:t xml:space="preserve">) </w:t>
      </w:r>
      <w:r w:rsidR="005A4FE2" w:rsidRPr="00A86D15">
        <w:rPr>
          <w:rFonts w:ascii="Times New Roman" w:hAnsi="Times New Roman" w:cs="Times New Roman"/>
          <w:color w:val="FF0000"/>
          <w:sz w:val="24"/>
          <w:szCs w:val="24"/>
          <w:highlight w:val="lightGray"/>
        </w:rPr>
        <w:t xml:space="preserve">derived </w:t>
      </w:r>
      <w:r w:rsidR="00A0392F" w:rsidRPr="00A86D15">
        <w:rPr>
          <w:rFonts w:ascii="Times New Roman" w:hAnsi="Times New Roman" w:cs="Times New Roman"/>
          <w:color w:val="FF0000"/>
          <w:sz w:val="24"/>
          <w:szCs w:val="24"/>
          <w:highlight w:val="lightGray"/>
        </w:rPr>
        <w:t>bas</w:t>
      </w:r>
      <w:r w:rsidR="005A4FE2" w:rsidRPr="00A86D15">
        <w:rPr>
          <w:rFonts w:ascii="Times New Roman" w:hAnsi="Times New Roman" w:cs="Times New Roman"/>
          <w:color w:val="FF0000"/>
          <w:sz w:val="24"/>
          <w:szCs w:val="24"/>
          <w:highlight w:val="lightGray"/>
        </w:rPr>
        <w:t>ing o</w:t>
      </w:r>
      <w:r w:rsidR="00A0392F" w:rsidRPr="00A86D15">
        <w:rPr>
          <w:rFonts w:ascii="Times New Roman" w:hAnsi="Times New Roman" w:cs="Times New Roman"/>
          <w:color w:val="FF0000"/>
          <w:sz w:val="24"/>
          <w:szCs w:val="24"/>
          <w:highlight w:val="lightGray"/>
        </w:rPr>
        <w:t xml:space="preserve">n </w:t>
      </w:r>
      <w:r w:rsidR="00F73460" w:rsidRPr="00A86D15">
        <w:rPr>
          <w:rFonts w:ascii="Times New Roman" w:hAnsi="Times New Roman" w:cs="Times New Roman"/>
          <w:color w:val="FF0000"/>
          <w:sz w:val="24"/>
          <w:szCs w:val="24"/>
          <w:highlight w:val="lightGray"/>
        </w:rPr>
        <w:t>all possible</w:t>
      </w:r>
      <w:r w:rsidR="00A0392F" w:rsidRPr="00A86D15">
        <w:rPr>
          <w:rFonts w:ascii="Times New Roman" w:hAnsi="Times New Roman" w:cs="Times New Roman"/>
          <w:color w:val="FF0000"/>
          <w:sz w:val="24"/>
          <w:szCs w:val="24"/>
          <w:highlight w:val="lightGray"/>
        </w:rPr>
        <w:t xml:space="preserve"> </w:t>
      </w:r>
      <w:r w:rsidR="00F73460" w:rsidRPr="00A86D15">
        <w:rPr>
          <w:rFonts w:ascii="Times New Roman" w:hAnsi="Times New Roman" w:cs="Times New Roman"/>
          <w:color w:val="FF0000"/>
          <w:sz w:val="24"/>
          <w:szCs w:val="24"/>
          <w:highlight w:val="lightGray"/>
        </w:rPr>
        <w:t xml:space="preserve">paired </w:t>
      </w:r>
      <w:r w:rsidR="00A0392F" w:rsidRPr="00A86D15">
        <w:rPr>
          <w:rFonts w:ascii="Times New Roman" w:hAnsi="Times New Roman" w:cs="Times New Roman"/>
          <w:color w:val="FF0000"/>
          <w:sz w:val="24"/>
          <w:szCs w:val="24"/>
          <w:highlight w:val="lightGray"/>
        </w:rPr>
        <w:t xml:space="preserve">combinations of “calibrating” samples </w:t>
      </w:r>
      <w:r w:rsidR="00F73460" w:rsidRPr="00A86D15">
        <w:rPr>
          <w:rFonts w:ascii="Times New Roman" w:hAnsi="Times New Roman" w:cs="Times New Roman"/>
          <w:color w:val="FF0000"/>
          <w:sz w:val="24"/>
          <w:szCs w:val="24"/>
          <w:highlight w:val="lightGray"/>
        </w:rPr>
        <w:t xml:space="preserve">from </w:t>
      </w:r>
      <w:r w:rsidR="00B12408" w:rsidRPr="00A86D15">
        <w:rPr>
          <w:rFonts w:ascii="Times New Roman" w:hAnsi="Times New Roman" w:cs="Times New Roman"/>
          <w:color w:val="FF0000"/>
          <w:sz w:val="24"/>
          <w:szCs w:val="24"/>
          <w:highlight w:val="lightGray"/>
        </w:rPr>
        <w:t xml:space="preserve">the </w:t>
      </w:r>
      <w:r w:rsidR="00F73460" w:rsidRPr="00A86D15">
        <w:rPr>
          <w:rFonts w:ascii="Times New Roman" w:hAnsi="Times New Roman" w:cs="Times New Roman"/>
          <w:color w:val="FF0000"/>
          <w:sz w:val="24"/>
          <w:szCs w:val="24"/>
          <w:highlight w:val="lightGray"/>
        </w:rPr>
        <w:t>WSBS set</w:t>
      </w:r>
      <w:r w:rsidR="005029ED" w:rsidRPr="00A86D15">
        <w:rPr>
          <w:rFonts w:ascii="Times New Roman" w:hAnsi="Times New Roman" w:cs="Times New Roman"/>
          <w:color w:val="FF0000"/>
          <w:sz w:val="24"/>
          <w:szCs w:val="24"/>
          <w:highlight w:val="lightGray"/>
        </w:rPr>
        <w:t>,</w:t>
      </w:r>
      <w:r w:rsidR="00F73460" w:rsidRPr="00A86D15">
        <w:rPr>
          <w:rFonts w:ascii="Times New Roman" w:hAnsi="Times New Roman" w:cs="Times New Roman"/>
          <w:color w:val="FF0000"/>
          <w:sz w:val="24"/>
          <w:szCs w:val="24"/>
          <w:highlight w:val="lightGray"/>
        </w:rPr>
        <w:t xml:space="preserve"> and corresponding </w:t>
      </w:r>
      <w:r w:rsidR="007C5876" w:rsidRPr="00A86D15">
        <w:rPr>
          <w:rFonts w:ascii="Times New Roman" w:hAnsi="Times New Roman" w:cs="Times New Roman"/>
          <w:color w:val="FF0000"/>
          <w:sz w:val="24"/>
          <w:szCs w:val="24"/>
          <w:highlight w:val="lightGray"/>
        </w:rPr>
        <w:t>regression model</w:t>
      </w:r>
      <w:r w:rsidR="00F73460" w:rsidRPr="00A86D15">
        <w:rPr>
          <w:rFonts w:ascii="Times New Roman" w:hAnsi="Times New Roman" w:cs="Times New Roman"/>
          <w:color w:val="FF0000"/>
          <w:sz w:val="24"/>
          <w:szCs w:val="24"/>
          <w:highlight w:val="lightGray"/>
        </w:rPr>
        <w:t xml:space="preserve">s. </w:t>
      </w:r>
      <w:r w:rsidR="007C5876" w:rsidRPr="00A86D15">
        <w:rPr>
          <w:rFonts w:ascii="Times New Roman" w:hAnsi="Times New Roman" w:cs="Times New Roman"/>
          <w:color w:val="FF0000"/>
          <w:sz w:val="24"/>
          <w:szCs w:val="24"/>
          <w:highlight w:val="lightGray"/>
        </w:rPr>
        <w:t xml:space="preserve"> </w:t>
      </w:r>
      <w:r w:rsidR="00B12408" w:rsidRPr="00A86D15">
        <w:rPr>
          <w:rFonts w:ascii="Times New Roman" w:hAnsi="Times New Roman" w:cs="Times New Roman"/>
          <w:color w:val="FF0000"/>
          <w:sz w:val="24"/>
          <w:szCs w:val="24"/>
          <w:highlight w:val="lightGray"/>
        </w:rPr>
        <w:t>OX</w:t>
      </w:r>
      <w:r w:rsidR="00F142E8" w:rsidRPr="00A86D15">
        <w:rPr>
          <w:rFonts w:ascii="Times New Roman" w:hAnsi="Times New Roman" w:cs="Times New Roman"/>
          <w:color w:val="FF0000"/>
          <w:sz w:val="24"/>
          <w:szCs w:val="24"/>
          <w:highlight w:val="lightGray"/>
        </w:rPr>
        <w:t>:</w:t>
      </w:r>
      <w:r w:rsidR="00B12408" w:rsidRPr="00A86D15">
        <w:rPr>
          <w:rFonts w:ascii="Times New Roman" w:hAnsi="Times New Roman" w:cs="Times New Roman"/>
          <w:color w:val="FF0000"/>
          <w:sz w:val="24"/>
          <w:szCs w:val="24"/>
          <w:highlight w:val="lightGray"/>
        </w:rPr>
        <w:t xml:space="preserve"> </w:t>
      </w:r>
      <w:r w:rsidR="00F142E8" w:rsidRPr="00A86D15">
        <w:rPr>
          <w:rFonts w:ascii="Times New Roman" w:hAnsi="Times New Roman" w:cs="Times New Roman"/>
          <w:color w:val="FF0000"/>
          <w:sz w:val="24"/>
          <w:szCs w:val="24"/>
          <w:highlight w:val="lightGray"/>
        </w:rPr>
        <w:t xml:space="preserve">peculiarities of </w:t>
      </w:r>
      <w:r w:rsidR="00B12408" w:rsidRPr="00A86D15">
        <w:rPr>
          <w:rFonts w:ascii="Times New Roman" w:hAnsi="Times New Roman" w:cs="Times New Roman"/>
          <w:color w:val="FF0000"/>
          <w:sz w:val="24"/>
          <w:szCs w:val="24"/>
          <w:highlight w:val="lightGray"/>
        </w:rPr>
        <w:t xml:space="preserve">genetic </w:t>
      </w:r>
      <w:r w:rsidR="00F142E8" w:rsidRPr="00A86D15">
        <w:rPr>
          <w:rFonts w:ascii="Times New Roman" w:hAnsi="Times New Roman" w:cs="Times New Roman"/>
          <w:color w:val="FF0000"/>
          <w:sz w:val="24"/>
          <w:szCs w:val="24"/>
          <w:highlight w:val="lightGray"/>
        </w:rPr>
        <w:t>structure</w:t>
      </w:r>
      <w:r w:rsidR="005A4FE2" w:rsidRPr="00A86D15">
        <w:rPr>
          <w:rFonts w:ascii="Times New Roman" w:hAnsi="Times New Roman" w:cs="Times New Roman"/>
          <w:color w:val="FF0000"/>
          <w:sz w:val="24"/>
          <w:szCs w:val="24"/>
          <w:highlight w:val="lightGray"/>
        </w:rPr>
        <w:t xml:space="preserve"> of calibrating samples as expressed by the index Delta (</w:t>
      </w:r>
      <w:r w:rsidR="006E3022" w:rsidRPr="00A86D15">
        <w:rPr>
          <w:rFonts w:ascii="Times New Roman" w:hAnsi="Times New Roman" w:cs="Times New Roman"/>
          <w:color w:val="FF0000"/>
          <w:sz w:val="24"/>
          <w:szCs w:val="24"/>
          <w:highlight w:val="lightGray"/>
        </w:rPr>
        <w:t xml:space="preserve">for pure conspecific samples </w:t>
      </w:r>
      <w:r w:rsidR="00AA3C83" w:rsidRPr="00A86D15">
        <w:rPr>
          <w:rFonts w:ascii="Times New Roman" w:hAnsi="Times New Roman" w:cs="Times New Roman"/>
          <w:color w:val="FF0000"/>
          <w:sz w:val="24"/>
          <w:szCs w:val="24"/>
          <w:highlight w:val="lightGray"/>
        </w:rPr>
        <w:t>Delta</w:t>
      </w:r>
      <w:r w:rsidR="00393B19" w:rsidRPr="00A86D15">
        <w:rPr>
          <w:rFonts w:ascii="Times New Roman" w:hAnsi="Times New Roman" w:cs="Times New Roman"/>
          <w:color w:val="FF0000"/>
          <w:sz w:val="24"/>
          <w:szCs w:val="24"/>
          <w:highlight w:val="lightGray"/>
        </w:rPr>
        <w:t xml:space="preserve"> </w:t>
      </w:r>
      <w:r w:rsidR="006E3022" w:rsidRPr="00A86D15">
        <w:rPr>
          <w:rFonts w:ascii="Times New Roman" w:hAnsi="Times New Roman" w:cs="Times New Roman"/>
          <w:color w:val="FF0000"/>
          <w:sz w:val="24"/>
          <w:szCs w:val="24"/>
          <w:highlight w:val="lightGray"/>
        </w:rPr>
        <w:t>takes a value of</w:t>
      </w:r>
      <w:r w:rsidR="00635060" w:rsidRPr="00A86D15">
        <w:rPr>
          <w:rFonts w:ascii="Times New Roman" w:hAnsi="Times New Roman" w:cs="Times New Roman"/>
          <w:color w:val="FF0000"/>
          <w:sz w:val="24"/>
          <w:szCs w:val="24"/>
          <w:highlight w:val="lightGray"/>
        </w:rPr>
        <w:t xml:space="preserve"> </w:t>
      </w:r>
      <w:r w:rsidR="00393B19" w:rsidRPr="00A86D15">
        <w:rPr>
          <w:rFonts w:ascii="Times New Roman" w:hAnsi="Times New Roman" w:cs="Times New Roman"/>
          <w:color w:val="FF0000"/>
          <w:sz w:val="24"/>
          <w:szCs w:val="24"/>
          <w:highlight w:val="lightGray"/>
        </w:rPr>
        <w:t xml:space="preserve">zero, </w:t>
      </w:r>
      <w:r w:rsidR="006E3022" w:rsidRPr="00A86D15">
        <w:rPr>
          <w:rFonts w:ascii="Times New Roman" w:hAnsi="Times New Roman" w:cs="Times New Roman"/>
          <w:color w:val="FF0000"/>
          <w:sz w:val="24"/>
          <w:szCs w:val="24"/>
          <w:highlight w:val="lightGray"/>
        </w:rPr>
        <w:t xml:space="preserve">for </w:t>
      </w:r>
      <w:r w:rsidR="000454B9" w:rsidRPr="00A86D15">
        <w:rPr>
          <w:rFonts w:ascii="Times New Roman" w:hAnsi="Times New Roman" w:cs="Times New Roman"/>
          <w:color w:val="FF0000"/>
          <w:sz w:val="24"/>
          <w:szCs w:val="24"/>
          <w:highlight w:val="lightGray"/>
        </w:rPr>
        <w:t>equally</w:t>
      </w:r>
      <w:r w:rsidR="00635060" w:rsidRPr="00A86D15">
        <w:rPr>
          <w:rFonts w:ascii="Times New Roman" w:hAnsi="Times New Roman" w:cs="Times New Roman"/>
          <w:color w:val="FF0000"/>
          <w:sz w:val="24"/>
          <w:szCs w:val="24"/>
          <w:highlight w:val="lightGray"/>
        </w:rPr>
        <w:t xml:space="preserve"> mixed samples </w:t>
      </w:r>
      <w:r w:rsidR="000454B9" w:rsidRPr="00A86D15">
        <w:rPr>
          <w:rFonts w:ascii="Times New Roman" w:hAnsi="Times New Roman" w:cs="Times New Roman"/>
          <w:color w:val="FF0000"/>
          <w:sz w:val="24"/>
          <w:szCs w:val="24"/>
          <w:highlight w:val="lightGray"/>
        </w:rPr>
        <w:t>– 0.5, for</w:t>
      </w:r>
      <w:r w:rsidR="00635060" w:rsidRPr="00A86D15">
        <w:rPr>
          <w:rFonts w:ascii="Times New Roman" w:hAnsi="Times New Roman" w:cs="Times New Roman"/>
          <w:color w:val="FF0000"/>
          <w:sz w:val="24"/>
          <w:szCs w:val="24"/>
          <w:highlight w:val="lightGray"/>
        </w:rPr>
        <w:t xml:space="preserve"> </w:t>
      </w:r>
      <w:r w:rsidR="00AA3C83" w:rsidRPr="00A86D15">
        <w:rPr>
          <w:rFonts w:ascii="Times New Roman" w:hAnsi="Times New Roman" w:cs="Times New Roman"/>
          <w:color w:val="FF0000"/>
          <w:sz w:val="24"/>
          <w:szCs w:val="24"/>
          <w:highlight w:val="lightGray"/>
        </w:rPr>
        <w:t xml:space="preserve">pure </w:t>
      </w:r>
      <w:proofErr w:type="spellStart"/>
      <w:r w:rsidR="00635060" w:rsidRPr="00A86D15">
        <w:rPr>
          <w:rFonts w:ascii="Times New Roman" w:hAnsi="Times New Roman" w:cs="Times New Roman"/>
          <w:color w:val="FF0000"/>
          <w:sz w:val="24"/>
          <w:szCs w:val="24"/>
          <w:highlight w:val="lightGray"/>
        </w:rPr>
        <w:t>het</w:t>
      </w:r>
      <w:r w:rsidR="007B1FF1" w:rsidRPr="00A86D15">
        <w:rPr>
          <w:rFonts w:ascii="Times New Roman" w:hAnsi="Times New Roman" w:cs="Times New Roman"/>
          <w:color w:val="FF0000"/>
          <w:sz w:val="24"/>
          <w:szCs w:val="24"/>
          <w:highlight w:val="lightGray"/>
        </w:rPr>
        <w:t>e</w:t>
      </w:r>
      <w:r w:rsidR="00635060" w:rsidRPr="00A86D15">
        <w:rPr>
          <w:rFonts w:ascii="Times New Roman" w:hAnsi="Times New Roman" w:cs="Times New Roman"/>
          <w:color w:val="FF0000"/>
          <w:sz w:val="24"/>
          <w:szCs w:val="24"/>
          <w:highlight w:val="lightGray"/>
        </w:rPr>
        <w:t>rospecific</w:t>
      </w:r>
      <w:proofErr w:type="spellEnd"/>
      <w:r w:rsidR="00635060" w:rsidRPr="00A86D15">
        <w:rPr>
          <w:rFonts w:ascii="Times New Roman" w:hAnsi="Times New Roman" w:cs="Times New Roman"/>
          <w:color w:val="FF0000"/>
          <w:sz w:val="24"/>
          <w:szCs w:val="24"/>
          <w:highlight w:val="lightGray"/>
        </w:rPr>
        <w:t xml:space="preserve"> samples</w:t>
      </w:r>
      <w:r w:rsidR="000454B9" w:rsidRPr="00A86D15">
        <w:rPr>
          <w:rFonts w:ascii="Times New Roman" w:hAnsi="Times New Roman" w:cs="Times New Roman"/>
          <w:color w:val="FF0000"/>
          <w:sz w:val="24"/>
          <w:szCs w:val="24"/>
          <w:highlight w:val="lightGray"/>
        </w:rPr>
        <w:t xml:space="preserve"> - 1</w:t>
      </w:r>
      <w:r w:rsidR="00635060" w:rsidRPr="00A86D15">
        <w:rPr>
          <w:rFonts w:ascii="Times New Roman" w:hAnsi="Times New Roman" w:cs="Times New Roman"/>
          <w:color w:val="FF0000"/>
          <w:sz w:val="24"/>
          <w:szCs w:val="24"/>
          <w:highlight w:val="lightGray"/>
        </w:rPr>
        <w:t>)</w:t>
      </w:r>
      <w:r w:rsidR="000454B9" w:rsidRPr="00A86D15">
        <w:rPr>
          <w:rFonts w:ascii="Times New Roman" w:hAnsi="Times New Roman" w:cs="Times New Roman"/>
          <w:color w:val="FF0000"/>
          <w:sz w:val="24"/>
          <w:szCs w:val="24"/>
          <w:highlight w:val="lightGray"/>
        </w:rPr>
        <w:t>. OY</w:t>
      </w:r>
      <w:r w:rsidR="000454B9" w:rsidRPr="00E3424F">
        <w:rPr>
          <w:rFonts w:ascii="Times New Roman" w:hAnsi="Times New Roman" w:cs="Times New Roman"/>
          <w:color w:val="FF0000"/>
          <w:sz w:val="24"/>
          <w:szCs w:val="24"/>
          <w:highlight w:val="lightGray"/>
          <w:lang w:val="ru-RU"/>
        </w:rPr>
        <w:t xml:space="preserve">: </w:t>
      </w:r>
      <w:r w:rsidR="000454B9" w:rsidRPr="00A86D15">
        <w:rPr>
          <w:rFonts w:ascii="Times New Roman" w:hAnsi="Times New Roman" w:cs="Times New Roman"/>
          <w:color w:val="FF0000"/>
          <w:sz w:val="24"/>
          <w:szCs w:val="24"/>
          <w:highlight w:val="lightGray"/>
        </w:rPr>
        <w:t>goodness</w:t>
      </w:r>
      <w:r w:rsidR="000454B9" w:rsidRPr="00E3424F">
        <w:rPr>
          <w:rFonts w:ascii="Times New Roman" w:hAnsi="Times New Roman" w:cs="Times New Roman"/>
          <w:color w:val="FF0000"/>
          <w:sz w:val="24"/>
          <w:szCs w:val="24"/>
          <w:highlight w:val="lightGray"/>
          <w:lang w:val="ru-RU"/>
        </w:rPr>
        <w:t xml:space="preserve"> </w:t>
      </w:r>
      <w:r w:rsidR="000454B9" w:rsidRPr="00A86D15">
        <w:rPr>
          <w:rFonts w:ascii="Times New Roman" w:hAnsi="Times New Roman" w:cs="Times New Roman"/>
          <w:color w:val="FF0000"/>
          <w:sz w:val="24"/>
          <w:szCs w:val="24"/>
          <w:highlight w:val="lightGray"/>
        </w:rPr>
        <w:t>to</w:t>
      </w:r>
      <w:r w:rsidR="000454B9" w:rsidRPr="00E3424F">
        <w:rPr>
          <w:rFonts w:ascii="Times New Roman" w:hAnsi="Times New Roman" w:cs="Times New Roman"/>
          <w:color w:val="FF0000"/>
          <w:sz w:val="24"/>
          <w:szCs w:val="24"/>
          <w:highlight w:val="lightGray"/>
          <w:lang w:val="ru-RU"/>
        </w:rPr>
        <w:t xml:space="preserve"> </w:t>
      </w:r>
      <w:r w:rsidR="000454B9" w:rsidRPr="00A86D15">
        <w:rPr>
          <w:rFonts w:ascii="Times New Roman" w:hAnsi="Times New Roman" w:cs="Times New Roman"/>
          <w:color w:val="FF0000"/>
          <w:sz w:val="24"/>
          <w:szCs w:val="24"/>
          <w:highlight w:val="lightGray"/>
        </w:rPr>
        <w:t>fit</w:t>
      </w:r>
      <w:r w:rsidR="000454B9" w:rsidRPr="00E3424F">
        <w:rPr>
          <w:rFonts w:ascii="Times New Roman" w:hAnsi="Times New Roman" w:cs="Times New Roman"/>
          <w:color w:val="FF0000"/>
          <w:sz w:val="24"/>
          <w:szCs w:val="24"/>
          <w:highlight w:val="lightGray"/>
          <w:lang w:val="ru-RU"/>
        </w:rPr>
        <w:t xml:space="preserve"> </w:t>
      </w:r>
      <w:r w:rsidR="000454B9" w:rsidRPr="00A86D15">
        <w:rPr>
          <w:rFonts w:ascii="Times New Roman" w:hAnsi="Times New Roman" w:cs="Times New Roman"/>
          <w:color w:val="FF0000"/>
          <w:sz w:val="24"/>
          <w:szCs w:val="24"/>
          <w:highlight w:val="lightGray"/>
        </w:rPr>
        <w:t>statistics</w:t>
      </w:r>
      <w:r w:rsidR="000454B9" w:rsidRPr="00E3424F">
        <w:rPr>
          <w:rFonts w:ascii="Times New Roman" w:hAnsi="Times New Roman" w:cs="Times New Roman"/>
          <w:color w:val="FF0000"/>
          <w:sz w:val="24"/>
          <w:szCs w:val="24"/>
          <w:highlight w:val="lightGray"/>
          <w:lang w:val="ru-RU"/>
        </w:rPr>
        <w:t>.</w:t>
      </w:r>
      <w:r w:rsidR="005A4FE2" w:rsidRPr="00E3424F">
        <w:rPr>
          <w:rFonts w:ascii="Times New Roman" w:hAnsi="Times New Roman" w:cs="Times New Roman"/>
          <w:color w:val="FF0000"/>
          <w:sz w:val="24"/>
          <w:szCs w:val="24"/>
          <w:lang w:val="ru-RU"/>
        </w:rPr>
        <w:t xml:space="preserve"> </w:t>
      </w:r>
      <w:r w:rsidR="00A43C90" w:rsidRPr="00E3424F">
        <w:rPr>
          <w:rFonts w:ascii="Times New Roman" w:hAnsi="Times New Roman" w:cs="Times New Roman"/>
          <w:color w:val="FF0000"/>
          <w:sz w:val="24"/>
          <w:szCs w:val="24"/>
          <w:lang w:val="ru-RU"/>
        </w:rPr>
        <w:t xml:space="preserve"> </w:t>
      </w:r>
      <w:r w:rsidR="00C76F50" w:rsidRPr="00E3424F">
        <w:rPr>
          <w:rFonts w:ascii="Times New Roman" w:hAnsi="Times New Roman" w:cs="Times New Roman"/>
          <w:sz w:val="24"/>
          <w:szCs w:val="24"/>
          <w:lang w:val="ru-RU"/>
        </w:rPr>
        <w:br w:type="page"/>
      </w:r>
    </w:p>
    <w:p w14:paraId="0000005A" w14:textId="77777777" w:rsidR="00B140A6" w:rsidRPr="00E3424F" w:rsidRDefault="00B140A6">
      <w:pPr>
        <w:spacing w:before="120" w:after="0" w:line="360" w:lineRule="auto"/>
        <w:rPr>
          <w:rFonts w:ascii="Times New Roman" w:eastAsia="Times New Roman" w:hAnsi="Times New Roman" w:cs="Times New Roman"/>
          <w:b/>
          <w:sz w:val="24"/>
          <w:szCs w:val="24"/>
          <w:lang w:val="ru-RU"/>
        </w:rPr>
      </w:pPr>
    </w:p>
    <w:sdt>
      <w:sdtPr>
        <w:tag w:val="goog_rdk_155"/>
        <w:id w:val="866644115"/>
      </w:sdtPr>
      <w:sdtEndPr/>
      <w:sdtContent>
        <w:p w14:paraId="0000005B" w14:textId="633B9A85" w:rsidR="00B140A6" w:rsidRPr="00E3424F" w:rsidRDefault="00C76F50">
          <w:pPr>
            <w:spacing w:before="120" w:after="0" w:line="360" w:lineRule="auto"/>
            <w:rPr>
              <w:ins w:id="36" w:author="Vadim Khaitov" w:date="2020-04-01T09:22:00Z"/>
              <w:rFonts w:ascii="Times New Roman" w:eastAsia="Times New Roman" w:hAnsi="Times New Roman" w:cs="Times New Roman"/>
              <w:b/>
              <w:sz w:val="24"/>
              <w:szCs w:val="24"/>
              <w:highlight w:val="yellow"/>
              <w:lang w:val="ru-RU"/>
            </w:rPr>
          </w:pPr>
          <w:r>
            <w:rPr>
              <w:rFonts w:ascii="Times New Roman" w:eastAsia="Times New Roman" w:hAnsi="Times New Roman" w:cs="Times New Roman"/>
              <w:b/>
              <w:sz w:val="24"/>
              <w:szCs w:val="24"/>
              <w:highlight w:val="yellow"/>
            </w:rPr>
            <w:t>Discussion</w:t>
          </w:r>
          <w:sdt>
            <w:sdtPr>
              <w:tag w:val="goog_rdk_154"/>
              <w:id w:val="-1729375794"/>
              <w:showingPlcHdr/>
            </w:sdtPr>
            <w:sdtEndPr/>
            <w:sdtContent>
              <w:r w:rsidR="00281B32" w:rsidRPr="00E3424F">
                <w:rPr>
                  <w:lang w:val="ru-RU"/>
                </w:rPr>
                <w:t xml:space="preserve">     </w:t>
              </w:r>
            </w:sdtContent>
          </w:sdt>
        </w:p>
      </w:sdtContent>
    </w:sdt>
    <w:sdt>
      <w:sdtPr>
        <w:tag w:val="goog_rdk_157"/>
        <w:id w:val="608552214"/>
      </w:sdtPr>
      <w:sdtEndPr/>
      <w:sdtContent>
        <w:p w14:paraId="0000005C" w14:textId="77777777" w:rsidR="00B140A6" w:rsidRPr="00E3424F" w:rsidRDefault="002078D5">
          <w:pPr>
            <w:spacing w:before="240" w:after="240" w:line="360" w:lineRule="auto"/>
            <w:jc w:val="both"/>
            <w:rPr>
              <w:ins w:id="37" w:author="Vadim Khaitov" w:date="2020-04-01T09:22:00Z"/>
              <w:rFonts w:ascii="Times New Roman" w:eastAsia="Times New Roman" w:hAnsi="Times New Roman" w:cs="Times New Roman"/>
              <w:b/>
              <w:sz w:val="24"/>
              <w:szCs w:val="24"/>
              <w:highlight w:val="yellow"/>
              <w:lang w:val="ru-RU"/>
            </w:rPr>
          </w:pPr>
          <w:sdt>
            <w:sdtPr>
              <w:tag w:val="goog_rdk_156"/>
              <w:id w:val="-1674260032"/>
            </w:sdtPr>
            <w:sdtEndPr/>
            <w:sdtContent>
              <w:ins w:id="38" w:author="Vadim Khaitov" w:date="2020-04-01T09:22:00Z">
                <w:r w:rsidR="00C76F50" w:rsidRPr="00C76F50">
                  <w:rPr>
                    <w:rFonts w:ascii="Times New Roman" w:eastAsia="Times New Roman" w:hAnsi="Times New Roman" w:cs="Times New Roman"/>
                    <w:b/>
                    <w:sz w:val="24"/>
                    <w:szCs w:val="24"/>
                    <w:highlight w:val="yellow"/>
                    <w:lang w:val="ru-RU"/>
                  </w:rPr>
                  <w:t>Основные</w:t>
                </w:r>
                <w:r w:rsidR="00C76F50" w:rsidRPr="00E3424F">
                  <w:rPr>
                    <w:rFonts w:ascii="Times New Roman" w:eastAsia="Times New Roman" w:hAnsi="Times New Roman" w:cs="Times New Roman"/>
                    <w:b/>
                    <w:sz w:val="24"/>
                    <w:szCs w:val="24"/>
                    <w:highlight w:val="yellow"/>
                    <w:lang w:val="ru-RU"/>
                  </w:rPr>
                  <w:t xml:space="preserve"> </w:t>
                </w:r>
                <w:r w:rsidR="00C76F50" w:rsidRPr="00C76F50">
                  <w:rPr>
                    <w:rFonts w:ascii="Times New Roman" w:eastAsia="Times New Roman" w:hAnsi="Times New Roman" w:cs="Times New Roman"/>
                    <w:b/>
                    <w:sz w:val="24"/>
                    <w:szCs w:val="24"/>
                    <w:highlight w:val="yellow"/>
                    <w:lang w:val="ru-RU"/>
                  </w:rPr>
                  <w:t>результаты</w:t>
                </w:r>
                <w:r w:rsidR="00C76F50" w:rsidRPr="00E3424F">
                  <w:rPr>
                    <w:rFonts w:ascii="Times New Roman" w:eastAsia="Times New Roman" w:hAnsi="Times New Roman" w:cs="Times New Roman"/>
                    <w:b/>
                    <w:sz w:val="24"/>
                    <w:szCs w:val="24"/>
                    <w:highlight w:val="yellow"/>
                    <w:lang w:val="ru-RU"/>
                  </w:rPr>
                  <w:t xml:space="preserve">, </w:t>
                </w:r>
                <w:r w:rsidR="00C76F50" w:rsidRPr="00C76F50">
                  <w:rPr>
                    <w:rFonts w:ascii="Times New Roman" w:eastAsia="Times New Roman" w:hAnsi="Times New Roman" w:cs="Times New Roman"/>
                    <w:b/>
                    <w:sz w:val="24"/>
                    <w:szCs w:val="24"/>
                    <w:highlight w:val="yellow"/>
                    <w:lang w:val="ru-RU"/>
                  </w:rPr>
                  <w:t>полученные</w:t>
                </w:r>
                <w:r w:rsidR="00C76F50" w:rsidRPr="00E3424F">
                  <w:rPr>
                    <w:rFonts w:ascii="Times New Roman" w:eastAsia="Times New Roman" w:hAnsi="Times New Roman" w:cs="Times New Roman"/>
                    <w:b/>
                    <w:sz w:val="24"/>
                    <w:szCs w:val="24"/>
                    <w:highlight w:val="yellow"/>
                    <w:lang w:val="ru-RU"/>
                  </w:rPr>
                  <w:t xml:space="preserve"> </w:t>
                </w:r>
                <w:r w:rsidR="00C76F50" w:rsidRPr="00C76F50">
                  <w:rPr>
                    <w:rFonts w:ascii="Times New Roman" w:eastAsia="Times New Roman" w:hAnsi="Times New Roman" w:cs="Times New Roman"/>
                    <w:b/>
                    <w:sz w:val="24"/>
                    <w:szCs w:val="24"/>
                    <w:highlight w:val="yellow"/>
                    <w:lang w:val="ru-RU"/>
                  </w:rPr>
                  <w:t>в</w:t>
                </w:r>
                <w:r w:rsidR="00C76F50" w:rsidRPr="00E3424F">
                  <w:rPr>
                    <w:rFonts w:ascii="Times New Roman" w:eastAsia="Times New Roman" w:hAnsi="Times New Roman" w:cs="Times New Roman"/>
                    <w:b/>
                    <w:sz w:val="24"/>
                    <w:szCs w:val="24"/>
                    <w:highlight w:val="yellow"/>
                    <w:lang w:val="ru-RU"/>
                  </w:rPr>
                  <w:t xml:space="preserve"> </w:t>
                </w:r>
                <w:r w:rsidR="00C76F50" w:rsidRPr="00C76F50">
                  <w:rPr>
                    <w:rFonts w:ascii="Times New Roman" w:eastAsia="Times New Roman" w:hAnsi="Times New Roman" w:cs="Times New Roman"/>
                    <w:b/>
                    <w:sz w:val="24"/>
                    <w:szCs w:val="24"/>
                    <w:highlight w:val="yellow"/>
                    <w:lang w:val="ru-RU"/>
                  </w:rPr>
                  <w:t>работе</w:t>
                </w:r>
              </w:ins>
            </w:sdtContent>
          </w:sdt>
        </w:p>
      </w:sdtContent>
    </w:sdt>
    <w:sdt>
      <w:sdtPr>
        <w:tag w:val="goog_rdk_159"/>
        <w:id w:val="1211238471"/>
      </w:sdtPr>
      <w:sdtEndPr/>
      <w:sdtContent>
        <w:p w14:paraId="0000005D" w14:textId="64C5101D" w:rsidR="00B140A6" w:rsidRPr="00C76F50" w:rsidRDefault="002078D5">
          <w:pPr>
            <w:spacing w:before="240" w:after="240" w:line="360" w:lineRule="auto"/>
            <w:jc w:val="both"/>
            <w:rPr>
              <w:ins w:id="39" w:author="Vadim Khaitov" w:date="2020-04-01T09:22:00Z"/>
              <w:rFonts w:ascii="Times New Roman" w:eastAsia="Times New Roman" w:hAnsi="Times New Roman" w:cs="Times New Roman"/>
              <w:b/>
              <w:sz w:val="24"/>
              <w:szCs w:val="24"/>
              <w:highlight w:val="yellow"/>
              <w:lang w:val="ru-RU"/>
            </w:rPr>
          </w:pPr>
          <w:sdt>
            <w:sdtPr>
              <w:tag w:val="goog_rdk_158"/>
              <w:id w:val="1443268565"/>
            </w:sdtPr>
            <w:sdtEndPr/>
            <w:sdtContent>
              <w:ins w:id="40" w:author="Vadim Khaitov" w:date="2020-04-01T09:22:00Z">
                <w:r w:rsidR="00C76F50" w:rsidRPr="00E3424F">
                  <w:rPr>
                    <w:rFonts w:ascii="Times New Roman" w:eastAsia="Times New Roman" w:hAnsi="Times New Roman" w:cs="Times New Roman"/>
                    <w:b/>
                    <w:sz w:val="24"/>
                    <w:szCs w:val="24"/>
                    <w:highlight w:val="yellow"/>
                    <w:lang w:val="ru-RU"/>
                  </w:rPr>
                  <w:t xml:space="preserve">1. </w:t>
                </w:r>
                <w:r w:rsidR="00C76F50" w:rsidRPr="00C76F50">
                  <w:rPr>
                    <w:rFonts w:ascii="Times New Roman" w:eastAsia="Times New Roman" w:hAnsi="Times New Roman" w:cs="Times New Roman"/>
                    <w:b/>
                    <w:sz w:val="24"/>
                    <w:szCs w:val="24"/>
                    <w:highlight w:val="yellow"/>
                    <w:lang w:val="ru-RU"/>
                  </w:rPr>
                  <w:t>Два</w:t>
                </w:r>
                <w:r w:rsidR="00C76F50" w:rsidRPr="00E3424F">
                  <w:rPr>
                    <w:rFonts w:ascii="Times New Roman" w:eastAsia="Times New Roman" w:hAnsi="Times New Roman" w:cs="Times New Roman"/>
                    <w:b/>
                    <w:sz w:val="24"/>
                    <w:szCs w:val="24"/>
                    <w:highlight w:val="yellow"/>
                    <w:lang w:val="ru-RU"/>
                  </w:rPr>
                  <w:t xml:space="preserve"> </w:t>
                </w:r>
                <w:proofErr w:type="spellStart"/>
                <w:r w:rsidR="00C76F50" w:rsidRPr="00C76F50">
                  <w:rPr>
                    <w:rFonts w:ascii="Times New Roman" w:eastAsia="Times New Roman" w:hAnsi="Times New Roman" w:cs="Times New Roman"/>
                    <w:b/>
                    <w:sz w:val="24"/>
                    <w:szCs w:val="24"/>
                    <w:highlight w:val="yellow"/>
                    <w:lang w:val="ru-RU"/>
                  </w:rPr>
                  <w:t>морфотипа</w:t>
                </w:r>
                <w:proofErr w:type="spellEnd"/>
                <w:r w:rsidR="00C76F50" w:rsidRPr="00E3424F">
                  <w:rPr>
                    <w:rFonts w:ascii="Times New Roman" w:eastAsia="Times New Roman" w:hAnsi="Times New Roman" w:cs="Times New Roman"/>
                    <w:b/>
                    <w:sz w:val="24"/>
                    <w:szCs w:val="24"/>
                    <w:highlight w:val="yellow"/>
                    <w:lang w:val="ru-RU"/>
                  </w:rPr>
                  <w:t xml:space="preserve"> (</w:t>
                </w:r>
                <w:r w:rsidR="00C76F50" w:rsidRPr="00C76F50">
                  <w:rPr>
                    <w:rFonts w:ascii="Times New Roman" w:eastAsia="Times New Roman" w:hAnsi="Times New Roman" w:cs="Times New Roman"/>
                    <w:b/>
                    <w:sz w:val="24"/>
                    <w:szCs w:val="24"/>
                    <w:highlight w:val="yellow"/>
                    <w:lang w:val="ru-RU"/>
                  </w:rPr>
                  <w:t>Е</w:t>
                </w:r>
                <w:r w:rsidR="00C76F50" w:rsidRPr="00E3424F">
                  <w:rPr>
                    <w:rFonts w:ascii="Times New Roman" w:eastAsia="Times New Roman" w:hAnsi="Times New Roman" w:cs="Times New Roman"/>
                    <w:b/>
                    <w:sz w:val="24"/>
                    <w:szCs w:val="24"/>
                    <w:highlight w:val="yellow"/>
                    <w:lang w:val="ru-RU"/>
                  </w:rPr>
                  <w:t xml:space="preserve"> </w:t>
                </w:r>
                <w:r w:rsidR="00C76F50" w:rsidRPr="00C76F50">
                  <w:rPr>
                    <w:rFonts w:ascii="Times New Roman" w:eastAsia="Times New Roman" w:hAnsi="Times New Roman" w:cs="Times New Roman"/>
                    <w:b/>
                    <w:sz w:val="24"/>
                    <w:szCs w:val="24"/>
                    <w:highlight w:val="yellow"/>
                    <w:lang w:val="ru-RU"/>
                  </w:rPr>
                  <w:t>и</w:t>
                </w:r>
                <w:r w:rsidR="00C76F50" w:rsidRPr="00E3424F">
                  <w:rPr>
                    <w:rFonts w:ascii="Times New Roman" w:eastAsia="Times New Roman" w:hAnsi="Times New Roman" w:cs="Times New Roman"/>
                    <w:b/>
                    <w:sz w:val="24"/>
                    <w:szCs w:val="24"/>
                    <w:highlight w:val="yellow"/>
                    <w:lang w:val="ru-RU"/>
                  </w:rPr>
                  <w:t xml:space="preserve"> </w:t>
                </w:r>
                <w:r w:rsidR="00C76F50" w:rsidRPr="00C76F50">
                  <w:rPr>
                    <w:rFonts w:ascii="Times New Roman" w:eastAsia="Times New Roman" w:hAnsi="Times New Roman" w:cs="Times New Roman"/>
                    <w:b/>
                    <w:sz w:val="24"/>
                    <w:szCs w:val="24"/>
                    <w:highlight w:val="yellow"/>
                    <w:lang w:val="ru-RU"/>
                  </w:rPr>
                  <w:t>Т</w:t>
                </w:r>
                <w:r w:rsidR="00C76F50" w:rsidRPr="00E3424F">
                  <w:rPr>
                    <w:rFonts w:ascii="Times New Roman" w:eastAsia="Times New Roman" w:hAnsi="Times New Roman" w:cs="Times New Roman"/>
                    <w:b/>
                    <w:sz w:val="24"/>
                    <w:szCs w:val="24"/>
                    <w:highlight w:val="yellow"/>
                    <w:lang w:val="ru-RU"/>
                  </w:rPr>
                  <w:t xml:space="preserve">) </w:t>
                </w:r>
                <w:r w:rsidR="00C76F50" w:rsidRPr="00C76F50">
                  <w:rPr>
                    <w:rFonts w:ascii="Times New Roman" w:eastAsia="Times New Roman" w:hAnsi="Times New Roman" w:cs="Times New Roman"/>
                    <w:b/>
                    <w:sz w:val="24"/>
                    <w:szCs w:val="24"/>
                    <w:highlight w:val="yellow"/>
                    <w:lang w:val="ru-RU"/>
                  </w:rPr>
                  <w:t>были</w:t>
                </w:r>
                <w:r w:rsidR="00C76F50" w:rsidRPr="00E3424F">
                  <w:rPr>
                    <w:rFonts w:ascii="Times New Roman" w:eastAsia="Times New Roman" w:hAnsi="Times New Roman" w:cs="Times New Roman"/>
                    <w:b/>
                    <w:sz w:val="24"/>
                    <w:szCs w:val="24"/>
                    <w:highlight w:val="yellow"/>
                    <w:lang w:val="ru-RU"/>
                  </w:rPr>
                  <w:t xml:space="preserve"> </w:t>
                </w:r>
                <w:r w:rsidR="00C76F50" w:rsidRPr="00C76F50">
                  <w:rPr>
                    <w:rFonts w:ascii="Times New Roman" w:eastAsia="Times New Roman" w:hAnsi="Times New Roman" w:cs="Times New Roman"/>
                    <w:b/>
                    <w:sz w:val="24"/>
                    <w:szCs w:val="24"/>
                    <w:highlight w:val="yellow"/>
                    <w:lang w:val="ru-RU"/>
                  </w:rPr>
                  <w:t>найдены</w:t>
                </w:r>
                <w:r w:rsidR="00C76F50" w:rsidRPr="00E3424F">
                  <w:rPr>
                    <w:rFonts w:ascii="Times New Roman" w:eastAsia="Times New Roman" w:hAnsi="Times New Roman" w:cs="Times New Roman"/>
                    <w:b/>
                    <w:sz w:val="24"/>
                    <w:szCs w:val="24"/>
                    <w:highlight w:val="yellow"/>
                    <w:lang w:val="ru-RU"/>
                  </w:rPr>
                  <w:t xml:space="preserve"> </w:t>
                </w:r>
                <w:r w:rsidR="00C76F50" w:rsidRPr="00C76F50">
                  <w:rPr>
                    <w:rFonts w:ascii="Times New Roman" w:eastAsia="Times New Roman" w:hAnsi="Times New Roman" w:cs="Times New Roman"/>
                    <w:b/>
                    <w:sz w:val="24"/>
                    <w:szCs w:val="24"/>
                    <w:highlight w:val="yellow"/>
                    <w:lang w:val="ru-RU"/>
                  </w:rPr>
                  <w:t>во</w:t>
                </w:r>
                <w:r w:rsidR="00C76F50" w:rsidRPr="00E3424F">
                  <w:rPr>
                    <w:rFonts w:ascii="Times New Roman" w:eastAsia="Times New Roman" w:hAnsi="Times New Roman" w:cs="Times New Roman"/>
                    <w:b/>
                    <w:sz w:val="24"/>
                    <w:szCs w:val="24"/>
                    <w:highlight w:val="yellow"/>
                    <w:lang w:val="ru-RU"/>
                  </w:rPr>
                  <w:t xml:space="preserve"> </w:t>
                </w:r>
                <w:r w:rsidR="00C76F50" w:rsidRPr="00C76F50">
                  <w:rPr>
                    <w:rFonts w:ascii="Times New Roman" w:eastAsia="Times New Roman" w:hAnsi="Times New Roman" w:cs="Times New Roman"/>
                    <w:b/>
                    <w:sz w:val="24"/>
                    <w:szCs w:val="24"/>
                    <w:highlight w:val="yellow"/>
                    <w:lang w:val="ru-RU"/>
                  </w:rPr>
                  <w:t xml:space="preserve">всех исследованных местообитаниях, по </w:t>
                </w:r>
                <w:proofErr w:type="gramStart"/>
                <w:r w:rsidR="00C76F50" w:rsidRPr="00C76F50">
                  <w:rPr>
                    <w:rFonts w:ascii="Times New Roman" w:eastAsia="Times New Roman" w:hAnsi="Times New Roman" w:cs="Times New Roman"/>
                    <w:b/>
                    <w:sz w:val="24"/>
                    <w:szCs w:val="24"/>
                    <w:highlight w:val="yellow"/>
                    <w:lang w:val="ru-RU"/>
                  </w:rPr>
                  <w:t>обеим</w:t>
                </w:r>
                <w:proofErr w:type="gramEnd"/>
                <w:r w:rsidR="00C76F50" w:rsidRPr="00C76F50">
                  <w:rPr>
                    <w:rFonts w:ascii="Times New Roman" w:eastAsia="Times New Roman" w:hAnsi="Times New Roman" w:cs="Times New Roman"/>
                    <w:b/>
                    <w:sz w:val="24"/>
                    <w:szCs w:val="24"/>
                    <w:highlight w:val="yellow"/>
                    <w:lang w:val="ru-RU"/>
                  </w:rPr>
                  <w:t xml:space="preserve"> берегам Атлантики.</w:t>
                </w:r>
              </w:ins>
              <w:r w:rsidR="001E68E9">
                <w:rPr>
                  <w:rFonts w:ascii="Times New Roman" w:eastAsia="Times New Roman" w:hAnsi="Times New Roman" w:cs="Times New Roman"/>
                  <w:b/>
                  <w:sz w:val="24"/>
                  <w:szCs w:val="24"/>
                  <w:lang w:val="ru-RU"/>
                </w:rPr>
                <w:t xml:space="preserve"> </w:t>
              </w:r>
              <w:r w:rsidR="001E68E9">
                <w:rPr>
                  <w:rFonts w:ascii="Times New Roman" w:eastAsia="Times New Roman" w:hAnsi="Times New Roman" w:cs="Times New Roman"/>
                  <w:b/>
                  <w:color w:val="FF0000"/>
                  <w:sz w:val="24"/>
                  <w:szCs w:val="24"/>
                  <w:lang w:val="ru-RU"/>
                </w:rPr>
                <w:t>Это не вопрос и не новость (</w:t>
              </w:r>
              <w:proofErr w:type="spellStart"/>
              <w:r w:rsidR="001E68E9">
                <w:rPr>
                  <w:rFonts w:ascii="Times New Roman" w:eastAsia="Times New Roman" w:hAnsi="Times New Roman" w:cs="Times New Roman"/>
                  <w:b/>
                  <w:color w:val="FF0000"/>
                  <w:sz w:val="24"/>
                  <w:szCs w:val="24"/>
                  <w:lang w:val="ru-RU"/>
                </w:rPr>
                <w:t>золотарев</w:t>
              </w:r>
              <w:proofErr w:type="spellEnd"/>
              <w:r w:rsidR="001E68E9">
                <w:rPr>
                  <w:rFonts w:ascii="Times New Roman" w:eastAsia="Times New Roman" w:hAnsi="Times New Roman" w:cs="Times New Roman"/>
                  <w:b/>
                  <w:color w:val="FF0000"/>
                  <w:sz w:val="24"/>
                  <w:szCs w:val="24"/>
                  <w:lang w:val="ru-RU"/>
                </w:rPr>
                <w:t>)</w:t>
              </w:r>
            </w:sdtContent>
          </w:sdt>
        </w:p>
      </w:sdtContent>
    </w:sdt>
    <w:sdt>
      <w:sdtPr>
        <w:tag w:val="goog_rdk_161"/>
        <w:id w:val="1939482251"/>
      </w:sdtPr>
      <w:sdtEndPr/>
      <w:sdtContent>
        <w:p w14:paraId="0000005E" w14:textId="4EEFFE49" w:rsidR="00B140A6" w:rsidRPr="00C76F50" w:rsidRDefault="002078D5">
          <w:pPr>
            <w:spacing w:before="240" w:after="240" w:line="360" w:lineRule="auto"/>
            <w:jc w:val="both"/>
            <w:rPr>
              <w:ins w:id="41" w:author="Vadim Khaitov" w:date="2020-04-01T09:22:00Z"/>
              <w:rFonts w:ascii="Times New Roman" w:eastAsia="Times New Roman" w:hAnsi="Times New Roman" w:cs="Times New Roman"/>
              <w:b/>
              <w:sz w:val="24"/>
              <w:szCs w:val="24"/>
              <w:highlight w:val="yellow"/>
              <w:lang w:val="ru-RU"/>
            </w:rPr>
          </w:pPr>
          <w:sdt>
            <w:sdtPr>
              <w:tag w:val="goog_rdk_160"/>
              <w:id w:val="-682357528"/>
            </w:sdtPr>
            <w:sdtEndPr/>
            <w:sdtContent>
              <w:ins w:id="42" w:author="Vadim Khaitov" w:date="2020-04-01T09:22:00Z">
                <w:r w:rsidR="00C76F50" w:rsidRPr="00C76F50">
                  <w:rPr>
                    <w:rFonts w:ascii="Times New Roman" w:eastAsia="Times New Roman" w:hAnsi="Times New Roman" w:cs="Times New Roman"/>
                    <w:b/>
                    <w:sz w:val="24"/>
                    <w:szCs w:val="24"/>
                    <w:highlight w:val="yellow"/>
                    <w:lang w:val="ru-RU"/>
                  </w:rPr>
                  <w:t>2. Т-</w:t>
                </w:r>
                <w:proofErr w:type="spellStart"/>
                <w:r w:rsidR="00C76F50" w:rsidRPr="00C76F50">
                  <w:rPr>
                    <w:rFonts w:ascii="Times New Roman" w:eastAsia="Times New Roman" w:hAnsi="Times New Roman" w:cs="Times New Roman"/>
                    <w:b/>
                    <w:sz w:val="24"/>
                    <w:szCs w:val="24"/>
                    <w:highlight w:val="yellow"/>
                    <w:lang w:val="ru-RU"/>
                  </w:rPr>
                  <w:t>морфотип</w:t>
                </w:r>
                <w:proofErr w:type="spellEnd"/>
                <w:r w:rsidR="00C76F50" w:rsidRPr="00C76F50">
                  <w:rPr>
                    <w:rFonts w:ascii="Times New Roman" w:eastAsia="Times New Roman" w:hAnsi="Times New Roman" w:cs="Times New Roman"/>
                    <w:b/>
                    <w:sz w:val="24"/>
                    <w:szCs w:val="24"/>
                    <w:highlight w:val="yellow"/>
                    <w:lang w:val="ru-RU"/>
                  </w:rPr>
                  <w:t xml:space="preserve"> характеризуется не цветом полоски под </w:t>
                </w:r>
                <w:proofErr w:type="spellStart"/>
                <w:r w:rsidR="00C76F50" w:rsidRPr="00C76F50">
                  <w:rPr>
                    <w:rFonts w:ascii="Times New Roman" w:eastAsia="Times New Roman" w:hAnsi="Times New Roman" w:cs="Times New Roman"/>
                    <w:b/>
                    <w:sz w:val="24"/>
                    <w:szCs w:val="24"/>
                    <w:highlight w:val="yellow"/>
                    <w:lang w:val="ru-RU"/>
                  </w:rPr>
                  <w:t>лигаментом</w:t>
                </w:r>
                <w:proofErr w:type="spellEnd"/>
                <w:r w:rsidR="00C76F50" w:rsidRPr="00C76F50">
                  <w:rPr>
                    <w:rFonts w:ascii="Times New Roman" w:eastAsia="Times New Roman" w:hAnsi="Times New Roman" w:cs="Times New Roman"/>
                    <w:b/>
                    <w:sz w:val="24"/>
                    <w:szCs w:val="24"/>
                    <w:highlight w:val="yellow"/>
                    <w:lang w:val="ru-RU"/>
                  </w:rPr>
                  <w:t>, а тем, что в этой области призматический слой не откладывается. У Т-</w:t>
                </w:r>
                <w:proofErr w:type="spellStart"/>
                <w:r w:rsidR="00C76F50" w:rsidRPr="00C76F50">
                  <w:rPr>
                    <w:rFonts w:ascii="Times New Roman" w:eastAsia="Times New Roman" w:hAnsi="Times New Roman" w:cs="Times New Roman"/>
                    <w:b/>
                    <w:sz w:val="24"/>
                    <w:szCs w:val="24"/>
                    <w:highlight w:val="yellow"/>
                    <w:lang w:val="ru-RU"/>
                  </w:rPr>
                  <w:t>морфотипа</w:t>
                </w:r>
                <w:proofErr w:type="spellEnd"/>
                <w:r w:rsidR="00C76F50" w:rsidRPr="00C76F50">
                  <w:rPr>
                    <w:rFonts w:ascii="Times New Roman" w:eastAsia="Times New Roman" w:hAnsi="Times New Roman" w:cs="Times New Roman"/>
                    <w:b/>
                    <w:sz w:val="24"/>
                    <w:szCs w:val="24"/>
                    <w:highlight w:val="yellow"/>
                    <w:lang w:val="ru-RU"/>
                  </w:rPr>
                  <w:t xml:space="preserve"> существует резкая граница между перламутром и призматическим слоем в этой области. Ширина полоски незакрытого призматического слоя может варьировать.</w:t>
                </w:r>
              </w:ins>
              <w:r w:rsidR="001E68E9">
                <w:rPr>
                  <w:rFonts w:ascii="Times New Roman" w:eastAsia="Times New Roman" w:hAnsi="Times New Roman" w:cs="Times New Roman"/>
                  <w:b/>
                  <w:color w:val="FF0000"/>
                  <w:sz w:val="24"/>
                  <w:szCs w:val="24"/>
                  <w:lang w:val="ru-RU"/>
                </w:rPr>
                <w:t xml:space="preserve"> Можно сослаться при формулировке рекомендаций</w:t>
              </w:r>
            </w:sdtContent>
          </w:sdt>
        </w:p>
      </w:sdtContent>
    </w:sdt>
    <w:sdt>
      <w:sdtPr>
        <w:tag w:val="goog_rdk_163"/>
        <w:id w:val="1955973238"/>
      </w:sdtPr>
      <w:sdtEndPr/>
      <w:sdtContent>
        <w:p w14:paraId="0000005F" w14:textId="3F9C1975" w:rsidR="00B140A6" w:rsidRPr="00C76F50" w:rsidRDefault="002078D5">
          <w:pPr>
            <w:spacing w:before="240" w:after="240" w:line="360" w:lineRule="auto"/>
            <w:jc w:val="both"/>
            <w:rPr>
              <w:ins w:id="43" w:author="Vadim Khaitov" w:date="2020-04-01T09:22:00Z"/>
              <w:rFonts w:ascii="Times New Roman" w:eastAsia="Times New Roman" w:hAnsi="Times New Roman" w:cs="Times New Roman"/>
              <w:b/>
              <w:sz w:val="24"/>
              <w:szCs w:val="24"/>
              <w:highlight w:val="yellow"/>
              <w:lang w:val="ru-RU"/>
            </w:rPr>
          </w:pPr>
          <w:sdt>
            <w:sdtPr>
              <w:tag w:val="goog_rdk_162"/>
              <w:id w:val="-137497804"/>
            </w:sdtPr>
            <w:sdtEndPr/>
            <w:sdtContent>
              <w:ins w:id="44" w:author="Vadim Khaitov" w:date="2020-04-01T09:22:00Z">
                <w:r w:rsidR="00C76F50" w:rsidRPr="00C76F50">
                  <w:rPr>
                    <w:rFonts w:ascii="Times New Roman" w:eastAsia="Times New Roman" w:hAnsi="Times New Roman" w:cs="Times New Roman"/>
                    <w:b/>
                    <w:sz w:val="24"/>
                    <w:szCs w:val="24"/>
                    <w:highlight w:val="yellow"/>
                    <w:lang w:val="ru-RU"/>
                  </w:rPr>
                  <w:t xml:space="preserve">3. Частота </w:t>
                </w:r>
                <w:r w:rsidR="00C76F50">
                  <w:rPr>
                    <w:rFonts w:ascii="Times New Roman" w:eastAsia="Times New Roman" w:hAnsi="Times New Roman" w:cs="Times New Roman"/>
                    <w:b/>
                    <w:sz w:val="24"/>
                    <w:szCs w:val="24"/>
                    <w:highlight w:val="yellow"/>
                  </w:rPr>
                  <w:t>M</w:t>
                </w:r>
                <w:r w:rsidR="00C76F50" w:rsidRPr="00C76F50">
                  <w:rPr>
                    <w:rFonts w:ascii="Times New Roman" w:eastAsia="Times New Roman" w:hAnsi="Times New Roman" w:cs="Times New Roman"/>
                    <w:b/>
                    <w:sz w:val="24"/>
                    <w:szCs w:val="24"/>
                    <w:highlight w:val="yellow"/>
                    <w:lang w:val="ru-RU"/>
                  </w:rPr>
                  <w:t>.</w:t>
                </w:r>
                <w:proofErr w:type="spellStart"/>
                <w:r w:rsidR="00C76F50">
                  <w:rPr>
                    <w:rFonts w:ascii="Times New Roman" w:eastAsia="Times New Roman" w:hAnsi="Times New Roman" w:cs="Times New Roman"/>
                    <w:b/>
                    <w:sz w:val="24"/>
                    <w:szCs w:val="24"/>
                    <w:highlight w:val="yellow"/>
                  </w:rPr>
                  <w:t>trossulus</w:t>
                </w:r>
                <w:proofErr w:type="spellEnd"/>
                <w:r w:rsidR="00C76F50" w:rsidRPr="00C76F50">
                  <w:rPr>
                    <w:rFonts w:ascii="Times New Roman" w:eastAsia="Times New Roman" w:hAnsi="Times New Roman" w:cs="Times New Roman"/>
                    <w:b/>
                    <w:sz w:val="24"/>
                    <w:szCs w:val="24"/>
                    <w:highlight w:val="yellow"/>
                    <w:lang w:val="ru-RU"/>
                  </w:rPr>
                  <w:t xml:space="preserve"> в исследованных зонах контакта двух видов варьирует в широких пределах в очень небольших пространственных масштабах (этого мы, кстати, не изучали, но привести надо, хотя бы, среднее географическое расстояние между ближайшими соседями-популяциями в каждом из регионов, возможно, только для </w:t>
                </w:r>
                <w:r w:rsidR="00C76F50">
                  <w:rPr>
                    <w:rFonts w:ascii="Times New Roman" w:eastAsia="Times New Roman" w:hAnsi="Times New Roman" w:cs="Times New Roman"/>
                    <w:b/>
                    <w:sz w:val="24"/>
                    <w:szCs w:val="24"/>
                    <w:highlight w:val="yellow"/>
                  </w:rPr>
                  <w:t>W</w:t>
                </w:r>
                <w:r w:rsidR="00C76F50" w:rsidRPr="00C76F50">
                  <w:rPr>
                    <w:rFonts w:ascii="Times New Roman" w:eastAsia="Times New Roman" w:hAnsi="Times New Roman" w:cs="Times New Roman"/>
                    <w:b/>
                    <w:sz w:val="24"/>
                    <w:szCs w:val="24"/>
                    <w:highlight w:val="yellow"/>
                    <w:lang w:val="ru-RU"/>
                  </w:rPr>
                  <w:t xml:space="preserve">, </w:t>
                </w:r>
                <w:r w:rsidR="00C76F50">
                  <w:rPr>
                    <w:rFonts w:ascii="Times New Roman" w:eastAsia="Times New Roman" w:hAnsi="Times New Roman" w:cs="Times New Roman"/>
                    <w:b/>
                    <w:sz w:val="24"/>
                    <w:szCs w:val="24"/>
                    <w:highlight w:val="yellow"/>
                  </w:rPr>
                  <w:t>BL</w:t>
                </w:r>
                <w:r w:rsidR="00C76F50" w:rsidRPr="00C76F50">
                  <w:rPr>
                    <w:rFonts w:ascii="Times New Roman" w:eastAsia="Times New Roman" w:hAnsi="Times New Roman" w:cs="Times New Roman"/>
                    <w:b/>
                    <w:sz w:val="24"/>
                    <w:szCs w:val="24"/>
                    <w:highlight w:val="yellow"/>
                    <w:lang w:val="ru-RU"/>
                  </w:rPr>
                  <w:t xml:space="preserve"> и </w:t>
                </w:r>
                <w:r w:rsidR="00C76F50">
                  <w:rPr>
                    <w:rFonts w:ascii="Times New Roman" w:eastAsia="Times New Roman" w:hAnsi="Times New Roman" w:cs="Times New Roman"/>
                    <w:b/>
                    <w:sz w:val="24"/>
                    <w:szCs w:val="24"/>
                    <w:highlight w:val="yellow"/>
                  </w:rPr>
                  <w:t>BH</w:t>
                </w:r>
                <w:r w:rsidR="00C76F50" w:rsidRPr="00C76F50">
                  <w:rPr>
                    <w:rFonts w:ascii="Times New Roman" w:eastAsia="Times New Roman" w:hAnsi="Times New Roman" w:cs="Times New Roman"/>
                    <w:b/>
                    <w:sz w:val="24"/>
                    <w:szCs w:val="24"/>
                    <w:highlight w:val="yellow"/>
                    <w:lang w:val="ru-RU"/>
                  </w:rPr>
                  <w:t>, а может и для всех).</w:t>
                </w:r>
              </w:ins>
              <w:r w:rsidR="001E68E9" w:rsidRPr="001E68E9">
                <w:rPr>
                  <w:rFonts w:ascii="Times New Roman" w:eastAsia="Times New Roman" w:hAnsi="Times New Roman" w:cs="Times New Roman"/>
                  <w:b/>
                  <w:color w:val="FF0000"/>
                  <w:sz w:val="24"/>
                  <w:szCs w:val="24"/>
                  <w:lang w:val="ru-RU"/>
                </w:rPr>
                <w:t xml:space="preserve"> </w:t>
              </w:r>
              <w:r w:rsidR="001E68E9">
                <w:rPr>
                  <w:rFonts w:ascii="Times New Roman" w:eastAsia="Times New Roman" w:hAnsi="Times New Roman" w:cs="Times New Roman"/>
                  <w:b/>
                  <w:color w:val="FF0000"/>
                  <w:sz w:val="24"/>
                  <w:szCs w:val="24"/>
                  <w:lang w:val="ru-RU"/>
                </w:rPr>
                <w:t>Это не предмет настоящего исследования</w:t>
              </w:r>
            </w:sdtContent>
          </w:sdt>
        </w:p>
      </w:sdtContent>
    </w:sdt>
    <w:sdt>
      <w:sdtPr>
        <w:tag w:val="goog_rdk_165"/>
        <w:id w:val="1536772920"/>
      </w:sdtPr>
      <w:sdtEndPr/>
      <w:sdtContent>
        <w:p w14:paraId="00000060" w14:textId="0CF9EB9F" w:rsidR="00B140A6" w:rsidRPr="00C76F50" w:rsidRDefault="002078D5">
          <w:pPr>
            <w:spacing w:before="240" w:after="240" w:line="360" w:lineRule="auto"/>
            <w:jc w:val="both"/>
            <w:rPr>
              <w:ins w:id="45" w:author="Vadim Khaitov" w:date="2020-04-01T09:22:00Z"/>
              <w:rFonts w:ascii="Times New Roman" w:eastAsia="Times New Roman" w:hAnsi="Times New Roman" w:cs="Times New Roman"/>
              <w:b/>
              <w:sz w:val="24"/>
              <w:szCs w:val="24"/>
              <w:highlight w:val="yellow"/>
              <w:lang w:val="ru-RU"/>
            </w:rPr>
          </w:pPr>
          <w:sdt>
            <w:sdtPr>
              <w:tag w:val="goog_rdk_164"/>
              <w:id w:val="-1408846384"/>
            </w:sdtPr>
            <w:sdtEndPr/>
            <w:sdtContent>
              <w:ins w:id="46" w:author="Vadim Khaitov" w:date="2020-04-01T09:22:00Z">
                <w:r w:rsidR="00C76F50" w:rsidRPr="00C76F50">
                  <w:rPr>
                    <w:rFonts w:ascii="Times New Roman" w:eastAsia="Times New Roman" w:hAnsi="Times New Roman" w:cs="Times New Roman"/>
                    <w:b/>
                    <w:sz w:val="24"/>
                    <w:szCs w:val="24"/>
                    <w:highlight w:val="yellow"/>
                    <w:lang w:val="ru-RU"/>
                  </w:rPr>
                  <w:t>4. Частота Т-</w:t>
                </w:r>
                <w:proofErr w:type="spellStart"/>
                <w:r w:rsidR="00C76F50" w:rsidRPr="00C76F50">
                  <w:rPr>
                    <w:rFonts w:ascii="Times New Roman" w:eastAsia="Times New Roman" w:hAnsi="Times New Roman" w:cs="Times New Roman"/>
                    <w:b/>
                    <w:sz w:val="24"/>
                    <w:szCs w:val="24"/>
                    <w:highlight w:val="yellow"/>
                    <w:lang w:val="ru-RU"/>
                  </w:rPr>
                  <w:t>морфотипа</w:t>
                </w:r>
                <w:proofErr w:type="spellEnd"/>
                <w:r w:rsidR="00C76F50" w:rsidRPr="00C76F50">
                  <w:rPr>
                    <w:rFonts w:ascii="Times New Roman" w:eastAsia="Times New Roman" w:hAnsi="Times New Roman" w:cs="Times New Roman"/>
                    <w:b/>
                    <w:sz w:val="24"/>
                    <w:szCs w:val="24"/>
                    <w:highlight w:val="yellow"/>
                    <w:lang w:val="ru-RU"/>
                  </w:rPr>
                  <w:t xml:space="preserve"> положительно коррелирует с частотой </w:t>
                </w:r>
                <w:r w:rsidR="00C76F50">
                  <w:rPr>
                    <w:rFonts w:ascii="Times New Roman" w:eastAsia="Times New Roman" w:hAnsi="Times New Roman" w:cs="Times New Roman"/>
                    <w:b/>
                    <w:sz w:val="24"/>
                    <w:szCs w:val="24"/>
                    <w:highlight w:val="yellow"/>
                  </w:rPr>
                  <w:t>M</w:t>
                </w:r>
                <w:r w:rsidR="00C76F50" w:rsidRPr="00C76F50">
                  <w:rPr>
                    <w:rFonts w:ascii="Times New Roman" w:eastAsia="Times New Roman" w:hAnsi="Times New Roman" w:cs="Times New Roman"/>
                    <w:b/>
                    <w:sz w:val="24"/>
                    <w:szCs w:val="24"/>
                    <w:highlight w:val="yellow"/>
                    <w:lang w:val="ru-RU"/>
                  </w:rPr>
                  <w:t>.</w:t>
                </w:r>
                <w:proofErr w:type="spellStart"/>
                <w:r w:rsidR="00C76F50">
                  <w:rPr>
                    <w:rFonts w:ascii="Times New Roman" w:eastAsia="Times New Roman" w:hAnsi="Times New Roman" w:cs="Times New Roman"/>
                    <w:b/>
                    <w:sz w:val="24"/>
                    <w:szCs w:val="24"/>
                    <w:highlight w:val="yellow"/>
                  </w:rPr>
                  <w:t>trossulus</w:t>
                </w:r>
                <w:proofErr w:type="spellEnd"/>
                <w:r w:rsidR="00C76F50" w:rsidRPr="00C76F50">
                  <w:rPr>
                    <w:rFonts w:ascii="Times New Roman" w:eastAsia="Times New Roman" w:hAnsi="Times New Roman" w:cs="Times New Roman"/>
                    <w:b/>
                    <w:sz w:val="24"/>
                    <w:szCs w:val="24"/>
                    <w:highlight w:val="yellow"/>
                    <w:lang w:val="ru-RU"/>
                  </w:rPr>
                  <w:t xml:space="preserve"> во всех изученных </w:t>
                </w:r>
                <w:proofErr w:type="spellStart"/>
                <w:r w:rsidR="00C76F50" w:rsidRPr="00C76F50">
                  <w:rPr>
                    <w:rFonts w:ascii="Times New Roman" w:eastAsia="Times New Roman" w:hAnsi="Times New Roman" w:cs="Times New Roman"/>
                    <w:b/>
                    <w:sz w:val="24"/>
                    <w:szCs w:val="24"/>
                    <w:highlight w:val="yellow"/>
                    <w:lang w:val="ru-RU"/>
                  </w:rPr>
                  <w:t>акваторриях</w:t>
                </w:r>
                <w:proofErr w:type="spellEnd"/>
                <w:r w:rsidR="00C76F50" w:rsidRPr="00C76F50">
                  <w:rPr>
                    <w:rFonts w:ascii="Times New Roman" w:eastAsia="Times New Roman" w:hAnsi="Times New Roman" w:cs="Times New Roman"/>
                    <w:b/>
                    <w:sz w:val="24"/>
                    <w:szCs w:val="24"/>
                    <w:highlight w:val="yellow"/>
                    <w:lang w:val="ru-RU"/>
                  </w:rPr>
                  <w:t xml:space="preserve">. Аналогично частота </w:t>
                </w:r>
                <w:r w:rsidR="00C76F50">
                  <w:rPr>
                    <w:rFonts w:ascii="Times New Roman" w:eastAsia="Times New Roman" w:hAnsi="Times New Roman" w:cs="Times New Roman"/>
                    <w:b/>
                    <w:sz w:val="24"/>
                    <w:szCs w:val="24"/>
                    <w:highlight w:val="yellow"/>
                  </w:rPr>
                  <w:t>M</w:t>
                </w:r>
                <w:r w:rsidR="00C76F50" w:rsidRPr="00C76F50">
                  <w:rPr>
                    <w:rFonts w:ascii="Times New Roman" w:eastAsia="Times New Roman" w:hAnsi="Times New Roman" w:cs="Times New Roman"/>
                    <w:b/>
                    <w:sz w:val="24"/>
                    <w:szCs w:val="24"/>
                    <w:highlight w:val="yellow"/>
                    <w:lang w:val="ru-RU"/>
                  </w:rPr>
                  <w:t>.</w:t>
                </w:r>
                <w:proofErr w:type="spellStart"/>
                <w:r w:rsidR="00C76F50">
                  <w:rPr>
                    <w:rFonts w:ascii="Times New Roman" w:eastAsia="Times New Roman" w:hAnsi="Times New Roman" w:cs="Times New Roman"/>
                    <w:b/>
                    <w:sz w:val="24"/>
                    <w:szCs w:val="24"/>
                    <w:highlight w:val="yellow"/>
                  </w:rPr>
                  <w:t>trossulus</w:t>
                </w:r>
                <w:proofErr w:type="spellEnd"/>
                <w:r w:rsidR="00C76F50" w:rsidRPr="00C76F50">
                  <w:rPr>
                    <w:rFonts w:ascii="Times New Roman" w:eastAsia="Times New Roman" w:hAnsi="Times New Roman" w:cs="Times New Roman"/>
                    <w:b/>
                    <w:sz w:val="24"/>
                    <w:szCs w:val="24"/>
                    <w:highlight w:val="yellow"/>
                    <w:lang w:val="ru-RU"/>
                  </w:rPr>
                  <w:t xml:space="preserve"> положительно коррелирует с частотой Т-</w:t>
                </w:r>
                <w:proofErr w:type="spellStart"/>
                <w:r w:rsidR="00C76F50" w:rsidRPr="00C76F50">
                  <w:rPr>
                    <w:rFonts w:ascii="Times New Roman" w:eastAsia="Times New Roman" w:hAnsi="Times New Roman" w:cs="Times New Roman"/>
                    <w:b/>
                    <w:sz w:val="24"/>
                    <w:szCs w:val="24"/>
                    <w:highlight w:val="yellow"/>
                    <w:lang w:val="ru-RU"/>
                  </w:rPr>
                  <w:t>морфотипа</w:t>
                </w:r>
                <w:proofErr w:type="spellEnd"/>
                <w:r w:rsidR="00C76F50" w:rsidRPr="00C76F50">
                  <w:rPr>
                    <w:rFonts w:ascii="Times New Roman" w:eastAsia="Times New Roman" w:hAnsi="Times New Roman" w:cs="Times New Roman"/>
                    <w:b/>
                    <w:sz w:val="24"/>
                    <w:szCs w:val="24"/>
                    <w:highlight w:val="yellow"/>
                    <w:lang w:val="ru-RU"/>
                  </w:rPr>
                  <w:t xml:space="preserve">. Это наблюдается во всех изученных акваториях. В случае с </w:t>
                </w:r>
                <w:r w:rsidR="00C76F50">
                  <w:rPr>
                    <w:rFonts w:ascii="Times New Roman" w:eastAsia="Times New Roman" w:hAnsi="Times New Roman" w:cs="Times New Roman"/>
                    <w:b/>
                    <w:sz w:val="24"/>
                    <w:szCs w:val="24"/>
                    <w:highlight w:val="yellow"/>
                  </w:rPr>
                  <w:t>W</w:t>
                </w:r>
                <w:r w:rsidR="00C76F50" w:rsidRPr="00C76F50">
                  <w:rPr>
                    <w:rFonts w:ascii="Times New Roman" w:eastAsia="Times New Roman" w:hAnsi="Times New Roman" w:cs="Times New Roman"/>
                    <w:b/>
                    <w:sz w:val="24"/>
                    <w:szCs w:val="24"/>
                    <w:highlight w:val="yellow"/>
                    <w:lang w:val="ru-RU"/>
                  </w:rPr>
                  <w:t xml:space="preserve">, </w:t>
                </w:r>
                <w:r w:rsidR="00C76F50">
                  <w:rPr>
                    <w:rFonts w:ascii="Times New Roman" w:eastAsia="Times New Roman" w:hAnsi="Times New Roman" w:cs="Times New Roman"/>
                    <w:b/>
                    <w:sz w:val="24"/>
                    <w:szCs w:val="24"/>
                    <w:highlight w:val="yellow"/>
                  </w:rPr>
                  <w:t>BL</w:t>
                </w:r>
                <w:r w:rsidR="00C76F50" w:rsidRPr="00C76F50">
                  <w:rPr>
                    <w:rFonts w:ascii="Times New Roman" w:eastAsia="Times New Roman" w:hAnsi="Times New Roman" w:cs="Times New Roman"/>
                    <w:b/>
                    <w:sz w:val="24"/>
                    <w:szCs w:val="24"/>
                    <w:highlight w:val="yellow"/>
                    <w:lang w:val="ru-RU"/>
                  </w:rPr>
                  <w:t xml:space="preserve">, </w:t>
                </w:r>
                <w:r w:rsidR="00C76F50">
                  <w:rPr>
                    <w:rFonts w:ascii="Times New Roman" w:eastAsia="Times New Roman" w:hAnsi="Times New Roman" w:cs="Times New Roman"/>
                    <w:b/>
                    <w:sz w:val="24"/>
                    <w:szCs w:val="24"/>
                    <w:highlight w:val="yellow"/>
                  </w:rPr>
                  <w:t>GOM</w:t>
                </w:r>
                <w:r w:rsidR="00C76F50" w:rsidRPr="00C76F50">
                  <w:rPr>
                    <w:rFonts w:ascii="Times New Roman" w:eastAsia="Times New Roman" w:hAnsi="Times New Roman" w:cs="Times New Roman"/>
                    <w:b/>
                    <w:sz w:val="24"/>
                    <w:szCs w:val="24"/>
                    <w:highlight w:val="yellow"/>
                    <w:lang w:val="ru-RU"/>
                  </w:rPr>
                  <w:t xml:space="preserve"> и, возможно, </w:t>
                </w:r>
                <w:r w:rsidR="00C76F50">
                  <w:rPr>
                    <w:rFonts w:ascii="Times New Roman" w:eastAsia="Times New Roman" w:hAnsi="Times New Roman" w:cs="Times New Roman"/>
                    <w:b/>
                    <w:sz w:val="24"/>
                    <w:szCs w:val="24"/>
                    <w:highlight w:val="yellow"/>
                  </w:rPr>
                  <w:t>SCOT</w:t>
                </w:r>
                <w:r w:rsidR="00C76F50" w:rsidRPr="00C76F50">
                  <w:rPr>
                    <w:rFonts w:ascii="Times New Roman" w:eastAsia="Times New Roman" w:hAnsi="Times New Roman" w:cs="Times New Roman"/>
                    <w:b/>
                    <w:sz w:val="24"/>
                    <w:szCs w:val="24"/>
                    <w:highlight w:val="yellow"/>
                    <w:lang w:val="ru-RU"/>
                  </w:rPr>
                  <w:t xml:space="preserve"> соотношение </w:t>
                </w:r>
                <w:proofErr w:type="spellStart"/>
                <w:proofErr w:type="gramStart"/>
                <w:r w:rsidR="00C76F50" w:rsidRPr="00C76F50">
                  <w:rPr>
                    <w:rFonts w:ascii="Times New Roman" w:eastAsia="Times New Roman" w:hAnsi="Times New Roman" w:cs="Times New Roman"/>
                    <w:b/>
                    <w:sz w:val="24"/>
                    <w:szCs w:val="24"/>
                    <w:highlight w:val="yellow"/>
                    <w:lang w:val="ru-RU"/>
                  </w:rPr>
                  <w:t>соотношение</w:t>
                </w:r>
                <w:proofErr w:type="spellEnd"/>
                <w:proofErr w:type="gramEnd"/>
                <w:r w:rsidR="00C76F50" w:rsidRPr="00C76F50">
                  <w:rPr>
                    <w:rFonts w:ascii="Times New Roman" w:eastAsia="Times New Roman" w:hAnsi="Times New Roman" w:cs="Times New Roman"/>
                    <w:b/>
                    <w:sz w:val="24"/>
                    <w:szCs w:val="24"/>
                    <w:highlight w:val="yellow"/>
                    <w:lang w:val="ru-RU"/>
                  </w:rPr>
                  <w:t xml:space="preserve"> </w:t>
                </w:r>
                <w:r w:rsidR="00C76F50">
                  <w:rPr>
                    <w:rFonts w:ascii="Times New Roman" w:eastAsia="Times New Roman" w:hAnsi="Times New Roman" w:cs="Times New Roman"/>
                    <w:b/>
                    <w:sz w:val="24"/>
                    <w:szCs w:val="24"/>
                    <w:highlight w:val="yellow"/>
                  </w:rPr>
                  <w:t>M</w:t>
                </w:r>
                <w:r w:rsidR="00C76F50" w:rsidRPr="00C76F50">
                  <w:rPr>
                    <w:rFonts w:ascii="Times New Roman" w:eastAsia="Times New Roman" w:hAnsi="Times New Roman" w:cs="Times New Roman"/>
                    <w:b/>
                    <w:sz w:val="24"/>
                    <w:szCs w:val="24"/>
                    <w:highlight w:val="yellow"/>
                    <w:lang w:val="ru-RU"/>
                  </w:rPr>
                  <w:t>.</w:t>
                </w:r>
                <w:proofErr w:type="spellStart"/>
                <w:r w:rsidR="00C76F50">
                  <w:rPr>
                    <w:rFonts w:ascii="Times New Roman" w:eastAsia="Times New Roman" w:hAnsi="Times New Roman" w:cs="Times New Roman"/>
                    <w:b/>
                    <w:sz w:val="24"/>
                    <w:szCs w:val="24"/>
                    <w:highlight w:val="yellow"/>
                  </w:rPr>
                  <w:t>trossulus</w:t>
                </w:r>
                <w:proofErr w:type="spellEnd"/>
                <w:r w:rsidR="00C76F50" w:rsidRPr="00C76F50">
                  <w:rPr>
                    <w:rFonts w:ascii="Times New Roman" w:eastAsia="Times New Roman" w:hAnsi="Times New Roman" w:cs="Times New Roman"/>
                    <w:b/>
                    <w:sz w:val="24"/>
                    <w:szCs w:val="24"/>
                    <w:highlight w:val="yellow"/>
                    <w:lang w:val="ru-RU"/>
                  </w:rPr>
                  <w:t xml:space="preserve"> и </w:t>
                </w:r>
                <w:r w:rsidR="00C76F50">
                  <w:rPr>
                    <w:rFonts w:ascii="Times New Roman" w:eastAsia="Times New Roman" w:hAnsi="Times New Roman" w:cs="Times New Roman"/>
                    <w:b/>
                    <w:sz w:val="24"/>
                    <w:szCs w:val="24"/>
                    <w:highlight w:val="yellow"/>
                  </w:rPr>
                  <w:t>T</w:t>
                </w:r>
                <w:r w:rsidR="00C76F50" w:rsidRPr="00C76F50">
                  <w:rPr>
                    <w:rFonts w:ascii="Times New Roman" w:eastAsia="Times New Roman" w:hAnsi="Times New Roman" w:cs="Times New Roman"/>
                    <w:b/>
                    <w:sz w:val="24"/>
                    <w:szCs w:val="24"/>
                    <w:highlight w:val="yellow"/>
                    <w:lang w:val="ru-RU"/>
                  </w:rPr>
                  <w:t>-</w:t>
                </w:r>
                <w:proofErr w:type="spellStart"/>
                <w:r w:rsidR="00C76F50" w:rsidRPr="00C76F50">
                  <w:rPr>
                    <w:rFonts w:ascii="Times New Roman" w:eastAsia="Times New Roman" w:hAnsi="Times New Roman" w:cs="Times New Roman"/>
                    <w:b/>
                    <w:sz w:val="24"/>
                    <w:szCs w:val="24"/>
                    <w:highlight w:val="yellow"/>
                    <w:lang w:val="ru-RU"/>
                  </w:rPr>
                  <w:t>морфотипа</w:t>
                </w:r>
                <w:proofErr w:type="spellEnd"/>
                <w:r w:rsidR="00C76F50" w:rsidRPr="00C76F50">
                  <w:rPr>
                    <w:rFonts w:ascii="Times New Roman" w:eastAsia="Times New Roman" w:hAnsi="Times New Roman" w:cs="Times New Roman"/>
                    <w:b/>
                    <w:sz w:val="24"/>
                    <w:szCs w:val="24"/>
                    <w:highlight w:val="yellow"/>
                    <w:lang w:val="ru-RU"/>
                  </w:rPr>
                  <w:t xml:space="preserve"> близко к 1:1.</w:t>
                </w:r>
              </w:ins>
              <w:r w:rsidR="001E68E9">
                <w:rPr>
                  <w:rFonts w:ascii="Times New Roman" w:eastAsia="Times New Roman" w:hAnsi="Times New Roman" w:cs="Times New Roman"/>
                  <w:b/>
                  <w:sz w:val="24"/>
                  <w:szCs w:val="24"/>
                  <w:lang w:val="ru-RU"/>
                </w:rPr>
                <w:t xml:space="preserve"> </w:t>
              </w:r>
              <w:r w:rsidR="001E68E9">
                <w:rPr>
                  <w:rFonts w:ascii="Times New Roman" w:eastAsia="Times New Roman" w:hAnsi="Times New Roman" w:cs="Times New Roman"/>
                  <w:b/>
                  <w:color w:val="FF0000"/>
                  <w:sz w:val="24"/>
                  <w:szCs w:val="24"/>
                  <w:lang w:val="ru-RU"/>
                </w:rPr>
                <w:t>Пойдет для введения к обсуждению</w:t>
              </w:r>
            </w:sdtContent>
          </w:sdt>
        </w:p>
      </w:sdtContent>
    </w:sdt>
    <w:sdt>
      <w:sdtPr>
        <w:tag w:val="goog_rdk_167"/>
        <w:id w:val="1044410998"/>
      </w:sdtPr>
      <w:sdtEndPr/>
      <w:sdtContent>
        <w:p w14:paraId="00000061" w14:textId="35111990" w:rsidR="00B140A6" w:rsidRPr="00C76F50" w:rsidRDefault="002078D5">
          <w:pPr>
            <w:spacing w:before="240" w:after="240" w:line="360" w:lineRule="auto"/>
            <w:jc w:val="both"/>
            <w:rPr>
              <w:ins w:id="47" w:author="Vadim Khaitov" w:date="2020-04-01T09:22:00Z"/>
              <w:rFonts w:ascii="Times New Roman" w:eastAsia="Times New Roman" w:hAnsi="Times New Roman" w:cs="Times New Roman"/>
              <w:b/>
              <w:sz w:val="24"/>
              <w:szCs w:val="24"/>
              <w:highlight w:val="yellow"/>
              <w:lang w:val="ru-RU"/>
            </w:rPr>
          </w:pPr>
          <w:sdt>
            <w:sdtPr>
              <w:tag w:val="goog_rdk_166"/>
              <w:id w:val="-331451787"/>
            </w:sdtPr>
            <w:sdtEndPr/>
            <w:sdtContent>
              <w:ins w:id="48" w:author="Vadim Khaitov" w:date="2020-04-01T09:22:00Z">
                <w:r w:rsidR="00C76F50" w:rsidRPr="00C76F50">
                  <w:rPr>
                    <w:rFonts w:ascii="Times New Roman" w:eastAsia="Times New Roman" w:hAnsi="Times New Roman" w:cs="Times New Roman"/>
                    <w:b/>
                    <w:sz w:val="24"/>
                    <w:szCs w:val="24"/>
                    <w:highlight w:val="yellow"/>
                    <w:lang w:val="ru-RU"/>
                  </w:rPr>
                  <w:t>5. Частота Т-</w:t>
                </w:r>
                <w:proofErr w:type="spellStart"/>
                <w:r w:rsidR="00C76F50" w:rsidRPr="00C76F50">
                  <w:rPr>
                    <w:rFonts w:ascii="Times New Roman" w:eastAsia="Times New Roman" w:hAnsi="Times New Roman" w:cs="Times New Roman"/>
                    <w:b/>
                    <w:sz w:val="24"/>
                    <w:szCs w:val="24"/>
                    <w:highlight w:val="yellow"/>
                    <w:lang w:val="ru-RU"/>
                  </w:rPr>
                  <w:t>морфотипа</w:t>
                </w:r>
                <w:proofErr w:type="spellEnd"/>
                <w:r w:rsidR="00C76F50" w:rsidRPr="00C76F50">
                  <w:rPr>
                    <w:rFonts w:ascii="Times New Roman" w:eastAsia="Times New Roman" w:hAnsi="Times New Roman" w:cs="Times New Roman"/>
                    <w:b/>
                    <w:sz w:val="24"/>
                    <w:szCs w:val="24"/>
                    <w:highlight w:val="yellow"/>
                    <w:lang w:val="ru-RU"/>
                  </w:rPr>
                  <w:t xml:space="preserve"> среди </w:t>
                </w:r>
                <w:r w:rsidR="00C76F50">
                  <w:rPr>
                    <w:rFonts w:ascii="Times New Roman" w:eastAsia="Times New Roman" w:hAnsi="Times New Roman" w:cs="Times New Roman"/>
                    <w:b/>
                    <w:sz w:val="24"/>
                    <w:szCs w:val="24"/>
                    <w:highlight w:val="yellow"/>
                  </w:rPr>
                  <w:t>M</w:t>
                </w:r>
                <w:r w:rsidR="00C76F50" w:rsidRPr="00C76F50">
                  <w:rPr>
                    <w:rFonts w:ascii="Times New Roman" w:eastAsia="Times New Roman" w:hAnsi="Times New Roman" w:cs="Times New Roman"/>
                    <w:b/>
                    <w:sz w:val="24"/>
                    <w:szCs w:val="24"/>
                    <w:highlight w:val="yellow"/>
                    <w:lang w:val="ru-RU"/>
                  </w:rPr>
                  <w:t>.</w:t>
                </w:r>
                <w:proofErr w:type="spellStart"/>
                <w:r w:rsidR="00C76F50">
                  <w:rPr>
                    <w:rFonts w:ascii="Times New Roman" w:eastAsia="Times New Roman" w:hAnsi="Times New Roman" w:cs="Times New Roman"/>
                    <w:b/>
                    <w:sz w:val="24"/>
                    <w:szCs w:val="24"/>
                    <w:highlight w:val="yellow"/>
                  </w:rPr>
                  <w:t>trossulus</w:t>
                </w:r>
                <w:proofErr w:type="spellEnd"/>
                <w:r w:rsidR="00C76F50" w:rsidRPr="00C76F50">
                  <w:rPr>
                    <w:rFonts w:ascii="Times New Roman" w:eastAsia="Times New Roman" w:hAnsi="Times New Roman" w:cs="Times New Roman"/>
                    <w:b/>
                    <w:sz w:val="24"/>
                    <w:szCs w:val="24"/>
                    <w:highlight w:val="yellow"/>
                    <w:lang w:val="ru-RU"/>
                  </w:rPr>
                  <w:t xml:space="preserve"> выше частоты Т-</w:t>
                </w:r>
                <w:proofErr w:type="spellStart"/>
                <w:r w:rsidR="00C76F50" w:rsidRPr="00C76F50">
                  <w:rPr>
                    <w:rFonts w:ascii="Times New Roman" w:eastAsia="Times New Roman" w:hAnsi="Times New Roman" w:cs="Times New Roman"/>
                    <w:b/>
                    <w:sz w:val="24"/>
                    <w:szCs w:val="24"/>
                    <w:highlight w:val="yellow"/>
                    <w:lang w:val="ru-RU"/>
                  </w:rPr>
                  <w:t>морфотипа</w:t>
                </w:r>
                <w:proofErr w:type="spellEnd"/>
                <w:r w:rsidR="00C76F50" w:rsidRPr="00C76F50">
                  <w:rPr>
                    <w:rFonts w:ascii="Times New Roman" w:eastAsia="Times New Roman" w:hAnsi="Times New Roman" w:cs="Times New Roman"/>
                    <w:b/>
                    <w:sz w:val="24"/>
                    <w:szCs w:val="24"/>
                    <w:highlight w:val="yellow"/>
                    <w:lang w:val="ru-RU"/>
                  </w:rPr>
                  <w:t xml:space="preserve"> среди </w:t>
                </w:r>
                <w:r w:rsidR="00C76F50">
                  <w:rPr>
                    <w:rFonts w:ascii="Times New Roman" w:eastAsia="Times New Roman" w:hAnsi="Times New Roman" w:cs="Times New Roman"/>
                    <w:b/>
                    <w:sz w:val="24"/>
                    <w:szCs w:val="24"/>
                    <w:highlight w:val="yellow"/>
                  </w:rPr>
                  <w:t>M</w:t>
                </w:r>
                <w:r w:rsidR="00C76F50" w:rsidRPr="00C76F50">
                  <w:rPr>
                    <w:rFonts w:ascii="Times New Roman" w:eastAsia="Times New Roman" w:hAnsi="Times New Roman" w:cs="Times New Roman"/>
                    <w:b/>
                    <w:sz w:val="24"/>
                    <w:szCs w:val="24"/>
                    <w:highlight w:val="yellow"/>
                    <w:lang w:val="ru-RU"/>
                  </w:rPr>
                  <w:t>.</w:t>
                </w:r>
                <w:r w:rsidR="00C76F50">
                  <w:rPr>
                    <w:rFonts w:ascii="Times New Roman" w:eastAsia="Times New Roman" w:hAnsi="Times New Roman" w:cs="Times New Roman"/>
                    <w:b/>
                    <w:sz w:val="24"/>
                    <w:szCs w:val="24"/>
                    <w:highlight w:val="yellow"/>
                  </w:rPr>
                  <w:t>edulis</w:t>
                </w:r>
                <w:r w:rsidR="00C76F50" w:rsidRPr="00C76F50">
                  <w:rPr>
                    <w:rFonts w:ascii="Times New Roman" w:eastAsia="Times New Roman" w:hAnsi="Times New Roman" w:cs="Times New Roman"/>
                    <w:b/>
                    <w:sz w:val="24"/>
                    <w:szCs w:val="24"/>
                    <w:highlight w:val="yellow"/>
                    <w:lang w:val="ru-RU"/>
                  </w:rPr>
                  <w:t xml:space="preserve"> во всех </w:t>
                </w:r>
                <w:proofErr w:type="spellStart"/>
                <w:r w:rsidR="00C76F50" w:rsidRPr="00C76F50">
                  <w:rPr>
                    <w:rFonts w:ascii="Times New Roman" w:eastAsia="Times New Roman" w:hAnsi="Times New Roman" w:cs="Times New Roman"/>
                    <w:b/>
                    <w:sz w:val="24"/>
                    <w:szCs w:val="24"/>
                    <w:highlight w:val="yellow"/>
                    <w:lang w:val="ru-RU"/>
                  </w:rPr>
                  <w:t>акваторях</w:t>
                </w:r>
                <w:proofErr w:type="spellEnd"/>
                <w:r w:rsidR="00C76F50" w:rsidRPr="00C76F50">
                  <w:rPr>
                    <w:rFonts w:ascii="Times New Roman" w:eastAsia="Times New Roman" w:hAnsi="Times New Roman" w:cs="Times New Roman"/>
                    <w:b/>
                    <w:sz w:val="24"/>
                    <w:szCs w:val="24"/>
                    <w:highlight w:val="yellow"/>
                    <w:lang w:val="ru-RU"/>
                  </w:rPr>
                  <w:t xml:space="preserve">. Однако в случае </w:t>
                </w:r>
                <w:r w:rsidR="00C76F50">
                  <w:rPr>
                    <w:rFonts w:ascii="Times New Roman" w:eastAsia="Times New Roman" w:hAnsi="Times New Roman" w:cs="Times New Roman"/>
                    <w:b/>
                    <w:sz w:val="24"/>
                    <w:szCs w:val="24"/>
                    <w:highlight w:val="yellow"/>
                  </w:rPr>
                  <w:t>BH</w:t>
                </w:r>
                <w:r w:rsidR="00C76F50" w:rsidRPr="00C76F50">
                  <w:rPr>
                    <w:rFonts w:ascii="Times New Roman" w:eastAsia="Times New Roman" w:hAnsi="Times New Roman" w:cs="Times New Roman"/>
                    <w:b/>
                    <w:sz w:val="24"/>
                    <w:szCs w:val="24"/>
                    <w:highlight w:val="yellow"/>
                    <w:lang w:val="ru-RU"/>
                  </w:rPr>
                  <w:t xml:space="preserve"> статистически значимые различия не выявлены.</w:t>
                </w:r>
              </w:ins>
              <w:r w:rsidR="001E68E9">
                <w:rPr>
                  <w:rFonts w:ascii="Times New Roman" w:eastAsia="Times New Roman" w:hAnsi="Times New Roman" w:cs="Times New Roman"/>
                  <w:b/>
                  <w:sz w:val="24"/>
                  <w:szCs w:val="24"/>
                  <w:lang w:val="ru-RU"/>
                </w:rPr>
                <w:t xml:space="preserve"> </w:t>
              </w:r>
              <w:r w:rsidR="000A43EA">
                <w:rPr>
                  <w:rFonts w:ascii="Times New Roman" w:eastAsia="Times New Roman" w:hAnsi="Times New Roman" w:cs="Times New Roman"/>
                  <w:b/>
                  <w:color w:val="FF0000"/>
                  <w:sz w:val="24"/>
                  <w:szCs w:val="24"/>
                  <w:lang w:val="ru-RU"/>
                </w:rPr>
                <w:t>Как следствие п.6</w:t>
              </w:r>
            </w:sdtContent>
          </w:sdt>
        </w:p>
      </w:sdtContent>
    </w:sdt>
    <w:sdt>
      <w:sdtPr>
        <w:tag w:val="goog_rdk_169"/>
        <w:id w:val="-560561696"/>
      </w:sdtPr>
      <w:sdtEndPr/>
      <w:sdtContent>
        <w:p w14:paraId="00000062" w14:textId="50FC1A4A" w:rsidR="00B140A6" w:rsidRPr="00C76F50" w:rsidRDefault="002078D5">
          <w:pPr>
            <w:spacing w:before="240" w:after="240" w:line="360" w:lineRule="auto"/>
            <w:jc w:val="both"/>
            <w:rPr>
              <w:ins w:id="49" w:author="Vadim Khaitov" w:date="2020-04-01T09:22:00Z"/>
              <w:rFonts w:ascii="Times New Roman" w:eastAsia="Times New Roman" w:hAnsi="Times New Roman" w:cs="Times New Roman"/>
              <w:b/>
              <w:sz w:val="24"/>
              <w:szCs w:val="24"/>
              <w:highlight w:val="yellow"/>
              <w:lang w:val="ru-RU"/>
            </w:rPr>
          </w:pPr>
          <w:sdt>
            <w:sdtPr>
              <w:tag w:val="goog_rdk_168"/>
              <w:id w:val="1701980200"/>
            </w:sdtPr>
            <w:sdtEndPr/>
            <w:sdtContent>
              <w:ins w:id="50" w:author="Vadim Khaitov" w:date="2020-04-01T09:22:00Z">
                <w:r w:rsidR="00C76F50" w:rsidRPr="00C76F50">
                  <w:rPr>
                    <w:rFonts w:ascii="Times New Roman" w:eastAsia="Times New Roman" w:hAnsi="Times New Roman" w:cs="Times New Roman"/>
                    <w:b/>
                    <w:sz w:val="24"/>
                    <w:szCs w:val="24"/>
                    <w:highlight w:val="yellow"/>
                    <w:lang w:val="ru-RU"/>
                  </w:rPr>
                  <w:t xml:space="preserve">6. В </w:t>
                </w:r>
                <w:r w:rsidR="00C76F50">
                  <w:rPr>
                    <w:rFonts w:ascii="Times New Roman" w:eastAsia="Times New Roman" w:hAnsi="Times New Roman" w:cs="Times New Roman"/>
                    <w:b/>
                    <w:sz w:val="24"/>
                    <w:szCs w:val="24"/>
                    <w:highlight w:val="yellow"/>
                  </w:rPr>
                  <w:t>BH</w:t>
                </w:r>
                <w:r w:rsidR="00C76F50" w:rsidRPr="00C76F50">
                  <w:rPr>
                    <w:rFonts w:ascii="Times New Roman" w:eastAsia="Times New Roman" w:hAnsi="Times New Roman" w:cs="Times New Roman"/>
                    <w:b/>
                    <w:sz w:val="24"/>
                    <w:szCs w:val="24"/>
                    <w:highlight w:val="yellow"/>
                    <w:lang w:val="ru-RU"/>
                  </w:rPr>
                  <w:t xml:space="preserve"> частота Т-</w:t>
                </w:r>
                <w:proofErr w:type="spellStart"/>
                <w:r w:rsidR="00C76F50" w:rsidRPr="00C76F50">
                  <w:rPr>
                    <w:rFonts w:ascii="Times New Roman" w:eastAsia="Times New Roman" w:hAnsi="Times New Roman" w:cs="Times New Roman"/>
                    <w:b/>
                    <w:sz w:val="24"/>
                    <w:szCs w:val="24"/>
                    <w:highlight w:val="yellow"/>
                    <w:lang w:val="ru-RU"/>
                  </w:rPr>
                  <w:t>морфотипа</w:t>
                </w:r>
                <w:proofErr w:type="spellEnd"/>
                <w:r w:rsidR="00C76F50" w:rsidRPr="00C76F50">
                  <w:rPr>
                    <w:rFonts w:ascii="Times New Roman" w:eastAsia="Times New Roman" w:hAnsi="Times New Roman" w:cs="Times New Roman"/>
                    <w:b/>
                    <w:sz w:val="24"/>
                    <w:szCs w:val="24"/>
                    <w:highlight w:val="yellow"/>
                    <w:lang w:val="ru-RU"/>
                  </w:rPr>
                  <w:t xml:space="preserve"> среди </w:t>
                </w:r>
                <w:r w:rsidR="00C76F50">
                  <w:rPr>
                    <w:rFonts w:ascii="Times New Roman" w:eastAsia="Times New Roman" w:hAnsi="Times New Roman" w:cs="Times New Roman"/>
                    <w:b/>
                    <w:sz w:val="24"/>
                    <w:szCs w:val="24"/>
                    <w:highlight w:val="yellow"/>
                  </w:rPr>
                  <w:t>M</w:t>
                </w:r>
                <w:r w:rsidR="00C76F50" w:rsidRPr="00C76F50">
                  <w:rPr>
                    <w:rFonts w:ascii="Times New Roman" w:eastAsia="Times New Roman" w:hAnsi="Times New Roman" w:cs="Times New Roman"/>
                    <w:b/>
                    <w:sz w:val="24"/>
                    <w:szCs w:val="24"/>
                    <w:highlight w:val="yellow"/>
                    <w:lang w:val="ru-RU"/>
                  </w:rPr>
                  <w:t>.</w:t>
                </w:r>
                <w:r w:rsidR="00C76F50">
                  <w:rPr>
                    <w:rFonts w:ascii="Times New Roman" w:eastAsia="Times New Roman" w:hAnsi="Times New Roman" w:cs="Times New Roman"/>
                    <w:b/>
                    <w:sz w:val="24"/>
                    <w:szCs w:val="24"/>
                    <w:highlight w:val="yellow"/>
                  </w:rPr>
                  <w:t>edulis</w:t>
                </w:r>
                <w:r w:rsidR="00C76F50" w:rsidRPr="00C76F50">
                  <w:rPr>
                    <w:rFonts w:ascii="Times New Roman" w:eastAsia="Times New Roman" w:hAnsi="Times New Roman" w:cs="Times New Roman"/>
                    <w:b/>
                    <w:sz w:val="24"/>
                    <w:szCs w:val="24"/>
                    <w:highlight w:val="yellow"/>
                    <w:lang w:val="ru-RU"/>
                  </w:rPr>
                  <w:t xml:space="preserve"> выше, чем </w:t>
                </w:r>
                <w:proofErr w:type="spellStart"/>
                <w:proofErr w:type="gramStart"/>
                <w:r w:rsidR="00C76F50" w:rsidRPr="00C76F50">
                  <w:rPr>
                    <w:rFonts w:ascii="Times New Roman" w:eastAsia="Times New Roman" w:hAnsi="Times New Roman" w:cs="Times New Roman"/>
                    <w:b/>
                    <w:sz w:val="24"/>
                    <w:szCs w:val="24"/>
                    <w:highlight w:val="yellow"/>
                    <w:lang w:val="ru-RU"/>
                  </w:rPr>
                  <w:t>чем</w:t>
                </w:r>
                <w:proofErr w:type="spellEnd"/>
                <w:proofErr w:type="gramEnd"/>
                <w:r w:rsidR="00C76F50" w:rsidRPr="00C76F50">
                  <w:rPr>
                    <w:rFonts w:ascii="Times New Roman" w:eastAsia="Times New Roman" w:hAnsi="Times New Roman" w:cs="Times New Roman"/>
                    <w:b/>
                    <w:sz w:val="24"/>
                    <w:szCs w:val="24"/>
                    <w:highlight w:val="yellow"/>
                    <w:lang w:val="ru-RU"/>
                  </w:rPr>
                  <w:t xml:space="preserve"> аналогичная величина во всех остальных акваториях.</w:t>
                </w:r>
              </w:ins>
              <w:r w:rsidR="000A43EA">
                <w:rPr>
                  <w:rFonts w:ascii="Times New Roman" w:eastAsia="Times New Roman" w:hAnsi="Times New Roman" w:cs="Times New Roman"/>
                  <w:b/>
                  <w:sz w:val="24"/>
                  <w:szCs w:val="24"/>
                  <w:lang w:val="ru-RU"/>
                </w:rPr>
                <w:t xml:space="preserve"> </w:t>
              </w:r>
              <w:r w:rsidR="000A43EA" w:rsidRPr="000A43EA">
                <w:rPr>
                  <w:rFonts w:ascii="Times New Roman" w:eastAsia="Times New Roman" w:hAnsi="Times New Roman" w:cs="Times New Roman"/>
                  <w:b/>
                  <w:color w:val="FF0000"/>
                  <w:sz w:val="24"/>
                  <w:szCs w:val="24"/>
                  <w:lang w:val="ru-RU"/>
                </w:rPr>
                <w:t xml:space="preserve">Уникальная особенность </w:t>
              </w:r>
              <w:proofErr w:type="gramStart"/>
              <w:r w:rsidR="000A43EA" w:rsidRPr="000A43EA">
                <w:rPr>
                  <w:rFonts w:ascii="Times New Roman" w:eastAsia="Times New Roman" w:hAnsi="Times New Roman" w:cs="Times New Roman"/>
                  <w:b/>
                  <w:color w:val="FF0000"/>
                  <w:sz w:val="24"/>
                  <w:szCs w:val="24"/>
                  <w:lang w:val="ru-RU"/>
                </w:rPr>
                <w:t>субарктических</w:t>
              </w:r>
              <w:proofErr w:type="gramEnd"/>
              <w:r w:rsidR="000A43EA" w:rsidRPr="000A43EA">
                <w:rPr>
                  <w:rFonts w:ascii="Times New Roman" w:eastAsia="Times New Roman" w:hAnsi="Times New Roman" w:cs="Times New Roman"/>
                  <w:b/>
                  <w:color w:val="FF0000"/>
                  <w:sz w:val="24"/>
                  <w:szCs w:val="24"/>
                  <w:lang w:val="ru-RU"/>
                </w:rPr>
                <w:t xml:space="preserve"> </w:t>
              </w:r>
              <w:proofErr w:type="spellStart"/>
              <w:r w:rsidR="000A43EA" w:rsidRPr="000A43EA">
                <w:rPr>
                  <w:rFonts w:ascii="Times New Roman" w:eastAsia="Times New Roman" w:hAnsi="Times New Roman" w:cs="Times New Roman"/>
                  <w:b/>
                  <w:color w:val="FF0000"/>
                  <w:sz w:val="24"/>
                  <w:szCs w:val="24"/>
                  <w:lang w:val="ru-RU"/>
                </w:rPr>
                <w:t>едулисов</w:t>
              </w:r>
              <w:proofErr w:type="spellEnd"/>
              <w:r w:rsidR="000A43EA" w:rsidRPr="000A43EA">
                <w:rPr>
                  <w:rFonts w:ascii="Times New Roman" w:eastAsia="Times New Roman" w:hAnsi="Times New Roman" w:cs="Times New Roman"/>
                  <w:b/>
                  <w:color w:val="FF0000"/>
                  <w:sz w:val="24"/>
                  <w:szCs w:val="24"/>
                  <w:lang w:val="ru-RU"/>
                </w:rPr>
                <w:t xml:space="preserve"> изменчивость по </w:t>
              </w:r>
              <w:proofErr w:type="spellStart"/>
              <w:r w:rsidR="000A43EA" w:rsidRPr="000A43EA">
                <w:rPr>
                  <w:rFonts w:ascii="Times New Roman" w:eastAsia="Times New Roman" w:hAnsi="Times New Roman" w:cs="Times New Roman"/>
                  <w:b/>
                  <w:color w:val="FF0000"/>
                  <w:sz w:val="24"/>
                  <w:szCs w:val="24"/>
                  <w:lang w:val="ru-RU"/>
                </w:rPr>
                <w:t>язычковости</w:t>
              </w:r>
              <w:proofErr w:type="spellEnd"/>
              <w:r w:rsidR="000A43EA" w:rsidRPr="000A43EA">
                <w:rPr>
                  <w:rFonts w:ascii="Times New Roman" w:eastAsia="Times New Roman" w:hAnsi="Times New Roman" w:cs="Times New Roman"/>
                  <w:b/>
                  <w:color w:val="FF0000"/>
                  <w:sz w:val="24"/>
                  <w:szCs w:val="24"/>
                  <w:lang w:val="ru-RU"/>
                </w:rPr>
                <w:t xml:space="preserve"> между солеными и пресными местообитаниями</w:t>
              </w:r>
            </w:sdtContent>
          </w:sdt>
        </w:p>
      </w:sdtContent>
    </w:sdt>
    <w:sdt>
      <w:sdtPr>
        <w:tag w:val="goog_rdk_171"/>
        <w:id w:val="-1931262456"/>
      </w:sdtPr>
      <w:sdtEndPr/>
      <w:sdtContent>
        <w:p w14:paraId="00000063" w14:textId="72895814" w:rsidR="00B140A6" w:rsidRPr="00C76F50" w:rsidRDefault="002078D5">
          <w:pPr>
            <w:spacing w:before="240" w:after="240" w:line="360" w:lineRule="auto"/>
            <w:jc w:val="both"/>
            <w:rPr>
              <w:ins w:id="51" w:author="Vadim Khaitov" w:date="2020-04-01T09:22:00Z"/>
              <w:rFonts w:ascii="Times New Roman" w:eastAsia="Times New Roman" w:hAnsi="Times New Roman" w:cs="Times New Roman"/>
              <w:b/>
              <w:sz w:val="24"/>
              <w:szCs w:val="24"/>
              <w:highlight w:val="yellow"/>
              <w:lang w:val="ru-RU"/>
            </w:rPr>
          </w:pPr>
          <w:sdt>
            <w:sdtPr>
              <w:tag w:val="goog_rdk_170"/>
              <w:id w:val="-617137142"/>
            </w:sdtPr>
            <w:sdtEndPr/>
            <w:sdtContent>
              <w:ins w:id="52" w:author="Vadim Khaitov" w:date="2020-04-01T09:22:00Z">
                <w:r w:rsidR="00C76F50" w:rsidRPr="00C76F50">
                  <w:rPr>
                    <w:rFonts w:ascii="Times New Roman" w:eastAsia="Times New Roman" w:hAnsi="Times New Roman" w:cs="Times New Roman"/>
                    <w:b/>
                    <w:sz w:val="24"/>
                    <w:szCs w:val="24"/>
                    <w:highlight w:val="yellow"/>
                    <w:lang w:val="ru-RU"/>
                  </w:rPr>
                  <w:t xml:space="preserve">7. В </w:t>
                </w:r>
                <w:r w:rsidR="00C76F50">
                  <w:rPr>
                    <w:rFonts w:ascii="Times New Roman" w:eastAsia="Times New Roman" w:hAnsi="Times New Roman" w:cs="Times New Roman"/>
                    <w:b/>
                    <w:sz w:val="24"/>
                    <w:szCs w:val="24"/>
                    <w:highlight w:val="yellow"/>
                  </w:rPr>
                  <w:t>BALT</w:t>
                </w:r>
                <w:r w:rsidR="00C76F50" w:rsidRPr="00C76F50">
                  <w:rPr>
                    <w:rFonts w:ascii="Times New Roman" w:eastAsia="Times New Roman" w:hAnsi="Times New Roman" w:cs="Times New Roman"/>
                    <w:b/>
                    <w:sz w:val="24"/>
                    <w:szCs w:val="24"/>
                    <w:highlight w:val="yellow"/>
                    <w:lang w:val="ru-RU"/>
                  </w:rPr>
                  <w:t xml:space="preserve"> и, видимо, в </w:t>
                </w:r>
                <w:r w:rsidR="00C76F50">
                  <w:rPr>
                    <w:rFonts w:ascii="Times New Roman" w:eastAsia="Times New Roman" w:hAnsi="Times New Roman" w:cs="Times New Roman"/>
                    <w:b/>
                    <w:sz w:val="24"/>
                    <w:szCs w:val="24"/>
                    <w:highlight w:val="yellow"/>
                  </w:rPr>
                  <w:t>NORW</w:t>
                </w:r>
                <w:r w:rsidR="00C76F50" w:rsidRPr="00C76F50">
                  <w:rPr>
                    <w:rFonts w:ascii="Times New Roman" w:eastAsia="Times New Roman" w:hAnsi="Times New Roman" w:cs="Times New Roman"/>
                    <w:b/>
                    <w:sz w:val="24"/>
                    <w:szCs w:val="24"/>
                    <w:highlight w:val="yellow"/>
                    <w:lang w:val="ru-RU"/>
                  </w:rPr>
                  <w:t xml:space="preserve"> частота Е-</w:t>
                </w:r>
                <w:proofErr w:type="spellStart"/>
                <w:r w:rsidR="00C76F50" w:rsidRPr="00C76F50">
                  <w:rPr>
                    <w:rFonts w:ascii="Times New Roman" w:eastAsia="Times New Roman" w:hAnsi="Times New Roman" w:cs="Times New Roman"/>
                    <w:b/>
                    <w:sz w:val="24"/>
                    <w:szCs w:val="24"/>
                    <w:highlight w:val="yellow"/>
                    <w:lang w:val="ru-RU"/>
                  </w:rPr>
                  <w:t>морфотипа</w:t>
                </w:r>
                <w:proofErr w:type="spellEnd"/>
                <w:r w:rsidR="00C76F50" w:rsidRPr="00C76F50">
                  <w:rPr>
                    <w:rFonts w:ascii="Times New Roman" w:eastAsia="Times New Roman" w:hAnsi="Times New Roman" w:cs="Times New Roman"/>
                    <w:b/>
                    <w:sz w:val="24"/>
                    <w:szCs w:val="24"/>
                    <w:highlight w:val="yellow"/>
                    <w:lang w:val="ru-RU"/>
                  </w:rPr>
                  <w:t xml:space="preserve"> среди </w:t>
                </w:r>
                <w:r w:rsidR="00C76F50">
                  <w:rPr>
                    <w:rFonts w:ascii="Times New Roman" w:eastAsia="Times New Roman" w:hAnsi="Times New Roman" w:cs="Times New Roman"/>
                    <w:b/>
                    <w:sz w:val="24"/>
                    <w:szCs w:val="24"/>
                    <w:highlight w:val="yellow"/>
                  </w:rPr>
                  <w:t>M</w:t>
                </w:r>
                <w:r w:rsidR="00C76F50" w:rsidRPr="00C76F50">
                  <w:rPr>
                    <w:rFonts w:ascii="Times New Roman" w:eastAsia="Times New Roman" w:hAnsi="Times New Roman" w:cs="Times New Roman"/>
                    <w:b/>
                    <w:sz w:val="24"/>
                    <w:szCs w:val="24"/>
                    <w:highlight w:val="yellow"/>
                    <w:lang w:val="ru-RU"/>
                  </w:rPr>
                  <w:t>.</w:t>
                </w:r>
                <w:proofErr w:type="spellStart"/>
                <w:r w:rsidR="00C76F50">
                  <w:rPr>
                    <w:rFonts w:ascii="Times New Roman" w:eastAsia="Times New Roman" w:hAnsi="Times New Roman" w:cs="Times New Roman"/>
                    <w:b/>
                    <w:sz w:val="24"/>
                    <w:szCs w:val="24"/>
                    <w:highlight w:val="yellow"/>
                  </w:rPr>
                  <w:t>trossulus</w:t>
                </w:r>
                <w:proofErr w:type="spellEnd"/>
                <w:r w:rsidR="00C76F50" w:rsidRPr="00C76F50">
                  <w:rPr>
                    <w:rFonts w:ascii="Times New Roman" w:eastAsia="Times New Roman" w:hAnsi="Times New Roman" w:cs="Times New Roman"/>
                    <w:b/>
                    <w:sz w:val="24"/>
                    <w:szCs w:val="24"/>
                    <w:highlight w:val="yellow"/>
                    <w:lang w:val="ru-RU"/>
                  </w:rPr>
                  <w:t xml:space="preserve"> выше, чем аналогичная величина в других </w:t>
                </w:r>
                <w:proofErr w:type="spellStart"/>
                <w:r w:rsidR="00C76F50" w:rsidRPr="00C76F50">
                  <w:rPr>
                    <w:rFonts w:ascii="Times New Roman" w:eastAsia="Times New Roman" w:hAnsi="Times New Roman" w:cs="Times New Roman"/>
                    <w:b/>
                    <w:sz w:val="24"/>
                    <w:szCs w:val="24"/>
                    <w:highlight w:val="yellow"/>
                    <w:lang w:val="ru-RU"/>
                  </w:rPr>
                  <w:t>акваториях</w:t>
                </w:r>
                <w:proofErr w:type="gramStart"/>
                <w:r w:rsidR="00C76F50" w:rsidRPr="00C76F50">
                  <w:rPr>
                    <w:rFonts w:ascii="Times New Roman" w:eastAsia="Times New Roman" w:hAnsi="Times New Roman" w:cs="Times New Roman"/>
                    <w:b/>
                    <w:sz w:val="24"/>
                    <w:szCs w:val="24"/>
                    <w:highlight w:val="yellow"/>
                    <w:lang w:val="ru-RU"/>
                  </w:rPr>
                  <w:t>.</w:t>
                </w:r>
              </w:ins>
              <w:r w:rsidR="000A43EA">
                <w:rPr>
                  <w:rFonts w:ascii="Times New Roman" w:eastAsia="Times New Roman" w:hAnsi="Times New Roman" w:cs="Times New Roman"/>
                  <w:b/>
                  <w:color w:val="FF0000"/>
                  <w:sz w:val="24"/>
                  <w:szCs w:val="24"/>
                  <w:lang w:val="ru-RU"/>
                </w:rPr>
                <w:t>П</w:t>
              </w:r>
              <w:proofErr w:type="gramEnd"/>
              <w:r w:rsidR="000A43EA">
                <w:rPr>
                  <w:rFonts w:ascii="Times New Roman" w:eastAsia="Times New Roman" w:hAnsi="Times New Roman" w:cs="Times New Roman"/>
                  <w:b/>
                  <w:color w:val="FF0000"/>
                  <w:sz w:val="24"/>
                  <w:szCs w:val="24"/>
                  <w:lang w:val="ru-RU"/>
                </w:rPr>
                <w:t>ротивопоставление</w:t>
              </w:r>
              <w:proofErr w:type="spellEnd"/>
              <w:r w:rsidR="000A43EA">
                <w:rPr>
                  <w:rFonts w:ascii="Times New Roman" w:eastAsia="Times New Roman" w:hAnsi="Times New Roman" w:cs="Times New Roman"/>
                  <w:b/>
                  <w:color w:val="FF0000"/>
                  <w:sz w:val="24"/>
                  <w:szCs w:val="24"/>
                  <w:lang w:val="ru-RU"/>
                </w:rPr>
                <w:t xml:space="preserve"> этих и трех других ГЗ</w:t>
              </w:r>
            </w:sdtContent>
          </w:sdt>
        </w:p>
      </w:sdtContent>
    </w:sdt>
    <w:sdt>
      <w:sdtPr>
        <w:tag w:val="goog_rdk_173"/>
        <w:id w:val="1690404350"/>
      </w:sdtPr>
      <w:sdtEndPr/>
      <w:sdtContent>
        <w:p w14:paraId="00000064" w14:textId="640110FE" w:rsidR="00B140A6" w:rsidRPr="00C76F50" w:rsidRDefault="002078D5">
          <w:pPr>
            <w:spacing w:before="240" w:after="240" w:line="360" w:lineRule="auto"/>
            <w:jc w:val="both"/>
            <w:rPr>
              <w:ins w:id="53" w:author="Vadim Khaitov" w:date="2020-04-01T09:22:00Z"/>
              <w:rFonts w:ascii="Times New Roman" w:eastAsia="Times New Roman" w:hAnsi="Times New Roman" w:cs="Times New Roman"/>
              <w:b/>
              <w:sz w:val="24"/>
              <w:szCs w:val="24"/>
              <w:highlight w:val="yellow"/>
              <w:lang w:val="ru-RU"/>
            </w:rPr>
          </w:pPr>
          <w:sdt>
            <w:sdtPr>
              <w:tag w:val="goog_rdk_172"/>
              <w:id w:val="-447317312"/>
            </w:sdtPr>
            <w:sdtEndPr/>
            <w:sdtContent>
              <w:ins w:id="54" w:author="Vadim Khaitov" w:date="2020-04-01T09:22:00Z">
                <w:r w:rsidR="00C76F50" w:rsidRPr="00C76F50">
                  <w:rPr>
                    <w:rFonts w:ascii="Times New Roman" w:eastAsia="Times New Roman" w:hAnsi="Times New Roman" w:cs="Times New Roman"/>
                    <w:b/>
                    <w:sz w:val="24"/>
                    <w:szCs w:val="24"/>
                    <w:highlight w:val="yellow"/>
                    <w:lang w:val="ru-RU"/>
                  </w:rPr>
                  <w:t xml:space="preserve">8. Чем выше частота </w:t>
                </w:r>
                <w:r w:rsidR="00C76F50">
                  <w:rPr>
                    <w:rFonts w:ascii="Times New Roman" w:eastAsia="Times New Roman" w:hAnsi="Times New Roman" w:cs="Times New Roman"/>
                    <w:b/>
                    <w:sz w:val="24"/>
                    <w:szCs w:val="24"/>
                    <w:highlight w:val="yellow"/>
                  </w:rPr>
                  <w:t>M</w:t>
                </w:r>
                <w:r w:rsidR="00C76F50" w:rsidRPr="00C76F50">
                  <w:rPr>
                    <w:rFonts w:ascii="Times New Roman" w:eastAsia="Times New Roman" w:hAnsi="Times New Roman" w:cs="Times New Roman"/>
                    <w:b/>
                    <w:sz w:val="24"/>
                    <w:szCs w:val="24"/>
                    <w:highlight w:val="yellow"/>
                    <w:lang w:val="ru-RU"/>
                  </w:rPr>
                  <w:t>.</w:t>
                </w:r>
                <w:proofErr w:type="spellStart"/>
                <w:r w:rsidR="00C76F50">
                  <w:rPr>
                    <w:rFonts w:ascii="Times New Roman" w:eastAsia="Times New Roman" w:hAnsi="Times New Roman" w:cs="Times New Roman"/>
                    <w:b/>
                    <w:sz w:val="24"/>
                    <w:szCs w:val="24"/>
                    <w:highlight w:val="yellow"/>
                  </w:rPr>
                  <w:t>trossulus</w:t>
                </w:r>
                <w:proofErr w:type="spellEnd"/>
                <w:r w:rsidR="00C76F50" w:rsidRPr="00C76F50">
                  <w:rPr>
                    <w:rFonts w:ascii="Times New Roman" w:eastAsia="Times New Roman" w:hAnsi="Times New Roman" w:cs="Times New Roman"/>
                    <w:b/>
                    <w:sz w:val="24"/>
                    <w:szCs w:val="24"/>
                    <w:highlight w:val="yellow"/>
                    <w:lang w:val="ru-RU"/>
                  </w:rPr>
                  <w:t xml:space="preserve"> в смешанных популяциях, тем выше частота Т-</w:t>
                </w:r>
                <w:proofErr w:type="spellStart"/>
                <w:r w:rsidR="00C76F50" w:rsidRPr="00C76F50">
                  <w:rPr>
                    <w:rFonts w:ascii="Times New Roman" w:eastAsia="Times New Roman" w:hAnsi="Times New Roman" w:cs="Times New Roman"/>
                    <w:b/>
                    <w:sz w:val="24"/>
                    <w:szCs w:val="24"/>
                    <w:highlight w:val="yellow"/>
                    <w:lang w:val="ru-RU"/>
                  </w:rPr>
                  <w:t>морфотипа</w:t>
                </w:r>
                <w:proofErr w:type="spellEnd"/>
                <w:r w:rsidR="00C76F50" w:rsidRPr="00C76F50">
                  <w:rPr>
                    <w:rFonts w:ascii="Times New Roman" w:eastAsia="Times New Roman" w:hAnsi="Times New Roman" w:cs="Times New Roman"/>
                    <w:b/>
                    <w:sz w:val="24"/>
                    <w:szCs w:val="24"/>
                    <w:highlight w:val="yellow"/>
                    <w:lang w:val="ru-RU"/>
                  </w:rPr>
                  <w:t xml:space="preserve">, как среди </w:t>
                </w:r>
                <w:r w:rsidR="00C76F50">
                  <w:rPr>
                    <w:rFonts w:ascii="Times New Roman" w:eastAsia="Times New Roman" w:hAnsi="Times New Roman" w:cs="Times New Roman"/>
                    <w:b/>
                    <w:sz w:val="24"/>
                    <w:szCs w:val="24"/>
                    <w:highlight w:val="yellow"/>
                  </w:rPr>
                  <w:t>M</w:t>
                </w:r>
                <w:r w:rsidR="00C76F50" w:rsidRPr="00C76F50">
                  <w:rPr>
                    <w:rFonts w:ascii="Times New Roman" w:eastAsia="Times New Roman" w:hAnsi="Times New Roman" w:cs="Times New Roman"/>
                    <w:b/>
                    <w:sz w:val="24"/>
                    <w:szCs w:val="24"/>
                    <w:highlight w:val="yellow"/>
                    <w:lang w:val="ru-RU"/>
                  </w:rPr>
                  <w:t>.</w:t>
                </w:r>
                <w:r w:rsidR="00C76F50">
                  <w:rPr>
                    <w:rFonts w:ascii="Times New Roman" w:eastAsia="Times New Roman" w:hAnsi="Times New Roman" w:cs="Times New Roman"/>
                    <w:b/>
                    <w:sz w:val="24"/>
                    <w:szCs w:val="24"/>
                    <w:highlight w:val="yellow"/>
                  </w:rPr>
                  <w:t>edulis</w:t>
                </w:r>
                <w:r w:rsidR="00C76F50" w:rsidRPr="00C76F50">
                  <w:rPr>
                    <w:rFonts w:ascii="Times New Roman" w:eastAsia="Times New Roman" w:hAnsi="Times New Roman" w:cs="Times New Roman"/>
                    <w:b/>
                    <w:sz w:val="24"/>
                    <w:szCs w:val="24"/>
                    <w:highlight w:val="yellow"/>
                    <w:lang w:val="ru-RU"/>
                  </w:rPr>
                  <w:t xml:space="preserve">, так и среди </w:t>
                </w:r>
                <w:r w:rsidR="00C76F50">
                  <w:rPr>
                    <w:rFonts w:ascii="Times New Roman" w:eastAsia="Times New Roman" w:hAnsi="Times New Roman" w:cs="Times New Roman"/>
                    <w:b/>
                    <w:sz w:val="24"/>
                    <w:szCs w:val="24"/>
                    <w:highlight w:val="yellow"/>
                  </w:rPr>
                  <w:t>M</w:t>
                </w:r>
                <w:r w:rsidR="00C76F50" w:rsidRPr="00C76F50">
                  <w:rPr>
                    <w:rFonts w:ascii="Times New Roman" w:eastAsia="Times New Roman" w:hAnsi="Times New Roman" w:cs="Times New Roman"/>
                    <w:b/>
                    <w:sz w:val="24"/>
                    <w:szCs w:val="24"/>
                    <w:highlight w:val="yellow"/>
                    <w:lang w:val="ru-RU"/>
                  </w:rPr>
                  <w:t>.</w:t>
                </w:r>
                <w:proofErr w:type="spellStart"/>
                <w:r w:rsidR="00C76F50">
                  <w:rPr>
                    <w:rFonts w:ascii="Times New Roman" w:eastAsia="Times New Roman" w:hAnsi="Times New Roman" w:cs="Times New Roman"/>
                    <w:b/>
                    <w:sz w:val="24"/>
                    <w:szCs w:val="24"/>
                    <w:highlight w:val="yellow"/>
                  </w:rPr>
                  <w:t>trossulus</w:t>
                </w:r>
                <w:proofErr w:type="spellEnd"/>
                <w:r w:rsidR="00C76F50" w:rsidRPr="00C76F50">
                  <w:rPr>
                    <w:rFonts w:ascii="Times New Roman" w:eastAsia="Times New Roman" w:hAnsi="Times New Roman" w:cs="Times New Roman"/>
                    <w:b/>
                    <w:sz w:val="24"/>
                    <w:szCs w:val="24"/>
                    <w:highlight w:val="yellow"/>
                    <w:lang w:val="ru-RU"/>
                  </w:rPr>
                  <w:t>.</w:t>
                </w:r>
              </w:ins>
              <w:r w:rsidR="000A43EA">
                <w:rPr>
                  <w:rFonts w:ascii="Times New Roman" w:eastAsia="Times New Roman" w:hAnsi="Times New Roman" w:cs="Times New Roman"/>
                  <w:b/>
                  <w:sz w:val="24"/>
                  <w:szCs w:val="24"/>
                  <w:lang w:val="ru-RU"/>
                </w:rPr>
                <w:t xml:space="preserve"> </w:t>
              </w:r>
              <w:r w:rsidR="000A43EA">
                <w:rPr>
                  <w:rFonts w:ascii="Times New Roman" w:eastAsia="Times New Roman" w:hAnsi="Times New Roman" w:cs="Times New Roman"/>
                  <w:b/>
                  <w:color w:val="FF0000"/>
                  <w:sz w:val="24"/>
                  <w:szCs w:val="24"/>
                  <w:lang w:val="ru-RU"/>
                </w:rPr>
                <w:t xml:space="preserve">но не в </w:t>
              </w:r>
              <w:r w:rsidR="000A43EA">
                <w:rPr>
                  <w:rFonts w:ascii="Times New Roman" w:eastAsia="Times New Roman" w:hAnsi="Times New Roman" w:cs="Times New Roman"/>
                  <w:b/>
                  <w:color w:val="FF0000"/>
                  <w:sz w:val="24"/>
                  <w:szCs w:val="24"/>
                </w:rPr>
                <w:t>GOM</w:t>
              </w:r>
            </w:sdtContent>
          </w:sdt>
        </w:p>
      </w:sdtContent>
    </w:sdt>
    <w:sdt>
      <w:sdtPr>
        <w:tag w:val="goog_rdk_175"/>
        <w:id w:val="-194468323"/>
      </w:sdtPr>
      <w:sdtEndPr/>
      <w:sdtContent>
        <w:p w14:paraId="00000065" w14:textId="494A69C0" w:rsidR="00B140A6" w:rsidRPr="00C76F50" w:rsidRDefault="002078D5">
          <w:pPr>
            <w:spacing w:before="240" w:after="240" w:line="360" w:lineRule="auto"/>
            <w:jc w:val="both"/>
            <w:rPr>
              <w:ins w:id="55" w:author="Vadim Khaitov" w:date="2020-04-01T09:22:00Z"/>
              <w:rFonts w:ascii="Times New Roman" w:eastAsia="Times New Roman" w:hAnsi="Times New Roman" w:cs="Times New Roman"/>
              <w:b/>
              <w:sz w:val="24"/>
              <w:szCs w:val="24"/>
              <w:highlight w:val="yellow"/>
              <w:lang w:val="ru-RU"/>
            </w:rPr>
          </w:pPr>
          <w:sdt>
            <w:sdtPr>
              <w:tag w:val="goog_rdk_174"/>
              <w:id w:val="-1108351134"/>
            </w:sdtPr>
            <w:sdtEndPr/>
            <w:sdtContent>
              <w:ins w:id="56" w:author="Vadim Khaitov" w:date="2020-04-01T09:22:00Z">
                <w:r w:rsidR="00C76F50" w:rsidRPr="00C76F50">
                  <w:rPr>
                    <w:rFonts w:ascii="Times New Roman" w:eastAsia="Times New Roman" w:hAnsi="Times New Roman" w:cs="Times New Roman"/>
                    <w:b/>
                    <w:sz w:val="24"/>
                    <w:szCs w:val="24"/>
                    <w:highlight w:val="yellow"/>
                    <w:lang w:val="ru-RU"/>
                  </w:rPr>
                  <w:t>9. Вероятность правильной идентификации случайно взятой мидии Т-</w:t>
                </w:r>
                <w:proofErr w:type="spellStart"/>
                <w:r w:rsidR="00C76F50" w:rsidRPr="00C76F50">
                  <w:rPr>
                    <w:rFonts w:ascii="Times New Roman" w:eastAsia="Times New Roman" w:hAnsi="Times New Roman" w:cs="Times New Roman"/>
                    <w:b/>
                    <w:sz w:val="24"/>
                    <w:szCs w:val="24"/>
                    <w:highlight w:val="yellow"/>
                    <w:lang w:val="ru-RU"/>
                  </w:rPr>
                  <w:t>морфотипа</w:t>
                </w:r>
                <w:proofErr w:type="spellEnd"/>
                <w:r w:rsidR="00C76F50" w:rsidRPr="00C76F50">
                  <w:rPr>
                    <w:rFonts w:ascii="Times New Roman" w:eastAsia="Times New Roman" w:hAnsi="Times New Roman" w:cs="Times New Roman"/>
                    <w:b/>
                    <w:sz w:val="24"/>
                    <w:szCs w:val="24"/>
                    <w:highlight w:val="yellow"/>
                    <w:lang w:val="ru-RU"/>
                  </w:rPr>
                  <w:t xml:space="preserve">, как </w:t>
                </w:r>
                <w:r w:rsidR="00C76F50">
                  <w:rPr>
                    <w:rFonts w:ascii="Times New Roman" w:eastAsia="Times New Roman" w:hAnsi="Times New Roman" w:cs="Times New Roman"/>
                    <w:b/>
                    <w:sz w:val="24"/>
                    <w:szCs w:val="24"/>
                    <w:highlight w:val="yellow"/>
                  </w:rPr>
                  <w:t>M</w:t>
                </w:r>
                <w:r w:rsidR="00C76F50" w:rsidRPr="00C76F50">
                  <w:rPr>
                    <w:rFonts w:ascii="Times New Roman" w:eastAsia="Times New Roman" w:hAnsi="Times New Roman" w:cs="Times New Roman"/>
                    <w:b/>
                    <w:sz w:val="24"/>
                    <w:szCs w:val="24"/>
                    <w:highlight w:val="yellow"/>
                    <w:lang w:val="ru-RU"/>
                  </w:rPr>
                  <w:t>.</w:t>
                </w:r>
                <w:proofErr w:type="spellStart"/>
                <w:r w:rsidR="00C76F50">
                  <w:rPr>
                    <w:rFonts w:ascii="Times New Roman" w:eastAsia="Times New Roman" w:hAnsi="Times New Roman" w:cs="Times New Roman"/>
                    <w:b/>
                    <w:sz w:val="24"/>
                    <w:szCs w:val="24"/>
                    <w:highlight w:val="yellow"/>
                  </w:rPr>
                  <w:t>trossulus</w:t>
                </w:r>
                <w:proofErr w:type="spellEnd"/>
                <w:r w:rsidR="00C76F50" w:rsidRPr="00C76F50">
                  <w:rPr>
                    <w:rFonts w:ascii="Times New Roman" w:eastAsia="Times New Roman" w:hAnsi="Times New Roman" w:cs="Times New Roman"/>
                    <w:b/>
                    <w:sz w:val="24"/>
                    <w:szCs w:val="24"/>
                    <w:highlight w:val="yellow"/>
                    <w:lang w:val="ru-RU"/>
                  </w:rPr>
                  <w:t xml:space="preserve">, и случайно взятой мидии </w:t>
                </w:r>
                <w:r w:rsidR="00C76F50">
                  <w:rPr>
                    <w:rFonts w:ascii="Times New Roman" w:eastAsia="Times New Roman" w:hAnsi="Times New Roman" w:cs="Times New Roman"/>
                    <w:b/>
                    <w:sz w:val="24"/>
                    <w:szCs w:val="24"/>
                    <w:highlight w:val="yellow"/>
                  </w:rPr>
                  <w:t>E</w:t>
                </w:r>
                <w:r w:rsidR="00C76F50" w:rsidRPr="00C76F50">
                  <w:rPr>
                    <w:rFonts w:ascii="Times New Roman" w:eastAsia="Times New Roman" w:hAnsi="Times New Roman" w:cs="Times New Roman"/>
                    <w:b/>
                    <w:sz w:val="24"/>
                    <w:szCs w:val="24"/>
                    <w:highlight w:val="yellow"/>
                    <w:lang w:val="ru-RU"/>
                  </w:rPr>
                  <w:t>-</w:t>
                </w:r>
                <w:proofErr w:type="spellStart"/>
                <w:r w:rsidR="00C76F50" w:rsidRPr="00C76F50">
                  <w:rPr>
                    <w:rFonts w:ascii="Times New Roman" w:eastAsia="Times New Roman" w:hAnsi="Times New Roman" w:cs="Times New Roman"/>
                    <w:b/>
                    <w:sz w:val="24"/>
                    <w:szCs w:val="24"/>
                    <w:highlight w:val="yellow"/>
                    <w:lang w:val="ru-RU"/>
                  </w:rPr>
                  <w:t>морфотипа</w:t>
                </w:r>
                <w:proofErr w:type="spellEnd"/>
                <w:r w:rsidR="00C76F50" w:rsidRPr="00C76F50">
                  <w:rPr>
                    <w:rFonts w:ascii="Times New Roman" w:eastAsia="Times New Roman" w:hAnsi="Times New Roman" w:cs="Times New Roman"/>
                    <w:b/>
                    <w:sz w:val="24"/>
                    <w:szCs w:val="24"/>
                    <w:highlight w:val="yellow"/>
                    <w:lang w:val="ru-RU"/>
                  </w:rPr>
                  <w:t xml:space="preserve">, как </w:t>
                </w:r>
                <w:r w:rsidR="00C76F50">
                  <w:rPr>
                    <w:rFonts w:ascii="Times New Roman" w:eastAsia="Times New Roman" w:hAnsi="Times New Roman" w:cs="Times New Roman"/>
                    <w:b/>
                    <w:sz w:val="24"/>
                    <w:szCs w:val="24"/>
                    <w:highlight w:val="yellow"/>
                  </w:rPr>
                  <w:t>M</w:t>
                </w:r>
                <w:r w:rsidR="00C76F50" w:rsidRPr="00C76F50">
                  <w:rPr>
                    <w:rFonts w:ascii="Times New Roman" w:eastAsia="Times New Roman" w:hAnsi="Times New Roman" w:cs="Times New Roman"/>
                    <w:b/>
                    <w:sz w:val="24"/>
                    <w:szCs w:val="24"/>
                    <w:highlight w:val="yellow"/>
                    <w:lang w:val="ru-RU"/>
                  </w:rPr>
                  <w:t>.</w:t>
                </w:r>
                <w:r w:rsidR="00C76F50">
                  <w:rPr>
                    <w:rFonts w:ascii="Times New Roman" w:eastAsia="Times New Roman" w:hAnsi="Times New Roman" w:cs="Times New Roman"/>
                    <w:b/>
                    <w:sz w:val="24"/>
                    <w:szCs w:val="24"/>
                    <w:highlight w:val="yellow"/>
                  </w:rPr>
                  <w:t>edulis</w:t>
                </w:r>
                <w:r w:rsidR="00C76F50" w:rsidRPr="00C76F50">
                  <w:rPr>
                    <w:rFonts w:ascii="Times New Roman" w:eastAsia="Times New Roman" w:hAnsi="Times New Roman" w:cs="Times New Roman"/>
                    <w:b/>
                    <w:sz w:val="24"/>
                    <w:szCs w:val="24"/>
                    <w:highlight w:val="yellow"/>
                    <w:lang w:val="ru-RU"/>
                  </w:rPr>
                  <w:t xml:space="preserve">, зависит от частоты </w:t>
                </w:r>
                <w:r w:rsidR="00C76F50">
                  <w:rPr>
                    <w:rFonts w:ascii="Times New Roman" w:eastAsia="Times New Roman" w:hAnsi="Times New Roman" w:cs="Times New Roman"/>
                    <w:b/>
                    <w:sz w:val="24"/>
                    <w:szCs w:val="24"/>
                    <w:highlight w:val="yellow"/>
                  </w:rPr>
                  <w:t>M</w:t>
                </w:r>
                <w:r w:rsidR="00C76F50" w:rsidRPr="00C76F50">
                  <w:rPr>
                    <w:rFonts w:ascii="Times New Roman" w:eastAsia="Times New Roman" w:hAnsi="Times New Roman" w:cs="Times New Roman"/>
                    <w:b/>
                    <w:sz w:val="24"/>
                    <w:szCs w:val="24"/>
                    <w:highlight w:val="yellow"/>
                    <w:lang w:val="ru-RU"/>
                  </w:rPr>
                  <w:t>.</w:t>
                </w:r>
                <w:proofErr w:type="spellStart"/>
                <w:r w:rsidR="00C76F50">
                  <w:rPr>
                    <w:rFonts w:ascii="Times New Roman" w:eastAsia="Times New Roman" w:hAnsi="Times New Roman" w:cs="Times New Roman"/>
                    <w:b/>
                    <w:sz w:val="24"/>
                    <w:szCs w:val="24"/>
                    <w:highlight w:val="yellow"/>
                  </w:rPr>
                  <w:t>trossulus</w:t>
                </w:r>
                <w:proofErr w:type="spellEnd"/>
                <w:r w:rsidR="00C76F50" w:rsidRPr="00C76F50">
                  <w:rPr>
                    <w:rFonts w:ascii="Times New Roman" w:eastAsia="Times New Roman" w:hAnsi="Times New Roman" w:cs="Times New Roman"/>
                    <w:b/>
                    <w:sz w:val="24"/>
                    <w:szCs w:val="24"/>
                    <w:highlight w:val="yellow"/>
                    <w:lang w:val="ru-RU"/>
                  </w:rPr>
                  <w:t xml:space="preserve"> в популяции.</w:t>
                </w:r>
              </w:ins>
              <w:r w:rsidR="000A43EA" w:rsidRPr="000A43EA">
                <w:rPr>
                  <w:rFonts w:ascii="Times New Roman" w:eastAsia="Times New Roman" w:hAnsi="Times New Roman" w:cs="Times New Roman"/>
                  <w:b/>
                  <w:sz w:val="24"/>
                  <w:szCs w:val="24"/>
                  <w:lang w:val="ru-RU"/>
                </w:rPr>
                <w:t xml:space="preserve"> </w:t>
              </w:r>
              <w:r w:rsidR="000A43EA">
                <w:rPr>
                  <w:rFonts w:ascii="Times New Roman" w:eastAsia="Times New Roman" w:hAnsi="Times New Roman" w:cs="Times New Roman"/>
                  <w:b/>
                  <w:color w:val="FF0000"/>
                  <w:sz w:val="24"/>
                  <w:szCs w:val="24"/>
                  <w:lang w:val="ru-RU"/>
                </w:rPr>
                <w:t>Вот это открытие так открытие</w:t>
              </w:r>
            </w:sdtContent>
          </w:sdt>
        </w:p>
      </w:sdtContent>
    </w:sdt>
    <w:sdt>
      <w:sdtPr>
        <w:tag w:val="goog_rdk_177"/>
        <w:id w:val="730197452"/>
      </w:sdtPr>
      <w:sdtEndPr/>
      <w:sdtContent>
        <w:p w14:paraId="00000066" w14:textId="075FD948" w:rsidR="00B140A6" w:rsidRPr="00C76F50" w:rsidRDefault="002078D5">
          <w:pPr>
            <w:spacing w:before="240" w:after="240" w:line="360" w:lineRule="auto"/>
            <w:jc w:val="both"/>
            <w:rPr>
              <w:ins w:id="57" w:author="Vadim Khaitov" w:date="2020-04-01T09:22:00Z"/>
              <w:rFonts w:ascii="Times New Roman" w:eastAsia="Times New Roman" w:hAnsi="Times New Roman" w:cs="Times New Roman"/>
              <w:b/>
              <w:sz w:val="24"/>
              <w:szCs w:val="24"/>
              <w:highlight w:val="yellow"/>
              <w:lang w:val="ru-RU"/>
            </w:rPr>
          </w:pPr>
          <w:sdt>
            <w:sdtPr>
              <w:tag w:val="goog_rdk_176"/>
              <w:id w:val="172072104"/>
            </w:sdtPr>
            <w:sdtEndPr/>
            <w:sdtContent>
              <w:ins w:id="58" w:author="Vadim Khaitov" w:date="2020-04-01T09:22:00Z">
                <w:r w:rsidR="00C76F50" w:rsidRPr="00C76F50">
                  <w:rPr>
                    <w:rFonts w:ascii="Times New Roman" w:eastAsia="Times New Roman" w:hAnsi="Times New Roman" w:cs="Times New Roman"/>
                    <w:b/>
                    <w:sz w:val="24"/>
                    <w:szCs w:val="24"/>
                    <w:highlight w:val="yellow"/>
                    <w:lang w:val="ru-RU"/>
                  </w:rPr>
                  <w:t xml:space="preserve">10. В случае </w:t>
                </w:r>
                <w:r w:rsidR="00C76F50">
                  <w:rPr>
                    <w:rFonts w:ascii="Times New Roman" w:eastAsia="Times New Roman" w:hAnsi="Times New Roman" w:cs="Times New Roman"/>
                    <w:b/>
                    <w:sz w:val="24"/>
                    <w:szCs w:val="24"/>
                    <w:highlight w:val="yellow"/>
                  </w:rPr>
                  <w:t>W</w:t>
                </w:r>
                <w:r w:rsidR="00C76F50" w:rsidRPr="00C76F50">
                  <w:rPr>
                    <w:rFonts w:ascii="Times New Roman" w:eastAsia="Times New Roman" w:hAnsi="Times New Roman" w:cs="Times New Roman"/>
                    <w:b/>
                    <w:sz w:val="24"/>
                    <w:szCs w:val="24"/>
                    <w:highlight w:val="yellow"/>
                    <w:lang w:val="ru-RU"/>
                  </w:rPr>
                  <w:t xml:space="preserve">, </w:t>
                </w:r>
                <w:r w:rsidR="00C76F50">
                  <w:rPr>
                    <w:rFonts w:ascii="Times New Roman" w:eastAsia="Times New Roman" w:hAnsi="Times New Roman" w:cs="Times New Roman"/>
                    <w:b/>
                    <w:sz w:val="24"/>
                    <w:szCs w:val="24"/>
                    <w:highlight w:val="yellow"/>
                  </w:rPr>
                  <w:t>BL</w:t>
                </w:r>
                <w:r w:rsidR="00C76F50" w:rsidRPr="00C76F50">
                  <w:rPr>
                    <w:rFonts w:ascii="Times New Roman" w:eastAsia="Times New Roman" w:hAnsi="Times New Roman" w:cs="Times New Roman"/>
                    <w:b/>
                    <w:sz w:val="24"/>
                    <w:szCs w:val="24"/>
                    <w:highlight w:val="yellow"/>
                    <w:lang w:val="ru-RU"/>
                  </w:rPr>
                  <w:t xml:space="preserve">, </w:t>
                </w:r>
                <w:r w:rsidR="00C76F50">
                  <w:rPr>
                    <w:rFonts w:ascii="Times New Roman" w:eastAsia="Times New Roman" w:hAnsi="Times New Roman" w:cs="Times New Roman"/>
                    <w:b/>
                    <w:sz w:val="24"/>
                    <w:szCs w:val="24"/>
                    <w:highlight w:val="yellow"/>
                  </w:rPr>
                  <w:t>GOM</w:t>
                </w:r>
                <w:r w:rsidR="00C76F50" w:rsidRPr="00C76F50">
                  <w:rPr>
                    <w:rFonts w:ascii="Times New Roman" w:eastAsia="Times New Roman" w:hAnsi="Times New Roman" w:cs="Times New Roman"/>
                    <w:b/>
                    <w:sz w:val="24"/>
                    <w:szCs w:val="24"/>
                    <w:highlight w:val="yellow"/>
                    <w:lang w:val="ru-RU"/>
                  </w:rPr>
                  <w:t xml:space="preserve"> </w:t>
                </w:r>
                <w:proofErr w:type="spellStart"/>
                <w:r w:rsidR="00C76F50" w:rsidRPr="00C76F50">
                  <w:rPr>
                    <w:rFonts w:ascii="Times New Roman" w:eastAsia="Times New Roman" w:hAnsi="Times New Roman" w:cs="Times New Roman"/>
                    <w:b/>
                    <w:sz w:val="24"/>
                    <w:szCs w:val="24"/>
                    <w:highlight w:val="yellow"/>
                    <w:lang w:val="ru-RU"/>
                  </w:rPr>
                  <w:t>морфотип</w:t>
                </w:r>
                <w:proofErr w:type="spellEnd"/>
                <w:r w:rsidR="00C76F50" w:rsidRPr="00C76F50">
                  <w:rPr>
                    <w:rFonts w:ascii="Times New Roman" w:eastAsia="Times New Roman" w:hAnsi="Times New Roman" w:cs="Times New Roman"/>
                    <w:b/>
                    <w:sz w:val="24"/>
                    <w:szCs w:val="24"/>
                    <w:highlight w:val="yellow"/>
                    <w:lang w:val="ru-RU"/>
                  </w:rPr>
                  <w:t>-тест дает возможность надежной идентификации видов в смешанных поселениях (</w:t>
                </w:r>
              </w:ins>
              <w:proofErr w:type="spellStart"/>
              <w:r w:rsidR="00A674C2">
                <w:rPr>
                  <w:rFonts w:ascii="Times New Roman" w:eastAsia="Times New Roman" w:hAnsi="Times New Roman" w:cs="Times New Roman"/>
                  <w:b/>
                  <w:sz w:val="24"/>
                  <w:szCs w:val="24"/>
                  <w:highlight w:val="yellow"/>
                </w:rPr>
                <w:t>Ptros</w:t>
              </w:r>
              <w:proofErr w:type="spellEnd"/>
              <w:ins w:id="59" w:author="Vadim Khaitov" w:date="2020-04-01T09:22:00Z">
                <w:r w:rsidR="00C76F50" w:rsidRPr="00C76F50">
                  <w:rPr>
                    <w:rFonts w:ascii="Times New Roman" w:eastAsia="Times New Roman" w:hAnsi="Times New Roman" w:cs="Times New Roman"/>
                    <w:b/>
                    <w:sz w:val="24"/>
                    <w:szCs w:val="24"/>
                    <w:highlight w:val="yellow"/>
                    <w:lang w:val="ru-RU"/>
                  </w:rPr>
                  <w:t xml:space="preserve"> близко к 0.5). В поселениях с подавляющим доминированием </w:t>
                </w:r>
                <w:r w:rsidR="00C76F50">
                  <w:rPr>
                    <w:rFonts w:ascii="Times New Roman" w:eastAsia="Times New Roman" w:hAnsi="Times New Roman" w:cs="Times New Roman"/>
                    <w:b/>
                    <w:sz w:val="24"/>
                    <w:szCs w:val="24"/>
                    <w:highlight w:val="yellow"/>
                  </w:rPr>
                  <w:t>M</w:t>
                </w:r>
                <w:r w:rsidR="00C76F50" w:rsidRPr="00C76F50">
                  <w:rPr>
                    <w:rFonts w:ascii="Times New Roman" w:eastAsia="Times New Roman" w:hAnsi="Times New Roman" w:cs="Times New Roman"/>
                    <w:b/>
                    <w:sz w:val="24"/>
                    <w:szCs w:val="24"/>
                    <w:highlight w:val="yellow"/>
                    <w:lang w:val="ru-RU"/>
                  </w:rPr>
                  <w:t>.</w:t>
                </w:r>
                <w:proofErr w:type="spellStart"/>
                <w:r w:rsidR="00C76F50">
                  <w:rPr>
                    <w:rFonts w:ascii="Times New Roman" w:eastAsia="Times New Roman" w:hAnsi="Times New Roman" w:cs="Times New Roman"/>
                    <w:b/>
                    <w:sz w:val="24"/>
                    <w:szCs w:val="24"/>
                    <w:highlight w:val="yellow"/>
                  </w:rPr>
                  <w:t>trossulus</w:t>
                </w:r>
                <w:proofErr w:type="spellEnd"/>
                <w:r w:rsidR="00C76F50" w:rsidRPr="00C76F50">
                  <w:rPr>
                    <w:rFonts w:ascii="Times New Roman" w:eastAsia="Times New Roman" w:hAnsi="Times New Roman" w:cs="Times New Roman"/>
                    <w:b/>
                    <w:sz w:val="24"/>
                    <w:szCs w:val="24"/>
                    <w:highlight w:val="yellow"/>
                    <w:lang w:val="ru-RU"/>
                  </w:rPr>
                  <w:t xml:space="preserve"> (</w:t>
                </w:r>
              </w:ins>
              <w:proofErr w:type="spellStart"/>
              <w:r w:rsidR="00A674C2">
                <w:rPr>
                  <w:rFonts w:ascii="Times New Roman" w:eastAsia="Times New Roman" w:hAnsi="Times New Roman" w:cs="Times New Roman"/>
                  <w:b/>
                  <w:sz w:val="24"/>
                  <w:szCs w:val="24"/>
                  <w:highlight w:val="yellow"/>
                </w:rPr>
                <w:t>Ptros</w:t>
              </w:r>
              <w:proofErr w:type="spellEnd"/>
              <w:ins w:id="60" w:author="Vadim Khaitov" w:date="2020-04-01T09:22:00Z">
                <w:r w:rsidR="00C76F50" w:rsidRPr="00C76F50">
                  <w:rPr>
                    <w:rFonts w:ascii="Times New Roman" w:eastAsia="Times New Roman" w:hAnsi="Times New Roman" w:cs="Times New Roman"/>
                    <w:b/>
                    <w:sz w:val="24"/>
                    <w:szCs w:val="24"/>
                    <w:highlight w:val="yellow"/>
                    <w:lang w:val="ru-RU"/>
                  </w:rPr>
                  <w:t xml:space="preserve"> близко к 1) корректная  идентификация минорного вида (</w:t>
                </w:r>
                <w:r w:rsidR="00C76F50">
                  <w:rPr>
                    <w:rFonts w:ascii="Times New Roman" w:eastAsia="Times New Roman" w:hAnsi="Times New Roman" w:cs="Times New Roman"/>
                    <w:b/>
                    <w:sz w:val="24"/>
                    <w:szCs w:val="24"/>
                    <w:highlight w:val="yellow"/>
                  </w:rPr>
                  <w:t>M</w:t>
                </w:r>
                <w:r w:rsidR="00C76F50" w:rsidRPr="00C76F50">
                  <w:rPr>
                    <w:rFonts w:ascii="Times New Roman" w:eastAsia="Times New Roman" w:hAnsi="Times New Roman" w:cs="Times New Roman"/>
                    <w:b/>
                    <w:sz w:val="24"/>
                    <w:szCs w:val="24"/>
                    <w:highlight w:val="yellow"/>
                    <w:lang w:val="ru-RU"/>
                  </w:rPr>
                  <w:t>.</w:t>
                </w:r>
                <w:r w:rsidR="00C76F50">
                  <w:rPr>
                    <w:rFonts w:ascii="Times New Roman" w:eastAsia="Times New Roman" w:hAnsi="Times New Roman" w:cs="Times New Roman"/>
                    <w:b/>
                    <w:sz w:val="24"/>
                    <w:szCs w:val="24"/>
                    <w:highlight w:val="yellow"/>
                  </w:rPr>
                  <w:t>edulis</w:t>
                </w:r>
                <w:r w:rsidR="00C76F50" w:rsidRPr="00C76F50">
                  <w:rPr>
                    <w:rFonts w:ascii="Times New Roman" w:eastAsia="Times New Roman" w:hAnsi="Times New Roman" w:cs="Times New Roman"/>
                    <w:b/>
                    <w:sz w:val="24"/>
                    <w:szCs w:val="24"/>
                    <w:highlight w:val="yellow"/>
                    <w:lang w:val="ru-RU"/>
                  </w:rPr>
                  <w:t xml:space="preserve"> по Е-</w:t>
                </w:r>
                <w:proofErr w:type="spellStart"/>
                <w:r w:rsidR="00C76F50" w:rsidRPr="00C76F50">
                  <w:rPr>
                    <w:rFonts w:ascii="Times New Roman" w:eastAsia="Times New Roman" w:hAnsi="Times New Roman" w:cs="Times New Roman"/>
                    <w:b/>
                    <w:sz w:val="24"/>
                    <w:szCs w:val="24"/>
                    <w:highlight w:val="yellow"/>
                    <w:lang w:val="ru-RU"/>
                  </w:rPr>
                  <w:t>морфотипу</w:t>
                </w:r>
                <w:proofErr w:type="spellEnd"/>
                <w:r w:rsidR="00C76F50" w:rsidRPr="00C76F50">
                  <w:rPr>
                    <w:rFonts w:ascii="Times New Roman" w:eastAsia="Times New Roman" w:hAnsi="Times New Roman" w:cs="Times New Roman"/>
                    <w:b/>
                    <w:sz w:val="24"/>
                    <w:szCs w:val="24"/>
                    <w:highlight w:val="yellow"/>
                    <w:lang w:val="ru-RU"/>
                  </w:rPr>
                  <w:t xml:space="preserve">) маловероятна. Аналогично, в поселениях с резким преобладанием </w:t>
                </w:r>
                <w:r w:rsidR="00C76F50">
                  <w:rPr>
                    <w:rFonts w:ascii="Times New Roman" w:eastAsia="Times New Roman" w:hAnsi="Times New Roman" w:cs="Times New Roman"/>
                    <w:b/>
                    <w:sz w:val="24"/>
                    <w:szCs w:val="24"/>
                    <w:highlight w:val="yellow"/>
                  </w:rPr>
                  <w:t>M</w:t>
                </w:r>
                <w:r w:rsidR="00C76F50" w:rsidRPr="00C76F50">
                  <w:rPr>
                    <w:rFonts w:ascii="Times New Roman" w:eastAsia="Times New Roman" w:hAnsi="Times New Roman" w:cs="Times New Roman"/>
                    <w:b/>
                    <w:sz w:val="24"/>
                    <w:szCs w:val="24"/>
                    <w:highlight w:val="yellow"/>
                    <w:lang w:val="ru-RU"/>
                  </w:rPr>
                  <w:t>.</w:t>
                </w:r>
                <w:r w:rsidR="00C76F50">
                  <w:rPr>
                    <w:rFonts w:ascii="Times New Roman" w:eastAsia="Times New Roman" w:hAnsi="Times New Roman" w:cs="Times New Roman"/>
                    <w:b/>
                    <w:sz w:val="24"/>
                    <w:szCs w:val="24"/>
                    <w:highlight w:val="yellow"/>
                  </w:rPr>
                  <w:t>edulis</w:t>
                </w:r>
                <w:r w:rsidR="00C76F50" w:rsidRPr="00C76F50">
                  <w:rPr>
                    <w:rFonts w:ascii="Times New Roman" w:eastAsia="Times New Roman" w:hAnsi="Times New Roman" w:cs="Times New Roman"/>
                    <w:b/>
                    <w:sz w:val="24"/>
                    <w:szCs w:val="24"/>
                    <w:highlight w:val="yellow"/>
                    <w:lang w:val="ru-RU"/>
                  </w:rPr>
                  <w:t xml:space="preserve"> (</w:t>
                </w:r>
              </w:ins>
              <w:proofErr w:type="spellStart"/>
              <w:r w:rsidR="00A674C2">
                <w:rPr>
                  <w:rFonts w:ascii="Times New Roman" w:eastAsia="Times New Roman" w:hAnsi="Times New Roman" w:cs="Times New Roman"/>
                  <w:b/>
                  <w:sz w:val="24"/>
                  <w:szCs w:val="24"/>
                  <w:highlight w:val="yellow"/>
                </w:rPr>
                <w:t>Ptros</w:t>
              </w:r>
              <w:proofErr w:type="spellEnd"/>
              <w:ins w:id="61" w:author="Vadim Khaitov" w:date="2020-04-01T09:22:00Z">
                <w:r w:rsidR="00C76F50" w:rsidRPr="00C76F50">
                  <w:rPr>
                    <w:rFonts w:ascii="Times New Roman" w:eastAsia="Times New Roman" w:hAnsi="Times New Roman" w:cs="Times New Roman"/>
                    <w:b/>
                    <w:sz w:val="24"/>
                    <w:szCs w:val="24"/>
                    <w:highlight w:val="yellow"/>
                    <w:lang w:val="ru-RU"/>
                  </w:rPr>
                  <w:t xml:space="preserve"> близко к 0) корректная идентификация минорного вида (</w:t>
                </w:r>
                <w:r w:rsidR="00C76F50">
                  <w:rPr>
                    <w:rFonts w:ascii="Times New Roman" w:eastAsia="Times New Roman" w:hAnsi="Times New Roman" w:cs="Times New Roman"/>
                    <w:b/>
                    <w:sz w:val="24"/>
                    <w:szCs w:val="24"/>
                    <w:highlight w:val="yellow"/>
                  </w:rPr>
                  <w:t>M</w:t>
                </w:r>
                <w:r w:rsidR="00C76F50" w:rsidRPr="00C76F50">
                  <w:rPr>
                    <w:rFonts w:ascii="Times New Roman" w:eastAsia="Times New Roman" w:hAnsi="Times New Roman" w:cs="Times New Roman"/>
                    <w:b/>
                    <w:sz w:val="24"/>
                    <w:szCs w:val="24"/>
                    <w:highlight w:val="yellow"/>
                    <w:lang w:val="ru-RU"/>
                  </w:rPr>
                  <w:t>.</w:t>
                </w:r>
                <w:proofErr w:type="spellStart"/>
                <w:r w:rsidR="00C76F50">
                  <w:rPr>
                    <w:rFonts w:ascii="Times New Roman" w:eastAsia="Times New Roman" w:hAnsi="Times New Roman" w:cs="Times New Roman"/>
                    <w:b/>
                    <w:sz w:val="24"/>
                    <w:szCs w:val="24"/>
                    <w:highlight w:val="yellow"/>
                  </w:rPr>
                  <w:t>trossulus</w:t>
                </w:r>
                <w:proofErr w:type="spellEnd"/>
                <w:r w:rsidR="00C76F50" w:rsidRPr="00C76F50">
                  <w:rPr>
                    <w:rFonts w:ascii="Times New Roman" w:eastAsia="Times New Roman" w:hAnsi="Times New Roman" w:cs="Times New Roman"/>
                    <w:b/>
                    <w:sz w:val="24"/>
                    <w:szCs w:val="24"/>
                    <w:highlight w:val="yellow"/>
                    <w:lang w:val="ru-RU"/>
                  </w:rPr>
                  <w:t xml:space="preserve"> по </w:t>
                </w:r>
                <w:r w:rsidR="00C76F50">
                  <w:rPr>
                    <w:rFonts w:ascii="Times New Roman" w:eastAsia="Times New Roman" w:hAnsi="Times New Roman" w:cs="Times New Roman"/>
                    <w:b/>
                    <w:sz w:val="24"/>
                    <w:szCs w:val="24"/>
                    <w:highlight w:val="yellow"/>
                  </w:rPr>
                  <w:t>T</w:t>
                </w:r>
                <w:r w:rsidR="00C76F50" w:rsidRPr="00C76F50">
                  <w:rPr>
                    <w:rFonts w:ascii="Times New Roman" w:eastAsia="Times New Roman" w:hAnsi="Times New Roman" w:cs="Times New Roman"/>
                    <w:b/>
                    <w:sz w:val="24"/>
                    <w:szCs w:val="24"/>
                    <w:highlight w:val="yellow"/>
                    <w:lang w:val="ru-RU"/>
                  </w:rPr>
                  <w:t>-</w:t>
                </w:r>
                <w:proofErr w:type="spellStart"/>
                <w:r w:rsidR="00C76F50" w:rsidRPr="00C76F50">
                  <w:rPr>
                    <w:rFonts w:ascii="Times New Roman" w:eastAsia="Times New Roman" w:hAnsi="Times New Roman" w:cs="Times New Roman"/>
                    <w:b/>
                    <w:sz w:val="24"/>
                    <w:szCs w:val="24"/>
                    <w:highlight w:val="yellow"/>
                    <w:lang w:val="ru-RU"/>
                  </w:rPr>
                  <w:t>морфотипу</w:t>
                </w:r>
                <w:proofErr w:type="spellEnd"/>
                <w:r w:rsidR="00C76F50" w:rsidRPr="00C76F50">
                  <w:rPr>
                    <w:rFonts w:ascii="Times New Roman" w:eastAsia="Times New Roman" w:hAnsi="Times New Roman" w:cs="Times New Roman"/>
                    <w:b/>
                    <w:sz w:val="24"/>
                    <w:szCs w:val="24"/>
                    <w:highlight w:val="yellow"/>
                    <w:lang w:val="ru-RU"/>
                  </w:rPr>
                  <w:t xml:space="preserve">) маловероятна. В случае более или менее чистых поселений корректная идентификация доминирующего вида по </w:t>
                </w:r>
                <w:proofErr w:type="spellStart"/>
                <w:r w:rsidR="00C76F50" w:rsidRPr="00C76F50">
                  <w:rPr>
                    <w:rFonts w:ascii="Times New Roman" w:eastAsia="Times New Roman" w:hAnsi="Times New Roman" w:cs="Times New Roman"/>
                    <w:b/>
                    <w:sz w:val="24"/>
                    <w:szCs w:val="24"/>
                    <w:highlight w:val="yellow"/>
                    <w:lang w:val="ru-RU"/>
                  </w:rPr>
                  <w:t>морфотипу</w:t>
                </w:r>
                <w:proofErr w:type="spellEnd"/>
                <w:r w:rsidR="00C76F50" w:rsidRPr="00C76F50">
                  <w:rPr>
                    <w:rFonts w:ascii="Times New Roman" w:eastAsia="Times New Roman" w:hAnsi="Times New Roman" w:cs="Times New Roman"/>
                    <w:b/>
                    <w:sz w:val="24"/>
                    <w:szCs w:val="24"/>
                    <w:highlight w:val="yellow"/>
                    <w:lang w:val="ru-RU"/>
                  </w:rPr>
                  <w:t xml:space="preserve"> (</w:t>
                </w:r>
                <w:r w:rsidR="00C76F50">
                  <w:rPr>
                    <w:rFonts w:ascii="Times New Roman" w:eastAsia="Times New Roman" w:hAnsi="Times New Roman" w:cs="Times New Roman"/>
                    <w:b/>
                    <w:sz w:val="24"/>
                    <w:szCs w:val="24"/>
                    <w:highlight w:val="yellow"/>
                  </w:rPr>
                  <w:t>M</w:t>
                </w:r>
                <w:r w:rsidR="00C76F50" w:rsidRPr="00C76F50">
                  <w:rPr>
                    <w:rFonts w:ascii="Times New Roman" w:eastAsia="Times New Roman" w:hAnsi="Times New Roman" w:cs="Times New Roman"/>
                    <w:b/>
                    <w:sz w:val="24"/>
                    <w:szCs w:val="24"/>
                    <w:highlight w:val="yellow"/>
                    <w:lang w:val="ru-RU"/>
                  </w:rPr>
                  <w:t>.</w:t>
                </w:r>
                <w:r w:rsidR="00C76F50">
                  <w:rPr>
                    <w:rFonts w:ascii="Times New Roman" w:eastAsia="Times New Roman" w:hAnsi="Times New Roman" w:cs="Times New Roman"/>
                    <w:b/>
                    <w:sz w:val="24"/>
                    <w:szCs w:val="24"/>
                    <w:highlight w:val="yellow"/>
                  </w:rPr>
                  <w:t>edulis</w:t>
                </w:r>
                <w:r w:rsidR="00C76F50" w:rsidRPr="00C76F50">
                  <w:rPr>
                    <w:rFonts w:ascii="Times New Roman" w:eastAsia="Times New Roman" w:hAnsi="Times New Roman" w:cs="Times New Roman"/>
                    <w:b/>
                    <w:sz w:val="24"/>
                    <w:szCs w:val="24"/>
                    <w:highlight w:val="yellow"/>
                    <w:lang w:val="ru-RU"/>
                  </w:rPr>
                  <w:t xml:space="preserve"> по Е-</w:t>
                </w:r>
                <w:proofErr w:type="spellStart"/>
                <w:r w:rsidR="00C76F50" w:rsidRPr="00C76F50">
                  <w:rPr>
                    <w:rFonts w:ascii="Times New Roman" w:eastAsia="Times New Roman" w:hAnsi="Times New Roman" w:cs="Times New Roman"/>
                    <w:b/>
                    <w:sz w:val="24"/>
                    <w:szCs w:val="24"/>
                    <w:highlight w:val="yellow"/>
                    <w:lang w:val="ru-RU"/>
                  </w:rPr>
                  <w:t>морфотипу</w:t>
                </w:r>
                <w:proofErr w:type="spellEnd"/>
                <w:r w:rsidR="00C76F50" w:rsidRPr="00C76F50">
                  <w:rPr>
                    <w:rFonts w:ascii="Times New Roman" w:eastAsia="Times New Roman" w:hAnsi="Times New Roman" w:cs="Times New Roman"/>
                    <w:b/>
                    <w:sz w:val="24"/>
                    <w:szCs w:val="24"/>
                    <w:highlight w:val="yellow"/>
                    <w:lang w:val="ru-RU"/>
                  </w:rPr>
                  <w:t xml:space="preserve"> и </w:t>
                </w:r>
                <w:r w:rsidR="00C76F50">
                  <w:rPr>
                    <w:rFonts w:ascii="Times New Roman" w:eastAsia="Times New Roman" w:hAnsi="Times New Roman" w:cs="Times New Roman"/>
                    <w:b/>
                    <w:sz w:val="24"/>
                    <w:szCs w:val="24"/>
                    <w:highlight w:val="yellow"/>
                  </w:rPr>
                  <w:t>M</w:t>
                </w:r>
                <w:r w:rsidR="00C76F50" w:rsidRPr="00C76F50">
                  <w:rPr>
                    <w:rFonts w:ascii="Times New Roman" w:eastAsia="Times New Roman" w:hAnsi="Times New Roman" w:cs="Times New Roman"/>
                    <w:b/>
                    <w:sz w:val="24"/>
                    <w:szCs w:val="24"/>
                    <w:highlight w:val="yellow"/>
                    <w:lang w:val="ru-RU"/>
                  </w:rPr>
                  <w:t>.</w:t>
                </w:r>
                <w:proofErr w:type="spellStart"/>
                <w:r w:rsidR="00C76F50">
                  <w:rPr>
                    <w:rFonts w:ascii="Times New Roman" w:eastAsia="Times New Roman" w:hAnsi="Times New Roman" w:cs="Times New Roman"/>
                    <w:b/>
                    <w:sz w:val="24"/>
                    <w:szCs w:val="24"/>
                    <w:highlight w:val="yellow"/>
                  </w:rPr>
                  <w:t>trossulus</w:t>
                </w:r>
                <w:proofErr w:type="spellEnd"/>
                <w:r w:rsidR="00C76F50" w:rsidRPr="00C76F50">
                  <w:rPr>
                    <w:rFonts w:ascii="Times New Roman" w:eastAsia="Times New Roman" w:hAnsi="Times New Roman" w:cs="Times New Roman"/>
                    <w:b/>
                    <w:sz w:val="24"/>
                    <w:szCs w:val="24"/>
                    <w:highlight w:val="yellow"/>
                    <w:lang w:val="ru-RU"/>
                  </w:rPr>
                  <w:t xml:space="preserve"> по </w:t>
                </w:r>
                <w:r w:rsidR="00C76F50">
                  <w:rPr>
                    <w:rFonts w:ascii="Times New Roman" w:eastAsia="Times New Roman" w:hAnsi="Times New Roman" w:cs="Times New Roman"/>
                    <w:b/>
                    <w:sz w:val="24"/>
                    <w:szCs w:val="24"/>
                    <w:highlight w:val="yellow"/>
                  </w:rPr>
                  <w:t>T</w:t>
                </w:r>
                <w:r w:rsidR="00C76F50" w:rsidRPr="00C76F50">
                  <w:rPr>
                    <w:rFonts w:ascii="Times New Roman" w:eastAsia="Times New Roman" w:hAnsi="Times New Roman" w:cs="Times New Roman"/>
                    <w:b/>
                    <w:sz w:val="24"/>
                    <w:szCs w:val="24"/>
                    <w:highlight w:val="yellow"/>
                    <w:lang w:val="ru-RU"/>
                  </w:rPr>
                  <w:t>-</w:t>
                </w:r>
                <w:proofErr w:type="spellStart"/>
                <w:r w:rsidR="00C76F50" w:rsidRPr="00C76F50">
                  <w:rPr>
                    <w:rFonts w:ascii="Times New Roman" w:eastAsia="Times New Roman" w:hAnsi="Times New Roman" w:cs="Times New Roman"/>
                    <w:b/>
                    <w:sz w:val="24"/>
                    <w:szCs w:val="24"/>
                    <w:highlight w:val="yellow"/>
                    <w:lang w:val="ru-RU"/>
                  </w:rPr>
                  <w:t>морфотипу</w:t>
                </w:r>
                <w:proofErr w:type="spellEnd"/>
                <w:r w:rsidR="00C76F50" w:rsidRPr="00C76F50">
                  <w:rPr>
                    <w:rFonts w:ascii="Times New Roman" w:eastAsia="Times New Roman" w:hAnsi="Times New Roman" w:cs="Times New Roman"/>
                    <w:b/>
                    <w:sz w:val="24"/>
                    <w:szCs w:val="24"/>
                    <w:highlight w:val="yellow"/>
                    <w:lang w:val="ru-RU"/>
                  </w:rPr>
                  <w:t xml:space="preserve">) возможна с высокой вероятностью.  </w:t>
                </w:r>
              </w:ins>
              <w:r w:rsidR="000A43EA">
                <w:rPr>
                  <w:rFonts w:ascii="Times New Roman" w:eastAsia="Times New Roman" w:hAnsi="Times New Roman" w:cs="Times New Roman"/>
                  <w:b/>
                  <w:color w:val="FF0000"/>
                  <w:sz w:val="24"/>
                  <w:szCs w:val="24"/>
                  <w:lang w:val="ru-RU"/>
                </w:rPr>
                <w:t xml:space="preserve">Это важнейший результат; </w:t>
              </w:r>
              <w:r w:rsidR="000A43EA">
                <w:rPr>
                  <w:rFonts w:ascii="Times New Roman" w:eastAsia="Times New Roman" w:hAnsi="Times New Roman" w:cs="Times New Roman"/>
                  <w:b/>
                  <w:color w:val="FF0000"/>
                  <w:sz w:val="24"/>
                  <w:szCs w:val="24"/>
                </w:rPr>
                <w:t>individual</w:t>
              </w:r>
              <w:r w:rsidR="000A43EA" w:rsidRPr="00746C6B">
                <w:rPr>
                  <w:rFonts w:ascii="Times New Roman" w:eastAsia="Times New Roman" w:hAnsi="Times New Roman" w:cs="Times New Roman"/>
                  <w:b/>
                  <w:color w:val="FF0000"/>
                  <w:sz w:val="24"/>
                  <w:szCs w:val="24"/>
                  <w:lang w:val="ru-RU"/>
                </w:rPr>
                <w:t xml:space="preserve"> </w:t>
              </w:r>
              <w:r w:rsidR="000A43EA">
                <w:rPr>
                  <w:rFonts w:ascii="Times New Roman" w:eastAsia="Times New Roman" w:hAnsi="Times New Roman" w:cs="Times New Roman"/>
                  <w:b/>
                  <w:color w:val="FF0000"/>
                  <w:sz w:val="24"/>
                  <w:szCs w:val="24"/>
                </w:rPr>
                <w:t>assignment</w:t>
              </w:r>
            </w:sdtContent>
          </w:sdt>
        </w:p>
      </w:sdtContent>
    </w:sdt>
    <w:sdt>
      <w:sdtPr>
        <w:tag w:val="goog_rdk_179"/>
        <w:id w:val="1466853757"/>
      </w:sdtPr>
      <w:sdtEndPr/>
      <w:sdtContent>
        <w:p w14:paraId="00000067" w14:textId="77777777" w:rsidR="00B140A6" w:rsidRPr="00C76F50" w:rsidRDefault="002078D5">
          <w:pPr>
            <w:spacing w:before="240" w:after="240" w:line="360" w:lineRule="auto"/>
            <w:jc w:val="both"/>
            <w:rPr>
              <w:ins w:id="62" w:author="Vadim Khaitov" w:date="2020-04-01T09:22:00Z"/>
              <w:rFonts w:ascii="Times New Roman" w:eastAsia="Times New Roman" w:hAnsi="Times New Roman" w:cs="Times New Roman"/>
              <w:b/>
              <w:sz w:val="24"/>
              <w:szCs w:val="24"/>
              <w:highlight w:val="yellow"/>
              <w:lang w:val="ru-RU"/>
            </w:rPr>
          </w:pPr>
          <w:sdt>
            <w:sdtPr>
              <w:tag w:val="goog_rdk_178"/>
              <w:id w:val="134149169"/>
            </w:sdtPr>
            <w:sdtEndPr/>
            <w:sdtContent>
              <w:ins w:id="63" w:author="Vadim Khaitov" w:date="2020-04-01T09:22:00Z">
                <w:r w:rsidR="00C76F50" w:rsidRPr="00C76F50">
                  <w:rPr>
                    <w:rFonts w:ascii="Times New Roman" w:eastAsia="Times New Roman" w:hAnsi="Times New Roman" w:cs="Times New Roman"/>
                    <w:b/>
                    <w:sz w:val="24"/>
                    <w:szCs w:val="24"/>
                    <w:highlight w:val="yellow"/>
                    <w:lang w:val="ru-RU"/>
                  </w:rPr>
                  <w:t xml:space="preserve">11. В случае смешанных поселений в </w:t>
                </w:r>
                <w:r w:rsidR="00C76F50">
                  <w:rPr>
                    <w:rFonts w:ascii="Times New Roman" w:eastAsia="Times New Roman" w:hAnsi="Times New Roman" w:cs="Times New Roman"/>
                    <w:b/>
                    <w:sz w:val="24"/>
                    <w:szCs w:val="24"/>
                    <w:highlight w:val="yellow"/>
                  </w:rPr>
                  <w:t>BH</w:t>
                </w:r>
                <w:r w:rsidR="00C76F50" w:rsidRPr="00C76F50">
                  <w:rPr>
                    <w:rFonts w:ascii="Times New Roman" w:eastAsia="Times New Roman" w:hAnsi="Times New Roman" w:cs="Times New Roman"/>
                    <w:b/>
                    <w:sz w:val="24"/>
                    <w:szCs w:val="24"/>
                    <w:highlight w:val="yellow"/>
                    <w:lang w:val="ru-RU"/>
                  </w:rPr>
                  <w:t xml:space="preserve">, корректная идентификация </w:t>
                </w:r>
                <w:r w:rsidR="00C76F50">
                  <w:rPr>
                    <w:rFonts w:ascii="Times New Roman" w:eastAsia="Times New Roman" w:hAnsi="Times New Roman" w:cs="Times New Roman"/>
                    <w:b/>
                    <w:sz w:val="24"/>
                    <w:szCs w:val="24"/>
                    <w:highlight w:val="yellow"/>
                  </w:rPr>
                  <w:t>M</w:t>
                </w:r>
                <w:r w:rsidR="00C76F50" w:rsidRPr="00C76F50">
                  <w:rPr>
                    <w:rFonts w:ascii="Times New Roman" w:eastAsia="Times New Roman" w:hAnsi="Times New Roman" w:cs="Times New Roman"/>
                    <w:b/>
                    <w:sz w:val="24"/>
                    <w:szCs w:val="24"/>
                    <w:highlight w:val="yellow"/>
                    <w:lang w:val="ru-RU"/>
                  </w:rPr>
                  <w:t>.</w:t>
                </w:r>
                <w:proofErr w:type="spellStart"/>
                <w:r w:rsidR="00C76F50">
                  <w:rPr>
                    <w:rFonts w:ascii="Times New Roman" w:eastAsia="Times New Roman" w:hAnsi="Times New Roman" w:cs="Times New Roman"/>
                    <w:b/>
                    <w:sz w:val="24"/>
                    <w:szCs w:val="24"/>
                    <w:highlight w:val="yellow"/>
                  </w:rPr>
                  <w:t>trossulus</w:t>
                </w:r>
                <w:proofErr w:type="spellEnd"/>
                <w:r w:rsidR="00C76F50" w:rsidRPr="00C76F50">
                  <w:rPr>
                    <w:rFonts w:ascii="Times New Roman" w:eastAsia="Times New Roman" w:hAnsi="Times New Roman" w:cs="Times New Roman"/>
                    <w:b/>
                    <w:sz w:val="24"/>
                    <w:szCs w:val="24"/>
                    <w:highlight w:val="yellow"/>
                    <w:lang w:val="ru-RU"/>
                  </w:rPr>
                  <w:t xml:space="preserve"> по Т-</w:t>
                </w:r>
                <w:proofErr w:type="spellStart"/>
                <w:r w:rsidR="00C76F50" w:rsidRPr="00C76F50">
                  <w:rPr>
                    <w:rFonts w:ascii="Times New Roman" w:eastAsia="Times New Roman" w:hAnsi="Times New Roman" w:cs="Times New Roman"/>
                    <w:b/>
                    <w:sz w:val="24"/>
                    <w:szCs w:val="24"/>
                    <w:highlight w:val="yellow"/>
                    <w:lang w:val="ru-RU"/>
                  </w:rPr>
                  <w:t>морфотипу</w:t>
                </w:r>
                <w:proofErr w:type="spellEnd"/>
                <w:r w:rsidR="00C76F50" w:rsidRPr="00C76F50">
                  <w:rPr>
                    <w:rFonts w:ascii="Times New Roman" w:eastAsia="Times New Roman" w:hAnsi="Times New Roman" w:cs="Times New Roman"/>
                    <w:b/>
                    <w:sz w:val="24"/>
                    <w:szCs w:val="24"/>
                    <w:highlight w:val="yellow"/>
                    <w:lang w:val="ru-RU"/>
                  </w:rPr>
                  <w:t xml:space="preserve"> маловероятна, но корректная идентификация </w:t>
                </w:r>
                <w:r w:rsidR="00C76F50">
                  <w:rPr>
                    <w:rFonts w:ascii="Times New Roman" w:eastAsia="Times New Roman" w:hAnsi="Times New Roman" w:cs="Times New Roman"/>
                    <w:b/>
                    <w:sz w:val="24"/>
                    <w:szCs w:val="24"/>
                    <w:highlight w:val="yellow"/>
                  </w:rPr>
                  <w:t>M</w:t>
                </w:r>
                <w:r w:rsidR="00C76F50" w:rsidRPr="00C76F50">
                  <w:rPr>
                    <w:rFonts w:ascii="Times New Roman" w:eastAsia="Times New Roman" w:hAnsi="Times New Roman" w:cs="Times New Roman"/>
                    <w:b/>
                    <w:sz w:val="24"/>
                    <w:szCs w:val="24"/>
                    <w:highlight w:val="yellow"/>
                    <w:lang w:val="ru-RU"/>
                  </w:rPr>
                  <w:t>.</w:t>
                </w:r>
                <w:r w:rsidR="00C76F50">
                  <w:rPr>
                    <w:rFonts w:ascii="Times New Roman" w:eastAsia="Times New Roman" w:hAnsi="Times New Roman" w:cs="Times New Roman"/>
                    <w:b/>
                    <w:sz w:val="24"/>
                    <w:szCs w:val="24"/>
                    <w:highlight w:val="yellow"/>
                  </w:rPr>
                  <w:t>edulis</w:t>
                </w:r>
                <w:r w:rsidR="00C76F50" w:rsidRPr="00C76F50">
                  <w:rPr>
                    <w:rFonts w:ascii="Times New Roman" w:eastAsia="Times New Roman" w:hAnsi="Times New Roman" w:cs="Times New Roman"/>
                    <w:b/>
                    <w:sz w:val="24"/>
                    <w:szCs w:val="24"/>
                    <w:highlight w:val="yellow"/>
                    <w:lang w:val="ru-RU"/>
                  </w:rPr>
                  <w:t xml:space="preserve"> по Е-</w:t>
                </w:r>
                <w:proofErr w:type="spellStart"/>
                <w:r w:rsidR="00C76F50" w:rsidRPr="00C76F50">
                  <w:rPr>
                    <w:rFonts w:ascii="Times New Roman" w:eastAsia="Times New Roman" w:hAnsi="Times New Roman" w:cs="Times New Roman"/>
                    <w:b/>
                    <w:sz w:val="24"/>
                    <w:szCs w:val="24"/>
                    <w:highlight w:val="yellow"/>
                    <w:lang w:val="ru-RU"/>
                  </w:rPr>
                  <w:t>морфотипу</w:t>
                </w:r>
                <w:proofErr w:type="spellEnd"/>
                <w:r w:rsidR="00C76F50" w:rsidRPr="00C76F50">
                  <w:rPr>
                    <w:rFonts w:ascii="Times New Roman" w:eastAsia="Times New Roman" w:hAnsi="Times New Roman" w:cs="Times New Roman"/>
                    <w:b/>
                    <w:sz w:val="24"/>
                    <w:szCs w:val="24"/>
                    <w:highlight w:val="yellow"/>
                    <w:lang w:val="ru-RU"/>
                  </w:rPr>
                  <w:t xml:space="preserve"> возможна с высокой вероятностью.</w:t>
                </w:r>
              </w:ins>
            </w:sdtContent>
          </w:sdt>
        </w:p>
      </w:sdtContent>
    </w:sdt>
    <w:sdt>
      <w:sdtPr>
        <w:tag w:val="goog_rdk_181"/>
        <w:id w:val="1422994275"/>
      </w:sdtPr>
      <w:sdtEndPr>
        <w:rPr>
          <w:color w:val="FF0000"/>
        </w:rPr>
      </w:sdtEndPr>
      <w:sdtContent>
        <w:p w14:paraId="00000068" w14:textId="10516568" w:rsidR="00B140A6" w:rsidRPr="00E927A0" w:rsidRDefault="002078D5">
          <w:pPr>
            <w:spacing w:before="240" w:after="240" w:line="360" w:lineRule="auto"/>
            <w:jc w:val="both"/>
            <w:rPr>
              <w:ins w:id="64" w:author="Vadim Khaitov" w:date="2020-04-01T09:22:00Z"/>
              <w:rFonts w:ascii="Times New Roman" w:eastAsia="Times New Roman" w:hAnsi="Times New Roman" w:cs="Times New Roman"/>
              <w:b/>
              <w:color w:val="FF0000"/>
              <w:sz w:val="24"/>
              <w:szCs w:val="24"/>
              <w:highlight w:val="yellow"/>
              <w:lang w:val="ru-RU"/>
            </w:rPr>
          </w:pPr>
          <w:sdt>
            <w:sdtPr>
              <w:tag w:val="goog_rdk_180"/>
              <w:id w:val="738749512"/>
            </w:sdtPr>
            <w:sdtEndPr>
              <w:rPr>
                <w:color w:val="FF0000"/>
              </w:rPr>
            </w:sdtEndPr>
            <w:sdtContent>
              <w:ins w:id="65" w:author="Vadim Khaitov" w:date="2020-04-01T09:22:00Z">
                <w:r w:rsidR="00C76F50" w:rsidRPr="00C76F50">
                  <w:rPr>
                    <w:rFonts w:ascii="Times New Roman" w:eastAsia="Times New Roman" w:hAnsi="Times New Roman" w:cs="Times New Roman"/>
                    <w:b/>
                    <w:sz w:val="24"/>
                    <w:szCs w:val="24"/>
                    <w:highlight w:val="yellow"/>
                    <w:lang w:val="ru-RU"/>
                  </w:rPr>
                  <w:t xml:space="preserve">12. В случае смешанных поселений в </w:t>
                </w:r>
                <w:r w:rsidR="00C76F50">
                  <w:rPr>
                    <w:rFonts w:ascii="Times New Roman" w:eastAsia="Times New Roman" w:hAnsi="Times New Roman" w:cs="Times New Roman"/>
                    <w:b/>
                    <w:sz w:val="24"/>
                    <w:szCs w:val="24"/>
                    <w:highlight w:val="yellow"/>
                  </w:rPr>
                  <w:t>BALT</w:t>
                </w:r>
                <w:r w:rsidR="00C76F50" w:rsidRPr="00C76F50">
                  <w:rPr>
                    <w:rFonts w:ascii="Times New Roman" w:eastAsia="Times New Roman" w:hAnsi="Times New Roman" w:cs="Times New Roman"/>
                    <w:b/>
                    <w:sz w:val="24"/>
                    <w:szCs w:val="24"/>
                    <w:highlight w:val="yellow"/>
                    <w:lang w:val="ru-RU"/>
                  </w:rPr>
                  <w:t xml:space="preserve">, корректная идентификация </w:t>
                </w:r>
                <w:r w:rsidR="00C76F50">
                  <w:rPr>
                    <w:rFonts w:ascii="Times New Roman" w:eastAsia="Times New Roman" w:hAnsi="Times New Roman" w:cs="Times New Roman"/>
                    <w:b/>
                    <w:sz w:val="24"/>
                    <w:szCs w:val="24"/>
                    <w:highlight w:val="yellow"/>
                  </w:rPr>
                  <w:t>M</w:t>
                </w:r>
                <w:r w:rsidR="00C76F50" w:rsidRPr="00C76F50">
                  <w:rPr>
                    <w:rFonts w:ascii="Times New Roman" w:eastAsia="Times New Roman" w:hAnsi="Times New Roman" w:cs="Times New Roman"/>
                    <w:b/>
                    <w:sz w:val="24"/>
                    <w:szCs w:val="24"/>
                    <w:highlight w:val="yellow"/>
                    <w:lang w:val="ru-RU"/>
                  </w:rPr>
                  <w:t>.</w:t>
                </w:r>
                <w:r w:rsidR="00C76F50">
                  <w:rPr>
                    <w:rFonts w:ascii="Times New Roman" w:eastAsia="Times New Roman" w:hAnsi="Times New Roman" w:cs="Times New Roman"/>
                    <w:b/>
                    <w:sz w:val="24"/>
                    <w:szCs w:val="24"/>
                    <w:highlight w:val="yellow"/>
                  </w:rPr>
                  <w:t>edulis</w:t>
                </w:r>
                <w:r w:rsidR="00C76F50" w:rsidRPr="00C76F50">
                  <w:rPr>
                    <w:rFonts w:ascii="Times New Roman" w:eastAsia="Times New Roman" w:hAnsi="Times New Roman" w:cs="Times New Roman"/>
                    <w:b/>
                    <w:sz w:val="24"/>
                    <w:szCs w:val="24"/>
                    <w:highlight w:val="yellow"/>
                    <w:lang w:val="ru-RU"/>
                  </w:rPr>
                  <w:t xml:space="preserve"> по </w:t>
                </w:r>
                <w:r w:rsidR="00C76F50">
                  <w:rPr>
                    <w:rFonts w:ascii="Times New Roman" w:eastAsia="Times New Roman" w:hAnsi="Times New Roman" w:cs="Times New Roman"/>
                    <w:b/>
                    <w:sz w:val="24"/>
                    <w:szCs w:val="24"/>
                    <w:highlight w:val="yellow"/>
                  </w:rPr>
                  <w:t>E</w:t>
                </w:r>
                <w:r w:rsidR="00C76F50" w:rsidRPr="00C76F50">
                  <w:rPr>
                    <w:rFonts w:ascii="Times New Roman" w:eastAsia="Times New Roman" w:hAnsi="Times New Roman" w:cs="Times New Roman"/>
                    <w:b/>
                    <w:sz w:val="24"/>
                    <w:szCs w:val="24"/>
                    <w:highlight w:val="yellow"/>
                    <w:lang w:val="ru-RU"/>
                  </w:rPr>
                  <w:t>-</w:t>
                </w:r>
                <w:proofErr w:type="spellStart"/>
                <w:r w:rsidR="00C76F50" w:rsidRPr="00C76F50">
                  <w:rPr>
                    <w:rFonts w:ascii="Times New Roman" w:eastAsia="Times New Roman" w:hAnsi="Times New Roman" w:cs="Times New Roman"/>
                    <w:b/>
                    <w:sz w:val="24"/>
                    <w:szCs w:val="24"/>
                    <w:highlight w:val="yellow"/>
                    <w:lang w:val="ru-RU"/>
                  </w:rPr>
                  <w:t>морфотипу</w:t>
                </w:r>
                <w:proofErr w:type="spellEnd"/>
                <w:r w:rsidR="00C76F50" w:rsidRPr="00C76F50">
                  <w:rPr>
                    <w:rFonts w:ascii="Times New Roman" w:eastAsia="Times New Roman" w:hAnsi="Times New Roman" w:cs="Times New Roman"/>
                    <w:b/>
                    <w:sz w:val="24"/>
                    <w:szCs w:val="24"/>
                    <w:highlight w:val="yellow"/>
                    <w:lang w:val="ru-RU"/>
                  </w:rPr>
                  <w:t xml:space="preserve"> маловероятна, но корректная идентификация </w:t>
                </w:r>
                <w:r w:rsidR="00C76F50">
                  <w:rPr>
                    <w:rFonts w:ascii="Times New Roman" w:eastAsia="Times New Roman" w:hAnsi="Times New Roman" w:cs="Times New Roman"/>
                    <w:b/>
                    <w:sz w:val="24"/>
                    <w:szCs w:val="24"/>
                    <w:highlight w:val="yellow"/>
                  </w:rPr>
                  <w:t>M</w:t>
                </w:r>
                <w:r w:rsidR="00C76F50" w:rsidRPr="00C76F50">
                  <w:rPr>
                    <w:rFonts w:ascii="Times New Roman" w:eastAsia="Times New Roman" w:hAnsi="Times New Roman" w:cs="Times New Roman"/>
                    <w:b/>
                    <w:sz w:val="24"/>
                    <w:szCs w:val="24"/>
                    <w:highlight w:val="yellow"/>
                    <w:lang w:val="ru-RU"/>
                  </w:rPr>
                  <w:t>.</w:t>
                </w:r>
                <w:proofErr w:type="spellStart"/>
                <w:r w:rsidR="00C76F50">
                  <w:rPr>
                    <w:rFonts w:ascii="Times New Roman" w:eastAsia="Times New Roman" w:hAnsi="Times New Roman" w:cs="Times New Roman"/>
                    <w:b/>
                    <w:sz w:val="24"/>
                    <w:szCs w:val="24"/>
                    <w:highlight w:val="yellow"/>
                  </w:rPr>
                  <w:t>trossulus</w:t>
                </w:r>
                <w:proofErr w:type="spellEnd"/>
                <w:r w:rsidR="00C76F50" w:rsidRPr="00C76F50">
                  <w:rPr>
                    <w:rFonts w:ascii="Times New Roman" w:eastAsia="Times New Roman" w:hAnsi="Times New Roman" w:cs="Times New Roman"/>
                    <w:b/>
                    <w:sz w:val="24"/>
                    <w:szCs w:val="24"/>
                    <w:highlight w:val="yellow"/>
                    <w:lang w:val="ru-RU"/>
                  </w:rPr>
                  <w:t xml:space="preserve"> по </w:t>
                </w:r>
                <w:r w:rsidR="00C76F50">
                  <w:rPr>
                    <w:rFonts w:ascii="Times New Roman" w:eastAsia="Times New Roman" w:hAnsi="Times New Roman" w:cs="Times New Roman"/>
                    <w:b/>
                    <w:sz w:val="24"/>
                    <w:szCs w:val="24"/>
                    <w:highlight w:val="yellow"/>
                  </w:rPr>
                  <w:t>T</w:t>
                </w:r>
                <w:r w:rsidR="00C76F50" w:rsidRPr="00C76F50">
                  <w:rPr>
                    <w:rFonts w:ascii="Times New Roman" w:eastAsia="Times New Roman" w:hAnsi="Times New Roman" w:cs="Times New Roman"/>
                    <w:b/>
                    <w:sz w:val="24"/>
                    <w:szCs w:val="24"/>
                    <w:highlight w:val="yellow"/>
                    <w:lang w:val="ru-RU"/>
                  </w:rPr>
                  <w:t>-</w:t>
                </w:r>
                <w:proofErr w:type="spellStart"/>
                <w:r w:rsidR="00C76F50" w:rsidRPr="00C76F50">
                  <w:rPr>
                    <w:rFonts w:ascii="Times New Roman" w:eastAsia="Times New Roman" w:hAnsi="Times New Roman" w:cs="Times New Roman"/>
                    <w:b/>
                    <w:sz w:val="24"/>
                    <w:szCs w:val="24"/>
                    <w:highlight w:val="yellow"/>
                    <w:lang w:val="ru-RU"/>
                  </w:rPr>
                  <w:t>морфотипу</w:t>
                </w:r>
                <w:proofErr w:type="spellEnd"/>
                <w:r w:rsidR="00C76F50" w:rsidRPr="00C76F50">
                  <w:rPr>
                    <w:rFonts w:ascii="Times New Roman" w:eastAsia="Times New Roman" w:hAnsi="Times New Roman" w:cs="Times New Roman"/>
                    <w:b/>
                    <w:sz w:val="24"/>
                    <w:szCs w:val="24"/>
                    <w:highlight w:val="yellow"/>
                    <w:lang w:val="ru-RU"/>
                  </w:rPr>
                  <w:t xml:space="preserve"> возможна с высокой вероятностью.</w:t>
                </w:r>
              </w:ins>
              <w:r w:rsidR="00E927A0">
                <w:rPr>
                  <w:rFonts w:ascii="Times New Roman" w:eastAsia="Times New Roman" w:hAnsi="Times New Roman" w:cs="Times New Roman"/>
                  <w:b/>
                  <w:sz w:val="24"/>
                  <w:szCs w:val="24"/>
                  <w:lang w:val="ru-RU"/>
                </w:rPr>
                <w:t xml:space="preserve"> </w:t>
              </w:r>
              <w:r w:rsidR="00E927A0" w:rsidRPr="00E927A0">
                <w:rPr>
                  <w:rFonts w:ascii="Times New Roman" w:eastAsia="Times New Roman" w:hAnsi="Times New Roman" w:cs="Times New Roman"/>
                  <w:b/>
                  <w:color w:val="FF0000"/>
                  <w:sz w:val="24"/>
                  <w:szCs w:val="24"/>
                  <w:lang w:val="ru-RU"/>
                </w:rPr>
                <w:t xml:space="preserve">А что </w:t>
              </w:r>
              <w:proofErr w:type="spellStart"/>
              <w:r w:rsidR="00E927A0" w:rsidRPr="00E927A0">
                <w:rPr>
                  <w:rFonts w:ascii="Times New Roman" w:eastAsia="Times New Roman" w:hAnsi="Times New Roman" w:cs="Times New Roman"/>
                  <w:b/>
                  <w:color w:val="FF0000"/>
                  <w:sz w:val="24"/>
                  <w:szCs w:val="24"/>
                  <w:lang w:val="ru-RU"/>
                </w:rPr>
                <w:t>норвегия</w:t>
              </w:r>
              <w:proofErr w:type="spellEnd"/>
              <w:r w:rsidR="00E927A0" w:rsidRPr="00E927A0">
                <w:rPr>
                  <w:rFonts w:ascii="Times New Roman" w:eastAsia="Times New Roman" w:hAnsi="Times New Roman" w:cs="Times New Roman"/>
                  <w:b/>
                  <w:color w:val="FF0000"/>
                  <w:sz w:val="24"/>
                  <w:szCs w:val="24"/>
                  <w:lang w:val="ru-RU"/>
                </w:rPr>
                <w:t xml:space="preserve">? Там тоже язычковые </w:t>
              </w:r>
              <w:proofErr w:type="spellStart"/>
              <w:r w:rsidR="00E927A0" w:rsidRPr="00E927A0">
                <w:rPr>
                  <w:rFonts w:ascii="Times New Roman" w:eastAsia="Times New Roman" w:hAnsi="Times New Roman" w:cs="Times New Roman"/>
                  <w:b/>
                  <w:color w:val="FF0000"/>
                  <w:sz w:val="24"/>
                  <w:szCs w:val="24"/>
                  <w:lang w:val="ru-RU"/>
                </w:rPr>
                <w:t>троссюлюсы</w:t>
              </w:r>
              <w:proofErr w:type="spellEnd"/>
            </w:sdtContent>
          </w:sdt>
        </w:p>
      </w:sdtContent>
    </w:sdt>
    <w:sdt>
      <w:sdtPr>
        <w:tag w:val="goog_rdk_183"/>
        <w:id w:val="582886779"/>
      </w:sdtPr>
      <w:sdtEndPr/>
      <w:sdtContent>
        <w:p w14:paraId="00000069" w14:textId="0168A098" w:rsidR="00B140A6" w:rsidRPr="00C76F50" w:rsidRDefault="002078D5">
          <w:pPr>
            <w:spacing w:before="240" w:after="240" w:line="360" w:lineRule="auto"/>
            <w:jc w:val="both"/>
            <w:rPr>
              <w:ins w:id="66" w:author="Vadim Khaitov" w:date="2020-04-01T09:22:00Z"/>
              <w:rFonts w:ascii="Times New Roman" w:eastAsia="Times New Roman" w:hAnsi="Times New Roman" w:cs="Times New Roman"/>
              <w:b/>
              <w:sz w:val="24"/>
              <w:szCs w:val="24"/>
              <w:highlight w:val="yellow"/>
              <w:lang w:val="ru-RU"/>
            </w:rPr>
          </w:pPr>
          <w:sdt>
            <w:sdtPr>
              <w:tag w:val="goog_rdk_182"/>
              <w:id w:val="-1275475861"/>
            </w:sdtPr>
            <w:sdtEndPr/>
            <w:sdtContent>
              <w:ins w:id="67" w:author="Vadim Khaitov" w:date="2020-04-01T09:22:00Z">
                <w:r w:rsidR="00C76F50" w:rsidRPr="00C76F50">
                  <w:rPr>
                    <w:rFonts w:ascii="Times New Roman" w:eastAsia="Times New Roman" w:hAnsi="Times New Roman" w:cs="Times New Roman"/>
                    <w:b/>
                    <w:sz w:val="24"/>
                    <w:szCs w:val="24"/>
                    <w:highlight w:val="yellow"/>
                    <w:lang w:val="ru-RU"/>
                  </w:rPr>
                  <w:t>13. Для применения уравнений теории вероятностей (</w:t>
                </w:r>
                <w:proofErr w:type="spellStart"/>
                <w:r w:rsidR="00C76F50">
                  <w:rPr>
                    <w:rFonts w:ascii="Times New Roman" w:eastAsia="Times New Roman" w:hAnsi="Times New Roman" w:cs="Times New Roman"/>
                    <w:b/>
                    <w:sz w:val="24"/>
                    <w:szCs w:val="24"/>
                    <w:highlight w:val="yellow"/>
                  </w:rPr>
                  <w:t>Eq</w:t>
                </w:r>
                <w:proofErr w:type="spellEnd"/>
                <w:r w:rsidR="00C76F50" w:rsidRPr="00C76F50">
                  <w:rPr>
                    <w:rFonts w:ascii="Times New Roman" w:eastAsia="Times New Roman" w:hAnsi="Times New Roman" w:cs="Times New Roman"/>
                    <w:b/>
                    <w:sz w:val="24"/>
                    <w:szCs w:val="24"/>
                    <w:highlight w:val="yellow"/>
                    <w:lang w:val="ru-RU"/>
                  </w:rPr>
                  <w:t xml:space="preserve"> 1, 2) для </w:t>
                </w:r>
                <w:proofErr w:type="gramStart"/>
                <w:r w:rsidR="00C76F50" w:rsidRPr="00C76F50">
                  <w:rPr>
                    <w:rFonts w:ascii="Times New Roman" w:eastAsia="Times New Roman" w:hAnsi="Times New Roman" w:cs="Times New Roman"/>
                    <w:b/>
                    <w:sz w:val="24"/>
                    <w:szCs w:val="24"/>
                    <w:highlight w:val="yellow"/>
                    <w:lang w:val="ru-RU"/>
                  </w:rPr>
                  <w:t>экспресс-оценки</w:t>
                </w:r>
                <w:proofErr w:type="gramEnd"/>
                <w:r w:rsidR="00C76F50" w:rsidRPr="00C76F50">
                  <w:rPr>
                    <w:rFonts w:ascii="Times New Roman" w:eastAsia="Times New Roman" w:hAnsi="Times New Roman" w:cs="Times New Roman"/>
                    <w:b/>
                    <w:sz w:val="24"/>
                    <w:szCs w:val="24"/>
                    <w:highlight w:val="yellow"/>
                    <w:lang w:val="ru-RU"/>
                  </w:rPr>
                  <w:t xml:space="preserve"> вероятности правильного определения вида мидии по </w:t>
                </w:r>
                <w:proofErr w:type="spellStart"/>
                <w:r w:rsidR="00C76F50" w:rsidRPr="00C76F50">
                  <w:rPr>
                    <w:rFonts w:ascii="Times New Roman" w:eastAsia="Times New Roman" w:hAnsi="Times New Roman" w:cs="Times New Roman"/>
                    <w:b/>
                    <w:sz w:val="24"/>
                    <w:szCs w:val="24"/>
                    <w:highlight w:val="yellow"/>
                    <w:lang w:val="ru-RU"/>
                  </w:rPr>
                  <w:t>морфотипу</w:t>
                </w:r>
                <w:proofErr w:type="spellEnd"/>
                <w:r w:rsidR="00C76F50" w:rsidRPr="00C76F50">
                  <w:rPr>
                    <w:rFonts w:ascii="Times New Roman" w:eastAsia="Times New Roman" w:hAnsi="Times New Roman" w:cs="Times New Roman"/>
                    <w:b/>
                    <w:sz w:val="24"/>
                    <w:szCs w:val="24"/>
                    <w:highlight w:val="yellow"/>
                    <w:lang w:val="ru-RU"/>
                  </w:rPr>
                  <w:t xml:space="preserve"> требуются калибровочные выборки (дающие оценки частоты Е-</w:t>
                </w:r>
                <w:proofErr w:type="spellStart"/>
                <w:r w:rsidR="00C76F50" w:rsidRPr="00C76F50">
                  <w:rPr>
                    <w:rFonts w:ascii="Times New Roman" w:eastAsia="Times New Roman" w:hAnsi="Times New Roman" w:cs="Times New Roman"/>
                    <w:b/>
                    <w:sz w:val="24"/>
                    <w:szCs w:val="24"/>
                    <w:highlight w:val="yellow"/>
                    <w:lang w:val="ru-RU"/>
                  </w:rPr>
                  <w:t>морфотипа</w:t>
                </w:r>
                <w:proofErr w:type="spellEnd"/>
                <w:r w:rsidR="00C76F50" w:rsidRPr="00C76F50">
                  <w:rPr>
                    <w:rFonts w:ascii="Times New Roman" w:eastAsia="Times New Roman" w:hAnsi="Times New Roman" w:cs="Times New Roman"/>
                    <w:b/>
                    <w:sz w:val="24"/>
                    <w:szCs w:val="24"/>
                    <w:highlight w:val="yellow"/>
                    <w:lang w:val="ru-RU"/>
                  </w:rPr>
                  <w:t xml:space="preserve"> среди </w:t>
                </w:r>
                <w:r w:rsidR="00C76F50">
                  <w:rPr>
                    <w:rFonts w:ascii="Times New Roman" w:eastAsia="Times New Roman" w:hAnsi="Times New Roman" w:cs="Times New Roman"/>
                    <w:b/>
                    <w:sz w:val="24"/>
                    <w:szCs w:val="24"/>
                    <w:highlight w:val="yellow"/>
                  </w:rPr>
                  <w:t>M</w:t>
                </w:r>
                <w:r w:rsidR="00C76F50" w:rsidRPr="00C76F50">
                  <w:rPr>
                    <w:rFonts w:ascii="Times New Roman" w:eastAsia="Times New Roman" w:hAnsi="Times New Roman" w:cs="Times New Roman"/>
                    <w:b/>
                    <w:sz w:val="24"/>
                    <w:szCs w:val="24"/>
                    <w:highlight w:val="yellow"/>
                    <w:lang w:val="ru-RU"/>
                  </w:rPr>
                  <w:t>.</w:t>
                </w:r>
                <w:r w:rsidR="00C76F50">
                  <w:rPr>
                    <w:rFonts w:ascii="Times New Roman" w:eastAsia="Times New Roman" w:hAnsi="Times New Roman" w:cs="Times New Roman"/>
                    <w:b/>
                    <w:sz w:val="24"/>
                    <w:szCs w:val="24"/>
                    <w:highlight w:val="yellow"/>
                  </w:rPr>
                  <w:t>edulis</w:t>
                </w:r>
                <w:r w:rsidR="00C76F50" w:rsidRPr="00C76F50">
                  <w:rPr>
                    <w:rFonts w:ascii="Times New Roman" w:eastAsia="Times New Roman" w:hAnsi="Times New Roman" w:cs="Times New Roman"/>
                    <w:b/>
                    <w:sz w:val="24"/>
                    <w:szCs w:val="24"/>
                    <w:highlight w:val="yellow"/>
                    <w:lang w:val="ru-RU"/>
                  </w:rPr>
                  <w:t xml:space="preserve"> и Т-</w:t>
                </w:r>
                <w:proofErr w:type="spellStart"/>
                <w:r w:rsidR="00C76F50" w:rsidRPr="00C76F50">
                  <w:rPr>
                    <w:rFonts w:ascii="Times New Roman" w:eastAsia="Times New Roman" w:hAnsi="Times New Roman" w:cs="Times New Roman"/>
                    <w:b/>
                    <w:sz w:val="24"/>
                    <w:szCs w:val="24"/>
                    <w:highlight w:val="yellow"/>
                    <w:lang w:val="ru-RU"/>
                  </w:rPr>
                  <w:t>морфотипа</w:t>
                </w:r>
                <w:proofErr w:type="spellEnd"/>
                <w:r w:rsidR="00C76F50" w:rsidRPr="00C76F50">
                  <w:rPr>
                    <w:rFonts w:ascii="Times New Roman" w:eastAsia="Times New Roman" w:hAnsi="Times New Roman" w:cs="Times New Roman"/>
                    <w:b/>
                    <w:sz w:val="24"/>
                    <w:szCs w:val="24"/>
                    <w:highlight w:val="yellow"/>
                    <w:lang w:val="ru-RU"/>
                  </w:rPr>
                  <w:t xml:space="preserve"> среди </w:t>
                </w:r>
                <w:r w:rsidR="00C76F50">
                  <w:rPr>
                    <w:rFonts w:ascii="Times New Roman" w:eastAsia="Times New Roman" w:hAnsi="Times New Roman" w:cs="Times New Roman"/>
                    <w:b/>
                    <w:sz w:val="24"/>
                    <w:szCs w:val="24"/>
                    <w:highlight w:val="yellow"/>
                  </w:rPr>
                  <w:t>M</w:t>
                </w:r>
                <w:r w:rsidR="00C76F50" w:rsidRPr="00C76F50">
                  <w:rPr>
                    <w:rFonts w:ascii="Times New Roman" w:eastAsia="Times New Roman" w:hAnsi="Times New Roman" w:cs="Times New Roman"/>
                    <w:b/>
                    <w:sz w:val="24"/>
                    <w:szCs w:val="24"/>
                    <w:highlight w:val="yellow"/>
                    <w:lang w:val="ru-RU"/>
                  </w:rPr>
                  <w:t>.</w:t>
                </w:r>
                <w:proofErr w:type="spellStart"/>
                <w:r w:rsidR="00C76F50">
                  <w:rPr>
                    <w:rFonts w:ascii="Times New Roman" w:eastAsia="Times New Roman" w:hAnsi="Times New Roman" w:cs="Times New Roman"/>
                    <w:b/>
                    <w:sz w:val="24"/>
                    <w:szCs w:val="24"/>
                    <w:highlight w:val="yellow"/>
                  </w:rPr>
                  <w:t>trossulus</w:t>
                </w:r>
                <w:proofErr w:type="spellEnd"/>
                <w:r w:rsidR="00C76F50" w:rsidRPr="00C76F50">
                  <w:rPr>
                    <w:rFonts w:ascii="Times New Roman" w:eastAsia="Times New Roman" w:hAnsi="Times New Roman" w:cs="Times New Roman"/>
                    <w:b/>
                    <w:sz w:val="24"/>
                    <w:szCs w:val="24"/>
                    <w:highlight w:val="yellow"/>
                    <w:lang w:val="ru-RU"/>
                  </w:rPr>
                  <w:t>) с максимально смешанным составом (</w:t>
                </w:r>
              </w:ins>
              <w:proofErr w:type="spellStart"/>
              <w:r w:rsidR="00A674C2">
                <w:rPr>
                  <w:rFonts w:ascii="Times New Roman" w:eastAsia="Times New Roman" w:hAnsi="Times New Roman" w:cs="Times New Roman"/>
                  <w:b/>
                  <w:sz w:val="24"/>
                  <w:szCs w:val="24"/>
                  <w:highlight w:val="yellow"/>
                </w:rPr>
                <w:t>Ptros</w:t>
              </w:r>
              <w:proofErr w:type="spellEnd"/>
              <w:ins w:id="68" w:author="Vadim Khaitov" w:date="2020-04-01T09:22:00Z">
                <w:r w:rsidR="00C76F50" w:rsidRPr="00C76F50">
                  <w:rPr>
                    <w:rFonts w:ascii="Times New Roman" w:eastAsia="Times New Roman" w:hAnsi="Times New Roman" w:cs="Times New Roman"/>
                    <w:b/>
                    <w:sz w:val="24"/>
                    <w:szCs w:val="24"/>
                    <w:highlight w:val="yellow"/>
                    <w:lang w:val="ru-RU"/>
                  </w:rPr>
                  <w:t xml:space="preserve"> близко к 0.5).</w:t>
                </w:r>
              </w:ins>
            </w:sdtContent>
          </w:sdt>
        </w:p>
      </w:sdtContent>
    </w:sdt>
    <w:sdt>
      <w:sdtPr>
        <w:tag w:val="goog_rdk_185"/>
        <w:id w:val="1397551310"/>
      </w:sdtPr>
      <w:sdtEndPr/>
      <w:sdtContent>
        <w:p w14:paraId="0000006A" w14:textId="07209FFD" w:rsidR="00B140A6" w:rsidRPr="00C76F50" w:rsidRDefault="002078D5">
          <w:pPr>
            <w:spacing w:before="240" w:after="240" w:line="360" w:lineRule="auto"/>
            <w:jc w:val="both"/>
            <w:rPr>
              <w:ins w:id="69" w:author="Vadim Khaitov" w:date="2020-04-01T09:22:00Z"/>
              <w:rFonts w:ascii="Times New Roman" w:eastAsia="Times New Roman" w:hAnsi="Times New Roman" w:cs="Times New Roman"/>
              <w:b/>
              <w:sz w:val="24"/>
              <w:szCs w:val="24"/>
              <w:highlight w:val="yellow"/>
              <w:lang w:val="ru-RU"/>
            </w:rPr>
          </w:pPr>
          <w:sdt>
            <w:sdtPr>
              <w:tag w:val="goog_rdk_184"/>
              <w:id w:val="523602204"/>
            </w:sdtPr>
            <w:sdtEndPr/>
            <w:sdtContent>
              <w:ins w:id="70" w:author="Vadim Khaitov" w:date="2020-04-01T09:22:00Z">
                <w:r w:rsidR="00C76F50" w:rsidRPr="00C76F50">
                  <w:rPr>
                    <w:rFonts w:ascii="Times New Roman" w:eastAsia="Times New Roman" w:hAnsi="Times New Roman" w:cs="Times New Roman"/>
                    <w:b/>
                    <w:sz w:val="24"/>
                    <w:szCs w:val="24"/>
                    <w:highlight w:val="yellow"/>
                    <w:lang w:val="ru-RU"/>
                  </w:rPr>
                  <w:t xml:space="preserve">14.  </w:t>
                </w:r>
                <w:proofErr w:type="gramStart"/>
                <w:r w:rsidR="00C76F50" w:rsidRPr="00C76F50">
                  <w:rPr>
                    <w:rFonts w:ascii="Times New Roman" w:eastAsia="Times New Roman" w:hAnsi="Times New Roman" w:cs="Times New Roman"/>
                    <w:b/>
                    <w:sz w:val="24"/>
                    <w:szCs w:val="24"/>
                    <w:highlight w:val="yellow"/>
                    <w:lang w:val="ru-RU"/>
                  </w:rPr>
                  <w:t>Для применения уравнений теории вероятностей (</w:t>
                </w:r>
                <w:proofErr w:type="spellStart"/>
                <w:r w:rsidR="00C76F50">
                  <w:rPr>
                    <w:rFonts w:ascii="Times New Roman" w:eastAsia="Times New Roman" w:hAnsi="Times New Roman" w:cs="Times New Roman"/>
                    <w:b/>
                    <w:sz w:val="24"/>
                    <w:szCs w:val="24"/>
                    <w:highlight w:val="yellow"/>
                  </w:rPr>
                  <w:t>Eq</w:t>
                </w:r>
                <w:proofErr w:type="spellEnd"/>
                <w:r w:rsidR="00C76F50" w:rsidRPr="00C76F50">
                  <w:rPr>
                    <w:rFonts w:ascii="Times New Roman" w:eastAsia="Times New Roman" w:hAnsi="Times New Roman" w:cs="Times New Roman"/>
                    <w:b/>
                    <w:sz w:val="24"/>
                    <w:szCs w:val="24"/>
                    <w:highlight w:val="yellow"/>
                    <w:lang w:val="ru-RU"/>
                  </w:rPr>
                  <w:t xml:space="preserve"> 3) для экспресс-оценки частоты </w:t>
                </w:r>
                <w:r w:rsidR="00C76F50">
                  <w:rPr>
                    <w:rFonts w:ascii="Times New Roman" w:eastAsia="Times New Roman" w:hAnsi="Times New Roman" w:cs="Times New Roman"/>
                    <w:b/>
                    <w:sz w:val="24"/>
                    <w:szCs w:val="24"/>
                    <w:highlight w:val="yellow"/>
                  </w:rPr>
                  <w:t>M</w:t>
                </w:r>
                <w:r w:rsidR="00C76F50" w:rsidRPr="00C76F50">
                  <w:rPr>
                    <w:rFonts w:ascii="Times New Roman" w:eastAsia="Times New Roman" w:hAnsi="Times New Roman" w:cs="Times New Roman"/>
                    <w:b/>
                    <w:sz w:val="24"/>
                    <w:szCs w:val="24"/>
                    <w:highlight w:val="yellow"/>
                    <w:lang w:val="ru-RU"/>
                  </w:rPr>
                  <w:t>.</w:t>
                </w:r>
                <w:proofErr w:type="spellStart"/>
                <w:r w:rsidR="00C76F50">
                  <w:rPr>
                    <w:rFonts w:ascii="Times New Roman" w:eastAsia="Times New Roman" w:hAnsi="Times New Roman" w:cs="Times New Roman"/>
                    <w:b/>
                    <w:sz w:val="24"/>
                    <w:szCs w:val="24"/>
                    <w:highlight w:val="yellow"/>
                  </w:rPr>
                  <w:t>trossulus</w:t>
                </w:r>
                <w:proofErr w:type="spellEnd"/>
                <w:r w:rsidR="00C76F50" w:rsidRPr="00C76F50">
                  <w:rPr>
                    <w:rFonts w:ascii="Times New Roman" w:eastAsia="Times New Roman" w:hAnsi="Times New Roman" w:cs="Times New Roman"/>
                    <w:b/>
                    <w:sz w:val="24"/>
                    <w:szCs w:val="24"/>
                    <w:highlight w:val="yellow"/>
                    <w:lang w:val="ru-RU"/>
                  </w:rPr>
                  <w:t xml:space="preserve"> по частоте Т-</w:t>
                </w:r>
                <w:proofErr w:type="spellStart"/>
                <w:r w:rsidR="00C76F50" w:rsidRPr="00C76F50">
                  <w:rPr>
                    <w:rFonts w:ascii="Times New Roman" w:eastAsia="Times New Roman" w:hAnsi="Times New Roman" w:cs="Times New Roman"/>
                    <w:b/>
                    <w:sz w:val="24"/>
                    <w:szCs w:val="24"/>
                    <w:highlight w:val="yellow"/>
                    <w:lang w:val="ru-RU"/>
                  </w:rPr>
                  <w:t>морфотипа</w:t>
                </w:r>
                <w:proofErr w:type="spellEnd"/>
                <w:r w:rsidR="00C76F50" w:rsidRPr="00C76F50">
                  <w:rPr>
                    <w:rFonts w:ascii="Times New Roman" w:eastAsia="Times New Roman" w:hAnsi="Times New Roman" w:cs="Times New Roman"/>
                    <w:b/>
                    <w:sz w:val="24"/>
                    <w:szCs w:val="24"/>
                    <w:highlight w:val="yellow"/>
                    <w:lang w:val="ru-RU"/>
                  </w:rPr>
                  <w:t xml:space="preserve">  требуются калибровочные выборки (дающие оценки частоты Е-</w:t>
                </w:r>
                <w:proofErr w:type="spellStart"/>
                <w:r w:rsidR="00C76F50" w:rsidRPr="00C76F50">
                  <w:rPr>
                    <w:rFonts w:ascii="Times New Roman" w:eastAsia="Times New Roman" w:hAnsi="Times New Roman" w:cs="Times New Roman"/>
                    <w:b/>
                    <w:sz w:val="24"/>
                    <w:szCs w:val="24"/>
                    <w:highlight w:val="yellow"/>
                    <w:lang w:val="ru-RU"/>
                  </w:rPr>
                  <w:t>морфотипа</w:t>
                </w:r>
                <w:proofErr w:type="spellEnd"/>
                <w:r w:rsidR="00C76F50" w:rsidRPr="00C76F50">
                  <w:rPr>
                    <w:rFonts w:ascii="Times New Roman" w:eastAsia="Times New Roman" w:hAnsi="Times New Roman" w:cs="Times New Roman"/>
                    <w:b/>
                    <w:sz w:val="24"/>
                    <w:szCs w:val="24"/>
                    <w:highlight w:val="yellow"/>
                    <w:lang w:val="ru-RU"/>
                  </w:rPr>
                  <w:t xml:space="preserve"> среди </w:t>
                </w:r>
                <w:r w:rsidR="00C76F50">
                  <w:rPr>
                    <w:rFonts w:ascii="Times New Roman" w:eastAsia="Times New Roman" w:hAnsi="Times New Roman" w:cs="Times New Roman"/>
                    <w:b/>
                    <w:sz w:val="24"/>
                    <w:szCs w:val="24"/>
                    <w:highlight w:val="yellow"/>
                  </w:rPr>
                  <w:t>M</w:t>
                </w:r>
                <w:r w:rsidR="00C76F50" w:rsidRPr="00C76F50">
                  <w:rPr>
                    <w:rFonts w:ascii="Times New Roman" w:eastAsia="Times New Roman" w:hAnsi="Times New Roman" w:cs="Times New Roman"/>
                    <w:b/>
                    <w:sz w:val="24"/>
                    <w:szCs w:val="24"/>
                    <w:highlight w:val="yellow"/>
                    <w:lang w:val="ru-RU"/>
                  </w:rPr>
                  <w:t>.</w:t>
                </w:r>
                <w:r w:rsidR="00C76F50">
                  <w:rPr>
                    <w:rFonts w:ascii="Times New Roman" w:eastAsia="Times New Roman" w:hAnsi="Times New Roman" w:cs="Times New Roman"/>
                    <w:b/>
                    <w:sz w:val="24"/>
                    <w:szCs w:val="24"/>
                    <w:highlight w:val="yellow"/>
                  </w:rPr>
                  <w:t>edulis</w:t>
                </w:r>
                <w:r w:rsidR="00C76F50" w:rsidRPr="00C76F50">
                  <w:rPr>
                    <w:rFonts w:ascii="Times New Roman" w:eastAsia="Times New Roman" w:hAnsi="Times New Roman" w:cs="Times New Roman"/>
                    <w:b/>
                    <w:sz w:val="24"/>
                    <w:szCs w:val="24"/>
                    <w:highlight w:val="yellow"/>
                    <w:lang w:val="ru-RU"/>
                  </w:rPr>
                  <w:t xml:space="preserve"> и Т-</w:t>
                </w:r>
                <w:proofErr w:type="spellStart"/>
                <w:r w:rsidR="00C76F50" w:rsidRPr="00C76F50">
                  <w:rPr>
                    <w:rFonts w:ascii="Times New Roman" w:eastAsia="Times New Roman" w:hAnsi="Times New Roman" w:cs="Times New Roman"/>
                    <w:b/>
                    <w:sz w:val="24"/>
                    <w:szCs w:val="24"/>
                    <w:highlight w:val="yellow"/>
                    <w:lang w:val="ru-RU"/>
                  </w:rPr>
                  <w:t>морфотипа</w:t>
                </w:r>
                <w:proofErr w:type="spellEnd"/>
                <w:r w:rsidR="00C76F50" w:rsidRPr="00C76F50">
                  <w:rPr>
                    <w:rFonts w:ascii="Times New Roman" w:eastAsia="Times New Roman" w:hAnsi="Times New Roman" w:cs="Times New Roman"/>
                    <w:b/>
                    <w:sz w:val="24"/>
                    <w:szCs w:val="24"/>
                    <w:highlight w:val="yellow"/>
                    <w:lang w:val="ru-RU"/>
                  </w:rPr>
                  <w:t xml:space="preserve"> среди </w:t>
                </w:r>
                <w:r w:rsidR="00C76F50">
                  <w:rPr>
                    <w:rFonts w:ascii="Times New Roman" w:eastAsia="Times New Roman" w:hAnsi="Times New Roman" w:cs="Times New Roman"/>
                    <w:b/>
                    <w:sz w:val="24"/>
                    <w:szCs w:val="24"/>
                    <w:highlight w:val="yellow"/>
                  </w:rPr>
                  <w:t>M</w:t>
                </w:r>
                <w:r w:rsidR="00C76F50" w:rsidRPr="00C76F50">
                  <w:rPr>
                    <w:rFonts w:ascii="Times New Roman" w:eastAsia="Times New Roman" w:hAnsi="Times New Roman" w:cs="Times New Roman"/>
                    <w:b/>
                    <w:sz w:val="24"/>
                    <w:szCs w:val="24"/>
                    <w:highlight w:val="yellow"/>
                    <w:lang w:val="ru-RU"/>
                  </w:rPr>
                  <w:t>.</w:t>
                </w:r>
                <w:proofErr w:type="spellStart"/>
                <w:r w:rsidR="00C76F50">
                  <w:rPr>
                    <w:rFonts w:ascii="Times New Roman" w:eastAsia="Times New Roman" w:hAnsi="Times New Roman" w:cs="Times New Roman"/>
                    <w:b/>
                    <w:sz w:val="24"/>
                    <w:szCs w:val="24"/>
                    <w:highlight w:val="yellow"/>
                  </w:rPr>
                  <w:t>trossulus</w:t>
                </w:r>
                <w:proofErr w:type="spellEnd"/>
                <w:r w:rsidR="00C76F50" w:rsidRPr="00C76F50">
                  <w:rPr>
                    <w:rFonts w:ascii="Times New Roman" w:eastAsia="Times New Roman" w:hAnsi="Times New Roman" w:cs="Times New Roman"/>
                    <w:b/>
                    <w:sz w:val="24"/>
                    <w:szCs w:val="24"/>
                    <w:highlight w:val="yellow"/>
                    <w:lang w:val="ru-RU"/>
                  </w:rPr>
                  <w:t xml:space="preserve">) с максимально различным составом (как минимум одна выборка с </w:t>
                </w:r>
              </w:ins>
              <w:proofErr w:type="spellStart"/>
              <w:r w:rsidR="00A674C2">
                <w:rPr>
                  <w:rFonts w:ascii="Times New Roman" w:eastAsia="Times New Roman" w:hAnsi="Times New Roman" w:cs="Times New Roman"/>
                  <w:b/>
                  <w:sz w:val="24"/>
                  <w:szCs w:val="24"/>
                  <w:highlight w:val="yellow"/>
                </w:rPr>
                <w:t>Ptros</w:t>
              </w:r>
              <w:proofErr w:type="spellEnd"/>
              <w:ins w:id="71" w:author="Vadim Khaitov" w:date="2020-04-01T09:22:00Z">
                <w:r w:rsidR="00C76F50" w:rsidRPr="00C76F50">
                  <w:rPr>
                    <w:rFonts w:ascii="Times New Roman" w:eastAsia="Times New Roman" w:hAnsi="Times New Roman" w:cs="Times New Roman"/>
                    <w:b/>
                    <w:sz w:val="24"/>
                    <w:szCs w:val="24"/>
                    <w:highlight w:val="yellow"/>
                    <w:lang w:val="ru-RU"/>
                  </w:rPr>
                  <w:t xml:space="preserve"> </w:t>
                </w:r>
                <w:r w:rsidR="00C76F50" w:rsidRPr="00C76F50">
                  <w:rPr>
                    <w:rFonts w:ascii="Times New Roman" w:eastAsia="Times New Roman" w:hAnsi="Times New Roman" w:cs="Times New Roman"/>
                    <w:b/>
                    <w:sz w:val="24"/>
                    <w:szCs w:val="24"/>
                    <w:highlight w:val="yellow"/>
                    <w:lang w:val="ru-RU"/>
                  </w:rPr>
                  <w:lastRenderedPageBreak/>
                  <w:t xml:space="preserve">близким к 0 и одна выборка с </w:t>
                </w:r>
              </w:ins>
              <w:proofErr w:type="spellStart"/>
              <w:r w:rsidR="00A674C2">
                <w:rPr>
                  <w:rFonts w:ascii="Times New Roman" w:eastAsia="Times New Roman" w:hAnsi="Times New Roman" w:cs="Times New Roman"/>
                  <w:b/>
                  <w:sz w:val="24"/>
                  <w:szCs w:val="24"/>
                  <w:highlight w:val="yellow"/>
                </w:rPr>
                <w:t>Ptros</w:t>
              </w:r>
              <w:proofErr w:type="spellEnd"/>
              <w:ins w:id="72" w:author="Vadim Khaitov" w:date="2020-04-01T09:22:00Z">
                <w:r w:rsidR="00C76F50" w:rsidRPr="00C76F50">
                  <w:rPr>
                    <w:rFonts w:ascii="Times New Roman" w:eastAsia="Times New Roman" w:hAnsi="Times New Roman" w:cs="Times New Roman"/>
                    <w:b/>
                    <w:sz w:val="24"/>
                    <w:szCs w:val="24"/>
                    <w:highlight w:val="yellow"/>
                    <w:lang w:val="ru-RU"/>
                  </w:rPr>
                  <w:t xml:space="preserve"> близким к 1).</w:t>
                </w:r>
              </w:ins>
              <w:r w:rsidR="00E927A0">
                <w:rPr>
                  <w:rFonts w:ascii="Times New Roman" w:eastAsia="Times New Roman" w:hAnsi="Times New Roman" w:cs="Times New Roman"/>
                  <w:b/>
                  <w:color w:val="FF0000"/>
                  <w:sz w:val="24"/>
                  <w:szCs w:val="24"/>
                  <w:lang w:val="ru-RU"/>
                </w:rPr>
                <w:t xml:space="preserve"> </w:t>
              </w:r>
              <w:proofErr w:type="gramEnd"/>
              <w:r w:rsidR="00E927A0">
                <w:rPr>
                  <w:rFonts w:ascii="Times New Roman" w:eastAsia="Times New Roman" w:hAnsi="Times New Roman" w:cs="Times New Roman"/>
                  <w:b/>
                  <w:color w:val="FF0000"/>
                  <w:sz w:val="24"/>
                  <w:szCs w:val="24"/>
                  <w:lang w:val="ru-RU"/>
                </w:rPr>
                <w:t xml:space="preserve">Тут какой-то замкнутый круг. </w:t>
              </w:r>
              <w:proofErr w:type="spellStart"/>
              <w:proofErr w:type="gramStart"/>
              <w:r w:rsidR="00E927A0">
                <w:rPr>
                  <w:rFonts w:ascii="Times New Roman" w:eastAsia="Times New Roman" w:hAnsi="Times New Roman" w:cs="Times New Roman"/>
                  <w:b/>
                  <w:color w:val="FF0000"/>
                  <w:sz w:val="24"/>
                  <w:szCs w:val="24"/>
                </w:rPr>
                <w:t>Ptros</w:t>
              </w:r>
              <w:proofErr w:type="spellEnd"/>
              <w:r w:rsidR="00E927A0" w:rsidRPr="00E927A0">
                <w:rPr>
                  <w:rFonts w:ascii="Times New Roman" w:eastAsia="Times New Roman" w:hAnsi="Times New Roman" w:cs="Times New Roman"/>
                  <w:b/>
                  <w:color w:val="FF0000"/>
                  <w:sz w:val="24"/>
                  <w:szCs w:val="24"/>
                  <w:lang w:val="ru-RU"/>
                </w:rPr>
                <w:t xml:space="preserve"> </w:t>
              </w:r>
              <w:r w:rsidR="00E927A0">
                <w:rPr>
                  <w:rFonts w:ascii="Times New Roman" w:eastAsia="Times New Roman" w:hAnsi="Times New Roman" w:cs="Times New Roman"/>
                  <w:b/>
                  <w:color w:val="FF0000"/>
                  <w:sz w:val="24"/>
                  <w:szCs w:val="24"/>
                  <w:lang w:val="ru-RU"/>
                </w:rPr>
                <w:t xml:space="preserve"> калькулятор</w:t>
              </w:r>
              <w:proofErr w:type="gramEnd"/>
              <w:r w:rsidR="00E927A0">
                <w:rPr>
                  <w:rFonts w:ascii="Times New Roman" w:eastAsia="Times New Roman" w:hAnsi="Times New Roman" w:cs="Times New Roman"/>
                  <w:b/>
                  <w:color w:val="FF0000"/>
                  <w:sz w:val="24"/>
                  <w:szCs w:val="24"/>
                  <w:lang w:val="ru-RU"/>
                </w:rPr>
                <w:t xml:space="preserve"> нещадно </w:t>
              </w:r>
              <w:proofErr w:type="spellStart"/>
              <w:r w:rsidR="00E927A0">
                <w:rPr>
                  <w:rFonts w:ascii="Times New Roman" w:eastAsia="Times New Roman" w:hAnsi="Times New Roman" w:cs="Times New Roman"/>
                  <w:b/>
                  <w:color w:val="FF0000"/>
                  <w:sz w:val="24"/>
                  <w:szCs w:val="24"/>
                  <w:lang w:val="ru-RU"/>
                </w:rPr>
                <w:t>лажает</w:t>
              </w:r>
              <w:proofErr w:type="spellEnd"/>
              <w:r w:rsidR="00E927A0">
                <w:rPr>
                  <w:rFonts w:ascii="Times New Roman" w:eastAsia="Times New Roman" w:hAnsi="Times New Roman" w:cs="Times New Roman"/>
                  <w:b/>
                  <w:color w:val="FF0000"/>
                  <w:sz w:val="24"/>
                  <w:szCs w:val="24"/>
                  <w:lang w:val="ru-RU"/>
                </w:rPr>
                <w:t xml:space="preserve">, что делает второй калькулятор вдвойне </w:t>
              </w:r>
              <w:proofErr w:type="spellStart"/>
              <w:r w:rsidR="00E927A0">
                <w:rPr>
                  <w:rFonts w:ascii="Times New Roman" w:eastAsia="Times New Roman" w:hAnsi="Times New Roman" w:cs="Times New Roman"/>
                  <w:b/>
                  <w:color w:val="FF0000"/>
                  <w:sz w:val="24"/>
                  <w:szCs w:val="24"/>
                  <w:lang w:val="ru-RU"/>
                </w:rPr>
                <w:t>лажевым</w:t>
              </w:r>
              <w:proofErr w:type="spellEnd"/>
            </w:sdtContent>
          </w:sdt>
        </w:p>
      </w:sdtContent>
    </w:sdt>
    <w:sdt>
      <w:sdtPr>
        <w:tag w:val="goog_rdk_187"/>
        <w:id w:val="-1200852743"/>
      </w:sdtPr>
      <w:sdtEndPr/>
      <w:sdtContent>
        <w:p w14:paraId="0000006B" w14:textId="77777777" w:rsidR="00B140A6" w:rsidRPr="00C76F50" w:rsidRDefault="002078D5">
          <w:pPr>
            <w:spacing w:before="240" w:after="240" w:line="360" w:lineRule="auto"/>
            <w:jc w:val="both"/>
            <w:rPr>
              <w:ins w:id="73" w:author="Vadim Khaitov" w:date="2020-04-01T09:22:00Z"/>
              <w:rFonts w:ascii="Times New Roman" w:eastAsia="Times New Roman" w:hAnsi="Times New Roman" w:cs="Times New Roman"/>
              <w:b/>
              <w:sz w:val="24"/>
              <w:szCs w:val="24"/>
              <w:highlight w:val="yellow"/>
              <w:lang w:val="ru-RU"/>
            </w:rPr>
          </w:pPr>
          <w:sdt>
            <w:sdtPr>
              <w:tag w:val="goog_rdk_186"/>
              <w:id w:val="1783072194"/>
            </w:sdtPr>
            <w:sdtEndPr/>
            <w:sdtContent>
              <w:ins w:id="74" w:author="Vadim Khaitov" w:date="2020-04-01T09:22:00Z">
                <w:r w:rsidR="00C76F50" w:rsidRPr="00C76F50">
                  <w:rPr>
                    <w:rFonts w:ascii="Times New Roman" w:eastAsia="Times New Roman" w:hAnsi="Times New Roman" w:cs="Times New Roman"/>
                    <w:b/>
                    <w:sz w:val="24"/>
                    <w:szCs w:val="24"/>
                    <w:highlight w:val="yellow"/>
                    <w:lang w:val="ru-RU"/>
                  </w:rPr>
                  <w:t xml:space="preserve">15. Во всех акваториях теоретические кривые, вычисленные по уравнениям </w:t>
                </w:r>
                <w:proofErr w:type="spellStart"/>
                <w:r w:rsidR="00C76F50">
                  <w:rPr>
                    <w:rFonts w:ascii="Times New Roman" w:eastAsia="Times New Roman" w:hAnsi="Times New Roman" w:cs="Times New Roman"/>
                    <w:b/>
                    <w:sz w:val="24"/>
                    <w:szCs w:val="24"/>
                    <w:highlight w:val="yellow"/>
                  </w:rPr>
                  <w:t>Eq</w:t>
                </w:r>
                <w:proofErr w:type="spellEnd"/>
                <w:r w:rsidR="00C76F50" w:rsidRPr="00C76F50">
                  <w:rPr>
                    <w:rFonts w:ascii="Times New Roman" w:eastAsia="Times New Roman" w:hAnsi="Times New Roman" w:cs="Times New Roman"/>
                    <w:b/>
                    <w:sz w:val="24"/>
                    <w:szCs w:val="24"/>
                    <w:highlight w:val="yellow"/>
                    <w:lang w:val="ru-RU"/>
                  </w:rPr>
                  <w:t xml:space="preserve"> 1 и 2, параметры которых были оценены в соответствии с выработанной стратегией, находятся в хорошем соответствии с регрессионными моделями, подобранными на основе первичных данных.</w:t>
                </w:r>
              </w:ins>
            </w:sdtContent>
          </w:sdt>
        </w:p>
      </w:sdtContent>
    </w:sdt>
    <w:sdt>
      <w:sdtPr>
        <w:tag w:val="goog_rdk_189"/>
        <w:id w:val="63299208"/>
      </w:sdtPr>
      <w:sdtEndPr/>
      <w:sdtContent>
        <w:sdt>
          <w:sdtPr>
            <w:tag w:val="goog_rdk_188"/>
            <w:id w:val="1361698531"/>
          </w:sdtPr>
          <w:sdtEndPr/>
          <w:sdtContent>
            <w:p w14:paraId="4F35A12F" w14:textId="77777777" w:rsidR="002078D5" w:rsidRDefault="00C76F50">
              <w:pPr>
                <w:spacing w:before="240" w:after="240" w:line="360" w:lineRule="auto"/>
                <w:jc w:val="both"/>
                <w:rPr>
                  <w:rFonts w:ascii="Times New Roman" w:eastAsia="Times New Roman" w:hAnsi="Times New Roman" w:cs="Times New Roman"/>
                  <w:b/>
                  <w:sz w:val="24"/>
                  <w:szCs w:val="24"/>
                  <w:lang w:val="ru-RU"/>
                </w:rPr>
              </w:pPr>
              <w:ins w:id="75" w:author="Vadim Khaitov" w:date="2020-04-01T09:22:00Z">
                <w:r w:rsidRPr="00C76F50">
                  <w:rPr>
                    <w:rFonts w:ascii="Times New Roman" w:eastAsia="Times New Roman" w:hAnsi="Times New Roman" w:cs="Times New Roman"/>
                    <w:b/>
                    <w:sz w:val="24"/>
                    <w:szCs w:val="24"/>
                    <w:highlight w:val="yellow"/>
                    <w:lang w:val="ru-RU"/>
                  </w:rPr>
                  <w:t xml:space="preserve">16. В случае с </w:t>
                </w:r>
                <w:r>
                  <w:rPr>
                    <w:rFonts w:ascii="Times New Roman" w:eastAsia="Times New Roman" w:hAnsi="Times New Roman" w:cs="Times New Roman"/>
                    <w:b/>
                    <w:sz w:val="24"/>
                    <w:szCs w:val="24"/>
                    <w:highlight w:val="yellow"/>
                  </w:rPr>
                  <w:t>W</w:t>
                </w:r>
                <w:r w:rsidRPr="00C76F50">
                  <w:rPr>
                    <w:rFonts w:ascii="Times New Roman" w:eastAsia="Times New Roman" w:hAnsi="Times New Roman" w:cs="Times New Roman"/>
                    <w:b/>
                    <w:sz w:val="24"/>
                    <w:szCs w:val="24"/>
                    <w:highlight w:val="yellow"/>
                    <w:lang w:val="ru-RU"/>
                  </w:rPr>
                  <w:t xml:space="preserve">, </w:t>
                </w:r>
                <w:r>
                  <w:rPr>
                    <w:rFonts w:ascii="Times New Roman" w:eastAsia="Times New Roman" w:hAnsi="Times New Roman" w:cs="Times New Roman"/>
                    <w:b/>
                    <w:sz w:val="24"/>
                    <w:szCs w:val="24"/>
                    <w:highlight w:val="yellow"/>
                  </w:rPr>
                  <w:t>BL</w:t>
                </w:r>
                <w:r w:rsidRPr="00C76F50">
                  <w:rPr>
                    <w:rFonts w:ascii="Times New Roman" w:eastAsia="Times New Roman" w:hAnsi="Times New Roman" w:cs="Times New Roman"/>
                    <w:b/>
                    <w:sz w:val="24"/>
                    <w:szCs w:val="24"/>
                    <w:highlight w:val="yellow"/>
                    <w:lang w:val="ru-RU"/>
                  </w:rPr>
                  <w:t xml:space="preserve"> и </w:t>
                </w:r>
                <w:r>
                  <w:rPr>
                    <w:rFonts w:ascii="Times New Roman" w:eastAsia="Times New Roman" w:hAnsi="Times New Roman" w:cs="Times New Roman"/>
                    <w:b/>
                    <w:sz w:val="24"/>
                    <w:szCs w:val="24"/>
                    <w:highlight w:val="yellow"/>
                  </w:rPr>
                  <w:t>GOM</w:t>
                </w:r>
                <w:r w:rsidRPr="00C76F50">
                  <w:rPr>
                    <w:rFonts w:ascii="Times New Roman" w:eastAsia="Times New Roman" w:hAnsi="Times New Roman" w:cs="Times New Roman"/>
                    <w:b/>
                    <w:sz w:val="24"/>
                    <w:szCs w:val="24"/>
                    <w:highlight w:val="yellow"/>
                    <w:lang w:val="ru-RU"/>
                  </w:rPr>
                  <w:t xml:space="preserve">  линии, описывающие связь между </w:t>
                </w:r>
              </w:ins>
              <w:proofErr w:type="spellStart"/>
              <w:r w:rsidR="00A674C2">
                <w:rPr>
                  <w:rFonts w:ascii="Times New Roman" w:eastAsia="Times New Roman" w:hAnsi="Times New Roman" w:cs="Times New Roman"/>
                  <w:b/>
                  <w:sz w:val="24"/>
                  <w:szCs w:val="24"/>
                  <w:highlight w:val="yellow"/>
                </w:rPr>
                <w:t>Ptros</w:t>
              </w:r>
              <w:proofErr w:type="spellEnd"/>
              <w:ins w:id="76" w:author="Vadim Khaitov" w:date="2020-04-01T09:22:00Z">
                <w:r w:rsidRPr="00C76F50">
                  <w:rPr>
                    <w:rFonts w:ascii="Times New Roman" w:eastAsia="Times New Roman" w:hAnsi="Times New Roman" w:cs="Times New Roman"/>
                    <w:b/>
                    <w:sz w:val="24"/>
                    <w:szCs w:val="24"/>
                    <w:highlight w:val="yellow"/>
                    <w:lang w:val="ru-RU"/>
                  </w:rPr>
                  <w:t xml:space="preserve"> и частотой Т-</w:t>
                </w:r>
                <w:proofErr w:type="spellStart"/>
                <w:r w:rsidRPr="00C76F50">
                  <w:rPr>
                    <w:rFonts w:ascii="Times New Roman" w:eastAsia="Times New Roman" w:hAnsi="Times New Roman" w:cs="Times New Roman"/>
                    <w:b/>
                    <w:sz w:val="24"/>
                    <w:szCs w:val="24"/>
                    <w:highlight w:val="yellow"/>
                    <w:lang w:val="ru-RU"/>
                  </w:rPr>
                  <w:t>морфотипа</w:t>
                </w:r>
                <w:proofErr w:type="spellEnd"/>
                <w:r w:rsidRPr="00C76F50">
                  <w:rPr>
                    <w:rFonts w:ascii="Times New Roman" w:eastAsia="Times New Roman" w:hAnsi="Times New Roman" w:cs="Times New Roman"/>
                    <w:b/>
                    <w:sz w:val="24"/>
                    <w:szCs w:val="24"/>
                    <w:highlight w:val="yellow"/>
                    <w:lang w:val="ru-RU"/>
                  </w:rPr>
                  <w:t xml:space="preserve">, построенные в соответствии с </w:t>
                </w:r>
                <w:proofErr w:type="spellStart"/>
                <w:r>
                  <w:rPr>
                    <w:rFonts w:ascii="Times New Roman" w:eastAsia="Times New Roman" w:hAnsi="Times New Roman" w:cs="Times New Roman"/>
                    <w:b/>
                    <w:sz w:val="24"/>
                    <w:szCs w:val="24"/>
                    <w:highlight w:val="yellow"/>
                  </w:rPr>
                  <w:t>Eq</w:t>
                </w:r>
                <w:proofErr w:type="spellEnd"/>
                <w:r w:rsidRPr="00C76F50">
                  <w:rPr>
                    <w:rFonts w:ascii="Times New Roman" w:eastAsia="Times New Roman" w:hAnsi="Times New Roman" w:cs="Times New Roman"/>
                    <w:b/>
                    <w:sz w:val="24"/>
                    <w:szCs w:val="24"/>
                    <w:highlight w:val="yellow"/>
                    <w:lang w:val="ru-RU"/>
                  </w:rPr>
                  <w:t xml:space="preserve">3, находятся в хорошем соответствии с линиями регрессии, описывающими первичные данные. В случае с </w:t>
                </w:r>
                <w:r>
                  <w:rPr>
                    <w:rFonts w:ascii="Times New Roman" w:eastAsia="Times New Roman" w:hAnsi="Times New Roman" w:cs="Times New Roman"/>
                    <w:b/>
                    <w:sz w:val="24"/>
                    <w:szCs w:val="24"/>
                    <w:highlight w:val="yellow"/>
                  </w:rPr>
                  <w:t>BALT</w:t>
                </w:r>
                <w:r w:rsidRPr="00C76F50">
                  <w:rPr>
                    <w:rFonts w:ascii="Times New Roman" w:eastAsia="Times New Roman" w:hAnsi="Times New Roman" w:cs="Times New Roman"/>
                    <w:b/>
                    <w:sz w:val="24"/>
                    <w:szCs w:val="24"/>
                    <w:highlight w:val="yellow"/>
                    <w:lang w:val="ru-RU"/>
                  </w:rPr>
                  <w:t xml:space="preserve"> соответствие хуже. В случае </w:t>
                </w:r>
                <w:r>
                  <w:rPr>
                    <w:rFonts w:ascii="Times New Roman" w:eastAsia="Times New Roman" w:hAnsi="Times New Roman" w:cs="Times New Roman"/>
                    <w:b/>
                    <w:sz w:val="24"/>
                    <w:szCs w:val="24"/>
                    <w:highlight w:val="yellow"/>
                  </w:rPr>
                  <w:t>BH</w:t>
                </w:r>
                <w:r w:rsidRPr="00C76F50">
                  <w:rPr>
                    <w:rFonts w:ascii="Times New Roman" w:eastAsia="Times New Roman" w:hAnsi="Times New Roman" w:cs="Times New Roman"/>
                    <w:b/>
                    <w:sz w:val="24"/>
                    <w:szCs w:val="24"/>
                    <w:highlight w:val="yellow"/>
                    <w:lang w:val="ru-RU"/>
                  </w:rPr>
                  <w:t xml:space="preserve"> линия, подобранная, в соответствии с разработанной стратегией, существенно отклонялась от линии регрессии, построенной на основе первичных данных.</w:t>
                </w:r>
              </w:ins>
            </w:p>
            <w:p w14:paraId="0000006C" w14:textId="5FA012A8" w:rsidR="00B140A6" w:rsidRPr="00C76F50" w:rsidRDefault="002078D5">
              <w:pPr>
                <w:spacing w:before="240" w:after="240" w:line="360" w:lineRule="auto"/>
                <w:jc w:val="both"/>
                <w:rPr>
                  <w:ins w:id="77" w:author="Vadim Khaitov" w:date="2020-04-01T09:22:00Z"/>
                  <w:rFonts w:ascii="Times New Roman" w:eastAsia="Times New Roman" w:hAnsi="Times New Roman" w:cs="Times New Roman"/>
                  <w:b/>
                  <w:sz w:val="24"/>
                  <w:szCs w:val="24"/>
                  <w:highlight w:val="yellow"/>
                  <w:lang w:val="ru-RU"/>
                </w:rPr>
              </w:pPr>
              <w:bookmarkStart w:id="78" w:name="_GoBack"/>
              <w:r w:rsidRPr="002078D5">
                <w:rPr>
                  <w:rFonts w:ascii="Times New Roman" w:eastAsia="Times New Roman" w:hAnsi="Times New Roman" w:cs="Times New Roman"/>
                  <w:b/>
                  <w:color w:val="FF0000"/>
                  <w:sz w:val="24"/>
                  <w:szCs w:val="24"/>
                  <w:lang w:val="ru-RU"/>
                </w:rPr>
                <w:t xml:space="preserve">Как бы это трансформировать в обсуждение: если где-то калькулятор не сработал, </w:t>
              </w:r>
              <w:proofErr w:type="gramStart"/>
              <w:r w:rsidRPr="002078D5">
                <w:rPr>
                  <w:rFonts w:ascii="Times New Roman" w:eastAsia="Times New Roman" w:hAnsi="Times New Roman" w:cs="Times New Roman"/>
                  <w:b/>
                  <w:color w:val="FF0000"/>
                  <w:sz w:val="24"/>
                  <w:szCs w:val="24"/>
                  <w:lang w:val="ru-RU"/>
                </w:rPr>
                <w:t>значит</w:t>
              </w:r>
              <w:proofErr w:type="gramEnd"/>
              <w:r w:rsidRPr="002078D5">
                <w:rPr>
                  <w:rFonts w:ascii="Times New Roman" w:eastAsia="Times New Roman" w:hAnsi="Times New Roman" w:cs="Times New Roman"/>
                  <w:b/>
                  <w:color w:val="FF0000"/>
                  <w:sz w:val="24"/>
                  <w:szCs w:val="24"/>
                  <w:lang w:val="ru-RU"/>
                </w:rPr>
                <w:t xml:space="preserve"> он – хуйня? Что делать </w:t>
              </w:r>
              <w:bookmarkEnd w:id="78"/>
              <w:r>
                <w:rPr>
                  <w:rFonts w:ascii="Times New Roman" w:eastAsia="Times New Roman" w:hAnsi="Times New Roman" w:cs="Times New Roman"/>
                  <w:b/>
                  <w:sz w:val="24"/>
                  <w:szCs w:val="24"/>
                  <w:lang w:val="ru-RU"/>
                </w:rPr>
                <w:t>ученым?</w:t>
              </w:r>
            </w:p>
          </w:sdtContent>
        </w:sdt>
      </w:sdtContent>
    </w:sdt>
    <w:sdt>
      <w:sdtPr>
        <w:tag w:val="goog_rdk_191"/>
        <w:id w:val="1863790895"/>
      </w:sdtPr>
      <w:sdtEndPr/>
      <w:sdtContent>
        <w:p w14:paraId="0C6A3E58" w14:textId="77777777" w:rsidR="002252E6" w:rsidRDefault="002252E6" w:rsidP="002252E6">
          <w:pPr>
            <w:spacing w:before="120" w:after="0" w:line="36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These data was supplemented by corresponding data on East Pacific populations … lacking in our collections from the study of </w:t>
          </w:r>
          <w:proofErr w:type="spellStart"/>
          <w:r>
            <w:rPr>
              <w:rFonts w:ascii="Times New Roman" w:eastAsia="Times New Roman" w:hAnsi="Times New Roman" w:cs="Times New Roman"/>
              <w:color w:val="FF0000"/>
              <w:sz w:val="24"/>
              <w:szCs w:val="24"/>
            </w:rPr>
            <w:t>Zolotarev</w:t>
          </w:r>
          <w:proofErr w:type="spellEnd"/>
          <w:r>
            <w:rPr>
              <w:rFonts w:ascii="Times New Roman" w:eastAsia="Times New Roman" w:hAnsi="Times New Roman" w:cs="Times New Roman"/>
              <w:color w:val="FF0000"/>
              <w:sz w:val="24"/>
              <w:szCs w:val="24"/>
            </w:rPr>
            <w:t xml:space="preserve"> (2002) who identified </w:t>
          </w:r>
          <w:proofErr w:type="spellStart"/>
          <w:r>
            <w:rPr>
              <w:rFonts w:ascii="Times New Roman" w:eastAsia="Times New Roman" w:hAnsi="Times New Roman" w:cs="Times New Roman"/>
              <w:color w:val="FF0000"/>
              <w:sz w:val="24"/>
              <w:szCs w:val="24"/>
            </w:rPr>
            <w:t>morphotypes</w:t>
          </w:r>
          <w:proofErr w:type="spellEnd"/>
          <w:r>
            <w:rPr>
              <w:rFonts w:ascii="Times New Roman" w:eastAsia="Times New Roman" w:hAnsi="Times New Roman" w:cs="Times New Roman"/>
              <w:color w:val="FF0000"/>
              <w:sz w:val="24"/>
              <w:szCs w:val="24"/>
            </w:rPr>
            <w:t xml:space="preserve"> in small samples of genotyped mussels from the study of McDonald et al. 1991.</w:t>
          </w:r>
        </w:p>
        <w:p w14:paraId="0000006D" w14:textId="743A04B5" w:rsidR="00B140A6" w:rsidRDefault="002078D5">
          <w:pPr>
            <w:spacing w:before="240" w:after="240" w:line="360" w:lineRule="auto"/>
            <w:jc w:val="both"/>
            <w:rPr>
              <w:ins w:id="79" w:author="Vadim Khaitov" w:date="2020-04-01T09:22:00Z"/>
              <w:rFonts w:ascii="Times New Roman" w:eastAsia="Times New Roman" w:hAnsi="Times New Roman" w:cs="Times New Roman"/>
              <w:b/>
              <w:sz w:val="24"/>
              <w:szCs w:val="24"/>
              <w:highlight w:val="yellow"/>
            </w:rPr>
          </w:pPr>
        </w:p>
      </w:sdtContent>
    </w:sdt>
    <w:sdt>
      <w:sdtPr>
        <w:tag w:val="goog_rdk_193"/>
        <w:id w:val="1831176340"/>
      </w:sdtPr>
      <w:sdtEndPr/>
      <w:sdtContent>
        <w:p w14:paraId="0000006E" w14:textId="0831A956" w:rsidR="00B140A6" w:rsidRPr="00C964DE" w:rsidRDefault="002078D5">
          <w:pPr>
            <w:spacing w:before="120" w:after="0" w:line="360" w:lineRule="auto"/>
            <w:rPr>
              <w:ins w:id="80" w:author="Vadim Khaitov" w:date="2020-04-01T09:22:00Z"/>
              <w:rFonts w:ascii="Times New Roman" w:eastAsia="Times New Roman" w:hAnsi="Times New Roman" w:cs="Times New Roman"/>
              <w:b/>
              <w:sz w:val="24"/>
              <w:szCs w:val="24"/>
              <w:highlight w:val="yellow"/>
              <w:lang w:val="ru-RU"/>
            </w:rPr>
          </w:pPr>
          <w:sdt>
            <w:sdtPr>
              <w:tag w:val="goog_rdk_192"/>
              <w:id w:val="530931006"/>
              <w:showingPlcHdr/>
            </w:sdtPr>
            <w:sdtEndPr/>
            <w:sdtContent>
              <w:r w:rsidR="002252E6" w:rsidRPr="00C964DE">
                <w:rPr>
                  <w:lang w:val="ru-RU"/>
                </w:rPr>
                <w:t xml:space="preserve">     </w:t>
              </w:r>
            </w:sdtContent>
          </w:sdt>
        </w:p>
      </w:sdtContent>
    </w:sdt>
    <w:p w14:paraId="0000006F" w14:textId="77777777" w:rsidR="00B140A6" w:rsidRPr="00C964DE" w:rsidRDefault="00B140A6">
      <w:pPr>
        <w:spacing w:before="120" w:after="0" w:line="360" w:lineRule="auto"/>
        <w:rPr>
          <w:rFonts w:ascii="Times New Roman" w:eastAsia="Times New Roman" w:hAnsi="Times New Roman" w:cs="Times New Roman"/>
          <w:b/>
          <w:sz w:val="24"/>
          <w:szCs w:val="24"/>
          <w:highlight w:val="yellow"/>
          <w:lang w:val="ru-RU"/>
        </w:rPr>
      </w:pPr>
    </w:p>
    <w:p w14:paraId="00000070" w14:textId="77777777" w:rsidR="00B140A6" w:rsidRPr="00C76F50" w:rsidRDefault="00C76F50">
      <w:pPr>
        <w:spacing w:before="120" w:after="0" w:line="360" w:lineRule="auto"/>
        <w:rPr>
          <w:rFonts w:ascii="Times New Roman" w:eastAsia="Times New Roman" w:hAnsi="Times New Roman" w:cs="Times New Roman"/>
          <w:sz w:val="24"/>
          <w:szCs w:val="24"/>
          <w:highlight w:val="yellow"/>
          <w:lang w:val="ru-RU"/>
        </w:rPr>
      </w:pPr>
      <w:r w:rsidRPr="00C76F50">
        <w:rPr>
          <w:rFonts w:ascii="Times New Roman" w:eastAsia="Times New Roman" w:hAnsi="Times New Roman" w:cs="Times New Roman"/>
          <w:sz w:val="24"/>
          <w:szCs w:val="24"/>
          <w:highlight w:val="yellow"/>
          <w:lang w:val="ru-RU"/>
        </w:rPr>
        <w:t xml:space="preserve">Развернуто в чем главные результаты: как мы отвечаем на поставленные вопросы? </w:t>
      </w:r>
    </w:p>
    <w:p w14:paraId="00000071" w14:textId="77777777" w:rsidR="00B140A6" w:rsidRPr="00C76F50" w:rsidRDefault="00C76F50">
      <w:pPr>
        <w:spacing w:before="120" w:after="0" w:line="360" w:lineRule="auto"/>
        <w:rPr>
          <w:rFonts w:ascii="Times New Roman" w:eastAsia="Times New Roman" w:hAnsi="Times New Roman" w:cs="Times New Roman"/>
          <w:sz w:val="24"/>
          <w:szCs w:val="24"/>
          <w:highlight w:val="yellow"/>
          <w:lang w:val="ru-RU"/>
        </w:rPr>
      </w:pPr>
      <w:r w:rsidRPr="00C76F50">
        <w:rPr>
          <w:rFonts w:ascii="Times New Roman" w:eastAsia="Times New Roman" w:hAnsi="Times New Roman" w:cs="Times New Roman"/>
          <w:sz w:val="24"/>
          <w:szCs w:val="24"/>
          <w:highlight w:val="yellow"/>
          <w:lang w:val="ru-RU"/>
        </w:rPr>
        <w:t>Представление обсуждения</w:t>
      </w:r>
    </w:p>
    <w:p w14:paraId="00000072" w14:textId="77777777" w:rsidR="00B140A6" w:rsidRPr="00C76F50" w:rsidRDefault="00C76F50">
      <w:pPr>
        <w:spacing w:before="120" w:after="0" w:line="360" w:lineRule="auto"/>
        <w:rPr>
          <w:rFonts w:ascii="Times New Roman" w:eastAsia="Times New Roman" w:hAnsi="Times New Roman" w:cs="Times New Roman"/>
          <w:sz w:val="24"/>
          <w:szCs w:val="24"/>
          <w:lang w:val="ru-RU"/>
        </w:rPr>
      </w:pPr>
      <w:r w:rsidRPr="00C76F50">
        <w:rPr>
          <w:rFonts w:ascii="Times New Roman" w:eastAsia="Times New Roman" w:hAnsi="Times New Roman" w:cs="Times New Roman"/>
          <w:sz w:val="24"/>
          <w:szCs w:val="24"/>
          <w:highlight w:val="yellow"/>
          <w:lang w:val="ru-RU"/>
        </w:rPr>
        <w:t>После обзора косвенных негенетических маркеров сакраментальная фраза о том, что, насколько мы знаем это лучший морфологический признак для различения видов по раковинам из всех когда-либо использованных.</w:t>
      </w:r>
    </w:p>
    <w:p w14:paraId="69A30F76" w14:textId="12BDAE58" w:rsidR="00676472" w:rsidRPr="00C964DE" w:rsidRDefault="00676472">
      <w:pPr>
        <w:spacing w:before="120" w:after="0" w:line="360" w:lineRule="auto"/>
        <w:rPr>
          <w:rFonts w:ascii="Times New Roman" w:eastAsia="Times New Roman" w:hAnsi="Times New Roman" w:cs="Times New Roman"/>
          <w:color w:val="FF0000"/>
          <w:sz w:val="24"/>
          <w:szCs w:val="24"/>
          <w:lang w:val="ru-RU"/>
        </w:rPr>
      </w:pPr>
      <w:proofErr w:type="gramStart"/>
      <w:r>
        <w:rPr>
          <w:rFonts w:ascii="Times New Roman" w:eastAsia="Times New Roman" w:hAnsi="Times New Roman" w:cs="Times New Roman"/>
          <w:color w:val="FF0000"/>
          <w:sz w:val="24"/>
          <w:szCs w:val="24"/>
        </w:rPr>
        <w:t xml:space="preserve">Mussels as </w:t>
      </w:r>
      <w:proofErr w:type="spellStart"/>
      <w:r>
        <w:rPr>
          <w:rFonts w:ascii="Times New Roman" w:eastAsia="Times New Roman" w:hAnsi="Times New Roman" w:cs="Times New Roman"/>
          <w:color w:val="FF0000"/>
          <w:sz w:val="24"/>
          <w:szCs w:val="24"/>
        </w:rPr>
        <w:t>bioindicator</w:t>
      </w:r>
      <w:proofErr w:type="spellEnd"/>
      <w:r>
        <w:rPr>
          <w:rFonts w:ascii="Times New Roman" w:eastAsia="Times New Roman" w:hAnsi="Times New Roman" w:cs="Times New Roman"/>
          <w:color w:val="FF0000"/>
          <w:sz w:val="24"/>
          <w:szCs w:val="24"/>
        </w:rPr>
        <w:t xml:space="preserve"> species.</w:t>
      </w:r>
      <w:proofErr w:type="gramEnd"/>
      <w:r>
        <w:rPr>
          <w:rFonts w:ascii="Times New Roman" w:eastAsia="Times New Roman" w:hAnsi="Times New Roman" w:cs="Times New Roman"/>
          <w:color w:val="FF0000"/>
          <w:sz w:val="24"/>
          <w:szCs w:val="24"/>
        </w:rPr>
        <w:t xml:space="preserve"> </w:t>
      </w:r>
      <w:r w:rsidRPr="00676472">
        <w:rPr>
          <w:rFonts w:ascii="Times New Roman" w:eastAsia="Times New Roman" w:hAnsi="Times New Roman" w:cs="Times New Roman"/>
          <w:color w:val="FF0000"/>
          <w:sz w:val="24"/>
          <w:szCs w:val="24"/>
        </w:rPr>
        <w:t xml:space="preserve">Beyer J, Green NW, Brooks S, Allan IJ, </w:t>
      </w:r>
      <w:proofErr w:type="spellStart"/>
      <w:r w:rsidRPr="00676472">
        <w:rPr>
          <w:rFonts w:ascii="Times New Roman" w:eastAsia="Times New Roman" w:hAnsi="Times New Roman" w:cs="Times New Roman"/>
          <w:color w:val="FF0000"/>
          <w:sz w:val="24"/>
          <w:szCs w:val="24"/>
        </w:rPr>
        <w:t>Ruus</w:t>
      </w:r>
      <w:proofErr w:type="spellEnd"/>
      <w:r w:rsidRPr="00676472">
        <w:rPr>
          <w:rFonts w:ascii="Times New Roman" w:eastAsia="Times New Roman" w:hAnsi="Times New Roman" w:cs="Times New Roman"/>
          <w:color w:val="FF0000"/>
          <w:sz w:val="24"/>
          <w:szCs w:val="24"/>
        </w:rPr>
        <w:t xml:space="preserve"> A, Gomes T, </w:t>
      </w:r>
      <w:proofErr w:type="spellStart"/>
      <w:r w:rsidRPr="00676472">
        <w:rPr>
          <w:rFonts w:ascii="Times New Roman" w:eastAsia="Times New Roman" w:hAnsi="Times New Roman" w:cs="Times New Roman"/>
          <w:color w:val="FF0000"/>
          <w:sz w:val="24"/>
          <w:szCs w:val="24"/>
        </w:rPr>
        <w:t>Bråte</w:t>
      </w:r>
      <w:proofErr w:type="spellEnd"/>
      <w:r w:rsidRPr="00676472">
        <w:rPr>
          <w:rFonts w:ascii="Times New Roman" w:eastAsia="Times New Roman" w:hAnsi="Times New Roman" w:cs="Times New Roman"/>
          <w:color w:val="FF0000"/>
          <w:sz w:val="24"/>
          <w:szCs w:val="24"/>
        </w:rPr>
        <w:t xml:space="preserve"> IL, </w:t>
      </w:r>
      <w:proofErr w:type="spellStart"/>
      <w:r w:rsidRPr="00676472">
        <w:rPr>
          <w:rFonts w:ascii="Times New Roman" w:eastAsia="Times New Roman" w:hAnsi="Times New Roman" w:cs="Times New Roman"/>
          <w:color w:val="FF0000"/>
          <w:sz w:val="24"/>
          <w:szCs w:val="24"/>
        </w:rPr>
        <w:t>Schøyen</w:t>
      </w:r>
      <w:proofErr w:type="spellEnd"/>
      <w:r w:rsidRPr="00676472">
        <w:rPr>
          <w:rFonts w:ascii="Times New Roman" w:eastAsia="Times New Roman" w:hAnsi="Times New Roman" w:cs="Times New Roman"/>
          <w:color w:val="FF0000"/>
          <w:sz w:val="24"/>
          <w:szCs w:val="24"/>
        </w:rPr>
        <w:t xml:space="preserve"> M. Blue mussels (</w:t>
      </w:r>
      <w:proofErr w:type="spellStart"/>
      <w:r w:rsidRPr="00676472">
        <w:rPr>
          <w:rFonts w:ascii="Times New Roman" w:eastAsia="Times New Roman" w:hAnsi="Times New Roman" w:cs="Times New Roman"/>
          <w:color w:val="FF0000"/>
          <w:sz w:val="24"/>
          <w:szCs w:val="24"/>
        </w:rPr>
        <w:t>Mytilus</w:t>
      </w:r>
      <w:proofErr w:type="spellEnd"/>
      <w:r w:rsidRPr="00676472">
        <w:rPr>
          <w:rFonts w:ascii="Times New Roman" w:eastAsia="Times New Roman" w:hAnsi="Times New Roman" w:cs="Times New Roman"/>
          <w:color w:val="FF0000"/>
          <w:sz w:val="24"/>
          <w:szCs w:val="24"/>
        </w:rPr>
        <w:t xml:space="preserve"> edulis spp.) as sentinel organisms in coastal pollution monitoring: a review. </w:t>
      </w:r>
      <w:proofErr w:type="gramStart"/>
      <w:r w:rsidRPr="00676472">
        <w:rPr>
          <w:rFonts w:ascii="Times New Roman" w:eastAsia="Times New Roman" w:hAnsi="Times New Roman" w:cs="Times New Roman"/>
          <w:color w:val="FF0000"/>
          <w:sz w:val="24"/>
          <w:szCs w:val="24"/>
        </w:rPr>
        <w:t>Marine</w:t>
      </w:r>
      <w:r w:rsidRPr="00C964DE">
        <w:rPr>
          <w:rFonts w:ascii="Times New Roman" w:eastAsia="Times New Roman" w:hAnsi="Times New Roman" w:cs="Times New Roman"/>
          <w:color w:val="FF0000"/>
          <w:sz w:val="24"/>
          <w:szCs w:val="24"/>
          <w:lang w:val="ru-RU"/>
        </w:rPr>
        <w:t xml:space="preserve"> </w:t>
      </w:r>
      <w:r w:rsidRPr="00676472">
        <w:rPr>
          <w:rFonts w:ascii="Times New Roman" w:eastAsia="Times New Roman" w:hAnsi="Times New Roman" w:cs="Times New Roman"/>
          <w:color w:val="FF0000"/>
          <w:sz w:val="24"/>
          <w:szCs w:val="24"/>
        </w:rPr>
        <w:t>environmental</w:t>
      </w:r>
      <w:r w:rsidRPr="00C964DE">
        <w:rPr>
          <w:rFonts w:ascii="Times New Roman" w:eastAsia="Times New Roman" w:hAnsi="Times New Roman" w:cs="Times New Roman"/>
          <w:color w:val="FF0000"/>
          <w:sz w:val="24"/>
          <w:szCs w:val="24"/>
          <w:lang w:val="ru-RU"/>
        </w:rPr>
        <w:t xml:space="preserve"> </w:t>
      </w:r>
      <w:r w:rsidRPr="00676472">
        <w:rPr>
          <w:rFonts w:ascii="Times New Roman" w:eastAsia="Times New Roman" w:hAnsi="Times New Roman" w:cs="Times New Roman"/>
          <w:color w:val="FF0000"/>
          <w:sz w:val="24"/>
          <w:szCs w:val="24"/>
        </w:rPr>
        <w:t>research</w:t>
      </w:r>
      <w:r w:rsidRPr="00C964DE">
        <w:rPr>
          <w:rFonts w:ascii="Times New Roman" w:eastAsia="Times New Roman" w:hAnsi="Times New Roman" w:cs="Times New Roman"/>
          <w:color w:val="FF0000"/>
          <w:sz w:val="24"/>
          <w:szCs w:val="24"/>
          <w:lang w:val="ru-RU"/>
        </w:rPr>
        <w:t>.</w:t>
      </w:r>
      <w:proofErr w:type="gramEnd"/>
      <w:r w:rsidRPr="00C964DE">
        <w:rPr>
          <w:rFonts w:ascii="Times New Roman" w:eastAsia="Times New Roman" w:hAnsi="Times New Roman" w:cs="Times New Roman"/>
          <w:color w:val="FF0000"/>
          <w:sz w:val="24"/>
          <w:szCs w:val="24"/>
          <w:lang w:val="ru-RU"/>
        </w:rPr>
        <w:t xml:space="preserve"> 2017 </w:t>
      </w:r>
      <w:r w:rsidRPr="00676472">
        <w:rPr>
          <w:rFonts w:ascii="Times New Roman" w:eastAsia="Times New Roman" w:hAnsi="Times New Roman" w:cs="Times New Roman"/>
          <w:color w:val="FF0000"/>
          <w:sz w:val="24"/>
          <w:szCs w:val="24"/>
        </w:rPr>
        <w:t>Sep</w:t>
      </w:r>
      <w:r w:rsidRPr="00C964DE">
        <w:rPr>
          <w:rFonts w:ascii="Times New Roman" w:eastAsia="Times New Roman" w:hAnsi="Times New Roman" w:cs="Times New Roman"/>
          <w:color w:val="FF0000"/>
          <w:sz w:val="24"/>
          <w:szCs w:val="24"/>
          <w:lang w:val="ru-RU"/>
        </w:rPr>
        <w:t xml:space="preserve"> 1;130:338-65.</w:t>
      </w:r>
    </w:p>
    <w:p w14:paraId="00000073" w14:textId="77777777" w:rsidR="00B140A6" w:rsidRPr="00C76F50" w:rsidRDefault="00C76F50">
      <w:pPr>
        <w:spacing w:before="120" w:after="0" w:line="360" w:lineRule="auto"/>
        <w:rPr>
          <w:rFonts w:ascii="Times New Roman" w:eastAsia="Times New Roman" w:hAnsi="Times New Roman" w:cs="Times New Roman"/>
          <w:color w:val="FF0000"/>
          <w:sz w:val="24"/>
          <w:szCs w:val="24"/>
          <w:lang w:val="ru-RU"/>
        </w:rPr>
      </w:pPr>
      <w:r w:rsidRPr="00C76F50">
        <w:rPr>
          <w:rFonts w:ascii="Times New Roman" w:eastAsia="Times New Roman" w:hAnsi="Times New Roman" w:cs="Times New Roman"/>
          <w:color w:val="FF0000"/>
          <w:sz w:val="24"/>
          <w:szCs w:val="24"/>
          <w:lang w:val="ru-RU"/>
        </w:rPr>
        <w:t xml:space="preserve">Историческая динамика по музейным коллекциям: </w:t>
      </w:r>
      <w:proofErr w:type="gramStart"/>
      <w:r w:rsidRPr="00C76F50">
        <w:rPr>
          <w:rFonts w:ascii="Times New Roman" w:eastAsia="Times New Roman" w:hAnsi="Times New Roman" w:cs="Times New Roman"/>
          <w:color w:val="FF0000"/>
          <w:sz w:val="24"/>
          <w:szCs w:val="24"/>
          <w:lang w:val="ru-RU"/>
        </w:rPr>
        <w:t>покуда</w:t>
      </w:r>
      <w:proofErr w:type="gramEnd"/>
      <w:r w:rsidRPr="00C76F50">
        <w:rPr>
          <w:rFonts w:ascii="Times New Roman" w:eastAsia="Times New Roman" w:hAnsi="Times New Roman" w:cs="Times New Roman"/>
          <w:color w:val="FF0000"/>
          <w:sz w:val="24"/>
          <w:szCs w:val="24"/>
          <w:lang w:val="ru-RU"/>
        </w:rPr>
        <w:t xml:space="preserve"> технология ДНК идентификации широко не применяется, </w:t>
      </w:r>
    </w:p>
    <w:p w14:paraId="00000074" w14:textId="77777777" w:rsidR="00B140A6" w:rsidRDefault="00C76F50">
      <w:pPr>
        <w:spacing w:before="120" w:after="0" w:line="360" w:lineRule="auto"/>
        <w:rPr>
          <w:rFonts w:ascii="Times New Roman" w:eastAsia="Times New Roman" w:hAnsi="Times New Roman" w:cs="Times New Roman"/>
          <w:color w:val="FF0000"/>
          <w:sz w:val="24"/>
          <w:szCs w:val="24"/>
        </w:rPr>
      </w:pPr>
      <w:proofErr w:type="gramStart"/>
      <w:r>
        <w:rPr>
          <w:rFonts w:ascii="Times New Roman" w:eastAsia="Times New Roman" w:hAnsi="Times New Roman" w:cs="Times New Roman"/>
          <w:color w:val="FF0000"/>
          <w:sz w:val="24"/>
          <w:szCs w:val="24"/>
        </w:rPr>
        <w:lastRenderedPageBreak/>
        <w:t xml:space="preserve">Der </w:t>
      </w:r>
      <w:proofErr w:type="spellStart"/>
      <w:r>
        <w:rPr>
          <w:rFonts w:ascii="Times New Roman" w:eastAsia="Times New Roman" w:hAnsi="Times New Roman" w:cs="Times New Roman"/>
          <w:color w:val="FF0000"/>
          <w:sz w:val="24"/>
          <w:szCs w:val="24"/>
        </w:rPr>
        <w:t>Sarkissian</w:t>
      </w:r>
      <w:proofErr w:type="spellEnd"/>
      <w:r>
        <w:rPr>
          <w:rFonts w:ascii="Times New Roman" w:eastAsia="Times New Roman" w:hAnsi="Times New Roman" w:cs="Times New Roman"/>
          <w:color w:val="FF0000"/>
          <w:sz w:val="24"/>
          <w:szCs w:val="24"/>
        </w:rPr>
        <w:t xml:space="preserve">, C., </w:t>
      </w:r>
      <w:proofErr w:type="spellStart"/>
      <w:r>
        <w:rPr>
          <w:rFonts w:ascii="Times New Roman" w:eastAsia="Times New Roman" w:hAnsi="Times New Roman" w:cs="Times New Roman"/>
          <w:color w:val="FF0000"/>
          <w:sz w:val="24"/>
          <w:szCs w:val="24"/>
        </w:rPr>
        <w:t>Pichereau</w:t>
      </w:r>
      <w:proofErr w:type="spellEnd"/>
      <w:r>
        <w:rPr>
          <w:rFonts w:ascii="Times New Roman" w:eastAsia="Times New Roman" w:hAnsi="Times New Roman" w:cs="Times New Roman"/>
          <w:color w:val="FF0000"/>
          <w:sz w:val="24"/>
          <w:szCs w:val="24"/>
        </w:rPr>
        <w:t xml:space="preserve">, V., </w:t>
      </w:r>
      <w:proofErr w:type="spellStart"/>
      <w:r>
        <w:rPr>
          <w:rFonts w:ascii="Times New Roman" w:eastAsia="Times New Roman" w:hAnsi="Times New Roman" w:cs="Times New Roman"/>
          <w:color w:val="FF0000"/>
          <w:sz w:val="24"/>
          <w:szCs w:val="24"/>
        </w:rPr>
        <w:t>Dupont</w:t>
      </w:r>
      <w:proofErr w:type="spellEnd"/>
      <w:r>
        <w:rPr>
          <w:rFonts w:ascii="Times New Roman" w:eastAsia="Times New Roman" w:hAnsi="Times New Roman" w:cs="Times New Roman"/>
          <w:color w:val="FF0000"/>
          <w:sz w:val="24"/>
          <w:szCs w:val="24"/>
        </w:rPr>
        <w:t xml:space="preserve">, C., </w:t>
      </w:r>
      <w:proofErr w:type="spellStart"/>
      <w:r>
        <w:rPr>
          <w:rFonts w:ascii="Times New Roman" w:eastAsia="Times New Roman" w:hAnsi="Times New Roman" w:cs="Times New Roman"/>
          <w:color w:val="FF0000"/>
          <w:sz w:val="24"/>
          <w:szCs w:val="24"/>
        </w:rPr>
        <w:t>Ilsøe</w:t>
      </w:r>
      <w:proofErr w:type="spellEnd"/>
      <w:r>
        <w:rPr>
          <w:rFonts w:ascii="Times New Roman" w:eastAsia="Times New Roman" w:hAnsi="Times New Roman" w:cs="Times New Roman"/>
          <w:color w:val="FF0000"/>
          <w:sz w:val="24"/>
          <w:szCs w:val="24"/>
        </w:rPr>
        <w:t xml:space="preserve">, P.C., </w:t>
      </w:r>
      <w:proofErr w:type="spellStart"/>
      <w:r>
        <w:rPr>
          <w:rFonts w:ascii="Times New Roman" w:eastAsia="Times New Roman" w:hAnsi="Times New Roman" w:cs="Times New Roman"/>
          <w:color w:val="FF0000"/>
          <w:sz w:val="24"/>
          <w:szCs w:val="24"/>
        </w:rPr>
        <w:t>Perrigault</w:t>
      </w:r>
      <w:proofErr w:type="spellEnd"/>
      <w:r>
        <w:rPr>
          <w:rFonts w:ascii="Times New Roman" w:eastAsia="Times New Roman" w:hAnsi="Times New Roman" w:cs="Times New Roman"/>
          <w:color w:val="FF0000"/>
          <w:sz w:val="24"/>
          <w:szCs w:val="24"/>
        </w:rPr>
        <w:t xml:space="preserve">, M., Butler, P., </w:t>
      </w:r>
      <w:proofErr w:type="spellStart"/>
      <w:r>
        <w:rPr>
          <w:rFonts w:ascii="Times New Roman" w:eastAsia="Times New Roman" w:hAnsi="Times New Roman" w:cs="Times New Roman"/>
          <w:color w:val="FF0000"/>
          <w:sz w:val="24"/>
          <w:szCs w:val="24"/>
        </w:rPr>
        <w:t>Chauvaud</w:t>
      </w:r>
      <w:proofErr w:type="spellEnd"/>
      <w:r>
        <w:rPr>
          <w:rFonts w:ascii="Times New Roman" w:eastAsia="Times New Roman" w:hAnsi="Times New Roman" w:cs="Times New Roman"/>
          <w:color w:val="FF0000"/>
          <w:sz w:val="24"/>
          <w:szCs w:val="24"/>
        </w:rPr>
        <w:t xml:space="preserve">, L., </w:t>
      </w:r>
      <w:proofErr w:type="spellStart"/>
      <w:r>
        <w:rPr>
          <w:rFonts w:ascii="Times New Roman" w:eastAsia="Times New Roman" w:hAnsi="Times New Roman" w:cs="Times New Roman"/>
          <w:color w:val="FF0000"/>
          <w:sz w:val="24"/>
          <w:szCs w:val="24"/>
        </w:rPr>
        <w:t>Eiriksson</w:t>
      </w:r>
      <w:proofErr w:type="spellEnd"/>
      <w:r>
        <w:rPr>
          <w:rFonts w:ascii="Times New Roman" w:eastAsia="Times New Roman" w:hAnsi="Times New Roman" w:cs="Times New Roman"/>
          <w:color w:val="FF0000"/>
          <w:sz w:val="24"/>
          <w:szCs w:val="24"/>
        </w:rPr>
        <w:t xml:space="preserve">, J., </w:t>
      </w:r>
      <w:proofErr w:type="spellStart"/>
      <w:r>
        <w:rPr>
          <w:rFonts w:ascii="Times New Roman" w:eastAsia="Times New Roman" w:hAnsi="Times New Roman" w:cs="Times New Roman"/>
          <w:color w:val="FF0000"/>
          <w:sz w:val="24"/>
          <w:szCs w:val="24"/>
        </w:rPr>
        <w:t>Scourse</w:t>
      </w:r>
      <w:proofErr w:type="spellEnd"/>
      <w:r>
        <w:rPr>
          <w:rFonts w:ascii="Times New Roman" w:eastAsia="Times New Roman" w:hAnsi="Times New Roman" w:cs="Times New Roman"/>
          <w:color w:val="FF0000"/>
          <w:sz w:val="24"/>
          <w:szCs w:val="24"/>
        </w:rPr>
        <w:t xml:space="preserve">, J., </w:t>
      </w:r>
      <w:proofErr w:type="spellStart"/>
      <w:r>
        <w:rPr>
          <w:rFonts w:ascii="Times New Roman" w:eastAsia="Times New Roman" w:hAnsi="Times New Roman" w:cs="Times New Roman"/>
          <w:color w:val="FF0000"/>
          <w:sz w:val="24"/>
          <w:szCs w:val="24"/>
        </w:rPr>
        <w:t>Paillard</w:t>
      </w:r>
      <w:proofErr w:type="spellEnd"/>
      <w:r>
        <w:rPr>
          <w:rFonts w:ascii="Times New Roman" w:eastAsia="Times New Roman" w:hAnsi="Times New Roman" w:cs="Times New Roman"/>
          <w:color w:val="FF0000"/>
          <w:sz w:val="24"/>
          <w:szCs w:val="24"/>
        </w:rPr>
        <w:t>, C. and Orlando, L., 2017.</w:t>
      </w:r>
      <w:proofErr w:type="gramEnd"/>
      <w:r>
        <w:rPr>
          <w:rFonts w:ascii="Times New Roman" w:eastAsia="Times New Roman" w:hAnsi="Times New Roman" w:cs="Times New Roman"/>
          <w:color w:val="FF0000"/>
          <w:sz w:val="24"/>
          <w:szCs w:val="24"/>
        </w:rPr>
        <w:t xml:space="preserve"> Ancient DNA analysis identifies marine </w:t>
      </w:r>
      <w:proofErr w:type="spellStart"/>
      <w:r>
        <w:rPr>
          <w:rFonts w:ascii="Times New Roman" w:eastAsia="Times New Roman" w:hAnsi="Times New Roman" w:cs="Times New Roman"/>
          <w:color w:val="FF0000"/>
          <w:sz w:val="24"/>
          <w:szCs w:val="24"/>
        </w:rPr>
        <w:t>mollusc</w:t>
      </w:r>
      <w:proofErr w:type="spellEnd"/>
      <w:r>
        <w:rPr>
          <w:rFonts w:ascii="Times New Roman" w:eastAsia="Times New Roman" w:hAnsi="Times New Roman" w:cs="Times New Roman"/>
          <w:color w:val="FF0000"/>
          <w:sz w:val="24"/>
          <w:szCs w:val="24"/>
        </w:rPr>
        <w:t xml:space="preserve"> shells as new </w:t>
      </w:r>
      <w:proofErr w:type="spellStart"/>
      <w:r>
        <w:rPr>
          <w:rFonts w:ascii="Times New Roman" w:eastAsia="Times New Roman" w:hAnsi="Times New Roman" w:cs="Times New Roman"/>
          <w:color w:val="FF0000"/>
          <w:sz w:val="24"/>
          <w:szCs w:val="24"/>
        </w:rPr>
        <w:t>metagenomic</w:t>
      </w:r>
      <w:proofErr w:type="spellEnd"/>
      <w:r>
        <w:rPr>
          <w:rFonts w:ascii="Times New Roman" w:eastAsia="Times New Roman" w:hAnsi="Times New Roman" w:cs="Times New Roman"/>
          <w:color w:val="FF0000"/>
          <w:sz w:val="24"/>
          <w:szCs w:val="24"/>
        </w:rPr>
        <w:t xml:space="preserve"> archives of the past. </w:t>
      </w:r>
      <w:proofErr w:type="gramStart"/>
      <w:r>
        <w:rPr>
          <w:rFonts w:ascii="Times New Roman" w:eastAsia="Times New Roman" w:hAnsi="Times New Roman" w:cs="Times New Roman"/>
          <w:color w:val="FF0000"/>
          <w:sz w:val="24"/>
          <w:szCs w:val="24"/>
        </w:rPr>
        <w:t>Molecular Ecology Resources, 17(5), pp.835-853.</w:t>
      </w:r>
      <w:proofErr w:type="gramEnd"/>
    </w:p>
    <w:p w14:paraId="00000075" w14:textId="77777777" w:rsidR="00B140A6" w:rsidRDefault="00C76F50">
      <w:pPr>
        <w:spacing w:before="120" w:after="0" w:line="360" w:lineRule="auto"/>
        <w:rPr>
          <w:rFonts w:ascii="Times New Roman" w:eastAsia="Times New Roman" w:hAnsi="Times New Roman" w:cs="Times New Roman"/>
          <w:color w:val="FF0000"/>
          <w:sz w:val="24"/>
          <w:szCs w:val="24"/>
        </w:rPr>
      </w:pPr>
      <w:proofErr w:type="gramStart"/>
      <w:r>
        <w:rPr>
          <w:rFonts w:ascii="Times New Roman" w:eastAsia="Times New Roman" w:hAnsi="Times New Roman" w:cs="Times New Roman"/>
          <w:color w:val="FF0000"/>
          <w:sz w:val="24"/>
          <w:szCs w:val="24"/>
        </w:rPr>
        <w:t xml:space="preserve">Der </w:t>
      </w:r>
      <w:proofErr w:type="spellStart"/>
      <w:r>
        <w:rPr>
          <w:rFonts w:ascii="Times New Roman" w:eastAsia="Times New Roman" w:hAnsi="Times New Roman" w:cs="Times New Roman"/>
          <w:color w:val="FF0000"/>
          <w:sz w:val="24"/>
          <w:szCs w:val="24"/>
        </w:rPr>
        <w:t>Sarkissian</w:t>
      </w:r>
      <w:proofErr w:type="spellEnd"/>
      <w:r>
        <w:rPr>
          <w:rFonts w:ascii="Times New Roman" w:eastAsia="Times New Roman" w:hAnsi="Times New Roman" w:cs="Times New Roman"/>
          <w:color w:val="FF0000"/>
          <w:sz w:val="24"/>
          <w:szCs w:val="24"/>
        </w:rPr>
        <w:t xml:space="preserve">, C., </w:t>
      </w:r>
      <w:proofErr w:type="spellStart"/>
      <w:r>
        <w:rPr>
          <w:rFonts w:ascii="Times New Roman" w:eastAsia="Times New Roman" w:hAnsi="Times New Roman" w:cs="Times New Roman"/>
          <w:color w:val="FF0000"/>
          <w:sz w:val="24"/>
          <w:szCs w:val="24"/>
        </w:rPr>
        <w:t>Möller</w:t>
      </w:r>
      <w:proofErr w:type="spellEnd"/>
      <w:r>
        <w:rPr>
          <w:rFonts w:ascii="Times New Roman" w:eastAsia="Times New Roman" w:hAnsi="Times New Roman" w:cs="Times New Roman"/>
          <w:color w:val="FF0000"/>
          <w:sz w:val="24"/>
          <w:szCs w:val="24"/>
        </w:rPr>
        <w:t xml:space="preserve">, P., </w:t>
      </w:r>
      <w:proofErr w:type="spellStart"/>
      <w:r>
        <w:rPr>
          <w:rFonts w:ascii="Times New Roman" w:eastAsia="Times New Roman" w:hAnsi="Times New Roman" w:cs="Times New Roman"/>
          <w:color w:val="FF0000"/>
          <w:sz w:val="24"/>
          <w:szCs w:val="24"/>
        </w:rPr>
        <w:t>Hofman</w:t>
      </w:r>
      <w:proofErr w:type="spellEnd"/>
      <w:r>
        <w:rPr>
          <w:rFonts w:ascii="Times New Roman" w:eastAsia="Times New Roman" w:hAnsi="Times New Roman" w:cs="Times New Roman"/>
          <w:color w:val="FF0000"/>
          <w:sz w:val="24"/>
          <w:szCs w:val="24"/>
        </w:rPr>
        <w:t xml:space="preserve">, C., </w:t>
      </w:r>
      <w:proofErr w:type="spellStart"/>
      <w:r>
        <w:rPr>
          <w:rFonts w:ascii="Times New Roman" w:eastAsia="Times New Roman" w:hAnsi="Times New Roman" w:cs="Times New Roman"/>
          <w:color w:val="FF0000"/>
          <w:sz w:val="24"/>
          <w:szCs w:val="24"/>
        </w:rPr>
        <w:t>Ilsøe</w:t>
      </w:r>
      <w:proofErr w:type="spellEnd"/>
      <w:r>
        <w:rPr>
          <w:rFonts w:ascii="Times New Roman" w:eastAsia="Times New Roman" w:hAnsi="Times New Roman" w:cs="Times New Roman"/>
          <w:color w:val="FF0000"/>
          <w:sz w:val="24"/>
          <w:szCs w:val="24"/>
        </w:rPr>
        <w:t xml:space="preserve">, P., Rick, T., </w:t>
      </w:r>
      <w:proofErr w:type="spellStart"/>
      <w:r>
        <w:rPr>
          <w:rFonts w:ascii="Times New Roman" w:eastAsia="Times New Roman" w:hAnsi="Times New Roman" w:cs="Times New Roman"/>
          <w:color w:val="FF0000"/>
          <w:sz w:val="24"/>
          <w:szCs w:val="24"/>
        </w:rPr>
        <w:t>Schiøtte</w:t>
      </w:r>
      <w:proofErr w:type="spellEnd"/>
      <w:r>
        <w:rPr>
          <w:rFonts w:ascii="Times New Roman" w:eastAsia="Times New Roman" w:hAnsi="Times New Roman" w:cs="Times New Roman"/>
          <w:color w:val="FF0000"/>
          <w:sz w:val="24"/>
          <w:szCs w:val="24"/>
        </w:rPr>
        <w:t xml:space="preserve">, T., </w:t>
      </w:r>
      <w:proofErr w:type="spellStart"/>
      <w:r>
        <w:rPr>
          <w:rFonts w:ascii="Times New Roman" w:eastAsia="Times New Roman" w:hAnsi="Times New Roman" w:cs="Times New Roman"/>
          <w:color w:val="FF0000"/>
          <w:sz w:val="24"/>
          <w:szCs w:val="24"/>
        </w:rPr>
        <w:t>Vinther</w:t>
      </w:r>
      <w:proofErr w:type="spellEnd"/>
      <w:r>
        <w:rPr>
          <w:rFonts w:ascii="Times New Roman" w:eastAsia="Times New Roman" w:hAnsi="Times New Roman" w:cs="Times New Roman"/>
          <w:color w:val="FF0000"/>
          <w:sz w:val="24"/>
          <w:szCs w:val="24"/>
        </w:rPr>
        <w:t xml:space="preserve"> </w:t>
      </w:r>
      <w:proofErr w:type="spellStart"/>
      <w:r>
        <w:rPr>
          <w:rFonts w:ascii="Times New Roman" w:eastAsia="Times New Roman" w:hAnsi="Times New Roman" w:cs="Times New Roman"/>
          <w:color w:val="FF0000"/>
          <w:sz w:val="24"/>
          <w:szCs w:val="24"/>
        </w:rPr>
        <w:t>Sørensen</w:t>
      </w:r>
      <w:proofErr w:type="spellEnd"/>
      <w:r>
        <w:rPr>
          <w:rFonts w:ascii="Times New Roman" w:eastAsia="Times New Roman" w:hAnsi="Times New Roman" w:cs="Times New Roman"/>
          <w:color w:val="FF0000"/>
          <w:sz w:val="24"/>
          <w:szCs w:val="24"/>
        </w:rPr>
        <w:t xml:space="preserve">, M., </w:t>
      </w:r>
      <w:proofErr w:type="spellStart"/>
      <w:r>
        <w:rPr>
          <w:rFonts w:ascii="Times New Roman" w:eastAsia="Times New Roman" w:hAnsi="Times New Roman" w:cs="Times New Roman"/>
          <w:color w:val="FF0000"/>
          <w:sz w:val="24"/>
          <w:szCs w:val="24"/>
        </w:rPr>
        <w:t>Dalén</w:t>
      </w:r>
      <w:proofErr w:type="spellEnd"/>
      <w:r>
        <w:rPr>
          <w:rFonts w:ascii="Times New Roman" w:eastAsia="Times New Roman" w:hAnsi="Times New Roman" w:cs="Times New Roman"/>
          <w:color w:val="FF0000"/>
          <w:sz w:val="24"/>
          <w:szCs w:val="24"/>
        </w:rPr>
        <w:t>, L. and Orlando, L., 2020.</w:t>
      </w:r>
      <w:proofErr w:type="gramEnd"/>
      <w:r>
        <w:rPr>
          <w:rFonts w:ascii="Times New Roman" w:eastAsia="Times New Roman" w:hAnsi="Times New Roman" w:cs="Times New Roman"/>
          <w:color w:val="FF0000"/>
          <w:sz w:val="24"/>
          <w:szCs w:val="24"/>
        </w:rPr>
        <w:t xml:space="preserve"> </w:t>
      </w:r>
      <w:proofErr w:type="gramStart"/>
      <w:r>
        <w:rPr>
          <w:rFonts w:ascii="Times New Roman" w:eastAsia="Times New Roman" w:hAnsi="Times New Roman" w:cs="Times New Roman"/>
          <w:color w:val="FF0000"/>
          <w:sz w:val="24"/>
          <w:szCs w:val="24"/>
        </w:rPr>
        <w:t>Unveiling the Ecological Applications of Ancient DNA from Mollusk Shells.</w:t>
      </w:r>
      <w:proofErr w:type="gramEnd"/>
      <w:r>
        <w:rPr>
          <w:rFonts w:ascii="Times New Roman" w:eastAsia="Times New Roman" w:hAnsi="Times New Roman" w:cs="Times New Roman"/>
          <w:color w:val="FF0000"/>
          <w:sz w:val="24"/>
          <w:szCs w:val="24"/>
        </w:rPr>
        <w:t xml:space="preserve"> </w:t>
      </w:r>
      <w:proofErr w:type="gramStart"/>
      <w:r>
        <w:rPr>
          <w:rFonts w:ascii="Times New Roman" w:eastAsia="Times New Roman" w:hAnsi="Times New Roman" w:cs="Times New Roman"/>
          <w:color w:val="FF0000"/>
          <w:sz w:val="24"/>
          <w:szCs w:val="24"/>
        </w:rPr>
        <w:t>Frontiers in Ecology and Evolution, 8, pp.1-21.</w:t>
      </w:r>
      <w:proofErr w:type="gramEnd"/>
    </w:p>
    <w:p w14:paraId="00000076" w14:textId="77777777" w:rsidR="00B140A6" w:rsidRDefault="00B140A6">
      <w:pPr>
        <w:spacing w:before="120" w:after="0" w:line="360" w:lineRule="auto"/>
        <w:rPr>
          <w:rFonts w:ascii="Times New Roman" w:eastAsia="Times New Roman" w:hAnsi="Times New Roman" w:cs="Times New Roman"/>
          <w:color w:val="FF0000"/>
          <w:sz w:val="24"/>
          <w:szCs w:val="24"/>
          <w:highlight w:val="cyan"/>
        </w:rPr>
      </w:pPr>
    </w:p>
    <w:p w14:paraId="00000077" w14:textId="3E2A272F" w:rsidR="00B140A6" w:rsidRDefault="00C76F50">
      <w:pPr>
        <w:spacing w:before="120" w:after="0" w:line="360" w:lineRule="auto"/>
        <w:rPr>
          <w:rFonts w:ascii="Times New Roman" w:eastAsia="Times New Roman" w:hAnsi="Times New Roman" w:cs="Times New Roman"/>
          <w:sz w:val="24"/>
          <w:szCs w:val="24"/>
          <w:highlight w:val="cyan"/>
        </w:rPr>
      </w:pPr>
      <w:r>
        <w:rPr>
          <w:rFonts w:ascii="Times New Roman" w:eastAsia="Times New Roman" w:hAnsi="Times New Roman" w:cs="Times New Roman"/>
          <w:sz w:val="24"/>
          <w:szCs w:val="24"/>
          <w:highlight w:val="cyan"/>
        </w:rPr>
        <w:t>Like</w:t>
      </w:r>
      <w:r>
        <w:rPr>
          <w:rFonts w:ascii="Times New Roman" w:eastAsia="Times New Roman" w:hAnsi="Times New Roman" w:cs="Times New Roman"/>
          <w:sz w:val="24"/>
          <w:szCs w:val="24"/>
        </w:rPr>
        <w:t xml:space="preserve"> in the clinical practice there is often a patient spectrum from mild to hard illness that varies with prevalence affecting </w:t>
      </w:r>
      <w:r>
        <w:rPr>
          <w:rFonts w:ascii="Times New Roman" w:eastAsia="Times New Roman" w:hAnsi="Times New Roman" w:cs="Times New Roman"/>
          <w:i/>
          <w:sz w:val="24"/>
          <w:szCs w:val="24"/>
        </w:rPr>
        <w:t>sensitivity</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Leeflang</w:t>
      </w:r>
      <w:proofErr w:type="spellEnd"/>
      <w:r>
        <w:rPr>
          <w:rFonts w:ascii="Times New Roman" w:eastAsia="Times New Roman" w:hAnsi="Times New Roman" w:cs="Times New Roman"/>
          <w:sz w:val="24"/>
          <w:szCs w:val="24"/>
        </w:rPr>
        <w:t xml:space="preserve"> et al. 2013) in mussels there is a spectrum of genotypes underlying M. edulis and M. </w:t>
      </w:r>
      <w:proofErr w:type="spellStart"/>
      <w:r>
        <w:rPr>
          <w:rFonts w:ascii="Times New Roman" w:eastAsia="Times New Roman" w:hAnsi="Times New Roman" w:cs="Times New Roman"/>
          <w:sz w:val="24"/>
          <w:szCs w:val="24"/>
        </w:rPr>
        <w:t>trossulus</w:t>
      </w:r>
      <w:proofErr w:type="spellEnd"/>
      <w:r>
        <w:rPr>
          <w:rFonts w:ascii="Times New Roman" w:eastAsia="Times New Roman" w:hAnsi="Times New Roman" w:cs="Times New Roman"/>
          <w:sz w:val="24"/>
          <w:szCs w:val="24"/>
        </w:rPr>
        <w:t xml:space="preserve"> as we define them. This spectrum includes various hybrids (e.g. early- or late generation hybrids) that could differ from purebreds and from each other by </w:t>
      </w:r>
      <w:proofErr w:type="spellStart"/>
      <w:r>
        <w:rPr>
          <w:rFonts w:ascii="Times New Roman" w:eastAsia="Times New Roman" w:hAnsi="Times New Roman" w:cs="Times New Roman"/>
          <w:sz w:val="24"/>
          <w:szCs w:val="24"/>
        </w:rPr>
        <w:t>morphotype</w:t>
      </w:r>
      <w:proofErr w:type="spellEnd"/>
      <w:r>
        <w:rPr>
          <w:rFonts w:ascii="Times New Roman" w:eastAsia="Times New Roman" w:hAnsi="Times New Roman" w:cs="Times New Roman"/>
          <w:sz w:val="24"/>
          <w:szCs w:val="24"/>
        </w:rPr>
        <w:t xml:space="preserve"> frequencies and which quality and quantity could vary with </w:t>
      </w:r>
      <w:proofErr w:type="spellStart"/>
      <w:r w:rsidR="00A674C2">
        <w:rPr>
          <w:rFonts w:ascii="Times New Roman" w:eastAsia="Times New Roman" w:hAnsi="Times New Roman" w:cs="Times New Roman"/>
          <w:sz w:val="24"/>
          <w:szCs w:val="24"/>
        </w:rPr>
        <w:t>Ptros</w:t>
      </w:r>
      <w:proofErr w:type="spellEnd"/>
      <w:r>
        <w:rPr>
          <w:rFonts w:ascii="Times New Roman" w:eastAsia="Times New Roman" w:hAnsi="Times New Roman" w:cs="Times New Roman"/>
          <w:sz w:val="24"/>
          <w:szCs w:val="24"/>
        </w:rPr>
        <w:t xml:space="preserve">. </w:t>
      </w:r>
    </w:p>
    <w:p w14:paraId="00000078" w14:textId="77777777" w:rsidR="00B140A6" w:rsidRPr="00C76F50" w:rsidRDefault="00C76F50">
      <w:pPr>
        <w:spacing w:before="120" w:after="0" w:line="360" w:lineRule="auto"/>
        <w:rPr>
          <w:rFonts w:ascii="Times New Roman" w:eastAsia="Times New Roman" w:hAnsi="Times New Roman" w:cs="Times New Roman"/>
          <w:color w:val="FF0000"/>
          <w:sz w:val="24"/>
          <w:szCs w:val="24"/>
          <w:lang w:val="ru-RU"/>
        </w:rPr>
      </w:pPr>
      <w:r w:rsidRPr="00C76F50">
        <w:rPr>
          <w:rFonts w:ascii="Times New Roman" w:eastAsia="Times New Roman" w:hAnsi="Times New Roman" w:cs="Times New Roman"/>
          <w:color w:val="FF0000"/>
          <w:sz w:val="24"/>
          <w:szCs w:val="24"/>
          <w:highlight w:val="cyan"/>
          <w:lang w:val="ru-RU"/>
        </w:rPr>
        <w:t xml:space="preserve">Надо кому-нибудь прочитать </w:t>
      </w:r>
      <w:proofErr w:type="spellStart"/>
      <w:r>
        <w:rPr>
          <w:rFonts w:ascii="Times New Roman" w:eastAsia="Times New Roman" w:hAnsi="Times New Roman" w:cs="Times New Roman"/>
          <w:color w:val="FF0000"/>
          <w:sz w:val="24"/>
          <w:szCs w:val="24"/>
          <w:highlight w:val="cyan"/>
        </w:rPr>
        <w:t>Leeflang</w:t>
      </w:r>
      <w:proofErr w:type="spellEnd"/>
      <w:r w:rsidRPr="00C76F50">
        <w:rPr>
          <w:rFonts w:ascii="Times New Roman" w:eastAsia="Times New Roman" w:hAnsi="Times New Roman" w:cs="Times New Roman"/>
          <w:color w:val="FF0000"/>
          <w:sz w:val="24"/>
          <w:szCs w:val="24"/>
          <w:highlight w:val="cyan"/>
          <w:lang w:val="ru-RU"/>
        </w:rPr>
        <w:t xml:space="preserve"> </w:t>
      </w:r>
      <w:r>
        <w:rPr>
          <w:rFonts w:ascii="Times New Roman" w:eastAsia="Times New Roman" w:hAnsi="Times New Roman" w:cs="Times New Roman"/>
          <w:color w:val="FF0000"/>
          <w:sz w:val="24"/>
          <w:szCs w:val="24"/>
          <w:highlight w:val="cyan"/>
        </w:rPr>
        <w:t>et</w:t>
      </w:r>
      <w:r w:rsidRPr="00C76F50">
        <w:rPr>
          <w:rFonts w:ascii="Times New Roman" w:eastAsia="Times New Roman" w:hAnsi="Times New Roman" w:cs="Times New Roman"/>
          <w:color w:val="FF0000"/>
          <w:sz w:val="24"/>
          <w:szCs w:val="24"/>
          <w:highlight w:val="cyan"/>
          <w:lang w:val="ru-RU"/>
        </w:rPr>
        <w:t xml:space="preserve"> </w:t>
      </w:r>
      <w:r>
        <w:rPr>
          <w:rFonts w:ascii="Times New Roman" w:eastAsia="Times New Roman" w:hAnsi="Times New Roman" w:cs="Times New Roman"/>
          <w:color w:val="FF0000"/>
          <w:sz w:val="24"/>
          <w:szCs w:val="24"/>
          <w:highlight w:val="cyan"/>
        </w:rPr>
        <w:t>al</w:t>
      </w:r>
      <w:r w:rsidRPr="00C76F50">
        <w:rPr>
          <w:rFonts w:ascii="Times New Roman" w:eastAsia="Times New Roman" w:hAnsi="Times New Roman" w:cs="Times New Roman"/>
          <w:color w:val="FF0000"/>
          <w:sz w:val="24"/>
          <w:szCs w:val="24"/>
          <w:highlight w:val="cyan"/>
          <w:lang w:val="ru-RU"/>
        </w:rPr>
        <w:t>. 2013 и пр. и оценить стоит ли обсуждать другие источники варьирования</w:t>
      </w:r>
      <w:r w:rsidRPr="00C76F50">
        <w:rPr>
          <w:rFonts w:ascii="Times New Roman" w:eastAsia="Times New Roman" w:hAnsi="Times New Roman" w:cs="Times New Roman"/>
          <w:color w:val="FF0000"/>
          <w:sz w:val="24"/>
          <w:szCs w:val="24"/>
          <w:lang w:val="ru-RU"/>
        </w:rPr>
        <w:t xml:space="preserve"> </w:t>
      </w:r>
    </w:p>
    <w:p w14:paraId="00000079" w14:textId="77777777" w:rsidR="00B140A6" w:rsidRDefault="00C76F50">
      <w:pPr>
        <w:spacing w:before="12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w:t>
      </w:r>
      <w:proofErr w:type="spellStart"/>
      <w:r>
        <w:rPr>
          <w:rFonts w:ascii="Times New Roman" w:eastAsia="Times New Roman" w:hAnsi="Times New Roman" w:cs="Times New Roman"/>
          <w:sz w:val="24"/>
          <w:szCs w:val="24"/>
        </w:rPr>
        <w:t>заключение</w:t>
      </w:r>
      <w:proofErr w:type="spellEnd"/>
      <w:r>
        <w:rPr>
          <w:rFonts w:ascii="Times New Roman" w:eastAsia="Times New Roman" w:hAnsi="Times New Roman" w:cs="Times New Roman"/>
          <w:sz w:val="24"/>
          <w:szCs w:val="24"/>
        </w:rPr>
        <w:t>:</w:t>
      </w:r>
    </w:p>
    <w:p w14:paraId="0000007A" w14:textId="77777777" w:rsidR="00B140A6" w:rsidRDefault="00C76F50">
      <w:pPr>
        <w:spacing w:before="12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yellow"/>
        </w:rPr>
        <w:t xml:space="preserve">Situation when we have to rely on a singular informal – semi-diagnostic character to distinguish morphologically such old evolutionary lineages as M. edulis and M. </w:t>
      </w:r>
      <w:proofErr w:type="spellStart"/>
      <w:r>
        <w:rPr>
          <w:rFonts w:ascii="Times New Roman" w:eastAsia="Times New Roman" w:hAnsi="Times New Roman" w:cs="Times New Roman"/>
          <w:sz w:val="24"/>
          <w:szCs w:val="24"/>
          <w:highlight w:val="yellow"/>
        </w:rPr>
        <w:t>trossulus</w:t>
      </w:r>
      <w:proofErr w:type="spellEnd"/>
      <w:r>
        <w:rPr>
          <w:rFonts w:ascii="Times New Roman" w:eastAsia="Times New Roman" w:hAnsi="Times New Roman" w:cs="Times New Roman"/>
          <w:sz w:val="24"/>
          <w:szCs w:val="24"/>
          <w:highlight w:val="yellow"/>
        </w:rPr>
        <w:t xml:space="preserve"> is certainly uncommon in taxonomy. At the same time this situation is not unique in the sense that there are other taxa lacking fixed diagnostic characters and identified by individual or complex (like coordinates of multifactorial analysis </w:t>
      </w:r>
      <w:r>
        <w:rPr>
          <w:rFonts w:ascii="Times New Roman" w:eastAsia="Times New Roman" w:hAnsi="Times New Roman" w:cs="Times New Roman"/>
          <w:color w:val="FF0000"/>
          <w:sz w:val="24"/>
          <w:szCs w:val="24"/>
          <w:highlight w:val="yellow"/>
        </w:rPr>
        <w:t xml:space="preserve">– </w:t>
      </w:r>
      <w:proofErr w:type="spellStart"/>
      <w:r>
        <w:rPr>
          <w:rFonts w:ascii="Times New Roman" w:eastAsia="Times New Roman" w:hAnsi="Times New Roman" w:cs="Times New Roman"/>
          <w:color w:val="FF0000"/>
          <w:sz w:val="24"/>
          <w:szCs w:val="24"/>
          <w:highlight w:val="yellow"/>
        </w:rPr>
        <w:t>как</w:t>
      </w:r>
      <w:proofErr w:type="spellEnd"/>
      <w:r>
        <w:rPr>
          <w:rFonts w:ascii="Times New Roman" w:eastAsia="Times New Roman" w:hAnsi="Times New Roman" w:cs="Times New Roman"/>
          <w:color w:val="FF0000"/>
          <w:sz w:val="24"/>
          <w:szCs w:val="24"/>
          <w:highlight w:val="yellow"/>
        </w:rPr>
        <w:t xml:space="preserve"> </w:t>
      </w:r>
      <w:proofErr w:type="spellStart"/>
      <w:r>
        <w:rPr>
          <w:rFonts w:ascii="Times New Roman" w:eastAsia="Times New Roman" w:hAnsi="Times New Roman" w:cs="Times New Roman"/>
          <w:color w:val="FF0000"/>
          <w:sz w:val="24"/>
          <w:szCs w:val="24"/>
          <w:highlight w:val="yellow"/>
        </w:rPr>
        <w:t>это</w:t>
      </w:r>
      <w:proofErr w:type="spellEnd"/>
      <w:r>
        <w:rPr>
          <w:rFonts w:ascii="Times New Roman" w:eastAsia="Times New Roman" w:hAnsi="Times New Roman" w:cs="Times New Roman"/>
          <w:color w:val="FF0000"/>
          <w:sz w:val="24"/>
          <w:szCs w:val="24"/>
          <w:highlight w:val="yellow"/>
        </w:rPr>
        <w:t xml:space="preserve"> </w:t>
      </w:r>
      <w:proofErr w:type="spellStart"/>
      <w:r>
        <w:rPr>
          <w:rFonts w:ascii="Times New Roman" w:eastAsia="Times New Roman" w:hAnsi="Times New Roman" w:cs="Times New Roman"/>
          <w:color w:val="FF0000"/>
          <w:sz w:val="24"/>
          <w:szCs w:val="24"/>
          <w:highlight w:val="yellow"/>
        </w:rPr>
        <w:t>сказать</w:t>
      </w:r>
      <w:proofErr w:type="spellEnd"/>
      <w:r>
        <w:rPr>
          <w:rFonts w:ascii="Times New Roman" w:eastAsia="Times New Roman" w:hAnsi="Times New Roman" w:cs="Times New Roman"/>
          <w:color w:val="FF0000"/>
          <w:sz w:val="24"/>
          <w:szCs w:val="24"/>
          <w:highlight w:val="yellow"/>
        </w:rPr>
        <w:t>?</w:t>
      </w:r>
      <w:r>
        <w:rPr>
          <w:rFonts w:ascii="Times New Roman" w:eastAsia="Times New Roman" w:hAnsi="Times New Roman" w:cs="Times New Roman"/>
          <w:sz w:val="24"/>
          <w:szCs w:val="24"/>
          <w:highlight w:val="yellow"/>
        </w:rPr>
        <w:t xml:space="preserve">) semi-diagnostic morphological traits. These are subspecies when defined according to the 75% rule (“in order to qualify as a subspecies, 75% percent of one population must be separable, at a taxonomic character, from all of the members of the other population”, </w:t>
      </w:r>
      <w:proofErr w:type="spellStart"/>
      <w:r>
        <w:rPr>
          <w:rFonts w:ascii="Times New Roman" w:eastAsia="Times New Roman" w:hAnsi="Times New Roman" w:cs="Times New Roman"/>
          <w:sz w:val="24"/>
          <w:szCs w:val="24"/>
          <w:highlight w:val="yellow"/>
        </w:rPr>
        <w:t>Amadon</w:t>
      </w:r>
      <w:proofErr w:type="spellEnd"/>
      <w:r>
        <w:rPr>
          <w:rFonts w:ascii="Times New Roman" w:eastAsia="Times New Roman" w:hAnsi="Times New Roman" w:cs="Times New Roman"/>
          <w:sz w:val="24"/>
          <w:szCs w:val="24"/>
          <w:highlight w:val="yellow"/>
        </w:rPr>
        <w:t xml:space="preserve">, </w:t>
      </w:r>
      <w:sdt>
        <w:sdtPr>
          <w:tag w:val="goog_rdk_194"/>
          <w:id w:val="45042784"/>
        </w:sdtPr>
        <w:sdtEndPr/>
        <w:sdtContent>
          <w:commentRangeStart w:id="81"/>
        </w:sdtContent>
      </w:sdt>
      <w:r>
        <w:rPr>
          <w:rFonts w:ascii="Times New Roman" w:eastAsia="Times New Roman" w:hAnsi="Times New Roman" w:cs="Times New Roman"/>
          <w:sz w:val="24"/>
          <w:szCs w:val="24"/>
          <w:highlight w:val="yellow"/>
        </w:rPr>
        <w:t>1949</w:t>
      </w:r>
      <w:commentRangeEnd w:id="81"/>
      <w:r>
        <w:commentReference w:id="81"/>
      </w:r>
      <w:r>
        <w:rPr>
          <w:rFonts w:ascii="Times New Roman" w:eastAsia="Times New Roman" w:hAnsi="Times New Roman" w:cs="Times New Roman"/>
          <w:sz w:val="24"/>
          <w:szCs w:val="24"/>
          <w:highlight w:val="yellow"/>
        </w:rPr>
        <w:t xml:space="preserve">), cryptic species with statistical </w:t>
      </w:r>
      <w:sdt>
        <w:sdtPr>
          <w:tag w:val="goog_rdk_195"/>
          <w:id w:val="-137724130"/>
        </w:sdtPr>
        <w:sdtEndPr/>
        <w:sdtContent>
          <w:commentRangeStart w:id="82"/>
        </w:sdtContent>
      </w:sdt>
      <w:r>
        <w:rPr>
          <w:rFonts w:ascii="Times New Roman" w:eastAsia="Times New Roman" w:hAnsi="Times New Roman" w:cs="Times New Roman"/>
          <w:sz w:val="24"/>
          <w:szCs w:val="24"/>
          <w:highlight w:val="yellow"/>
        </w:rPr>
        <w:t>differentiation</w:t>
      </w:r>
      <w:commentRangeEnd w:id="82"/>
      <w:r>
        <w:commentReference w:id="82"/>
      </w:r>
      <w:r>
        <w:rPr>
          <w:rFonts w:ascii="Times New Roman" w:eastAsia="Times New Roman" w:hAnsi="Times New Roman" w:cs="Times New Roman"/>
          <w:sz w:val="24"/>
          <w:szCs w:val="24"/>
          <w:highlight w:val="yellow"/>
        </w:rPr>
        <w:t xml:space="preserve"> (</w:t>
      </w:r>
      <w:proofErr w:type="spellStart"/>
      <w:r>
        <w:rPr>
          <w:rFonts w:ascii="Times New Roman" w:eastAsia="Times New Roman" w:hAnsi="Times New Roman" w:cs="Times New Roman"/>
          <w:i/>
          <w:sz w:val="24"/>
          <w:szCs w:val="24"/>
          <w:highlight w:val="yellow"/>
        </w:rPr>
        <w:t>sensu</w:t>
      </w:r>
      <w:proofErr w:type="spellEnd"/>
      <w:r>
        <w:rPr>
          <w:rFonts w:ascii="Times New Roman" w:eastAsia="Times New Roman" w:hAnsi="Times New Roman" w:cs="Times New Roman"/>
          <w:sz w:val="24"/>
          <w:szCs w:val="24"/>
          <w:highlight w:val="yellow"/>
        </w:rPr>
        <w:t xml:space="preserve"> </w:t>
      </w:r>
      <w:proofErr w:type="spellStart"/>
      <w:r>
        <w:rPr>
          <w:rFonts w:ascii="Times New Roman" w:eastAsia="Times New Roman" w:hAnsi="Times New Roman" w:cs="Times New Roman"/>
          <w:sz w:val="24"/>
          <w:szCs w:val="24"/>
          <w:highlight w:val="yellow"/>
        </w:rPr>
        <w:t>Chenuil</w:t>
      </w:r>
      <w:proofErr w:type="spellEnd"/>
      <w:r>
        <w:rPr>
          <w:rFonts w:ascii="Times New Roman" w:eastAsia="Times New Roman" w:hAnsi="Times New Roman" w:cs="Times New Roman"/>
          <w:sz w:val="24"/>
          <w:szCs w:val="24"/>
          <w:highlight w:val="yellow"/>
        </w:rPr>
        <w:t xml:space="preserve"> et al. 2019) and hybridizing species that </w:t>
      </w:r>
      <w:r>
        <w:rPr>
          <w:rFonts w:ascii="Times New Roman" w:eastAsia="Times New Roman" w:hAnsi="Times New Roman" w:cs="Times New Roman"/>
          <w:color w:val="FF0000"/>
          <w:sz w:val="24"/>
          <w:szCs w:val="24"/>
          <w:highlight w:val="yellow"/>
        </w:rPr>
        <w:t>are secondary losing fixed differences due to continuous introgression</w:t>
      </w:r>
      <w:r>
        <w:rPr>
          <w:rFonts w:ascii="Times New Roman" w:eastAsia="Times New Roman" w:hAnsi="Times New Roman" w:cs="Times New Roman"/>
          <w:sz w:val="24"/>
          <w:szCs w:val="24"/>
          <w:highlight w:val="yellow"/>
        </w:rPr>
        <w:t xml:space="preserve"> (???). To note recent population genomic studies of hybridizing </w:t>
      </w:r>
      <w:proofErr w:type="spellStart"/>
      <w:r>
        <w:rPr>
          <w:rFonts w:ascii="Times New Roman" w:eastAsia="Times New Roman" w:hAnsi="Times New Roman" w:cs="Times New Roman"/>
          <w:sz w:val="24"/>
          <w:szCs w:val="24"/>
          <w:highlight w:val="yellow"/>
        </w:rPr>
        <w:t>Mytlus</w:t>
      </w:r>
      <w:proofErr w:type="spellEnd"/>
      <w:r>
        <w:rPr>
          <w:rFonts w:ascii="Times New Roman" w:eastAsia="Times New Roman" w:hAnsi="Times New Roman" w:cs="Times New Roman"/>
          <w:sz w:val="24"/>
          <w:szCs w:val="24"/>
          <w:highlight w:val="yellow"/>
        </w:rPr>
        <w:t xml:space="preserve"> species came to conclusion that species could lack fixed genetic differences</w:t>
      </w:r>
      <w:r>
        <w:rPr>
          <w:rFonts w:ascii="Times New Roman" w:eastAsia="Times New Roman" w:hAnsi="Times New Roman" w:cs="Times New Roman"/>
          <w:color w:val="FF0000"/>
          <w:sz w:val="24"/>
          <w:szCs w:val="24"/>
          <w:highlight w:val="yellow"/>
        </w:rPr>
        <w:t>/</w:t>
      </w:r>
      <w:proofErr w:type="spellStart"/>
      <w:r>
        <w:rPr>
          <w:rFonts w:ascii="Times New Roman" w:eastAsia="Times New Roman" w:hAnsi="Times New Roman" w:cs="Times New Roman"/>
          <w:color w:val="FF0000"/>
          <w:sz w:val="24"/>
          <w:szCs w:val="24"/>
          <w:highlight w:val="yellow"/>
        </w:rPr>
        <w:t>раскрыть</w:t>
      </w:r>
      <w:proofErr w:type="spellEnd"/>
      <w:r>
        <w:rPr>
          <w:rFonts w:ascii="Times New Roman" w:eastAsia="Times New Roman" w:hAnsi="Times New Roman" w:cs="Times New Roman"/>
          <w:sz w:val="24"/>
          <w:szCs w:val="24"/>
          <w:highlight w:val="yellow"/>
        </w:rPr>
        <w:t xml:space="preserve"> due to ubiquitous introgression; on that basis the conventional approach of mussel species identification by singular molecular marker such as ME15/16 have been criticized (Simon ... 20). We therefore hope that our exercise how to deal with non-fixed taxonomic character will be interesting not only to blue mussel researchers but also to colleagues who study any sympatric taxa with vague morphologies and with semi isolated gene pools.</w:t>
      </w:r>
    </w:p>
    <w:p w14:paraId="0000007B" w14:textId="77777777" w:rsidR="00B140A6" w:rsidRDefault="00B140A6">
      <w:pPr>
        <w:spacing w:before="120" w:after="0" w:line="360" w:lineRule="auto"/>
        <w:rPr>
          <w:rFonts w:ascii="Times New Roman" w:eastAsia="Times New Roman" w:hAnsi="Times New Roman" w:cs="Times New Roman"/>
          <w:sz w:val="24"/>
          <w:szCs w:val="24"/>
        </w:rPr>
      </w:pPr>
    </w:p>
    <w:sectPr w:rsidR="00B140A6">
      <w:pgSz w:w="11906" w:h="16838"/>
      <w:pgMar w:top="1134" w:right="850" w:bottom="1134" w:left="1701" w:header="708" w:footer="708"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dmin" w:date="2020-03-09T11:14:00Z" w:initials="">
    <w:p w14:paraId="00000093" w14:textId="77777777" w:rsidR="00AA133B" w:rsidRDefault="00AA133B">
      <w:pPr>
        <w:widowControl w:val="0"/>
        <w:pBdr>
          <w:top w:val="nil"/>
          <w:left w:val="nil"/>
          <w:bottom w:val="nil"/>
          <w:right w:val="nil"/>
          <w:between w:val="nil"/>
        </w:pBdr>
        <w:spacing w:after="0" w:line="240" w:lineRule="auto"/>
        <w:rPr>
          <w:rFonts w:ascii="Arial" w:eastAsia="Arial" w:hAnsi="Arial" w:cs="Arial"/>
          <w:color w:val="000000"/>
        </w:rPr>
      </w:pPr>
      <w:proofErr w:type="spellStart"/>
      <w:r>
        <w:rPr>
          <w:rFonts w:ascii="Arial" w:eastAsia="Arial" w:hAnsi="Arial" w:cs="Arial"/>
          <w:color w:val="000000"/>
        </w:rPr>
        <w:t>Riginos</w:t>
      </w:r>
      <w:proofErr w:type="spellEnd"/>
      <w:r>
        <w:rPr>
          <w:rFonts w:ascii="Arial" w:eastAsia="Arial" w:hAnsi="Arial" w:cs="Arial"/>
          <w:color w:val="000000"/>
        </w:rPr>
        <w:t>, C. and Cunningham, C.W., 2005. Invited review: local adaptation and species segregation in two mussel (</w:t>
      </w:r>
      <w:proofErr w:type="spellStart"/>
      <w:r>
        <w:rPr>
          <w:rFonts w:ascii="Arial" w:eastAsia="Arial" w:hAnsi="Arial" w:cs="Arial"/>
          <w:color w:val="000000"/>
        </w:rPr>
        <w:t>Mytilus</w:t>
      </w:r>
      <w:proofErr w:type="spellEnd"/>
      <w:r>
        <w:rPr>
          <w:rFonts w:ascii="Arial" w:eastAsia="Arial" w:hAnsi="Arial" w:cs="Arial"/>
          <w:color w:val="000000"/>
        </w:rPr>
        <w:t xml:space="preserve"> edulis× </w:t>
      </w:r>
      <w:proofErr w:type="spellStart"/>
      <w:r>
        <w:rPr>
          <w:rFonts w:ascii="Arial" w:eastAsia="Arial" w:hAnsi="Arial" w:cs="Arial"/>
          <w:color w:val="000000"/>
        </w:rPr>
        <w:t>Mytilus</w:t>
      </w:r>
      <w:proofErr w:type="spellEnd"/>
      <w:r>
        <w:rPr>
          <w:rFonts w:ascii="Arial" w:eastAsia="Arial" w:hAnsi="Arial" w:cs="Arial"/>
          <w:color w:val="000000"/>
        </w:rPr>
        <w:t xml:space="preserve"> </w:t>
      </w:r>
      <w:proofErr w:type="spellStart"/>
      <w:r>
        <w:rPr>
          <w:rFonts w:ascii="Arial" w:eastAsia="Arial" w:hAnsi="Arial" w:cs="Arial"/>
          <w:color w:val="000000"/>
        </w:rPr>
        <w:t>trossulus</w:t>
      </w:r>
      <w:proofErr w:type="spellEnd"/>
      <w:r>
        <w:rPr>
          <w:rFonts w:ascii="Arial" w:eastAsia="Arial" w:hAnsi="Arial" w:cs="Arial"/>
          <w:color w:val="000000"/>
        </w:rPr>
        <w:t>) hybrid zones. Molecular ecology, 14(2), pp.381-400.</w:t>
      </w:r>
    </w:p>
  </w:comment>
  <w:comment w:id="1" w:author="admin" w:date="2020-03-09T11:11:00Z" w:initials="">
    <w:p w14:paraId="00000095" w14:textId="77777777" w:rsidR="00AA133B" w:rsidRDefault="00AA133B">
      <w:pPr>
        <w:widowControl w:val="0"/>
        <w:pBdr>
          <w:top w:val="nil"/>
          <w:left w:val="nil"/>
          <w:bottom w:val="nil"/>
          <w:right w:val="nil"/>
          <w:between w:val="nil"/>
        </w:pBdr>
        <w:spacing w:after="0" w:line="240" w:lineRule="auto"/>
        <w:rPr>
          <w:rFonts w:ascii="Arial" w:eastAsia="Arial" w:hAnsi="Arial" w:cs="Arial"/>
          <w:color w:val="000000"/>
        </w:rPr>
      </w:pPr>
      <w:proofErr w:type="spellStart"/>
      <w:r>
        <w:rPr>
          <w:rFonts w:ascii="Arial" w:eastAsia="Arial" w:hAnsi="Arial" w:cs="Arial"/>
          <w:color w:val="000000"/>
        </w:rPr>
        <w:t>Wenne</w:t>
      </w:r>
      <w:proofErr w:type="spellEnd"/>
      <w:r>
        <w:rPr>
          <w:rFonts w:ascii="Arial" w:eastAsia="Arial" w:hAnsi="Arial" w:cs="Arial"/>
          <w:color w:val="000000"/>
        </w:rPr>
        <w:t xml:space="preserve">, R., Bach, L., </w:t>
      </w:r>
      <w:proofErr w:type="spellStart"/>
      <w:r>
        <w:rPr>
          <w:rFonts w:ascii="Arial" w:eastAsia="Arial" w:hAnsi="Arial" w:cs="Arial"/>
          <w:color w:val="000000"/>
        </w:rPr>
        <w:t>Zbawicka</w:t>
      </w:r>
      <w:proofErr w:type="spellEnd"/>
      <w:r>
        <w:rPr>
          <w:rFonts w:ascii="Arial" w:eastAsia="Arial" w:hAnsi="Arial" w:cs="Arial"/>
          <w:color w:val="000000"/>
        </w:rPr>
        <w:t xml:space="preserve">, M., Strand, J., &amp; McDonald, J. H. (2016). A first report on coexistence and hybridization of </w:t>
      </w:r>
      <w:proofErr w:type="spellStart"/>
      <w:r>
        <w:rPr>
          <w:rFonts w:ascii="Arial" w:eastAsia="Arial" w:hAnsi="Arial" w:cs="Arial"/>
          <w:color w:val="000000"/>
        </w:rPr>
        <w:t>Mytilus</w:t>
      </w:r>
      <w:proofErr w:type="spellEnd"/>
      <w:r>
        <w:rPr>
          <w:rFonts w:ascii="Arial" w:eastAsia="Arial" w:hAnsi="Arial" w:cs="Arial"/>
          <w:color w:val="000000"/>
        </w:rPr>
        <w:t xml:space="preserve"> </w:t>
      </w:r>
      <w:proofErr w:type="spellStart"/>
      <w:r>
        <w:rPr>
          <w:rFonts w:ascii="Arial" w:eastAsia="Arial" w:hAnsi="Arial" w:cs="Arial"/>
          <w:color w:val="000000"/>
        </w:rPr>
        <w:t>trossulus</w:t>
      </w:r>
      <w:proofErr w:type="spellEnd"/>
      <w:r>
        <w:rPr>
          <w:rFonts w:ascii="Arial" w:eastAsia="Arial" w:hAnsi="Arial" w:cs="Arial"/>
          <w:color w:val="000000"/>
        </w:rPr>
        <w:t xml:space="preserve"> and M. edulis mussels in Greenland. Polar Biology, 39(2), 343-355.</w:t>
      </w:r>
    </w:p>
  </w:comment>
  <w:comment w:id="2" w:author="admin" w:date="2020-03-16T12:56:00Z" w:initials="">
    <w:p w14:paraId="0000009F" w14:textId="77777777" w:rsidR="00AA133B" w:rsidRDefault="00AA133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Seed R. 1992. Systematics, evolution and distribution of</w:t>
      </w:r>
    </w:p>
    <w:p w14:paraId="000000A0" w14:textId="77777777" w:rsidR="00AA133B" w:rsidRDefault="00AA133B">
      <w:pPr>
        <w:widowControl w:val="0"/>
        <w:pBdr>
          <w:top w:val="nil"/>
          <w:left w:val="nil"/>
          <w:bottom w:val="nil"/>
          <w:right w:val="nil"/>
          <w:between w:val="nil"/>
        </w:pBdr>
        <w:spacing w:after="0" w:line="240" w:lineRule="auto"/>
        <w:rPr>
          <w:rFonts w:ascii="Arial" w:eastAsia="Arial" w:hAnsi="Arial" w:cs="Arial"/>
          <w:color w:val="000000"/>
        </w:rPr>
      </w:pPr>
      <w:proofErr w:type="gramStart"/>
      <w:r>
        <w:rPr>
          <w:rFonts w:ascii="Arial" w:eastAsia="Arial" w:hAnsi="Arial" w:cs="Arial"/>
          <w:color w:val="000000"/>
        </w:rPr>
        <w:t>mussels</w:t>
      </w:r>
      <w:proofErr w:type="gramEnd"/>
      <w:r>
        <w:rPr>
          <w:rFonts w:ascii="Arial" w:eastAsia="Arial" w:hAnsi="Arial" w:cs="Arial"/>
          <w:color w:val="000000"/>
        </w:rPr>
        <w:t xml:space="preserve"> belonging to the genus </w:t>
      </w:r>
      <w:proofErr w:type="spellStart"/>
      <w:r>
        <w:rPr>
          <w:rFonts w:ascii="Arial" w:eastAsia="Arial" w:hAnsi="Arial" w:cs="Arial"/>
          <w:color w:val="000000"/>
        </w:rPr>
        <w:t>Mytilus</w:t>
      </w:r>
      <w:proofErr w:type="spellEnd"/>
      <w:r>
        <w:rPr>
          <w:rFonts w:ascii="Arial" w:eastAsia="Arial" w:hAnsi="Arial" w:cs="Arial"/>
          <w:color w:val="000000"/>
        </w:rPr>
        <w:t>: an overview.</w:t>
      </w:r>
    </w:p>
    <w:p w14:paraId="000000A1" w14:textId="77777777" w:rsidR="00AA133B" w:rsidRDefault="00AA133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American </w:t>
      </w:r>
      <w:proofErr w:type="spellStart"/>
      <w:r>
        <w:rPr>
          <w:rFonts w:ascii="Arial" w:eastAsia="Arial" w:hAnsi="Arial" w:cs="Arial"/>
          <w:color w:val="000000"/>
        </w:rPr>
        <w:t>Malacological</w:t>
      </w:r>
      <w:proofErr w:type="spellEnd"/>
      <w:r>
        <w:rPr>
          <w:rFonts w:ascii="Arial" w:eastAsia="Arial" w:hAnsi="Arial" w:cs="Arial"/>
          <w:color w:val="000000"/>
        </w:rPr>
        <w:t xml:space="preserve"> Bulletin 9: 123–137.</w:t>
      </w:r>
    </w:p>
  </w:comment>
  <w:comment w:id="3" w:author="admin" w:date="2020-03-09T11:11:00Z" w:initials="">
    <w:p w14:paraId="0000009B" w14:textId="77777777" w:rsidR="00AA133B" w:rsidRDefault="00AA133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McDonald JH, Seed R, Koehn RK (1991) </w:t>
      </w:r>
      <w:proofErr w:type="spellStart"/>
      <w:r>
        <w:rPr>
          <w:rFonts w:ascii="Arial" w:eastAsia="Arial" w:hAnsi="Arial" w:cs="Arial"/>
          <w:color w:val="000000"/>
        </w:rPr>
        <w:t>Allozymes</w:t>
      </w:r>
      <w:proofErr w:type="spellEnd"/>
      <w:r>
        <w:rPr>
          <w:rFonts w:ascii="Arial" w:eastAsia="Arial" w:hAnsi="Arial" w:cs="Arial"/>
          <w:color w:val="000000"/>
        </w:rPr>
        <w:t xml:space="preserve"> and morphometric</w:t>
      </w:r>
    </w:p>
    <w:p w14:paraId="0000009C" w14:textId="77777777" w:rsidR="00AA133B" w:rsidRDefault="00AA133B">
      <w:pPr>
        <w:widowControl w:val="0"/>
        <w:pBdr>
          <w:top w:val="nil"/>
          <w:left w:val="nil"/>
          <w:bottom w:val="nil"/>
          <w:right w:val="nil"/>
          <w:between w:val="nil"/>
        </w:pBdr>
        <w:spacing w:after="0" w:line="240" w:lineRule="auto"/>
        <w:rPr>
          <w:rFonts w:ascii="Arial" w:eastAsia="Arial" w:hAnsi="Arial" w:cs="Arial"/>
          <w:color w:val="000000"/>
        </w:rPr>
      </w:pPr>
      <w:proofErr w:type="gramStart"/>
      <w:r>
        <w:rPr>
          <w:rFonts w:ascii="Arial" w:eastAsia="Arial" w:hAnsi="Arial" w:cs="Arial"/>
          <w:color w:val="000000"/>
        </w:rPr>
        <w:t>characters</w:t>
      </w:r>
      <w:proofErr w:type="gramEnd"/>
      <w:r>
        <w:rPr>
          <w:rFonts w:ascii="Arial" w:eastAsia="Arial" w:hAnsi="Arial" w:cs="Arial"/>
          <w:color w:val="000000"/>
        </w:rPr>
        <w:t xml:space="preserve"> of three species of </w:t>
      </w:r>
      <w:proofErr w:type="spellStart"/>
      <w:r>
        <w:rPr>
          <w:rFonts w:ascii="Arial" w:eastAsia="Arial" w:hAnsi="Arial" w:cs="Arial"/>
          <w:color w:val="000000"/>
        </w:rPr>
        <w:t>Mytilus</w:t>
      </w:r>
      <w:proofErr w:type="spellEnd"/>
      <w:r>
        <w:rPr>
          <w:rFonts w:ascii="Arial" w:eastAsia="Arial" w:hAnsi="Arial" w:cs="Arial"/>
          <w:color w:val="000000"/>
        </w:rPr>
        <w:t xml:space="preserve"> in the Northern</w:t>
      </w:r>
    </w:p>
    <w:p w14:paraId="0000009D" w14:textId="77777777" w:rsidR="00AA133B" w:rsidRDefault="00AA133B">
      <w:pPr>
        <w:widowControl w:val="0"/>
        <w:pBdr>
          <w:top w:val="nil"/>
          <w:left w:val="nil"/>
          <w:bottom w:val="nil"/>
          <w:right w:val="nil"/>
          <w:between w:val="nil"/>
        </w:pBdr>
        <w:spacing w:after="0" w:line="240" w:lineRule="auto"/>
        <w:rPr>
          <w:rFonts w:ascii="Arial" w:eastAsia="Arial" w:hAnsi="Arial" w:cs="Arial"/>
          <w:color w:val="000000"/>
        </w:rPr>
      </w:pPr>
      <w:proofErr w:type="gramStart"/>
      <w:r>
        <w:rPr>
          <w:rFonts w:ascii="Arial" w:eastAsia="Arial" w:hAnsi="Arial" w:cs="Arial"/>
          <w:color w:val="000000"/>
        </w:rPr>
        <w:t>and</w:t>
      </w:r>
      <w:proofErr w:type="gramEnd"/>
      <w:r>
        <w:rPr>
          <w:rFonts w:ascii="Arial" w:eastAsia="Arial" w:hAnsi="Arial" w:cs="Arial"/>
          <w:color w:val="000000"/>
        </w:rPr>
        <w:t xml:space="preserve"> Southern Hemispheres. Mar </w:t>
      </w:r>
      <w:proofErr w:type="spellStart"/>
      <w:r>
        <w:rPr>
          <w:rFonts w:ascii="Arial" w:eastAsia="Arial" w:hAnsi="Arial" w:cs="Arial"/>
          <w:color w:val="000000"/>
        </w:rPr>
        <w:t>Biol</w:t>
      </w:r>
      <w:proofErr w:type="spellEnd"/>
      <w:r>
        <w:rPr>
          <w:rFonts w:ascii="Arial" w:eastAsia="Arial" w:hAnsi="Arial" w:cs="Arial"/>
          <w:color w:val="000000"/>
        </w:rPr>
        <w:t xml:space="preserve"> (</w:t>
      </w:r>
      <w:proofErr w:type="spellStart"/>
      <w:r>
        <w:rPr>
          <w:rFonts w:ascii="Arial" w:eastAsia="Arial" w:hAnsi="Arial" w:cs="Arial"/>
          <w:color w:val="000000"/>
        </w:rPr>
        <w:t>Berl</w:t>
      </w:r>
      <w:proofErr w:type="spellEnd"/>
      <w:r>
        <w:rPr>
          <w:rFonts w:ascii="Arial" w:eastAsia="Arial" w:hAnsi="Arial" w:cs="Arial"/>
          <w:color w:val="000000"/>
        </w:rPr>
        <w:t xml:space="preserve">) 111:323–333. </w:t>
      </w:r>
      <w:proofErr w:type="spellStart"/>
      <w:proofErr w:type="gramStart"/>
      <w:r>
        <w:rPr>
          <w:rFonts w:ascii="Arial" w:eastAsia="Arial" w:hAnsi="Arial" w:cs="Arial"/>
          <w:color w:val="000000"/>
        </w:rPr>
        <w:t>doi</w:t>
      </w:r>
      <w:proofErr w:type="spellEnd"/>
      <w:proofErr w:type="gramEnd"/>
      <w:r>
        <w:rPr>
          <w:rFonts w:ascii="Arial" w:eastAsia="Arial" w:hAnsi="Arial" w:cs="Arial"/>
          <w:color w:val="000000"/>
        </w:rPr>
        <w:t>:</w:t>
      </w:r>
    </w:p>
    <w:p w14:paraId="0000009E" w14:textId="77777777" w:rsidR="00AA133B" w:rsidRDefault="00AA133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10.1007/BF01319403</w:t>
      </w:r>
    </w:p>
  </w:comment>
  <w:comment w:id="4" w:author="admin" w:date="2020-03-09T11:11:00Z" w:initials="">
    <w:p w14:paraId="0000007C" w14:textId="77777777" w:rsidR="00AA133B" w:rsidRDefault="00AA133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Dias, P. J., </w:t>
      </w:r>
      <w:proofErr w:type="spellStart"/>
      <w:r>
        <w:rPr>
          <w:rFonts w:ascii="Arial" w:eastAsia="Arial" w:hAnsi="Arial" w:cs="Arial"/>
          <w:color w:val="000000"/>
        </w:rPr>
        <w:t>Piertney</w:t>
      </w:r>
      <w:proofErr w:type="spellEnd"/>
      <w:r>
        <w:rPr>
          <w:rFonts w:ascii="Arial" w:eastAsia="Arial" w:hAnsi="Arial" w:cs="Arial"/>
          <w:color w:val="000000"/>
        </w:rPr>
        <w:t xml:space="preserve">, S. B., Snow, M., &amp; Davies, I. M. (2011). Survey and management of mussel </w:t>
      </w:r>
      <w:proofErr w:type="spellStart"/>
      <w:r>
        <w:rPr>
          <w:rFonts w:ascii="Arial" w:eastAsia="Arial" w:hAnsi="Arial" w:cs="Arial"/>
          <w:color w:val="000000"/>
        </w:rPr>
        <w:t>Mytilus</w:t>
      </w:r>
      <w:proofErr w:type="spellEnd"/>
      <w:r>
        <w:rPr>
          <w:rFonts w:ascii="Arial" w:eastAsia="Arial" w:hAnsi="Arial" w:cs="Arial"/>
          <w:color w:val="000000"/>
        </w:rPr>
        <w:t xml:space="preserve"> species in Scotland. </w:t>
      </w:r>
      <w:proofErr w:type="spellStart"/>
      <w:r>
        <w:rPr>
          <w:rFonts w:ascii="Arial" w:eastAsia="Arial" w:hAnsi="Arial" w:cs="Arial"/>
          <w:color w:val="000000"/>
        </w:rPr>
        <w:t>Hydrobiologia</w:t>
      </w:r>
      <w:proofErr w:type="spellEnd"/>
      <w:r>
        <w:rPr>
          <w:rFonts w:ascii="Arial" w:eastAsia="Arial" w:hAnsi="Arial" w:cs="Arial"/>
          <w:color w:val="000000"/>
        </w:rPr>
        <w:t>, 670(1), 127.</w:t>
      </w:r>
    </w:p>
  </w:comment>
  <w:comment w:id="5" w:author="admin" w:date="2020-03-09T11:16:00Z" w:initials="">
    <w:p w14:paraId="0000007F" w14:textId="77777777" w:rsidR="00AA133B" w:rsidRDefault="00AA133B">
      <w:pPr>
        <w:widowControl w:val="0"/>
        <w:pBdr>
          <w:top w:val="nil"/>
          <w:left w:val="nil"/>
          <w:bottom w:val="nil"/>
          <w:right w:val="nil"/>
          <w:between w:val="nil"/>
        </w:pBdr>
        <w:spacing w:after="0" w:line="240" w:lineRule="auto"/>
        <w:rPr>
          <w:rFonts w:ascii="Arial" w:eastAsia="Arial" w:hAnsi="Arial" w:cs="Arial"/>
          <w:color w:val="000000"/>
        </w:rPr>
      </w:pPr>
      <w:proofErr w:type="spellStart"/>
      <w:r>
        <w:rPr>
          <w:rFonts w:ascii="Arial" w:eastAsia="Arial" w:hAnsi="Arial" w:cs="Arial"/>
          <w:color w:val="000000"/>
        </w:rPr>
        <w:t>Väinölä</w:t>
      </w:r>
      <w:proofErr w:type="spellEnd"/>
      <w:r>
        <w:rPr>
          <w:rFonts w:ascii="Arial" w:eastAsia="Arial" w:hAnsi="Arial" w:cs="Arial"/>
          <w:color w:val="000000"/>
        </w:rPr>
        <w:t xml:space="preserve">, R. and </w:t>
      </w:r>
      <w:proofErr w:type="spellStart"/>
      <w:r>
        <w:rPr>
          <w:rFonts w:ascii="Arial" w:eastAsia="Arial" w:hAnsi="Arial" w:cs="Arial"/>
          <w:color w:val="000000"/>
        </w:rPr>
        <w:t>Hvilsom</w:t>
      </w:r>
      <w:proofErr w:type="spellEnd"/>
      <w:r>
        <w:rPr>
          <w:rFonts w:ascii="Arial" w:eastAsia="Arial" w:hAnsi="Arial" w:cs="Arial"/>
          <w:color w:val="000000"/>
        </w:rPr>
        <w:t xml:space="preserve">, M.M., 1991. Genetic divergence and a hybrid zone between Baltic and North Sea </w:t>
      </w:r>
      <w:proofErr w:type="spellStart"/>
      <w:r>
        <w:rPr>
          <w:rFonts w:ascii="Arial" w:eastAsia="Arial" w:hAnsi="Arial" w:cs="Arial"/>
          <w:color w:val="000000"/>
        </w:rPr>
        <w:t>Mytilus</w:t>
      </w:r>
      <w:proofErr w:type="spellEnd"/>
      <w:r>
        <w:rPr>
          <w:rFonts w:ascii="Arial" w:eastAsia="Arial" w:hAnsi="Arial" w:cs="Arial"/>
          <w:color w:val="000000"/>
        </w:rPr>
        <w:t xml:space="preserve"> populations (</w:t>
      </w:r>
      <w:proofErr w:type="spellStart"/>
      <w:r>
        <w:rPr>
          <w:rFonts w:ascii="Arial" w:eastAsia="Arial" w:hAnsi="Arial" w:cs="Arial"/>
          <w:color w:val="000000"/>
        </w:rPr>
        <w:t>Mytilidae</w:t>
      </w:r>
      <w:proofErr w:type="spellEnd"/>
      <w:r>
        <w:rPr>
          <w:rFonts w:ascii="Arial" w:eastAsia="Arial" w:hAnsi="Arial" w:cs="Arial"/>
          <w:color w:val="000000"/>
        </w:rPr>
        <w:t xml:space="preserve">: Mollusca). Biological Journal of the </w:t>
      </w:r>
      <w:proofErr w:type="spellStart"/>
      <w:r>
        <w:rPr>
          <w:rFonts w:ascii="Arial" w:eastAsia="Arial" w:hAnsi="Arial" w:cs="Arial"/>
          <w:color w:val="000000"/>
        </w:rPr>
        <w:t>Linnean</w:t>
      </w:r>
      <w:proofErr w:type="spellEnd"/>
      <w:r>
        <w:rPr>
          <w:rFonts w:ascii="Arial" w:eastAsia="Arial" w:hAnsi="Arial" w:cs="Arial"/>
          <w:color w:val="000000"/>
        </w:rPr>
        <w:t xml:space="preserve"> Society, 43(2), pp.127-148.</w:t>
      </w:r>
    </w:p>
    <w:p w14:paraId="00000080" w14:textId="77777777" w:rsidR="00AA133B" w:rsidRDefault="00AA133B">
      <w:pPr>
        <w:widowControl w:val="0"/>
        <w:pBdr>
          <w:top w:val="nil"/>
          <w:left w:val="nil"/>
          <w:bottom w:val="nil"/>
          <w:right w:val="nil"/>
          <w:between w:val="nil"/>
        </w:pBdr>
        <w:spacing w:after="0" w:line="240" w:lineRule="auto"/>
        <w:rPr>
          <w:rFonts w:ascii="Arial" w:eastAsia="Arial" w:hAnsi="Arial" w:cs="Arial"/>
          <w:color w:val="000000"/>
        </w:rPr>
      </w:pPr>
      <w:proofErr w:type="spellStart"/>
      <w:r>
        <w:rPr>
          <w:rFonts w:ascii="Arial" w:eastAsia="Arial" w:hAnsi="Arial" w:cs="Arial"/>
          <w:color w:val="000000"/>
        </w:rPr>
        <w:t>Stuckas</w:t>
      </w:r>
      <w:proofErr w:type="spellEnd"/>
      <w:r>
        <w:rPr>
          <w:rFonts w:ascii="Arial" w:eastAsia="Arial" w:hAnsi="Arial" w:cs="Arial"/>
          <w:color w:val="000000"/>
        </w:rPr>
        <w:t xml:space="preserve">, H., </w:t>
      </w:r>
      <w:proofErr w:type="spellStart"/>
      <w:r>
        <w:rPr>
          <w:rFonts w:ascii="Arial" w:eastAsia="Arial" w:hAnsi="Arial" w:cs="Arial"/>
          <w:color w:val="000000"/>
        </w:rPr>
        <w:t>Knöbel</w:t>
      </w:r>
      <w:proofErr w:type="spellEnd"/>
      <w:r>
        <w:rPr>
          <w:rFonts w:ascii="Arial" w:eastAsia="Arial" w:hAnsi="Arial" w:cs="Arial"/>
          <w:color w:val="000000"/>
        </w:rPr>
        <w:t xml:space="preserve">, L., </w:t>
      </w:r>
      <w:proofErr w:type="spellStart"/>
      <w:r>
        <w:rPr>
          <w:rFonts w:ascii="Arial" w:eastAsia="Arial" w:hAnsi="Arial" w:cs="Arial"/>
          <w:color w:val="000000"/>
        </w:rPr>
        <w:t>Schade</w:t>
      </w:r>
      <w:proofErr w:type="spellEnd"/>
      <w:r>
        <w:rPr>
          <w:rFonts w:ascii="Arial" w:eastAsia="Arial" w:hAnsi="Arial" w:cs="Arial"/>
          <w:color w:val="000000"/>
        </w:rPr>
        <w:t xml:space="preserve">, H., </w:t>
      </w:r>
      <w:proofErr w:type="spellStart"/>
      <w:r>
        <w:rPr>
          <w:rFonts w:ascii="Arial" w:eastAsia="Arial" w:hAnsi="Arial" w:cs="Arial"/>
          <w:color w:val="000000"/>
        </w:rPr>
        <w:t>Breusing</w:t>
      </w:r>
      <w:proofErr w:type="spellEnd"/>
      <w:r>
        <w:rPr>
          <w:rFonts w:ascii="Arial" w:eastAsia="Arial" w:hAnsi="Arial" w:cs="Arial"/>
          <w:color w:val="000000"/>
        </w:rPr>
        <w:t xml:space="preserve">, C., </w:t>
      </w:r>
      <w:proofErr w:type="spellStart"/>
      <w:r>
        <w:rPr>
          <w:rFonts w:ascii="Arial" w:eastAsia="Arial" w:hAnsi="Arial" w:cs="Arial"/>
          <w:color w:val="000000"/>
        </w:rPr>
        <w:t>Hinrichsen</w:t>
      </w:r>
      <w:proofErr w:type="spellEnd"/>
      <w:r>
        <w:rPr>
          <w:rFonts w:ascii="Arial" w:eastAsia="Arial" w:hAnsi="Arial" w:cs="Arial"/>
          <w:color w:val="000000"/>
        </w:rPr>
        <w:t xml:space="preserve">, H. H., </w:t>
      </w:r>
      <w:proofErr w:type="spellStart"/>
      <w:r>
        <w:rPr>
          <w:rFonts w:ascii="Arial" w:eastAsia="Arial" w:hAnsi="Arial" w:cs="Arial"/>
          <w:color w:val="000000"/>
        </w:rPr>
        <w:t>Bartel</w:t>
      </w:r>
      <w:proofErr w:type="spellEnd"/>
      <w:r>
        <w:rPr>
          <w:rFonts w:ascii="Arial" w:eastAsia="Arial" w:hAnsi="Arial" w:cs="Arial"/>
          <w:color w:val="000000"/>
        </w:rPr>
        <w:t>, M</w:t>
      </w:r>
      <w:proofErr w:type="gramStart"/>
      <w:r>
        <w:rPr>
          <w:rFonts w:ascii="Arial" w:eastAsia="Arial" w:hAnsi="Arial" w:cs="Arial"/>
          <w:color w:val="000000"/>
        </w:rPr>
        <w:t>., ...</w:t>
      </w:r>
      <w:proofErr w:type="gramEnd"/>
      <w:r>
        <w:rPr>
          <w:rFonts w:ascii="Arial" w:eastAsia="Arial" w:hAnsi="Arial" w:cs="Arial"/>
          <w:color w:val="000000"/>
        </w:rPr>
        <w:t xml:space="preserve"> &amp; </w:t>
      </w:r>
      <w:proofErr w:type="spellStart"/>
      <w:r>
        <w:rPr>
          <w:rFonts w:ascii="Arial" w:eastAsia="Arial" w:hAnsi="Arial" w:cs="Arial"/>
          <w:color w:val="000000"/>
        </w:rPr>
        <w:t>Melzner</w:t>
      </w:r>
      <w:proofErr w:type="spellEnd"/>
      <w:r>
        <w:rPr>
          <w:rFonts w:ascii="Arial" w:eastAsia="Arial" w:hAnsi="Arial" w:cs="Arial"/>
          <w:color w:val="000000"/>
        </w:rPr>
        <w:t xml:space="preserve">, F. (2017). Combining hydrodynamic modelling with genetics: can passive larval drift shape the genetic structure of Baltic </w:t>
      </w:r>
      <w:proofErr w:type="spellStart"/>
      <w:r>
        <w:rPr>
          <w:rFonts w:ascii="Arial" w:eastAsia="Arial" w:hAnsi="Arial" w:cs="Arial"/>
          <w:color w:val="000000"/>
        </w:rPr>
        <w:t>Mytilus</w:t>
      </w:r>
      <w:proofErr w:type="spellEnd"/>
      <w:r>
        <w:rPr>
          <w:rFonts w:ascii="Arial" w:eastAsia="Arial" w:hAnsi="Arial" w:cs="Arial"/>
          <w:color w:val="000000"/>
        </w:rPr>
        <w:t xml:space="preserve"> populations</w:t>
      </w:r>
      <w:proofErr w:type="gramStart"/>
      <w:r>
        <w:rPr>
          <w:rFonts w:ascii="Arial" w:eastAsia="Arial" w:hAnsi="Arial" w:cs="Arial"/>
          <w:color w:val="000000"/>
        </w:rPr>
        <w:t>?.</w:t>
      </w:r>
      <w:proofErr w:type="gramEnd"/>
      <w:r>
        <w:rPr>
          <w:rFonts w:ascii="Arial" w:eastAsia="Arial" w:hAnsi="Arial" w:cs="Arial"/>
          <w:color w:val="000000"/>
        </w:rPr>
        <w:t xml:space="preserve"> Molecular ecology, 26(10), 2765-2782.</w:t>
      </w:r>
    </w:p>
  </w:comment>
  <w:comment w:id="6" w:author="admin" w:date="2020-03-09T11:11:00Z" w:initials="">
    <w:p w14:paraId="0000008B" w14:textId="77777777" w:rsidR="00AA133B" w:rsidRDefault="00AA133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Rawson PD, Harper FM. Colonization of the northwest Atlantic by the blue mussel, </w:t>
      </w:r>
      <w:proofErr w:type="spellStart"/>
      <w:r>
        <w:rPr>
          <w:rFonts w:ascii="Arial" w:eastAsia="Arial" w:hAnsi="Arial" w:cs="Arial"/>
          <w:color w:val="000000"/>
        </w:rPr>
        <w:t>Mytilus</w:t>
      </w:r>
      <w:proofErr w:type="spellEnd"/>
      <w:r>
        <w:rPr>
          <w:rFonts w:ascii="Arial" w:eastAsia="Arial" w:hAnsi="Arial" w:cs="Arial"/>
          <w:color w:val="000000"/>
        </w:rPr>
        <w:t xml:space="preserve"> </w:t>
      </w:r>
      <w:proofErr w:type="spellStart"/>
      <w:r>
        <w:rPr>
          <w:rFonts w:ascii="Arial" w:eastAsia="Arial" w:hAnsi="Arial" w:cs="Arial"/>
          <w:color w:val="000000"/>
        </w:rPr>
        <w:t>trossulus</w:t>
      </w:r>
      <w:proofErr w:type="spellEnd"/>
      <w:r>
        <w:rPr>
          <w:rFonts w:ascii="Arial" w:eastAsia="Arial" w:hAnsi="Arial" w:cs="Arial"/>
          <w:color w:val="000000"/>
        </w:rPr>
        <w:t xml:space="preserve"> postdates the last glacial maximum. Mar Biol. 2009</w:t>
      </w:r>
      <w:proofErr w:type="gramStart"/>
      <w:r>
        <w:rPr>
          <w:rFonts w:ascii="Arial" w:eastAsia="Arial" w:hAnsi="Arial" w:cs="Arial"/>
          <w:color w:val="000000"/>
        </w:rPr>
        <w:t>;156</w:t>
      </w:r>
      <w:proofErr w:type="gramEnd"/>
      <w:r>
        <w:rPr>
          <w:rFonts w:ascii="Arial" w:eastAsia="Arial" w:hAnsi="Arial" w:cs="Arial"/>
          <w:color w:val="000000"/>
        </w:rPr>
        <w:t>(9):1857–1868</w:t>
      </w:r>
    </w:p>
  </w:comment>
  <w:comment w:id="7" w:author="admin" w:date="2020-03-09T11:11:00Z" w:initials="">
    <w:p w14:paraId="0000007D" w14:textId="77777777" w:rsidR="00AA133B" w:rsidRDefault="00AA133B">
      <w:pPr>
        <w:widowControl w:val="0"/>
        <w:pBdr>
          <w:top w:val="nil"/>
          <w:left w:val="nil"/>
          <w:bottom w:val="nil"/>
          <w:right w:val="nil"/>
          <w:between w:val="nil"/>
        </w:pBdr>
        <w:spacing w:after="0" w:line="240" w:lineRule="auto"/>
        <w:rPr>
          <w:rFonts w:ascii="Arial" w:eastAsia="Arial" w:hAnsi="Arial" w:cs="Arial"/>
          <w:color w:val="000000"/>
        </w:rPr>
      </w:pPr>
      <w:proofErr w:type="spellStart"/>
      <w:r>
        <w:rPr>
          <w:rFonts w:ascii="Arial" w:eastAsia="Arial" w:hAnsi="Arial" w:cs="Arial"/>
          <w:color w:val="000000"/>
        </w:rPr>
        <w:t>Varvio</w:t>
      </w:r>
      <w:proofErr w:type="spellEnd"/>
      <w:r>
        <w:rPr>
          <w:rFonts w:ascii="Arial" w:eastAsia="Arial" w:hAnsi="Arial" w:cs="Arial"/>
          <w:color w:val="000000"/>
        </w:rPr>
        <w:t xml:space="preserve"> SL, Koehn RK, </w:t>
      </w:r>
      <w:proofErr w:type="spellStart"/>
      <w:r>
        <w:rPr>
          <w:rFonts w:ascii="Arial" w:eastAsia="Arial" w:hAnsi="Arial" w:cs="Arial"/>
          <w:color w:val="000000"/>
        </w:rPr>
        <w:t>Väinölä</w:t>
      </w:r>
      <w:proofErr w:type="spellEnd"/>
      <w:r>
        <w:rPr>
          <w:rFonts w:ascii="Arial" w:eastAsia="Arial" w:hAnsi="Arial" w:cs="Arial"/>
          <w:color w:val="000000"/>
        </w:rPr>
        <w:t xml:space="preserve"> R. Evolutionary genetics of the </w:t>
      </w:r>
      <w:proofErr w:type="spellStart"/>
      <w:r>
        <w:rPr>
          <w:rFonts w:ascii="Arial" w:eastAsia="Arial" w:hAnsi="Arial" w:cs="Arial"/>
          <w:color w:val="000000"/>
        </w:rPr>
        <w:t>Mytilus</w:t>
      </w:r>
      <w:proofErr w:type="spellEnd"/>
      <w:r>
        <w:rPr>
          <w:rFonts w:ascii="Arial" w:eastAsia="Arial" w:hAnsi="Arial" w:cs="Arial"/>
          <w:color w:val="000000"/>
        </w:rPr>
        <w:t xml:space="preserve"> edulis complex in the North Atlantic region. Mar Biol. 1988; 98:51–60.</w:t>
      </w:r>
    </w:p>
  </w:comment>
  <w:comment w:id="8" w:author="admin" w:date="2020-03-09T11:31:00Z" w:initials="">
    <w:p w14:paraId="00000097" w14:textId="77777777" w:rsidR="00AA133B" w:rsidRDefault="00AA133B">
      <w:pPr>
        <w:widowControl w:val="0"/>
        <w:pBdr>
          <w:top w:val="nil"/>
          <w:left w:val="nil"/>
          <w:bottom w:val="nil"/>
          <w:right w:val="nil"/>
          <w:between w:val="nil"/>
        </w:pBdr>
        <w:spacing w:after="0" w:line="240" w:lineRule="auto"/>
        <w:rPr>
          <w:rFonts w:ascii="Arial" w:eastAsia="Arial" w:hAnsi="Arial" w:cs="Arial"/>
          <w:color w:val="000000"/>
        </w:rPr>
      </w:pPr>
      <w:proofErr w:type="spellStart"/>
      <w:r>
        <w:rPr>
          <w:rFonts w:ascii="Arial" w:eastAsia="Arial" w:hAnsi="Arial" w:cs="Arial"/>
          <w:color w:val="000000"/>
        </w:rPr>
        <w:t>Larraín</w:t>
      </w:r>
      <w:proofErr w:type="spellEnd"/>
      <w:r>
        <w:rPr>
          <w:rFonts w:ascii="Arial" w:eastAsia="Arial" w:hAnsi="Arial" w:cs="Arial"/>
          <w:color w:val="000000"/>
        </w:rPr>
        <w:t xml:space="preserve">, M.A., González, P., Pérez, C. and Araneda, C., 2019. Comparison between single and multi-locus approaches for specimen identification in </w:t>
      </w:r>
      <w:proofErr w:type="spellStart"/>
      <w:r>
        <w:rPr>
          <w:rFonts w:ascii="Arial" w:eastAsia="Arial" w:hAnsi="Arial" w:cs="Arial"/>
          <w:color w:val="000000"/>
        </w:rPr>
        <w:t>Mytilus</w:t>
      </w:r>
      <w:proofErr w:type="spellEnd"/>
      <w:r>
        <w:rPr>
          <w:rFonts w:ascii="Arial" w:eastAsia="Arial" w:hAnsi="Arial" w:cs="Arial"/>
          <w:color w:val="000000"/>
        </w:rPr>
        <w:t xml:space="preserve"> mussels. Scientific Reports, 9(1), pp.1-13.</w:t>
      </w:r>
    </w:p>
  </w:comment>
  <w:comment w:id="9" w:author="admin" w:date="2020-03-09T11:11:00Z" w:initials="">
    <w:p w14:paraId="000000A7" w14:textId="77777777" w:rsidR="00AA133B" w:rsidRDefault="00AA133B">
      <w:pPr>
        <w:widowControl w:val="0"/>
        <w:pBdr>
          <w:top w:val="nil"/>
          <w:left w:val="nil"/>
          <w:bottom w:val="nil"/>
          <w:right w:val="nil"/>
          <w:between w:val="nil"/>
        </w:pBdr>
        <w:spacing w:after="0" w:line="240" w:lineRule="auto"/>
        <w:rPr>
          <w:rFonts w:ascii="Arial" w:eastAsia="Arial" w:hAnsi="Arial" w:cs="Arial"/>
          <w:color w:val="000000"/>
        </w:rPr>
      </w:pPr>
      <w:proofErr w:type="spellStart"/>
      <w:r>
        <w:rPr>
          <w:rFonts w:ascii="Arial" w:eastAsia="Arial" w:hAnsi="Arial" w:cs="Arial"/>
          <w:color w:val="000000"/>
        </w:rPr>
        <w:t>Mangerud</w:t>
      </w:r>
      <w:proofErr w:type="spellEnd"/>
      <w:r>
        <w:rPr>
          <w:rFonts w:ascii="Arial" w:eastAsia="Arial" w:hAnsi="Arial" w:cs="Arial"/>
          <w:color w:val="000000"/>
        </w:rPr>
        <w:t xml:space="preserve">, J., &amp; </w:t>
      </w:r>
      <w:proofErr w:type="spellStart"/>
      <w:r>
        <w:rPr>
          <w:rFonts w:ascii="Arial" w:eastAsia="Arial" w:hAnsi="Arial" w:cs="Arial"/>
          <w:color w:val="000000"/>
        </w:rPr>
        <w:t>Svendsen</w:t>
      </w:r>
      <w:proofErr w:type="spellEnd"/>
      <w:r>
        <w:rPr>
          <w:rFonts w:ascii="Arial" w:eastAsia="Arial" w:hAnsi="Arial" w:cs="Arial"/>
          <w:color w:val="000000"/>
        </w:rPr>
        <w:t xml:space="preserve">, J. I. (2018). The Holocene Thermal Maximum around Svalbard, Arctic North Atlantic; </w:t>
      </w:r>
      <w:proofErr w:type="spellStart"/>
      <w:r>
        <w:rPr>
          <w:rFonts w:ascii="Arial" w:eastAsia="Arial" w:hAnsi="Arial" w:cs="Arial"/>
          <w:color w:val="000000"/>
        </w:rPr>
        <w:t>molluscs</w:t>
      </w:r>
      <w:proofErr w:type="spellEnd"/>
      <w:r>
        <w:rPr>
          <w:rFonts w:ascii="Arial" w:eastAsia="Arial" w:hAnsi="Arial" w:cs="Arial"/>
          <w:color w:val="000000"/>
        </w:rPr>
        <w:t xml:space="preserve"> show early and exceptional warmth. The Holocene, 28(1), 65–83. https://doi.org/10.1177/0959683617715701</w:t>
      </w:r>
    </w:p>
    <w:p w14:paraId="000000A8" w14:textId="77777777" w:rsidR="00AA133B" w:rsidRDefault="00AA133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t>
      </w:r>
    </w:p>
  </w:comment>
  <w:comment w:id="10" w:author="admin" w:date="2020-03-09T11:59:00Z" w:initials="">
    <w:p w14:paraId="0000008F" w14:textId="77777777" w:rsidR="00AA133B" w:rsidRDefault="00AA133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FAO, 2020. Fisheries and aquaculture software. </w:t>
      </w:r>
      <w:proofErr w:type="spellStart"/>
      <w:r>
        <w:rPr>
          <w:rFonts w:ascii="Arial" w:eastAsia="Arial" w:hAnsi="Arial" w:cs="Arial"/>
          <w:color w:val="000000"/>
        </w:rPr>
        <w:t>FishStatJ</w:t>
      </w:r>
      <w:proofErr w:type="spellEnd"/>
      <w:r>
        <w:rPr>
          <w:rFonts w:ascii="Arial" w:eastAsia="Arial" w:hAnsi="Arial" w:cs="Arial"/>
          <w:color w:val="000000"/>
        </w:rPr>
        <w:t xml:space="preserve"> — software for fishery statistical</w:t>
      </w:r>
    </w:p>
    <w:p w14:paraId="00000090" w14:textId="77777777" w:rsidR="00AA133B" w:rsidRDefault="00AA133B">
      <w:pPr>
        <w:widowControl w:val="0"/>
        <w:pBdr>
          <w:top w:val="nil"/>
          <w:left w:val="nil"/>
          <w:bottom w:val="nil"/>
          <w:right w:val="nil"/>
          <w:between w:val="nil"/>
        </w:pBdr>
        <w:spacing w:after="0" w:line="240" w:lineRule="auto"/>
        <w:rPr>
          <w:rFonts w:ascii="Arial" w:eastAsia="Arial" w:hAnsi="Arial" w:cs="Arial"/>
          <w:color w:val="000000"/>
        </w:rPr>
      </w:pPr>
      <w:proofErr w:type="gramStart"/>
      <w:r>
        <w:rPr>
          <w:rFonts w:ascii="Arial" w:eastAsia="Arial" w:hAnsi="Arial" w:cs="Arial"/>
          <w:color w:val="000000"/>
        </w:rPr>
        <w:t>time</w:t>
      </w:r>
      <w:proofErr w:type="gramEnd"/>
      <w:r>
        <w:rPr>
          <w:rFonts w:ascii="Arial" w:eastAsia="Arial" w:hAnsi="Arial" w:cs="Arial"/>
          <w:color w:val="000000"/>
        </w:rPr>
        <w:t xml:space="preserve"> series. FAO Fisheries and Aquaculture Department [online] Rome. Available at:</w:t>
      </w:r>
    </w:p>
    <w:p w14:paraId="00000091" w14:textId="77777777" w:rsidR="00AA133B" w:rsidRDefault="00AA133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http://www.fao.org/fishery/statistics/software/fishstatj/en.</w:t>
      </w:r>
    </w:p>
  </w:comment>
  <w:comment w:id="11" w:author="admin" w:date="2020-03-09T12:04:00Z" w:initials="">
    <w:p w14:paraId="00000092" w14:textId="77777777" w:rsidR="00AA133B" w:rsidRDefault="00AA133B">
      <w:pPr>
        <w:widowControl w:val="0"/>
        <w:pBdr>
          <w:top w:val="nil"/>
          <w:left w:val="nil"/>
          <w:bottom w:val="nil"/>
          <w:right w:val="nil"/>
          <w:between w:val="nil"/>
        </w:pBdr>
        <w:spacing w:after="0" w:line="240" w:lineRule="auto"/>
        <w:rPr>
          <w:rFonts w:ascii="Arial" w:eastAsia="Arial" w:hAnsi="Arial" w:cs="Arial"/>
          <w:color w:val="000000"/>
        </w:rPr>
      </w:pPr>
      <w:proofErr w:type="spellStart"/>
      <w:r>
        <w:rPr>
          <w:rFonts w:ascii="Arial" w:eastAsia="Arial" w:hAnsi="Arial" w:cs="Arial"/>
          <w:color w:val="000000"/>
        </w:rPr>
        <w:t>Michalek</w:t>
      </w:r>
      <w:proofErr w:type="spellEnd"/>
      <w:r>
        <w:rPr>
          <w:rFonts w:ascii="Arial" w:eastAsia="Arial" w:hAnsi="Arial" w:cs="Arial"/>
          <w:color w:val="000000"/>
        </w:rPr>
        <w:t xml:space="preserve">, K., Ventura, A. and Sanders, T., 2016. </w:t>
      </w:r>
      <w:proofErr w:type="spellStart"/>
      <w:r>
        <w:rPr>
          <w:rFonts w:ascii="Arial" w:eastAsia="Arial" w:hAnsi="Arial" w:cs="Arial"/>
          <w:color w:val="000000"/>
        </w:rPr>
        <w:t>Mytilus</w:t>
      </w:r>
      <w:proofErr w:type="spellEnd"/>
      <w:r>
        <w:rPr>
          <w:rFonts w:ascii="Arial" w:eastAsia="Arial" w:hAnsi="Arial" w:cs="Arial"/>
          <w:color w:val="000000"/>
        </w:rPr>
        <w:t xml:space="preserve"> </w:t>
      </w:r>
      <w:proofErr w:type="spellStart"/>
      <w:r>
        <w:rPr>
          <w:rFonts w:ascii="Arial" w:eastAsia="Arial" w:hAnsi="Arial" w:cs="Arial"/>
          <w:color w:val="000000"/>
        </w:rPr>
        <w:t>hybridisation</w:t>
      </w:r>
      <w:proofErr w:type="spellEnd"/>
      <w:r>
        <w:rPr>
          <w:rFonts w:ascii="Arial" w:eastAsia="Arial" w:hAnsi="Arial" w:cs="Arial"/>
          <w:color w:val="000000"/>
        </w:rPr>
        <w:t xml:space="preserve"> and impact on aquaculture: a </w:t>
      </w:r>
      <w:proofErr w:type="spellStart"/>
      <w:r>
        <w:rPr>
          <w:rFonts w:ascii="Arial" w:eastAsia="Arial" w:hAnsi="Arial" w:cs="Arial"/>
          <w:color w:val="000000"/>
        </w:rPr>
        <w:t>minireview</w:t>
      </w:r>
      <w:proofErr w:type="spellEnd"/>
      <w:r>
        <w:rPr>
          <w:rFonts w:ascii="Arial" w:eastAsia="Arial" w:hAnsi="Arial" w:cs="Arial"/>
          <w:color w:val="000000"/>
        </w:rPr>
        <w:t>. Marine genomics, 27, pp.3-7.</w:t>
      </w:r>
    </w:p>
  </w:comment>
  <w:comment w:id="12" w:author="admin" w:date="2020-03-09T12:16:00Z" w:initials="">
    <w:p w14:paraId="000000A4" w14:textId="77777777" w:rsidR="00AA133B" w:rsidRDefault="00AA133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Beyer J, Green NW, Brooks S, Allan IJ, </w:t>
      </w:r>
      <w:proofErr w:type="spellStart"/>
      <w:r>
        <w:rPr>
          <w:rFonts w:ascii="Arial" w:eastAsia="Arial" w:hAnsi="Arial" w:cs="Arial"/>
          <w:color w:val="000000"/>
        </w:rPr>
        <w:t>Ruus</w:t>
      </w:r>
      <w:proofErr w:type="spellEnd"/>
      <w:r>
        <w:rPr>
          <w:rFonts w:ascii="Arial" w:eastAsia="Arial" w:hAnsi="Arial" w:cs="Arial"/>
          <w:color w:val="000000"/>
        </w:rPr>
        <w:t xml:space="preserve"> A, Gomes T, </w:t>
      </w:r>
      <w:proofErr w:type="spellStart"/>
      <w:r>
        <w:rPr>
          <w:rFonts w:ascii="Arial" w:eastAsia="Arial" w:hAnsi="Arial" w:cs="Arial"/>
          <w:color w:val="000000"/>
        </w:rPr>
        <w:t>Bråte</w:t>
      </w:r>
      <w:proofErr w:type="spellEnd"/>
      <w:r>
        <w:rPr>
          <w:rFonts w:ascii="Arial" w:eastAsia="Arial" w:hAnsi="Arial" w:cs="Arial"/>
          <w:color w:val="000000"/>
        </w:rPr>
        <w:t xml:space="preserve"> IL, </w:t>
      </w:r>
      <w:proofErr w:type="spellStart"/>
      <w:r>
        <w:rPr>
          <w:rFonts w:ascii="Arial" w:eastAsia="Arial" w:hAnsi="Arial" w:cs="Arial"/>
          <w:color w:val="000000"/>
        </w:rPr>
        <w:t>Schøyen</w:t>
      </w:r>
      <w:proofErr w:type="spellEnd"/>
      <w:r>
        <w:rPr>
          <w:rFonts w:ascii="Arial" w:eastAsia="Arial" w:hAnsi="Arial" w:cs="Arial"/>
          <w:color w:val="000000"/>
        </w:rPr>
        <w:t xml:space="preserve"> M. Blue mussels (</w:t>
      </w:r>
      <w:proofErr w:type="spellStart"/>
      <w:r>
        <w:rPr>
          <w:rFonts w:ascii="Arial" w:eastAsia="Arial" w:hAnsi="Arial" w:cs="Arial"/>
          <w:color w:val="000000"/>
        </w:rPr>
        <w:t>Mytilus</w:t>
      </w:r>
      <w:proofErr w:type="spellEnd"/>
      <w:r>
        <w:rPr>
          <w:rFonts w:ascii="Arial" w:eastAsia="Arial" w:hAnsi="Arial" w:cs="Arial"/>
          <w:color w:val="000000"/>
        </w:rPr>
        <w:t xml:space="preserve"> edulis spp.) as sentinel organisms in coastal pollution monitoring: a review. Marine environmental research. 2017 Sep 1</w:t>
      </w:r>
      <w:proofErr w:type="gramStart"/>
      <w:r>
        <w:rPr>
          <w:rFonts w:ascii="Arial" w:eastAsia="Arial" w:hAnsi="Arial" w:cs="Arial"/>
          <w:color w:val="000000"/>
        </w:rPr>
        <w:t>;130:338</w:t>
      </w:r>
      <w:proofErr w:type="gramEnd"/>
      <w:r>
        <w:rPr>
          <w:rFonts w:ascii="Arial" w:eastAsia="Arial" w:hAnsi="Arial" w:cs="Arial"/>
          <w:color w:val="000000"/>
        </w:rPr>
        <w:t>-65.</w:t>
      </w:r>
    </w:p>
  </w:comment>
  <w:comment w:id="13" w:author="admin" w:date="2020-03-09T12:25:00Z" w:initials="">
    <w:p w14:paraId="000000A9" w14:textId="77777777" w:rsidR="00AA133B" w:rsidRDefault="00AA133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Beaumont, A.R., Hawkins, M.P., </w:t>
      </w:r>
      <w:proofErr w:type="spellStart"/>
      <w:r>
        <w:rPr>
          <w:rFonts w:ascii="Arial" w:eastAsia="Arial" w:hAnsi="Arial" w:cs="Arial"/>
          <w:color w:val="000000"/>
        </w:rPr>
        <w:t>Doig</w:t>
      </w:r>
      <w:proofErr w:type="spellEnd"/>
      <w:r>
        <w:rPr>
          <w:rFonts w:ascii="Arial" w:eastAsia="Arial" w:hAnsi="Arial" w:cs="Arial"/>
          <w:color w:val="000000"/>
        </w:rPr>
        <w:t>, F.L., Davies, I.M., Snow, M., 2008. Three species of</w:t>
      </w:r>
    </w:p>
    <w:p w14:paraId="000000AA" w14:textId="77777777" w:rsidR="00AA133B" w:rsidRDefault="00AA133B">
      <w:pPr>
        <w:widowControl w:val="0"/>
        <w:pBdr>
          <w:top w:val="nil"/>
          <w:left w:val="nil"/>
          <w:bottom w:val="nil"/>
          <w:right w:val="nil"/>
          <w:between w:val="nil"/>
        </w:pBdr>
        <w:spacing w:after="0" w:line="240" w:lineRule="auto"/>
        <w:rPr>
          <w:rFonts w:ascii="Arial" w:eastAsia="Arial" w:hAnsi="Arial" w:cs="Arial"/>
          <w:color w:val="000000"/>
        </w:rPr>
      </w:pPr>
      <w:proofErr w:type="spellStart"/>
      <w:r>
        <w:rPr>
          <w:rFonts w:ascii="Arial" w:eastAsia="Arial" w:hAnsi="Arial" w:cs="Arial"/>
          <w:color w:val="000000"/>
        </w:rPr>
        <w:t>Mytilus</w:t>
      </w:r>
      <w:proofErr w:type="spellEnd"/>
      <w:r>
        <w:rPr>
          <w:rFonts w:ascii="Arial" w:eastAsia="Arial" w:hAnsi="Arial" w:cs="Arial"/>
          <w:color w:val="000000"/>
        </w:rPr>
        <w:t xml:space="preserve"> and their hybrids identified in a Scottish Loch: natives, relicts and invaders?</w:t>
      </w:r>
    </w:p>
    <w:p w14:paraId="000000AB" w14:textId="77777777" w:rsidR="00AA133B" w:rsidRDefault="00AA133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J. Exp. Mar. Biol. Ecol. 367, 100–110.</w:t>
      </w:r>
    </w:p>
  </w:comment>
  <w:comment w:id="14" w:author="Пользователь Windows" w:date="2020-04-04T12:21:00Z" w:initials="ПW">
    <w:p w14:paraId="50CCD5B6" w14:textId="1B16A3CD" w:rsidR="00AA133B" w:rsidRPr="00CF601C" w:rsidRDefault="00AA133B">
      <w:pPr>
        <w:pStyle w:val="a5"/>
        <w:rPr>
          <w:lang w:val="ru-RU"/>
        </w:rPr>
      </w:pPr>
      <w:r>
        <w:rPr>
          <w:rStyle w:val="a4"/>
        </w:rPr>
        <w:annotationRef/>
      </w:r>
      <w:proofErr w:type="spellStart"/>
      <w:r w:rsidRPr="00AA5B48">
        <w:t>Padial</w:t>
      </w:r>
      <w:proofErr w:type="spellEnd"/>
      <w:r w:rsidRPr="00AA5B48">
        <w:t xml:space="preserve">, J. M., </w:t>
      </w:r>
      <w:proofErr w:type="spellStart"/>
      <w:r w:rsidRPr="00AA5B48">
        <w:t>Miralles</w:t>
      </w:r>
      <w:proofErr w:type="spellEnd"/>
      <w:r w:rsidRPr="00AA5B48">
        <w:t xml:space="preserve">, A., De la Riva, I., &amp; </w:t>
      </w:r>
      <w:proofErr w:type="spellStart"/>
      <w:r w:rsidRPr="00AA5B48">
        <w:t>Vences</w:t>
      </w:r>
      <w:proofErr w:type="spellEnd"/>
      <w:r w:rsidRPr="00AA5B48">
        <w:t>, M. (2010). The</w:t>
      </w:r>
      <w:r w:rsidRPr="00CF601C">
        <w:rPr>
          <w:lang w:val="ru-RU"/>
        </w:rPr>
        <w:t xml:space="preserve"> </w:t>
      </w:r>
      <w:r w:rsidRPr="00AA5B48">
        <w:t>integrative</w:t>
      </w:r>
      <w:r w:rsidRPr="00CF601C">
        <w:rPr>
          <w:lang w:val="ru-RU"/>
        </w:rPr>
        <w:t xml:space="preserve"> </w:t>
      </w:r>
      <w:r w:rsidRPr="00AA5B48">
        <w:t>future</w:t>
      </w:r>
      <w:r w:rsidRPr="00CF601C">
        <w:rPr>
          <w:lang w:val="ru-RU"/>
        </w:rPr>
        <w:t xml:space="preserve"> </w:t>
      </w:r>
      <w:r w:rsidRPr="00AA5B48">
        <w:t>of</w:t>
      </w:r>
      <w:r w:rsidRPr="00CF601C">
        <w:rPr>
          <w:lang w:val="ru-RU"/>
        </w:rPr>
        <w:t xml:space="preserve"> </w:t>
      </w:r>
      <w:r w:rsidRPr="00AA5B48">
        <w:t>taxonomy</w:t>
      </w:r>
      <w:r w:rsidRPr="00CF601C">
        <w:rPr>
          <w:lang w:val="ru-RU"/>
        </w:rPr>
        <w:t xml:space="preserve">. </w:t>
      </w:r>
      <w:r w:rsidRPr="00AA5B48">
        <w:t>Frontiers</w:t>
      </w:r>
      <w:r w:rsidRPr="00CF601C">
        <w:rPr>
          <w:lang w:val="ru-RU"/>
        </w:rPr>
        <w:t xml:space="preserve"> </w:t>
      </w:r>
      <w:r w:rsidRPr="00AA5B48">
        <w:t>in</w:t>
      </w:r>
      <w:r w:rsidRPr="00CF601C">
        <w:rPr>
          <w:lang w:val="ru-RU"/>
        </w:rPr>
        <w:t xml:space="preserve"> </w:t>
      </w:r>
      <w:r w:rsidRPr="00AA5B48">
        <w:t>zoology</w:t>
      </w:r>
      <w:r w:rsidRPr="00CF601C">
        <w:rPr>
          <w:lang w:val="ru-RU"/>
        </w:rPr>
        <w:t>, 7(1), 16.</w:t>
      </w:r>
    </w:p>
  </w:comment>
  <w:comment w:id="15" w:author="Пользователь Windows" w:date="2020-04-04T12:25:00Z" w:initials="ПW">
    <w:p w14:paraId="2456A55F" w14:textId="75F2E5A8" w:rsidR="00AA133B" w:rsidRPr="00CF601C" w:rsidRDefault="00AA133B">
      <w:pPr>
        <w:pStyle w:val="a5"/>
        <w:rPr>
          <w:lang w:val="ru-RU"/>
        </w:rPr>
      </w:pPr>
      <w:r>
        <w:rPr>
          <w:rStyle w:val="a4"/>
        </w:rPr>
        <w:annotationRef/>
      </w:r>
      <w:r w:rsidRPr="00CF601C">
        <w:rPr>
          <w:color w:val="FF0000"/>
          <w:lang w:val="ru-RU"/>
        </w:rPr>
        <w:t>Это все нужно привести в соответствие с пересчитанными в статье данными</w:t>
      </w:r>
    </w:p>
  </w:comment>
  <w:comment w:id="16" w:author="admin" w:date="2020-03-09T12:58:00Z" w:initials="">
    <w:p w14:paraId="00000081" w14:textId="77777777" w:rsidR="00AA133B" w:rsidRDefault="00AA133B">
      <w:pPr>
        <w:widowControl w:val="0"/>
        <w:pBdr>
          <w:top w:val="nil"/>
          <w:left w:val="nil"/>
          <w:bottom w:val="nil"/>
          <w:right w:val="nil"/>
          <w:between w:val="nil"/>
        </w:pBdr>
        <w:spacing w:after="0" w:line="240" w:lineRule="auto"/>
        <w:rPr>
          <w:rFonts w:ascii="Arial" w:eastAsia="Arial" w:hAnsi="Arial" w:cs="Arial"/>
          <w:color w:val="000000"/>
        </w:rPr>
      </w:pPr>
      <w:proofErr w:type="spellStart"/>
      <w:r>
        <w:rPr>
          <w:rFonts w:ascii="Arial" w:eastAsia="Arial" w:hAnsi="Arial" w:cs="Arial"/>
          <w:color w:val="000000"/>
        </w:rPr>
        <w:t>Banoo</w:t>
      </w:r>
      <w:proofErr w:type="spellEnd"/>
      <w:r>
        <w:rPr>
          <w:rFonts w:ascii="Arial" w:eastAsia="Arial" w:hAnsi="Arial" w:cs="Arial"/>
          <w:color w:val="000000"/>
        </w:rPr>
        <w:t xml:space="preserve">, S., Bell, D., </w:t>
      </w:r>
      <w:proofErr w:type="spellStart"/>
      <w:r>
        <w:rPr>
          <w:rFonts w:ascii="Arial" w:eastAsia="Arial" w:hAnsi="Arial" w:cs="Arial"/>
          <w:color w:val="000000"/>
        </w:rPr>
        <w:t>Bossuyt</w:t>
      </w:r>
      <w:proofErr w:type="spellEnd"/>
      <w:r>
        <w:rPr>
          <w:rFonts w:ascii="Arial" w:eastAsia="Arial" w:hAnsi="Arial" w:cs="Arial"/>
          <w:color w:val="000000"/>
        </w:rPr>
        <w:t xml:space="preserve">, P., Herring, A., Mabey, D., Poole, F., Smith, P.G., </w:t>
      </w:r>
      <w:proofErr w:type="spellStart"/>
      <w:r>
        <w:rPr>
          <w:rFonts w:ascii="Arial" w:eastAsia="Arial" w:hAnsi="Arial" w:cs="Arial"/>
          <w:color w:val="000000"/>
        </w:rPr>
        <w:t>Sriram</w:t>
      </w:r>
      <w:proofErr w:type="spellEnd"/>
      <w:r>
        <w:rPr>
          <w:rFonts w:ascii="Arial" w:eastAsia="Arial" w:hAnsi="Arial" w:cs="Arial"/>
          <w:color w:val="000000"/>
        </w:rPr>
        <w:t xml:space="preserve">, N., </w:t>
      </w:r>
      <w:proofErr w:type="spellStart"/>
      <w:r>
        <w:rPr>
          <w:rFonts w:ascii="Arial" w:eastAsia="Arial" w:hAnsi="Arial" w:cs="Arial"/>
          <w:color w:val="000000"/>
        </w:rPr>
        <w:t>Wongsrichanalai</w:t>
      </w:r>
      <w:proofErr w:type="spellEnd"/>
      <w:r>
        <w:rPr>
          <w:rFonts w:ascii="Arial" w:eastAsia="Arial" w:hAnsi="Arial" w:cs="Arial"/>
          <w:color w:val="000000"/>
        </w:rPr>
        <w:t xml:space="preserve">, C., </w:t>
      </w:r>
      <w:proofErr w:type="spellStart"/>
      <w:r>
        <w:rPr>
          <w:rFonts w:ascii="Arial" w:eastAsia="Arial" w:hAnsi="Arial" w:cs="Arial"/>
          <w:color w:val="000000"/>
        </w:rPr>
        <w:t>Linke</w:t>
      </w:r>
      <w:proofErr w:type="spellEnd"/>
      <w:r>
        <w:rPr>
          <w:rFonts w:ascii="Arial" w:eastAsia="Arial" w:hAnsi="Arial" w:cs="Arial"/>
          <w:color w:val="000000"/>
        </w:rPr>
        <w:t xml:space="preserve">, R. and </w:t>
      </w:r>
      <w:proofErr w:type="spellStart"/>
      <w:r>
        <w:rPr>
          <w:rFonts w:ascii="Arial" w:eastAsia="Arial" w:hAnsi="Arial" w:cs="Arial"/>
          <w:color w:val="000000"/>
        </w:rPr>
        <w:t>O'brien</w:t>
      </w:r>
      <w:proofErr w:type="spellEnd"/>
      <w:r>
        <w:rPr>
          <w:rFonts w:ascii="Arial" w:eastAsia="Arial" w:hAnsi="Arial" w:cs="Arial"/>
          <w:color w:val="000000"/>
        </w:rPr>
        <w:t>, R., 2007. Evaluation of diagnostic tests for infectious diseases: general principles. Nature Reviews Microbiology, 5(11), pp.S21-S31.</w:t>
      </w:r>
    </w:p>
  </w:comment>
  <w:comment w:id="17" w:author="admin" w:date="2020-03-09T13:36:00Z" w:initials="">
    <w:p w14:paraId="0000007E" w14:textId="77777777" w:rsidR="00AA133B" w:rsidRDefault="00AA133B">
      <w:pPr>
        <w:widowControl w:val="0"/>
        <w:pBdr>
          <w:top w:val="nil"/>
          <w:left w:val="nil"/>
          <w:bottom w:val="nil"/>
          <w:right w:val="nil"/>
          <w:between w:val="nil"/>
        </w:pBdr>
        <w:spacing w:after="0" w:line="240" w:lineRule="auto"/>
        <w:rPr>
          <w:rFonts w:ascii="Arial" w:eastAsia="Arial" w:hAnsi="Arial" w:cs="Arial"/>
          <w:color w:val="000000"/>
        </w:rPr>
      </w:pPr>
      <w:proofErr w:type="spellStart"/>
      <w:r>
        <w:rPr>
          <w:rFonts w:ascii="Arial" w:eastAsia="Arial" w:hAnsi="Arial" w:cs="Arial"/>
          <w:color w:val="000000"/>
        </w:rPr>
        <w:t>Derjugin</w:t>
      </w:r>
      <w:proofErr w:type="spellEnd"/>
      <w:r>
        <w:rPr>
          <w:rFonts w:ascii="Arial" w:eastAsia="Arial" w:hAnsi="Arial" w:cs="Arial"/>
          <w:color w:val="000000"/>
        </w:rPr>
        <w:t>, K.M., 1928. Fauna of the White Sea and the environmental conditions of its existence. Explorations of the Fauna of the Seas of the USSR, Leningrad, 78, p.512.</w:t>
      </w:r>
    </w:p>
  </w:comment>
  <w:comment w:id="18" w:author="admin" w:date="2020-04-06T15:32:00Z" w:initials="a">
    <w:p w14:paraId="1DD17955" w14:textId="2A716EE9" w:rsidR="00AA133B" w:rsidRPr="00E90EF2" w:rsidRDefault="00AA133B">
      <w:pPr>
        <w:pStyle w:val="a5"/>
        <w:rPr>
          <w:lang w:val="ru-RU"/>
        </w:rPr>
      </w:pPr>
      <w:r>
        <w:rPr>
          <w:rStyle w:val="a4"/>
        </w:rPr>
        <w:annotationRef/>
      </w:r>
      <w:r w:rsidRPr="00E90EF2">
        <w:rPr>
          <w:highlight w:val="yellow"/>
          <w:lang w:val="ru-RU"/>
        </w:rPr>
        <w:t xml:space="preserve">Раскрыть до </w:t>
      </w:r>
      <w:proofErr w:type="spellStart"/>
      <w:r w:rsidRPr="00E90EF2">
        <w:rPr>
          <w:highlight w:val="yellow"/>
          <w:lang w:val="ru-RU"/>
        </w:rPr>
        <w:t>интрогрессии</w:t>
      </w:r>
      <w:proofErr w:type="spellEnd"/>
      <w:r w:rsidRPr="00E90EF2">
        <w:rPr>
          <w:highlight w:val="yellow"/>
          <w:lang w:val="ru-RU"/>
        </w:rPr>
        <w:t>?</w:t>
      </w:r>
    </w:p>
  </w:comment>
  <w:comment w:id="19" w:author="Пользователь Windows" w:date="2020-04-04T13:02:00Z" w:initials="ПW">
    <w:p w14:paraId="469B091C" w14:textId="6866A489" w:rsidR="00AA133B" w:rsidRDefault="00AA133B">
      <w:pPr>
        <w:pStyle w:val="a5"/>
      </w:pPr>
      <w:r>
        <w:rPr>
          <w:rStyle w:val="a4"/>
        </w:rPr>
        <w:annotationRef/>
      </w:r>
      <w:proofErr w:type="spellStart"/>
      <w:r w:rsidRPr="00F41625">
        <w:t>Derjugin</w:t>
      </w:r>
      <w:proofErr w:type="spellEnd"/>
      <w:r w:rsidRPr="0055234A">
        <w:rPr>
          <w:lang w:val="ru-RU"/>
        </w:rPr>
        <w:t xml:space="preserve"> </w:t>
      </w:r>
      <w:r w:rsidRPr="00F41625">
        <w:t>K</w:t>
      </w:r>
      <w:r w:rsidRPr="0055234A">
        <w:rPr>
          <w:lang w:val="ru-RU"/>
        </w:rPr>
        <w:t>.</w:t>
      </w:r>
      <w:r w:rsidRPr="00F41625">
        <w:t>M</w:t>
      </w:r>
      <w:r w:rsidRPr="0055234A">
        <w:rPr>
          <w:lang w:val="ru-RU"/>
        </w:rPr>
        <w:t xml:space="preserve">. 1915. </w:t>
      </w:r>
      <w:r w:rsidRPr="00F41625">
        <w:t xml:space="preserve">Fauna of Kola Bay and conditions of its existence. — </w:t>
      </w:r>
      <w:proofErr w:type="spellStart"/>
      <w:r w:rsidRPr="00F41625">
        <w:t>Zapiski</w:t>
      </w:r>
      <w:proofErr w:type="spellEnd"/>
      <w:r w:rsidRPr="00F41625">
        <w:t xml:space="preserve"> </w:t>
      </w:r>
      <w:proofErr w:type="spellStart"/>
      <w:r w:rsidRPr="00F41625">
        <w:t>Rossiyskoi</w:t>
      </w:r>
      <w:proofErr w:type="spellEnd"/>
      <w:r w:rsidRPr="00F41625">
        <w:t xml:space="preserve"> </w:t>
      </w:r>
      <w:proofErr w:type="spellStart"/>
      <w:r w:rsidRPr="00F41625">
        <w:t>Akademii</w:t>
      </w:r>
      <w:proofErr w:type="spellEnd"/>
      <w:r w:rsidRPr="00F41625">
        <w:t xml:space="preserve"> </w:t>
      </w:r>
      <w:proofErr w:type="spellStart"/>
      <w:r w:rsidRPr="00F41625">
        <w:t>Nauk</w:t>
      </w:r>
      <w:proofErr w:type="spellEnd"/>
      <w:r w:rsidRPr="00F41625">
        <w:t xml:space="preserve">, 34 (1): 9+929. </w:t>
      </w:r>
      <w:proofErr w:type="spellStart"/>
      <w:r w:rsidRPr="00F41625">
        <w:t>Peterburg</w:t>
      </w:r>
      <w:proofErr w:type="spellEnd"/>
      <w:r w:rsidRPr="00F41625">
        <w:t>.</w:t>
      </w:r>
    </w:p>
  </w:comment>
  <w:comment w:id="20" w:author="Пользователь Windows" w:date="2020-04-04T12:58:00Z" w:initials="ПW">
    <w:p w14:paraId="7713E4F4" w14:textId="77777777" w:rsidR="00AA133B" w:rsidRDefault="00AA133B" w:rsidP="002A67A6">
      <w:pPr>
        <w:pStyle w:val="a5"/>
      </w:pPr>
      <w:r>
        <w:rPr>
          <w:rStyle w:val="a4"/>
        </w:rPr>
        <w:annotationRef/>
      </w:r>
      <w:r>
        <w:t>Kola Bay and Oil: Biota, Vulnerability Maps, Pollution / Editor-in-chief Doctor of Geographic</w:t>
      </w:r>
    </w:p>
    <w:p w14:paraId="13009297" w14:textId="51436538" w:rsidR="00AA133B" w:rsidRDefault="00AA133B" w:rsidP="002A67A6">
      <w:pPr>
        <w:pStyle w:val="a5"/>
      </w:pPr>
      <w:r>
        <w:t xml:space="preserve">Sciences А. А. </w:t>
      </w:r>
      <w:proofErr w:type="spellStart"/>
      <w:proofErr w:type="gramStart"/>
      <w:r>
        <w:t>Shavykin</w:t>
      </w:r>
      <w:proofErr w:type="spellEnd"/>
      <w:r>
        <w:t xml:space="preserve"> ;</w:t>
      </w:r>
      <w:proofErr w:type="gramEnd"/>
      <w:r>
        <w:t xml:space="preserve"> MMBI KSC RAS. – Saint </w:t>
      </w:r>
      <w:proofErr w:type="gramStart"/>
      <w:r>
        <w:t>Petersburg :</w:t>
      </w:r>
      <w:proofErr w:type="gramEnd"/>
      <w:r>
        <w:t xml:space="preserve"> </w:t>
      </w:r>
      <w:proofErr w:type="spellStart"/>
      <w:r>
        <w:t>Renome</w:t>
      </w:r>
      <w:proofErr w:type="spellEnd"/>
      <w:r>
        <w:t>, 2018. – 520 p</w:t>
      </w:r>
    </w:p>
  </w:comment>
  <w:comment w:id="21" w:author="admin" w:date="2020-03-09T13:56:00Z" w:initials="">
    <w:p w14:paraId="0000008C" w14:textId="77777777" w:rsidR="00AA133B" w:rsidRDefault="00AA133B">
      <w:pPr>
        <w:widowControl w:val="0"/>
        <w:pBdr>
          <w:top w:val="nil"/>
          <w:left w:val="nil"/>
          <w:bottom w:val="nil"/>
          <w:right w:val="nil"/>
          <w:between w:val="nil"/>
        </w:pBdr>
        <w:spacing w:after="0" w:line="240" w:lineRule="auto"/>
        <w:rPr>
          <w:rFonts w:ascii="Arial" w:eastAsia="Arial" w:hAnsi="Arial" w:cs="Arial"/>
          <w:color w:val="000000"/>
        </w:rPr>
      </w:pPr>
      <w:proofErr w:type="spellStart"/>
      <w:r>
        <w:rPr>
          <w:rFonts w:ascii="Arial" w:eastAsia="Arial" w:hAnsi="Arial" w:cs="Arial"/>
          <w:color w:val="000000"/>
        </w:rPr>
        <w:t>Bobkov</w:t>
      </w:r>
      <w:proofErr w:type="spellEnd"/>
      <w:r>
        <w:rPr>
          <w:rFonts w:ascii="Arial" w:eastAsia="Arial" w:hAnsi="Arial" w:cs="Arial"/>
          <w:color w:val="000000"/>
        </w:rPr>
        <w:t xml:space="preserve">, A.A., Strelkov, P.P. and </w:t>
      </w:r>
      <w:proofErr w:type="spellStart"/>
      <w:r>
        <w:rPr>
          <w:rFonts w:ascii="Arial" w:eastAsia="Arial" w:hAnsi="Arial" w:cs="Arial"/>
          <w:color w:val="000000"/>
        </w:rPr>
        <w:t>Il'Ina</w:t>
      </w:r>
      <w:proofErr w:type="spellEnd"/>
      <w:r>
        <w:rPr>
          <w:rFonts w:ascii="Arial" w:eastAsia="Arial" w:hAnsi="Arial" w:cs="Arial"/>
          <w:color w:val="000000"/>
        </w:rPr>
        <w:t xml:space="preserve">, A.N., 2010. Tidal variability of </w:t>
      </w:r>
      <w:proofErr w:type="spellStart"/>
      <w:r>
        <w:rPr>
          <w:rFonts w:ascii="Arial" w:eastAsia="Arial" w:hAnsi="Arial" w:cs="Arial"/>
          <w:color w:val="000000"/>
        </w:rPr>
        <w:t>oceanological</w:t>
      </w:r>
      <w:proofErr w:type="spellEnd"/>
      <w:r>
        <w:rPr>
          <w:rFonts w:ascii="Arial" w:eastAsia="Arial" w:hAnsi="Arial" w:cs="Arial"/>
          <w:color w:val="000000"/>
        </w:rPr>
        <w:t xml:space="preserve"> conditions of submarine landscapes on sublittoral of the Inlet </w:t>
      </w:r>
      <w:proofErr w:type="spellStart"/>
      <w:r>
        <w:rPr>
          <w:rFonts w:ascii="Arial" w:eastAsia="Arial" w:hAnsi="Arial" w:cs="Arial"/>
          <w:color w:val="000000"/>
        </w:rPr>
        <w:t>Ivanovskaya</w:t>
      </w:r>
      <w:proofErr w:type="spellEnd"/>
      <w:r>
        <w:rPr>
          <w:rFonts w:ascii="Arial" w:eastAsia="Arial" w:hAnsi="Arial" w:cs="Arial"/>
          <w:color w:val="000000"/>
        </w:rPr>
        <w:t xml:space="preserve">. </w:t>
      </w:r>
      <w:proofErr w:type="spellStart"/>
      <w:r>
        <w:rPr>
          <w:rFonts w:ascii="Arial" w:eastAsia="Arial" w:hAnsi="Arial" w:cs="Arial"/>
          <w:color w:val="000000"/>
        </w:rPr>
        <w:t>Vestnik</w:t>
      </w:r>
      <w:proofErr w:type="spellEnd"/>
      <w:r>
        <w:rPr>
          <w:rFonts w:ascii="Arial" w:eastAsia="Arial" w:hAnsi="Arial" w:cs="Arial"/>
          <w:color w:val="000000"/>
        </w:rPr>
        <w:t xml:space="preserve"> Sankt-</w:t>
      </w:r>
      <w:proofErr w:type="spellStart"/>
      <w:r>
        <w:rPr>
          <w:rFonts w:ascii="Arial" w:eastAsia="Arial" w:hAnsi="Arial" w:cs="Arial"/>
          <w:color w:val="000000"/>
        </w:rPr>
        <w:t>Peterburgskogo</w:t>
      </w:r>
      <w:proofErr w:type="spellEnd"/>
      <w:r>
        <w:rPr>
          <w:rFonts w:ascii="Arial" w:eastAsia="Arial" w:hAnsi="Arial" w:cs="Arial"/>
          <w:color w:val="000000"/>
        </w:rPr>
        <w:t xml:space="preserve"> </w:t>
      </w:r>
      <w:proofErr w:type="spellStart"/>
      <w:r>
        <w:rPr>
          <w:rFonts w:ascii="Arial" w:eastAsia="Arial" w:hAnsi="Arial" w:cs="Arial"/>
          <w:color w:val="000000"/>
        </w:rPr>
        <w:t>Universiteta</w:t>
      </w:r>
      <w:proofErr w:type="spellEnd"/>
      <w:r>
        <w:rPr>
          <w:rFonts w:ascii="Arial" w:eastAsia="Arial" w:hAnsi="Arial" w:cs="Arial"/>
          <w:color w:val="000000"/>
        </w:rPr>
        <w:t xml:space="preserve">, </w:t>
      </w:r>
      <w:proofErr w:type="spellStart"/>
      <w:r>
        <w:rPr>
          <w:rFonts w:ascii="Arial" w:eastAsia="Arial" w:hAnsi="Arial" w:cs="Arial"/>
          <w:color w:val="000000"/>
        </w:rPr>
        <w:t>Seriya</w:t>
      </w:r>
      <w:proofErr w:type="spellEnd"/>
      <w:r>
        <w:rPr>
          <w:rFonts w:ascii="Arial" w:eastAsia="Arial" w:hAnsi="Arial" w:cs="Arial"/>
          <w:color w:val="000000"/>
        </w:rPr>
        <w:t xml:space="preserve"> </w:t>
      </w:r>
      <w:proofErr w:type="spellStart"/>
      <w:r>
        <w:rPr>
          <w:rFonts w:ascii="Arial" w:eastAsia="Arial" w:hAnsi="Arial" w:cs="Arial"/>
          <w:color w:val="000000"/>
        </w:rPr>
        <w:t>Geologiya</w:t>
      </w:r>
      <w:proofErr w:type="spellEnd"/>
      <w:r>
        <w:rPr>
          <w:rFonts w:ascii="Arial" w:eastAsia="Arial" w:hAnsi="Arial" w:cs="Arial"/>
          <w:color w:val="000000"/>
        </w:rPr>
        <w:t xml:space="preserve"> </w:t>
      </w:r>
      <w:proofErr w:type="spellStart"/>
      <w:r>
        <w:rPr>
          <w:rFonts w:ascii="Arial" w:eastAsia="Arial" w:hAnsi="Arial" w:cs="Arial"/>
          <w:color w:val="000000"/>
        </w:rPr>
        <w:t>i</w:t>
      </w:r>
      <w:proofErr w:type="spellEnd"/>
      <w:r>
        <w:rPr>
          <w:rFonts w:ascii="Arial" w:eastAsia="Arial" w:hAnsi="Arial" w:cs="Arial"/>
          <w:color w:val="000000"/>
        </w:rPr>
        <w:t xml:space="preserve"> </w:t>
      </w:r>
      <w:proofErr w:type="spellStart"/>
      <w:r>
        <w:rPr>
          <w:rFonts w:ascii="Arial" w:eastAsia="Arial" w:hAnsi="Arial" w:cs="Arial"/>
          <w:color w:val="000000"/>
        </w:rPr>
        <w:t>Geografiya</w:t>
      </w:r>
      <w:proofErr w:type="spellEnd"/>
      <w:r>
        <w:rPr>
          <w:rFonts w:ascii="Arial" w:eastAsia="Arial" w:hAnsi="Arial" w:cs="Arial"/>
          <w:color w:val="000000"/>
        </w:rPr>
        <w:t>, 2010(1), pp.86-99.</w:t>
      </w:r>
    </w:p>
  </w:comment>
  <w:comment w:id="22" w:author="admin" w:date="2020-03-09T14:43:00Z" w:initials="">
    <w:p w14:paraId="00000089" w14:textId="77777777" w:rsidR="00AA133B" w:rsidRDefault="00AA133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Martino, P.A., </w:t>
      </w:r>
      <w:proofErr w:type="spellStart"/>
      <w:r>
        <w:rPr>
          <w:rFonts w:ascii="Arial" w:eastAsia="Arial" w:hAnsi="Arial" w:cs="Arial"/>
          <w:color w:val="000000"/>
        </w:rPr>
        <w:t>Carlon</w:t>
      </w:r>
      <w:proofErr w:type="spellEnd"/>
      <w:r>
        <w:rPr>
          <w:rFonts w:ascii="Arial" w:eastAsia="Arial" w:hAnsi="Arial" w:cs="Arial"/>
          <w:color w:val="000000"/>
        </w:rPr>
        <w:t xml:space="preserve">, D.B. and Kingston, S.E., 2019. Blue Mussel (Genus </w:t>
      </w:r>
      <w:proofErr w:type="spellStart"/>
      <w:r>
        <w:rPr>
          <w:rFonts w:ascii="Arial" w:eastAsia="Arial" w:hAnsi="Arial" w:cs="Arial"/>
          <w:color w:val="000000"/>
        </w:rPr>
        <w:t>Mytilus</w:t>
      </w:r>
      <w:proofErr w:type="spellEnd"/>
      <w:r>
        <w:rPr>
          <w:rFonts w:ascii="Arial" w:eastAsia="Arial" w:hAnsi="Arial" w:cs="Arial"/>
          <w:color w:val="000000"/>
        </w:rPr>
        <w:t>) Transcriptome Response to Simulated Climate Change in the Gulf of Maine. Journal of Shellfish Research, 38(3), pp.587-602.</w:t>
      </w:r>
    </w:p>
  </w:comment>
  <w:comment w:id="23" w:author="admin" w:date="2020-03-16T13:21:00Z" w:initials="">
    <w:p w14:paraId="00000083" w14:textId="77777777" w:rsidR="00AA133B" w:rsidRDefault="00AA133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Pritchard, J.K., Stephens, M. and Donnelly, P., 2000. Inference of population structure using </w:t>
      </w:r>
      <w:proofErr w:type="spellStart"/>
      <w:r>
        <w:rPr>
          <w:rFonts w:ascii="Arial" w:eastAsia="Arial" w:hAnsi="Arial" w:cs="Arial"/>
          <w:color w:val="000000"/>
        </w:rPr>
        <w:t>multilocus</w:t>
      </w:r>
      <w:proofErr w:type="spellEnd"/>
      <w:r>
        <w:rPr>
          <w:rFonts w:ascii="Arial" w:eastAsia="Arial" w:hAnsi="Arial" w:cs="Arial"/>
          <w:color w:val="000000"/>
        </w:rPr>
        <w:t xml:space="preserve"> genotype data. Genetics, 155(2), pp.945-959.</w:t>
      </w:r>
    </w:p>
    <w:p w14:paraId="00000084" w14:textId="77777777" w:rsidR="00AA133B" w:rsidRDefault="00AA133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Raj, A., Stephens, M. and Pritchard, J.K., 2014. </w:t>
      </w:r>
      <w:proofErr w:type="spellStart"/>
      <w:proofErr w:type="gramStart"/>
      <w:r>
        <w:rPr>
          <w:rFonts w:ascii="Arial" w:eastAsia="Arial" w:hAnsi="Arial" w:cs="Arial"/>
          <w:color w:val="000000"/>
        </w:rPr>
        <w:t>fastSTRUCTURE</w:t>
      </w:r>
      <w:proofErr w:type="spellEnd"/>
      <w:proofErr w:type="gramEnd"/>
      <w:r>
        <w:rPr>
          <w:rFonts w:ascii="Arial" w:eastAsia="Arial" w:hAnsi="Arial" w:cs="Arial"/>
          <w:color w:val="000000"/>
        </w:rPr>
        <w:t xml:space="preserve">: </w:t>
      </w:r>
      <w:proofErr w:type="spellStart"/>
      <w:r>
        <w:rPr>
          <w:rFonts w:ascii="Arial" w:eastAsia="Arial" w:hAnsi="Arial" w:cs="Arial"/>
          <w:color w:val="000000"/>
        </w:rPr>
        <w:t>variational</w:t>
      </w:r>
      <w:proofErr w:type="spellEnd"/>
      <w:r>
        <w:rPr>
          <w:rFonts w:ascii="Arial" w:eastAsia="Arial" w:hAnsi="Arial" w:cs="Arial"/>
          <w:color w:val="000000"/>
        </w:rPr>
        <w:t xml:space="preserve"> inference of population structure in large SNP data sets. Genetics, 197(2), pp.573-589.</w:t>
      </w:r>
    </w:p>
  </w:comment>
  <w:comment w:id="24" w:author="admin" w:date="2020-03-09T14:53:00Z" w:initials="">
    <w:p w14:paraId="00000094" w14:textId="77777777" w:rsidR="00AA133B" w:rsidRDefault="00AA133B">
      <w:pPr>
        <w:widowControl w:val="0"/>
        <w:pBdr>
          <w:top w:val="nil"/>
          <w:left w:val="nil"/>
          <w:bottom w:val="nil"/>
          <w:right w:val="nil"/>
          <w:between w:val="nil"/>
        </w:pBdr>
        <w:spacing w:after="0" w:line="240" w:lineRule="auto"/>
        <w:rPr>
          <w:rFonts w:ascii="Arial" w:eastAsia="Arial" w:hAnsi="Arial" w:cs="Arial"/>
          <w:color w:val="000000"/>
        </w:rPr>
      </w:pPr>
      <w:proofErr w:type="spellStart"/>
      <w:r>
        <w:rPr>
          <w:rFonts w:ascii="Arial" w:eastAsia="Arial" w:hAnsi="Arial" w:cs="Arial"/>
          <w:color w:val="000000"/>
        </w:rPr>
        <w:t>Zbawicka</w:t>
      </w:r>
      <w:proofErr w:type="spellEnd"/>
      <w:r>
        <w:rPr>
          <w:rFonts w:ascii="Arial" w:eastAsia="Arial" w:hAnsi="Arial" w:cs="Arial"/>
          <w:color w:val="000000"/>
        </w:rPr>
        <w:t xml:space="preserve">, M., </w:t>
      </w:r>
      <w:proofErr w:type="spellStart"/>
      <w:r>
        <w:rPr>
          <w:rFonts w:ascii="Arial" w:eastAsia="Arial" w:hAnsi="Arial" w:cs="Arial"/>
          <w:color w:val="000000"/>
        </w:rPr>
        <w:t>Burzyński</w:t>
      </w:r>
      <w:proofErr w:type="spellEnd"/>
      <w:r>
        <w:rPr>
          <w:rFonts w:ascii="Arial" w:eastAsia="Arial" w:hAnsi="Arial" w:cs="Arial"/>
          <w:color w:val="000000"/>
        </w:rPr>
        <w:t xml:space="preserve">, A., </w:t>
      </w:r>
      <w:proofErr w:type="spellStart"/>
      <w:r>
        <w:rPr>
          <w:rFonts w:ascii="Arial" w:eastAsia="Arial" w:hAnsi="Arial" w:cs="Arial"/>
          <w:color w:val="000000"/>
        </w:rPr>
        <w:t>Skibinski</w:t>
      </w:r>
      <w:proofErr w:type="spellEnd"/>
      <w:r>
        <w:rPr>
          <w:rFonts w:ascii="Arial" w:eastAsia="Arial" w:hAnsi="Arial" w:cs="Arial"/>
          <w:color w:val="000000"/>
        </w:rPr>
        <w:t xml:space="preserve">, D. and </w:t>
      </w:r>
      <w:proofErr w:type="spellStart"/>
      <w:r>
        <w:rPr>
          <w:rFonts w:ascii="Arial" w:eastAsia="Arial" w:hAnsi="Arial" w:cs="Arial"/>
          <w:color w:val="000000"/>
        </w:rPr>
        <w:t>Wenne</w:t>
      </w:r>
      <w:proofErr w:type="spellEnd"/>
      <w:r>
        <w:rPr>
          <w:rFonts w:ascii="Arial" w:eastAsia="Arial" w:hAnsi="Arial" w:cs="Arial"/>
          <w:color w:val="000000"/>
        </w:rPr>
        <w:t xml:space="preserve">, R., 2010. Scottish </w:t>
      </w:r>
      <w:proofErr w:type="spellStart"/>
      <w:r>
        <w:rPr>
          <w:rFonts w:ascii="Arial" w:eastAsia="Arial" w:hAnsi="Arial" w:cs="Arial"/>
          <w:color w:val="000000"/>
        </w:rPr>
        <w:t>Mytilus</w:t>
      </w:r>
      <w:proofErr w:type="spellEnd"/>
      <w:r>
        <w:rPr>
          <w:rFonts w:ascii="Arial" w:eastAsia="Arial" w:hAnsi="Arial" w:cs="Arial"/>
          <w:color w:val="000000"/>
        </w:rPr>
        <w:t xml:space="preserve"> </w:t>
      </w:r>
      <w:proofErr w:type="spellStart"/>
      <w:r>
        <w:rPr>
          <w:rFonts w:ascii="Arial" w:eastAsia="Arial" w:hAnsi="Arial" w:cs="Arial"/>
          <w:color w:val="000000"/>
        </w:rPr>
        <w:t>trossulus</w:t>
      </w:r>
      <w:proofErr w:type="spellEnd"/>
      <w:r>
        <w:rPr>
          <w:rFonts w:ascii="Arial" w:eastAsia="Arial" w:hAnsi="Arial" w:cs="Arial"/>
          <w:color w:val="000000"/>
        </w:rPr>
        <w:t xml:space="preserve"> mussels retain ancestral mitochondrial DNA: complete sequences of male and female </w:t>
      </w:r>
      <w:proofErr w:type="spellStart"/>
      <w:r>
        <w:rPr>
          <w:rFonts w:ascii="Arial" w:eastAsia="Arial" w:hAnsi="Arial" w:cs="Arial"/>
          <w:color w:val="000000"/>
        </w:rPr>
        <w:t>mtDNA</w:t>
      </w:r>
      <w:proofErr w:type="spellEnd"/>
      <w:r>
        <w:rPr>
          <w:rFonts w:ascii="Arial" w:eastAsia="Arial" w:hAnsi="Arial" w:cs="Arial"/>
          <w:color w:val="000000"/>
        </w:rPr>
        <w:t xml:space="preserve"> genomes. Gene, 456(1-2), pp.45-53.</w:t>
      </w:r>
    </w:p>
  </w:comment>
  <w:comment w:id="25" w:author="admin" w:date="2020-03-09T14:55:00Z" w:initials="">
    <w:p w14:paraId="00000085" w14:textId="77777777" w:rsidR="00AA133B" w:rsidRDefault="00AA133B">
      <w:pPr>
        <w:widowControl w:val="0"/>
        <w:pBdr>
          <w:top w:val="nil"/>
          <w:left w:val="nil"/>
          <w:bottom w:val="nil"/>
          <w:right w:val="nil"/>
          <w:between w:val="nil"/>
        </w:pBdr>
        <w:spacing w:after="0" w:line="240" w:lineRule="auto"/>
        <w:rPr>
          <w:rFonts w:ascii="Arial" w:eastAsia="Arial" w:hAnsi="Arial" w:cs="Arial"/>
          <w:color w:val="000000"/>
        </w:rPr>
      </w:pPr>
      <w:proofErr w:type="spellStart"/>
      <w:r>
        <w:rPr>
          <w:rFonts w:ascii="Arial" w:eastAsia="Arial" w:hAnsi="Arial" w:cs="Arial"/>
          <w:color w:val="000000"/>
        </w:rPr>
        <w:t>Как</w:t>
      </w:r>
      <w:proofErr w:type="spellEnd"/>
      <w:r>
        <w:rPr>
          <w:rFonts w:ascii="Arial" w:eastAsia="Arial" w:hAnsi="Arial" w:cs="Arial"/>
          <w:color w:val="000000"/>
        </w:rPr>
        <w:t xml:space="preserve"> </w:t>
      </w:r>
      <w:proofErr w:type="spellStart"/>
      <w:r>
        <w:rPr>
          <w:rFonts w:ascii="Arial" w:eastAsia="Arial" w:hAnsi="Arial" w:cs="Arial"/>
          <w:color w:val="000000"/>
        </w:rPr>
        <w:t>определить</w:t>
      </w:r>
      <w:proofErr w:type="spellEnd"/>
    </w:p>
    <w:p w14:paraId="00000086" w14:textId="77777777" w:rsidR="00AA133B" w:rsidRDefault="00AA133B">
      <w:pPr>
        <w:widowControl w:val="0"/>
        <w:pBdr>
          <w:top w:val="nil"/>
          <w:left w:val="nil"/>
          <w:bottom w:val="nil"/>
          <w:right w:val="nil"/>
          <w:between w:val="nil"/>
        </w:pBdr>
        <w:spacing w:after="0" w:line="240" w:lineRule="auto"/>
        <w:rPr>
          <w:rFonts w:ascii="Arial" w:eastAsia="Arial" w:hAnsi="Arial" w:cs="Arial"/>
          <w:color w:val="000000"/>
        </w:rPr>
      </w:pPr>
      <w:proofErr w:type="spellStart"/>
      <w:r>
        <w:rPr>
          <w:rFonts w:ascii="Arial" w:eastAsia="Arial" w:hAnsi="Arial" w:cs="Arial"/>
          <w:color w:val="000000"/>
        </w:rPr>
        <w:t>Morphotype</w:t>
      </w:r>
      <w:proofErr w:type="spellEnd"/>
      <w:r>
        <w:rPr>
          <w:rFonts w:ascii="Arial" w:eastAsia="Arial" w:hAnsi="Arial" w:cs="Arial"/>
          <w:color w:val="000000"/>
        </w:rPr>
        <w:t>:</w:t>
      </w:r>
    </w:p>
    <w:p w14:paraId="00000087" w14:textId="77777777" w:rsidR="00AA133B" w:rsidRDefault="00AA133B">
      <w:pPr>
        <w:widowControl w:val="0"/>
        <w:pBdr>
          <w:top w:val="nil"/>
          <w:left w:val="nil"/>
          <w:bottom w:val="nil"/>
          <w:right w:val="nil"/>
          <w:between w:val="nil"/>
        </w:pBdr>
        <w:spacing w:after="0" w:line="240" w:lineRule="auto"/>
        <w:rPr>
          <w:rFonts w:ascii="Arial" w:eastAsia="Arial" w:hAnsi="Arial" w:cs="Arial"/>
          <w:color w:val="000000"/>
        </w:rPr>
      </w:pPr>
    </w:p>
    <w:p w14:paraId="00000088" w14:textId="77777777" w:rsidR="00AA133B" w:rsidRDefault="00AA133B">
      <w:pPr>
        <w:widowControl w:val="0"/>
        <w:pBdr>
          <w:top w:val="nil"/>
          <w:left w:val="nil"/>
          <w:bottom w:val="nil"/>
          <w:right w:val="nil"/>
          <w:between w:val="nil"/>
        </w:pBdr>
        <w:spacing w:after="0" w:line="240" w:lineRule="auto"/>
        <w:rPr>
          <w:rFonts w:ascii="Arial" w:eastAsia="Arial" w:hAnsi="Arial" w:cs="Arial"/>
          <w:color w:val="000000"/>
        </w:rPr>
      </w:pPr>
      <w:proofErr w:type="spellStart"/>
      <w:proofErr w:type="gramStart"/>
      <w:r>
        <w:rPr>
          <w:rFonts w:ascii="Arial" w:eastAsia="Arial" w:hAnsi="Arial" w:cs="Arial"/>
          <w:color w:val="000000"/>
        </w:rPr>
        <w:t>morphotype</w:t>
      </w:r>
      <w:proofErr w:type="spellEnd"/>
      <w:proofErr w:type="gramEnd"/>
      <w:r>
        <w:rPr>
          <w:rFonts w:ascii="Arial" w:eastAsia="Arial" w:hAnsi="Arial" w:cs="Arial"/>
          <w:color w:val="000000"/>
        </w:rPr>
        <w:t xml:space="preserve"> (noun, pl. </w:t>
      </w:r>
      <w:proofErr w:type="spellStart"/>
      <w:r>
        <w:rPr>
          <w:rFonts w:ascii="Arial" w:eastAsia="Arial" w:hAnsi="Arial" w:cs="Arial"/>
          <w:color w:val="000000"/>
        </w:rPr>
        <w:t>morphotypes</w:t>
      </w:r>
      <w:proofErr w:type="spellEnd"/>
      <w:r>
        <w:rPr>
          <w:rFonts w:ascii="Arial" w:eastAsia="Arial" w:hAnsi="Arial" w:cs="Arial"/>
          <w:color w:val="000000"/>
        </w:rPr>
        <w:t xml:space="preserve">; nomenclature term; short form: sl. morph, pl. morphs) – an informal group of taxa with similar or identical morphology; often preferred to describe morphological variation within a species, especially if a formal description as a variety appears not strongly supported or premature. – OR – A characteristic morphological form of an organism or a particular group of organisms; frequently used as informal category to denote a subset of organisms that belongs to the same species and can be recognized by a characteristic, shared morphology. The </w:t>
      </w:r>
      <w:proofErr w:type="spellStart"/>
      <w:r>
        <w:rPr>
          <w:rFonts w:ascii="Arial" w:eastAsia="Arial" w:hAnsi="Arial" w:cs="Arial"/>
          <w:color w:val="000000"/>
        </w:rPr>
        <w:t>morphotype</w:t>
      </w:r>
      <w:proofErr w:type="spellEnd"/>
      <w:r>
        <w:rPr>
          <w:rFonts w:ascii="Arial" w:eastAsia="Arial" w:hAnsi="Arial" w:cs="Arial"/>
          <w:color w:val="000000"/>
        </w:rPr>
        <w:t xml:space="preserve"> (or short: morph) is often used to avoid formal taxonomic recognition of a group as subspecies, variety or form. Any </w:t>
      </w:r>
      <w:proofErr w:type="spellStart"/>
      <w:r>
        <w:rPr>
          <w:rFonts w:ascii="Arial" w:eastAsia="Arial" w:hAnsi="Arial" w:cs="Arial"/>
          <w:color w:val="000000"/>
        </w:rPr>
        <w:t>morphotype</w:t>
      </w:r>
      <w:proofErr w:type="spellEnd"/>
      <w:r>
        <w:rPr>
          <w:rFonts w:ascii="Arial" w:eastAsia="Arial" w:hAnsi="Arial" w:cs="Arial"/>
          <w:color w:val="000000"/>
        </w:rPr>
        <w:t xml:space="preserve"> essentially represents an entirely arbitrary group as long as the reason for the shared morphology remains unknown. However, </w:t>
      </w:r>
      <w:proofErr w:type="spellStart"/>
      <w:r>
        <w:rPr>
          <w:rFonts w:ascii="Arial" w:eastAsia="Arial" w:hAnsi="Arial" w:cs="Arial"/>
          <w:color w:val="000000"/>
        </w:rPr>
        <w:t>morphotypes</w:t>
      </w:r>
      <w:proofErr w:type="spellEnd"/>
      <w:r>
        <w:rPr>
          <w:rFonts w:ascii="Arial" w:eastAsia="Arial" w:hAnsi="Arial" w:cs="Arial"/>
          <w:color w:val="000000"/>
        </w:rPr>
        <w:t xml:space="preserve"> are generally recognized under the assumption that they represent a particularly adapted group, </w:t>
      </w:r>
      <w:proofErr w:type="spellStart"/>
      <w:r>
        <w:rPr>
          <w:rFonts w:ascii="Arial" w:eastAsia="Arial" w:hAnsi="Arial" w:cs="Arial"/>
          <w:color w:val="000000"/>
        </w:rPr>
        <w:t>i</w:t>
      </w:r>
      <w:proofErr w:type="spellEnd"/>
      <w:r>
        <w:rPr>
          <w:rFonts w:ascii="Arial" w:eastAsia="Arial" w:hAnsi="Arial" w:cs="Arial"/>
          <w:color w:val="000000"/>
        </w:rPr>
        <w:t xml:space="preserve">. e., a population or </w:t>
      </w:r>
      <w:proofErr w:type="spellStart"/>
      <w:r>
        <w:rPr>
          <w:rFonts w:ascii="Arial" w:eastAsia="Arial" w:hAnsi="Arial" w:cs="Arial"/>
          <w:color w:val="000000"/>
        </w:rPr>
        <w:t>morphodeme</w:t>
      </w:r>
      <w:proofErr w:type="spellEnd"/>
      <w:r>
        <w:rPr>
          <w:rFonts w:ascii="Arial" w:eastAsia="Arial" w:hAnsi="Arial" w:cs="Arial"/>
          <w:color w:val="000000"/>
        </w:rPr>
        <w:t xml:space="preserve"> might share the same morphology as an adaptation to a particular habitat or microhabitat.</w:t>
      </w:r>
    </w:p>
  </w:comment>
  <w:comment w:id="26" w:author="admin" w:date="2020-04-07T18:29:00Z" w:initials="a">
    <w:p w14:paraId="064580B0" w14:textId="77777777" w:rsidR="00A56CEA" w:rsidRPr="006D1BFF" w:rsidRDefault="00A56CEA" w:rsidP="00A56CEA">
      <w:pPr>
        <w:spacing w:line="360" w:lineRule="auto"/>
        <w:rPr>
          <w:rFonts w:ascii="Times New Roman" w:eastAsia="Times New Roman" w:hAnsi="Times New Roman" w:cs="Times New Roman"/>
          <w:sz w:val="24"/>
          <w:szCs w:val="24"/>
          <w:lang w:val="ru-RU"/>
        </w:rPr>
      </w:pPr>
      <w:r>
        <w:rPr>
          <w:rStyle w:val="a4"/>
        </w:rPr>
        <w:annotationRef/>
      </w:r>
      <w:r w:rsidRPr="00A56CEA">
        <w:rPr>
          <w:rFonts w:ascii="Times New Roman" w:eastAsia="Times New Roman" w:hAnsi="Times New Roman" w:cs="Times New Roman"/>
          <w:color w:val="FF0000"/>
          <w:sz w:val="24"/>
          <w:szCs w:val="24"/>
          <w:lang w:val="ru-RU"/>
        </w:rPr>
        <w:t>Вадим, там было что-то нечитаемое. Есть графики, есть бублики на карте – сойдет и так</w:t>
      </w:r>
    </w:p>
    <w:p w14:paraId="0239FB6A" w14:textId="056EC9EF" w:rsidR="00A56CEA" w:rsidRPr="00A56CEA" w:rsidRDefault="00A56CEA">
      <w:pPr>
        <w:pStyle w:val="a5"/>
        <w:rPr>
          <w:lang w:val="ru-RU"/>
        </w:rPr>
      </w:pPr>
    </w:p>
  </w:comment>
  <w:comment w:id="27" w:author="admin" w:date="2020-04-07T14:01:00Z" w:initials="a">
    <w:p w14:paraId="19D157F1" w14:textId="0D2AB83C" w:rsidR="0017632F" w:rsidRPr="0017632F" w:rsidRDefault="0017632F">
      <w:pPr>
        <w:pStyle w:val="a5"/>
        <w:rPr>
          <w:lang w:val="ru-RU"/>
        </w:rPr>
      </w:pPr>
      <w:r>
        <w:rPr>
          <w:rStyle w:val="a4"/>
        </w:rPr>
        <w:annotationRef/>
      </w:r>
      <w:r>
        <w:rPr>
          <w:lang w:val="ru-RU"/>
        </w:rPr>
        <w:t xml:space="preserve">Зачем менять слово достигало </w:t>
      </w:r>
      <w:proofErr w:type="gramStart"/>
      <w:r>
        <w:rPr>
          <w:lang w:val="ru-RU"/>
        </w:rPr>
        <w:t>на превышало</w:t>
      </w:r>
      <w:proofErr w:type="gramEnd"/>
      <w:r>
        <w:rPr>
          <w:lang w:val="ru-RU"/>
        </w:rPr>
        <w:t xml:space="preserve">?  5% оно тоже превышало, в чем пафос? </w:t>
      </w:r>
    </w:p>
  </w:comment>
  <w:comment w:id="28" w:author="admin" w:date="2020-03-26T12:04:00Z" w:initials="">
    <w:p w14:paraId="000000A3" w14:textId="77777777" w:rsidR="00AA133B" w:rsidRDefault="00AA133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To  check whether it is possible to pool some of sample sets to construct more general models without losing of information/ their predictive value we constructed three complex data sets with different pairing combinations of WS, BL and BH: (WSBL) and BH; (WSBH) and BL; (BLBH) and WS.</w:t>
      </w:r>
    </w:p>
  </w:comment>
  <w:comment w:id="29" w:author="admin" w:date="2020-04-07T14:46:00Z" w:initials="a">
    <w:p w14:paraId="5F4A58F4" w14:textId="32213A97" w:rsidR="00162131" w:rsidRPr="00746C6B" w:rsidRDefault="00162131">
      <w:pPr>
        <w:pStyle w:val="a5"/>
      </w:pPr>
      <w:r>
        <w:rPr>
          <w:rStyle w:val="a4"/>
        </w:rPr>
        <w:annotationRef/>
      </w:r>
      <w:r>
        <w:rPr>
          <w:lang w:val="ru-RU"/>
        </w:rPr>
        <w:t>Так</w:t>
      </w:r>
      <w:r w:rsidRPr="00746C6B">
        <w:t xml:space="preserve"> </w:t>
      </w:r>
      <w:r>
        <w:rPr>
          <w:lang w:val="ru-RU"/>
        </w:rPr>
        <w:t>да</w:t>
      </w:r>
      <w:r w:rsidRPr="00746C6B">
        <w:t xml:space="preserve"> </w:t>
      </w:r>
      <w:r>
        <w:rPr>
          <w:lang w:val="ru-RU"/>
        </w:rPr>
        <w:t>или</w:t>
      </w:r>
      <w:r w:rsidRPr="00746C6B">
        <w:t xml:space="preserve"> </w:t>
      </w:r>
      <w:r>
        <w:rPr>
          <w:lang w:val="ru-RU"/>
        </w:rPr>
        <w:t>нет</w:t>
      </w:r>
      <w:r w:rsidRPr="00746C6B">
        <w:t xml:space="preserve">? </w:t>
      </w:r>
    </w:p>
  </w:comment>
  <w:comment w:id="30" w:author="admin" w:date="2020-04-07T15:26:00Z" w:initials="a">
    <w:p w14:paraId="7184888A" w14:textId="3CBFD324" w:rsidR="00162131" w:rsidRDefault="00162131">
      <w:pPr>
        <w:pStyle w:val="a5"/>
      </w:pPr>
      <w:r>
        <w:rPr>
          <w:rStyle w:val="a4"/>
        </w:rPr>
        <w:annotationRef/>
      </w:r>
      <w:r w:rsidRPr="00162131">
        <w:t xml:space="preserve">It is because the PT range was very narrow (0-0.4) relative to the </w:t>
      </w:r>
      <w:proofErr w:type="spellStart"/>
      <w:r w:rsidRPr="00162131">
        <w:t>Ptros</w:t>
      </w:r>
      <w:proofErr w:type="spellEnd"/>
      <w:r w:rsidRPr="00162131">
        <w:t xml:space="preserve"> range (~0-1) in other areas and the small surplus of T-</w:t>
      </w:r>
      <w:proofErr w:type="spellStart"/>
      <w:r w:rsidRPr="00162131">
        <w:t>morphotypes</w:t>
      </w:r>
      <w:proofErr w:type="spellEnd"/>
      <w:r w:rsidRPr="00162131">
        <w:t xml:space="preserve"> in samples was accompanied by the strong increase in the M. </w:t>
      </w:r>
      <w:proofErr w:type="spellStart"/>
      <w:r w:rsidRPr="00162131">
        <w:t>trossulus</w:t>
      </w:r>
      <w:proofErr w:type="spellEnd"/>
      <w:r w:rsidRPr="00162131">
        <w:t xml:space="preserve"> prevalence.</w:t>
      </w:r>
    </w:p>
    <w:p w14:paraId="2613E65E" w14:textId="6DF22866" w:rsidR="00162131" w:rsidRPr="00162131" w:rsidRDefault="00874062">
      <w:pPr>
        <w:pStyle w:val="a5"/>
        <w:rPr>
          <w:lang w:val="ru-RU"/>
        </w:rPr>
      </w:pPr>
      <w:r>
        <w:rPr>
          <w:lang w:val="ru-RU"/>
        </w:rPr>
        <w:t>Это</w:t>
      </w:r>
      <w:r w:rsidR="00162131">
        <w:rPr>
          <w:lang w:val="ru-RU"/>
        </w:rPr>
        <w:t xml:space="preserve"> ты имел в виду? </w:t>
      </w:r>
    </w:p>
  </w:comment>
  <w:comment w:id="31" w:author="admin" w:date="2020-04-07T15:41:00Z" w:initials="a">
    <w:p w14:paraId="0DF8D660" w14:textId="63D29D26" w:rsidR="00224892" w:rsidRPr="00224892" w:rsidRDefault="00224892">
      <w:pPr>
        <w:pStyle w:val="a5"/>
        <w:rPr>
          <w:lang w:val="ru-RU"/>
        </w:rPr>
      </w:pPr>
      <w:r>
        <w:rPr>
          <w:rStyle w:val="a4"/>
        </w:rPr>
        <w:annotationRef/>
      </w:r>
      <w:r>
        <w:rPr>
          <w:lang w:val="ru-RU"/>
        </w:rPr>
        <w:t>Разобраться с номерами моделей здесь и везде</w:t>
      </w:r>
    </w:p>
  </w:comment>
  <w:comment w:id="32" w:author="admin" w:date="2020-04-07T15:19:00Z" w:initials="a">
    <w:p w14:paraId="7CBB64E3" w14:textId="4E9ACB7C" w:rsidR="00196E83" w:rsidRPr="00196E83" w:rsidRDefault="00196E83">
      <w:pPr>
        <w:pStyle w:val="a5"/>
        <w:rPr>
          <w:lang w:val="ru-RU"/>
        </w:rPr>
      </w:pPr>
      <w:r>
        <w:rPr>
          <w:rStyle w:val="a4"/>
        </w:rPr>
        <w:annotationRef/>
      </w:r>
      <w:r>
        <w:rPr>
          <w:lang w:val="ru-RU"/>
        </w:rPr>
        <w:t>Сколько?</w:t>
      </w:r>
    </w:p>
  </w:comment>
  <w:comment w:id="33" w:author="admin" w:date="2020-04-07T15:32:00Z" w:initials="a">
    <w:p w14:paraId="0F294F2F" w14:textId="0D2D5B9C" w:rsidR="00874062" w:rsidRPr="00874062" w:rsidRDefault="00874062">
      <w:pPr>
        <w:pStyle w:val="a5"/>
        <w:rPr>
          <w:lang w:val="ru-RU"/>
        </w:rPr>
      </w:pPr>
      <w:r>
        <w:rPr>
          <w:rStyle w:val="a4"/>
        </w:rPr>
        <w:annotationRef/>
      </w:r>
      <w:r>
        <w:rPr>
          <w:lang w:val="ru-RU"/>
        </w:rPr>
        <w:t>Да или нет?</w:t>
      </w:r>
    </w:p>
  </w:comment>
  <w:comment w:id="35" w:author="admin" w:date="2020-04-08T18:41:00Z" w:initials="a">
    <w:p w14:paraId="2F196790" w14:textId="7EDEFC22" w:rsidR="00E16527" w:rsidRPr="00E16527" w:rsidRDefault="00E16527">
      <w:pPr>
        <w:pStyle w:val="a5"/>
        <w:rPr>
          <w:lang w:val="ru-RU"/>
        </w:rPr>
      </w:pPr>
      <w:r>
        <w:rPr>
          <w:rStyle w:val="a4"/>
        </w:rPr>
        <w:annotationRef/>
      </w:r>
      <w:r>
        <w:rPr>
          <w:lang w:val="ru-RU"/>
        </w:rPr>
        <w:t xml:space="preserve">Давай добавим в </w:t>
      </w:r>
      <w:r>
        <w:t>ESM</w:t>
      </w:r>
      <w:r w:rsidRPr="00E16527">
        <w:rPr>
          <w:lang w:val="ru-RU"/>
        </w:rPr>
        <w:t xml:space="preserve"> </w:t>
      </w:r>
      <w:r>
        <w:rPr>
          <w:lang w:val="ru-RU"/>
        </w:rPr>
        <w:t>эту информацию, там места не жалко</w:t>
      </w:r>
    </w:p>
  </w:comment>
  <w:comment w:id="81" w:author="admin" w:date="2020-03-09T13:13:00Z" w:initials="">
    <w:p w14:paraId="0000008A" w14:textId="77777777" w:rsidR="00AA133B" w:rsidRDefault="00AA133B">
      <w:pPr>
        <w:widowControl w:val="0"/>
        <w:pBdr>
          <w:top w:val="nil"/>
          <w:left w:val="nil"/>
          <w:bottom w:val="nil"/>
          <w:right w:val="nil"/>
          <w:between w:val="nil"/>
        </w:pBdr>
        <w:spacing w:after="0" w:line="240" w:lineRule="auto"/>
        <w:rPr>
          <w:rFonts w:ascii="Arial" w:eastAsia="Arial" w:hAnsi="Arial" w:cs="Arial"/>
          <w:color w:val="000000"/>
        </w:rPr>
      </w:pPr>
      <w:proofErr w:type="spellStart"/>
      <w:r>
        <w:rPr>
          <w:rFonts w:ascii="Arial" w:eastAsia="Arial" w:hAnsi="Arial" w:cs="Arial"/>
          <w:color w:val="000000"/>
        </w:rPr>
        <w:t>Amadon</w:t>
      </w:r>
      <w:proofErr w:type="spellEnd"/>
      <w:r w:rsidRPr="00746C6B">
        <w:rPr>
          <w:rFonts w:ascii="Arial" w:eastAsia="Arial" w:hAnsi="Arial" w:cs="Arial"/>
          <w:color w:val="000000"/>
        </w:rPr>
        <w:t xml:space="preserve"> </w:t>
      </w:r>
      <w:r>
        <w:rPr>
          <w:rFonts w:ascii="Arial" w:eastAsia="Arial" w:hAnsi="Arial" w:cs="Arial"/>
          <w:color w:val="000000"/>
        </w:rPr>
        <w:t>D</w:t>
      </w:r>
      <w:r w:rsidRPr="00746C6B">
        <w:rPr>
          <w:rFonts w:ascii="Arial" w:eastAsia="Arial" w:hAnsi="Arial" w:cs="Arial"/>
          <w:color w:val="000000"/>
        </w:rPr>
        <w:t xml:space="preserve">. 1949. </w:t>
      </w:r>
      <w:r>
        <w:rPr>
          <w:rFonts w:ascii="Arial" w:eastAsia="Arial" w:hAnsi="Arial" w:cs="Arial"/>
          <w:color w:val="000000"/>
        </w:rPr>
        <w:t>The seventy-five per cent rule for subspecies. The Condor 545 51: 250–158</w:t>
      </w:r>
    </w:p>
  </w:comment>
  <w:comment w:id="82" w:author="admin" w:date="2020-03-09T13:13:00Z" w:initials="">
    <w:p w14:paraId="00000096" w14:textId="77777777" w:rsidR="00AA133B" w:rsidRDefault="00AA133B">
      <w:pPr>
        <w:widowControl w:val="0"/>
        <w:pBdr>
          <w:top w:val="nil"/>
          <w:left w:val="nil"/>
          <w:bottom w:val="nil"/>
          <w:right w:val="nil"/>
          <w:between w:val="nil"/>
        </w:pBdr>
        <w:spacing w:after="0" w:line="240" w:lineRule="auto"/>
        <w:rPr>
          <w:rFonts w:ascii="Arial" w:eastAsia="Arial" w:hAnsi="Arial" w:cs="Arial"/>
          <w:color w:val="000000"/>
        </w:rPr>
      </w:pPr>
      <w:proofErr w:type="spellStart"/>
      <w:r>
        <w:rPr>
          <w:rFonts w:ascii="Arial" w:eastAsia="Arial" w:hAnsi="Arial" w:cs="Arial"/>
          <w:color w:val="000000"/>
        </w:rPr>
        <w:t>Chenuil</w:t>
      </w:r>
      <w:proofErr w:type="spellEnd"/>
      <w:r>
        <w:rPr>
          <w:rFonts w:ascii="Arial" w:eastAsia="Arial" w:hAnsi="Arial" w:cs="Arial"/>
          <w:color w:val="000000"/>
        </w:rPr>
        <w:t xml:space="preserve"> A., Cahill A.E., </w:t>
      </w:r>
      <w:proofErr w:type="spellStart"/>
      <w:r>
        <w:rPr>
          <w:rFonts w:ascii="Arial" w:eastAsia="Arial" w:hAnsi="Arial" w:cs="Arial"/>
          <w:color w:val="000000"/>
        </w:rPr>
        <w:t>Délémontey</w:t>
      </w:r>
      <w:proofErr w:type="spellEnd"/>
      <w:r>
        <w:rPr>
          <w:rFonts w:ascii="Arial" w:eastAsia="Arial" w:hAnsi="Arial" w:cs="Arial"/>
          <w:color w:val="000000"/>
        </w:rPr>
        <w:t xml:space="preserve"> N., Du </w:t>
      </w:r>
      <w:proofErr w:type="spellStart"/>
      <w:r>
        <w:rPr>
          <w:rFonts w:ascii="Arial" w:eastAsia="Arial" w:hAnsi="Arial" w:cs="Arial"/>
          <w:color w:val="000000"/>
        </w:rPr>
        <w:t>Salliant</w:t>
      </w:r>
      <w:proofErr w:type="spellEnd"/>
      <w:r>
        <w:rPr>
          <w:rFonts w:ascii="Arial" w:eastAsia="Arial" w:hAnsi="Arial" w:cs="Arial"/>
          <w:color w:val="000000"/>
        </w:rPr>
        <w:t xml:space="preserve"> du Luc E., </w:t>
      </w:r>
      <w:proofErr w:type="spellStart"/>
      <w:r>
        <w:rPr>
          <w:rFonts w:ascii="Arial" w:eastAsia="Arial" w:hAnsi="Arial" w:cs="Arial"/>
          <w:color w:val="000000"/>
        </w:rPr>
        <w:t>Fanton</w:t>
      </w:r>
      <w:proofErr w:type="spellEnd"/>
      <w:r>
        <w:rPr>
          <w:rFonts w:ascii="Arial" w:eastAsia="Arial" w:hAnsi="Arial" w:cs="Arial"/>
          <w:color w:val="000000"/>
        </w:rPr>
        <w:t xml:space="preserve"> H. (2019) Problems and Questions Posed by Cryptic Species. A Framework to Guide Future Studies. In: </w:t>
      </w:r>
      <w:proofErr w:type="spellStart"/>
      <w:r>
        <w:rPr>
          <w:rFonts w:ascii="Arial" w:eastAsia="Arial" w:hAnsi="Arial" w:cs="Arial"/>
          <w:color w:val="000000"/>
        </w:rPr>
        <w:t>Casetta</w:t>
      </w:r>
      <w:proofErr w:type="spellEnd"/>
      <w:r>
        <w:rPr>
          <w:rFonts w:ascii="Arial" w:eastAsia="Arial" w:hAnsi="Arial" w:cs="Arial"/>
          <w:color w:val="000000"/>
        </w:rPr>
        <w:t xml:space="preserve"> E., Marques da Silva J., </w:t>
      </w:r>
      <w:proofErr w:type="spellStart"/>
      <w:r>
        <w:rPr>
          <w:rFonts w:ascii="Arial" w:eastAsia="Arial" w:hAnsi="Arial" w:cs="Arial"/>
          <w:color w:val="000000"/>
        </w:rPr>
        <w:t>Vecchi</w:t>
      </w:r>
      <w:proofErr w:type="spellEnd"/>
      <w:r>
        <w:rPr>
          <w:rFonts w:ascii="Arial" w:eastAsia="Arial" w:hAnsi="Arial" w:cs="Arial"/>
          <w:color w:val="000000"/>
        </w:rPr>
        <w:t xml:space="preserve"> D. (</w:t>
      </w:r>
      <w:proofErr w:type="spellStart"/>
      <w:r>
        <w:rPr>
          <w:rFonts w:ascii="Arial" w:eastAsia="Arial" w:hAnsi="Arial" w:cs="Arial"/>
          <w:color w:val="000000"/>
        </w:rPr>
        <w:t>eds</w:t>
      </w:r>
      <w:proofErr w:type="spellEnd"/>
      <w:r>
        <w:rPr>
          <w:rFonts w:ascii="Arial" w:eastAsia="Arial" w:hAnsi="Arial" w:cs="Arial"/>
          <w:color w:val="000000"/>
        </w:rPr>
        <w:t xml:space="preserve">) From Assessing to Conserving Biodiversity. History, Philosophy and Theory of the Life Sciences, </w:t>
      </w:r>
      <w:proofErr w:type="spellStart"/>
      <w:r>
        <w:rPr>
          <w:rFonts w:ascii="Arial" w:eastAsia="Arial" w:hAnsi="Arial" w:cs="Arial"/>
          <w:color w:val="000000"/>
        </w:rPr>
        <w:t>vol</w:t>
      </w:r>
      <w:proofErr w:type="spellEnd"/>
      <w:r>
        <w:rPr>
          <w:rFonts w:ascii="Arial" w:eastAsia="Arial" w:hAnsi="Arial" w:cs="Arial"/>
          <w:color w:val="000000"/>
        </w:rPr>
        <w:t xml:space="preserve"> 24. Springer, Cham</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7C" w15:done="0"/>
  <w15:commentEx w15:paraId="0000007D" w15:done="0"/>
  <w15:commentEx w15:paraId="0000007E" w15:done="0"/>
  <w15:commentEx w15:paraId="00000080" w15:done="0"/>
  <w15:commentEx w15:paraId="00000081" w15:done="0"/>
  <w15:commentEx w15:paraId="00000082" w15:done="0"/>
  <w15:commentEx w15:paraId="00000084" w15:done="0"/>
  <w15:commentEx w15:paraId="00000088" w15:done="0"/>
  <w15:commentEx w15:paraId="00000089" w15:done="0"/>
  <w15:commentEx w15:paraId="0000008A" w15:done="0"/>
  <w15:commentEx w15:paraId="0000008B" w15:done="0"/>
  <w15:commentEx w15:paraId="0000008C" w15:done="0"/>
  <w15:commentEx w15:paraId="0000008D" w15:done="0"/>
  <w15:commentEx w15:paraId="0000008E" w15:done="0"/>
  <w15:commentEx w15:paraId="00000091" w15:done="0"/>
  <w15:commentEx w15:paraId="00000092" w15:done="0"/>
  <w15:commentEx w15:paraId="00000093" w15:done="0"/>
  <w15:commentEx w15:paraId="00000094" w15:done="0"/>
  <w15:commentEx w15:paraId="00000095" w15:done="0"/>
  <w15:commentEx w15:paraId="00000096" w15:done="0"/>
  <w15:commentEx w15:paraId="00000097" w15:done="0"/>
  <w15:commentEx w15:paraId="00000099" w15:done="0"/>
  <w15:commentEx w15:paraId="0000009A" w15:done="0"/>
  <w15:commentEx w15:paraId="0000009E" w15:done="0"/>
  <w15:commentEx w15:paraId="000000A1" w15:done="0"/>
  <w15:commentEx w15:paraId="000000A2" w15:done="0"/>
  <w15:commentEx w15:paraId="000000A3" w15:done="0"/>
  <w15:commentEx w15:paraId="000000A4" w15:done="0"/>
  <w15:commentEx w15:paraId="000000A5" w15:done="0"/>
  <w15:commentEx w15:paraId="000000A6" w15:done="0"/>
  <w15:commentEx w15:paraId="000000A8" w15:done="0"/>
  <w15:commentEx w15:paraId="000000A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5"/>
  <w:proofState w:spelling="clean" w:grammar="clean"/>
  <w:defaultTabStop w:val="720"/>
  <w:characterSpacingControl w:val="doNotCompress"/>
  <w:compat>
    <w:compatSetting w:name="compatibilityMode" w:uri="http://schemas.microsoft.com/office/word" w:val="14"/>
  </w:compat>
  <w:rsids>
    <w:rsidRoot w:val="00B140A6"/>
    <w:rsid w:val="00000E29"/>
    <w:rsid w:val="000373D6"/>
    <w:rsid w:val="000454B9"/>
    <w:rsid w:val="0007317E"/>
    <w:rsid w:val="00080FC9"/>
    <w:rsid w:val="000A2FD0"/>
    <w:rsid w:val="000A43EA"/>
    <w:rsid w:val="000A4F09"/>
    <w:rsid w:val="000C448A"/>
    <w:rsid w:val="000E2243"/>
    <w:rsid w:val="000F658D"/>
    <w:rsid w:val="000F66FE"/>
    <w:rsid w:val="00103B9C"/>
    <w:rsid w:val="00114AA6"/>
    <w:rsid w:val="00114D52"/>
    <w:rsid w:val="00123B05"/>
    <w:rsid w:val="00162131"/>
    <w:rsid w:val="00165BC6"/>
    <w:rsid w:val="0017632F"/>
    <w:rsid w:val="00180E4E"/>
    <w:rsid w:val="001939B3"/>
    <w:rsid w:val="00196E83"/>
    <w:rsid w:val="001A446E"/>
    <w:rsid w:val="001C78AC"/>
    <w:rsid w:val="001D0F1C"/>
    <w:rsid w:val="001D1068"/>
    <w:rsid w:val="001E68E9"/>
    <w:rsid w:val="001F4B7B"/>
    <w:rsid w:val="0020134A"/>
    <w:rsid w:val="00204D16"/>
    <w:rsid w:val="0020726B"/>
    <w:rsid w:val="002078D5"/>
    <w:rsid w:val="00221C50"/>
    <w:rsid w:val="00224892"/>
    <w:rsid w:val="002252E6"/>
    <w:rsid w:val="0023223A"/>
    <w:rsid w:val="00242E0C"/>
    <w:rsid w:val="002463A5"/>
    <w:rsid w:val="00246A2E"/>
    <w:rsid w:val="00260BEA"/>
    <w:rsid w:val="00271B54"/>
    <w:rsid w:val="00276B28"/>
    <w:rsid w:val="0028119E"/>
    <w:rsid w:val="00281B32"/>
    <w:rsid w:val="002A3FE9"/>
    <w:rsid w:val="002A67A6"/>
    <w:rsid w:val="002B44DF"/>
    <w:rsid w:val="002D2339"/>
    <w:rsid w:val="002D68FC"/>
    <w:rsid w:val="002E3CBB"/>
    <w:rsid w:val="003214E1"/>
    <w:rsid w:val="00322749"/>
    <w:rsid w:val="003264E8"/>
    <w:rsid w:val="003340AA"/>
    <w:rsid w:val="00342C02"/>
    <w:rsid w:val="003432E8"/>
    <w:rsid w:val="00353B93"/>
    <w:rsid w:val="003935A3"/>
    <w:rsid w:val="00393B19"/>
    <w:rsid w:val="00394A07"/>
    <w:rsid w:val="00395819"/>
    <w:rsid w:val="003B0C30"/>
    <w:rsid w:val="003C2FAF"/>
    <w:rsid w:val="003C6D17"/>
    <w:rsid w:val="003D4F34"/>
    <w:rsid w:val="003E6D94"/>
    <w:rsid w:val="003F79DF"/>
    <w:rsid w:val="00405907"/>
    <w:rsid w:val="00406120"/>
    <w:rsid w:val="0041282C"/>
    <w:rsid w:val="00415306"/>
    <w:rsid w:val="00415664"/>
    <w:rsid w:val="00430045"/>
    <w:rsid w:val="00440E0A"/>
    <w:rsid w:val="00451330"/>
    <w:rsid w:val="004A24DB"/>
    <w:rsid w:val="004B5CBD"/>
    <w:rsid w:val="004C4FA7"/>
    <w:rsid w:val="004C79C5"/>
    <w:rsid w:val="004D5305"/>
    <w:rsid w:val="004E5466"/>
    <w:rsid w:val="004F316F"/>
    <w:rsid w:val="004F6EB4"/>
    <w:rsid w:val="004F7CF7"/>
    <w:rsid w:val="005029ED"/>
    <w:rsid w:val="00507235"/>
    <w:rsid w:val="00513F7B"/>
    <w:rsid w:val="005357ED"/>
    <w:rsid w:val="00547876"/>
    <w:rsid w:val="0055234A"/>
    <w:rsid w:val="00552F6F"/>
    <w:rsid w:val="005530F1"/>
    <w:rsid w:val="00586E3F"/>
    <w:rsid w:val="00592466"/>
    <w:rsid w:val="00592BB0"/>
    <w:rsid w:val="0059376E"/>
    <w:rsid w:val="00597F4B"/>
    <w:rsid w:val="00597FBF"/>
    <w:rsid w:val="005A4FE2"/>
    <w:rsid w:val="005C3D1E"/>
    <w:rsid w:val="005D4B0D"/>
    <w:rsid w:val="005F0782"/>
    <w:rsid w:val="005F3605"/>
    <w:rsid w:val="005F5990"/>
    <w:rsid w:val="00600754"/>
    <w:rsid w:val="00615706"/>
    <w:rsid w:val="00616730"/>
    <w:rsid w:val="006318AF"/>
    <w:rsid w:val="00635060"/>
    <w:rsid w:val="00660781"/>
    <w:rsid w:val="00661F9E"/>
    <w:rsid w:val="00665982"/>
    <w:rsid w:val="00676472"/>
    <w:rsid w:val="00693F67"/>
    <w:rsid w:val="006970F2"/>
    <w:rsid w:val="006A3ECF"/>
    <w:rsid w:val="006C4816"/>
    <w:rsid w:val="006D1BFF"/>
    <w:rsid w:val="006D668A"/>
    <w:rsid w:val="006E3022"/>
    <w:rsid w:val="006E7AA6"/>
    <w:rsid w:val="00746C6B"/>
    <w:rsid w:val="007519B9"/>
    <w:rsid w:val="007666D1"/>
    <w:rsid w:val="0077631B"/>
    <w:rsid w:val="0078765E"/>
    <w:rsid w:val="007A0F2A"/>
    <w:rsid w:val="007A3AAC"/>
    <w:rsid w:val="007B0BFA"/>
    <w:rsid w:val="007B1FF1"/>
    <w:rsid w:val="007B5585"/>
    <w:rsid w:val="007C5876"/>
    <w:rsid w:val="007E4E82"/>
    <w:rsid w:val="007E5134"/>
    <w:rsid w:val="0081171A"/>
    <w:rsid w:val="00817A15"/>
    <w:rsid w:val="0082111B"/>
    <w:rsid w:val="008218E9"/>
    <w:rsid w:val="00823DFB"/>
    <w:rsid w:val="00825A83"/>
    <w:rsid w:val="00830277"/>
    <w:rsid w:val="008309D9"/>
    <w:rsid w:val="00835EB7"/>
    <w:rsid w:val="00841CFC"/>
    <w:rsid w:val="00855852"/>
    <w:rsid w:val="00865D47"/>
    <w:rsid w:val="00874062"/>
    <w:rsid w:val="00875E0A"/>
    <w:rsid w:val="00885CA1"/>
    <w:rsid w:val="00896213"/>
    <w:rsid w:val="008B0A06"/>
    <w:rsid w:val="008C3CC7"/>
    <w:rsid w:val="008D24F1"/>
    <w:rsid w:val="008D3D3D"/>
    <w:rsid w:val="008D76BF"/>
    <w:rsid w:val="008F19B2"/>
    <w:rsid w:val="009024A7"/>
    <w:rsid w:val="00904252"/>
    <w:rsid w:val="009135EB"/>
    <w:rsid w:val="00942273"/>
    <w:rsid w:val="00950319"/>
    <w:rsid w:val="009713FC"/>
    <w:rsid w:val="009B20F8"/>
    <w:rsid w:val="009D3433"/>
    <w:rsid w:val="009E11A8"/>
    <w:rsid w:val="009E295D"/>
    <w:rsid w:val="009E5C3D"/>
    <w:rsid w:val="009E7DCA"/>
    <w:rsid w:val="009F1E92"/>
    <w:rsid w:val="009F5BC1"/>
    <w:rsid w:val="00A03181"/>
    <w:rsid w:val="00A0392F"/>
    <w:rsid w:val="00A3398A"/>
    <w:rsid w:val="00A37015"/>
    <w:rsid w:val="00A4036B"/>
    <w:rsid w:val="00A43C90"/>
    <w:rsid w:val="00A5154C"/>
    <w:rsid w:val="00A53F92"/>
    <w:rsid w:val="00A56CEA"/>
    <w:rsid w:val="00A607C5"/>
    <w:rsid w:val="00A60F15"/>
    <w:rsid w:val="00A674C2"/>
    <w:rsid w:val="00A7385B"/>
    <w:rsid w:val="00A86D15"/>
    <w:rsid w:val="00AA133B"/>
    <w:rsid w:val="00AA3C83"/>
    <w:rsid w:val="00AA495A"/>
    <w:rsid w:val="00AA5B48"/>
    <w:rsid w:val="00AB539A"/>
    <w:rsid w:val="00AB700C"/>
    <w:rsid w:val="00AD1D33"/>
    <w:rsid w:val="00AE5B55"/>
    <w:rsid w:val="00AF019C"/>
    <w:rsid w:val="00B12408"/>
    <w:rsid w:val="00B140A6"/>
    <w:rsid w:val="00B17D48"/>
    <w:rsid w:val="00B44A6C"/>
    <w:rsid w:val="00B545EE"/>
    <w:rsid w:val="00B62B97"/>
    <w:rsid w:val="00BA386D"/>
    <w:rsid w:val="00BC1243"/>
    <w:rsid w:val="00BC2F5E"/>
    <w:rsid w:val="00BD1889"/>
    <w:rsid w:val="00BD2D4F"/>
    <w:rsid w:val="00C26231"/>
    <w:rsid w:val="00C32532"/>
    <w:rsid w:val="00C4074A"/>
    <w:rsid w:val="00C40BF9"/>
    <w:rsid w:val="00C719CF"/>
    <w:rsid w:val="00C76F50"/>
    <w:rsid w:val="00C80CB9"/>
    <w:rsid w:val="00C964DE"/>
    <w:rsid w:val="00CA3236"/>
    <w:rsid w:val="00CB6C6B"/>
    <w:rsid w:val="00CC2F6F"/>
    <w:rsid w:val="00CC71F9"/>
    <w:rsid w:val="00CF5DA9"/>
    <w:rsid w:val="00CF601C"/>
    <w:rsid w:val="00D0127F"/>
    <w:rsid w:val="00D0554A"/>
    <w:rsid w:val="00D135E6"/>
    <w:rsid w:val="00D25D0B"/>
    <w:rsid w:val="00D27523"/>
    <w:rsid w:val="00D32500"/>
    <w:rsid w:val="00D35EB9"/>
    <w:rsid w:val="00D41AC3"/>
    <w:rsid w:val="00D51093"/>
    <w:rsid w:val="00D51DED"/>
    <w:rsid w:val="00D54958"/>
    <w:rsid w:val="00D56674"/>
    <w:rsid w:val="00D61711"/>
    <w:rsid w:val="00D61BCF"/>
    <w:rsid w:val="00D63139"/>
    <w:rsid w:val="00D70557"/>
    <w:rsid w:val="00D73D44"/>
    <w:rsid w:val="00D8138C"/>
    <w:rsid w:val="00D820BC"/>
    <w:rsid w:val="00DB30B0"/>
    <w:rsid w:val="00DE6C07"/>
    <w:rsid w:val="00DF49B7"/>
    <w:rsid w:val="00DF6111"/>
    <w:rsid w:val="00E0258B"/>
    <w:rsid w:val="00E16527"/>
    <w:rsid w:val="00E3424F"/>
    <w:rsid w:val="00E34E12"/>
    <w:rsid w:val="00E87466"/>
    <w:rsid w:val="00E90EF2"/>
    <w:rsid w:val="00E927A0"/>
    <w:rsid w:val="00ED02E4"/>
    <w:rsid w:val="00ED490D"/>
    <w:rsid w:val="00ED65DF"/>
    <w:rsid w:val="00EE1211"/>
    <w:rsid w:val="00EE3073"/>
    <w:rsid w:val="00EE5F98"/>
    <w:rsid w:val="00EE66DA"/>
    <w:rsid w:val="00EF0730"/>
    <w:rsid w:val="00EF138C"/>
    <w:rsid w:val="00EF634C"/>
    <w:rsid w:val="00F00AB2"/>
    <w:rsid w:val="00F0509D"/>
    <w:rsid w:val="00F13387"/>
    <w:rsid w:val="00F142E8"/>
    <w:rsid w:val="00F15106"/>
    <w:rsid w:val="00F176A9"/>
    <w:rsid w:val="00F41625"/>
    <w:rsid w:val="00F52A80"/>
    <w:rsid w:val="00F73460"/>
    <w:rsid w:val="00F869EA"/>
    <w:rsid w:val="00F95928"/>
    <w:rsid w:val="00FA23D6"/>
    <w:rsid w:val="00FD7845"/>
    <w:rsid w:val="00FE685C"/>
    <w:rsid w:val="00FE70F4"/>
    <w:rsid w:val="00FF04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3444"/>
  </w:style>
  <w:style w:type="paragraph" w:styleId="1">
    <w:name w:val="heading 1"/>
    <w:basedOn w:val="a"/>
    <w:next w:val="a"/>
    <w:link w:val="10"/>
    <w:uiPriority w:val="9"/>
    <w:qFormat/>
    <w:rsid w:val="006A54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rsid w:val="00BF306C"/>
    <w:pPr>
      <w:keepNext/>
      <w:widowControl w:val="0"/>
      <w:spacing w:before="240" w:after="60" w:line="480" w:lineRule="auto"/>
      <w:ind w:firstLine="567"/>
      <w:outlineLvl w:val="1"/>
    </w:pPr>
    <w:rPr>
      <w:rFonts w:ascii="Times New Roman" w:eastAsia="Times New Roman" w:hAnsi="Times New Roman" w:cs="Times New Roman"/>
      <w:i/>
      <w:sz w:val="24"/>
      <w:szCs w:val="24"/>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character" w:styleId="a4">
    <w:name w:val="annotation reference"/>
    <w:basedOn w:val="a0"/>
    <w:uiPriority w:val="99"/>
    <w:semiHidden/>
    <w:unhideWhenUsed/>
    <w:rsid w:val="00CB368F"/>
    <w:rPr>
      <w:sz w:val="16"/>
      <w:szCs w:val="16"/>
    </w:rPr>
  </w:style>
  <w:style w:type="paragraph" w:styleId="a5">
    <w:name w:val="annotation text"/>
    <w:basedOn w:val="a"/>
    <w:link w:val="a6"/>
    <w:uiPriority w:val="99"/>
    <w:semiHidden/>
    <w:unhideWhenUsed/>
    <w:rsid w:val="00CB368F"/>
    <w:pPr>
      <w:spacing w:after="160" w:line="240" w:lineRule="auto"/>
    </w:pPr>
    <w:rPr>
      <w:sz w:val="20"/>
      <w:szCs w:val="20"/>
    </w:rPr>
  </w:style>
  <w:style w:type="character" w:customStyle="1" w:styleId="a6">
    <w:name w:val="Текст примечания Знак"/>
    <w:basedOn w:val="a0"/>
    <w:link w:val="a5"/>
    <w:uiPriority w:val="99"/>
    <w:semiHidden/>
    <w:rsid w:val="00CB368F"/>
    <w:rPr>
      <w:sz w:val="20"/>
      <w:szCs w:val="20"/>
    </w:rPr>
  </w:style>
  <w:style w:type="character" w:styleId="a7">
    <w:name w:val="Hyperlink"/>
    <w:basedOn w:val="a0"/>
    <w:uiPriority w:val="99"/>
    <w:unhideWhenUsed/>
    <w:rsid w:val="00CB368F"/>
    <w:rPr>
      <w:color w:val="0000FF" w:themeColor="hyperlink"/>
      <w:u w:val="single"/>
    </w:rPr>
  </w:style>
  <w:style w:type="paragraph" w:styleId="a8">
    <w:name w:val="Balloon Text"/>
    <w:basedOn w:val="a"/>
    <w:link w:val="a9"/>
    <w:uiPriority w:val="99"/>
    <w:semiHidden/>
    <w:unhideWhenUsed/>
    <w:rsid w:val="00CB368F"/>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CB368F"/>
    <w:rPr>
      <w:rFonts w:ascii="Tahoma" w:hAnsi="Tahoma" w:cs="Tahoma"/>
      <w:sz w:val="16"/>
      <w:szCs w:val="16"/>
    </w:rPr>
  </w:style>
  <w:style w:type="paragraph" w:styleId="aa">
    <w:name w:val="annotation subject"/>
    <w:basedOn w:val="a5"/>
    <w:next w:val="a5"/>
    <w:link w:val="ab"/>
    <w:uiPriority w:val="99"/>
    <w:semiHidden/>
    <w:unhideWhenUsed/>
    <w:rsid w:val="00CB368F"/>
    <w:pPr>
      <w:spacing w:after="200"/>
    </w:pPr>
    <w:rPr>
      <w:b/>
      <w:bCs/>
    </w:rPr>
  </w:style>
  <w:style w:type="character" w:customStyle="1" w:styleId="ab">
    <w:name w:val="Тема примечания Знак"/>
    <w:basedOn w:val="a6"/>
    <w:link w:val="aa"/>
    <w:uiPriority w:val="99"/>
    <w:semiHidden/>
    <w:rsid w:val="00CB368F"/>
    <w:rPr>
      <w:b/>
      <w:bCs/>
      <w:sz w:val="20"/>
      <w:szCs w:val="20"/>
    </w:rPr>
  </w:style>
  <w:style w:type="paragraph" w:styleId="ac">
    <w:name w:val="Normal (Web)"/>
    <w:basedOn w:val="a"/>
    <w:uiPriority w:val="99"/>
    <w:unhideWhenUsed/>
    <w:rsid w:val="00AE1E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0">
    <w:name w:val="Заголовок 2 Знак"/>
    <w:basedOn w:val="a0"/>
    <w:link w:val="2"/>
    <w:rsid w:val="00BF306C"/>
    <w:rPr>
      <w:rFonts w:ascii="Times New Roman" w:eastAsia="Times New Roman" w:hAnsi="Times New Roman" w:cs="Times New Roman"/>
      <w:i/>
      <w:sz w:val="24"/>
      <w:szCs w:val="24"/>
      <w:lang w:eastAsia="ru-RU"/>
    </w:rPr>
  </w:style>
  <w:style w:type="paragraph" w:styleId="ad">
    <w:name w:val="header"/>
    <w:basedOn w:val="a"/>
    <w:link w:val="ae"/>
    <w:uiPriority w:val="99"/>
    <w:unhideWhenUsed/>
    <w:rsid w:val="00CA02A8"/>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CA02A8"/>
  </w:style>
  <w:style w:type="paragraph" w:styleId="af">
    <w:name w:val="footer"/>
    <w:basedOn w:val="a"/>
    <w:link w:val="af0"/>
    <w:uiPriority w:val="99"/>
    <w:unhideWhenUsed/>
    <w:rsid w:val="00CA02A8"/>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CA02A8"/>
  </w:style>
  <w:style w:type="table" w:styleId="af1">
    <w:name w:val="Table Grid"/>
    <w:basedOn w:val="a1"/>
    <w:uiPriority w:val="59"/>
    <w:rsid w:val="00BB5E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List Paragraph"/>
    <w:basedOn w:val="a"/>
    <w:uiPriority w:val="34"/>
    <w:qFormat/>
    <w:rsid w:val="00EE1A41"/>
    <w:pPr>
      <w:ind w:left="720"/>
      <w:contextualSpacing/>
    </w:pPr>
  </w:style>
  <w:style w:type="character" w:customStyle="1" w:styleId="10">
    <w:name w:val="Заголовок 1 Знак"/>
    <w:basedOn w:val="a0"/>
    <w:link w:val="1"/>
    <w:uiPriority w:val="9"/>
    <w:rsid w:val="006A5486"/>
    <w:rPr>
      <w:rFonts w:asciiTheme="majorHAnsi" w:eastAsiaTheme="majorEastAsia" w:hAnsiTheme="majorHAnsi" w:cstheme="majorBidi"/>
      <w:b/>
      <w:bCs/>
      <w:color w:val="365F91" w:themeColor="accent1" w:themeShade="BF"/>
      <w:sz w:val="28"/>
      <w:szCs w:val="28"/>
    </w:rPr>
  </w:style>
  <w:style w:type="paragraph" w:styleId="af3">
    <w:name w:val="Subtitle"/>
    <w:basedOn w:val="a"/>
    <w:next w:val="a"/>
    <w:pPr>
      <w:keepNext/>
      <w:keepLines/>
      <w:spacing w:before="360" w:after="80"/>
    </w:pPr>
    <w:rPr>
      <w:rFonts w:ascii="Georgia" w:eastAsia="Georgia" w:hAnsi="Georgia" w:cs="Georgia"/>
      <w:i/>
      <w:color w:val="666666"/>
      <w:sz w:val="48"/>
      <w:szCs w:val="48"/>
    </w:rPr>
  </w:style>
  <w:style w:type="character" w:styleId="af4">
    <w:name w:val="Emphasis"/>
    <w:basedOn w:val="a0"/>
    <w:uiPriority w:val="20"/>
    <w:qFormat/>
    <w:rsid w:val="00A4036B"/>
    <w:rPr>
      <w:i/>
      <w:iCs/>
    </w:rPr>
  </w:style>
  <w:style w:type="table" w:customStyle="1" w:styleId="11">
    <w:name w:val="Сетка таблицы1"/>
    <w:basedOn w:val="a1"/>
    <w:next w:val="af1"/>
    <w:rsid w:val="00896213"/>
    <w:rPr>
      <w:rFonts w:ascii="Arial" w:eastAsia="Times New Roman" w:hAnsi="Arial" w:cs="Times New Roman"/>
      <w:sz w:val="24"/>
      <w:szCs w:val="20"/>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Col">
      <w:pPr>
        <w:jc w:val="left"/>
      </w:p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3444"/>
  </w:style>
  <w:style w:type="paragraph" w:styleId="1">
    <w:name w:val="heading 1"/>
    <w:basedOn w:val="a"/>
    <w:next w:val="a"/>
    <w:link w:val="10"/>
    <w:uiPriority w:val="9"/>
    <w:qFormat/>
    <w:rsid w:val="006A54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rsid w:val="00BF306C"/>
    <w:pPr>
      <w:keepNext/>
      <w:widowControl w:val="0"/>
      <w:spacing w:before="240" w:after="60" w:line="480" w:lineRule="auto"/>
      <w:ind w:firstLine="567"/>
      <w:outlineLvl w:val="1"/>
    </w:pPr>
    <w:rPr>
      <w:rFonts w:ascii="Times New Roman" w:eastAsia="Times New Roman" w:hAnsi="Times New Roman" w:cs="Times New Roman"/>
      <w:i/>
      <w:sz w:val="24"/>
      <w:szCs w:val="24"/>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character" w:styleId="a4">
    <w:name w:val="annotation reference"/>
    <w:basedOn w:val="a0"/>
    <w:uiPriority w:val="99"/>
    <w:semiHidden/>
    <w:unhideWhenUsed/>
    <w:rsid w:val="00CB368F"/>
    <w:rPr>
      <w:sz w:val="16"/>
      <w:szCs w:val="16"/>
    </w:rPr>
  </w:style>
  <w:style w:type="paragraph" w:styleId="a5">
    <w:name w:val="annotation text"/>
    <w:basedOn w:val="a"/>
    <w:link w:val="a6"/>
    <w:uiPriority w:val="99"/>
    <w:semiHidden/>
    <w:unhideWhenUsed/>
    <w:rsid w:val="00CB368F"/>
    <w:pPr>
      <w:spacing w:after="160" w:line="240" w:lineRule="auto"/>
    </w:pPr>
    <w:rPr>
      <w:sz w:val="20"/>
      <w:szCs w:val="20"/>
    </w:rPr>
  </w:style>
  <w:style w:type="character" w:customStyle="1" w:styleId="a6">
    <w:name w:val="Текст примечания Знак"/>
    <w:basedOn w:val="a0"/>
    <w:link w:val="a5"/>
    <w:uiPriority w:val="99"/>
    <w:semiHidden/>
    <w:rsid w:val="00CB368F"/>
    <w:rPr>
      <w:sz w:val="20"/>
      <w:szCs w:val="20"/>
    </w:rPr>
  </w:style>
  <w:style w:type="character" w:styleId="a7">
    <w:name w:val="Hyperlink"/>
    <w:basedOn w:val="a0"/>
    <w:uiPriority w:val="99"/>
    <w:unhideWhenUsed/>
    <w:rsid w:val="00CB368F"/>
    <w:rPr>
      <w:color w:val="0000FF" w:themeColor="hyperlink"/>
      <w:u w:val="single"/>
    </w:rPr>
  </w:style>
  <w:style w:type="paragraph" w:styleId="a8">
    <w:name w:val="Balloon Text"/>
    <w:basedOn w:val="a"/>
    <w:link w:val="a9"/>
    <w:uiPriority w:val="99"/>
    <w:semiHidden/>
    <w:unhideWhenUsed/>
    <w:rsid w:val="00CB368F"/>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CB368F"/>
    <w:rPr>
      <w:rFonts w:ascii="Tahoma" w:hAnsi="Tahoma" w:cs="Tahoma"/>
      <w:sz w:val="16"/>
      <w:szCs w:val="16"/>
    </w:rPr>
  </w:style>
  <w:style w:type="paragraph" w:styleId="aa">
    <w:name w:val="annotation subject"/>
    <w:basedOn w:val="a5"/>
    <w:next w:val="a5"/>
    <w:link w:val="ab"/>
    <w:uiPriority w:val="99"/>
    <w:semiHidden/>
    <w:unhideWhenUsed/>
    <w:rsid w:val="00CB368F"/>
    <w:pPr>
      <w:spacing w:after="200"/>
    </w:pPr>
    <w:rPr>
      <w:b/>
      <w:bCs/>
    </w:rPr>
  </w:style>
  <w:style w:type="character" w:customStyle="1" w:styleId="ab">
    <w:name w:val="Тема примечания Знак"/>
    <w:basedOn w:val="a6"/>
    <w:link w:val="aa"/>
    <w:uiPriority w:val="99"/>
    <w:semiHidden/>
    <w:rsid w:val="00CB368F"/>
    <w:rPr>
      <w:b/>
      <w:bCs/>
      <w:sz w:val="20"/>
      <w:szCs w:val="20"/>
    </w:rPr>
  </w:style>
  <w:style w:type="paragraph" w:styleId="ac">
    <w:name w:val="Normal (Web)"/>
    <w:basedOn w:val="a"/>
    <w:uiPriority w:val="99"/>
    <w:unhideWhenUsed/>
    <w:rsid w:val="00AE1E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0">
    <w:name w:val="Заголовок 2 Знак"/>
    <w:basedOn w:val="a0"/>
    <w:link w:val="2"/>
    <w:rsid w:val="00BF306C"/>
    <w:rPr>
      <w:rFonts w:ascii="Times New Roman" w:eastAsia="Times New Roman" w:hAnsi="Times New Roman" w:cs="Times New Roman"/>
      <w:i/>
      <w:sz w:val="24"/>
      <w:szCs w:val="24"/>
      <w:lang w:eastAsia="ru-RU"/>
    </w:rPr>
  </w:style>
  <w:style w:type="paragraph" w:styleId="ad">
    <w:name w:val="header"/>
    <w:basedOn w:val="a"/>
    <w:link w:val="ae"/>
    <w:uiPriority w:val="99"/>
    <w:unhideWhenUsed/>
    <w:rsid w:val="00CA02A8"/>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CA02A8"/>
  </w:style>
  <w:style w:type="paragraph" w:styleId="af">
    <w:name w:val="footer"/>
    <w:basedOn w:val="a"/>
    <w:link w:val="af0"/>
    <w:uiPriority w:val="99"/>
    <w:unhideWhenUsed/>
    <w:rsid w:val="00CA02A8"/>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CA02A8"/>
  </w:style>
  <w:style w:type="table" w:styleId="af1">
    <w:name w:val="Table Grid"/>
    <w:basedOn w:val="a1"/>
    <w:uiPriority w:val="59"/>
    <w:rsid w:val="00BB5E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List Paragraph"/>
    <w:basedOn w:val="a"/>
    <w:uiPriority w:val="34"/>
    <w:qFormat/>
    <w:rsid w:val="00EE1A41"/>
    <w:pPr>
      <w:ind w:left="720"/>
      <w:contextualSpacing/>
    </w:pPr>
  </w:style>
  <w:style w:type="character" w:customStyle="1" w:styleId="10">
    <w:name w:val="Заголовок 1 Знак"/>
    <w:basedOn w:val="a0"/>
    <w:link w:val="1"/>
    <w:uiPriority w:val="9"/>
    <w:rsid w:val="006A5486"/>
    <w:rPr>
      <w:rFonts w:asciiTheme="majorHAnsi" w:eastAsiaTheme="majorEastAsia" w:hAnsiTheme="majorHAnsi" w:cstheme="majorBidi"/>
      <w:b/>
      <w:bCs/>
      <w:color w:val="365F91" w:themeColor="accent1" w:themeShade="BF"/>
      <w:sz w:val="28"/>
      <w:szCs w:val="28"/>
    </w:rPr>
  </w:style>
  <w:style w:type="paragraph" w:styleId="af3">
    <w:name w:val="Subtitle"/>
    <w:basedOn w:val="a"/>
    <w:next w:val="a"/>
    <w:pPr>
      <w:keepNext/>
      <w:keepLines/>
      <w:spacing w:before="360" w:after="80"/>
    </w:pPr>
    <w:rPr>
      <w:rFonts w:ascii="Georgia" w:eastAsia="Georgia" w:hAnsi="Georgia" w:cs="Georgia"/>
      <w:i/>
      <w:color w:val="666666"/>
      <w:sz w:val="48"/>
      <w:szCs w:val="48"/>
    </w:rPr>
  </w:style>
  <w:style w:type="character" w:styleId="af4">
    <w:name w:val="Emphasis"/>
    <w:basedOn w:val="a0"/>
    <w:uiPriority w:val="20"/>
    <w:qFormat/>
    <w:rsid w:val="00A4036B"/>
    <w:rPr>
      <w:i/>
      <w:iCs/>
    </w:rPr>
  </w:style>
  <w:style w:type="table" w:customStyle="1" w:styleId="11">
    <w:name w:val="Сетка таблицы1"/>
    <w:basedOn w:val="a1"/>
    <w:next w:val="af1"/>
    <w:rsid w:val="00896213"/>
    <w:rPr>
      <w:rFonts w:ascii="Arial" w:eastAsia="Times New Roman" w:hAnsi="Arial" w:cs="Times New Roman"/>
      <w:sz w:val="24"/>
      <w:szCs w:val="20"/>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Col">
      <w:pPr>
        <w:jc w:val="left"/>
      </w:p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wBzj8YNxTC63DFjP6P9eM+eq3g==">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</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E8C6A43-837C-4FFB-9AE4-CB51658EB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1767</TotalTime>
  <Pages>21</Pages>
  <Words>8537</Words>
  <Characters>48663</Characters>
  <Application>Microsoft Office Word</Application>
  <DocSecurity>0</DocSecurity>
  <Lines>405</Lines>
  <Paragraphs>114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87</cp:revision>
  <dcterms:created xsi:type="dcterms:W3CDTF">2020-04-03T16:23:00Z</dcterms:created>
  <dcterms:modified xsi:type="dcterms:W3CDTF">2020-04-09T09:09:00Z</dcterms:modified>
</cp:coreProperties>
</file>