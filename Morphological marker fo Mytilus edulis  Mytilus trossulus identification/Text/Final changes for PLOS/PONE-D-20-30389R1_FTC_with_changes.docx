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after="0"/>
        <w:jc w:val="left"/>
        <w:rPr>
          <w:lang w:val="en-US"/>
        </w:rPr>
      </w:pPr>
      <w:r>
        <w:rPr>
          <w:lang w:val="en-US"/>
        </w:rPr>
        <w:t xml:space="preserve">Species identification based on a semi-diagnostic marker: evaluation of a simple conchological test for distinguishing blue mussels </w:t>
      </w:r>
      <w:r>
        <w:rPr>
          <w:i/>
          <w:lang w:val="en-US"/>
        </w:rPr>
        <w:t>Mytilus edulis</w:t>
      </w:r>
      <w:r>
        <w:rPr>
          <w:lang w:val="en-US"/>
        </w:rPr>
        <w:t xml:space="preserve"> L. and </w:t>
      </w:r>
      <w:r>
        <w:rPr>
          <w:i/>
          <w:lang w:val="en-US"/>
        </w:rPr>
        <w:t>M. trossulus</w:t>
      </w:r>
      <w:r>
        <w:rPr>
          <w:lang w:val="en-US"/>
        </w:rPr>
        <w:t xml:space="preserve"> Gould</w:t>
      </w:r>
    </w:p>
    <w:p>
      <w:pPr>
        <w:spacing w:after="0"/>
        <w:ind w:firstLine="0"/>
        <w:rPr>
          <w:lang w:val="en-US"/>
        </w:rPr>
      </w:pPr>
      <w:r>
        <w:rPr>
          <w:lang w:val="en-US"/>
        </w:rPr>
        <w:t>Vadim Khaitov</w:t>
      </w:r>
      <w:r>
        <w:rPr>
          <w:vertAlign w:val="superscript"/>
          <w:lang w:val="en-US"/>
        </w:rPr>
        <w:t>1,2</w:t>
      </w:r>
      <w:r>
        <w:rPr>
          <w:lang w:val="en-US"/>
        </w:rPr>
        <w:t>, Julia Marchenko</w:t>
      </w:r>
      <w:r>
        <w:rPr>
          <w:vertAlign w:val="superscript"/>
          <w:lang w:val="en-US"/>
        </w:rPr>
        <w:t>1</w:t>
      </w:r>
      <w:r>
        <w:rPr>
          <w:lang w:val="en-US"/>
        </w:rPr>
        <w:t>, Marina Katolikova</w:t>
      </w:r>
      <w:r>
        <w:rPr>
          <w:vertAlign w:val="superscript"/>
          <w:lang w:val="en-US"/>
        </w:rPr>
        <w:t>1,3</w:t>
      </w:r>
      <w:r>
        <w:rPr>
          <w:lang w:val="en-US"/>
        </w:rPr>
        <w:t>, Risto Väinölä</w:t>
      </w:r>
      <w:r>
        <w:rPr>
          <w:vertAlign w:val="superscript"/>
          <w:lang w:val="en-US"/>
        </w:rPr>
        <w:t>4</w:t>
      </w:r>
      <w:r>
        <w:rPr>
          <w:lang w:val="en-US"/>
        </w:rPr>
        <w:t>, Sarah E. Kingston</w:t>
      </w:r>
      <w:r>
        <w:rPr>
          <w:vertAlign w:val="superscript"/>
          <w:lang w:val="en-US"/>
        </w:rPr>
        <w:t>5,6</w:t>
      </w:r>
      <w:r>
        <w:rPr>
          <w:lang w:val="en-US"/>
        </w:rPr>
        <w:t>, David B. Carlon</w:t>
      </w:r>
      <w:r>
        <w:rPr>
          <w:vertAlign w:val="superscript"/>
          <w:lang w:val="en-US"/>
        </w:rPr>
        <w:t>5</w:t>
      </w:r>
      <w:r>
        <w:rPr>
          <w:lang w:val="en-US"/>
        </w:rPr>
        <w:t>, Michael Gantsevich</w:t>
      </w:r>
      <w:r>
        <w:rPr>
          <w:vertAlign w:val="superscript"/>
          <w:lang w:val="en-US"/>
        </w:rPr>
        <w:t>7</w:t>
      </w:r>
      <w:r>
        <w:rPr>
          <w:lang w:val="en-US"/>
        </w:rPr>
        <w:t>, Petr Strelkov</w:t>
      </w:r>
      <w:r>
        <w:rPr>
          <w:vertAlign w:val="superscript"/>
          <w:lang w:val="en-US"/>
        </w:rPr>
        <w:t>1,8</w:t>
      </w:r>
    </w:p>
    <w:p>
      <w:pPr>
        <w:tabs>
          <w:tab w:val="left" w:pos="0"/>
        </w:tabs>
        <w:spacing w:after="0"/>
        <w:ind w:firstLine="0"/>
        <w:rPr>
          <w:lang w:val="en-US"/>
        </w:rPr>
      </w:pPr>
      <w:r>
        <w:rPr>
          <w:lang w:val="en-US"/>
        </w:rPr>
        <w:t>1. St. Petersburg State University, St. Petersburg, Russia</w:t>
      </w:r>
    </w:p>
    <w:p>
      <w:pPr>
        <w:tabs>
          <w:tab w:val="left" w:pos="0"/>
        </w:tabs>
        <w:spacing w:after="0"/>
        <w:ind w:firstLine="0"/>
        <w:rPr>
          <w:lang w:val="en-US"/>
        </w:rPr>
      </w:pPr>
      <w:r>
        <w:rPr>
          <w:lang w:val="en-US"/>
        </w:rPr>
        <w:t>2. Kandalaksha State Nature Reserve, Kandalaksha, Murmansk Region, Russia</w:t>
      </w:r>
    </w:p>
    <w:p>
      <w:pPr>
        <w:tabs>
          <w:tab w:val="left" w:pos="0"/>
        </w:tabs>
        <w:spacing w:after="0"/>
        <w:ind w:firstLine="0"/>
        <w:rPr>
          <w:lang w:val="en-US"/>
        </w:rPr>
      </w:pPr>
      <w:r>
        <w:rPr>
          <w:lang w:val="en-US"/>
        </w:rPr>
        <w:t>3. Murmansk Marine Biological Institute, Murmansk, Russia</w:t>
      </w:r>
    </w:p>
    <w:p>
      <w:pPr>
        <w:tabs>
          <w:tab w:val="left" w:pos="0"/>
        </w:tabs>
        <w:spacing w:after="0"/>
        <w:ind w:firstLine="0"/>
        <w:rPr>
          <w:lang w:val="en-US"/>
        </w:rPr>
      </w:pPr>
      <w:r>
        <w:rPr>
          <w:lang w:val="en-US"/>
        </w:rPr>
        <w:t>4. Finnish Museum of Natural History, University of Helsinki, Helsinki, Finland</w:t>
      </w:r>
    </w:p>
    <w:p>
      <w:pPr>
        <w:tabs>
          <w:tab w:val="left" w:pos="0"/>
        </w:tabs>
        <w:spacing w:after="0"/>
        <w:ind w:firstLine="0"/>
        <w:rPr>
          <w:lang w:val="en-US"/>
        </w:rPr>
      </w:pPr>
      <w:r>
        <w:rPr>
          <w:lang w:val="en-US"/>
        </w:rPr>
        <w:t>5. Department of Biology &amp; Schiller Coastal Studies Center, Bowdoin College, Brunswick, Maine, United States</w:t>
      </w:r>
    </w:p>
    <w:p>
      <w:pPr>
        <w:tabs>
          <w:tab w:val="left" w:pos="0"/>
        </w:tabs>
        <w:spacing w:after="0"/>
        <w:ind w:firstLine="0"/>
        <w:rPr>
          <w:lang w:val="en-US"/>
        </w:rPr>
      </w:pPr>
      <w:r>
        <w:rPr>
          <w:lang w:val="en-US"/>
        </w:rPr>
        <w:t>6. School of Marine Sciences and Darling Marine Center, University of Maine, Maine, United States</w:t>
      </w:r>
    </w:p>
    <w:p>
      <w:pPr>
        <w:tabs>
          <w:tab w:val="left" w:pos="0"/>
        </w:tabs>
        <w:spacing w:after="0"/>
        <w:ind w:firstLine="0"/>
        <w:rPr>
          <w:lang w:val="en-US"/>
        </w:rPr>
      </w:pPr>
      <w:r>
        <w:rPr>
          <w:lang w:val="en-US"/>
        </w:rPr>
        <w:t>7. Department of Invertebrate Zoology, Lomonosov Moscow State University, Moscow, Russia</w:t>
      </w:r>
    </w:p>
    <w:p>
      <w:pPr>
        <w:tabs>
          <w:tab w:val="left" w:pos="0"/>
        </w:tabs>
        <w:spacing w:after="0"/>
        <w:ind w:firstLine="0"/>
        <w:rPr>
          <w:lang w:val="en-US"/>
        </w:rPr>
      </w:pPr>
      <w:r>
        <w:rPr>
          <w:lang w:val="en-US"/>
        </w:rPr>
        <w:t>8. Laboratory of Monitoring and Conservation of Natural Arctic Ecosystems, Murmansk Arctic State University, Murmansk, Russia</w:t>
      </w:r>
    </w:p>
    <w:p>
      <w:pPr>
        <w:pStyle w:val="2"/>
        <w:spacing w:after="0"/>
        <w:jc w:val="left"/>
        <w:rPr>
          <w:lang w:val="en-US"/>
        </w:rPr>
      </w:pPr>
      <w:bookmarkStart w:id="0" w:name="abstract"/>
    </w:p>
    <w:p>
      <w:pPr>
        <w:pStyle w:val="2"/>
        <w:spacing w:after="0"/>
        <w:jc w:val="left"/>
        <w:rPr>
          <w:lang w:val="en-US"/>
        </w:rPr>
      </w:pPr>
      <w:r>
        <w:rPr>
          <w:lang w:val="en-US"/>
        </w:rPr>
        <w:t>Abstract</w:t>
      </w:r>
      <w:bookmarkEnd w:id="0"/>
    </w:p>
    <w:p>
      <w:pPr>
        <w:spacing w:after="0"/>
        <w:ind w:firstLine="0"/>
        <w:rPr>
          <w:lang w:val="en-US"/>
        </w:rPr>
      </w:pPr>
      <w:r>
        <w:rPr>
          <w:lang w:val="en-US"/>
        </w:rP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lang w:val="en-US"/>
        </w:rPr>
        <w:t>Mytilus edulis</w:t>
      </w:r>
      <w:r>
        <w:rPr>
          <w:lang w:val="en-US"/>
        </w:rPr>
        <w:t xml:space="preserve"> and </w:t>
      </w:r>
      <w:r>
        <w:rPr>
          <w:i/>
          <w:lang w:val="en-US"/>
        </w:rPr>
        <w:t>M. trossulus</w:t>
      </w:r>
      <w:r>
        <w:rPr>
          <w:lang w:val="en-US"/>
        </w:rP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w:t>
      </w:r>
      <w:r>
        <w:rPr>
          <w:i/>
          <w:lang w:val="en-US"/>
        </w:rPr>
        <w:t>M. edulis</w:t>
      </w:r>
      <w:r>
        <w:rPr>
          <w:lang w:val="en-US"/>
        </w:rP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lang w:val="en-US"/>
        </w:rPr>
        <w:t>M. trossulus</w:t>
      </w:r>
      <w:r>
        <w:rPr>
          <w:lang w:val="en-US"/>
        </w:rPr>
        <w:t xml:space="preserve"> and </w:t>
      </w:r>
      <w:r>
        <w:rPr>
          <w:i/>
          <w:lang w:val="en-US"/>
        </w:rPr>
        <w:t>M. edulis</w:t>
      </w:r>
      <w:r>
        <w:rPr>
          <w:lang w:val="en-US"/>
        </w:rPr>
        <w:t>. We provide recommendations for the application of the morphotype test to mussels from unstudied contact zones and note that they may apply equally well to other taxa identified by semi-diagnostic traits.</w:t>
      </w:r>
    </w:p>
    <w:p>
      <w:pPr>
        <w:pStyle w:val="2"/>
        <w:spacing w:after="0"/>
        <w:jc w:val="left"/>
        <w:rPr>
          <w:lang w:val="en-US"/>
        </w:rPr>
      </w:pPr>
      <w:bookmarkStart w:id="1" w:name="introduction"/>
    </w:p>
    <w:p>
      <w:pPr>
        <w:pStyle w:val="2"/>
        <w:spacing w:after="0"/>
        <w:jc w:val="left"/>
        <w:rPr>
          <w:lang w:val="en-US"/>
        </w:rPr>
      </w:pPr>
      <w:r>
        <w:rPr>
          <w:lang w:val="en-US"/>
        </w:rPr>
        <w:t>Introduction</w:t>
      </w:r>
      <w:bookmarkEnd w:id="1"/>
    </w:p>
    <w:p>
      <w:pPr>
        <w:spacing w:after="0"/>
        <w:ind w:firstLine="0"/>
        <w:rPr>
          <w:lang w:val="en-US"/>
        </w:rPr>
      </w:pPr>
      <w:r>
        <w:rPr>
          <w:lang w:val="en-US"/>
        </w:rPr>
        <w:t xml:space="preserve">Blue mussels </w:t>
      </w:r>
      <w:r>
        <w:rPr>
          <w:i/>
          <w:lang w:val="en-US"/>
        </w:rPr>
        <w:t>Mytilus edulis</w:t>
      </w:r>
      <w:r>
        <w:rPr>
          <w:lang w:val="en-US"/>
        </w:rPr>
        <w:t xml:space="preserve"> and </w:t>
      </w:r>
      <w:r>
        <w:rPr>
          <w:i/>
          <w:lang w:val="en-US"/>
        </w:rPr>
        <w:t>M. trossulus</w:t>
      </w:r>
      <w:r>
        <w:rPr>
          <w:lang w:val="en-US"/>
        </w:rPr>
        <w:t xml:space="preserve"> are old evolutionary lineages of Pliocene origin [1]. The more common </w:t>
      </w:r>
      <w:r>
        <w:rPr>
          <w:i/>
          <w:lang w:val="en-US"/>
        </w:rPr>
        <w:t>M. edulis</w:t>
      </w:r>
      <w:r>
        <w:rPr>
          <w:lang w:val="en-US"/>
        </w:rPr>
        <w:t xml:space="preserve"> is thought to be native in the Atlantic, while the originally Pacific </w:t>
      </w:r>
      <w:r>
        <w:rPr>
          <w:i/>
          <w:lang w:val="en-US"/>
        </w:rPr>
        <w:t>M. trossulus</w:t>
      </w:r>
      <w:r>
        <w:rPr>
          <w:lang w:val="en-US"/>
        </w:rP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1"/>
        <w:spacing w:after="0"/>
        <w:ind w:firstLine="0"/>
        <w:jc w:val="left"/>
        <w:rPr>
          <w:lang w:val="en-US"/>
        </w:rPr>
      </w:pPr>
      <w:r>
        <w:rPr>
          <w:lang w:val="en-US"/>
        </w:rPr>
        <w:t xml:space="preserve">Ever since the existence of </w:t>
      </w:r>
      <w:r>
        <w:rPr>
          <w:i/>
          <w:lang w:val="en-US"/>
        </w:rPr>
        <w:t>M. trossulus</w:t>
      </w:r>
      <w:r>
        <w:rPr>
          <w:lang w:val="en-US"/>
        </w:rPr>
        <w:t xml:space="preserve"> was recognized by molecular genetic markers (allozymes) [6], the search has been on for reliable morphometric characters allowing one to distinguish it from </w:t>
      </w:r>
      <w:r>
        <w:rPr>
          <w:i/>
          <w:lang w:val="en-US"/>
        </w:rPr>
        <w:t>M. edulis</w:t>
      </w:r>
      <w:r>
        <w:rPr>
          <w:lang w:val="en-US"/>
        </w:rPr>
        <w:t xml:space="preserve">. The discreteness of these two species was confirmed in studies employing numerous metric shell traits in a multivariate approach, but no individually diagnostic characters have been found [7–10]. Therefore </w:t>
      </w:r>
      <w:r>
        <w:rPr>
          <w:i/>
          <w:lang w:val="en-US"/>
        </w:rPr>
        <w:t>M. edulis</w:t>
      </w:r>
      <w:r>
        <w:rPr>
          <w:lang w:val="en-US"/>
        </w:rPr>
        <w:t xml:space="preserve"> and </w:t>
      </w:r>
      <w:r>
        <w:rPr>
          <w:i/>
          <w:lang w:val="en-US"/>
        </w:rPr>
        <w:t>M. trossulus</w:t>
      </w:r>
      <w:r>
        <w:rPr>
          <w:lang w:val="en-US"/>
        </w:rPr>
        <w:t xml:space="preserve"> are generally treated as cryptic species and are routinely identified by molecular markers. While multilocus analysis is desirable for an unambiguous identification of species and their hybrids, in practice singular presumably diagnostic markers are usually employed, most often the coding region of the polyphenolic adhesive protein gene (ME 15/16 or Glu-5’) [11].</w:t>
      </w:r>
    </w:p>
    <w:p>
      <w:pPr>
        <w:pStyle w:val="21"/>
        <w:spacing w:after="0"/>
        <w:ind w:firstLine="0"/>
        <w:jc w:val="left"/>
        <w:rPr>
          <w:lang w:val="en-US"/>
        </w:rPr>
      </w:pPr>
      <w:r>
        <w:rPr>
          <w:i/>
          <w:lang w:val="en-US"/>
        </w:rPr>
        <w:t>Mytilus edulis</w:t>
      </w:r>
      <w:r>
        <w:rPr>
          <w:lang w:val="en-US"/>
        </w:rPr>
        <w:t xml:space="preserve"> and </w:t>
      </w:r>
      <w:r>
        <w:rPr>
          <w:i/>
          <w:lang w:val="en-US"/>
        </w:rPr>
        <w:t>M. trossulus</w:t>
      </w:r>
      <w:r>
        <w:rPr>
          <w:lang w:val="en-US"/>
        </w:rPr>
        <w:t xml:space="preserve"> are ecologically, economically and stratigraphically important molluscs [12–14]. Apart from their different biogeographic histories, these two species are known or suspected to differ in life</w:t>
      </w:r>
      <w:del w:id="0" w:author="polyd" w:date="2021-03-25T22:14:05Z">
        <w:r>
          <w:rPr>
            <w:lang w:val="en-US"/>
          </w:rPr>
          <w:delText xml:space="preserve"> </w:delText>
        </w:r>
      </w:del>
      <w:ins w:id="1" w:author="polyd" w:date="2021-03-25T22:14:01Z">
        <w:bookmarkStart w:id="85" w:name="_GoBack"/>
        <w:bookmarkEnd w:id="85"/>
        <w:r>
          <w:rPr>
            <w:rFonts w:hint="default"/>
            <w:lang w:val="en-US"/>
            <w:rPrChange w:id="2" w:author="polyd" w:date="2021-03-25T22:14:01Z">
              <w:rPr>
                <w:rFonts w:hint="default"/>
              </w:rPr>
            </w:rPrChange>
          </w:rPr>
          <w:t>-history</w:t>
        </w:r>
      </w:ins>
      <w:ins w:id="4" w:author="polyd" w:date="2021-03-25T22:14:02Z">
        <w:r>
          <w:rPr>
            <w:rFonts w:hint="default"/>
            <w:lang w:val="en-US"/>
          </w:rPr>
          <w:t xml:space="preserve"> </w:t>
        </w:r>
      </w:ins>
      <w:r>
        <w:rPr>
          <w:lang w:val="en-US"/>
        </w:rPr>
        <w:t xml:space="preserve">traits, ecological requirements and properties as biomonitoring and aquaculture objects [15–18]. An illustrative example is the harm associated with </w:t>
      </w:r>
      <w:r>
        <w:rPr>
          <w:i/>
          <w:lang w:val="en-US"/>
        </w:rPr>
        <w:t>M. trossulus</w:t>
      </w:r>
      <w:r>
        <w:rPr>
          <w:lang w:val="en-US"/>
        </w:rPr>
        <w:t xml:space="preserve"> invasion on longline aquaculture designed for </w:t>
      </w:r>
      <w:r>
        <w:rPr>
          <w:i/>
          <w:lang w:val="en-US"/>
        </w:rPr>
        <w:t>M. edulis</w:t>
      </w:r>
      <w:r>
        <w:rPr>
          <w:lang w:val="en-US"/>
        </w:rPr>
        <w:t xml:space="preserve">. A cryptic presence of </w:t>
      </w:r>
      <w:r>
        <w:rPr>
          <w:i/>
          <w:lang w:val="en-US"/>
        </w:rPr>
        <w:t>M. trossulus</w:t>
      </w:r>
      <w:r>
        <w:rPr>
          <w:lang w:val="en-US"/>
        </w:rPr>
        <w:t xml:space="preserve"> in </w:t>
      </w:r>
      <w:r>
        <w:rPr>
          <w:i/>
          <w:lang w:val="en-US"/>
        </w:rPr>
        <w:t>M. edulis</w:t>
      </w:r>
      <w:r>
        <w:rPr>
          <w:lang w:val="en-US"/>
        </w:rPr>
        <w:t xml:space="preserve"> plantations in Loch Etive (Scotland) in the 2000s resulted in significant production losses because </w:t>
      </w:r>
      <w:r>
        <w:rPr>
          <w:i/>
          <w:lang w:val="en-US"/>
        </w:rPr>
        <w:t>M. trossulus</w:t>
      </w:r>
      <w:r>
        <w:rPr>
          <w:lang w:val="en-US"/>
        </w:rPr>
        <w:t xml:space="preserve"> had lower consumer properties and shells too fragile for harvesting and grading [19,20]. Considerable differences between species were also found in Canadian aquaculture [8,21], where the commercial value of </w:t>
      </w:r>
      <w:r>
        <w:rPr>
          <w:i/>
          <w:lang w:val="en-US"/>
        </w:rPr>
        <w:t>M. trossulus</w:t>
      </w:r>
      <w:r>
        <w:rPr>
          <w:lang w:val="en-US"/>
        </w:rPr>
        <w:t xml:space="preserve"> was estimated to be 1.7 times less than that of </w:t>
      </w:r>
      <w:r>
        <w:rPr>
          <w:i/>
          <w:lang w:val="en-US"/>
        </w:rPr>
        <w:t>M. edulis</w:t>
      </w:r>
      <w:r>
        <w:rPr>
          <w:lang w:val="en-US"/>
        </w:rPr>
        <w:t xml:space="preserve"> [8]. The difficulty of identifying </w:t>
      </w:r>
      <w:r>
        <w:rPr>
          <w:i/>
          <w:lang w:val="en-US"/>
        </w:rPr>
        <w:t>M. edulis</w:t>
      </w:r>
      <w:r>
        <w:rPr>
          <w:lang w:val="en-US"/>
        </w:rPr>
        <w:t xml:space="preserve"> and </w:t>
      </w:r>
      <w:r>
        <w:rPr>
          <w:i/>
          <w:lang w:val="en-US"/>
        </w:rPr>
        <w:t>M. trossulus</w:t>
      </w:r>
      <w:r>
        <w:rPr>
          <w:lang w:val="en-US"/>
        </w:rPr>
        <w:t xml:space="preserve"> by the shells is frustrating, and any cue for distinguishing these species in sympatry without genotyping would be a welcome addition to the toolkit of mussel studies.</w:t>
      </w:r>
    </w:p>
    <w:p>
      <w:pPr>
        <w:pStyle w:val="21"/>
        <w:spacing w:after="0"/>
        <w:ind w:firstLine="0"/>
        <w:jc w:val="left"/>
        <w:rPr>
          <w:lang w:val="en-US"/>
        </w:rPr>
      </w:pPr>
      <w:r>
        <w:rPr>
          <w:lang w:val="en-US"/>
        </w:rPr>
        <w:t xml:space="preserve">We have recently discovered that </w:t>
      </w:r>
      <w:r>
        <w:rPr>
          <w:i/>
          <w:lang w:val="en-US"/>
        </w:rPr>
        <w:t>M. edulis</w:t>
      </w:r>
      <w:r>
        <w:rPr>
          <w:lang w:val="en-US"/>
        </w:rPr>
        <w:t xml:space="preserve"> and </w:t>
      </w:r>
      <w:r>
        <w:rPr>
          <w:i/>
          <w:lang w:val="en-US"/>
        </w:rPr>
        <w:t>M. trossulus</w:t>
      </w:r>
      <w:r>
        <w:rPr>
          <w:lang w:val="en-US"/>
        </w:rPr>
        <w:t xml:space="preserve"> in the White Sea differ by a simple conchological trait: the presence or absence of an uninterrupted prismatic strip under the ligament on the inner side of the shell. This strip is found in 74% of </w:t>
      </w:r>
      <w:r>
        <w:rPr>
          <w:i/>
          <w:lang w:val="en-US"/>
        </w:rPr>
        <w:t>M. trossulus</w:t>
      </w:r>
      <w:r>
        <w:rPr>
          <w:lang w:val="en-US"/>
        </w:rPr>
        <w:t xml:space="preserve">-like mussels (i.e. mussels with multilocus genotypes dominated by </w:t>
      </w:r>
      <w:r>
        <w:rPr>
          <w:i/>
          <w:lang w:val="en-US"/>
        </w:rPr>
        <w:t>M. trossulus</w:t>
      </w:r>
      <w:r>
        <w:rPr>
          <w:lang w:val="en-US"/>
        </w:rPr>
        <w:t xml:space="preserve"> genes; this group mostly consists of purebreds but also includes some hybrids), while 96% of </w:t>
      </w:r>
      <w:r>
        <w:rPr>
          <w:i/>
          <w:lang w:val="en-US"/>
        </w:rPr>
        <w:t>M. edulis</w:t>
      </w:r>
      <w:r>
        <w:rPr>
          <w:lang w:val="en-US"/>
        </w:rPr>
        <w:t>-like mussels lack this character [16,22]. Hence we denote the mussels that bear the strip as the T-morphotype and those that lack this strip, as the E-morphotype.</w:t>
      </w:r>
    </w:p>
    <w:p>
      <w:pPr>
        <w:pStyle w:val="21"/>
        <w:spacing w:after="0"/>
        <w:ind w:firstLine="0"/>
        <w:jc w:val="left"/>
        <w:rPr>
          <w:lang w:val="en-US"/>
        </w:rPr>
      </w:pPr>
      <w:r>
        <w:rPr>
          <w:lang w:val="en-US"/>
        </w:rP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lang w:val="en-US"/>
        </w:rPr>
        <w:t>M. trossulus</w:t>
      </w:r>
      <w:r>
        <w:rPr>
          <w:lang w:val="en-US"/>
        </w:rPr>
        <w:t xml:space="preserve"> while any E-morphotype mussel can be assigned to </w:t>
      </w:r>
      <w:r>
        <w:rPr>
          <w:i/>
          <w:lang w:val="en-US"/>
        </w:rPr>
        <w:t>M. edulis</w:t>
      </w:r>
      <w:r>
        <w:rPr>
          <w:lang w:val="en-US"/>
        </w:rPr>
        <w:t xml:space="preserve">. In fact, however, the probabilities of correct identification depend on the proportions of </w:t>
      </w:r>
      <w:r>
        <w:rPr>
          <w:i/>
          <w:lang w:val="en-US"/>
        </w:rPr>
        <w:t>M. trossulus</w:t>
      </w:r>
      <w:r>
        <w:rPr>
          <w:lang w:val="en-US"/>
        </w:rPr>
        <w:t xml:space="preserve"> and </w:t>
      </w:r>
      <w:r>
        <w:rPr>
          <w:i/>
          <w:lang w:val="en-US"/>
        </w:rPr>
        <w:t>M. edulis</w:t>
      </w:r>
      <w:r>
        <w:rPr>
          <w:lang w:val="en-US"/>
        </w:rPr>
        <w:t xml:space="preserve"> in the mixed population under study. Any mussel sampled from a “pure” </w:t>
      </w:r>
      <w:r>
        <w:rPr>
          <w:i/>
          <w:lang w:val="en-US"/>
        </w:rPr>
        <w:t>M. trossulus</w:t>
      </w:r>
      <w:r>
        <w:rPr>
          <w:lang w:val="en-US"/>
        </w:rPr>
        <w:t xml:space="preserve"> population (an expected T-morphotype frequency </w:t>
      </w:r>
      <w:r>
        <w:rPr>
          <w:i/>
          <w:lang w:val="en-US"/>
        </w:rPr>
        <w:t>PT</w:t>
      </w:r>
      <w:r>
        <w:rPr>
          <w:lang w:val="en-US"/>
        </w:rPr>
        <w:t xml:space="preserve"> = 74%) would be </w:t>
      </w:r>
      <w:r>
        <w:rPr>
          <w:i/>
          <w:lang w:val="en-US"/>
        </w:rPr>
        <w:t>M. trossulus</w:t>
      </w:r>
      <w:r>
        <w:rPr>
          <w:lang w:val="en-US"/>
        </w:rPr>
        <w:t xml:space="preserve"> regardless of the morphotype. By the same token, any mussel sampled from a “pure” </w:t>
      </w:r>
      <w:r>
        <w:rPr>
          <w:i/>
          <w:lang w:val="en-US"/>
        </w:rPr>
        <w:t>M. edulis</w:t>
      </w:r>
      <w:r>
        <w:rPr>
          <w:lang w:val="en-US"/>
        </w:rPr>
        <w:t xml:space="preserve"> population (</w:t>
      </w:r>
      <w:r>
        <w:rPr>
          <w:i/>
          <w:lang w:val="en-US"/>
        </w:rPr>
        <w:t>PT</w:t>
      </w:r>
      <w:r>
        <w:rPr>
          <w:lang w:val="en-US"/>
        </w:rPr>
        <w:t xml:space="preserve"> =4%) would be </w:t>
      </w:r>
      <w:r>
        <w:rPr>
          <w:i/>
          <w:lang w:val="en-US"/>
        </w:rPr>
        <w:t>M. edulis</w:t>
      </w:r>
      <w:r>
        <w:rPr>
          <w:lang w:val="en-US"/>
        </w:rPr>
        <w:t xml:space="preserve">. At the same time, in a 1:1 mixture of species (expected </w:t>
      </w:r>
      <w:r>
        <w:rPr>
          <w:i/>
          <w:lang w:val="en-US"/>
        </w:rPr>
        <w:t>PT</w:t>
      </w:r>
      <w:r>
        <w:rPr>
          <w:lang w:val="en-US"/>
        </w:rPr>
        <w:t xml:space="preserve"> = (74+4)/2 = 39%), 95% of the T-morphotypes would be </w:t>
      </w:r>
      <w:r>
        <w:rPr>
          <w:i/>
          <w:lang w:val="en-US"/>
        </w:rPr>
        <w:t>M. trossulus</w:t>
      </w:r>
      <w:r>
        <w:rPr>
          <w:lang w:val="en-US"/>
        </w:rPr>
        <w:t xml:space="preserve"> (</w:t>
      </w:r>
      <w:r>
        <w:rPr>
          <w:i/>
          <w:lang w:val="en-US"/>
        </w:rPr>
        <w:t>P(tros|T)</w:t>
      </w:r>
      <w:r>
        <w:rPr>
          <w:lang w:val="en-US"/>
        </w:rPr>
        <w:t xml:space="preserve"> = 0.74x0.5/(0.39) = 0.949), while 79% of the E-morphotypes would be </w:t>
      </w:r>
      <w:r>
        <w:rPr>
          <w:i/>
          <w:lang w:val="en-US"/>
        </w:rPr>
        <w:t>M. edulis</w:t>
      </w:r>
      <w:r>
        <w:rPr>
          <w:lang w:val="en-US"/>
        </w:rPr>
        <w:t xml:space="preserve"> (</w:t>
      </w:r>
      <w:r>
        <w:rPr>
          <w:i/>
          <w:lang w:val="en-US"/>
        </w:rPr>
        <w:t>P(edu|E)</w:t>
      </w:r>
      <w:r>
        <w:rPr>
          <w:lang w:val="en-US"/>
        </w:rP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1"/>
        <w:spacing w:after="0"/>
        <w:ind w:firstLine="0"/>
        <w:jc w:val="left"/>
        <w:rPr>
          <w:lang w:val="en-US"/>
        </w:rPr>
      </w:pPr>
      <w:r>
        <w:rPr>
          <w:lang w:val="en-US"/>
        </w:rP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1"/>
        <w:spacing w:after="0"/>
        <w:ind w:firstLine="0"/>
        <w:jc w:val="left"/>
        <w:rPr>
          <w:lang w:val="en-US"/>
        </w:rPr>
      </w:pPr>
      <w:r>
        <w:rPr>
          <w:lang w:val="en-US"/>
        </w:rPr>
        <w:t xml:space="preserve">The second question is whether the basic morphological differences between </w:t>
      </w:r>
      <w:r>
        <w:rPr>
          <w:i/>
          <w:lang w:val="en-US"/>
        </w:rPr>
        <w:t>M. trossulus</w:t>
      </w:r>
      <w:r>
        <w:rPr>
          <w:lang w:val="en-US"/>
        </w:rPr>
        <w:t xml:space="preserve"> and </w:t>
      </w:r>
      <w:r>
        <w:rPr>
          <w:i/>
          <w:lang w:val="en-US"/>
        </w:rPr>
        <w:t>M. edulis</w:t>
      </w:r>
      <w:r>
        <w:rPr>
          <w:lang w:val="en-US"/>
        </w:rP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lang w:val="en-US"/>
        </w:rPr>
        <w:t>M. trossulus</w:t>
      </w:r>
      <w:r>
        <w:rPr>
          <w:lang w:val="en-US"/>
        </w:rPr>
        <w:t xml:space="preserve">. </w:t>
      </w:r>
      <w:r>
        <w:rPr>
          <w:i/>
          <w:lang w:val="en-US"/>
        </w:rPr>
        <w:t>M. trossulus</w:t>
      </w:r>
      <w:r>
        <w:rPr>
          <w:lang w:val="en-US"/>
        </w:rPr>
        <w:t xml:space="preserve"> is thought to have invaded the Kola Peninsula with marine traffic only recently, in the middle of the 20th century, while most other Atlantic populations are probably much older [3].</w:t>
      </w:r>
    </w:p>
    <w:p>
      <w:pPr>
        <w:pStyle w:val="21"/>
        <w:spacing w:after="0"/>
        <w:ind w:firstLine="0"/>
        <w:jc w:val="left"/>
        <w:rPr>
          <w:lang w:val="en-US"/>
        </w:rPr>
      </w:pPr>
      <w:r>
        <w:rPr>
          <w:lang w:val="en-US"/>
        </w:rP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spacing w:after="0"/>
        <w:jc w:val="left"/>
        <w:rPr>
          <w:lang w:val="en-US"/>
        </w:rPr>
      </w:pPr>
      <w:bookmarkStart w:id="2" w:name="materials-and-methods"/>
    </w:p>
    <w:p>
      <w:pPr>
        <w:pStyle w:val="2"/>
        <w:spacing w:after="0"/>
        <w:jc w:val="left"/>
        <w:rPr>
          <w:lang w:val="en-US"/>
        </w:rPr>
      </w:pPr>
      <w:r>
        <w:rPr>
          <w:lang w:val="en-US"/>
        </w:rPr>
        <w:t>Materials and Methods</w:t>
      </w:r>
      <w:bookmarkEnd w:id="2"/>
    </w:p>
    <w:p>
      <w:pPr>
        <w:spacing w:after="0"/>
        <w:ind w:firstLine="0"/>
        <w:rPr>
          <w:lang w:val="en-US"/>
        </w:rPr>
      </w:pPr>
      <w:r>
        <w:rPr>
          <w:b/>
          <w:lang w:val="en-US"/>
        </w:rPr>
        <w:t>Samples</w:t>
      </w:r>
      <w:r>
        <w:rPr>
          <w:lang w:val="en-US"/>
        </w:rPr>
        <w:t xml:space="preserve">. Altogether, we considered 77 mussel samples (total sample size N = 4304, individual sample size N=18-173) representing five geographical contact zones between </w:t>
      </w:r>
      <w:r>
        <w:rPr>
          <w:i/>
          <w:lang w:val="en-US"/>
        </w:rPr>
        <w:t>M. edulis</w:t>
      </w:r>
      <w:r>
        <w:rPr>
          <w:lang w:val="en-US"/>
        </w:rPr>
        <w:t xml:space="preserve"> and </w:t>
      </w:r>
      <w:r>
        <w:rPr>
          <w:i/>
          <w:lang w:val="en-US"/>
        </w:rPr>
        <w:t>M. trossulus</w:t>
      </w:r>
      <w:r>
        <w:rPr>
          <w:lang w:val="en-US"/>
        </w:rPr>
        <w:t>: the Gulf of Maine in the northwestern Atlantic (12 samples, N = 428), Loch Etive in northern Scotland (2 populations, N = 160), western Baltic Sea (8 samples, N = 601), Bergen city area in western Norway (5 samples, N = 365) and the coasts of the Kola Peninsula in northern Russia: 24 samples from the White Sea (N=1105) and 26 samples from the Barents Sea (N = 1645) (</w:t>
      </w:r>
      <w:r>
        <w:rPr>
          <w:b/>
          <w:lang w:val="en-US"/>
        </w:rPr>
        <w:t>Fig. 1</w:t>
      </w:r>
      <w:r>
        <w:rPr>
          <w:lang w:val="en-US"/>
        </w:rPr>
        <w:t xml:space="preserve">). Detailed information about samples and sampling localities is provided in the </w:t>
      </w:r>
      <w:r>
        <w:rPr>
          <w:b/>
          <w:lang w:val="en-US"/>
        </w:rPr>
        <w:t>S1 Table</w:t>
      </w:r>
      <w:r>
        <w:rPr>
          <w:lang w:val="en-US"/>
        </w:rPr>
        <w:t>.</w:t>
      </w:r>
    </w:p>
    <w:p>
      <w:pPr>
        <w:pStyle w:val="21"/>
        <w:spacing w:after="0"/>
        <w:ind w:firstLine="0"/>
        <w:jc w:val="left"/>
        <w:rPr>
          <w:lang w:val="en-US"/>
        </w:rPr>
      </w:pPr>
      <w:r>
        <w:rPr>
          <w:lang w:val="en-US"/>
        </w:rPr>
        <w:t>Samples in Gulf of Maine were permitted by Maine Department of Marine Resources (Special License Numbers ME 2014-41-00 and 2015-51-01) and Fisheries and Oceans Canada 2015 (Licence 341852). No special permits were required for the field studies carried out in other regions.</w:t>
      </w:r>
    </w:p>
    <w:p>
      <w:pPr>
        <w:pStyle w:val="21"/>
        <w:spacing w:after="0"/>
        <w:ind w:firstLine="0"/>
        <w:jc w:val="left"/>
        <w:rPr>
          <w:b/>
          <w:lang w:val="en-US"/>
        </w:rPr>
      </w:pPr>
    </w:p>
    <w:p>
      <w:pPr>
        <w:pStyle w:val="21"/>
        <w:spacing w:after="0"/>
        <w:ind w:firstLine="0"/>
        <w:jc w:val="left"/>
        <w:rPr>
          <w:lang w:val="en-US"/>
        </w:rPr>
      </w:pPr>
      <w:r>
        <w:rPr>
          <w:b/>
          <w:lang w:val="en-US"/>
        </w:rPr>
        <w:t>Figure 1</w:t>
      </w:r>
      <w:r>
        <w:rPr>
          <w:lang w:val="en-US"/>
        </w:rPr>
        <w:t xml:space="preserve">. Map of the study area and variation in shell morphotype frequencies. The bottom panel (maps G-K) shows five geographical contact zones between </w:t>
      </w:r>
      <w:r>
        <w:rPr>
          <w:i/>
          <w:lang w:val="en-US"/>
        </w:rPr>
        <w:t>M. edulis</w:t>
      </w:r>
      <w:r>
        <w:rPr>
          <w:lang w:val="en-US"/>
        </w:rPr>
        <w:t xml:space="preserve"> and </w:t>
      </w:r>
      <w:r>
        <w:rPr>
          <w:i/>
          <w:lang w:val="en-US"/>
        </w:rPr>
        <w:t>M. trossulus</w:t>
      </w:r>
      <w:r>
        <w:rPr>
          <w:lang w:val="en-US"/>
        </w:rPr>
        <w:t xml:space="preserve">, maps in the upper panel (A - F) - other studied areas. Pins depict sampling sites. Pie diagrams depict proportions of T-morphotypes (black sector) and E-morphotypes (white sector) in </w:t>
      </w:r>
      <w:r>
        <w:rPr>
          <w:i/>
          <w:lang w:val="en-US"/>
        </w:rPr>
        <w:t>M. trossulus</w:t>
      </w:r>
      <w:r>
        <w:rPr>
          <w:lang w:val="en-US"/>
        </w:rPr>
        <w:t xml:space="preserve"> (diagrams with a red border) and </w:t>
      </w:r>
      <w:r>
        <w:rPr>
          <w:i/>
          <w:lang w:val="en-US"/>
        </w:rPr>
        <w:t>M. edulis</w:t>
      </w:r>
      <w:r>
        <w:rPr>
          <w:lang w:val="en-US"/>
        </w:rP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lang w:val="en-US"/>
        </w:rPr>
        <w:t>S1 Table</w:t>
      </w:r>
      <w:r>
        <w:rPr>
          <w:lang w:val="en-US"/>
        </w:rPr>
        <w:t xml:space="preserve"> and </w:t>
      </w:r>
      <w:r>
        <w:rPr>
          <w:b/>
          <w:lang w:val="en-US"/>
        </w:rPr>
        <w:t>S2 Table</w:t>
      </w:r>
      <w:r>
        <w:rPr>
          <w:lang w:val="en-US"/>
        </w:rPr>
        <w:t>. Inkscape 0.92 [26] was used for producing the map.</w:t>
      </w:r>
    </w:p>
    <w:p>
      <w:pPr>
        <w:pStyle w:val="21"/>
        <w:spacing w:after="0"/>
        <w:ind w:firstLine="0"/>
        <w:jc w:val="left"/>
        <w:rPr>
          <w:lang w:val="en-US"/>
        </w:rPr>
      </w:pPr>
    </w:p>
    <w:p>
      <w:pPr>
        <w:pStyle w:val="21"/>
        <w:spacing w:after="0"/>
        <w:ind w:firstLine="0"/>
        <w:jc w:val="left"/>
        <w:rPr>
          <w:lang w:val="en-US"/>
        </w:rPr>
      </w:pPr>
      <w:r>
        <w:rPr>
          <w:lang w:val="en-US"/>
        </w:rP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lang w:val="en-US"/>
        </w:rPr>
        <w:t>Fig. 1</w:t>
      </w:r>
      <w:r>
        <w:rPr>
          <w:lang w:val="en-US"/>
        </w:rPr>
        <w:t>).</w:t>
      </w:r>
    </w:p>
    <w:p>
      <w:pPr>
        <w:pStyle w:val="21"/>
        <w:spacing w:after="0"/>
        <w:ind w:firstLine="0"/>
        <w:jc w:val="left"/>
        <w:rPr>
          <w:lang w:val="en-US"/>
        </w:rPr>
      </w:pPr>
      <w:r>
        <w:rPr>
          <w:lang w:val="en-US"/>
        </w:rPr>
        <w:t>As for the samples from the other contact zones, all American samples and two out of five Norwegian samples were from saline habitats, while all the others were from brackish habitats. Salinity conditions in the sampling localities were either taken from the literature [27–32] or, in case of the few American and the Barents Sea open coast localities, predicted based on the presence or absence of large rivers nearby.</w:t>
      </w:r>
    </w:p>
    <w:p>
      <w:pPr>
        <w:pStyle w:val="21"/>
        <w:spacing w:after="0"/>
        <w:ind w:firstLine="0"/>
        <w:jc w:val="left"/>
        <w:rPr>
          <w:lang w:val="en-US"/>
        </w:rPr>
      </w:pPr>
      <w:r>
        <w:rPr>
          <w:lang w:val="en-US"/>
        </w:rPr>
        <w:t xml:space="preserve">In addition to the samples taken in the five contact zones, we identified the morphotypes in 27 samples (total sample size N=912, individual sample size N=12-76) of supposedly pure blue mussel species from distant localities: </w:t>
      </w:r>
      <w:r>
        <w:rPr>
          <w:i/>
          <w:lang w:val="en-US"/>
        </w:rPr>
        <w:t>M. trossulus</w:t>
      </w:r>
      <w:r>
        <w:rPr>
          <w:lang w:val="en-US"/>
        </w:rPr>
        <w:t xml:space="preserve"> from Passamaquoddy Bay and </w:t>
      </w:r>
      <w:r>
        <w:rPr>
          <w:i/>
          <w:lang w:val="en-US"/>
        </w:rPr>
        <w:t>M. edulis</w:t>
      </w:r>
      <w:r>
        <w:rPr>
          <w:lang w:val="en-US"/>
        </w:rPr>
        <w:t xml:space="preserve"> from the Gulf of Saint Lawrence in eastern Canada, </w:t>
      </w:r>
      <w:r>
        <w:rPr>
          <w:i/>
          <w:lang w:val="en-US"/>
        </w:rPr>
        <w:t>M. trossulus</w:t>
      </w:r>
      <w:r>
        <w:rPr>
          <w:lang w:val="en-US"/>
        </w:rPr>
        <w:t xml:space="preserve"> from the northern Baltic Sea, from Puget Sound in eastern Pacific and from multiple areas of western Pacific, </w:t>
      </w:r>
      <w:r>
        <w:rPr>
          <w:i/>
          <w:lang w:val="en-US"/>
        </w:rPr>
        <w:t>M. edulis</w:t>
      </w:r>
      <w:r>
        <w:rPr>
          <w:lang w:val="en-US"/>
        </w:rPr>
        <w:t xml:space="preserve"> from southwestern Greenland, from the Long Island Sound and Cape Cod in the eastern USA, and from saline and brackish localities in Europe and in the southwestern Barents Sea (</w:t>
      </w:r>
      <w:r>
        <w:rPr>
          <w:b/>
          <w:lang w:val="en-US"/>
        </w:rPr>
        <w:t>Fig. 1</w:t>
      </w:r>
      <w:r>
        <w:rPr>
          <w:lang w:val="en-US"/>
        </w:rPr>
        <w:t xml:space="preserve">, </w:t>
      </w:r>
      <w:r>
        <w:rPr>
          <w:b/>
          <w:lang w:val="en-US"/>
        </w:rPr>
        <w:t>S2 Table</w:t>
      </w:r>
      <w:r>
        <w:rPr>
          <w:lang w:val="en-US"/>
        </w:rPr>
        <w:t xml:space="preserve">). To note, the Baltic </w:t>
      </w:r>
      <w:r>
        <w:rPr>
          <w:i/>
          <w:lang w:val="en-US"/>
        </w:rPr>
        <w:t>M. trossulus</w:t>
      </w:r>
      <w:r>
        <w:rPr>
          <w:lang w:val="en-US"/>
        </w:rPr>
        <w:t xml:space="preserve"> is more strongly introgressed by </w:t>
      </w:r>
      <w:r>
        <w:rPr>
          <w:i/>
          <w:lang w:val="en-US"/>
        </w:rPr>
        <w:t>M. edulis</w:t>
      </w:r>
      <w:r>
        <w:rPr>
          <w:lang w:val="en-US"/>
        </w:rPr>
        <w:t xml:space="preserve"> alleles than other populations [33].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lang w:val="en-US"/>
        </w:rPr>
        <w:t>S2 Table</w:t>
      </w:r>
      <w:r>
        <w:rPr>
          <w:lang w:val="en-US"/>
        </w:rPr>
        <w:t xml:space="preserve"> for details).</w:t>
      </w:r>
    </w:p>
    <w:p>
      <w:pPr>
        <w:pStyle w:val="21"/>
        <w:spacing w:after="0"/>
        <w:ind w:firstLine="0"/>
        <w:jc w:val="left"/>
        <w:rPr>
          <w:lang w:val="en-US"/>
        </w:rPr>
      </w:pPr>
      <w:r>
        <w:rPr>
          <w:b/>
          <w:lang w:val="en-US"/>
        </w:rPr>
        <w:t>Genetic characters</w:t>
      </w:r>
      <w:r>
        <w:rPr>
          <w:lang w:val="en-US"/>
        </w:rPr>
        <w:t xml:space="preserve">. A part of the material, from the contact zones, was genotyped in previous studies [3,16,31]. The other samples were collected and genotyped specially for this study (see </w:t>
      </w:r>
      <w:r>
        <w:rPr>
          <w:b/>
          <w:lang w:val="en-US"/>
        </w:rPr>
        <w:t>S1 Table</w:t>
      </w:r>
      <w:r>
        <w:rPr>
          <w:lang w:val="en-US"/>
        </w:rPr>
        <w:t xml:space="preserve">). The Gulf of Maine mussels, both from previous and new material, were genotyped using 109 260 SNPs (single nucleotide markers) as described in [31] (including some material from [34]). The mussels from the other areas were genotyped using various sets of allozyme loci, which, as a rule, included the Est-D, Gpi, Pgm and Odh loci. These four loci were involved in the initial diagnosis of </w:t>
      </w:r>
      <w:r>
        <w:rPr>
          <w:i/>
          <w:lang w:val="en-US"/>
        </w:rPr>
        <w:t>M. edulis</w:t>
      </w:r>
      <w:r>
        <w:rPr>
          <w:lang w:val="en-US"/>
        </w:rPr>
        <w:t xml:space="preserve"> and </w:t>
      </w:r>
      <w:r>
        <w:rPr>
          <w:i/>
          <w:lang w:val="en-US"/>
        </w:rPr>
        <w:t>M. trossulus</w:t>
      </w:r>
      <w:r>
        <w:rPr>
          <w:lang w:val="en-US"/>
        </w:rPr>
        <w:t xml:space="preserve"> and in description of all the contact zones under consideration [6,19,35]. They individually show 70–95% allele frequency differences between the species [6], and, being less affected by introgression than most of the conventionally used PCR-based “diagnostic” markers [1,36], are reliable markers for species identification everywhere. The other new samples were genotyped by Est-D, Gpi, Pgm and Odh as in [16]. For seven samples from the Barents Sea the data on only three loci (Est-D, Gpi and Pgm) were available (see </w:t>
      </w:r>
      <w:r>
        <w:rPr>
          <w:b/>
          <w:lang w:val="en-US"/>
        </w:rPr>
        <w:t>S1 Table</w:t>
      </w:r>
      <w:r>
        <w:rPr>
          <w:lang w:val="en-US"/>
        </w:rPr>
        <w:t xml:space="preserve">). The SNP data set and each of the four regional 4-locus allozyme sets (from the Baltic, Norway, Scotland and Russia) were analyzed separately using STRUCTURE or fastSTRUCTURE software ([37], settings as in [16] and [31]). The obtained q-values are defined as estimates of the proportion of </w:t>
      </w:r>
      <w:r>
        <w:rPr>
          <w:i/>
          <w:lang w:val="en-US"/>
        </w:rPr>
        <w:t>M. trossulus</w:t>
      </w:r>
      <w:r>
        <w:rPr>
          <w:lang w:val="en-US"/>
        </w:rPr>
        <w:t xml:space="preserve"> genes in individual genotypes (proportion of </w:t>
      </w:r>
      <w:r>
        <w:rPr>
          <w:i/>
          <w:lang w:val="en-US"/>
        </w:rPr>
        <w:t>M. edulis</w:t>
      </w:r>
      <w:r>
        <w:rPr>
          <w:lang w:val="en-US"/>
        </w:rPr>
        <w:t xml:space="preserve"> genes is therefore 1-q). The material from Russia was also analyzed by three loci (all but Odh) to show that the exclusion of Odh did not affect the inference. The mussels were further classified into two categories by their q-values: genotypes dominated by </w:t>
      </w:r>
      <w:r>
        <w:rPr>
          <w:i/>
          <w:lang w:val="en-US"/>
        </w:rPr>
        <w:t>M. trossulus</w:t>
      </w:r>
      <w:r>
        <w:rPr>
          <w:lang w:val="en-US"/>
        </w:rPr>
        <w:t xml:space="preserve"> genes (q-value &gt; 0.5) and those by </w:t>
      </w:r>
      <w:r>
        <w:rPr>
          <w:i/>
          <w:lang w:val="en-US"/>
        </w:rPr>
        <w:t>M. edulis</w:t>
      </w:r>
      <w:r>
        <w:rPr>
          <w:lang w:val="en-US"/>
        </w:rPr>
        <w:t xml:space="preserve"> genes (q-value ≤ 0.5). For ease of presentation, these categories will be referred to as “</w:t>
      </w:r>
      <w:r>
        <w:rPr>
          <w:i/>
          <w:lang w:val="en-US"/>
        </w:rPr>
        <w:t>M. trossulus</w:t>
      </w:r>
      <w:r>
        <w:rPr>
          <w:lang w:val="en-US"/>
        </w:rPr>
        <w:t>” and “</w:t>
      </w:r>
      <w:r>
        <w:rPr>
          <w:i/>
          <w:lang w:val="en-US"/>
        </w:rPr>
        <w:t>M. edulis</w:t>
      </w:r>
      <w:r>
        <w:rPr>
          <w:lang w:val="en-US"/>
        </w:rPr>
        <w:t>” genotypes although each includes both purebreds and hybrids.</w:t>
      </w:r>
    </w:p>
    <w:p>
      <w:pPr>
        <w:pStyle w:val="21"/>
        <w:spacing w:after="0"/>
        <w:ind w:firstLine="0"/>
        <w:jc w:val="left"/>
        <w:rPr>
          <w:lang w:val="en-US"/>
        </w:rPr>
      </w:pPr>
      <w:r>
        <w:rPr>
          <w:b/>
          <w:lang w:val="en-US"/>
        </w:rPr>
        <w:t>Morphological characters</w:t>
      </w:r>
      <w:r>
        <w:rPr>
          <w:lang w:val="en-US"/>
        </w:rP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w:t>
      </w:r>
    </w:p>
    <w:p>
      <w:pPr>
        <w:pStyle w:val="21"/>
        <w:spacing w:after="0"/>
        <w:ind w:firstLine="0"/>
        <w:jc w:val="left"/>
        <w:rPr>
          <w:lang w:val="en-US"/>
        </w:rPr>
      </w:pPr>
      <w:r>
        <w:rPr>
          <w:b/>
          <w:lang w:val="en-US"/>
        </w:rPr>
        <w:t>Predictive values</w:t>
      </w:r>
      <w:r>
        <w:rPr>
          <w:lang w:val="en-US"/>
        </w:rPr>
        <w:t xml:space="preserve">. For each sample we calculated the frequencies of </w:t>
      </w:r>
      <w:r>
        <w:rPr>
          <w:i/>
          <w:lang w:val="en-US"/>
        </w:rPr>
        <w:t>M. trossulus</w:t>
      </w:r>
      <w:r>
        <w:rPr>
          <w:lang w:val="en-US"/>
        </w:rPr>
        <w:t xml:space="preserve"> genotypes (</w:t>
      </w:r>
      <w:r>
        <w:rPr>
          <w:i/>
          <w:lang w:val="en-US"/>
        </w:rPr>
        <w:t>Ptros</w:t>
      </w:r>
      <w:r>
        <w:rPr>
          <w:lang w:val="en-US"/>
        </w:rPr>
        <w:t>) and of T-morphotypes (</w:t>
      </w:r>
      <w:r>
        <w:rPr>
          <w:i/>
          <w:lang w:val="en-US"/>
        </w:rPr>
        <w:t>PT</w:t>
      </w:r>
      <w:r>
        <w:rPr>
          <w:lang w:val="en-US"/>
        </w:rPr>
        <w:t xml:space="preserve">) and four indices reflecting the strength of association between genotypes and morphotypes: </w:t>
      </w:r>
      <w:r>
        <w:rPr>
          <w:i/>
          <w:lang w:val="en-US"/>
        </w:rPr>
        <w:t>P(T|tros)</w:t>
      </w:r>
      <w:r>
        <w:rPr>
          <w:lang w:val="en-US"/>
        </w:rPr>
        <w:t xml:space="preserve"> – the proportion of T-morphotypes among </w:t>
      </w:r>
      <w:r>
        <w:rPr>
          <w:i/>
          <w:lang w:val="en-US"/>
        </w:rPr>
        <w:t>M. trossulus</w:t>
      </w:r>
      <w:r>
        <w:rPr>
          <w:lang w:val="en-US"/>
        </w:rPr>
        <w:t xml:space="preserve">, </w:t>
      </w:r>
      <w:r>
        <w:rPr>
          <w:i/>
          <w:lang w:val="en-US"/>
        </w:rPr>
        <w:t>P(E|edu)</w:t>
      </w:r>
      <w:r>
        <w:rPr>
          <w:lang w:val="en-US"/>
        </w:rPr>
        <w:t xml:space="preserve"> – the proportion of </w:t>
      </w:r>
      <w:r>
        <w:t>Е</w:t>
      </w:r>
      <w:r>
        <w:rPr>
          <w:lang w:val="en-US"/>
        </w:rPr>
        <w:t xml:space="preserve">-morphotypes among </w:t>
      </w:r>
      <w:r>
        <w:rPr>
          <w:i/>
          <w:lang w:val="en-US"/>
        </w:rPr>
        <w:t>M. edulis</w:t>
      </w:r>
      <w:r>
        <w:rPr>
          <w:lang w:val="en-US"/>
        </w:rPr>
        <w:t xml:space="preserve"> (for practical reasons we used </w:t>
      </w:r>
      <w:r>
        <w:rPr>
          <w:i/>
          <w:lang w:val="en-US"/>
        </w:rPr>
        <w:t>P(T|edu)</w:t>
      </w:r>
      <w:r>
        <w:rPr>
          <w:lang w:val="en-US"/>
        </w:rPr>
        <w:t xml:space="preserve">=1- </w:t>
      </w:r>
      <w:r>
        <w:rPr>
          <w:i/>
          <w:lang w:val="en-US"/>
        </w:rPr>
        <w:t>P(E|edu)</w:t>
      </w:r>
      <w:r>
        <w:rPr>
          <w:lang w:val="en-US"/>
        </w:rPr>
        <w:t xml:space="preserve">, the proportion of T-morphotypes among </w:t>
      </w:r>
      <w:r>
        <w:rPr>
          <w:i/>
          <w:lang w:val="en-US"/>
        </w:rPr>
        <w:t>M. edulis</w:t>
      </w:r>
      <w:r>
        <w:rPr>
          <w:lang w:val="en-US"/>
        </w:rPr>
        <w:t xml:space="preserve">), </w:t>
      </w:r>
      <w:r>
        <w:rPr>
          <w:i/>
          <w:lang w:val="en-US"/>
        </w:rPr>
        <w:t>P(tros|T)</w:t>
      </w:r>
      <w:r>
        <w:rPr>
          <w:lang w:val="en-US"/>
        </w:rPr>
        <w:t xml:space="preserve"> – the proportion of </w:t>
      </w:r>
      <w:r>
        <w:rPr>
          <w:i/>
          <w:lang w:val="en-US"/>
        </w:rPr>
        <w:t>M. trossulus</w:t>
      </w:r>
      <w:r>
        <w:rPr>
          <w:lang w:val="en-US"/>
        </w:rPr>
        <w:t xml:space="preserve"> among T-morphotypes, </w:t>
      </w:r>
      <w:r>
        <w:rPr>
          <w:i/>
          <w:lang w:val="en-US"/>
        </w:rPr>
        <w:t>P(edu|E)</w:t>
      </w:r>
      <w:r>
        <w:rPr>
          <w:lang w:val="en-US"/>
        </w:rPr>
        <w:t xml:space="preserve"> – the proportion of </w:t>
      </w:r>
      <w:r>
        <w:rPr>
          <w:i/>
          <w:lang w:val="en-US"/>
        </w:rPr>
        <w:t>M. edulis</w:t>
      </w:r>
      <w:r>
        <w:rPr>
          <w:lang w:val="en-US"/>
        </w:rPr>
        <w:t xml:space="preserve"> among E-morphotypes. </w:t>
      </w:r>
      <w:r>
        <w:rPr>
          <w:i/>
          <w:lang w:val="en-US"/>
        </w:rPr>
        <w:t>P(tros|T)</w:t>
      </w:r>
      <w:r>
        <w:rPr>
          <w:lang w:val="en-US"/>
        </w:rPr>
        <w:t xml:space="preserve"> and </w:t>
      </w:r>
      <w:r>
        <w:rPr>
          <w:i/>
          <w:lang w:val="en-US"/>
        </w:rPr>
        <w:t>P(edu|E)</w:t>
      </w:r>
      <w:r>
        <w:rPr>
          <w:lang w:val="en-US"/>
        </w:rPr>
        <w:t xml:space="preserve"> are the key indices because they show, respectively, how likely it is that a randomly taken T-morphotype mussel is </w:t>
      </w:r>
      <w:r>
        <w:rPr>
          <w:i/>
          <w:lang w:val="en-US"/>
        </w:rPr>
        <w:t>M. trossulus</w:t>
      </w:r>
      <w:r>
        <w:rPr>
          <w:lang w:val="en-US"/>
        </w:rPr>
        <w:t xml:space="preserve"> and a randomly taken E-morphotype mussel, </w:t>
      </w:r>
      <w:r>
        <w:rPr>
          <w:i/>
          <w:lang w:val="en-US"/>
        </w:rPr>
        <w:t>M. edulis</w:t>
      </w:r>
      <w:r>
        <w:rPr>
          <w:lang w:val="en-US"/>
        </w:rPr>
        <w:t>.</w:t>
      </w:r>
    </w:p>
    <w:p>
      <w:pPr>
        <w:pStyle w:val="21"/>
        <w:spacing w:after="0"/>
        <w:ind w:firstLine="0"/>
        <w:jc w:val="left"/>
        <w:rPr>
          <w:lang w:val="en-US"/>
        </w:rPr>
      </w:pPr>
      <w:r>
        <w:rPr>
          <w:lang w:val="en-US"/>
        </w:rPr>
        <w:t xml:space="preserve">Here we would like to offer an analogy between the indices used in our study and those used in clinical medicine for evaluating the performance of diagnostic tests. If we consider </w:t>
      </w:r>
      <w:r>
        <w:rPr>
          <w:i/>
          <w:lang w:val="en-US"/>
        </w:rPr>
        <w:t>M. edulis</w:t>
      </w:r>
      <w:r>
        <w:rPr>
          <w:lang w:val="en-US"/>
        </w:rPr>
        <w:t xml:space="preserve"> as a “healthy” mussel and </w:t>
      </w:r>
      <w:r>
        <w:rPr>
          <w:i/>
          <w:lang w:val="en-US"/>
        </w:rPr>
        <w:t>M. trossulus</w:t>
      </w:r>
      <w:r>
        <w:rPr>
          <w:lang w:val="en-US"/>
        </w:rPr>
        <w:t xml:space="preserve"> as a “sick” mussel (which is not so far-fetching considering the threat presented by </w:t>
      </w:r>
      <w:r>
        <w:rPr>
          <w:i/>
          <w:lang w:val="en-US"/>
        </w:rPr>
        <w:t>M. trossulus</w:t>
      </w:r>
      <w:r>
        <w:rPr>
          <w:lang w:val="en-US"/>
        </w:rPr>
        <w:t xml:space="preserve"> to the Scottish aquaculture [19]), then our terms have the following medical equivalents [24]: </w:t>
      </w:r>
      <w:r>
        <w:rPr>
          <w:i/>
          <w:lang w:val="en-US"/>
        </w:rPr>
        <w:t>Ptros</w:t>
      </w:r>
      <w:r>
        <w:rPr>
          <w:lang w:val="en-US"/>
        </w:rPr>
        <w:t xml:space="preserve"> is </w:t>
      </w:r>
      <w:r>
        <w:rPr>
          <w:i/>
          <w:lang w:val="en-US"/>
        </w:rPr>
        <w:t>prevalence</w:t>
      </w:r>
      <w:r>
        <w:rPr>
          <w:lang w:val="en-US"/>
        </w:rPr>
        <w:t xml:space="preserve">, </w:t>
      </w:r>
      <w:r>
        <w:rPr>
          <w:i/>
          <w:lang w:val="en-US"/>
        </w:rPr>
        <w:t>P(T|tros)</w:t>
      </w:r>
      <w:r>
        <w:rPr>
          <w:lang w:val="en-US"/>
        </w:rPr>
        <w:t xml:space="preserve"> is </w:t>
      </w:r>
      <w:r>
        <w:rPr>
          <w:i/>
          <w:lang w:val="en-US"/>
        </w:rPr>
        <w:t>sensitivity</w:t>
      </w:r>
      <w:r>
        <w:rPr>
          <w:lang w:val="en-US"/>
        </w:rPr>
        <w:t xml:space="preserve">, </w:t>
      </w:r>
      <w:r>
        <w:rPr>
          <w:i/>
          <w:lang w:val="en-US"/>
        </w:rPr>
        <w:t>P(E|edu)</w:t>
      </w:r>
      <w:r>
        <w:rPr>
          <w:lang w:val="en-US"/>
        </w:rPr>
        <w:t xml:space="preserve"> is </w:t>
      </w:r>
      <w:r>
        <w:rPr>
          <w:i/>
          <w:lang w:val="en-US"/>
        </w:rPr>
        <w:t>specificity</w:t>
      </w:r>
      <w:r>
        <w:rPr>
          <w:lang w:val="en-US"/>
        </w:rPr>
        <w:t xml:space="preserve">, </w:t>
      </w:r>
      <w:r>
        <w:rPr>
          <w:i/>
          <w:lang w:val="en-US"/>
        </w:rPr>
        <w:t>P(tros|T)</w:t>
      </w:r>
      <w:r>
        <w:rPr>
          <w:lang w:val="en-US"/>
        </w:rPr>
        <w:t xml:space="preserve"> is </w:t>
      </w:r>
      <w:r>
        <w:rPr>
          <w:i/>
          <w:lang w:val="en-US"/>
        </w:rPr>
        <w:t>positive predictive value</w:t>
      </w:r>
      <w:r>
        <w:rPr>
          <w:lang w:val="en-US"/>
        </w:rPr>
        <w:t xml:space="preserve"> and </w:t>
      </w:r>
      <w:r>
        <w:rPr>
          <w:i/>
          <w:lang w:val="en-US"/>
        </w:rPr>
        <w:t>P(edu|E)</w:t>
      </w:r>
      <w:r>
        <w:rPr>
          <w:lang w:val="en-US"/>
        </w:rPr>
        <w:t xml:space="preserve"> is </w:t>
      </w:r>
      <w:r>
        <w:rPr>
          <w:i/>
          <w:lang w:val="en-US"/>
        </w:rPr>
        <w:t>negative predictive value</w:t>
      </w:r>
      <w:r>
        <w:rPr>
          <w:lang w:val="en-US"/>
        </w:rPr>
        <w:t xml:space="preserve"> of the morphotype test.</w:t>
      </w:r>
    </w:p>
    <w:p>
      <w:pPr>
        <w:pStyle w:val="21"/>
        <w:spacing w:after="0"/>
        <w:ind w:firstLine="0"/>
        <w:jc w:val="left"/>
        <w:rPr>
          <w:lang w:val="en-US"/>
        </w:rPr>
      </w:pPr>
      <w:r>
        <w:rPr>
          <w:lang w:val="en-US"/>
        </w:rPr>
        <w:t xml:space="preserve">As with clinical tests where disease markers are not 100% sensitive, the positive and negative predictive values will depend on the prevalence, i.e. the frequency of the species (or disease) of interest in the material [24]. With increasing </w:t>
      </w:r>
      <w:r>
        <w:rPr>
          <w:i/>
          <w:lang w:val="en-US"/>
        </w:rPr>
        <w:t>Ptros</w:t>
      </w:r>
      <w:r>
        <w:rPr>
          <w:lang w:val="en-US"/>
        </w:rPr>
        <w:t xml:space="preserve">, </w:t>
      </w:r>
      <w:r>
        <w:rPr>
          <w:i/>
          <w:lang w:val="en-US"/>
        </w:rPr>
        <w:t>P(tros|T)</w:t>
      </w:r>
      <w:r>
        <w:rPr>
          <w:lang w:val="en-US"/>
        </w:rPr>
        <w:t xml:space="preserve"> will gradually increase from 0 in pure populations of </w:t>
      </w:r>
      <w:r>
        <w:rPr>
          <w:i/>
          <w:lang w:val="en-US"/>
        </w:rPr>
        <w:t>M. edulis</w:t>
      </w:r>
      <w:r>
        <w:rPr>
          <w:lang w:val="en-US"/>
        </w:rPr>
        <w:t xml:space="preserve"> to 1 in pure populations of </w:t>
      </w:r>
      <w:r>
        <w:rPr>
          <w:i/>
          <w:lang w:val="en-US"/>
        </w:rPr>
        <w:t>M. trossulus</w:t>
      </w:r>
      <w:r>
        <w:rPr>
          <w:lang w:val="en-US"/>
        </w:rPr>
        <w:t xml:space="preserve">, while </w:t>
      </w:r>
      <w:r>
        <w:rPr>
          <w:i/>
          <w:lang w:val="en-US"/>
        </w:rPr>
        <w:t>P(edu|E)</w:t>
      </w:r>
      <w:r>
        <w:rPr>
          <w:lang w:val="en-US"/>
        </w:rP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lang w:val="en-US"/>
        </w:rPr>
        <w:t>Ptros</w:t>
      </w:r>
      <w:r>
        <w:rPr>
          <w:lang w:val="en-US"/>
        </w:rPr>
        <w:t xml:space="preserve"> in a sample and the known sensitivity and specificity using the formulas:</w:t>
      </w:r>
    </w:p>
    <w:p>
      <w:pPr>
        <w:pStyle w:val="21"/>
        <w:spacing w:after="0"/>
        <w:ind w:firstLine="0"/>
        <w:jc w:val="left"/>
        <w:rPr>
          <w:lang w:val="en-US"/>
        </w:rPr>
      </w:pPr>
      <w:r>
        <w:rPr>
          <w:position w:val="-28"/>
          <w:lang w:val="en-US"/>
        </w:rPr>
        <w:object>
          <v:shape id="_x0000_i1025" o:spt="75" type="#_x0000_t75" style="height:33pt;width:263.25pt;" o:ole="t" filled="f" o:preferrelative="t" stroked="f" coordsize="21600,21600">
            <v:path/>
            <v:fill on="f" focussize="0,0"/>
            <v:stroke on="f" joinstyle="miter"/>
            <v:imagedata r:id="rId9" o:title=""/>
            <o:lock v:ext="edit" aspectratio="t"/>
            <w10:wrap type="none"/>
            <w10:anchorlock/>
          </v:shape>
          <o:OLEObject Type="Embed" ProgID="Equation.KSEE3" ShapeID="_x0000_i1025" DrawAspect="Content" ObjectID="_1468075725" r:id="rId8">
            <o:LockedField>false</o:LockedField>
          </o:OLEObject>
        </w:object>
      </w:r>
      <w:r>
        <w:rPr>
          <w:lang w:val="en-US"/>
        </w:rPr>
        <w:t xml:space="preserve"> [Eq 1]</w:t>
      </w:r>
    </w:p>
    <w:p>
      <w:pPr>
        <w:pStyle w:val="21"/>
        <w:spacing w:after="0"/>
        <w:ind w:firstLine="0"/>
        <w:jc w:val="left"/>
        <w:rPr>
          <w:lang w:val="en-US"/>
        </w:rPr>
      </w:pPr>
      <w:r>
        <w:rPr>
          <w:position w:val="-28"/>
          <w:lang w:val="en-US"/>
        </w:rPr>
        <w:object>
          <v:shape id="_x0000_i1026" o:spt="75" type="#_x0000_t75" style="height:33pt;width:306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lang w:val="en-US"/>
        </w:rPr>
        <w:t xml:space="preserve"> [Eq 2]</w:t>
      </w:r>
    </w:p>
    <w:p>
      <w:pPr>
        <w:pStyle w:val="21"/>
        <w:spacing w:after="0"/>
        <w:ind w:firstLine="0"/>
        <w:jc w:val="left"/>
        <w:rPr>
          <w:lang w:val="en-US"/>
        </w:rPr>
      </w:pPr>
      <w:r>
        <w:rPr>
          <w:lang w:val="en-US"/>
        </w:rPr>
        <w:t>The prevalence (</w:t>
      </w:r>
      <w:r>
        <w:rPr>
          <w:i/>
          <w:lang w:val="en-US"/>
        </w:rPr>
        <w:t>Ptros</w:t>
      </w:r>
      <w:r>
        <w:rPr>
          <w:lang w:val="en-US"/>
        </w:rPr>
        <w:t xml:space="preserve">) in turn could be predicted based on </w:t>
      </w:r>
      <w:r>
        <w:rPr>
          <w:i/>
          <w:lang w:val="en-US"/>
        </w:rPr>
        <w:t>P(T|edu)</w:t>
      </w:r>
      <w:r>
        <w:rPr>
          <w:lang w:val="en-US"/>
        </w:rPr>
        <w:t xml:space="preserve">, </w:t>
      </w:r>
      <w:r>
        <w:rPr>
          <w:i/>
          <w:lang w:val="en-US"/>
        </w:rPr>
        <w:t>P(T|tros)</w:t>
      </w:r>
      <w:r>
        <w:rPr>
          <w:lang w:val="en-US"/>
        </w:rPr>
        <w:t xml:space="preserve"> and </w:t>
      </w:r>
      <w:r>
        <w:rPr>
          <w:i/>
          <w:lang w:val="en-US"/>
        </w:rPr>
        <w:t>PT</w:t>
      </w:r>
      <w:r>
        <w:rPr>
          <w:lang w:val="en-US"/>
        </w:rPr>
        <w:t xml:space="preserve"> in a sample:</w:t>
      </w:r>
    </w:p>
    <w:p>
      <w:pPr>
        <w:pStyle w:val="21"/>
        <w:spacing w:after="0"/>
        <w:ind w:firstLine="0"/>
        <w:jc w:val="left"/>
        <w:rPr>
          <w:lang w:val="en-US"/>
        </w:rPr>
      </w:pPr>
      <w:r>
        <w:rPr>
          <w:position w:val="-28"/>
        </w:rPr>
        <w:object>
          <v:shape id="_x0000_i1027" o:spt="75" type="#_x0000_t75" style="height:33pt;width:153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r>
        <w:rPr>
          <w:lang w:val="en-US"/>
        </w:rPr>
        <w:t xml:space="preserve"> [Eq 3]</w:t>
      </w:r>
    </w:p>
    <w:p>
      <w:pPr>
        <w:pStyle w:val="21"/>
        <w:spacing w:after="0"/>
        <w:ind w:firstLine="0"/>
        <w:jc w:val="left"/>
        <w:rPr>
          <w:lang w:val="en-US"/>
        </w:rPr>
      </w:pPr>
      <w:r>
        <w:rPr>
          <w:b/>
          <w:bCs/>
          <w:lang w:val="en-US"/>
        </w:rPr>
        <w:t>Statistical analyses</w:t>
      </w:r>
      <w:r>
        <w:rPr>
          <w:b/>
          <w:bCs/>
          <w:i/>
          <w:lang w:val="en-US"/>
        </w:rPr>
        <w:t>.</w:t>
      </w:r>
      <w:r>
        <w:rPr>
          <w:i/>
          <w:lang w:val="en-US"/>
        </w:rPr>
        <w:t xml:space="preserve"> </w:t>
      </w:r>
      <w:r>
        <w:rPr>
          <w:iCs/>
          <w:lang w:val="en-US"/>
        </w:rPr>
        <w:t xml:space="preserve">After the examination of the associations between morphotypes and individual q-values within sample sets representing different contact zones, the following analyses were made. Firstly, we studied variation of </w:t>
      </w:r>
      <w:r>
        <w:rPr>
          <w:i/>
          <w:iCs/>
          <w:lang w:val="en-US"/>
        </w:rPr>
        <w:t>PT</w:t>
      </w:r>
      <w:r>
        <w:rPr>
          <w:i/>
          <w:lang w:val="en-US"/>
        </w:rPr>
        <w:t xml:space="preserve">, </w:t>
      </w:r>
      <w:r>
        <w:rPr>
          <w:i/>
          <w:iCs/>
          <w:lang w:val="en-US"/>
        </w:rPr>
        <w:t>P(T|tros)</w:t>
      </w:r>
      <w:r>
        <w:rPr>
          <w:i/>
          <w:lang w:val="en-US"/>
        </w:rPr>
        <w:t xml:space="preserve">, </w:t>
      </w:r>
      <w:r>
        <w:rPr>
          <w:i/>
          <w:iCs/>
          <w:lang w:val="en-US"/>
        </w:rPr>
        <w:t>P(T|edu)</w:t>
      </w:r>
      <w:r>
        <w:rPr>
          <w:i/>
          <w:lang w:val="en-US"/>
        </w:rPr>
        <w:t xml:space="preserve">, </w:t>
      </w:r>
      <w:r>
        <w:rPr>
          <w:i/>
          <w:iCs/>
          <w:lang w:val="en-US"/>
        </w:rPr>
        <w:t>P(tros|T)</w:t>
      </w:r>
      <w:r>
        <w:rPr>
          <w:i/>
          <w:lang w:val="en-US"/>
        </w:rPr>
        <w:t xml:space="preserve">, </w:t>
      </w:r>
      <w:r>
        <w:rPr>
          <w:i/>
          <w:iCs/>
          <w:lang w:val="en-US"/>
        </w:rPr>
        <w:t>P(edu|E)</w:t>
      </w:r>
      <w:r>
        <w:rPr>
          <w:lang w:val="en-US"/>
        </w:rPr>
        <w:t xml:space="preserve"> as functions of </w:t>
      </w:r>
      <w:r>
        <w:rPr>
          <w:i/>
          <w:lang w:val="en-US"/>
        </w:rPr>
        <w:t>Ptros</w:t>
      </w:r>
      <w:r>
        <w:rPr>
          <w:lang w:val="en-US"/>
        </w:rPr>
        <w:t xml:space="preserve"> within and between sample sets representing A) the White Sea (sample set </w:t>
      </w:r>
      <w:r>
        <w:rPr>
          <w:i/>
          <w:lang w:val="en-US"/>
        </w:rPr>
        <w:t>WS</w:t>
      </w:r>
      <w:r>
        <w:rPr>
          <w:lang w:val="en-US"/>
        </w:rPr>
        <w:t xml:space="preserve">) and the Barents sea coasts of the Kola Peninsula and saline (set </w:t>
      </w:r>
      <w:r>
        <w:rPr>
          <w:i/>
          <w:lang w:val="en-US"/>
        </w:rPr>
        <w:t>BH</w:t>
      </w:r>
      <w:r>
        <w:rPr>
          <w:lang w:val="en-US"/>
        </w:rPr>
        <w:t xml:space="preserve">) and brackish (set </w:t>
      </w:r>
      <w:r>
        <w:rPr>
          <w:i/>
          <w:lang w:val="en-US"/>
        </w:rPr>
        <w:t>BL</w:t>
      </w:r>
      <w:r>
        <w:rPr>
          <w:lang w:val="en-US"/>
        </w:rP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lang w:val="en-US"/>
        </w:rPr>
        <w:t>Ptros</w:t>
      </w:r>
      <w:r>
        <w:rPr>
          <w:lang w:val="en-US"/>
        </w:rPr>
        <w:t xml:space="preserve"> and </w:t>
      </w:r>
      <w:r>
        <w:rPr>
          <w:i/>
          <w:lang w:val="en-US"/>
        </w:rPr>
        <w:t>PT</w:t>
      </w:r>
      <w:r>
        <w:rPr>
          <w:lang w:val="en-US"/>
        </w:rPr>
        <w:t xml:space="preserve"> and between positive (</w:t>
      </w:r>
      <w:r>
        <w:rPr>
          <w:i/>
          <w:lang w:val="en-US"/>
        </w:rPr>
        <w:t>P(tros|T)</w:t>
      </w:r>
      <w:r>
        <w:rPr>
          <w:lang w:val="en-US"/>
        </w:rPr>
        <w:t>) and negative (</w:t>
      </w:r>
      <w:r>
        <w:rPr>
          <w:i/>
          <w:lang w:val="en-US"/>
        </w:rPr>
        <w:t>P(edu|E)</w:t>
      </w:r>
      <w:r>
        <w:rPr>
          <w:lang w:val="en-US"/>
        </w:rPr>
        <w:t xml:space="preserve">) predictive values and </w:t>
      </w:r>
      <w:r>
        <w:rPr>
          <w:i/>
          <w:lang w:val="en-US"/>
        </w:rPr>
        <w:t>Ptros</w:t>
      </w:r>
      <w:r>
        <w:rPr>
          <w:lang w:val="en-US"/>
        </w:rP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could be predicted using formulas Eq 1-3 and the data on the morphotype proportions among species (</w:t>
      </w:r>
      <w:r>
        <w:rPr>
          <w:i/>
          <w:lang w:val="en-US"/>
        </w:rPr>
        <w:t>P(T|tros)</w:t>
      </w:r>
      <w:r>
        <w:rPr>
          <w:lang w:val="en-US"/>
        </w:rPr>
        <w:t xml:space="preserve">, </w:t>
      </w:r>
      <w:r>
        <w:rPr>
          <w:i/>
          <w:lang w:val="en-US"/>
        </w:rPr>
        <w:t>P(T|edu)</w:t>
      </w:r>
      <w:r>
        <w:rPr>
          <w:lang w:val="en-US"/>
        </w:rPr>
        <w:t>) in a few (minimum two, see below) genotyped samples. We concede that the assumption that sensitivity and specificity do not depend on the prevalence can be violated in the morphotype test, as it often is in clinical tests [38]. Therefore we focused on finding out which samples were better suited for prediction on the basis of Eq. 1-3: the most mixed samples (</w:t>
      </w:r>
      <w:r>
        <w:rPr>
          <w:i/>
          <w:lang w:val="en-US"/>
        </w:rPr>
        <w:t>Ptros</w:t>
      </w:r>
      <w:r>
        <w:rPr>
          <w:lang w:val="en-US"/>
        </w:rP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1"/>
        <w:spacing w:after="0"/>
        <w:ind w:firstLine="0"/>
        <w:jc w:val="left"/>
        <w:rPr>
          <w:lang w:val="en-US"/>
        </w:rPr>
      </w:pPr>
      <w:r>
        <w:rPr>
          <w:lang w:val="en-US"/>
        </w:rPr>
        <w:t>All statistical analyses were performed with functions of R3.6.1 statistical programming language [R_2019]. We used generalized linear (mixed) models, GL(M)Ms, with binomial distribution and a logit link-function. All GLM models were constructed with glm() function from the package “stats” [R_2019] whereas GLMM were fitted with glmer() function from the package “lme4” [39]. The validity of each model was checked by visual analysis of residual plots and the assessment of the overdispersion presence.</w:t>
      </w:r>
    </w:p>
    <w:p>
      <w:pPr>
        <w:pStyle w:val="21"/>
        <w:spacing w:after="0"/>
        <w:ind w:firstLine="0"/>
        <w:jc w:val="left"/>
        <w:rPr>
          <w:lang w:val="en-US"/>
        </w:rPr>
      </w:pPr>
      <w:r>
        <w:rPr>
          <w:lang w:val="en-US"/>
        </w:rPr>
        <w:t>The goodness of fit for the models was assessed by means of pseudo-R</w:t>
      </w:r>
      <w:r>
        <w:rPr>
          <w:vertAlign w:val="superscript"/>
          <w:lang w:val="en-US"/>
        </w:rPr>
        <w:t>2</w:t>
      </w:r>
      <w:r>
        <w:rPr>
          <w:lang w:val="en-US"/>
        </w:rPr>
        <w:t xml:space="preserve"> [40] using the function r.squaredGLMM() from the package “MuMIn” [41]. To assess the role of random factors in GLMM, we compared marginal and conditional pseudoR</w:t>
      </w:r>
      <w:r>
        <w:rPr>
          <w:vertAlign w:val="superscript"/>
          <w:lang w:val="en-US"/>
        </w:rPr>
        <w:t>2</w:t>
      </w:r>
      <w:r>
        <w:rPr>
          <w:lang w:val="en-US"/>
        </w:rPr>
        <w:t xml:space="preserve"> [40]. After the model parameters were estimated, we visualized them by means of regression lines with corresponding 95% confidence intervals.</w:t>
      </w:r>
    </w:p>
    <w:p>
      <w:pPr>
        <w:pStyle w:val="21"/>
        <w:spacing w:after="0"/>
        <w:ind w:firstLine="0"/>
        <w:jc w:val="left"/>
        <w:rPr>
          <w:lang w:val="en-US"/>
        </w:rPr>
      </w:pPr>
      <w:r>
        <w:rPr>
          <w:i/>
          <w:lang w:val="en-US"/>
        </w:rPr>
        <w:t>Associations between morphotypes and genotypes around the Kola Peninsula</w:t>
      </w:r>
      <w:r>
        <w:rPr>
          <w:lang w:val="en-US"/>
        </w:rPr>
        <w:t>.The following three regression models were fitted for the data:</w:t>
      </w:r>
    </w:p>
    <w:p>
      <w:pPr>
        <w:pStyle w:val="21"/>
        <w:spacing w:after="0"/>
        <w:ind w:firstLine="0"/>
        <w:jc w:val="left"/>
        <w:rPr>
          <w:lang w:val="en-US"/>
        </w:rPr>
      </w:pPr>
      <w:r>
        <w:rPr>
          <w:b/>
          <w:lang w:val="en-US"/>
        </w:rPr>
        <w:t>Model 1</w:t>
      </w:r>
      <w:r>
        <w:rPr>
          <w:lang w:val="en-US"/>
        </w:rPr>
        <w:t>: Morphotype proportions (</w:t>
      </w:r>
      <w:r>
        <w:rPr>
          <w:i/>
          <w:lang w:val="en-US"/>
        </w:rPr>
        <w:t>PT</w:t>
      </w:r>
      <w:r>
        <w:rPr>
          <w:lang w:val="en-US"/>
        </w:rPr>
        <w:t>) as a function of taxonomic structure of mussel populations (</w:t>
      </w:r>
      <w:r>
        <w:rPr>
          <w:i/>
          <w:lang w:val="en-US"/>
        </w:rPr>
        <w:t>Ptros</w:t>
      </w:r>
      <w:r>
        <w:rPr>
          <w:lang w:val="en-US"/>
        </w:rPr>
        <w:t xml:space="preserve">). All mussels with a T-morphotype were coded as 1 and all mussels with an E-morphotype were coded as 0. These data were used as a dependent variable, which was regressed against </w:t>
      </w:r>
      <w:r>
        <w:rPr>
          <w:i/>
          <w:lang w:val="en-US"/>
        </w:rPr>
        <w:t>Ptros</w:t>
      </w:r>
      <w:r>
        <w:rPr>
          <w:lang w:val="en-US"/>
        </w:rPr>
        <w:t xml:space="preserve"> (continuous predictor) and </w:t>
      </w:r>
      <w:r>
        <w:rPr>
          <w:b/>
          <w:lang w:val="en-US"/>
        </w:rPr>
        <w:t>Set</w:t>
      </w:r>
      <w:r>
        <w:rPr>
          <w:lang w:val="en-US"/>
        </w:rPr>
        <w:t xml:space="preserve"> (discrete predictor with three levels) and interaction between them. </w:t>
      </w:r>
    </w:p>
    <w:p>
      <w:pPr>
        <w:pStyle w:val="21"/>
        <w:spacing w:after="0"/>
        <w:ind w:firstLine="0"/>
        <w:jc w:val="left"/>
        <w:rPr>
          <w:lang w:val="en-US"/>
        </w:rPr>
      </w:pPr>
      <w:r>
        <w:rPr>
          <w:b/>
          <w:lang w:val="en-US"/>
        </w:rPr>
        <w:t>Model 2</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xml:space="preserve">). The dependent variable was coded as in Model 1 and modeled as a function of </w:t>
      </w:r>
      <w:r>
        <w:rPr>
          <w:i/>
          <w:lang w:val="en-US"/>
        </w:rPr>
        <w:t>Ptros</w:t>
      </w:r>
      <w:r>
        <w:rPr>
          <w:lang w:val="en-US"/>
        </w:rPr>
        <w:t xml:space="preserve">, </w:t>
      </w:r>
      <w:r>
        <w:rPr>
          <w:i/>
          <w:lang w:val="en-US"/>
        </w:rPr>
        <w:t>Set</w:t>
      </w:r>
      <w:r>
        <w:rPr>
          <w:lang w:val="en-US"/>
        </w:rPr>
        <w:t xml:space="preserve">, </w:t>
      </w:r>
      <w:r>
        <w:rPr>
          <w:i/>
          <w:lang w:val="en-US"/>
        </w:rPr>
        <w:t>Species</w:t>
      </w:r>
      <w:r>
        <w:rPr>
          <w:lang w:val="en-US"/>
        </w:rPr>
        <w:t xml:space="preserve"> (a discrete predictor with two levels) and interaction between terms. The sample was included into the model as a random factor influencing the model intercept. </w:t>
      </w:r>
    </w:p>
    <w:p>
      <w:pPr>
        <w:pStyle w:val="21"/>
        <w:spacing w:after="0"/>
        <w:ind w:firstLine="0"/>
        <w:jc w:val="left"/>
        <w:rPr>
          <w:lang w:val="en-US"/>
        </w:rPr>
      </w:pPr>
      <w:r>
        <w:rPr>
          <w:b/>
          <w:lang w:val="en-US"/>
        </w:rPr>
        <w:t>Model 3</w:t>
      </w:r>
      <w:r>
        <w:rPr>
          <w:lang w:val="en-US"/>
        </w:rPr>
        <w:t>: Correctness of species identification (</w:t>
      </w:r>
      <w:r>
        <w:rPr>
          <w:i/>
          <w:lang w:val="en-US"/>
        </w:rPr>
        <w:t>P(tros|T)</w:t>
      </w:r>
      <w:r>
        <w:rPr>
          <w:lang w:val="en-US"/>
        </w:rPr>
        <w:t xml:space="preserve"> and </w:t>
      </w:r>
      <w:r>
        <w:rPr>
          <w:i/>
          <w:lang w:val="en-US"/>
        </w:rPr>
        <w:t>P(edu|E)</w:t>
      </w:r>
      <w:r>
        <w:rPr>
          <w:lang w:val="en-US"/>
        </w:rPr>
        <w:t xml:space="preserve">) as a function of taxonomic structure of populations. The dependent variable was coded as 1 if </w:t>
      </w:r>
      <w:r>
        <w:rPr>
          <w:i/>
          <w:lang w:val="en-US"/>
        </w:rPr>
        <w:t>M. trossulus</w:t>
      </w:r>
      <w:r>
        <w:rPr>
          <w:lang w:val="en-US"/>
        </w:rPr>
        <w:t xml:space="preserve"> was represented by a T-morphotype or </w:t>
      </w:r>
      <w:r>
        <w:rPr>
          <w:i/>
          <w:lang w:val="en-US"/>
        </w:rPr>
        <w:t>M. edulis</w:t>
      </w:r>
      <w:r>
        <w:rPr>
          <w:lang w:val="en-US"/>
        </w:rPr>
        <w:t xml:space="preserve"> was represented by an E-morphotype and as 0 in the other cases. The set of predictors for the model was as follows: </w:t>
      </w:r>
      <w:r>
        <w:rPr>
          <w:i/>
          <w:lang w:val="en-US"/>
        </w:rPr>
        <w:t>Ptros</w:t>
      </w:r>
      <w:r>
        <w:rPr>
          <w:lang w:val="en-US"/>
        </w:rPr>
        <w:t xml:space="preserve">, </w:t>
      </w:r>
      <w:r>
        <w:rPr>
          <w:i/>
          <w:lang w:val="en-US"/>
        </w:rPr>
        <w:t>Morphotype</w:t>
      </w:r>
      <w:r>
        <w:rPr>
          <w:lang w:val="en-US"/>
        </w:rPr>
        <w:t xml:space="preserve"> (discrete predictor with two levels), </w:t>
      </w:r>
      <w:r>
        <w:rPr>
          <w:i/>
          <w:lang w:val="en-US"/>
        </w:rPr>
        <w:t>Set</w:t>
      </w:r>
      <w:r>
        <w:rPr>
          <w:lang w:val="en-US"/>
        </w:rPr>
        <w:t xml:space="preserve"> and interaction between terms. The sample was included into the model as a random factor influencing the model intercept.</w:t>
      </w:r>
    </w:p>
    <w:p>
      <w:pPr>
        <w:pStyle w:val="21"/>
        <w:spacing w:after="0"/>
        <w:ind w:firstLine="0"/>
        <w:jc w:val="left"/>
        <w:rPr>
          <w:lang w:val="en-US"/>
        </w:rPr>
      </w:pPr>
      <w:r>
        <w:rPr>
          <w:lang w:val="en-US"/>
        </w:rPr>
        <w:t xml:space="preserve">To check whether it is possible to pool some of the geographical sets to construct a more general model without losing information, we constructed three complex data sets with different pairing combinations of </w:t>
      </w:r>
      <w:r>
        <w:rPr>
          <w:i/>
          <w:lang w:val="en-US"/>
        </w:rPr>
        <w:t>WS</w:t>
      </w:r>
      <w:r>
        <w:rPr>
          <w:lang w:val="en-US"/>
        </w:rPr>
        <w:t xml:space="preserve">, </w:t>
      </w:r>
      <w:r>
        <w:rPr>
          <w:i/>
          <w:lang w:val="en-US"/>
        </w:rPr>
        <w:t>BL</w:t>
      </w:r>
      <w:r>
        <w:rPr>
          <w:lang w:val="en-US"/>
        </w:rPr>
        <w:t xml:space="preserve"> and </w:t>
      </w:r>
      <w:r>
        <w:rPr>
          <w:i/>
          <w:lang w:val="en-US"/>
        </w:rPr>
        <w:t>BH</w:t>
      </w:r>
      <w:r>
        <w:rPr>
          <w:lang w:val="en-US"/>
        </w:rPr>
        <w:t>: (</w:t>
      </w:r>
      <w:r>
        <w:rPr>
          <w:i/>
          <w:lang w:val="en-US"/>
        </w:rPr>
        <w:t>WSBL</w:t>
      </w:r>
      <w:r>
        <w:rPr>
          <w:lang w:val="en-US"/>
        </w:rPr>
        <w:t xml:space="preserve">) and </w:t>
      </w:r>
      <w:r>
        <w:rPr>
          <w:i/>
          <w:lang w:val="en-US"/>
        </w:rPr>
        <w:t>BH</w:t>
      </w:r>
      <w:r>
        <w:rPr>
          <w:lang w:val="en-US"/>
        </w:rPr>
        <w:t>; (</w:t>
      </w:r>
      <w:r>
        <w:rPr>
          <w:i/>
          <w:lang w:val="en-US"/>
        </w:rPr>
        <w:t>WSBH</w:t>
      </w:r>
      <w:r>
        <w:rPr>
          <w:lang w:val="en-US"/>
        </w:rPr>
        <w:t xml:space="preserve">) and </w:t>
      </w:r>
      <w:r>
        <w:rPr>
          <w:i/>
          <w:lang w:val="en-US"/>
        </w:rPr>
        <w:t>BL</w:t>
      </w:r>
      <w:r>
        <w:rPr>
          <w:lang w:val="en-US"/>
        </w:rPr>
        <w:t>; (</w:t>
      </w:r>
      <w:r>
        <w:rPr>
          <w:i/>
          <w:lang w:val="en-US"/>
        </w:rPr>
        <w:t>BLBH</w:t>
      </w:r>
      <w:r>
        <w:rPr>
          <w:lang w:val="en-US"/>
        </w:rPr>
        <w:t xml:space="preserve">) and </w:t>
      </w:r>
      <w:r>
        <w:rPr>
          <w:i/>
          <w:lang w:val="en-US"/>
        </w:rPr>
        <w:t>WS</w:t>
      </w:r>
      <w:r>
        <w:rPr>
          <w:lang w:val="en-US"/>
        </w:rPr>
        <w:t>. We did not consider a full combination of sets since in such a case the factor “</w:t>
      </w:r>
      <w:r>
        <w:rPr>
          <w:i/>
          <w:lang w:val="en-US"/>
        </w:rPr>
        <w:t>Set</w:t>
      </w:r>
      <w:r>
        <w:rPr>
          <w:lang w:val="en-US"/>
        </w:rP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1"/>
        <w:spacing w:after="0"/>
        <w:ind w:firstLine="0"/>
        <w:jc w:val="left"/>
        <w:rPr>
          <w:lang w:val="en-US"/>
        </w:rPr>
      </w:pPr>
      <w:r>
        <w:rPr>
          <w:i/>
          <w:lang w:val="en-US"/>
        </w:rPr>
        <w:t>Associations between morphotypes and genotypes around the Atlantic</w:t>
      </w:r>
      <w:r>
        <w:rPr>
          <w:lang w:val="en-US"/>
        </w:rPr>
        <w:t>. Five sample sets were considered, representing the Gulf of Maine (</w:t>
      </w:r>
      <w:r>
        <w:rPr>
          <w:i/>
          <w:lang w:val="en-US"/>
        </w:rPr>
        <w:t>GOM</w:t>
      </w:r>
      <w:r>
        <w:rPr>
          <w:lang w:val="en-US"/>
        </w:rPr>
        <w:t>), the Baltic Sea (</w:t>
      </w:r>
      <w:r>
        <w:rPr>
          <w:i/>
          <w:lang w:val="en-US"/>
        </w:rPr>
        <w:t>BALT</w:t>
      </w:r>
      <w:r>
        <w:rPr>
          <w:lang w:val="en-US"/>
        </w:rPr>
        <w:t>), western Norway (</w:t>
      </w:r>
      <w:r>
        <w:rPr>
          <w:i/>
          <w:lang w:val="en-US"/>
        </w:rPr>
        <w:t>NORW</w:t>
      </w:r>
      <w:r>
        <w:rPr>
          <w:lang w:val="en-US"/>
        </w:rPr>
        <w:t>), saline Barents Sea (</w:t>
      </w:r>
      <w:r>
        <w:rPr>
          <w:i/>
          <w:lang w:val="en-US"/>
        </w:rPr>
        <w:t>BH</w:t>
      </w:r>
      <w:r>
        <w:rPr>
          <w:lang w:val="en-US"/>
        </w:rPr>
        <w:t>) and the White Sea combined with the brackish Barents Sea (</w:t>
      </w:r>
      <w:r>
        <w:rPr>
          <w:i/>
          <w:lang w:val="en-US"/>
        </w:rPr>
        <w:t>WSBL</w:t>
      </w:r>
      <w:r>
        <w:rPr>
          <w:lang w:val="en-US"/>
        </w:rPr>
        <w:t xml:space="preserve">, sets </w:t>
      </w:r>
      <w:r>
        <w:rPr>
          <w:i/>
          <w:lang w:val="en-US"/>
        </w:rPr>
        <w:t>WS</w:t>
      </w:r>
      <w:r>
        <w:rPr>
          <w:lang w:val="en-US"/>
        </w:rPr>
        <w:t xml:space="preserve"> and </w:t>
      </w:r>
      <w:r>
        <w:rPr>
          <w:i/>
          <w:lang w:val="en-US"/>
        </w:rPr>
        <w:t>BL</w:t>
      </w:r>
      <w:r>
        <w:rPr>
          <w:lang w:val="en-US"/>
        </w:rPr>
        <w:t xml:space="preserve"> were pooled since there pooling did not affect the inference, see Results). Scotland (</w:t>
      </w:r>
      <w:r>
        <w:rPr>
          <w:i/>
          <w:lang w:val="en-US"/>
        </w:rPr>
        <w:t>SCOT</w:t>
      </w:r>
      <w:r>
        <w:rPr>
          <w:lang w:val="en-US"/>
        </w:rPr>
        <w:t>) was not included in regression analyses because it was represented by only two samples. Three models were constructed:</w:t>
      </w:r>
    </w:p>
    <w:p>
      <w:pPr>
        <w:pStyle w:val="21"/>
        <w:spacing w:after="0"/>
        <w:ind w:firstLine="0"/>
        <w:jc w:val="left"/>
        <w:rPr>
          <w:lang w:val="en-US"/>
        </w:rPr>
      </w:pPr>
      <w:r>
        <w:rPr>
          <w:b/>
          <w:bCs/>
          <w:lang w:val="en-US"/>
        </w:rPr>
        <w:t>Model 4</w:t>
      </w:r>
      <w:r>
        <w:rPr>
          <w:lang w:val="en-US"/>
        </w:rPr>
        <w:t>. Taxonomic structure (</w:t>
      </w:r>
      <w:r>
        <w:rPr>
          <w:i/>
          <w:lang w:val="en-US"/>
        </w:rPr>
        <w:t>Ptros</w:t>
      </w:r>
      <w:r>
        <w:rPr>
          <w:lang w:val="en-US"/>
        </w:rPr>
        <w:t>) as a function of morphotype frequencies in populations (</w:t>
      </w:r>
      <w:r>
        <w:rPr>
          <w:i/>
          <w:lang w:val="en-US"/>
        </w:rPr>
        <w:t>PT</w:t>
      </w:r>
      <w:r>
        <w:rPr>
          <w:lang w:val="en-US"/>
        </w:rPr>
        <w:t xml:space="preserve">). The dependent variable was coded as in Model 1 and modeled as a function of </w:t>
      </w:r>
      <w:r>
        <w:rPr>
          <w:i/>
          <w:lang w:val="en-US"/>
        </w:rPr>
        <w:t>PT</w:t>
      </w:r>
      <w:r>
        <w:rPr>
          <w:lang w:val="en-US"/>
        </w:rPr>
        <w:t xml:space="preserve"> (continuous predictor), </w:t>
      </w:r>
      <w:r>
        <w:rPr>
          <w:i/>
          <w:lang w:val="en-US"/>
        </w:rPr>
        <w:t>Set</w:t>
      </w:r>
      <w:r>
        <w:rPr>
          <w:lang w:val="en-US"/>
        </w:rPr>
        <w:t xml:space="preserve"> and interaction between them. We modeled </w:t>
      </w:r>
      <w:r>
        <w:rPr>
          <w:i/>
          <w:lang w:val="en-US"/>
        </w:rPr>
        <w:t>Ptros</w:t>
      </w:r>
      <w:r>
        <w:rPr>
          <w:lang w:val="en-US"/>
        </w:rPr>
        <w:t xml:space="preserve"> vs. </w:t>
      </w:r>
      <w:r>
        <w:rPr>
          <w:i/>
          <w:lang w:val="en-US"/>
        </w:rPr>
        <w:t>PT</w:t>
      </w:r>
      <w:r>
        <w:rPr>
          <w:lang w:val="en-US"/>
        </w:rPr>
        <w:t xml:space="preserve"> but not vice versa, as in the previous analysis, in order to use this model as a reference for the “</w:t>
      </w:r>
      <w:r>
        <w:rPr>
          <w:i/>
          <w:lang w:val="en-US"/>
        </w:rPr>
        <w:t>Ptros</w:t>
      </w:r>
      <w:r>
        <w:rPr>
          <w:lang w:val="en-US"/>
        </w:rPr>
        <w:t xml:space="preserve"> by </w:t>
      </w:r>
      <w:r>
        <w:rPr>
          <w:i/>
          <w:lang w:val="en-US"/>
        </w:rPr>
        <w:t>PT</w:t>
      </w:r>
      <w:r>
        <w:rPr>
          <w:lang w:val="en-US"/>
        </w:rPr>
        <w:t xml:space="preserve"> calculator” (see below). </w:t>
      </w:r>
    </w:p>
    <w:p>
      <w:pPr>
        <w:pStyle w:val="21"/>
        <w:spacing w:after="0"/>
        <w:ind w:firstLine="0"/>
        <w:jc w:val="left"/>
        <w:rPr>
          <w:lang w:val="en-US"/>
        </w:rPr>
      </w:pPr>
      <w:r>
        <w:rPr>
          <w:b/>
          <w:bCs/>
          <w:lang w:val="en-US"/>
        </w:rPr>
        <w:t>Model 5</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The model was constructed analogously to Model 2.</w:t>
      </w:r>
    </w:p>
    <w:p>
      <w:pPr>
        <w:pStyle w:val="21"/>
        <w:spacing w:after="0"/>
        <w:ind w:firstLine="0"/>
        <w:jc w:val="left"/>
        <w:rPr>
          <w:lang w:val="en-US"/>
        </w:rPr>
      </w:pPr>
      <w:r>
        <w:rPr>
          <w:b/>
          <w:bCs/>
          <w:lang w:val="en-US"/>
        </w:rPr>
        <w:t>Model 6</w:t>
      </w:r>
      <w:r>
        <w:rPr>
          <w:lang w:val="en-US"/>
        </w:rPr>
        <w:t>. Correctness of species identification (</w:t>
      </w:r>
      <w:r>
        <w:rPr>
          <w:i/>
          <w:lang w:val="en-US"/>
        </w:rPr>
        <w:t>P(tros|T)</w:t>
      </w:r>
      <w:r>
        <w:rPr>
          <w:lang w:val="en-US"/>
        </w:rPr>
        <w:t xml:space="preserve"> and </w:t>
      </w:r>
      <w:r>
        <w:rPr>
          <w:i/>
          <w:lang w:val="en-US"/>
        </w:rPr>
        <w:t>P(edu|E)</w:t>
      </w:r>
      <w:r>
        <w:rPr>
          <w:lang w:val="en-US"/>
        </w:rPr>
        <w:t>) as a function of taxonomic structure of populations (</w:t>
      </w:r>
      <w:r>
        <w:rPr>
          <w:i/>
          <w:lang w:val="en-US"/>
        </w:rPr>
        <w:t>Ptros</w:t>
      </w:r>
      <w:r>
        <w:rPr>
          <w:lang w:val="en-US"/>
        </w:rPr>
        <w:t>). The model was constructed analogously to Model 3.</w:t>
      </w:r>
    </w:p>
    <w:p>
      <w:pPr>
        <w:pStyle w:val="21"/>
        <w:spacing w:after="0"/>
        <w:ind w:firstLine="0"/>
        <w:jc w:val="left"/>
        <w:rPr>
          <w:lang w:val="en-US"/>
        </w:rPr>
      </w:pPr>
      <w:r>
        <w:rPr>
          <w:i/>
          <w:lang w:val="en-US"/>
        </w:rPr>
        <w:t>Associations between morphotypes and shell size</w:t>
      </w:r>
      <w:r>
        <w:rPr>
          <w:lang w:val="en-US"/>
        </w:rPr>
        <w:t>. To check the possible association of morphotypes with size we undertook the following two analyses. Firstly, we constructed a set logistic regression models for each available species-specific genotype (i.e. </w:t>
      </w:r>
      <w:r>
        <w:rPr>
          <w:i/>
          <w:lang w:val="en-US"/>
        </w:rPr>
        <w:t>M. edulis</w:t>
      </w:r>
      <w:r>
        <w:rPr>
          <w:lang w:val="en-US"/>
        </w:rPr>
        <w:t xml:space="preserve"> or </w:t>
      </w:r>
      <w:r>
        <w:rPr>
          <w:i/>
          <w:lang w:val="en-US"/>
        </w:rPr>
        <w:t>M. trossulus</w:t>
      </w:r>
      <w:r>
        <w:rPr>
          <w:lang w:val="en-US"/>
        </w:rPr>
        <w:t>) from each sample. The probability of the presence of the T-morphotype was a dependent variable and mussel size was a predictor in these models. Only cases where slope-terms of the models were statistically significant (p &lt; 0.05) after Hochberg’s correction for multiple testing [42] were considered. Secondly, we checked the presence of any patterns in residuals from Model 6 (i.e. the main model designed to predict the probability of correct identification of an individual mussel by its morphotype) as a function of mussel size.</w:t>
      </w:r>
    </w:p>
    <w:p>
      <w:pPr>
        <w:pStyle w:val="21"/>
        <w:spacing w:after="0"/>
        <w:ind w:firstLine="0"/>
        <w:jc w:val="left"/>
        <w:rPr>
          <w:lang w:val="en-US"/>
        </w:rPr>
      </w:pPr>
      <w:r>
        <w:rPr>
          <w:i/>
          <w:lang w:val="en-US"/>
        </w:rPr>
        <w:t>Prediction of taxonomic structure of populations and predictive values of the morphotype test based on probability calculators</w:t>
      </w:r>
      <w:r>
        <w:rPr>
          <w:lang w:val="en-US"/>
        </w:rPr>
        <w:t xml:space="preserve">. We applied Eq. 1-3 to predict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for samples from each data set (</w:t>
      </w:r>
      <w:r>
        <w:rPr>
          <w:i/>
          <w:lang w:val="en-US"/>
        </w:rPr>
        <w:t>GOM</w:t>
      </w:r>
      <w:r>
        <w:rPr>
          <w:lang w:val="en-US"/>
        </w:rPr>
        <w:t xml:space="preserve">, </w:t>
      </w:r>
      <w:r>
        <w:rPr>
          <w:i/>
          <w:lang w:val="en-US"/>
        </w:rPr>
        <w:t>BALT</w:t>
      </w:r>
      <w:r>
        <w:rPr>
          <w:lang w:val="en-US"/>
        </w:rPr>
        <w:t xml:space="preserve">, </w:t>
      </w:r>
      <w:r>
        <w:rPr>
          <w:i/>
          <w:lang w:val="en-US"/>
        </w:rPr>
        <w:t>NORW</w:t>
      </w:r>
      <w:r>
        <w:rPr>
          <w:lang w:val="en-US"/>
        </w:rPr>
        <w:t xml:space="preserve">, </w:t>
      </w:r>
      <w:r>
        <w:rPr>
          <w:i/>
          <w:lang w:val="en-US"/>
        </w:rPr>
        <w:t>BH</w:t>
      </w:r>
      <w:r>
        <w:rPr>
          <w:lang w:val="en-US"/>
        </w:rPr>
        <w:t xml:space="preserve">, </w:t>
      </w:r>
      <w:r>
        <w:rPr>
          <w:i/>
          <w:lang w:val="en-US"/>
        </w:rPr>
        <w:t>WSBL</w:t>
      </w:r>
      <w:r>
        <w:rPr>
          <w:lang w:val="en-US"/>
        </w:rPr>
        <w:t xml:space="preserve">, </w:t>
      </w:r>
      <w:r>
        <w:rPr>
          <w:i/>
          <w:lang w:val="en-US"/>
        </w:rPr>
        <w:t>SCOT</w:t>
      </w:r>
      <w:r>
        <w:rPr>
          <w:lang w:val="en-US"/>
        </w:rPr>
        <w:t>) using estimates of morphotype proportions among species (</w:t>
      </w:r>
      <w:r>
        <w:rPr>
          <w:i/>
          <w:lang w:val="en-US"/>
        </w:rPr>
        <w:t>P(T|tros)</w:t>
      </w:r>
      <w:r>
        <w:rPr>
          <w:lang w:val="en-US"/>
        </w:rPr>
        <w:t xml:space="preserve">, </w:t>
      </w:r>
      <w:r>
        <w:rPr>
          <w:i/>
          <w:lang w:val="en-US"/>
        </w:rPr>
        <w:t>P(T|edu)</w:t>
      </w:r>
      <w:r>
        <w:rPr>
          <w:lang w:val="en-US"/>
        </w:rPr>
        <w:t>) obtained from combinations of “calibrating” samples selected based on the results of the following analysis.</w:t>
      </w:r>
    </w:p>
    <w:p>
      <w:pPr>
        <w:pStyle w:val="21"/>
        <w:spacing w:after="0"/>
        <w:ind w:firstLine="0"/>
        <w:jc w:val="left"/>
        <w:rPr>
          <w:lang w:val="en-US"/>
        </w:rPr>
      </w:pPr>
      <w:r>
        <w:rPr>
          <w:lang w:val="en-US"/>
        </w:rPr>
        <w:t xml:space="preserve">We considered all 630 possible pairwise combinations of samples from the </w:t>
      </w:r>
      <w:r>
        <w:rPr>
          <w:i/>
          <w:lang w:val="en-US"/>
        </w:rPr>
        <w:t>WSBL</w:t>
      </w:r>
      <w:r>
        <w:rPr>
          <w:lang w:val="en-US"/>
        </w:rPr>
        <w:t xml:space="preserve"> dataset. Each pair was characterized by an index of taxonomic similarity between the samples:</w:t>
      </w:r>
    </w:p>
    <w:p>
      <w:pPr>
        <w:pStyle w:val="21"/>
        <w:spacing w:after="0"/>
        <w:ind w:firstLine="0"/>
        <w:jc w:val="left"/>
        <w:rPr>
          <w:lang w:val="en-US"/>
        </w:rPr>
      </w:pPr>
      <w:r>
        <w:rPr>
          <w:i/>
          <w:iCs/>
          <w:lang w:val="en-US"/>
        </w:rPr>
        <w:t xml:space="preserve">Delta </w:t>
      </w:r>
      <w:r>
        <w:rPr>
          <w:lang w:val="en-US"/>
        </w:rPr>
        <w:t>= (</w:t>
      </w:r>
      <w:r>
        <w:rPr>
          <w:i/>
          <w:lang w:val="en-US"/>
        </w:rPr>
        <w:t>Ptros</w:t>
      </w:r>
      <w:r>
        <w:rPr>
          <w:lang w:val="en-US"/>
        </w:rPr>
        <w:t xml:space="preserve">1) * (1 - </w:t>
      </w:r>
      <w:r>
        <w:rPr>
          <w:i/>
          <w:lang w:val="en-US"/>
        </w:rPr>
        <w:t>Ptros</w:t>
      </w:r>
      <w:r>
        <w:rPr>
          <w:lang w:val="en-US"/>
        </w:rPr>
        <w:t>2) + (</w:t>
      </w:r>
      <w:r>
        <w:rPr>
          <w:i/>
          <w:lang w:val="en-US"/>
        </w:rPr>
        <w:t>Ptros</w:t>
      </w:r>
      <w:r>
        <w:rPr>
          <w:lang w:val="en-US"/>
        </w:rPr>
        <w:t xml:space="preserve">2) * (1 - </w:t>
      </w:r>
      <w:r>
        <w:rPr>
          <w:i/>
          <w:lang w:val="en-US"/>
        </w:rPr>
        <w:t>Ptros</w:t>
      </w:r>
      <w:r>
        <w:rPr>
          <w:lang w:val="en-US"/>
        </w:rPr>
        <w:t>1)  [Eq. 4],</w:t>
      </w:r>
    </w:p>
    <w:p>
      <w:pPr>
        <w:pStyle w:val="21"/>
        <w:spacing w:after="0"/>
        <w:ind w:firstLine="0"/>
        <w:jc w:val="left"/>
        <w:rPr>
          <w:lang w:val="en-US"/>
        </w:rPr>
      </w:pPr>
      <w:r>
        <w:rPr>
          <w:lang w:val="en-US"/>
        </w:rPr>
        <w:t xml:space="preserve">where </w:t>
      </w:r>
      <w:r>
        <w:rPr>
          <w:i/>
          <w:lang w:val="en-US"/>
        </w:rPr>
        <w:t>Ptros</w:t>
      </w:r>
      <w:r>
        <w:rPr>
          <w:lang w:val="en-US"/>
        </w:rPr>
        <w:t xml:space="preserve">1 and </w:t>
      </w:r>
      <w:r>
        <w:rPr>
          <w:i/>
          <w:lang w:val="en-US"/>
        </w:rPr>
        <w:t>Ptros</w:t>
      </w:r>
      <w:r>
        <w:rPr>
          <w:lang w:val="en-US"/>
        </w:rPr>
        <w:t xml:space="preserve">2 – higher and lower estimates of prevalence in samples. The index varies in a range [0; 1] and takes the value Delta=0 when both samples are pure </w:t>
      </w:r>
      <w:r>
        <w:rPr>
          <w:i/>
          <w:lang w:val="en-US"/>
        </w:rPr>
        <w:t>M. edulis</w:t>
      </w:r>
      <w:r>
        <w:rPr>
          <w:lang w:val="en-US"/>
        </w:rPr>
        <w:t xml:space="preserve"> (</w:t>
      </w:r>
      <w:r>
        <w:rPr>
          <w:i/>
          <w:lang w:val="en-US"/>
        </w:rPr>
        <w:t>Ptros</w:t>
      </w:r>
      <w:r>
        <w:rPr>
          <w:lang w:val="en-US"/>
        </w:rPr>
        <w:t xml:space="preserve">1 = </w:t>
      </w:r>
      <w:r>
        <w:rPr>
          <w:i/>
          <w:lang w:val="en-US"/>
        </w:rPr>
        <w:t>Ptros</w:t>
      </w:r>
      <w:r>
        <w:rPr>
          <w:lang w:val="en-US"/>
        </w:rPr>
        <w:t xml:space="preserve">2 = 0) or pure </w:t>
      </w:r>
      <w:r>
        <w:rPr>
          <w:i/>
          <w:lang w:val="en-US"/>
        </w:rPr>
        <w:t>M. trossulus</w:t>
      </w:r>
      <w:r>
        <w:rPr>
          <w:lang w:val="en-US"/>
        </w:rPr>
        <w:t xml:space="preserve"> (</w:t>
      </w:r>
      <w:r>
        <w:rPr>
          <w:i/>
          <w:lang w:val="en-US"/>
        </w:rPr>
        <w:t>Ptros</w:t>
      </w:r>
      <w:r>
        <w:rPr>
          <w:lang w:val="en-US"/>
        </w:rPr>
        <w:t xml:space="preserve">1 = </w:t>
      </w:r>
      <w:r>
        <w:rPr>
          <w:i/>
          <w:lang w:val="en-US"/>
        </w:rPr>
        <w:t>Ptros</w:t>
      </w:r>
      <w:r>
        <w:rPr>
          <w:lang w:val="en-US"/>
        </w:rPr>
        <w:t>2 = 1), Delta=0.5 when both samples are equivalent mixtures of two species (</w:t>
      </w:r>
      <w:r>
        <w:rPr>
          <w:i/>
          <w:lang w:val="en-US"/>
        </w:rPr>
        <w:t>Ptros</w:t>
      </w:r>
      <w:r>
        <w:rPr>
          <w:lang w:val="en-US"/>
        </w:rPr>
        <w:t xml:space="preserve">1 = </w:t>
      </w:r>
      <w:r>
        <w:rPr>
          <w:i/>
          <w:lang w:val="en-US"/>
        </w:rPr>
        <w:t>Ptros</w:t>
      </w:r>
      <w:r>
        <w:rPr>
          <w:lang w:val="en-US"/>
        </w:rPr>
        <w:t xml:space="preserve">2 = 0.5) and Delta=1 when one sample represent pure </w:t>
      </w:r>
      <w:r>
        <w:rPr>
          <w:i/>
          <w:lang w:val="en-US"/>
        </w:rPr>
        <w:t>M. trossulus</w:t>
      </w:r>
      <w:r>
        <w:rPr>
          <w:lang w:val="en-US"/>
        </w:rPr>
        <w:t xml:space="preserve"> (</w:t>
      </w:r>
      <w:r>
        <w:rPr>
          <w:i/>
          <w:lang w:val="en-US"/>
        </w:rPr>
        <w:t>Ptros</w:t>
      </w:r>
      <w:r>
        <w:rPr>
          <w:lang w:val="en-US"/>
        </w:rPr>
        <w:t xml:space="preserve">1 = 1) and another pure </w:t>
      </w:r>
      <w:r>
        <w:rPr>
          <w:i/>
          <w:lang w:val="en-US"/>
        </w:rPr>
        <w:t>M. edulis</w:t>
      </w:r>
      <w:r>
        <w:rPr>
          <w:lang w:val="en-US"/>
        </w:rPr>
        <w:t xml:space="preserve"> (</w:t>
      </w:r>
      <w:r>
        <w:rPr>
          <w:i/>
          <w:lang w:val="en-US"/>
        </w:rPr>
        <w:t>Ptros</w:t>
      </w:r>
      <w:r>
        <w:rPr>
          <w:lang w:val="en-US"/>
        </w:rPr>
        <w:t>2 = 0).</w:t>
      </w:r>
    </w:p>
    <w:p>
      <w:pPr>
        <w:pStyle w:val="21"/>
        <w:spacing w:after="0"/>
        <w:ind w:firstLine="0"/>
        <w:jc w:val="left"/>
        <w:rPr>
          <w:lang w:val="en-US"/>
        </w:rPr>
      </w:pPr>
      <w:r>
        <w:rPr>
          <w:lang w:val="en-US"/>
        </w:rPr>
        <w:t xml:space="preserve">Estimates of </w:t>
      </w:r>
      <w:r>
        <w:rPr>
          <w:i/>
          <w:lang w:val="en-US"/>
        </w:rPr>
        <w:t>P(T|tros)</w:t>
      </w:r>
      <w:r>
        <w:rPr>
          <w:lang w:val="en-US"/>
        </w:rPr>
        <w:t xml:space="preserve">, </w:t>
      </w:r>
      <w:r>
        <w:rPr>
          <w:i/>
          <w:lang w:val="en-US"/>
        </w:rPr>
        <w:t>P(T|edu)</w:t>
      </w:r>
      <w:r>
        <w:rPr>
          <w:lang w:val="en-US"/>
        </w:rPr>
        <w:t xml:space="preserve"> and </w:t>
      </w:r>
      <w:r>
        <w:rPr>
          <w:i/>
          <w:lang w:val="en-US"/>
        </w:rPr>
        <w:t>PT</w:t>
      </w:r>
      <w:r>
        <w:rPr>
          <w:lang w:val="en-US"/>
        </w:rPr>
        <w:t xml:space="preserve"> were obtained from pooled data on each pair of samples and used for calculation of predicted values of </w:t>
      </w:r>
      <w:r>
        <w:rPr>
          <w:i/>
          <w:lang w:val="en-US"/>
        </w:rPr>
        <w:t>P(edu|E)</w:t>
      </w:r>
      <w:r>
        <w:rPr>
          <w:lang w:val="en-US"/>
        </w:rPr>
        <w:t xml:space="preserve"> and </w:t>
      </w:r>
      <w:r>
        <w:rPr>
          <w:i/>
          <w:lang w:val="en-US"/>
        </w:rPr>
        <w:t>P(tros|T)</w:t>
      </w:r>
      <w:r>
        <w:rPr>
          <w:lang w:val="en-US"/>
        </w:rPr>
        <w:t xml:space="preserve"> basing on Eq.1,2 for the range of </w:t>
      </w:r>
      <w:r>
        <w:rPr>
          <w:i/>
          <w:lang w:val="en-US"/>
        </w:rPr>
        <w:t>Ptros</w:t>
      </w:r>
      <w:r>
        <w:rPr>
          <w:lang w:val="en-US"/>
        </w:rPr>
        <w:t xml:space="preserve"> [0;1] with the step 0.01 (“genotype by morphotype calculator”) and predicted values of </w:t>
      </w:r>
      <w:r>
        <w:rPr>
          <w:i/>
          <w:lang w:val="en-US"/>
        </w:rPr>
        <w:t>Ptros</w:t>
      </w:r>
      <w:r>
        <w:rPr>
          <w:lang w:val="en-US"/>
        </w:rPr>
        <w:t xml:space="preserve"> basing on Eq.3 for the range of </w:t>
      </w:r>
      <w:r>
        <w:rPr>
          <w:i/>
          <w:lang w:val="en-US"/>
        </w:rPr>
        <w:t>PT</w:t>
      </w:r>
      <w:r>
        <w:rPr>
          <w:lang w:val="en-US"/>
        </w:rPr>
        <w:t xml:space="preserve"> [0;1] with the step 0.01 (“</w:t>
      </w:r>
      <w:r>
        <w:rPr>
          <w:i/>
          <w:lang w:val="en-US"/>
        </w:rPr>
        <w:t>Ptros</w:t>
      </w:r>
      <w:r>
        <w:rPr>
          <w:lang w:val="en-US"/>
        </w:rPr>
        <w:t xml:space="preserve"> by </w:t>
      </w:r>
      <w:r>
        <w:rPr>
          <w:i/>
          <w:lang w:val="en-US"/>
        </w:rPr>
        <w:t>PT</w:t>
      </w:r>
      <w:r>
        <w:rPr>
          <w:lang w:val="en-US"/>
        </w:rPr>
        <w:t xml:space="preserve"> calculator”). (Note that dealing with Eq. 1, 2 we assume that </w:t>
      </w:r>
      <w:r>
        <w:rPr>
          <w:i/>
          <w:lang w:val="en-US"/>
        </w:rPr>
        <w:t>Ptros</w:t>
      </w:r>
      <w:r>
        <w:rPr>
          <w:lang w:val="en-US"/>
        </w:rPr>
        <w:t xml:space="preserve"> is known while in reality it should be assessed using Eq. 3). Values of </w:t>
      </w:r>
      <w:r>
        <w:rPr>
          <w:i/>
          <w:lang w:val="en-US"/>
        </w:rPr>
        <w:t>P(edu|E)</w:t>
      </w:r>
      <w:r>
        <w:rPr>
          <w:lang w:val="en-US"/>
        </w:rPr>
        <w:t xml:space="preserve"> and </w:t>
      </w:r>
      <w:r>
        <w:rPr>
          <w:i/>
          <w:lang w:val="en-US"/>
        </w:rPr>
        <w:t>P(tros|T)</w:t>
      </w:r>
      <w:r>
        <w:rPr>
          <w:lang w:val="en-US"/>
        </w:rPr>
        <w:t xml:space="preserve"> obtained by Eq. 1, 2 were contrasted the ones predicted by the Model 6, and values of </w:t>
      </w:r>
      <w:r>
        <w:rPr>
          <w:i/>
          <w:lang w:val="en-US"/>
        </w:rPr>
        <w:t>Ptros</w:t>
      </w:r>
      <w:r>
        <w:rPr>
          <w:lang w:val="en-US"/>
        </w:rPr>
        <w:t xml:space="preserve"> obtained by Eq. 3 were compared with predictions of Model 4 using correspondence statistics:</w:t>
      </w:r>
    </w:p>
    <w:p>
      <w:pPr>
        <w:pStyle w:val="21"/>
        <w:spacing w:after="0"/>
        <w:ind w:firstLine="0"/>
        <w:jc w:val="left"/>
        <w:rPr>
          <w:lang w:val="en-US"/>
        </w:rPr>
      </w:pPr>
      <w:r>
        <w:rPr>
          <w:i/>
          <w:iCs/>
          <w:lang w:val="en-US"/>
        </w:rPr>
        <w:t xml:space="preserve">Goodness = 1 / MSS  </w:t>
      </w:r>
      <w:r>
        <w:rPr>
          <w:lang w:val="en-US"/>
        </w:rPr>
        <w:t>[Eq.5],</w:t>
      </w:r>
    </w:p>
    <w:p>
      <w:pPr>
        <w:pStyle w:val="21"/>
        <w:spacing w:after="0"/>
        <w:ind w:firstLine="0"/>
        <w:jc w:val="left"/>
        <w:rPr>
          <w:lang w:val="en-US"/>
        </w:rPr>
      </w:pPr>
      <w:r>
        <w:rPr>
          <w:lang w:val="en-US"/>
        </w:rPr>
        <w:t>where MSS – mean sum of squares of difference between predictions of regression model and predictions of equation. Goodness varies (0; infinity) and approaches zero when predictions of models agrees poorly.</w:t>
      </w:r>
    </w:p>
    <w:p>
      <w:pPr>
        <w:pStyle w:val="21"/>
        <w:spacing w:after="0"/>
        <w:ind w:firstLine="0"/>
        <w:jc w:val="left"/>
        <w:rPr>
          <w:lang w:val="en-US"/>
        </w:rPr>
      </w:pPr>
      <w:r>
        <w:rPr>
          <w:lang w:val="en-US"/>
        </w:rP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lang w:val="en-US"/>
        </w:rPr>
        <w:t>P(T|edu)</w:t>
      </w:r>
      <w:r>
        <w:rPr>
          <w:lang w:val="en-US"/>
        </w:rPr>
        <w:t xml:space="preserve"> and </w:t>
      </w:r>
      <w:r>
        <w:rPr>
          <w:i/>
          <w:lang w:val="en-US"/>
        </w:rPr>
        <w:t>P(T|tros)</w:t>
      </w:r>
      <w:r>
        <w:rPr>
          <w:lang w:val="en-US"/>
        </w:rPr>
        <w:t xml:space="preserve"> as parameters of Eq.1-3. Then we calculated predictions from Eq.3 for the range of </w:t>
      </w:r>
      <w:r>
        <w:rPr>
          <w:i/>
          <w:lang w:val="en-US"/>
        </w:rPr>
        <w:t>PT</w:t>
      </w:r>
      <w:r>
        <w:rPr>
          <w:lang w:val="en-US"/>
        </w:rPr>
        <w:t xml:space="preserve"> and predictions from Eq.1-2 for the range of </w:t>
      </w:r>
      <w:r>
        <w:rPr>
          <w:i/>
          <w:lang w:val="en-US"/>
        </w:rPr>
        <w:t>Ptros</w:t>
      </w:r>
      <w:r>
        <w:rPr>
          <w:lang w:val="en-US"/>
        </w:rPr>
        <w:t>. These predictions were visually compared with those from regression Model 4 and Model 6, respectively.</w:t>
      </w:r>
    </w:p>
    <w:p>
      <w:pPr>
        <w:pStyle w:val="21"/>
        <w:spacing w:after="0"/>
        <w:ind w:firstLine="0"/>
        <w:jc w:val="left"/>
        <w:rPr>
          <w:lang w:val="en-US"/>
        </w:rPr>
      </w:pPr>
      <w:r>
        <w:rPr>
          <w:lang w:val="en-US"/>
        </w:rPr>
        <w:t xml:space="preserve">Additionally, we tested the “lazy </w:t>
      </w:r>
      <w:r>
        <w:rPr>
          <w:i/>
          <w:lang w:val="en-US"/>
        </w:rPr>
        <w:t>Ptros</w:t>
      </w:r>
      <w:r>
        <w:rPr>
          <w:lang w:val="en-US"/>
        </w:rPr>
        <w:t xml:space="preserve"> by </w:t>
      </w:r>
      <w:r>
        <w:rPr>
          <w:i/>
          <w:lang w:val="en-US"/>
        </w:rPr>
        <w:t>PT</w:t>
      </w:r>
      <w:r>
        <w:rPr>
          <w:lang w:val="en-US"/>
        </w:rPr>
        <w:t xml:space="preserve"> calculator” which assumes that samples with the highest and the lowest </w:t>
      </w:r>
      <w:r>
        <w:rPr>
          <w:i/>
          <w:lang w:val="en-US"/>
        </w:rPr>
        <w:t>PT</w:t>
      </w:r>
      <w:r>
        <w:rPr>
          <w:lang w:val="en-US"/>
        </w:rPr>
        <w:t xml:space="preserve"> in regional sample sets do represent, respectively, pure </w:t>
      </w:r>
      <w:r>
        <w:rPr>
          <w:i/>
          <w:lang w:val="en-US"/>
        </w:rPr>
        <w:t>M. trossulus</w:t>
      </w:r>
      <w:r>
        <w:rPr>
          <w:lang w:val="en-US"/>
        </w:rPr>
        <w:t xml:space="preserve"> and pure </w:t>
      </w:r>
      <w:r>
        <w:rPr>
          <w:i/>
          <w:lang w:val="en-US"/>
        </w:rPr>
        <w:t>M. edulis</w:t>
      </w:r>
      <w:r>
        <w:rPr>
          <w:lang w:val="en-US"/>
        </w:rPr>
        <w:t xml:space="preserve"> and that morphotype frequencies in these samples could be directly used as parameters </w:t>
      </w:r>
      <w:r>
        <w:rPr>
          <w:i/>
          <w:lang w:val="en-US"/>
        </w:rPr>
        <w:t>P(T|tros)</w:t>
      </w:r>
      <w:r>
        <w:rPr>
          <w:lang w:val="en-US"/>
        </w:rPr>
        <w:t xml:space="preserve"> and </w:t>
      </w:r>
      <w:r>
        <w:rPr>
          <w:i/>
          <w:lang w:val="en-US"/>
        </w:rPr>
        <w:t>P(T|edu)</w:t>
      </w:r>
      <w:r>
        <w:rPr>
          <w:lang w:val="en-US"/>
        </w:rPr>
        <w:t xml:space="preserve"> of Eq.3. </w:t>
      </w:r>
      <w:r>
        <w:rPr>
          <w:i/>
          <w:lang w:val="en-US"/>
        </w:rPr>
        <w:t>Ptros</w:t>
      </w:r>
      <w:r>
        <w:rPr>
          <w:lang w:val="en-US"/>
        </w:rPr>
        <w:t xml:space="preserve"> values predicted by the calculator for samples from different sets were visually compared with empirical ones.</w:t>
      </w:r>
    </w:p>
    <w:p>
      <w:pPr>
        <w:pStyle w:val="21"/>
        <w:spacing w:after="0"/>
        <w:ind w:firstLine="0"/>
        <w:jc w:val="left"/>
        <w:rPr>
          <w:lang w:val="en-US"/>
        </w:rPr>
      </w:pPr>
      <w:r>
        <w:rPr>
          <w:lang w:val="en-US"/>
        </w:rPr>
        <w:t>For illustrative purposes and for the convenience of potential users of the “morphotype test” or any similar semi-diagnostic tests we provide the online “</w:t>
      </w:r>
      <w:r>
        <w:rPr>
          <w:i/>
          <w:lang w:val="en-US"/>
        </w:rPr>
        <w:t>Ptros</w:t>
      </w:r>
      <w:r>
        <w:rPr>
          <w:lang w:val="en-US"/>
        </w:rPr>
        <w:t xml:space="preserve"> by </w:t>
      </w:r>
      <w:r>
        <w:rPr>
          <w:i/>
          <w:lang w:val="en-US"/>
        </w:rPr>
        <w:t>PT</w:t>
      </w:r>
      <w:r>
        <w:rPr>
          <w:lang w:val="en-US"/>
        </w:rP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11"/>
          <w:lang w:val="en-US"/>
        </w:rPr>
        <w:t>https://polydora.shinyapps.io/Calculator/</w:t>
      </w:r>
      <w:r>
        <w:rPr>
          <w:rStyle w:val="11"/>
          <w:lang w:val="en-US"/>
        </w:rPr>
        <w:fldChar w:fldCharType="end"/>
      </w:r>
      <w:r>
        <w:rPr>
          <w:lang w:val="en-US"/>
        </w:rPr>
        <w:t>.</w:t>
      </w:r>
    </w:p>
    <w:p>
      <w:pPr>
        <w:pStyle w:val="2"/>
        <w:spacing w:after="0"/>
        <w:jc w:val="left"/>
        <w:rPr>
          <w:lang w:val="en-US"/>
        </w:rPr>
      </w:pPr>
      <w:bookmarkStart w:id="3" w:name="results"/>
    </w:p>
    <w:p>
      <w:pPr>
        <w:pStyle w:val="2"/>
        <w:spacing w:after="0"/>
        <w:jc w:val="left"/>
        <w:rPr>
          <w:lang w:val="en-US"/>
        </w:rPr>
      </w:pPr>
      <w:r>
        <w:rPr>
          <w:lang w:val="en-US"/>
        </w:rPr>
        <w:t>Results</w:t>
      </w:r>
      <w:bookmarkEnd w:id="3"/>
    </w:p>
    <w:p>
      <w:pPr>
        <w:pStyle w:val="3"/>
        <w:spacing w:before="0" w:after="0"/>
        <w:ind w:firstLine="0"/>
        <w:jc w:val="left"/>
        <w:rPr>
          <w:b w:val="0"/>
          <w:i/>
          <w:lang w:val="en-US"/>
        </w:rPr>
      </w:pPr>
      <w:bookmarkStart w:id="4" w:name="X7006f48e01ab2aa6c7d041d09e66d3b2cac1f56"/>
      <w:r>
        <w:rPr>
          <w:b w:val="0"/>
          <w:i/>
          <w:lang w:val="en-US"/>
        </w:rPr>
        <w:t>Geographical variation in mussel morphotypes</w:t>
      </w:r>
      <w:bookmarkEnd w:id="4"/>
    </w:p>
    <w:p>
      <w:pPr>
        <w:spacing w:after="0"/>
        <w:ind w:firstLine="0"/>
        <w:rPr>
          <w:lang w:val="en-US"/>
        </w:rPr>
      </w:pPr>
      <w:r>
        <w:rPr>
          <w:lang w:val="en-US"/>
        </w:rP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lang w:val="en-US"/>
        </w:rPr>
        <w:t>S1 Fig A, C</w:t>
      </w:r>
      <w:r>
        <w:rPr>
          <w:lang w:val="en-US"/>
        </w:rP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lang w:val="en-US"/>
        </w:rPr>
        <w:t>S1 Fig</w:t>
      </w:r>
      <w:r>
        <w:rPr>
          <w:lang w:val="en-US"/>
        </w:rPr>
        <w:t>).</w:t>
      </w:r>
    </w:p>
    <w:p>
      <w:pPr>
        <w:pStyle w:val="21"/>
        <w:spacing w:after="0"/>
        <w:ind w:firstLine="0"/>
        <w:jc w:val="left"/>
        <w:rPr>
          <w:lang w:val="en-US"/>
        </w:rPr>
      </w:pPr>
      <w:r>
        <w:rPr>
          <w:lang w:val="en-US"/>
        </w:rP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1"/>
        <w:spacing w:after="0"/>
        <w:ind w:firstLine="0"/>
        <w:jc w:val="left"/>
        <w:rPr>
          <w:lang w:val="en-US"/>
        </w:rPr>
      </w:pPr>
      <w:r>
        <w:rPr>
          <w:lang w:val="en-US"/>
        </w:rPr>
        <w:t xml:space="preserve">Variation in morphotype frequencies between </w:t>
      </w:r>
      <w:r>
        <w:rPr>
          <w:i/>
          <w:lang w:val="en-US"/>
        </w:rPr>
        <w:t>M. edulis</w:t>
      </w:r>
      <w:r>
        <w:rPr>
          <w:lang w:val="en-US"/>
        </w:rPr>
        <w:t xml:space="preserve"> and </w:t>
      </w:r>
      <w:r>
        <w:rPr>
          <w:i/>
          <w:lang w:val="en-US"/>
        </w:rPr>
        <w:t>M. trossulus</w:t>
      </w:r>
      <w:r>
        <w:rPr>
          <w:lang w:val="en-US"/>
        </w:rPr>
        <w:t xml:space="preserve"> within and between contact zones revealed in the study is illustrated in </w:t>
      </w:r>
      <w:r>
        <w:rPr>
          <w:b/>
          <w:lang w:val="en-US"/>
        </w:rPr>
        <w:t>Fig. 1</w:t>
      </w:r>
      <w:r>
        <w:rPr>
          <w:lang w:val="en-US"/>
        </w:rPr>
        <w:t xml:space="preserve">, where the estimates of </w:t>
      </w:r>
      <w:r>
        <w:rPr>
          <w:i/>
          <w:lang w:val="en-US"/>
        </w:rPr>
        <w:t>P(T|edu)</w:t>
      </w:r>
      <w:r>
        <w:rPr>
          <w:lang w:val="en-US"/>
        </w:rPr>
        <w:t xml:space="preserve"> and </w:t>
      </w:r>
      <w:r>
        <w:rPr>
          <w:i/>
          <w:lang w:val="en-US"/>
        </w:rPr>
        <w:t>P(T|tros)</w:t>
      </w:r>
      <w:r>
        <w:rPr>
          <w:lang w:val="en-US"/>
        </w:rPr>
        <w:t xml:space="preserve"> (i.e. the proportions of T-morphotypes among </w:t>
      </w:r>
      <w:r>
        <w:rPr>
          <w:i/>
          <w:lang w:val="en-US"/>
        </w:rPr>
        <w:t>M. edulis</w:t>
      </w:r>
      <w:r>
        <w:rPr>
          <w:lang w:val="en-US"/>
        </w:rPr>
        <w:t xml:space="preserve"> and </w:t>
      </w:r>
      <w:r>
        <w:rPr>
          <w:i/>
          <w:lang w:val="en-US"/>
        </w:rPr>
        <w:t>M. trossulus</w:t>
      </w:r>
      <w:r>
        <w:rPr>
          <w:lang w:val="en-US"/>
        </w:rPr>
        <w:t xml:space="preserve">, respectively) in pooled samples from different sets are provided. </w:t>
      </w:r>
      <w:r>
        <w:rPr>
          <w:i/>
          <w:lang w:val="en-US"/>
        </w:rPr>
        <w:t>P(T|edu)</w:t>
      </w:r>
      <w:r>
        <w:rPr>
          <w:lang w:val="en-US"/>
        </w:rPr>
        <w:t xml:space="preserve"> was 0.53 in the saline Barents Sea (</w:t>
      </w:r>
      <w:r>
        <w:rPr>
          <w:i/>
          <w:lang w:val="en-US"/>
        </w:rPr>
        <w:t>BH</w:t>
      </w:r>
      <w:r>
        <w:rPr>
          <w:lang w:val="en-US"/>
        </w:rPr>
        <w:t xml:space="preserve">) and less than 10% in all the other sets. In its turn, </w:t>
      </w:r>
      <w:r>
        <w:rPr>
          <w:i/>
          <w:lang w:val="en-US"/>
        </w:rPr>
        <w:t>P(T|tros)</w:t>
      </w:r>
      <w:r>
        <w:rPr>
          <w:lang w:val="en-US"/>
        </w:rPr>
        <w:t xml:space="preserve"> was 0.17 in </w:t>
      </w:r>
      <w:r>
        <w:rPr>
          <w:i/>
          <w:lang w:val="en-US"/>
        </w:rPr>
        <w:t>BALT</w:t>
      </w:r>
      <w:r>
        <w:rPr>
          <w:lang w:val="en-US"/>
        </w:rPr>
        <w:t xml:space="preserve">, 0.42 in </w:t>
      </w:r>
      <w:r>
        <w:rPr>
          <w:i/>
          <w:lang w:val="en-US"/>
        </w:rPr>
        <w:t>NORW</w:t>
      </w:r>
      <w:r>
        <w:rPr>
          <w:lang w:val="en-US"/>
        </w:rPr>
        <w:t xml:space="preserve">, 0.49 in the </w:t>
      </w:r>
      <w:r>
        <w:rPr>
          <w:i/>
          <w:lang w:val="en-US"/>
        </w:rPr>
        <w:t>GOM</w:t>
      </w:r>
      <w:r>
        <w:rPr>
          <w:lang w:val="en-US"/>
        </w:rPr>
        <w:t xml:space="preserve"> and more than 0.75 in </w:t>
      </w:r>
      <w:r>
        <w:rPr>
          <w:i/>
          <w:lang w:val="en-US"/>
        </w:rPr>
        <w:t>WSBL</w:t>
      </w:r>
      <w:r>
        <w:rPr>
          <w:lang w:val="en-US"/>
        </w:rPr>
        <w:t xml:space="preserve"> and </w:t>
      </w:r>
      <w:r>
        <w:rPr>
          <w:i/>
          <w:lang w:val="en-US"/>
        </w:rPr>
        <w:t>SCOT</w:t>
      </w:r>
      <w:r>
        <w:rPr>
          <w:lang w:val="en-US"/>
        </w:rPr>
        <w:t xml:space="preserve">. </w:t>
      </w:r>
      <w:r>
        <w:rPr>
          <w:i/>
          <w:lang w:val="en-US"/>
        </w:rPr>
        <w:t>P(T|tros)</w:t>
      </w:r>
      <w:r>
        <w:rPr>
          <w:lang w:val="en-US"/>
        </w:rPr>
        <w:t xml:space="preserve"> estimates in Norway and the Gulf of Maine were much affected by the few outlier samples (see below). If we discard these samples, </w:t>
      </w:r>
      <w:r>
        <w:rPr>
          <w:i/>
          <w:lang w:val="en-US"/>
        </w:rPr>
        <w:t>P(T|tros)</w:t>
      </w:r>
      <w:r>
        <w:rPr>
          <w:lang w:val="en-US"/>
        </w:rPr>
        <w:t xml:space="preserve"> will make up 0.54 in Norway and 0.71 in the Gulf of Maine.</w:t>
      </w:r>
    </w:p>
    <w:p>
      <w:pPr>
        <w:pStyle w:val="21"/>
        <w:spacing w:after="0"/>
        <w:ind w:firstLine="0"/>
        <w:jc w:val="left"/>
        <w:rPr>
          <w:lang w:val="en-US"/>
        </w:rPr>
      </w:pPr>
      <w:r>
        <w:rPr>
          <w:b/>
          <w:lang w:val="en-US"/>
        </w:rPr>
        <w:t>Fig. 1</w:t>
      </w:r>
      <w:r>
        <w:rPr>
          <w:lang w:val="en-US"/>
        </w:rPr>
        <w:t xml:space="preserve"> also shows the morphotype frequencies in putatively pure populations of species sampled at a distance from the contact zones. Within the ancestral range of </w:t>
      </w:r>
      <w:r>
        <w:rPr>
          <w:i/>
          <w:lang w:val="en-US"/>
        </w:rPr>
        <w:t>M. trossulus</w:t>
      </w:r>
      <w:r>
        <w:rPr>
          <w:lang w:val="en-US"/>
        </w:rPr>
        <w:t xml:space="preserve"> in the Pacific, the populations were nearly monomorphic for the T-morphotype. In the Passamaquoddy Bay </w:t>
      </w:r>
      <w:r>
        <w:rPr>
          <w:i/>
          <w:lang w:val="en-US"/>
        </w:rPr>
        <w:t>P(T|tros)</w:t>
      </w:r>
      <w:r>
        <w:rPr>
          <w:lang w:val="en-US"/>
        </w:rPr>
        <w:t xml:space="preserve"> was 0.81, i.e. close to that in most of </w:t>
      </w:r>
      <w:r>
        <w:rPr>
          <w:i/>
          <w:lang w:val="en-US"/>
        </w:rPr>
        <w:t>M. trossulus</w:t>
      </w:r>
      <w:r>
        <w:rPr>
          <w:lang w:val="en-US"/>
        </w:rPr>
        <w:t xml:space="preserve"> populations in the Gulf of Maine. All reference </w:t>
      </w:r>
      <w:r>
        <w:rPr>
          <w:i/>
          <w:lang w:val="en-US"/>
        </w:rPr>
        <w:t>M. edulis</w:t>
      </w:r>
      <w:r>
        <w:rPr>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lang w:val="en-US"/>
        </w:rPr>
        <w:t>P(T|edu)</w:t>
      </w:r>
      <w:r>
        <w:rPr>
          <w:lang w:val="en-US"/>
        </w:rPr>
        <w:t xml:space="preserve"> varied considerably between the samples, in particular between the samples from brackish (range 0-3%) and saline (0.35-0.70%) localities (see </w:t>
      </w:r>
      <w:r>
        <w:rPr>
          <w:b/>
          <w:lang w:val="en-US"/>
        </w:rPr>
        <w:t>S2 Table</w:t>
      </w:r>
      <w:r>
        <w:rPr>
          <w:lang w:val="en-US"/>
        </w:rPr>
        <w:t xml:space="preserve">), as it did along the Barents sea coast of the Kola Peninsula. Increased </w:t>
      </w:r>
      <w:r>
        <w:rPr>
          <w:i/>
          <w:lang w:val="en-US"/>
        </w:rPr>
        <w:t>P(T|edu)</w:t>
      </w:r>
      <w:r>
        <w:rPr>
          <w:lang w:val="en-US"/>
        </w:rPr>
        <w:t xml:space="preserve"> was also recorded in two northernmost samples from western Atlantic, Greenland (0.66) and the Gulf of Saint Lawrence (0.73).</w:t>
      </w:r>
    </w:p>
    <w:p>
      <w:pPr>
        <w:pStyle w:val="3"/>
        <w:spacing w:before="0" w:after="0"/>
        <w:ind w:firstLine="0"/>
        <w:jc w:val="left"/>
        <w:rPr>
          <w:b w:val="0"/>
          <w:i/>
          <w:lang w:val="en-US"/>
        </w:rPr>
      </w:pPr>
      <w:bookmarkStart w:id="5" w:name="genotypic-structure-of-samples"/>
      <w:r>
        <w:rPr>
          <w:b w:val="0"/>
          <w:i/>
          <w:lang w:val="en-US"/>
        </w:rPr>
        <w:t>Genotypic structure of samples</w:t>
      </w:r>
      <w:bookmarkEnd w:id="5"/>
    </w:p>
    <w:p>
      <w:pPr>
        <w:spacing w:after="0"/>
        <w:ind w:firstLine="0"/>
        <w:rPr>
          <w:lang w:val="en-US"/>
        </w:rPr>
      </w:pPr>
      <w:r>
        <w:rPr>
          <w:lang w:val="en-US"/>
        </w:rPr>
        <w:t xml:space="preserve">Distributions of individual q-values in the samples ordinated by the proportion of </w:t>
      </w:r>
      <w:r>
        <w:rPr>
          <w:i/>
          <w:lang w:val="en-US"/>
        </w:rPr>
        <w:t>M. trossulus</w:t>
      </w:r>
      <w:r>
        <w:rPr>
          <w:lang w:val="en-US"/>
        </w:rPr>
        <w:t xml:space="preserve"> (</w:t>
      </w:r>
      <w:r>
        <w:rPr>
          <w:i/>
          <w:lang w:val="en-US"/>
        </w:rPr>
        <w:t>Ptros</w:t>
      </w:r>
      <w:r>
        <w:rPr>
          <w:lang w:val="en-US"/>
        </w:rPr>
        <w:t xml:space="preserve">) and the frequency distributions of q-values at 10% intervals (E- and T-morphotypes are indicated) in different contact zones are provided in the </w:t>
      </w:r>
      <w:r>
        <w:rPr>
          <w:b/>
          <w:lang w:val="en-US"/>
        </w:rPr>
        <w:t xml:space="preserve">S2 Fig </w:t>
      </w:r>
      <w:r>
        <w:rPr>
          <w:lang w:val="en-US"/>
        </w:rPr>
        <w:t xml:space="preserve">and </w:t>
      </w:r>
      <w:r>
        <w:rPr>
          <w:b/>
          <w:lang w:val="en-US"/>
        </w:rPr>
        <w:t>Fig 2</w:t>
      </w:r>
      <w:r>
        <w:rPr>
          <w:lang w:val="en-US"/>
        </w:rPr>
        <w:t xml:space="preserve">, respectively. Distributions were pronouncedly bimodal in </w:t>
      </w:r>
      <w:r>
        <w:rPr>
          <w:i/>
          <w:lang w:val="en-US"/>
        </w:rPr>
        <w:t>GOM</w:t>
      </w:r>
      <w:r>
        <w:rPr>
          <w:lang w:val="en-US"/>
        </w:rPr>
        <w:t xml:space="preserve">, </w:t>
      </w:r>
      <w:r>
        <w:rPr>
          <w:i/>
          <w:lang w:val="en-US"/>
        </w:rPr>
        <w:t>SCOT</w:t>
      </w:r>
      <w:r>
        <w:rPr>
          <w:lang w:val="en-US"/>
        </w:rPr>
        <w:t xml:space="preserve">, </w:t>
      </w:r>
      <w:r>
        <w:rPr>
          <w:i/>
          <w:lang w:val="en-US"/>
        </w:rPr>
        <w:t>WS, BL</w:t>
      </w:r>
      <w:r>
        <w:rPr>
          <w:lang w:val="en-US"/>
        </w:rPr>
        <w:t xml:space="preserve"> and </w:t>
      </w:r>
      <w:r>
        <w:rPr>
          <w:i/>
          <w:lang w:val="en-US"/>
        </w:rPr>
        <w:t>BH</w:t>
      </w:r>
      <w:r>
        <w:rPr>
          <w:lang w:val="en-US"/>
        </w:rPr>
        <w:t xml:space="preserve">, with most of the mussels having low (q&lt;0.2) or high (q&gt;0.8) q-values (putative purebreds of </w:t>
      </w:r>
      <w:r>
        <w:rPr>
          <w:i/>
          <w:lang w:val="en-US"/>
        </w:rPr>
        <w:t>M. edulis</w:t>
      </w:r>
      <w:r>
        <w:rPr>
          <w:lang w:val="en-US"/>
        </w:rPr>
        <w:t xml:space="preserve"> and </w:t>
      </w:r>
      <w:r>
        <w:rPr>
          <w:i/>
          <w:lang w:val="en-US"/>
        </w:rPr>
        <w:t>M. trossulus</w:t>
      </w:r>
      <w:r>
        <w:rPr>
          <w:lang w:val="en-US"/>
        </w:rPr>
        <w:t xml:space="preserve">, respectively) and less than 15% having intermediate values (putative hybrids). However, the distributions were more flattened in </w:t>
      </w:r>
      <w:r>
        <w:rPr>
          <w:i/>
          <w:lang w:val="en-US"/>
        </w:rPr>
        <w:t>NORW</w:t>
      </w:r>
      <w:r>
        <w:rPr>
          <w:lang w:val="en-US"/>
        </w:rPr>
        <w:t xml:space="preserve"> and </w:t>
      </w:r>
      <w:r>
        <w:rPr>
          <w:i/>
          <w:lang w:val="en-US"/>
        </w:rPr>
        <w:t>BALT</w:t>
      </w:r>
      <w:r>
        <w:rPr>
          <w:lang w:val="en-US"/>
        </w:rPr>
        <w:t xml:space="preserve"> (about 30% and 40% of intermediates, respectively). </w:t>
      </w:r>
      <w:r>
        <w:rPr>
          <w:i/>
          <w:lang w:val="en-US"/>
        </w:rPr>
        <w:t>PT</w:t>
      </w:r>
      <w:r>
        <w:rPr>
          <w:lang w:val="en-US"/>
        </w:rPr>
        <w:t xml:space="preserve"> positively correlated with q-values in each set (</w:t>
      </w:r>
      <w:r>
        <w:rPr>
          <w:b/>
          <w:lang w:val="en-US"/>
        </w:rPr>
        <w:t>Fig 2</w:t>
      </w:r>
      <w:r>
        <w:rPr>
          <w:lang w:val="en-US"/>
        </w:rPr>
        <w:t>,</w:t>
      </w:r>
      <w:r>
        <w:rPr>
          <w:b/>
          <w:lang w:val="en-US"/>
        </w:rPr>
        <w:t xml:space="preserve"> S2 Fig A</w:t>
      </w:r>
      <w:r>
        <w:rPr>
          <w:lang w:val="en-US"/>
        </w:rPr>
        <w:t xml:space="preserve">). Putative hybrids of T-morphotypes tended to be more common in </w:t>
      </w:r>
      <w:r>
        <w:rPr>
          <w:i/>
          <w:lang w:val="en-US"/>
        </w:rPr>
        <w:t>M. trossulus</w:t>
      </w:r>
      <w:r>
        <w:rPr>
          <w:lang w:val="en-US"/>
        </w:rPr>
        <w:t xml:space="preserve">-dominated populations (high </w:t>
      </w:r>
      <w:r>
        <w:rPr>
          <w:i/>
          <w:lang w:val="en-US"/>
        </w:rPr>
        <w:t>Ptros</w:t>
      </w:r>
      <w:r>
        <w:rPr>
          <w:lang w:val="en-US"/>
        </w:rPr>
        <w:t xml:space="preserve">) than in </w:t>
      </w:r>
      <w:r>
        <w:rPr>
          <w:i/>
          <w:lang w:val="en-US"/>
        </w:rPr>
        <w:t>M. edulis</w:t>
      </w:r>
      <w:r>
        <w:rPr>
          <w:lang w:val="en-US"/>
        </w:rPr>
        <w:t>-dominated ones (</w:t>
      </w:r>
      <w:r>
        <w:rPr>
          <w:b/>
          <w:lang w:val="en-US"/>
        </w:rPr>
        <w:t>S2 Fig B</w:t>
      </w:r>
      <w:r>
        <w:rPr>
          <w:lang w:val="en-US"/>
        </w:rPr>
        <w:t>).</w:t>
      </w:r>
    </w:p>
    <w:p>
      <w:pPr>
        <w:pStyle w:val="21"/>
        <w:spacing w:after="0"/>
        <w:ind w:firstLine="0"/>
        <w:jc w:val="left"/>
        <w:rPr>
          <w:lang w:val="en-US"/>
        </w:rPr>
      </w:pPr>
      <w:r>
        <w:rPr>
          <w:lang w:val="en-US"/>
        </w:rPr>
        <w:t xml:space="preserve">Relationships between </w:t>
      </w:r>
      <w:r>
        <w:rPr>
          <w:i/>
          <w:lang w:val="en-US"/>
        </w:rPr>
        <w:t>PT</w:t>
      </w:r>
      <w:r>
        <w:rPr>
          <w:lang w:val="en-US"/>
        </w:rPr>
        <w:t xml:space="preserve"> estimates in the subsamples of mussels with q&lt;0.2 (putative purebreds of </w:t>
      </w:r>
      <w:r>
        <w:rPr>
          <w:i/>
          <w:lang w:val="en-US"/>
        </w:rPr>
        <w:t>M. edulis</w:t>
      </w:r>
      <w:r>
        <w:rPr>
          <w:lang w:val="en-US"/>
        </w:rPr>
        <w:t xml:space="preserve">) and q&lt;0.5 (genotypes dominated by </w:t>
      </w:r>
      <w:r>
        <w:rPr>
          <w:i/>
          <w:lang w:val="en-US"/>
        </w:rPr>
        <w:t>M. edulis</w:t>
      </w:r>
      <w:r>
        <w:rPr>
          <w:lang w:val="en-US"/>
        </w:rPr>
        <w:t xml:space="preserve"> genes), as well as between subsamples with q&gt;0.8 and q&gt;0.5 (putative purebreds of </w:t>
      </w:r>
      <w:r>
        <w:rPr>
          <w:i/>
          <w:lang w:val="en-US"/>
        </w:rPr>
        <w:t>M. trossulus</w:t>
      </w:r>
      <w:r>
        <w:rPr>
          <w:lang w:val="en-US"/>
        </w:rPr>
        <w:t xml:space="preserve"> and genotypes dominated by its genes) in the samples were close to 1:1 (</w:t>
      </w:r>
      <w:r>
        <w:rPr>
          <w:b/>
          <w:lang w:val="en-US"/>
        </w:rPr>
        <w:t>S3 Fig</w:t>
      </w:r>
      <w:r>
        <w:rPr>
          <w:lang w:val="en-US"/>
        </w:rPr>
        <w:t>).</w:t>
      </w:r>
    </w:p>
    <w:p>
      <w:pPr>
        <w:pStyle w:val="21"/>
        <w:spacing w:after="0"/>
        <w:ind w:firstLine="0"/>
        <w:jc w:val="left"/>
      </w:pPr>
      <w:r>
        <w:rPr>
          <w:lang w:val="en-US"/>
        </w:rPr>
        <w:t>Based on these results, two caveats should be made before embarking upon the analyses based on comparison of “</w:t>
      </w:r>
      <w:r>
        <w:rPr>
          <w:i/>
          <w:lang w:val="en-US"/>
        </w:rPr>
        <w:t>M. trossulus</w:t>
      </w:r>
      <w:r>
        <w:rPr>
          <w:lang w:val="en-US"/>
        </w:rPr>
        <w:t>” (q&gt;0.5) and “</w:t>
      </w:r>
      <w:r>
        <w:rPr>
          <w:i/>
          <w:lang w:val="en-US"/>
        </w:rPr>
        <w:t>M. edulis</w:t>
      </w:r>
      <w:r>
        <w:rPr>
          <w:lang w:val="en-US"/>
        </w:rPr>
        <w:t xml:space="preserve">” (q&lt;0.5). (1) These categories should be interpreted as admixed genotypes dominated by genes of one of the species in </w:t>
      </w:r>
      <w:r>
        <w:rPr>
          <w:i/>
          <w:lang w:val="en-US"/>
        </w:rPr>
        <w:t>NORW</w:t>
      </w:r>
      <w:r>
        <w:rPr>
          <w:lang w:val="en-US"/>
        </w:rPr>
        <w:t xml:space="preserve"> and </w:t>
      </w:r>
      <w:r>
        <w:rPr>
          <w:i/>
          <w:lang w:val="en-US"/>
        </w:rPr>
        <w:t>BALT</w:t>
      </w:r>
      <w:r>
        <w:rPr>
          <w:lang w:val="en-US"/>
        </w:rPr>
        <w:t xml:space="preserve"> and as purebreds in the other contact zones. (2) Morphotype frequencies in hybrids are intermediate between those in parental species, yet in not considering hybrids as a separate class we only slightly bias interspecific differences.</w:t>
      </w:r>
    </w:p>
    <w:p>
      <w:pPr>
        <w:pStyle w:val="21"/>
        <w:spacing w:after="0"/>
        <w:ind w:firstLine="0"/>
        <w:jc w:val="left"/>
      </w:pPr>
    </w:p>
    <w:p>
      <w:pPr>
        <w:pStyle w:val="21"/>
        <w:spacing w:after="0"/>
        <w:ind w:firstLine="0"/>
        <w:jc w:val="left"/>
        <w:rPr>
          <w:lang w:val="en-US"/>
        </w:rPr>
      </w:pPr>
      <w:r>
        <w:rPr>
          <w:b/>
          <w:lang w:val="en-US"/>
        </w:rPr>
        <w:t xml:space="preserve">Figure 2. </w:t>
      </w:r>
      <w:r>
        <w:rPr>
          <w:lang w:val="en-US"/>
        </w:rPr>
        <w:t xml:space="preserve">Frequency distributions of individual q-values in pooled samples from contact zones between </w:t>
      </w:r>
      <w:r>
        <w:rPr>
          <w:i/>
          <w:lang w:val="en-US"/>
        </w:rPr>
        <w:t>M. edulis</w:t>
      </w:r>
      <w:r>
        <w:rPr>
          <w:lang w:val="en-US"/>
        </w:rPr>
        <w:t xml:space="preserve"> and </w:t>
      </w:r>
      <w:r>
        <w:rPr>
          <w:i/>
          <w:lang w:val="en-US"/>
        </w:rPr>
        <w:t>M. trossulus</w:t>
      </w:r>
      <w:r>
        <w:rPr>
          <w:lang w:val="en-US"/>
        </w:rPr>
        <w:t>. Numbers of individuals are plotted on the ordinates, with q-values at 10% intervals as abscises. Red and blue bars indicate T- and E-morphotypes, correspondingly.</w:t>
      </w:r>
    </w:p>
    <w:p>
      <w:pPr>
        <w:pStyle w:val="21"/>
        <w:spacing w:after="0"/>
        <w:ind w:firstLine="0"/>
        <w:jc w:val="left"/>
        <w:rPr>
          <w:b/>
          <w:lang w:val="en-US"/>
        </w:rPr>
      </w:pPr>
    </w:p>
    <w:p>
      <w:pPr>
        <w:pStyle w:val="3"/>
        <w:spacing w:before="0" w:after="0"/>
        <w:ind w:firstLine="0"/>
        <w:jc w:val="left"/>
        <w:rPr>
          <w:b w:val="0"/>
          <w:i/>
          <w:lang w:val="en-US"/>
        </w:rPr>
      </w:pPr>
      <w:bookmarkStart w:id="6" w:name="Xcca018af4c7c14b2c90d86d005387fbbd2ade9f"/>
      <w:r>
        <w:rPr>
          <w:b w:val="0"/>
          <w:i/>
          <w:lang w:val="en-US"/>
        </w:rPr>
        <w:t>Associations between morphotypes and genotypes around the Kola Peninsula</w:t>
      </w:r>
      <w:bookmarkEnd w:id="6"/>
    </w:p>
    <w:p>
      <w:pPr>
        <w:spacing w:after="0"/>
        <w:ind w:firstLine="0"/>
        <w:rPr>
          <w:lang w:val="en-US"/>
        </w:rPr>
      </w:pPr>
      <w:r>
        <w:rPr>
          <w:lang w:val="en-US"/>
        </w:rPr>
        <w:t xml:space="preserve">Variation patterns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samples from the White Sea (</w:t>
      </w:r>
      <w:r>
        <w:rPr>
          <w:i/>
          <w:lang w:val="en-US"/>
        </w:rPr>
        <w:t>WS</w:t>
      </w:r>
      <w:r>
        <w:rPr>
          <w:lang w:val="en-US"/>
        </w:rPr>
        <w:t>), the brackish Barents Sea (</w:t>
      </w:r>
      <w:r>
        <w:rPr>
          <w:i/>
          <w:lang w:val="en-US"/>
        </w:rPr>
        <w:t>BL</w:t>
      </w:r>
      <w:r>
        <w:rPr>
          <w:lang w:val="en-US"/>
        </w:rPr>
        <w:t>) and the saline Barents Sea (</w:t>
      </w:r>
      <w:r>
        <w:rPr>
          <w:i/>
          <w:lang w:val="en-US"/>
        </w:rPr>
        <w:t>BH</w:t>
      </w:r>
      <w:r>
        <w:rPr>
          <w:lang w:val="en-US"/>
        </w:rPr>
        <w:t xml:space="preserve">) are visualized in </w:t>
      </w:r>
      <w:r>
        <w:rPr>
          <w:b/>
          <w:lang w:val="en-US"/>
        </w:rPr>
        <w:t>Fig. 3</w:t>
      </w:r>
      <w:r>
        <w:rPr>
          <w:lang w:val="en-US"/>
        </w:rPr>
        <w:t xml:space="preserve">. The results of the regression analysis are summarized in </w:t>
      </w:r>
      <w:r>
        <w:rPr>
          <w:b/>
          <w:lang w:val="en-US"/>
        </w:rPr>
        <w:t>S3 Table</w:t>
      </w:r>
      <w:r>
        <w:rPr>
          <w:lang w:val="en-US"/>
        </w:rPr>
        <w:t>.</w:t>
      </w:r>
    </w:p>
    <w:p>
      <w:pPr>
        <w:spacing w:after="0"/>
        <w:ind w:firstLine="0"/>
        <w:rPr>
          <w:lang w:val="en-US"/>
        </w:rPr>
      </w:pPr>
    </w:p>
    <w:p>
      <w:pPr>
        <w:pStyle w:val="21"/>
        <w:spacing w:after="0"/>
        <w:ind w:firstLine="0"/>
        <w:jc w:val="left"/>
        <w:rPr>
          <w:lang w:val="en-US"/>
        </w:rPr>
      </w:pPr>
      <w:r>
        <w:rPr>
          <w:b/>
          <w:lang w:val="en-US"/>
        </w:rPr>
        <w:t>Figure 3.</w:t>
      </w:r>
      <w:r>
        <w:rPr>
          <w:lang w:val="en-US"/>
        </w:rPr>
        <w:t xml:space="preserve">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the White Sea (</w:t>
      </w:r>
      <w:r>
        <w:rPr>
          <w:i/>
          <w:lang w:val="en-US"/>
        </w:rPr>
        <w:t>WS</w:t>
      </w:r>
      <w:r>
        <w:rPr>
          <w:lang w:val="en-US"/>
        </w:rPr>
        <w:t>), brackish Barents Sea (</w:t>
      </w:r>
      <w:r>
        <w:rPr>
          <w:i/>
          <w:lang w:val="en-US"/>
        </w:rPr>
        <w:t>BL</w:t>
      </w:r>
      <w:r>
        <w:rPr>
          <w:lang w:val="en-US"/>
        </w:rPr>
        <w:t>) and saline Barents Sea (</w:t>
      </w:r>
      <w:r>
        <w:rPr>
          <w:i/>
          <w:lang w:val="en-US"/>
        </w:rPr>
        <w:t>BH</w:t>
      </w:r>
      <w:r>
        <w:rPr>
          <w:lang w:val="en-US"/>
        </w:rPr>
        <w:t>). Points – empirical estimates, their size is proportional to sample size (see S1 table). Lines – regression model predictions, grey filling – 95% confidence intervals of regressions. (A) Proportions of T-morphotypes (</w:t>
      </w:r>
      <w:r>
        <w:rPr>
          <w:i/>
          <w:lang w:val="en-US"/>
        </w:rPr>
        <w:t>PT</w:t>
      </w:r>
      <w:r>
        <w:rPr>
          <w:lang w:val="en-US"/>
        </w:rPr>
        <w:t xml:space="preserve">) (Model 1). (B). Proportions of T-morphotypes among </w:t>
      </w:r>
      <w:r>
        <w:rPr>
          <w:i/>
          <w:lang w:val="en-US"/>
        </w:rPr>
        <w:t>M. trossulus</w:t>
      </w:r>
      <w:r>
        <w:rPr>
          <w:lang w:val="en-US"/>
        </w:rPr>
        <w:t xml:space="preserve"> (</w:t>
      </w:r>
      <w:r>
        <w:rPr>
          <w:i/>
          <w:lang w:val="en-US"/>
        </w:rPr>
        <w:t>P(T|tros)</w:t>
      </w:r>
      <w:r>
        <w:rPr>
          <w:lang w:val="en-US"/>
        </w:rPr>
        <w:t xml:space="preserve">, filled points) and </w:t>
      </w:r>
      <w:r>
        <w:rPr>
          <w:i/>
          <w:lang w:val="en-US"/>
        </w:rPr>
        <w:t>M. edulis</w:t>
      </w:r>
      <w:r>
        <w:rPr>
          <w:lang w:val="en-US"/>
        </w:rPr>
        <w:t xml:space="preserve"> (</w:t>
      </w:r>
      <w:r>
        <w:rPr>
          <w:i/>
          <w:lang w:val="en-US"/>
        </w:rPr>
        <w:t>P(T|edu)</w:t>
      </w:r>
      <w:r>
        <w:rPr>
          <w:lang w:val="en-US"/>
        </w:rPr>
        <w:t xml:space="preserve">, empty points) (Model 2). (C) Frequencies of </w:t>
      </w:r>
      <w:r>
        <w:rPr>
          <w:i/>
          <w:lang w:val="en-US"/>
        </w:rPr>
        <w:t>M. trossulus</w:t>
      </w:r>
      <w:r>
        <w:rPr>
          <w:lang w:val="en-US"/>
        </w:rPr>
        <w:t xml:space="preserve"> among T-morphotypes (</w:t>
      </w:r>
      <w:r>
        <w:rPr>
          <w:i/>
          <w:lang w:val="en-US"/>
        </w:rPr>
        <w:t>P(tros|T)</w:t>
      </w:r>
      <w:r>
        <w:rPr>
          <w:lang w:val="en-US"/>
        </w:rPr>
        <w:t xml:space="preserve">, filled points) and of </w:t>
      </w:r>
      <w:r>
        <w:rPr>
          <w:i/>
          <w:lang w:val="en-US"/>
        </w:rPr>
        <w:t>M. edulis</w:t>
      </w:r>
      <w:r>
        <w:rPr>
          <w:lang w:val="en-US"/>
        </w:rPr>
        <w:t xml:space="preserve"> among E-morphotypes (</w:t>
      </w:r>
      <w:r>
        <w:rPr>
          <w:i/>
          <w:lang w:val="en-US"/>
        </w:rPr>
        <w:t>P(edu|E)</w:t>
      </w:r>
      <w:r>
        <w:rPr>
          <w:lang w:val="en-US"/>
        </w:rPr>
        <w:t xml:space="preserve">, empty points) (Model 4). Vertical lines on B and C connect subsamples of </w:t>
      </w:r>
      <w:r>
        <w:rPr>
          <w:i/>
          <w:lang w:val="en-US"/>
        </w:rPr>
        <w:t>M. trossulus</w:t>
      </w:r>
      <w:r>
        <w:rPr>
          <w:lang w:val="en-US"/>
        </w:rPr>
        <w:t xml:space="preserve"> and </w:t>
      </w:r>
      <w:r>
        <w:rPr>
          <w:i/>
          <w:lang w:val="en-US"/>
        </w:rPr>
        <w:t>M. edulis</w:t>
      </w:r>
      <w:r>
        <w:rPr>
          <w:lang w:val="en-US"/>
        </w:rPr>
        <w:t xml:space="preserve"> from the same samples.</w:t>
      </w:r>
    </w:p>
    <w:p>
      <w:pPr>
        <w:pStyle w:val="21"/>
        <w:spacing w:after="0"/>
        <w:ind w:firstLine="0"/>
        <w:jc w:val="left"/>
        <w:rPr>
          <w:lang w:val="en-US"/>
        </w:rPr>
      </w:pPr>
    </w:p>
    <w:p>
      <w:pPr>
        <w:pStyle w:val="21"/>
        <w:spacing w:after="0"/>
        <w:ind w:firstLine="0"/>
        <w:jc w:val="left"/>
        <w:rPr>
          <w:lang w:val="en-US"/>
        </w:rPr>
      </w:pPr>
      <w:r>
        <w:rPr>
          <w:lang w:val="en-US"/>
        </w:rPr>
        <w:t xml:space="preserve">A significant positive association between the proportions of </w:t>
      </w:r>
      <w:r>
        <w:rPr>
          <w:i/>
          <w:lang w:val="en-US"/>
        </w:rPr>
        <w:t>M. trossulus</w:t>
      </w:r>
      <w:r>
        <w:rPr>
          <w:lang w:val="en-US"/>
        </w:rPr>
        <w:t xml:space="preserve"> (</w:t>
      </w:r>
      <w:r>
        <w:rPr>
          <w:i/>
          <w:lang w:val="en-US"/>
        </w:rPr>
        <w:t>Ptros</w:t>
      </w:r>
      <w:r>
        <w:rPr>
          <w:lang w:val="en-US"/>
        </w:rPr>
        <w:t>) and the proportions of T-morphotypes (</w:t>
      </w:r>
      <w:r>
        <w:rPr>
          <w:i/>
          <w:lang w:val="en-US"/>
        </w:rPr>
        <w:t>PT</w:t>
      </w:r>
      <w:r>
        <w:rPr>
          <w:lang w:val="en-US"/>
        </w:rPr>
        <w:t xml:space="preserve">) in samples was revealed for all the three sample sets (Model 1, </w:t>
      </w:r>
      <w:r>
        <w:rPr>
          <w:b/>
          <w:lang w:val="en-US"/>
        </w:rPr>
        <w:t>S3 Table</w:t>
      </w:r>
      <w:r>
        <w:rPr>
          <w:lang w:val="en-US"/>
        </w:rPr>
        <w:t xml:space="preserve">, </w:t>
      </w:r>
      <w:r>
        <w:rPr>
          <w:b/>
          <w:lang w:val="en-US"/>
        </w:rPr>
        <w:t>Fig. 3</w:t>
      </w:r>
      <w:r>
        <w:rPr>
          <w:lang w:val="en-US"/>
        </w:rPr>
        <w:t xml:space="preserve">). For </w:t>
      </w:r>
      <w:r>
        <w:rPr>
          <w:i/>
          <w:lang w:val="en-US"/>
        </w:rPr>
        <w:t>WS</w:t>
      </w:r>
      <w:r>
        <w:rPr>
          <w:lang w:val="en-US"/>
        </w:rPr>
        <w:t xml:space="preserve"> and </w:t>
      </w:r>
      <w:r>
        <w:rPr>
          <w:i/>
          <w:lang w:val="en-US"/>
        </w:rPr>
        <w:t>BL</w:t>
      </w:r>
      <w:r>
        <w:rPr>
          <w:lang w:val="en-US"/>
        </w:rPr>
        <w:t xml:space="preserve">, the data points were generally scattered around the Y=X line, while the regression lines approached it closely, indicating a high proportionality between </w:t>
      </w:r>
      <w:r>
        <w:rPr>
          <w:i/>
          <w:lang w:val="en-US"/>
        </w:rPr>
        <w:t>Ptros</w:t>
      </w:r>
      <w:r>
        <w:rPr>
          <w:lang w:val="en-US"/>
        </w:rPr>
        <w:t xml:space="preserve"> and </w:t>
      </w:r>
      <w:r>
        <w:rPr>
          <w:i/>
          <w:lang w:val="en-US"/>
        </w:rPr>
        <w:t>PT</w:t>
      </w:r>
      <w:r>
        <w:rPr>
          <w:lang w:val="en-US"/>
        </w:rPr>
        <w:t xml:space="preserve"> and an almost straightforward relationship between these values. For </w:t>
      </w:r>
      <w:r>
        <w:rPr>
          <w:i/>
          <w:lang w:val="en-US"/>
        </w:rPr>
        <w:t>BH</w:t>
      </w:r>
      <w:r>
        <w:rPr>
          <w:lang w:val="en-US"/>
        </w:rPr>
        <w:t xml:space="preserve">, the data points were scattered above the Y=X line and the regression line lay higher than the regression lines constructed for </w:t>
      </w:r>
      <w:r>
        <w:rPr>
          <w:i/>
          <w:lang w:val="en-US"/>
        </w:rPr>
        <w:t>WS</w:t>
      </w:r>
      <w:r>
        <w:rPr>
          <w:lang w:val="en-US"/>
        </w:rPr>
        <w:t xml:space="preserve"> and </w:t>
      </w:r>
      <w:r>
        <w:rPr>
          <w:i/>
          <w:lang w:val="en-US"/>
        </w:rPr>
        <w:t>BL</w:t>
      </w:r>
      <w:r>
        <w:rPr>
          <w:lang w:val="en-US"/>
        </w:rPr>
        <w:t>. This means that in samples with a similar taxonomic structure, the frequencies of T-morphotypes were always higher in the saline localities in the Barents Sea than in the White Sea and the brackish localities in the Barents Sea.</w:t>
      </w:r>
    </w:p>
    <w:p>
      <w:pPr>
        <w:pStyle w:val="21"/>
        <w:spacing w:after="0"/>
        <w:ind w:firstLine="0"/>
        <w:jc w:val="left"/>
        <w:rPr>
          <w:lang w:val="en-US"/>
        </w:rPr>
      </w:pPr>
      <w:r>
        <w:rPr>
          <w:lang w:val="en-US"/>
        </w:rPr>
        <w:t xml:space="preserve">The analysis of the frequencies of T-morphotypes in subsamples of </w:t>
      </w:r>
      <w:r>
        <w:rPr>
          <w:i/>
          <w:lang w:val="en-US"/>
        </w:rPr>
        <w:t>M. edulis</w:t>
      </w:r>
      <w:r>
        <w:rPr>
          <w:lang w:val="en-US"/>
        </w:rPr>
        <w:t xml:space="preserve"> (</w:t>
      </w:r>
      <w:r>
        <w:rPr>
          <w:i/>
          <w:lang w:val="en-US"/>
        </w:rPr>
        <w:t>P(T|edu)</w:t>
      </w:r>
      <w:r>
        <w:rPr>
          <w:lang w:val="en-US"/>
        </w:rPr>
        <w:t xml:space="preserve">) and </w:t>
      </w:r>
      <w:r>
        <w:rPr>
          <w:i/>
          <w:lang w:val="en-US"/>
        </w:rPr>
        <w:t>M. trossulus</w:t>
      </w:r>
      <w:r>
        <w:rPr>
          <w:lang w:val="en-US"/>
        </w:rPr>
        <w:t xml:space="preserve"> (</w:t>
      </w:r>
      <w:r>
        <w:rPr>
          <w:i/>
          <w:lang w:val="en-US"/>
        </w:rPr>
        <w:t>P(T|tros)</w:t>
      </w:r>
      <w:r>
        <w:rPr>
          <w:lang w:val="en-US"/>
        </w:rPr>
        <w:t xml:space="preserve">) against proportions of </w:t>
      </w:r>
      <w:r>
        <w:rPr>
          <w:i/>
          <w:lang w:val="en-US"/>
        </w:rPr>
        <w:t>M. trossulus</w:t>
      </w:r>
      <w:r>
        <w:rPr>
          <w:lang w:val="en-US"/>
        </w:rPr>
        <w:t xml:space="preserve"> in samples (</w:t>
      </w:r>
      <w:r>
        <w:rPr>
          <w:i/>
          <w:lang w:val="en-US"/>
        </w:rPr>
        <w:t>Ptros</w:t>
      </w:r>
      <w:r>
        <w:rPr>
          <w:lang w:val="en-US"/>
        </w:rPr>
        <w:t xml:space="preserve">) revealed the following patterns (Model 2, </w:t>
      </w:r>
      <w:r>
        <w:rPr>
          <w:b/>
          <w:lang w:val="en-US"/>
        </w:rPr>
        <w:t>S3 Table</w:t>
      </w:r>
      <w:r>
        <w:rPr>
          <w:lang w:val="en-US"/>
        </w:rPr>
        <w:t xml:space="preserve">, </w:t>
      </w:r>
      <w:r>
        <w:rPr>
          <w:b/>
          <w:lang w:val="en-US"/>
        </w:rPr>
        <w:t>Fig. 3</w:t>
      </w:r>
      <w:r>
        <w:rPr>
          <w:lang w:val="en-US"/>
        </w:rPr>
        <w:t xml:space="preserve">). There was a universal tendency towards a higher frequency of T-morphotypes among </w:t>
      </w:r>
      <w:r>
        <w:rPr>
          <w:i/>
          <w:lang w:val="en-US"/>
        </w:rPr>
        <w:t>M. trossulus</w:t>
      </w:r>
      <w:r>
        <w:rPr>
          <w:lang w:val="en-US"/>
        </w:rPr>
        <w:t xml:space="preserve"> than among </w:t>
      </w:r>
      <w:r>
        <w:rPr>
          <w:i/>
          <w:lang w:val="en-US"/>
        </w:rPr>
        <w:t>M. edulis</w:t>
      </w:r>
      <w:r>
        <w:rPr>
          <w:lang w:val="en-US"/>
        </w:rPr>
        <w:t xml:space="preserve">. This tendency was quite strong in </w:t>
      </w:r>
      <w:r>
        <w:rPr>
          <w:i/>
          <w:lang w:val="en-US"/>
        </w:rPr>
        <w:t>WS</w:t>
      </w:r>
      <w:r>
        <w:rPr>
          <w:lang w:val="en-US"/>
        </w:rPr>
        <w:t xml:space="preserve"> and </w:t>
      </w:r>
      <w:r>
        <w:rPr>
          <w:i/>
          <w:lang w:val="en-US"/>
        </w:rPr>
        <w:t>BL</w:t>
      </w:r>
      <w:r>
        <w:rPr>
          <w:lang w:val="en-US"/>
        </w:rPr>
        <w:t xml:space="preserve"> (expected differences in morphotype frequencies between species about 0.65 for </w:t>
      </w:r>
      <w:r>
        <w:rPr>
          <w:i/>
          <w:lang w:val="en-US"/>
        </w:rPr>
        <w:t>Ptros</w:t>
      </w:r>
      <w:r>
        <w:rPr>
          <w:lang w:val="en-US"/>
        </w:rPr>
        <w:t xml:space="preserve">=0.5). In </w:t>
      </w:r>
      <w:r>
        <w:rPr>
          <w:i/>
          <w:lang w:val="en-US"/>
        </w:rPr>
        <w:t>BH</w:t>
      </w:r>
      <w:r>
        <w:rPr>
          <w:lang w:val="en-US"/>
        </w:rPr>
        <w:t xml:space="preserve"> it was rather weak (expected differences 0.18 for </w:t>
      </w:r>
      <w:r>
        <w:rPr>
          <w:i/>
          <w:lang w:val="en-US"/>
        </w:rPr>
        <w:t>Ptros</w:t>
      </w:r>
      <w:r>
        <w:rPr>
          <w:lang w:val="en-US"/>
        </w:rPr>
        <w:t xml:space="preserve">=0.5) due to an increased </w:t>
      </w:r>
      <w:r>
        <w:rPr>
          <w:i/>
          <w:lang w:val="en-US"/>
        </w:rPr>
        <w:t>P(T|edu)</w:t>
      </w:r>
      <w:r>
        <w:rPr>
          <w:lang w:val="en-US"/>
        </w:rPr>
        <w:t xml:space="preserve"> but significant (confidential intervals for </w:t>
      </w:r>
      <w:r>
        <w:rPr>
          <w:i/>
          <w:lang w:val="en-US"/>
        </w:rPr>
        <w:t>Ptros</w:t>
      </w:r>
      <w:r>
        <w:rPr>
          <w:lang w:val="en-US"/>
        </w:rPr>
        <w:t xml:space="preserve">=0.5 did not overlap, Fig. 2). A positive correlation of </w:t>
      </w:r>
      <w:r>
        <w:rPr>
          <w:i/>
          <w:lang w:val="en-US"/>
        </w:rPr>
        <w:t>P(T|tros)</w:t>
      </w:r>
      <w:r>
        <w:rPr>
          <w:lang w:val="en-US"/>
        </w:rPr>
        <w:t xml:space="preserve"> and </w:t>
      </w:r>
      <w:r>
        <w:rPr>
          <w:i/>
          <w:lang w:val="en-US"/>
        </w:rPr>
        <w:t>P(T|edu)</w:t>
      </w:r>
      <w:r>
        <w:rPr>
          <w:lang w:val="en-US"/>
        </w:rPr>
        <w:t xml:space="preserve"> with </w:t>
      </w:r>
      <w:r>
        <w:rPr>
          <w:i/>
          <w:lang w:val="en-US"/>
        </w:rPr>
        <w:t>Ptros</w:t>
      </w:r>
      <w:r>
        <w:rPr>
          <w:lang w:val="en-US"/>
        </w:rPr>
        <w:t xml:space="preserve"> was found in all the three subsets. This means that with the increasing contribution of </w:t>
      </w:r>
      <w:r>
        <w:rPr>
          <w:i/>
          <w:lang w:val="en-US"/>
        </w:rPr>
        <w:t>M. trossulus</w:t>
      </w:r>
      <w:r>
        <w:rPr>
          <w:lang w:val="en-US"/>
        </w:rPr>
        <w:t xml:space="preserve"> to the samples the frequencies of T-morphotypes increased both among </w:t>
      </w:r>
      <w:r>
        <w:rPr>
          <w:i/>
          <w:lang w:val="en-US"/>
        </w:rPr>
        <w:t>M. edulis</w:t>
      </w:r>
      <w:r>
        <w:rPr>
          <w:lang w:val="en-US"/>
        </w:rPr>
        <w:t xml:space="preserve"> and among </w:t>
      </w:r>
      <w:r>
        <w:rPr>
          <w:i/>
          <w:lang w:val="en-US"/>
        </w:rPr>
        <w:t>M. trossulus</w:t>
      </w:r>
      <w:r>
        <w:rPr>
          <w:lang w:val="en-US"/>
        </w:rPr>
        <w:t>.</w:t>
      </w:r>
    </w:p>
    <w:p>
      <w:pPr>
        <w:pStyle w:val="21"/>
        <w:spacing w:after="0"/>
        <w:ind w:firstLine="0"/>
        <w:jc w:val="left"/>
        <w:rPr>
          <w:lang w:val="en-US"/>
        </w:rPr>
      </w:pPr>
      <w:r>
        <w:rPr>
          <w:lang w:val="en-US"/>
        </w:rPr>
        <w:t xml:space="preserve">The probability of correct identification of </w:t>
      </w:r>
      <w:r>
        <w:rPr>
          <w:i/>
          <w:lang w:val="en-US"/>
        </w:rPr>
        <w:t>M. trossulus</w:t>
      </w:r>
      <w:r>
        <w:rPr>
          <w:lang w:val="en-US"/>
        </w:rPr>
        <w:t xml:space="preserve"> by the T-morphotype (the frequency of </w:t>
      </w:r>
      <w:r>
        <w:rPr>
          <w:i/>
          <w:lang w:val="en-US"/>
        </w:rPr>
        <w:t>M. trossulus</w:t>
      </w:r>
      <w:r>
        <w:rPr>
          <w:lang w:val="en-US"/>
        </w:rPr>
        <w:t xml:space="preserve"> among T-morphotypes (</w:t>
      </w:r>
      <w:r>
        <w:rPr>
          <w:i/>
          <w:lang w:val="en-US"/>
        </w:rPr>
        <w:t>P(tros|T)</w:t>
      </w:r>
      <w:r>
        <w:rPr>
          <w:lang w:val="en-US"/>
        </w:rPr>
        <w:t xml:space="preserve">) expectedly increased with the increasing </w:t>
      </w:r>
      <w:r>
        <w:rPr>
          <w:i/>
          <w:lang w:val="en-US"/>
        </w:rPr>
        <w:t>Ptros</w:t>
      </w:r>
      <w:r>
        <w:rPr>
          <w:lang w:val="en-US"/>
        </w:rPr>
        <w:t xml:space="preserve">, while the probability of correct identification of </w:t>
      </w:r>
      <w:r>
        <w:rPr>
          <w:i/>
          <w:lang w:val="en-US"/>
        </w:rPr>
        <w:t>M. edulis</w:t>
      </w:r>
      <w:r>
        <w:rPr>
          <w:lang w:val="en-US"/>
        </w:rPr>
        <w:t xml:space="preserve"> by the E-morphotype (</w:t>
      </w:r>
      <w:r>
        <w:rPr>
          <w:i/>
          <w:lang w:val="en-US"/>
        </w:rPr>
        <w:t>P(edu|E)</w:t>
      </w:r>
      <w:r>
        <w:rPr>
          <w:lang w:val="en-US"/>
        </w:rPr>
        <w:t xml:space="preserve">) demonstrated an opposite pattern (Model 3, </w:t>
      </w:r>
      <w:r>
        <w:rPr>
          <w:b/>
          <w:lang w:val="en-US"/>
        </w:rPr>
        <w:t>S3 Table</w:t>
      </w:r>
      <w:r>
        <w:rPr>
          <w:lang w:val="en-US"/>
        </w:rPr>
        <w:t xml:space="preserve">, </w:t>
      </w:r>
      <w:r>
        <w:rPr>
          <w:b/>
          <w:lang w:val="en-US"/>
        </w:rPr>
        <w:t>Fig. 3</w:t>
      </w:r>
      <w:r>
        <w:rPr>
          <w:lang w:val="en-US"/>
        </w:rPr>
        <w:t xml:space="preserve">). In the </w:t>
      </w:r>
      <w:r>
        <w:rPr>
          <w:i/>
          <w:lang w:val="en-US"/>
        </w:rPr>
        <w:t>M. trossulus</w:t>
      </w:r>
      <w:r>
        <w:rPr>
          <w:lang w:val="en-US"/>
        </w:rPr>
        <w:t xml:space="preserve">-dominated populations, </w:t>
      </w:r>
      <w:r>
        <w:rPr>
          <w:i/>
          <w:lang w:val="en-US"/>
        </w:rPr>
        <w:t>P(tros|T)</w:t>
      </w:r>
      <w:r>
        <w:rPr>
          <w:lang w:val="en-US"/>
        </w:rPr>
        <w:t xml:space="preserve"> tended to one (any mussel with a T-morphotype is 100% </w:t>
      </w:r>
      <w:r>
        <w:rPr>
          <w:i/>
          <w:lang w:val="en-US"/>
        </w:rPr>
        <w:t>M. trossulus</w:t>
      </w:r>
      <w:r>
        <w:rPr>
          <w:lang w:val="en-US"/>
        </w:rPr>
        <w:t xml:space="preserve">), while </w:t>
      </w:r>
      <w:r>
        <w:rPr>
          <w:i/>
          <w:lang w:val="en-US"/>
        </w:rPr>
        <w:t>P(edu|E)</w:t>
      </w:r>
      <w:r>
        <w:rPr>
          <w:lang w:val="en-US"/>
        </w:rPr>
        <w:t xml:space="preserve"> tended to zero (any mussel with an E-morphotype is 100% </w:t>
      </w:r>
      <w:r>
        <w:rPr>
          <w:i/>
          <w:lang w:val="en-US"/>
        </w:rPr>
        <w:t>M. trossulus</w:t>
      </w:r>
      <w:r>
        <w:rPr>
          <w:lang w:val="en-US"/>
        </w:rPr>
        <w:t>), and vice versa. In the well-mixed samples (</w:t>
      </w:r>
      <w:r>
        <w:rPr>
          <w:i/>
          <w:lang w:val="en-US"/>
        </w:rPr>
        <w:t>Ptros</w:t>
      </w:r>
      <w:r>
        <w:rPr>
          <w:lang w:val="en-US"/>
        </w:rPr>
        <w:t xml:space="preserve"> = 0.5) the predictive values for both species were about 0.75-0.85 in </w:t>
      </w:r>
      <w:r>
        <w:rPr>
          <w:i/>
          <w:lang w:val="en-US"/>
        </w:rPr>
        <w:t>WS</w:t>
      </w:r>
      <w:r>
        <w:rPr>
          <w:lang w:val="en-US"/>
        </w:rPr>
        <w:t xml:space="preserve"> and </w:t>
      </w:r>
      <w:r>
        <w:rPr>
          <w:i/>
          <w:lang w:val="en-US"/>
        </w:rPr>
        <w:t>BL</w:t>
      </w:r>
      <w:r>
        <w:rPr>
          <w:lang w:val="en-US"/>
        </w:rPr>
        <w:t xml:space="preserve"> but only 0.60 - 0.70 in </w:t>
      </w:r>
      <w:r>
        <w:rPr>
          <w:i/>
          <w:lang w:val="en-US"/>
        </w:rPr>
        <w:t>BH</w:t>
      </w:r>
      <w:r>
        <w:rPr>
          <w:lang w:val="en-US"/>
        </w:rPr>
        <w:t xml:space="preserve"> (</w:t>
      </w:r>
      <w:r>
        <w:rPr>
          <w:b/>
          <w:lang w:val="en-US"/>
        </w:rPr>
        <w:t>Fig. 3</w:t>
      </w:r>
      <w:r>
        <w:rPr>
          <w:lang w:val="en-US"/>
        </w:rP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lang w:val="en-US"/>
        </w:rPr>
        <w:t>Fig. 3</w:t>
      </w:r>
      <w:r>
        <w:rPr>
          <w:lang w:val="en-US"/>
        </w:rPr>
        <w:t xml:space="preserve"> that a low predictive value of the test in </w:t>
      </w:r>
      <w:r>
        <w:rPr>
          <w:i/>
          <w:lang w:val="en-US"/>
        </w:rPr>
        <w:t>BH</w:t>
      </w:r>
      <w:r>
        <w:rPr>
          <w:lang w:val="en-US"/>
        </w:rPr>
        <w:t xml:space="preserve"> is mainly due to a generally high frequencies of T-morphotypes in </w:t>
      </w:r>
      <w:r>
        <w:rPr>
          <w:i/>
          <w:lang w:val="en-US"/>
        </w:rPr>
        <w:t>M. edulis</w:t>
      </w:r>
      <w:r>
        <w:rPr>
          <w:lang w:val="en-US"/>
        </w:rPr>
        <w:t xml:space="preserve"> </w:t>
      </w:r>
      <w:r>
        <w:rPr>
          <w:i/>
          <w:lang w:val="en-US"/>
        </w:rPr>
        <w:t>P(T|edu)</w:t>
      </w:r>
      <w:r>
        <w:rPr>
          <w:lang w:val="en-US"/>
        </w:rPr>
        <w:t xml:space="preserve">. The statistical analysis indicates that both </w:t>
      </w:r>
      <w:r>
        <w:rPr>
          <w:i/>
          <w:lang w:val="en-US"/>
        </w:rPr>
        <w:t>P(tros|T)</w:t>
      </w:r>
      <w:r>
        <w:rPr>
          <w:lang w:val="en-US"/>
        </w:rPr>
        <w:t xml:space="preserve"> and </w:t>
      </w:r>
      <w:r>
        <w:rPr>
          <w:i/>
          <w:lang w:val="en-US"/>
        </w:rPr>
        <w:t>P(edu|E)</w:t>
      </w:r>
      <w:r>
        <w:rPr>
          <w:lang w:val="en-US"/>
        </w:rPr>
        <w:t xml:space="preserve"> predicted by the model were smaller in </w:t>
      </w:r>
      <w:r>
        <w:rPr>
          <w:i/>
          <w:lang w:val="en-US"/>
        </w:rPr>
        <w:t>BH</w:t>
      </w:r>
      <w:r>
        <w:rPr>
          <w:lang w:val="en-US"/>
        </w:rPr>
        <w:t xml:space="preserve"> than in </w:t>
      </w:r>
      <w:r>
        <w:rPr>
          <w:i/>
          <w:lang w:val="en-US"/>
        </w:rPr>
        <w:t>WS</w:t>
      </w:r>
      <w:r>
        <w:rPr>
          <w:lang w:val="en-US"/>
        </w:rPr>
        <w:t xml:space="preserve"> and </w:t>
      </w:r>
      <w:r>
        <w:rPr>
          <w:i/>
          <w:lang w:val="en-US"/>
        </w:rPr>
        <w:t>BL</w:t>
      </w:r>
      <w:r>
        <w:rPr>
          <w:lang w:val="en-US"/>
        </w:rPr>
        <w:t>.</w:t>
      </w:r>
    </w:p>
    <w:p>
      <w:pPr>
        <w:pStyle w:val="21"/>
        <w:spacing w:after="0"/>
        <w:ind w:firstLine="0"/>
        <w:jc w:val="left"/>
        <w:rPr>
          <w:lang w:val="en-US"/>
        </w:rPr>
      </w:pPr>
      <w:r>
        <w:rPr>
          <w:lang w:val="en-US"/>
        </w:rPr>
        <w:t>For each of the GLMM models considered (Model 2 and 3), marginal and conditional pseudoR</w:t>
      </w:r>
      <w:r>
        <w:rPr>
          <w:vertAlign w:val="superscript"/>
          <w:lang w:val="en-US"/>
        </w:rPr>
        <w:t>2</w:t>
      </w:r>
      <w:r>
        <w:rPr>
          <w:lang w:val="en-US"/>
        </w:rPr>
        <w:t xml:space="preserve"> were close to each other (</w:t>
      </w:r>
      <w:r>
        <w:rPr>
          <w:b/>
          <w:lang w:val="en-US"/>
        </w:rPr>
        <w:t>S3 Table</w:t>
      </w:r>
      <w:r>
        <w:rPr>
          <w:lang w:val="en-US"/>
        </w:rPr>
        <w:t>). This indicates that the role of the random factor (</w:t>
      </w:r>
      <w:r>
        <w:rPr>
          <w:i/>
          <w:lang w:val="en-US"/>
        </w:rPr>
        <w:t>Sample</w:t>
      </w:r>
      <w:r>
        <w:rPr>
          <w:lang w:val="en-US"/>
        </w:rPr>
        <w:t>) as regulator of models was weak, i.e. the reproducibility of the results in different populations was satisfactory.</w:t>
      </w:r>
    </w:p>
    <w:p>
      <w:pPr>
        <w:pStyle w:val="21"/>
        <w:spacing w:after="0"/>
        <w:ind w:firstLine="0"/>
        <w:jc w:val="left"/>
        <w:rPr>
          <w:lang w:val="en-US"/>
        </w:rPr>
      </w:pPr>
      <w:r>
        <w:rPr>
          <w:lang w:val="en-US"/>
        </w:rPr>
        <w:t xml:space="preserve">In comparisons between sets, the regression coefficients did not differ statistically for </w:t>
      </w:r>
      <w:r>
        <w:rPr>
          <w:i/>
          <w:lang w:val="en-US"/>
        </w:rPr>
        <w:t>WS</w:t>
      </w:r>
      <w:r>
        <w:rPr>
          <w:lang w:val="en-US"/>
        </w:rPr>
        <w:t xml:space="preserve"> and </w:t>
      </w:r>
      <w:r>
        <w:rPr>
          <w:i/>
          <w:lang w:val="en-US"/>
        </w:rPr>
        <w:t>BL</w:t>
      </w:r>
      <w:r>
        <w:rPr>
          <w:lang w:val="en-US"/>
        </w:rPr>
        <w:t xml:space="preserve">, while </w:t>
      </w:r>
      <w:r>
        <w:rPr>
          <w:i/>
          <w:lang w:val="en-US"/>
        </w:rPr>
        <w:t>BH</w:t>
      </w:r>
      <w:r>
        <w:rPr>
          <w:lang w:val="en-US"/>
        </w:rPr>
        <w:t xml:space="preserve"> was always different from </w:t>
      </w:r>
      <w:r>
        <w:rPr>
          <w:i/>
          <w:lang w:val="en-US"/>
        </w:rPr>
        <w:t>WS</w:t>
      </w:r>
      <w:r>
        <w:rPr>
          <w:lang w:val="en-US"/>
        </w:rPr>
        <w:t xml:space="preserve"> (</w:t>
      </w:r>
      <w:r>
        <w:rPr>
          <w:b/>
          <w:lang w:val="en-US"/>
        </w:rPr>
        <w:t>S3 Table</w:t>
      </w:r>
      <w:r>
        <w:rPr>
          <w:lang w:val="en-US"/>
        </w:rPr>
        <w:t xml:space="preserve">). To assess the possibility of pooling the data sets, we compared the AIC of Model 3 (AIC=2175.1) with AICs of three other models based on differently pooled </w:t>
      </w:r>
      <w:r>
        <w:rPr>
          <w:i/>
          <w:lang w:val="en-US"/>
        </w:rPr>
        <w:t>WS</w:t>
      </w:r>
      <w:r>
        <w:rPr>
          <w:lang w:val="en-US"/>
        </w:rPr>
        <w:t xml:space="preserve">, </w:t>
      </w:r>
      <w:r>
        <w:rPr>
          <w:i/>
          <w:lang w:val="en-US"/>
        </w:rPr>
        <w:t>BL</w:t>
      </w:r>
      <w:r>
        <w:rPr>
          <w:lang w:val="en-US"/>
        </w:rPr>
        <w:t xml:space="preserve"> and </w:t>
      </w:r>
      <w:r>
        <w:rPr>
          <w:i/>
          <w:lang w:val="en-US"/>
        </w:rPr>
        <w:t>BH</w:t>
      </w:r>
      <w:r>
        <w:rPr>
          <w:lang w:val="en-US"/>
        </w:rPr>
        <w:t xml:space="preserve"> sets. The model based on pooled </w:t>
      </w:r>
      <w:r>
        <w:rPr>
          <w:i/>
          <w:lang w:val="en-US"/>
        </w:rPr>
        <w:t>WS</w:t>
      </w:r>
      <w:r>
        <w:rPr>
          <w:lang w:val="en-US"/>
        </w:rPr>
        <w:t xml:space="preserve"> and </w:t>
      </w:r>
      <w:r>
        <w:rPr>
          <w:i/>
          <w:lang w:val="en-US"/>
        </w:rPr>
        <w:t>BL</w:t>
      </w:r>
      <w:r>
        <w:rPr>
          <w:lang w:val="en-US"/>
        </w:rPr>
        <w:t xml:space="preserve"> (</w:t>
      </w:r>
      <w:r>
        <w:rPr>
          <w:i/>
          <w:lang w:val="en-US"/>
        </w:rPr>
        <w:t>WSBL</w:t>
      </w:r>
      <w:r>
        <w:rPr>
          <w:lang w:val="en-US"/>
        </w:rPr>
        <w:t xml:space="preserve">) and </w:t>
      </w:r>
      <w:r>
        <w:rPr>
          <w:i/>
          <w:lang w:val="en-US"/>
        </w:rPr>
        <w:t>BH</w:t>
      </w:r>
      <w:r>
        <w:rPr>
          <w:lang w:val="en-US"/>
        </w:rPr>
        <w:t xml:space="preserve"> showed the lowest AIC (AIC=2172.7). Therefore, in the following analyses we will consider two sets, </w:t>
      </w:r>
      <w:r>
        <w:rPr>
          <w:i/>
          <w:lang w:val="en-US"/>
        </w:rPr>
        <w:t>WSBL</w:t>
      </w:r>
      <w:r>
        <w:rPr>
          <w:lang w:val="en-US"/>
        </w:rPr>
        <w:t xml:space="preserve"> and </w:t>
      </w:r>
      <w:r>
        <w:rPr>
          <w:i/>
          <w:lang w:val="en-US"/>
        </w:rPr>
        <w:t>BH</w:t>
      </w:r>
      <w:r>
        <w:rPr>
          <w:lang w:val="en-US"/>
        </w:rPr>
        <w:t>.</w:t>
      </w:r>
    </w:p>
    <w:p>
      <w:pPr>
        <w:pStyle w:val="3"/>
        <w:spacing w:before="0" w:after="0"/>
        <w:ind w:firstLine="0"/>
        <w:jc w:val="left"/>
        <w:rPr>
          <w:b w:val="0"/>
          <w:i/>
          <w:lang w:val="en-US"/>
        </w:rPr>
      </w:pPr>
      <w:bookmarkStart w:id="7" w:name="X4284f8839d2c1bf4eef29bd0a41268032c985dc"/>
      <w:r>
        <w:rPr>
          <w:b w:val="0"/>
          <w:i/>
          <w:lang w:val="en-US"/>
        </w:rPr>
        <w:t>Associations between morphotypes and genotypes around the Atlantic</w:t>
      </w:r>
      <w:bookmarkEnd w:id="7"/>
    </w:p>
    <w:p>
      <w:pPr>
        <w:spacing w:after="0"/>
        <w:ind w:firstLine="0"/>
        <w:rPr>
          <w:lang w:val="en-US"/>
        </w:rPr>
      </w:pPr>
      <w:r>
        <w:rPr>
          <w:lang w:val="en-US"/>
        </w:rPr>
        <w:t xml:space="preserve">The patterns of </w:t>
      </w:r>
      <w:r>
        <w:rPr>
          <w:i/>
          <w:lang w:val="en-US"/>
        </w:rPr>
        <w:t>Ptros</w:t>
      </w:r>
      <w:r>
        <w:rPr>
          <w:lang w:val="en-US"/>
        </w:rPr>
        <w:t xml:space="preserve"> variation against </w:t>
      </w:r>
      <w:r>
        <w:rPr>
          <w:i/>
          <w:lang w:val="en-US"/>
        </w:rPr>
        <w:t>PT</w:t>
      </w:r>
      <w:r>
        <w:rPr>
          <w:lang w:val="en-US"/>
        </w:rPr>
        <w:t xml:space="preserve"> and the patterns of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and </w:t>
      </w:r>
      <w:r>
        <w:rPr>
          <w:i/>
          <w:lang w:val="en-US"/>
        </w:rPr>
        <w:t>P(edu|E)</w:t>
      </w:r>
      <w:r>
        <w:rPr>
          <w:lang w:val="en-US"/>
        </w:rPr>
        <w:t xml:space="preserve"> variation against </w:t>
      </w:r>
      <w:r>
        <w:rPr>
          <w:i/>
          <w:lang w:val="en-US"/>
        </w:rPr>
        <w:t>Ptros</w:t>
      </w:r>
      <w:r>
        <w:rPr>
          <w:lang w:val="en-US"/>
        </w:rPr>
        <w:t xml:space="preserve"> in samples from different geographical zones are visualized in </w:t>
      </w:r>
      <w:r>
        <w:rPr>
          <w:b/>
          <w:lang w:val="en-US"/>
        </w:rPr>
        <w:t>Fig. 4</w:t>
      </w:r>
      <w:r>
        <w:rPr>
          <w:lang w:val="en-US"/>
        </w:rPr>
        <w:t xml:space="preserve">. The results of the regression analysis are summarized in </w:t>
      </w:r>
      <w:r>
        <w:rPr>
          <w:b/>
          <w:lang w:val="en-US"/>
        </w:rPr>
        <w:t>S3 Table</w:t>
      </w:r>
      <w:r>
        <w:rPr>
          <w:lang w:val="en-US"/>
        </w:rPr>
        <w:t>. The Scottish material was not included in the regression analyses. Re-analyses of the data from the White and the Barents Sea (</w:t>
      </w:r>
      <w:r>
        <w:rPr>
          <w:i/>
          <w:lang w:val="en-US"/>
        </w:rPr>
        <w:t>WSBL</w:t>
      </w:r>
      <w:r>
        <w:rPr>
          <w:lang w:val="en-US"/>
        </w:rPr>
        <w:t xml:space="preserve"> and </w:t>
      </w:r>
      <w:r>
        <w:rPr>
          <w:i/>
          <w:lang w:val="en-US"/>
        </w:rPr>
        <w:t>BH</w:t>
      </w:r>
      <w:r>
        <w:rPr>
          <w:lang w:val="en-US"/>
        </w:rPr>
        <w:t xml:space="preserve"> sets) together with the data from other regions revealed the same patterns as those described above. Again, in all the cases when mixed models were used (Model 5, Model 6, </w:t>
      </w:r>
      <w:r>
        <w:rPr>
          <w:b/>
          <w:lang w:val="en-US"/>
        </w:rPr>
        <w:t>S3 Table</w:t>
      </w:r>
      <w:r>
        <w:rPr>
          <w:lang w:val="en-US"/>
        </w:rPr>
        <w:t>) the marginal and conditional pseudoR2 were close to each other (</w:t>
      </w:r>
      <w:r>
        <w:rPr>
          <w:b/>
          <w:lang w:val="en-US"/>
        </w:rPr>
        <w:t>S3 Table</w:t>
      </w:r>
      <w:r>
        <w:rPr>
          <w:lang w:val="en-US"/>
        </w:rPr>
        <w:t>) indicating a weak role of the random factor (</w:t>
      </w:r>
      <w:r>
        <w:rPr>
          <w:i/>
          <w:lang w:val="en-US"/>
        </w:rPr>
        <w:t>Set</w:t>
      </w:r>
      <w:r>
        <w:rPr>
          <w:lang w:val="en-US"/>
        </w:rPr>
        <w:t>) as regulator of models, i.e. a satisfactory reproducibility of the results from population to population in all the regions.</w:t>
      </w:r>
    </w:p>
    <w:p>
      <w:pPr>
        <w:pStyle w:val="21"/>
        <w:spacing w:after="0"/>
        <w:ind w:firstLine="0"/>
        <w:jc w:val="left"/>
        <w:rPr>
          <w:b/>
          <w:bCs/>
          <w:lang w:val="en-US"/>
        </w:rPr>
      </w:pPr>
    </w:p>
    <w:p>
      <w:pPr>
        <w:pStyle w:val="21"/>
        <w:spacing w:after="0"/>
        <w:ind w:firstLine="0"/>
        <w:jc w:val="left"/>
        <w:rPr>
          <w:lang w:val="en-US"/>
        </w:rPr>
      </w:pPr>
      <w:r>
        <w:rPr>
          <w:b/>
          <w:bCs/>
          <w:lang w:val="en-US"/>
        </w:rPr>
        <w:t>Figure 4.</w:t>
      </w:r>
      <w:r>
        <w:rPr>
          <w:lang w:val="en-US"/>
        </w:rPr>
        <w:t xml:space="preserve"> Predictive power of the morphotype test in different contact zones. (A) Dependence of proportion of </w:t>
      </w:r>
      <w:r>
        <w:rPr>
          <w:i/>
          <w:lang w:val="en-US"/>
        </w:rPr>
        <w:t>M. trossulus</w:t>
      </w:r>
      <w:r>
        <w:rPr>
          <w:lang w:val="en-US"/>
        </w:rPr>
        <w:t xml:space="preserve"> (</w:t>
      </w:r>
      <w:r>
        <w:rPr>
          <w:i/>
          <w:lang w:val="en-US"/>
        </w:rPr>
        <w:t>Ptros</w:t>
      </w:r>
      <w:r>
        <w:rPr>
          <w:lang w:val="en-US"/>
        </w:rPr>
        <w:t>) on proportion of T-morphotypes (</w:t>
      </w:r>
      <w:r>
        <w:rPr>
          <w:i/>
          <w:lang w:val="en-US"/>
        </w:rPr>
        <w:t>PT</w:t>
      </w:r>
      <w:r>
        <w:rPr>
          <w:lang w:val="en-US"/>
        </w:rPr>
        <w:t>). Dotted lines are empirical regressions (Model 4). Solid gray lines – predictions of “</w:t>
      </w:r>
      <w:r>
        <w:rPr>
          <w:i/>
          <w:lang w:val="en-US"/>
        </w:rPr>
        <w:t>Ptros</w:t>
      </w:r>
      <w:r>
        <w:rPr>
          <w:lang w:val="en-US"/>
        </w:rPr>
        <w:t xml:space="preserve"> by </w:t>
      </w:r>
      <w:r>
        <w:rPr>
          <w:i/>
          <w:lang w:val="en-US"/>
        </w:rPr>
        <w:t>PT</w:t>
      </w:r>
      <w:r>
        <w:rPr>
          <w:lang w:val="en-US"/>
        </w:rPr>
        <w:t xml:space="preserve"> calculator” (Eq. 3). Solid black lines represent Y=X dependence. (B) Probability to find a mussel with a T-morphotype among </w:t>
      </w:r>
      <w:r>
        <w:rPr>
          <w:i/>
          <w:lang w:val="en-US"/>
        </w:rPr>
        <w:t>M. edulis</w:t>
      </w:r>
      <w:r>
        <w:rPr>
          <w:lang w:val="en-US"/>
        </w:rPr>
        <w:t xml:space="preserve"> (</w:t>
      </w:r>
      <w:r>
        <w:rPr>
          <w:i/>
          <w:lang w:val="en-US"/>
        </w:rPr>
        <w:t>P(T|edu)</w:t>
      </w:r>
      <w:r>
        <w:rPr>
          <w:lang w:val="en-US"/>
        </w:rPr>
        <w:t xml:space="preserve">) (empty points), and </w:t>
      </w:r>
      <w:r>
        <w:rPr>
          <w:i/>
          <w:lang w:val="en-US"/>
        </w:rPr>
        <w:t>M. trossulus</w:t>
      </w:r>
      <w:r>
        <w:rPr>
          <w:lang w:val="en-US"/>
        </w:rPr>
        <w:t xml:space="preserve"> (</w:t>
      </w:r>
      <w:r>
        <w:rPr>
          <w:i/>
          <w:lang w:val="en-US"/>
        </w:rPr>
        <w:t>P(T|tros)</w:t>
      </w:r>
      <w:r>
        <w:rPr>
          <w:lang w:val="en-US"/>
        </w:rPr>
        <w:t xml:space="preserve">) (filled points) as a function of </w:t>
      </w:r>
      <w:r>
        <w:rPr>
          <w:i/>
          <w:lang w:val="en-US"/>
        </w:rPr>
        <w:t>Ptros</w:t>
      </w:r>
      <w:r>
        <w:rPr>
          <w:lang w:val="en-US"/>
        </w:rPr>
        <w:t xml:space="preserve">. Lines are empirical regressions (Model 5). (C) Probability of correct species identification by the morphotype test: </w:t>
      </w:r>
      <w:r>
        <w:rPr>
          <w:i/>
          <w:lang w:val="en-US"/>
        </w:rPr>
        <w:t>M. trossulus</w:t>
      </w:r>
      <w:r>
        <w:rPr>
          <w:lang w:val="en-US"/>
        </w:rPr>
        <w:t xml:space="preserve"> by T-morphotype, </w:t>
      </w:r>
      <w:r>
        <w:rPr>
          <w:i/>
          <w:lang w:val="en-US"/>
        </w:rPr>
        <w:t>P(tros|T)</w:t>
      </w:r>
      <w:r>
        <w:rPr>
          <w:lang w:val="en-US"/>
        </w:rPr>
        <w:t xml:space="preserve"> (filled points) and </w:t>
      </w:r>
      <w:r>
        <w:rPr>
          <w:i/>
          <w:lang w:val="en-US"/>
        </w:rPr>
        <w:t>M. edulis</w:t>
      </w:r>
      <w:r>
        <w:rPr>
          <w:lang w:val="en-US"/>
        </w:rPr>
        <w:t xml:space="preserve"> by E-morphotype, </w:t>
      </w:r>
      <w:r>
        <w:rPr>
          <w:i/>
          <w:lang w:val="en-US"/>
        </w:rPr>
        <w:t>P(edu|E)</w:t>
      </w:r>
      <w:r>
        <w:rPr>
          <w:lang w:val="en-US"/>
        </w:rPr>
        <w:t xml:space="preserve"> (empty points) as a function of </w:t>
      </w:r>
      <w:r>
        <w:rPr>
          <w:i/>
          <w:lang w:val="en-US"/>
        </w:rPr>
        <w:t>Ptros</w:t>
      </w:r>
      <w:r>
        <w:rPr>
          <w:lang w:val="en-US"/>
        </w:rPr>
        <w:t xml:space="preserve">. Dotted lines are empirical regressions (Model 6). Sold lines – predictions of “genotype by morphotype calculator” for </w:t>
      </w:r>
      <w:r>
        <w:rPr>
          <w:i/>
          <w:lang w:val="en-US"/>
        </w:rPr>
        <w:t>M. trossulus</w:t>
      </w:r>
      <w:r>
        <w:rPr>
          <w:lang w:val="en-US"/>
        </w:rPr>
        <w:t xml:space="preserve"> (Eq. 1, red line) and </w:t>
      </w:r>
      <w:r>
        <w:rPr>
          <w:i/>
          <w:lang w:val="en-US"/>
        </w:rPr>
        <w:t>M. edulis</w:t>
      </w:r>
      <w:r>
        <w:rPr>
          <w:lang w:val="en-US"/>
        </w:rPr>
        <w:t xml:space="preserve"> (Eq.2, blue line). On each graph, dots represent the observed proportions in samples, and shaded areas around regression lines – 95% CI of regressions.</w:t>
      </w:r>
    </w:p>
    <w:p>
      <w:pPr>
        <w:pStyle w:val="21"/>
        <w:spacing w:after="0"/>
        <w:ind w:firstLine="0"/>
        <w:jc w:val="left"/>
        <w:rPr>
          <w:lang w:val="en-US"/>
        </w:rPr>
      </w:pPr>
    </w:p>
    <w:p>
      <w:pPr>
        <w:pStyle w:val="21"/>
        <w:spacing w:after="0"/>
        <w:ind w:firstLine="0"/>
        <w:jc w:val="left"/>
        <w:rPr>
          <w:lang w:val="en-US"/>
        </w:rPr>
      </w:pPr>
      <w:r>
        <w:rPr>
          <w:lang w:val="en-US"/>
        </w:rPr>
        <w:t xml:space="preserve">The proportion of </w:t>
      </w:r>
      <w:r>
        <w:rPr>
          <w:i/>
          <w:lang w:val="en-US"/>
        </w:rPr>
        <w:t>M. trossulus</w:t>
      </w:r>
      <w:r>
        <w:rPr>
          <w:lang w:val="en-US"/>
        </w:rPr>
        <w:t xml:space="preserve"> in samples (</w:t>
      </w:r>
      <w:r>
        <w:rPr>
          <w:i/>
          <w:lang w:val="en-US"/>
        </w:rPr>
        <w:t>Ptros</w:t>
      </w:r>
      <w:r>
        <w:rPr>
          <w:lang w:val="en-US"/>
        </w:rPr>
        <w:t>) was positively correlated with the proportion of T-morphotypes (</w:t>
      </w:r>
      <w:r>
        <w:rPr>
          <w:i/>
          <w:lang w:val="en-US"/>
        </w:rPr>
        <w:t>PT</w:t>
      </w:r>
      <w:r>
        <w:rPr>
          <w:lang w:val="en-US"/>
        </w:rPr>
        <w:t>) in the other sets, as it did in the samples from the White and the Barents Sea. This tendency was significant for all the sets (</w:t>
      </w:r>
      <w:r>
        <w:rPr>
          <w:b/>
          <w:lang w:val="en-US"/>
        </w:rPr>
        <w:t>Fig 4</w:t>
      </w:r>
      <w:r>
        <w:rPr>
          <w:lang w:val="en-US"/>
        </w:rPr>
        <w:t xml:space="preserve">; Model 4, </w:t>
      </w:r>
      <w:r>
        <w:rPr>
          <w:b/>
          <w:lang w:val="en-US"/>
        </w:rPr>
        <w:t>S3 Table</w:t>
      </w:r>
      <w:r>
        <w:rPr>
          <w:lang w:val="en-US"/>
        </w:rPr>
        <w:t xml:space="preserve">). Otherwise, the patterns of variation were different for different sets. For </w:t>
      </w:r>
      <w:r>
        <w:rPr>
          <w:i/>
          <w:lang w:val="en-US"/>
        </w:rPr>
        <w:t>GOM</w:t>
      </w:r>
      <w:r>
        <w:rPr>
          <w:lang w:val="en-US"/>
        </w:rPr>
        <w:t xml:space="preserve">, the regression line stretched above the Y=X line but close to it, indicating the proportionality between </w:t>
      </w:r>
      <w:r>
        <w:rPr>
          <w:i/>
          <w:lang w:val="en-US"/>
        </w:rPr>
        <w:t>PT</w:t>
      </w:r>
      <w:r>
        <w:rPr>
          <w:lang w:val="en-US"/>
        </w:rPr>
        <w:t xml:space="preserve"> and </w:t>
      </w:r>
      <w:r>
        <w:rPr>
          <w:i/>
          <w:lang w:val="en-US"/>
        </w:rPr>
        <w:t>Ptros</w:t>
      </w:r>
      <w:r>
        <w:rPr>
          <w:lang w:val="en-US"/>
        </w:rPr>
        <w:t xml:space="preserve">. For </w:t>
      </w:r>
      <w:r>
        <w:rPr>
          <w:i/>
          <w:lang w:val="en-US"/>
        </w:rPr>
        <w:t>BALT</w:t>
      </w:r>
      <w:r>
        <w:rPr>
          <w:lang w:val="en-US"/>
        </w:rPr>
        <w:t xml:space="preserve">, the regression slope was very steep, and the regression line rapidly diverged from the Y=X line. This was due to the fact that the </w:t>
      </w:r>
      <w:r>
        <w:rPr>
          <w:i/>
          <w:lang w:val="en-US"/>
        </w:rPr>
        <w:t>PT</w:t>
      </w:r>
      <w:r>
        <w:rPr>
          <w:lang w:val="en-US"/>
        </w:rPr>
        <w:t xml:space="preserve"> range in </w:t>
      </w:r>
      <w:r>
        <w:rPr>
          <w:i/>
          <w:lang w:val="en-US"/>
        </w:rPr>
        <w:t>BALT</w:t>
      </w:r>
      <w:r>
        <w:rPr>
          <w:lang w:val="en-US"/>
        </w:rPr>
        <w:t xml:space="preserve"> was, unlike the situation in the other sets, very narrow (0-0.4) as compared with the </w:t>
      </w:r>
      <w:r>
        <w:rPr>
          <w:i/>
          <w:lang w:val="en-US"/>
        </w:rPr>
        <w:t>Ptros</w:t>
      </w:r>
      <w:r>
        <w:rPr>
          <w:lang w:val="en-US"/>
        </w:rPr>
        <w:t xml:space="preserve"> range (~0-1), and the small surplus of T-morphotypes in the samples was accompanied by a strong increase in the </w:t>
      </w:r>
      <w:r>
        <w:rPr>
          <w:i/>
          <w:lang w:val="en-US"/>
        </w:rPr>
        <w:t>M. trossulus</w:t>
      </w:r>
      <w:r>
        <w:rPr>
          <w:lang w:val="en-US"/>
        </w:rPr>
        <w:t xml:space="preserve"> prevalence. A similar tendency was observed in the scanty material from </w:t>
      </w:r>
      <w:r>
        <w:rPr>
          <w:i/>
          <w:lang w:val="en-US"/>
        </w:rPr>
        <w:t>NORW</w:t>
      </w:r>
      <w:r>
        <w:rPr>
          <w:lang w:val="en-US"/>
        </w:rPr>
        <w:t xml:space="preserve">. Both </w:t>
      </w:r>
      <w:r>
        <w:rPr>
          <w:i/>
          <w:lang w:val="en-US"/>
        </w:rPr>
        <w:t>SCOT</w:t>
      </w:r>
      <w:r>
        <w:rPr>
          <w:lang w:val="en-US"/>
        </w:rPr>
        <w:t xml:space="preserve"> samples fell on the Y=X line. Noteworthy are a few “outlier” samples from </w:t>
      </w:r>
      <w:r>
        <w:rPr>
          <w:i/>
          <w:lang w:val="en-US"/>
        </w:rPr>
        <w:t>GOM</w:t>
      </w:r>
      <w:r>
        <w:rPr>
          <w:lang w:val="en-US"/>
        </w:rPr>
        <w:t xml:space="preserve"> and </w:t>
      </w:r>
      <w:r>
        <w:rPr>
          <w:i/>
          <w:lang w:val="en-US"/>
        </w:rPr>
        <w:t>NORW</w:t>
      </w:r>
      <w:r>
        <w:rPr>
          <w:lang w:val="en-US"/>
        </w:rPr>
        <w:t xml:space="preserve">, in which </w:t>
      </w:r>
      <w:r>
        <w:rPr>
          <w:i/>
          <w:lang w:val="en-US"/>
        </w:rPr>
        <w:t>PT</w:t>
      </w:r>
      <w:r>
        <w:rPr>
          <w:lang w:val="en-US"/>
        </w:rPr>
        <w:t xml:space="preserve"> was close to zero but </w:t>
      </w:r>
      <w:r>
        <w:rPr>
          <w:i/>
          <w:lang w:val="en-US"/>
        </w:rPr>
        <w:t>Ptros</w:t>
      </w:r>
      <w:r>
        <w:rPr>
          <w:lang w:val="en-US"/>
        </w:rPr>
        <w:t xml:space="preserve"> was high.</w:t>
      </w:r>
    </w:p>
    <w:p>
      <w:pPr>
        <w:pStyle w:val="21"/>
        <w:spacing w:after="0"/>
        <w:ind w:firstLine="0"/>
        <w:jc w:val="left"/>
        <w:rPr>
          <w:lang w:val="en-US"/>
        </w:rPr>
      </w:pPr>
      <w:r>
        <w:rPr>
          <w:lang w:val="en-US"/>
        </w:rPr>
        <w:t xml:space="preserve">While frequencies of T-morphotypes in </w:t>
      </w:r>
      <w:r>
        <w:rPr>
          <w:i/>
          <w:lang w:val="en-US"/>
        </w:rPr>
        <w:t>M. edulis</w:t>
      </w:r>
      <w:r>
        <w:rPr>
          <w:lang w:val="en-US"/>
        </w:rPr>
        <w:t xml:space="preserve"> (</w:t>
      </w:r>
      <w:r>
        <w:rPr>
          <w:i/>
          <w:lang w:val="en-US"/>
        </w:rPr>
        <w:t>P(T|edu)</w:t>
      </w:r>
      <w:r>
        <w:rPr>
          <w:lang w:val="en-US"/>
        </w:rPr>
        <w:t xml:space="preserve">) were low everywhere but in </w:t>
      </w:r>
      <w:r>
        <w:rPr>
          <w:i/>
          <w:lang w:val="en-US"/>
        </w:rPr>
        <w:t>BH</w:t>
      </w:r>
      <w:r>
        <w:rPr>
          <w:lang w:val="en-US"/>
        </w:rPr>
        <w:t xml:space="preserve">, frequencies of T-morphotypes in </w:t>
      </w:r>
      <w:r>
        <w:rPr>
          <w:i/>
          <w:lang w:val="en-US"/>
        </w:rPr>
        <w:t>M. trossulus</w:t>
      </w:r>
      <w:r>
        <w:rPr>
          <w:lang w:val="en-US"/>
        </w:rPr>
        <w:t xml:space="preserve"> (</w:t>
      </w:r>
      <w:r>
        <w:rPr>
          <w:i/>
          <w:lang w:val="en-US"/>
        </w:rPr>
        <w:t>P(T|tros)</w:t>
      </w:r>
      <w:r>
        <w:rPr>
          <w:lang w:val="en-US"/>
        </w:rPr>
        <w:t>) demonstrated a strong variation among sets and a noticeable variation within some sets (</w:t>
      </w:r>
      <w:r>
        <w:rPr>
          <w:b/>
          <w:lang w:val="en-US"/>
        </w:rPr>
        <w:t>Fig. 4</w:t>
      </w:r>
      <w:r>
        <w:rPr>
          <w:lang w:val="en-US"/>
        </w:rPr>
        <w:t xml:space="preserve">; Model 5; </w:t>
      </w:r>
      <w:r>
        <w:rPr>
          <w:b/>
          <w:lang w:val="en-US"/>
        </w:rPr>
        <w:t>S3 Table</w:t>
      </w:r>
      <w:r>
        <w:rPr>
          <w:lang w:val="en-US"/>
        </w:rPr>
        <w:t xml:space="preserve">). Similarly to </w:t>
      </w:r>
      <w:r>
        <w:rPr>
          <w:i/>
          <w:lang w:val="en-US"/>
        </w:rPr>
        <w:t>WSBL</w:t>
      </w:r>
      <w:r>
        <w:rPr>
          <w:lang w:val="en-US"/>
        </w:rPr>
        <w:t xml:space="preserve">, most </w:t>
      </w:r>
      <w:r>
        <w:rPr>
          <w:i/>
          <w:lang w:val="en-US"/>
        </w:rPr>
        <w:t>M. trossulus</w:t>
      </w:r>
      <w:r>
        <w:rPr>
          <w:lang w:val="en-US"/>
        </w:rPr>
        <w:t xml:space="preserve"> had T-morphotypes in </w:t>
      </w:r>
      <w:r>
        <w:rPr>
          <w:i/>
          <w:lang w:val="en-US"/>
        </w:rPr>
        <w:t>GOM</w:t>
      </w:r>
      <w:r>
        <w:rPr>
          <w:lang w:val="en-US"/>
        </w:rPr>
        <w:t xml:space="preserve"> and </w:t>
      </w:r>
      <w:r>
        <w:rPr>
          <w:i/>
          <w:lang w:val="en-US"/>
        </w:rPr>
        <w:t>SCOT</w:t>
      </w:r>
      <w:r>
        <w:rPr>
          <w:lang w:val="en-US"/>
        </w:rPr>
        <w:t xml:space="preserve"> but not in </w:t>
      </w:r>
      <w:r>
        <w:rPr>
          <w:i/>
          <w:lang w:val="en-US"/>
        </w:rPr>
        <w:t>BALT</w:t>
      </w:r>
      <w:r>
        <w:rPr>
          <w:lang w:val="en-US"/>
        </w:rPr>
        <w:t xml:space="preserve"> and </w:t>
      </w:r>
      <w:r>
        <w:rPr>
          <w:i/>
          <w:lang w:val="en-US"/>
        </w:rPr>
        <w:t>NORW</w:t>
      </w:r>
      <w:r>
        <w:rPr>
          <w:lang w:val="en-US"/>
        </w:rPr>
        <w:t xml:space="preserve">. For </w:t>
      </w:r>
      <w:r>
        <w:rPr>
          <w:i/>
          <w:lang w:val="en-US"/>
        </w:rPr>
        <w:t>Ptros</w:t>
      </w:r>
      <w:r>
        <w:rPr>
          <w:lang w:val="en-US"/>
        </w:rPr>
        <w:t xml:space="preserve">=0.5, expected differences in the morphotype frequencies between the species were about 0.44 for </w:t>
      </w:r>
      <w:r>
        <w:rPr>
          <w:i/>
          <w:lang w:val="en-US"/>
        </w:rPr>
        <w:t>GOM</w:t>
      </w:r>
      <w:r>
        <w:rPr>
          <w:lang w:val="en-US"/>
        </w:rPr>
        <w:t xml:space="preserve">, 0.06 for </w:t>
      </w:r>
      <w:r>
        <w:rPr>
          <w:i/>
          <w:lang w:val="en-US"/>
        </w:rPr>
        <w:t>BALT</w:t>
      </w:r>
      <w:r>
        <w:rPr>
          <w:lang w:val="en-US"/>
        </w:rPr>
        <w:t xml:space="preserve"> and 0.24 for </w:t>
      </w:r>
      <w:r>
        <w:rPr>
          <w:i/>
          <w:lang w:val="en-US"/>
        </w:rPr>
        <w:t>NORW</w:t>
      </w:r>
      <w:r>
        <w:rPr>
          <w:lang w:val="en-US"/>
        </w:rPr>
        <w:t xml:space="preserve">. A significant positive dependence of the frequencies of T-morphotype on </w:t>
      </w:r>
      <w:r>
        <w:rPr>
          <w:i/>
          <w:lang w:val="en-US"/>
        </w:rPr>
        <w:t>Ptros</w:t>
      </w:r>
      <w:r>
        <w:rPr>
          <w:lang w:val="en-US"/>
        </w:rPr>
        <w:t xml:space="preserve"> among conspecific genotypes, which was so prominent in the White and the Barents Sea, was recorded elsewhere only in </w:t>
      </w:r>
      <w:r>
        <w:rPr>
          <w:i/>
          <w:lang w:val="en-US"/>
        </w:rPr>
        <w:t>BALT</w:t>
      </w:r>
      <w:r>
        <w:rPr>
          <w:lang w:val="en-US"/>
        </w:rPr>
        <w:t xml:space="preserve"> for </w:t>
      </w:r>
      <w:r>
        <w:rPr>
          <w:i/>
          <w:lang w:val="en-US"/>
        </w:rPr>
        <w:t>P(T|tros)</w:t>
      </w:r>
      <w:r>
        <w:rPr>
          <w:lang w:val="en-US"/>
        </w:rPr>
        <w:t xml:space="preserve"> (</w:t>
      </w:r>
      <w:r>
        <w:rPr>
          <w:b/>
          <w:lang w:val="en-US"/>
        </w:rPr>
        <w:t>S3 Table</w:t>
      </w:r>
      <w:r>
        <w:rPr>
          <w:lang w:val="en-US"/>
        </w:rPr>
        <w:t>).</w:t>
      </w:r>
    </w:p>
    <w:p>
      <w:pPr>
        <w:pStyle w:val="21"/>
        <w:spacing w:after="0"/>
        <w:ind w:firstLine="0"/>
        <w:jc w:val="left"/>
        <w:rPr>
          <w:lang w:val="en-US"/>
        </w:rPr>
      </w:pPr>
      <w:r>
        <w:rPr>
          <w:lang w:val="en-US"/>
        </w:rPr>
        <w:t xml:space="preserve">The pattern of dependence of </w:t>
      </w:r>
      <w:r>
        <w:rPr>
          <w:i/>
          <w:lang w:val="en-US"/>
        </w:rPr>
        <w:t>P(tros|T)</w:t>
      </w:r>
      <w:r>
        <w:rPr>
          <w:lang w:val="en-US"/>
        </w:rPr>
        <w:t xml:space="preserve"> and </w:t>
      </w:r>
      <w:r>
        <w:rPr>
          <w:i/>
          <w:lang w:val="en-US"/>
        </w:rPr>
        <w:t>P(edu|E)</w:t>
      </w:r>
      <w:r>
        <w:rPr>
          <w:lang w:val="en-US"/>
        </w:rPr>
        <w:t xml:space="preserve"> on </w:t>
      </w:r>
      <w:r>
        <w:rPr>
          <w:i/>
          <w:lang w:val="en-US"/>
        </w:rPr>
        <w:t>Ptros</w:t>
      </w:r>
      <w:r>
        <w:rPr>
          <w:lang w:val="en-US"/>
        </w:rPr>
        <w:t xml:space="preserv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(Model 6. </w:t>
      </w:r>
      <w:r>
        <w:rPr>
          <w:b/>
          <w:lang w:val="en-US"/>
        </w:rPr>
        <w:t>Fig. 4</w:t>
      </w:r>
      <w:r>
        <w:rPr>
          <w:lang w:val="en-US"/>
        </w:rPr>
        <w:t xml:space="preserve">, </w:t>
      </w:r>
      <w:r>
        <w:rPr>
          <w:b/>
          <w:lang w:val="en-US"/>
        </w:rPr>
        <w:t>S3 Table</w:t>
      </w:r>
      <w:r>
        <w:rPr>
          <w:lang w:val="en-US"/>
        </w:rPr>
        <w:t xml:space="preserve">) was the same as in the samples from the Kola Peninsula (Model 3. </w:t>
      </w:r>
      <w:r>
        <w:rPr>
          <w:b/>
          <w:lang w:val="en-US"/>
        </w:rPr>
        <w:t>Fig. 3</w:t>
      </w:r>
      <w:r>
        <w:rPr>
          <w:lang w:val="en-US"/>
        </w:rPr>
        <w:t xml:space="preserve">, </w:t>
      </w:r>
      <w:r>
        <w:rPr>
          <w:b/>
          <w:lang w:val="en-US"/>
        </w:rPr>
        <w:t>S3 Table</w:t>
      </w:r>
      <w:r>
        <w:rPr>
          <w:lang w:val="en-US"/>
        </w:rPr>
        <w:t xml:space="preserve">): </w:t>
      </w:r>
      <w:r>
        <w:rPr>
          <w:i/>
          <w:lang w:val="en-US"/>
        </w:rPr>
        <w:t>P(tros|T)</w:t>
      </w:r>
      <w:r>
        <w:rPr>
          <w:lang w:val="en-US"/>
        </w:rPr>
        <w:t xml:space="preserve"> increased with the increasing </w:t>
      </w:r>
      <w:r>
        <w:rPr>
          <w:i/>
          <w:lang w:val="en-US"/>
        </w:rPr>
        <w:t>Ptros</w:t>
      </w:r>
      <w:r>
        <w:rPr>
          <w:lang w:val="en-US"/>
        </w:rPr>
        <w:t xml:space="preserve">, while </w:t>
      </w:r>
      <w:r>
        <w:rPr>
          <w:i/>
          <w:lang w:val="en-US"/>
        </w:rPr>
        <w:t>P(edu|E)</w:t>
      </w:r>
      <w:r>
        <w:rPr>
          <w:lang w:val="en-US"/>
        </w:rPr>
        <w:t xml:space="preserve"> showed an opposite tendency. To simplify and formalize the comparison, we provide the predictions of Model 6 for equally mixed populations (</w:t>
      </w:r>
      <w:r>
        <w:rPr>
          <w:i/>
          <w:lang w:val="en-US"/>
        </w:rPr>
        <w:t>Ptros</w:t>
      </w:r>
      <w:r>
        <w:rPr>
          <w:lang w:val="en-US"/>
        </w:rPr>
        <w:t xml:space="preserve">=0.5) together with their 95% confidence intervals in </w:t>
      </w:r>
      <w:r>
        <w:rPr>
          <w:b/>
          <w:lang w:val="en-US"/>
        </w:rPr>
        <w:t>Table 1</w:t>
      </w:r>
      <w:r>
        <w:rPr>
          <w:lang w:val="en-US"/>
        </w:rPr>
        <w:t xml:space="preserve">, where actual proportions of </w:t>
      </w:r>
      <w:r>
        <w:rPr>
          <w:i/>
          <w:lang w:val="en-US"/>
        </w:rPr>
        <w:t>M. trossulus</w:t>
      </w:r>
      <w:r>
        <w:rPr>
          <w:lang w:val="en-US"/>
        </w:rPr>
        <w:t xml:space="preserve"> among T-morphotypes (</w:t>
      </w:r>
      <w:r>
        <w:rPr>
          <w:i/>
          <w:lang w:val="en-US"/>
        </w:rPr>
        <w:t>P(T|tros)</w:t>
      </w:r>
      <w:r>
        <w:rPr>
          <w:lang w:val="en-US"/>
        </w:rPr>
        <w:t xml:space="preserve">) and </w:t>
      </w:r>
      <w:r>
        <w:rPr>
          <w:i/>
          <w:lang w:val="en-US"/>
        </w:rPr>
        <w:t>M. edulis</w:t>
      </w:r>
      <w:r>
        <w:rPr>
          <w:lang w:val="en-US"/>
        </w:rPr>
        <w:t xml:space="preserve"> among E-morphotypes (</w:t>
      </w:r>
      <w:r>
        <w:rPr>
          <w:i/>
          <w:lang w:val="en-US"/>
        </w:rPr>
        <w:t>P(T|edu)</w:t>
      </w:r>
      <w:r>
        <w:rPr>
          <w:lang w:val="en-US"/>
        </w:rPr>
        <w:t>) in pooled samples from the respected sets are also provided.</w:t>
      </w:r>
    </w:p>
    <w:p>
      <w:pPr>
        <w:pStyle w:val="21"/>
        <w:spacing w:after="0"/>
        <w:ind w:firstLine="0"/>
        <w:jc w:val="left"/>
        <w:rPr>
          <w:b/>
          <w:lang w:val="en-US"/>
        </w:rPr>
      </w:pPr>
    </w:p>
    <w:p>
      <w:pPr>
        <w:pStyle w:val="21"/>
        <w:spacing w:after="0"/>
        <w:ind w:firstLine="0"/>
        <w:jc w:val="left"/>
        <w:rPr>
          <w:lang w:val="en-US"/>
        </w:rPr>
      </w:pPr>
      <w:r>
        <w:rPr>
          <w:b/>
          <w:lang w:val="en-US"/>
        </w:rPr>
        <w:t>Table 1</w:t>
      </w:r>
      <w:r>
        <w:rPr>
          <w:lang w:val="en-US"/>
        </w:rPr>
        <w:t xml:space="preserve">. Proportions of </w:t>
      </w:r>
      <w:r>
        <w:rPr>
          <w:i/>
          <w:lang w:val="en-US"/>
        </w:rPr>
        <w:t>M. trossulus</w:t>
      </w:r>
      <w:r>
        <w:rPr>
          <w:lang w:val="en-US"/>
        </w:rPr>
        <w:t xml:space="preserve"> among T-morphotypes (</w:t>
      </w:r>
      <w:r>
        <w:rPr>
          <w:i/>
          <w:lang w:val="en-US"/>
        </w:rPr>
        <w:t>P(tros|T)</w:t>
      </w:r>
      <w:r>
        <w:rPr>
          <w:lang w:val="en-US"/>
        </w:rPr>
        <w:t xml:space="preserve">) and proportions of </w:t>
      </w:r>
      <w:r>
        <w:rPr>
          <w:i/>
          <w:lang w:val="en-US"/>
        </w:rPr>
        <w:t>M. edulis</w:t>
      </w:r>
      <w:r>
        <w:rPr>
          <w:lang w:val="en-US"/>
        </w:rPr>
        <w:t xml:space="preserve"> among E-morphotypes (</w:t>
      </w:r>
      <w:r>
        <w:rPr>
          <w:i/>
          <w:lang w:val="en-US"/>
        </w:rPr>
        <w:t>P(edu|E)</w:t>
      </w:r>
      <w:r>
        <w:rPr>
          <w:lang w:val="en-US"/>
        </w:rPr>
        <w:t>) in pooled samples (direct count) and in equally mixed samples (predictions by the regression Model 6) in different sample sets. Low and upper boundaries of 95% confidence intervals are provided for predicted values (in brackets).</w:t>
      </w:r>
    </w:p>
    <w:tbl>
      <w:tblPr>
        <w:tblStyle w:val="7"/>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1"/>
        <w:gridCol w:w="2605"/>
        <w:gridCol w:w="1828"/>
        <w:gridCol w:w="2605"/>
        <w:gridCol w:w="1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648" w:type="pct"/>
            <w:shd w:val="clear" w:color="auto" w:fill="auto"/>
          </w:tcPr>
          <w:p>
            <w:pPr>
              <w:spacing w:after="0"/>
              <w:ind w:firstLine="0"/>
              <w:rPr>
                <w:rFonts w:eastAsia="Arial"/>
                <w:lang w:val="en-US"/>
              </w:rPr>
            </w:pPr>
          </w:p>
        </w:tc>
        <w:tc>
          <w:tcPr>
            <w:tcW w:w="2175" w:type="pct"/>
            <w:gridSpan w:val="2"/>
            <w:shd w:val="clear" w:color="auto" w:fill="auto"/>
          </w:tcPr>
          <w:p>
            <w:pPr>
              <w:spacing w:after="0"/>
              <w:ind w:firstLine="0"/>
              <w:rPr>
                <w:rFonts w:eastAsia="Arial"/>
                <w:i/>
              </w:rPr>
            </w:pPr>
            <w:r>
              <w:rPr>
                <w:rFonts w:eastAsia="Arial"/>
                <w:i/>
              </w:rPr>
              <w:t>P(edu|E)</w:t>
            </w:r>
          </w:p>
        </w:tc>
        <w:tc>
          <w:tcPr>
            <w:tcW w:w="2175" w:type="pct"/>
            <w:gridSpan w:val="2"/>
            <w:shd w:val="clear" w:color="auto" w:fill="auto"/>
          </w:tcPr>
          <w:p>
            <w:pPr>
              <w:spacing w:after="0"/>
              <w:ind w:firstLine="0"/>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648" w:type="pct"/>
            <w:shd w:val="clear" w:color="auto" w:fill="auto"/>
          </w:tcPr>
          <w:p>
            <w:pPr>
              <w:spacing w:after="0"/>
              <w:ind w:firstLine="0"/>
              <w:rPr>
                <w:rFonts w:eastAsia="Arial"/>
              </w:rPr>
            </w:pPr>
            <w:r>
              <w:rPr>
                <w:rFonts w:eastAsia="Arial"/>
              </w:rPr>
              <w:t>Set</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WSBL</w:t>
            </w:r>
          </w:p>
        </w:tc>
        <w:tc>
          <w:tcPr>
            <w:tcW w:w="1278" w:type="pct"/>
            <w:shd w:val="clear" w:color="auto" w:fill="auto"/>
          </w:tcPr>
          <w:p>
            <w:pPr>
              <w:spacing w:after="0"/>
              <w:ind w:firstLine="0"/>
              <w:rPr>
                <w:rFonts w:eastAsia="Arial"/>
              </w:rPr>
            </w:pPr>
            <w:r>
              <w:rPr>
                <w:rFonts w:eastAsia="Arial"/>
              </w:rPr>
              <w:t>0.77 (0.73-0.81)</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0.85 (0.82-0.89)</w:t>
            </w:r>
          </w:p>
        </w:tc>
        <w:tc>
          <w:tcPr>
            <w:tcW w:w="897" w:type="pct"/>
            <w:shd w:val="clear" w:color="auto" w:fill="auto"/>
          </w:tcPr>
          <w:p>
            <w:pPr>
              <w:spacing w:after="0"/>
              <w:ind w:firstLine="0"/>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BH</w:t>
            </w:r>
          </w:p>
        </w:tc>
        <w:tc>
          <w:tcPr>
            <w:tcW w:w="1278" w:type="pct"/>
            <w:shd w:val="clear" w:color="auto" w:fill="auto"/>
          </w:tcPr>
          <w:p>
            <w:pPr>
              <w:spacing w:after="0"/>
              <w:ind w:firstLine="0"/>
              <w:rPr>
                <w:rFonts w:eastAsia="Arial"/>
              </w:rPr>
            </w:pPr>
            <w:r>
              <w:rPr>
                <w:rFonts w:eastAsia="Arial"/>
              </w:rPr>
              <w:t>0.70 (0.61-0.78)</w:t>
            </w:r>
          </w:p>
        </w:tc>
        <w:tc>
          <w:tcPr>
            <w:tcW w:w="897" w:type="pct"/>
            <w:shd w:val="clear" w:color="auto" w:fill="auto"/>
          </w:tcPr>
          <w:p>
            <w:pPr>
              <w:spacing w:after="0"/>
              <w:ind w:firstLine="0"/>
              <w:rPr>
                <w:rFonts w:eastAsia="Arial"/>
              </w:rPr>
            </w:pPr>
            <w:r>
              <w:rPr>
                <w:rFonts w:eastAsia="Arial"/>
              </w:rPr>
              <w:t>0.84</w:t>
            </w:r>
          </w:p>
        </w:tc>
        <w:tc>
          <w:tcPr>
            <w:tcW w:w="1278" w:type="pct"/>
            <w:shd w:val="clear" w:color="auto" w:fill="auto"/>
          </w:tcPr>
          <w:p>
            <w:pPr>
              <w:spacing w:after="0"/>
              <w:ind w:firstLine="0"/>
              <w:rPr>
                <w:rFonts w:eastAsia="Arial"/>
              </w:rPr>
            </w:pPr>
            <w:r>
              <w:rPr>
                <w:rFonts w:eastAsia="Arial"/>
              </w:rPr>
              <w:t>0.57 (0.51-0.63)</w:t>
            </w:r>
          </w:p>
        </w:tc>
        <w:tc>
          <w:tcPr>
            <w:tcW w:w="897" w:type="pct"/>
            <w:shd w:val="clear" w:color="auto" w:fill="auto"/>
          </w:tcPr>
          <w:p>
            <w:pPr>
              <w:spacing w:after="0"/>
              <w:ind w:firstLine="0"/>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GOM</w:t>
            </w:r>
          </w:p>
        </w:tc>
        <w:tc>
          <w:tcPr>
            <w:tcW w:w="1278" w:type="pct"/>
            <w:shd w:val="clear" w:color="auto" w:fill="auto"/>
          </w:tcPr>
          <w:p>
            <w:pPr>
              <w:spacing w:after="0"/>
              <w:ind w:firstLine="0"/>
              <w:rPr>
                <w:rFonts w:eastAsia="Arial"/>
              </w:rPr>
            </w:pPr>
            <w:r>
              <w:rPr>
                <w:rFonts w:eastAsia="Arial"/>
              </w:rPr>
              <w:t>0.66 (0.54-0.77)</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BALT</w:t>
            </w:r>
          </w:p>
        </w:tc>
        <w:tc>
          <w:tcPr>
            <w:tcW w:w="1278" w:type="pct"/>
            <w:shd w:val="clear" w:color="auto" w:fill="auto"/>
          </w:tcPr>
          <w:p>
            <w:pPr>
              <w:spacing w:after="0"/>
              <w:ind w:firstLine="0"/>
              <w:rPr>
                <w:rFonts w:eastAsia="Arial"/>
              </w:rPr>
            </w:pPr>
            <w:r>
              <w:rPr>
                <w:rFonts w:eastAsia="Arial"/>
              </w:rPr>
              <w:t>0.51 (0.44-0.58)</w:t>
            </w:r>
          </w:p>
        </w:tc>
        <w:tc>
          <w:tcPr>
            <w:tcW w:w="897" w:type="pct"/>
            <w:shd w:val="clear" w:color="auto" w:fill="auto"/>
          </w:tcPr>
          <w:p>
            <w:pPr>
              <w:spacing w:after="0"/>
              <w:ind w:firstLine="0"/>
              <w:rPr>
                <w:rFonts w:eastAsia="Arial"/>
              </w:rPr>
            </w:pPr>
            <w:r>
              <w:rPr>
                <w:rFonts w:eastAsia="Arial"/>
              </w:rPr>
              <w:t>0.46</w:t>
            </w:r>
          </w:p>
        </w:tc>
        <w:tc>
          <w:tcPr>
            <w:tcW w:w="1278" w:type="pct"/>
            <w:shd w:val="clear" w:color="auto" w:fill="auto"/>
          </w:tcPr>
          <w:p>
            <w:pPr>
              <w:spacing w:after="0"/>
              <w:ind w:firstLine="0"/>
              <w:rPr>
                <w:rFonts w:eastAsia="Arial"/>
              </w:rPr>
            </w:pPr>
            <w:r>
              <w:rPr>
                <w:rFonts w:eastAsia="Arial"/>
              </w:rPr>
              <w:t>0.82 (0.58-0.94)</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NORW</w:t>
            </w:r>
          </w:p>
        </w:tc>
        <w:tc>
          <w:tcPr>
            <w:tcW w:w="1278" w:type="pct"/>
            <w:shd w:val="clear" w:color="auto" w:fill="auto"/>
          </w:tcPr>
          <w:p>
            <w:pPr>
              <w:spacing w:after="0"/>
              <w:ind w:firstLine="0"/>
              <w:rPr>
                <w:rFonts w:eastAsia="Arial"/>
              </w:rPr>
            </w:pPr>
            <w:r>
              <w:rPr>
                <w:rFonts w:eastAsia="Arial"/>
              </w:rPr>
              <w:t>0.64 (0.53-0.74)</w:t>
            </w:r>
          </w:p>
        </w:tc>
        <w:tc>
          <w:tcPr>
            <w:tcW w:w="897" w:type="pct"/>
            <w:shd w:val="clear" w:color="auto" w:fill="auto"/>
          </w:tcPr>
          <w:p>
            <w:pPr>
              <w:spacing w:after="0"/>
              <w:ind w:firstLine="0"/>
              <w:rPr>
                <w:rFonts w:eastAsia="Arial"/>
              </w:rPr>
            </w:pPr>
            <w:r>
              <w:rPr>
                <w:rFonts w:eastAsia="Arial"/>
              </w:rPr>
              <w:t>0.51</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SCOT</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0.90</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0.96</w:t>
            </w:r>
          </w:p>
        </w:tc>
      </w:tr>
    </w:tbl>
    <w:p>
      <w:pPr>
        <w:pStyle w:val="21"/>
        <w:spacing w:after="0"/>
        <w:ind w:firstLine="0"/>
        <w:jc w:val="left"/>
      </w:pPr>
    </w:p>
    <w:p>
      <w:pPr>
        <w:pStyle w:val="21"/>
        <w:spacing w:after="0"/>
        <w:ind w:firstLine="0"/>
        <w:jc w:val="left"/>
        <w:rPr>
          <w:lang w:val="en-US"/>
        </w:rPr>
      </w:pPr>
      <w:r>
        <w:rPr>
          <w:lang w:val="en-US"/>
        </w:rPr>
        <w:t xml:space="preserve">For equally mixed populations the predictive values of </w:t>
      </w:r>
      <w:r>
        <w:rPr>
          <w:i/>
          <w:lang w:val="en-US"/>
        </w:rPr>
        <w:t>P(edu|E)</w:t>
      </w:r>
      <w:r>
        <w:rPr>
          <w:lang w:val="en-US"/>
        </w:rPr>
        <w:t xml:space="preserve"> in </w:t>
      </w:r>
      <w:r>
        <w:rPr>
          <w:i/>
          <w:lang w:val="en-US"/>
        </w:rPr>
        <w:t>BALT</w:t>
      </w:r>
      <w:r>
        <w:rPr>
          <w:lang w:val="en-US"/>
        </w:rPr>
        <w:t xml:space="preserve"> did not differ significantly from 0.5, which corresponds to an equal probability of correct and incorrect identification. At the same time, the probabilities of correct identification of </w:t>
      </w:r>
      <w:r>
        <w:rPr>
          <w:i/>
          <w:lang w:val="en-US"/>
        </w:rPr>
        <w:t>M. trossulus</w:t>
      </w:r>
      <w:r>
        <w:rPr>
          <w:lang w:val="en-US"/>
        </w:rPr>
        <w:t xml:space="preserve"> by the T-morphotype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were quite high (for the range of </w:t>
      </w:r>
      <w:r>
        <w:rPr>
          <w:i/>
          <w:lang w:val="en-US"/>
        </w:rPr>
        <w:t>Ptros</w:t>
      </w:r>
      <w:r>
        <w:rPr>
          <w:lang w:val="en-US"/>
        </w:rPr>
        <w:t xml:space="preserve">≥0.5). In general, the highest predictive values for both species were revealed in </w:t>
      </w:r>
      <w:r>
        <w:rPr>
          <w:i/>
          <w:lang w:val="en-US"/>
        </w:rPr>
        <w:t>WSBL</w:t>
      </w:r>
      <w:r>
        <w:rPr>
          <w:lang w:val="en-US"/>
        </w:rPr>
        <w:t>.</w:t>
      </w:r>
    </w:p>
    <w:p>
      <w:pPr>
        <w:pStyle w:val="21"/>
        <w:spacing w:after="0"/>
        <w:ind w:firstLine="0"/>
        <w:jc w:val="left"/>
        <w:rPr>
          <w:lang w:val="en-US"/>
        </w:rPr>
      </w:pPr>
      <w:r>
        <w:rPr>
          <w:lang w:val="en-US"/>
        </w:rPr>
        <w:t>Using the coefficients of the regression models Model 4 and Model 6 (</w:t>
      </w:r>
      <w:r>
        <w:rPr>
          <w:b/>
          <w:lang w:val="en-US"/>
        </w:rPr>
        <w:t>S3 Table</w:t>
      </w:r>
      <w:r>
        <w:rPr>
          <w:lang w:val="en-US"/>
        </w:rPr>
        <w:t>), we constructed a set of formulas predicting the taxonomic structure (</w:t>
      </w:r>
      <w:r>
        <w:rPr>
          <w:i/>
          <w:lang w:val="en-US"/>
        </w:rPr>
        <w:t>Ptros</w:t>
      </w:r>
      <w:r>
        <w:rPr>
          <w:lang w:val="en-US"/>
        </w:rPr>
        <w:t>) and the probability of correct species identification (</w:t>
      </w:r>
      <w:r>
        <w:rPr>
          <w:i/>
          <w:lang w:val="en-US"/>
        </w:rPr>
        <w:t>P(tros|T)</w:t>
      </w:r>
      <w:r>
        <w:rPr>
          <w:lang w:val="en-US"/>
        </w:rPr>
        <w:t xml:space="preserve">, </w:t>
      </w:r>
      <w:r>
        <w:rPr>
          <w:i/>
          <w:lang w:val="en-US"/>
        </w:rPr>
        <w:t>P(edu|E)</w:t>
      </w:r>
      <w:r>
        <w:rPr>
          <w:lang w:val="en-US"/>
        </w:rPr>
        <w:t>) using the morphotype test (</w:t>
      </w:r>
      <w:r>
        <w:rPr>
          <w:b/>
          <w:lang w:val="en-US"/>
        </w:rPr>
        <w:t>Table 2</w:t>
      </w:r>
      <w:r>
        <w:rPr>
          <w:lang w:val="en-US"/>
        </w:rPr>
        <w:t>). These formulas were further used for the comparison of predictions made with these regression models and the predictions proposed by Eq. 1, 2 and 3.</w:t>
      </w:r>
    </w:p>
    <w:p>
      <w:pPr>
        <w:pStyle w:val="21"/>
        <w:spacing w:after="0"/>
        <w:ind w:firstLine="0"/>
        <w:jc w:val="left"/>
        <w:rPr>
          <w:lang w:val="en-US"/>
        </w:rPr>
      </w:pPr>
    </w:p>
    <w:p>
      <w:pPr>
        <w:pStyle w:val="21"/>
        <w:spacing w:after="0"/>
        <w:ind w:firstLine="0"/>
        <w:jc w:val="left"/>
        <w:rPr>
          <w:lang w:val="en-US"/>
        </w:rPr>
      </w:pPr>
      <w:r>
        <w:rPr>
          <w:b/>
          <w:lang w:val="en-US"/>
        </w:rPr>
        <w:t>Table 2</w:t>
      </w:r>
      <w:r>
        <w:rPr>
          <w:lang w:val="en-US"/>
        </w:rPr>
        <w:t xml:space="preserve">. Formulas used for taxonomic and individual assignment using morphotype tests in different sample sets accordingly to the regression model coefficients represented in </w:t>
      </w:r>
      <w:r>
        <w:rPr>
          <w:b/>
          <w:lang w:val="en-US"/>
        </w:rPr>
        <w:t>S3 Table</w:t>
      </w:r>
      <w:r>
        <w:rPr>
          <w:lang w:val="en-US"/>
        </w:rPr>
        <w:t>.</w:t>
      </w:r>
    </w:p>
    <w:tbl>
      <w:tblPr>
        <w:tblStyle w:val="7"/>
        <w:tblW w:w="0" w:type="auto"/>
        <w:tblInd w:w="0" w:type="dxa"/>
        <w:tblLayout w:type="autofit"/>
        <w:tblCellMar>
          <w:top w:w="0" w:type="dxa"/>
          <w:left w:w="108" w:type="dxa"/>
          <w:bottom w:w="0" w:type="dxa"/>
          <w:right w:w="108" w:type="dxa"/>
        </w:tblCellMar>
      </w:tblPr>
      <w:tblGrid>
        <w:gridCol w:w="828"/>
        <w:gridCol w:w="2316"/>
        <w:gridCol w:w="2736"/>
        <w:gridCol w:w="2841"/>
      </w:tblGrid>
      <w:tr>
        <w:tblPrEx>
          <w:tblCellMar>
            <w:top w:w="0" w:type="dxa"/>
            <w:left w:w="108" w:type="dxa"/>
            <w:bottom w:w="0" w:type="dxa"/>
            <w:right w:w="108" w:type="dxa"/>
          </w:tblCellMar>
        </w:tblPrEx>
        <w:tc>
          <w:tcPr>
            <w:tcW w:w="0" w:type="auto"/>
            <w:vAlign w:val="bottom"/>
          </w:tcPr>
          <w:p>
            <w:pPr>
              <w:spacing w:after="0"/>
              <w:ind w:firstLine="0"/>
              <w:rPr>
                <w:b/>
                <w:bCs/>
                <w:sz w:val="20"/>
                <w:szCs w:val="20"/>
              </w:rPr>
            </w:pPr>
            <w:r>
              <w:rPr>
                <w:b/>
                <w:bCs/>
                <w:sz w:val="20"/>
                <w:szCs w:val="20"/>
              </w:rPr>
              <w:t>Region</w:t>
            </w:r>
          </w:p>
        </w:tc>
        <w:tc>
          <w:tcPr>
            <w:tcW w:w="0" w:type="auto"/>
            <w:vAlign w:val="bottom"/>
          </w:tcPr>
          <w:p>
            <w:pPr>
              <w:spacing w:after="0"/>
              <w:ind w:firstLine="0"/>
              <w:rPr>
                <w:b/>
                <w:bCs/>
                <w:sz w:val="20"/>
                <w:szCs w:val="20"/>
              </w:rPr>
            </w:pPr>
            <w:r>
              <w:rPr>
                <w:b/>
                <w:bCs/>
                <w:sz w:val="20"/>
                <w:szCs w:val="20"/>
              </w:rPr>
              <w:t>Model 4</w:t>
            </w:r>
          </w:p>
        </w:tc>
        <w:tc>
          <w:tcPr>
            <w:tcW w:w="0" w:type="auto"/>
            <w:vAlign w:val="bottom"/>
          </w:tcPr>
          <w:p>
            <w:pPr>
              <w:spacing w:after="0"/>
              <w:ind w:firstLine="0"/>
              <w:rPr>
                <w:b/>
                <w:bCs/>
                <w:sz w:val="20"/>
                <w:szCs w:val="20"/>
              </w:rPr>
            </w:pPr>
            <w:r>
              <w:rPr>
                <w:b/>
                <w:bCs/>
                <w:sz w:val="20"/>
                <w:szCs w:val="20"/>
              </w:rPr>
              <w:t>Model 6 E-morphotype</w:t>
            </w:r>
          </w:p>
        </w:tc>
        <w:tc>
          <w:tcPr>
            <w:tcW w:w="0" w:type="auto"/>
            <w:vAlign w:val="bottom"/>
          </w:tcPr>
          <w:p>
            <w:pPr>
              <w:spacing w:after="0"/>
              <w:ind w:firstLine="0"/>
              <w:rPr>
                <w:b/>
                <w:bCs/>
                <w:sz w:val="20"/>
                <w:szCs w:val="20"/>
              </w:rPr>
            </w:pPr>
            <w:r>
              <w:rPr>
                <w:b/>
                <w:bCs/>
                <w:sz w:val="20"/>
                <w:szCs w:val="20"/>
              </w:rPr>
              <w:t>Model 6 T-morphotype</w: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WSBL</w:t>
            </w:r>
          </w:p>
        </w:tc>
        <w:tc>
          <w:tcPr>
            <w:tcW w:w="0" w:type="auto"/>
          </w:tcPr>
          <w:p>
            <w:pPr>
              <w:spacing w:after="0"/>
              <w:ind w:firstLine="0"/>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pt;width:102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29" o:spt="75" type="#_x0000_t75" style="height:33pt;width:126pt;" o:ole="t" filled="f" o:preferrelative="t" stroked="f" coordsize="21600,21600">
                  <v:path/>
                  <v:fill on="f" focussize="0,0"/>
                  <v:stroke on="f" joinstyle="miter"/>
                  <v:imagedata r:id="rId17" o:title=""/>
                  <o:lock v:ext="edit" aspectratio="t"/>
                  <w10:wrap type="none"/>
                  <w10:anchorlock/>
                </v:shape>
                <o:OLEObject Type="Embed" ProgID="Equation.KSEE3" ShapeID="_x0000_i1029" DrawAspect="Content" ObjectID="_1468075729" r:id="rId1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0" o:spt="75" type="#_x0000_t75" style="height:33pt;width:126pt;" o:ole="t" filled="f" o:preferrelative="t" stroked="f" coordsize="21600,21600">
                  <v:path/>
                  <v:fill on="f" focussize="0,0"/>
                  <v:stroke on="f" joinstyle="miter"/>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BH</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1" o:spt="75" type="#_x0000_t75" style="height:33pt;width:102pt;" o:ole="t" filled="f" o:preferrelative="t" stroked="f" coordsize="21600,21600">
                  <v:path/>
                  <v:fill on="f" focussize="0,0"/>
                  <v:stroke on="f" joinstyle="miter"/>
                  <v:imagedata r:id="rId21" o:title=""/>
                  <o:lock v:ext="edit" aspectratio="t"/>
                  <w10:wrap type="none"/>
                  <w10:anchorlock/>
                </v:shape>
                <o:OLEObject Type="Embed" ProgID="Equation.KSEE3" ShapeID="_x0000_i1031" DrawAspect="Content" ObjectID="_1468075731" r:id="rId2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2" o:spt="75" type="#_x0000_t75" style="height:33pt;width:126pt;" o:ole="t" filled="f" o:preferrelative="t" stroked="f" coordsize="21600,21600">
                  <v:path/>
                  <v:fill on="f" focussize="0,0"/>
                  <v:stroke on="f" joinstyle="miter"/>
                  <v:imagedata r:id="rId23" o:title=""/>
                  <o:lock v:ext="edit" aspectratio="t"/>
                  <w10:wrap type="none"/>
                  <w10:anchorlock/>
                </v:shape>
                <o:OLEObject Type="Embed" ProgID="Equation.KSEE3" ShapeID="_x0000_i1032" DrawAspect="Content" ObjectID="_1468075732" r:id="rId2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3" o:spt="75" type="#_x0000_t75" style="height:33pt;width:131.25pt;" o:ole="t" filled="f" o:preferrelative="t" stroked="f" coordsize="21600,21600">
                  <v:path/>
                  <v:fill on="f" focussize="0,0"/>
                  <v:stroke on="f" joinstyle="miter"/>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GOM</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4" o:spt="75" type="#_x0000_t75" style="height:33pt;width:102pt;" o:ole="t" filled="f" o:preferrelative="t" stroked="f" coordsize="21600,21600">
                  <v:path/>
                  <v:fill on="f" focussize="0,0"/>
                  <v:stroke on="f" joinstyle="miter"/>
                  <v:imagedata r:id="rId27" o:title=""/>
                  <o:lock v:ext="edit" aspectratio="t"/>
                  <w10:wrap type="none"/>
                  <w10:anchorlock/>
                </v:shape>
                <o:OLEObject Type="Embed" ProgID="Equation.KSEE3" ShapeID="_x0000_i1034" DrawAspect="Content" ObjectID="_1468075734" r:id="rId2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5" o:spt="75" type="#_x0000_t75" style="height:33pt;width:126pt;" o:ole="t" filled="f" o:preferrelative="t" stroked="f" coordsize="21600,21600">
                  <v:path/>
                  <v:fill on="f" focussize="0,0"/>
                  <v:stroke on="f" joinstyle="miter"/>
                  <v:imagedata r:id="rId29" o:title=""/>
                  <o:lock v:ext="edit" aspectratio="t"/>
                  <w10:wrap type="none"/>
                  <w10:anchorlock/>
                </v:shape>
                <o:OLEObject Type="Embed" ProgID="Equation.KSEE3" ShapeID="_x0000_i1035" DrawAspect="Content" ObjectID="_1468075735" r:id="rId2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6" o:spt="75" type="#_x0000_t75" style="height:33pt;width:131.25pt;" o:ole="t" filled="f" o:preferrelative="t" stroked="f" coordsize="21600,21600">
                  <v:path/>
                  <v:fill on="f" focussize="0,0"/>
                  <v:stroke on="f" joinstyle="miter"/>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BALT</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7" o:spt="75" type="#_x0000_t75" style="height:33pt;width:105pt;" o:ole="t" filled="f" o:preferrelative="t" stroked="f" coordsize="21600,21600">
                  <v:path/>
                  <v:fill on="f" focussize="0,0"/>
                  <v:stroke on="f" joinstyle="miter"/>
                  <v:imagedata r:id="rId33" o:title=""/>
                  <o:lock v:ext="edit" aspectratio="t"/>
                  <w10:wrap type="none"/>
                  <w10:anchorlock/>
                </v:shape>
                <o:OLEObject Type="Embed" ProgID="Equation.KSEE3" ShapeID="_x0000_i1037" DrawAspect="Content" ObjectID="_1468075737" r:id="rId3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8" o:spt="75" type="#_x0000_t75" style="height:33pt;width:126pt;" o:ole="t" filled="f" o:preferrelative="t" stroked="f" coordsize="21600,21600">
                  <v:path/>
                  <v:fill on="f" focussize="0,0"/>
                  <v:stroke on="f" joinstyle="miter"/>
                  <v:imagedata r:id="rId35" o:title=""/>
                  <o:lock v:ext="edit" aspectratio="t"/>
                  <w10:wrap type="none"/>
                  <w10:anchorlock/>
                </v:shape>
                <o:OLEObject Type="Embed" ProgID="Equation.KSEE3" ShapeID="_x0000_i1038" DrawAspect="Content" ObjectID="_1468075738" r:id="rId3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9" o:spt="75" type="#_x0000_t75" style="height:33pt;width:131.25pt;" o:ole="t" filled="f" o:preferrelative="t" stroked="f" coordsize="21600,21600">
                  <v:path/>
                  <v:fill on="f" focussize="0,0"/>
                  <v:stroke on="f" joinstyle="miter"/>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NORW</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0" o:spt="75" type="#_x0000_t75" style="height:33pt;width:102pt;" o:ole="t" filled="f" o:preferrelative="t" stroked="f" coordsize="21600,21600">
                  <v:path/>
                  <v:fill on="f" focussize="0,0"/>
                  <v:stroke on="f" joinstyle="miter"/>
                  <v:imagedata r:id="rId39" o:title=""/>
                  <o:lock v:ext="edit" aspectratio="t"/>
                  <w10:wrap type="none"/>
                  <w10:anchorlock/>
                </v:shape>
                <o:OLEObject Type="Embed" ProgID="Equation.KSEE3" ShapeID="_x0000_i1040" DrawAspect="Content" ObjectID="_1468075740" r:id="rId3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1" o:spt="75" type="#_x0000_t75" style="height:33pt;width:126pt;" o:ole="t" filled="f" o:preferrelative="t" stroked="f" coordsize="21600,21600">
                  <v:path/>
                  <v:fill on="f" focussize="0,0"/>
                  <v:stroke on="f" joinstyle="miter"/>
                  <v:imagedata r:id="rId41" o:title=""/>
                  <o:lock v:ext="edit" aspectratio="t"/>
                  <w10:wrap type="none"/>
                  <w10:anchorlock/>
                </v:shape>
                <o:OLEObject Type="Embed" ProgID="Equation.KSEE3" ShapeID="_x0000_i1041" DrawAspect="Content" ObjectID="_1468075741" r:id="rId4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2" o:spt="75" type="#_x0000_t75" style="height:33pt;width:129.75pt;" o:ole="t" filled="f" o:preferrelative="t" stroked="f" coordsize="21600,21600">
                  <v:path/>
                  <v:fill on="f" focussize="0,0"/>
                  <v:stroke on="f" joinstyle="miter"/>
                  <v:imagedata r:id="rId43" o:title=""/>
                  <o:lock v:ext="edit" aspectratio="t"/>
                  <w10:wrap type="none"/>
                  <w10:anchorlock/>
                </v:shape>
                <o:OLEObject Type="Embed" ProgID="Equation.KSEE3" ShapeID="_x0000_i1042" DrawAspect="Content" ObjectID="_1468075742" r:id="rId42">
                  <o:LockedField>false</o:LockedField>
                </o:OLEObject>
              </w:object>
            </w:r>
          </w:p>
        </w:tc>
      </w:tr>
    </w:tbl>
    <w:p>
      <w:pPr>
        <w:pStyle w:val="21"/>
        <w:spacing w:after="0"/>
        <w:ind w:firstLine="0"/>
        <w:jc w:val="left"/>
      </w:pPr>
    </w:p>
    <w:p>
      <w:pPr>
        <w:pStyle w:val="3"/>
        <w:spacing w:before="0" w:after="0"/>
        <w:ind w:firstLine="0"/>
        <w:jc w:val="left"/>
        <w:rPr>
          <w:b w:val="0"/>
          <w:i/>
          <w:lang w:val="en-US"/>
        </w:rPr>
      </w:pPr>
      <w:bookmarkStart w:id="8" w:name="Xed4f215100d896b94e37444317e6431d8bb291d"/>
      <w:r>
        <w:rPr>
          <w:b w:val="0"/>
          <w:i/>
          <w:lang w:val="en-US"/>
        </w:rPr>
        <w:t>Associations between morphotypes and shell size</w:t>
      </w:r>
      <w:bookmarkEnd w:id="8"/>
    </w:p>
    <w:p>
      <w:pPr>
        <w:spacing w:after="0"/>
        <w:ind w:firstLine="0"/>
        <w:rPr>
          <w:lang w:val="en-US"/>
        </w:rPr>
      </w:pPr>
      <w:r>
        <w:rPr>
          <w:lang w:val="en-US"/>
        </w:rP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lang w:val="en-US"/>
        </w:rPr>
        <w:t>M. edulis</w:t>
      </w:r>
      <w:r>
        <w:rPr>
          <w:lang w:val="en-US"/>
        </w:rPr>
        <w:t xml:space="preserve"> and in 17 out of 43 comparisons for </w:t>
      </w:r>
      <w:r>
        <w:rPr>
          <w:i/>
          <w:lang w:val="en-US"/>
        </w:rPr>
        <w:t>M. trossulus</w:t>
      </w:r>
      <w:r>
        <w:rPr>
          <w:lang w:val="en-US"/>
        </w:rPr>
        <w:t xml:space="preserve">. The slope-terms of the regression models were individually significant (p&lt;0.05) in four cases for </w:t>
      </w:r>
      <w:r>
        <w:rPr>
          <w:i/>
          <w:lang w:val="en-US"/>
        </w:rPr>
        <w:t>M. edulis</w:t>
      </w:r>
      <w:r>
        <w:rPr>
          <w:lang w:val="en-US"/>
        </w:rPr>
        <w:t xml:space="preserve"> and in four cases for </w:t>
      </w:r>
      <w:r>
        <w:rPr>
          <w:i/>
          <w:lang w:val="en-US"/>
        </w:rPr>
        <w:t>M. trossulus</w:t>
      </w:r>
      <w:r>
        <w:rPr>
          <w:lang w:val="en-US"/>
        </w:rPr>
        <w:t xml:space="preserve">, but only in one case when the correction for multiple testing was applied (sample Berg05, see </w:t>
      </w:r>
      <w:r>
        <w:rPr>
          <w:b/>
          <w:lang w:val="en-US"/>
        </w:rPr>
        <w:t>S4 table</w:t>
      </w:r>
      <w:r>
        <w:rPr>
          <w:lang w:val="en-US"/>
        </w:rPr>
        <w:t>). We also checked for the presence of any patterns in residuals from Model 6 as a function of mussel size but none was found.</w:t>
      </w:r>
    </w:p>
    <w:p>
      <w:pPr>
        <w:pStyle w:val="3"/>
        <w:spacing w:before="0" w:after="0"/>
        <w:ind w:firstLine="0"/>
        <w:jc w:val="left"/>
        <w:rPr>
          <w:b w:val="0"/>
          <w:i/>
          <w:lang w:val="en-US"/>
        </w:rPr>
      </w:pPr>
      <w:bookmarkStart w:id="9" w:name="X1b04b8dd6e2fd943b3d74a098ef62e9e0a4ee46"/>
      <w:r>
        <w:rPr>
          <w:b w:val="0"/>
          <w:i/>
          <w:lang w:val="en-US"/>
        </w:rPr>
        <w:t>Prediction of taxonomic structure of populations and predictive values of the morphotype test based on probability calculators</w:t>
      </w:r>
      <w:bookmarkEnd w:id="9"/>
    </w:p>
    <w:p>
      <w:pPr>
        <w:spacing w:after="0"/>
        <w:ind w:firstLine="0"/>
        <w:rPr>
          <w:lang w:val="en-US"/>
        </w:rPr>
      </w:pPr>
      <w:r>
        <w:rPr>
          <w:lang w:val="en-US"/>
        </w:rPr>
        <w:t>We applied Eq.1 and Eq. 2 (“genotype by morphotype calculator”) and Eq. 3 (“</w:t>
      </w:r>
      <w:r>
        <w:rPr>
          <w:i/>
          <w:lang w:val="en-US"/>
        </w:rPr>
        <w:t>Ptros</w:t>
      </w:r>
      <w:r>
        <w:rPr>
          <w:lang w:val="en-US"/>
        </w:rPr>
        <w:t xml:space="preserve"> by </w:t>
      </w:r>
      <w:r>
        <w:rPr>
          <w:i/>
          <w:lang w:val="en-US"/>
        </w:rPr>
        <w:t>PT</w:t>
      </w:r>
      <w:r>
        <w:rPr>
          <w:lang w:val="en-US"/>
        </w:rPr>
        <w:t xml:space="preserve"> calculator”) using as an input for assessment of equations parameters (</w:t>
      </w:r>
      <w:r>
        <w:rPr>
          <w:i/>
          <w:lang w:val="en-US"/>
        </w:rPr>
        <w:t>P(T|tros)</w:t>
      </w:r>
      <w:r>
        <w:rPr>
          <w:lang w:val="en-US"/>
        </w:rPr>
        <w:t xml:space="preserve">, </w:t>
      </w:r>
      <w:r>
        <w:rPr>
          <w:i/>
          <w:lang w:val="en-US"/>
        </w:rPr>
        <w:t>P(T|edu)</w:t>
      </w:r>
      <w:r>
        <w:rPr>
          <w:lang w:val="en-US"/>
        </w:rPr>
        <w:t xml:space="preserve">) the data on all possible pairs of samples from </w:t>
      </w:r>
      <w:r>
        <w:rPr>
          <w:i/>
          <w:lang w:val="en-US"/>
        </w:rPr>
        <w:t>WSBL</w:t>
      </w:r>
      <w:r>
        <w:rPr>
          <w:lang w:val="en-US"/>
        </w:rPr>
        <w:t xml:space="preserve"> and compared the values predicted by these equations with those predicted by regression Models 6 and 4, respectively (</w:t>
      </w:r>
      <w:r>
        <w:rPr>
          <w:b/>
          <w:lang w:val="en-US"/>
        </w:rPr>
        <w:t>Table2</w:t>
      </w:r>
      <w:r>
        <w:rPr>
          <w:lang w:val="en-US"/>
        </w:rPr>
        <w:t>).</w:t>
      </w:r>
    </w:p>
    <w:p>
      <w:pPr>
        <w:pStyle w:val="21"/>
        <w:spacing w:after="0"/>
        <w:ind w:firstLine="0"/>
        <w:jc w:val="left"/>
        <w:rPr>
          <w:lang w:val="en-US"/>
        </w:rPr>
      </w:pPr>
      <w:r>
        <w:rPr>
          <w:b/>
          <w:lang w:val="en-US"/>
        </w:rPr>
        <w:t>Fig. 5</w:t>
      </w:r>
      <w:r>
        <w:rPr>
          <w:lang w:val="en-US"/>
        </w:rPr>
        <w:t xml:space="preserve"> illustrates the goodness of correspondence of the two predictions depending on the genetic constitution of the paired samples as expressed by the Delta index. The best predictions of </w:t>
      </w:r>
      <w:r>
        <w:rPr>
          <w:i/>
          <w:lang w:val="en-US"/>
        </w:rPr>
        <w:t>Ptros</w:t>
      </w:r>
      <w:r>
        <w:rPr>
          <w:lang w:val="en-US"/>
        </w:rPr>
        <w:t xml:space="preserve"> were obtained when the most dissimilar samples consisting of nearly pure </w:t>
      </w:r>
      <w:r>
        <w:rPr>
          <w:i/>
          <w:lang w:val="en-US"/>
        </w:rPr>
        <w:t>M. edulis</w:t>
      </w:r>
      <w:r>
        <w:rPr>
          <w:lang w:val="en-US"/>
        </w:rPr>
        <w:t xml:space="preserve"> and </w:t>
      </w:r>
      <w:r>
        <w:rPr>
          <w:i/>
          <w:lang w:val="en-US"/>
        </w:rPr>
        <w:t>M. trossulus</w:t>
      </w:r>
      <w:r>
        <w:rPr>
          <w:lang w:val="en-US"/>
        </w:rPr>
        <w:t xml:space="preserve"> (Delta &gt;0.75) were taken for Eq.3 calibration. The best predictions of </w:t>
      </w:r>
      <w:r>
        <w:rPr>
          <w:i/>
          <w:lang w:val="en-US"/>
        </w:rPr>
        <w:t>P(edu|E)</w:t>
      </w:r>
      <w:r>
        <w:rPr>
          <w:lang w:val="en-US"/>
        </w:rPr>
        <w:t xml:space="preserve"> and </w:t>
      </w:r>
      <w:r>
        <w:rPr>
          <w:i/>
          <w:lang w:val="en-US"/>
        </w:rPr>
        <w:t>P(tros|T)</w:t>
      </w:r>
      <w:r>
        <w:rPr>
          <w:lang w:val="en-US"/>
        </w:rPr>
        <w:t xml:space="preserve"> values were obtained when the most mixed samples (</w:t>
      </w:r>
      <w:r>
        <w:rPr>
          <w:i/>
          <w:lang w:val="en-US"/>
        </w:rPr>
        <w:t>Ptros</w:t>
      </w:r>
      <w:r>
        <w:rPr>
          <w:lang w:val="en-US"/>
        </w:rPr>
        <w:t xml:space="preserve"> of both samples close to 0.5; range of Delta 0.25-0.5) were taken for Eq.1-2 calibration.</w:t>
      </w:r>
    </w:p>
    <w:p>
      <w:pPr>
        <w:pStyle w:val="21"/>
        <w:spacing w:after="0"/>
        <w:ind w:firstLine="0"/>
        <w:jc w:val="left"/>
        <w:rPr>
          <w:lang w:val="en-US"/>
        </w:rPr>
      </w:pPr>
    </w:p>
    <w:p>
      <w:pPr>
        <w:pStyle w:val="21"/>
        <w:spacing w:after="0"/>
        <w:ind w:firstLine="0"/>
        <w:jc w:val="left"/>
        <w:rPr>
          <w:lang w:val="en-US"/>
        </w:rPr>
      </w:pPr>
      <w:r>
        <w:rPr>
          <w:b/>
          <w:bCs/>
          <w:lang w:val="en-US"/>
        </w:rPr>
        <w:t>Figure 5</w:t>
      </w:r>
      <w:r>
        <w:rPr>
          <w:lang w:val="en-US"/>
        </w:rPr>
        <w:t>. Correspondence between “</w:t>
      </w:r>
      <w:r>
        <w:rPr>
          <w:i/>
          <w:lang w:val="en-US"/>
        </w:rPr>
        <w:t>Ptros</w:t>
      </w:r>
      <w:r>
        <w:rPr>
          <w:lang w:val="en-US"/>
        </w:rPr>
        <w:t xml:space="preserve"> by </w:t>
      </w:r>
      <w:r>
        <w:rPr>
          <w:i/>
          <w:lang w:val="en-US"/>
        </w:rPr>
        <w:t>PT</w:t>
      </w:r>
      <w:r>
        <w:rPr>
          <w:lang w:val="en-US"/>
        </w:rPr>
        <w:t xml:space="preserve"> calculator” (Eq. 3, left graph) and “genotype by morphotype calculator” predictions (Eq. 1-2, right graph) and regression Model 6 and Model 4, respectively. Each point corresponds to a unique pair combination of samples from </w:t>
      </w:r>
      <w:r>
        <w:rPr>
          <w:i/>
          <w:lang w:val="en-US"/>
        </w:rPr>
        <w:t>WSBL</w:t>
      </w:r>
      <w:r>
        <w:rPr>
          <w:lang w:val="en-US"/>
        </w:rP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1"/>
        <w:spacing w:after="0"/>
        <w:ind w:firstLine="0"/>
        <w:jc w:val="left"/>
        <w:rPr>
          <w:lang w:val="en-US"/>
        </w:rPr>
      </w:pPr>
    </w:p>
    <w:p>
      <w:pPr>
        <w:pStyle w:val="21"/>
        <w:spacing w:after="0"/>
        <w:ind w:firstLine="0"/>
        <w:jc w:val="left"/>
        <w:rPr>
          <w:lang w:val="en-US"/>
        </w:rPr>
      </w:pPr>
      <w:r>
        <w:rPr>
          <w:lang w:val="en-US"/>
        </w:rPr>
        <w:t xml:space="preserve">Therefore, in order to predict </w:t>
      </w:r>
      <w:r>
        <w:rPr>
          <w:i/>
          <w:lang w:val="en-US"/>
        </w:rPr>
        <w:t>Ptros</w:t>
      </w:r>
      <w:r>
        <w:rPr>
          <w:lang w:val="en-US"/>
        </w:rPr>
        <w:t xml:space="preserve"> using “</w:t>
      </w:r>
      <w:r>
        <w:rPr>
          <w:i/>
          <w:lang w:val="en-US"/>
        </w:rPr>
        <w:t>Ptros</w:t>
      </w:r>
      <w:r>
        <w:rPr>
          <w:lang w:val="en-US"/>
        </w:rPr>
        <w:t xml:space="preserve"> by </w:t>
      </w:r>
      <w:r>
        <w:rPr>
          <w:i/>
          <w:lang w:val="en-US"/>
        </w:rPr>
        <w:t>PT</w:t>
      </w:r>
      <w:r>
        <w:rPr>
          <w:lang w:val="en-US"/>
        </w:rPr>
        <w:t xml:space="preserve"> calculator” one should use the most dissimilar samples to assess </w:t>
      </w:r>
      <w:r>
        <w:rPr>
          <w:i/>
          <w:lang w:val="en-US"/>
        </w:rPr>
        <w:t>P(T|edu)</w:t>
      </w:r>
      <w:r>
        <w:rPr>
          <w:lang w:val="en-US"/>
        </w:rPr>
        <w:t xml:space="preserve"> and </w:t>
      </w:r>
      <w:r>
        <w:rPr>
          <w:i/>
          <w:lang w:val="en-US"/>
        </w:rPr>
        <w:t>P(T|tros)</w:t>
      </w:r>
      <w:r>
        <w:rPr>
          <w:lang w:val="en-US"/>
        </w:rPr>
        <w:t xml:space="preserve"> as calculator parameters. In order to predict </w:t>
      </w:r>
      <w:r>
        <w:rPr>
          <w:i/>
          <w:lang w:val="en-US"/>
        </w:rPr>
        <w:t>P(edu|E)</w:t>
      </w:r>
      <w:r>
        <w:rPr>
          <w:lang w:val="en-US"/>
        </w:rPr>
        <w:t xml:space="preserve"> and </w:t>
      </w:r>
      <w:r>
        <w:rPr>
          <w:i/>
          <w:lang w:val="en-US"/>
        </w:rPr>
        <w:t>P(tros|T)</w:t>
      </w:r>
      <w:r>
        <w:rPr>
          <w:lang w:val="en-US"/>
        </w:rPr>
        <w:t xml:space="preserve"> using “genotype by morphotype calculator” one should assess the parameters using the most mixed samples. However, the </w:t>
      </w:r>
      <w:r>
        <w:rPr>
          <w:i/>
          <w:lang w:val="en-US"/>
        </w:rPr>
        <w:t>Ptros</w:t>
      </w:r>
      <w:r>
        <w:rPr>
          <w:lang w:val="en-US"/>
        </w:rPr>
        <w:t xml:space="preserve"> as input in Eq.1-2 should be calculated as in the previous case i.e. using the most dissimilar samples and Eq. 3. To illustrate the approach (see </w:t>
      </w:r>
      <w:r>
        <w:rPr>
          <w:b/>
          <w:lang w:val="en-US"/>
        </w:rPr>
        <w:t>Fig. 4</w:t>
      </w:r>
      <w:r>
        <w:rPr>
          <w:lang w:val="en-US"/>
        </w:rPr>
        <w:t xml:space="preserve">) for </w:t>
      </w:r>
      <w:r>
        <w:rPr>
          <w:i/>
          <w:lang w:val="en-US"/>
        </w:rPr>
        <w:t>WSBL</w:t>
      </w:r>
      <w:r>
        <w:rPr>
          <w:lang w:val="en-US"/>
        </w:rPr>
        <w:t xml:space="preserve">, </w:t>
      </w:r>
      <w:r>
        <w:rPr>
          <w:i/>
          <w:lang w:val="en-US"/>
        </w:rPr>
        <w:t>BH</w:t>
      </w:r>
      <w:r>
        <w:rPr>
          <w:lang w:val="en-US"/>
        </w:rPr>
        <w:t xml:space="preserve">, </w:t>
      </w:r>
      <w:r>
        <w:rPr>
          <w:i/>
          <w:lang w:val="en-US"/>
        </w:rPr>
        <w:t>GOM</w:t>
      </w:r>
      <w:r>
        <w:rPr>
          <w:lang w:val="en-US"/>
        </w:rPr>
        <w:t xml:space="preserve"> and </w:t>
      </w:r>
      <w:r>
        <w:rPr>
          <w:i/>
          <w:lang w:val="en-US"/>
        </w:rPr>
        <w:t>BALT</w:t>
      </w:r>
      <w:r>
        <w:rPr>
          <w:lang w:val="en-US"/>
        </w:rPr>
        <w:t xml:space="preserve"> we used pooled sets of samples with </w:t>
      </w:r>
      <w:r>
        <w:rPr>
          <w:i/>
          <w:lang w:val="en-US"/>
        </w:rPr>
        <w:t>Ptros</w:t>
      </w:r>
      <w:r>
        <w:rPr>
          <w:lang w:val="en-US"/>
        </w:rPr>
        <w:t xml:space="preserve"> &lt;0.1 and &gt;0.8 to calibrate “</w:t>
      </w:r>
      <w:r>
        <w:rPr>
          <w:i/>
          <w:lang w:val="en-US"/>
        </w:rPr>
        <w:t>Ptros</w:t>
      </w:r>
      <w:r>
        <w:rPr>
          <w:lang w:val="en-US"/>
        </w:rPr>
        <w:t xml:space="preserve"> by </w:t>
      </w:r>
      <w:r>
        <w:rPr>
          <w:i/>
          <w:lang w:val="en-US"/>
        </w:rPr>
        <w:t>PT</w:t>
      </w:r>
      <w:r>
        <w:rPr>
          <w:lang w:val="en-US"/>
        </w:rPr>
        <w:t xml:space="preserve"> calculator” and 0.45 &lt; </w:t>
      </w:r>
      <w:r>
        <w:rPr>
          <w:i/>
          <w:lang w:val="en-US"/>
        </w:rPr>
        <w:t>Ptros</w:t>
      </w:r>
      <w:r>
        <w:rPr>
          <w:lang w:val="en-US"/>
        </w:rPr>
        <w:t xml:space="preserve"> &lt; 0.65 to calibrate “genotype by morphotype calculator” as described above (samples included are indicated in </w:t>
      </w:r>
      <w:r>
        <w:rPr>
          <w:b/>
          <w:lang w:val="en-US"/>
        </w:rPr>
        <w:t>S1 Table</w:t>
      </w:r>
      <w:r>
        <w:rPr>
          <w:lang w:val="en-US"/>
        </w:rPr>
        <w:t xml:space="preserve">). We used pooled but not individual samples to avoid basements due to small sample size. The given ranges of </w:t>
      </w:r>
      <w:r>
        <w:rPr>
          <w:i/>
          <w:lang w:val="en-US"/>
        </w:rPr>
        <w:t>Ptros</w:t>
      </w:r>
      <w:r>
        <w:rPr>
          <w:lang w:val="en-US"/>
        </w:rPr>
        <w:t xml:space="preserve"> were used because of the lack of </w:t>
      </w:r>
      <w:r>
        <w:rPr>
          <w:i/>
          <w:lang w:val="en-US"/>
        </w:rPr>
        <w:t>M. trossulus</w:t>
      </w:r>
      <w:r>
        <w:rPr>
          <w:lang w:val="en-US"/>
        </w:rPr>
        <w:t xml:space="preserve">-dominated samples in most sets. For </w:t>
      </w:r>
      <w:r>
        <w:rPr>
          <w:i/>
          <w:lang w:val="en-US"/>
        </w:rPr>
        <w:t>NORW</w:t>
      </w:r>
      <w:r>
        <w:rPr>
          <w:lang w:val="en-US"/>
        </w:rPr>
        <w:t xml:space="preserve"> and </w:t>
      </w:r>
      <w:r>
        <w:rPr>
          <w:i/>
          <w:lang w:val="en-US"/>
        </w:rPr>
        <w:t>SCOT</w:t>
      </w:r>
      <w:r>
        <w:rPr>
          <w:lang w:val="en-US"/>
        </w:rPr>
        <w:t xml:space="preserve"> we pooled all the samples because of the lack of data.</w:t>
      </w:r>
    </w:p>
    <w:p>
      <w:pPr>
        <w:pStyle w:val="21"/>
        <w:spacing w:after="0"/>
        <w:ind w:firstLine="0"/>
        <w:jc w:val="left"/>
        <w:rPr>
          <w:lang w:val="en-US"/>
        </w:rPr>
      </w:pPr>
      <w:r>
        <w:rPr>
          <w:lang w:val="en-US"/>
        </w:rPr>
        <w:t xml:space="preserve">Visual inspection of </w:t>
      </w:r>
      <w:r>
        <w:rPr>
          <w:b/>
          <w:lang w:val="en-US"/>
        </w:rPr>
        <w:t>Fig. 4 A</w:t>
      </w:r>
      <w:r>
        <w:rPr>
          <w:lang w:val="en-US"/>
        </w:rPr>
        <w:t xml:space="preserve"> revealed a nearly ideal correspondence between regression lines and predictions of “</w:t>
      </w:r>
      <w:r>
        <w:rPr>
          <w:i/>
          <w:lang w:val="en-US"/>
        </w:rPr>
        <w:t>Ptros</w:t>
      </w:r>
      <w:r>
        <w:rPr>
          <w:lang w:val="en-US"/>
        </w:rPr>
        <w:t xml:space="preserve"> by </w:t>
      </w:r>
      <w:r>
        <w:rPr>
          <w:i/>
          <w:lang w:val="en-US"/>
        </w:rPr>
        <w:t>PT</w:t>
      </w:r>
      <w:r>
        <w:rPr>
          <w:lang w:val="en-US"/>
        </w:rPr>
        <w:t xml:space="preserve"> calculator” in the case of </w:t>
      </w:r>
      <w:r>
        <w:rPr>
          <w:i/>
          <w:lang w:val="en-US"/>
        </w:rPr>
        <w:t>WS</w:t>
      </w:r>
      <w:r>
        <w:rPr>
          <w:lang w:val="en-US"/>
        </w:rPr>
        <w:t xml:space="preserve">BS and </w:t>
      </w:r>
      <w:r>
        <w:rPr>
          <w:i/>
          <w:lang w:val="en-US"/>
        </w:rPr>
        <w:t>GOM</w:t>
      </w:r>
      <w:r>
        <w:rPr>
          <w:lang w:val="en-US"/>
        </w:rPr>
        <w:t xml:space="preserve">. In the case of </w:t>
      </w:r>
      <w:r>
        <w:rPr>
          <w:i/>
          <w:lang w:val="en-US"/>
        </w:rPr>
        <w:t>SCOT</w:t>
      </w:r>
      <w:r>
        <w:rPr>
          <w:lang w:val="en-US"/>
        </w:rPr>
        <w:t xml:space="preserve">, where only two samples were available, the line derived from Eq3 approached the Y=X line. A rather close though not ideal correspondence was observed in the case of </w:t>
      </w:r>
      <w:r>
        <w:rPr>
          <w:i/>
          <w:lang w:val="en-US"/>
        </w:rPr>
        <w:t>BALT</w:t>
      </w:r>
      <w:r>
        <w:rPr>
          <w:lang w:val="en-US"/>
        </w:rPr>
        <w:t xml:space="preserve">, deviation being due to a very high slope term of the regression. </w:t>
      </w:r>
      <w:r>
        <w:rPr>
          <w:i/>
          <w:lang w:val="en-US"/>
        </w:rPr>
        <w:t>Ptros</w:t>
      </w:r>
      <w:r>
        <w:rPr>
          <w:lang w:val="en-US"/>
        </w:rPr>
        <w:t xml:space="preserve"> was slightly underestimated by the calculator in this case. The worst correspondence between Eq3 and Model 4 was observed in the case of </w:t>
      </w:r>
      <w:r>
        <w:rPr>
          <w:i/>
          <w:lang w:val="en-US"/>
        </w:rPr>
        <w:t>NORW</w:t>
      </w:r>
      <w:r>
        <w:rPr>
          <w:lang w:val="en-US"/>
        </w:rPr>
        <w:t xml:space="preserve"> and </w:t>
      </w:r>
      <w:r>
        <w:rPr>
          <w:i/>
          <w:lang w:val="en-US"/>
        </w:rPr>
        <w:t>BH</w:t>
      </w:r>
      <w:r>
        <w:rPr>
          <w:lang w:val="en-US"/>
        </w:rPr>
        <w:t xml:space="preserve">. In </w:t>
      </w:r>
      <w:r>
        <w:rPr>
          <w:i/>
          <w:lang w:val="en-US"/>
        </w:rPr>
        <w:t>BH</w:t>
      </w:r>
      <w:r>
        <w:rPr>
          <w:lang w:val="en-US"/>
        </w:rPr>
        <w:t xml:space="preserve"> </w:t>
      </w:r>
      <w:r>
        <w:rPr>
          <w:i/>
          <w:lang w:val="en-US"/>
        </w:rPr>
        <w:t>Ptros</w:t>
      </w:r>
      <w:r>
        <w:rPr>
          <w:lang w:val="en-US"/>
        </w:rPr>
        <w:t xml:space="preserve"> was severely overestimated by the calculator, which was opposite to the situation in </w:t>
      </w:r>
      <w:r>
        <w:rPr>
          <w:i/>
          <w:lang w:val="en-US"/>
        </w:rPr>
        <w:t>BALT</w:t>
      </w:r>
      <w:r>
        <w:rPr>
          <w:lang w:val="en-US"/>
        </w:rPr>
        <w:t xml:space="preserve">. In </w:t>
      </w:r>
      <w:r>
        <w:rPr>
          <w:i/>
          <w:lang w:val="en-US"/>
        </w:rPr>
        <w:t>NORW</w:t>
      </w:r>
      <w:r>
        <w:rPr>
          <w:lang w:val="en-US"/>
        </w:rPr>
        <w:t xml:space="preserve"> both regression and predictions of calculator were severely affected by the outlier sample.</w:t>
      </w:r>
    </w:p>
    <w:p>
      <w:pPr>
        <w:pStyle w:val="21"/>
        <w:spacing w:after="0"/>
        <w:ind w:firstLine="0"/>
        <w:jc w:val="left"/>
        <w:rPr>
          <w:lang w:val="en-US"/>
        </w:rPr>
      </w:pPr>
      <w:r>
        <w:rPr>
          <w:lang w:val="en-US"/>
        </w:rPr>
        <w:t xml:space="preserve">As for the “genotype by morphotype calculator”, the predictions generally were in good correspondence with the regression lines (calculator’s lines were within 95% CI of regressions). Deviations were observed for </w:t>
      </w:r>
      <w:r>
        <w:rPr>
          <w:i/>
          <w:lang w:val="en-US"/>
        </w:rPr>
        <w:t>P(tros|T)</w:t>
      </w:r>
      <w:r>
        <w:rPr>
          <w:lang w:val="en-US"/>
        </w:rPr>
        <w:t xml:space="preserve"> predictions in </w:t>
      </w:r>
      <w:r>
        <w:rPr>
          <w:i/>
          <w:lang w:val="en-US"/>
        </w:rPr>
        <w:t>WSBL</w:t>
      </w:r>
      <w:r>
        <w:rPr>
          <w:lang w:val="en-US"/>
        </w:rPr>
        <w:t xml:space="preserve"> for </w:t>
      </w:r>
      <w:r>
        <w:rPr>
          <w:i/>
          <w:lang w:val="en-US"/>
        </w:rPr>
        <w:t>Ptros</w:t>
      </w:r>
      <w:r>
        <w:rPr>
          <w:lang w:val="en-US"/>
        </w:rPr>
        <w:t xml:space="preserve">&lt;0.25 and </w:t>
      </w:r>
      <w:r>
        <w:rPr>
          <w:i/>
          <w:lang w:val="en-US"/>
        </w:rPr>
        <w:t>P(edu|E)</w:t>
      </w:r>
      <w:r>
        <w:rPr>
          <w:lang w:val="en-US"/>
        </w:rPr>
        <w:t xml:space="preserve"> in </w:t>
      </w:r>
      <w:r>
        <w:rPr>
          <w:i/>
          <w:lang w:val="en-US"/>
        </w:rPr>
        <w:t>GOM</w:t>
      </w:r>
      <w:r>
        <w:rPr>
          <w:lang w:val="en-US"/>
        </w:rPr>
        <w:t xml:space="preserve"> for </w:t>
      </w:r>
      <w:r>
        <w:rPr>
          <w:i/>
          <w:lang w:val="en-US"/>
        </w:rPr>
        <w:t>Ptros</w:t>
      </w:r>
      <w:r>
        <w:rPr>
          <w:lang w:val="en-US"/>
        </w:rPr>
        <w:t xml:space="preserve">&gt;0.6 i.e. in the </w:t>
      </w:r>
      <w:r>
        <w:rPr>
          <w:i/>
          <w:lang w:val="en-US"/>
        </w:rPr>
        <w:t>Ptros</w:t>
      </w:r>
      <w:r>
        <w:rPr>
          <w:lang w:val="en-US"/>
        </w:rPr>
        <w:t xml:space="preserve"> ranges corresponding to a small prevalence of the species.</w:t>
      </w:r>
    </w:p>
    <w:p>
      <w:pPr>
        <w:pStyle w:val="21"/>
        <w:spacing w:after="0"/>
        <w:ind w:firstLine="0"/>
        <w:jc w:val="left"/>
        <w:rPr>
          <w:lang w:val="en-US"/>
        </w:rPr>
      </w:pPr>
      <w:r>
        <w:rPr>
          <w:lang w:val="en-US"/>
        </w:rPr>
        <w:t xml:space="preserve">An exercise with the “lazy </w:t>
      </w:r>
      <w:r>
        <w:rPr>
          <w:i/>
          <w:lang w:val="en-US"/>
        </w:rPr>
        <w:t>Ptros</w:t>
      </w:r>
      <w:r>
        <w:rPr>
          <w:lang w:val="en-US"/>
        </w:rPr>
        <w:t xml:space="preserve"> by </w:t>
      </w:r>
      <w:r>
        <w:rPr>
          <w:i/>
          <w:lang w:val="en-US"/>
        </w:rPr>
        <w:t>PT</w:t>
      </w:r>
      <w:r>
        <w:rPr>
          <w:lang w:val="en-US"/>
        </w:rPr>
        <w:t xml:space="preserve"> calculator”, in which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had the following results (</w:t>
      </w:r>
      <w:r>
        <w:rPr>
          <w:b/>
          <w:lang w:val="en-US"/>
        </w:rPr>
        <w:t>S4 Fig</w:t>
      </w:r>
      <w:r>
        <w:rPr>
          <w:lang w:val="en-US"/>
        </w:rPr>
        <w:t xml:space="preserve">). In </w:t>
      </w:r>
      <w:r>
        <w:rPr>
          <w:i/>
          <w:lang w:val="en-US"/>
        </w:rPr>
        <w:t>WS</w:t>
      </w:r>
      <w:r>
        <w:rPr>
          <w:lang w:val="en-US"/>
        </w:rPr>
        <w:t xml:space="preserve">, </w:t>
      </w:r>
      <w:r>
        <w:rPr>
          <w:i/>
          <w:lang w:val="en-US"/>
        </w:rPr>
        <w:t>BL</w:t>
      </w:r>
      <w:r>
        <w:rPr>
          <w:lang w:val="en-US"/>
        </w:rPr>
        <w:t xml:space="preserve"> and </w:t>
      </w:r>
      <w:r>
        <w:rPr>
          <w:i/>
          <w:lang w:val="en-US"/>
        </w:rPr>
        <w:t>GOM</w:t>
      </w:r>
      <w:r>
        <w:rPr>
          <w:lang w:val="en-US"/>
        </w:rPr>
        <w:t xml:space="preserve"> correspondence between the observed and the predicted </w:t>
      </w:r>
      <w:r>
        <w:rPr>
          <w:i/>
          <w:lang w:val="en-US"/>
        </w:rPr>
        <w:t>Ptros</w:t>
      </w:r>
      <w:r>
        <w:rPr>
          <w:lang w:val="en-US"/>
        </w:rPr>
        <w:t xml:space="preserve"> values in samples was generally good. In </w:t>
      </w:r>
      <w:r>
        <w:rPr>
          <w:i/>
          <w:lang w:val="en-US"/>
        </w:rPr>
        <w:t>BH</w:t>
      </w:r>
      <w:r>
        <w:rPr>
          <w:lang w:val="en-US"/>
        </w:rPr>
        <w:t xml:space="preserve">, </w:t>
      </w:r>
      <w:r>
        <w:rPr>
          <w:i/>
          <w:lang w:val="en-US"/>
        </w:rPr>
        <w:t>Ptros</w:t>
      </w:r>
      <w:r>
        <w:rPr>
          <w:lang w:val="en-US"/>
        </w:rPr>
        <w:t xml:space="preserve"> was slightly overestimated by the calculator due to the absence of pure </w:t>
      </w:r>
      <w:r>
        <w:rPr>
          <w:i/>
          <w:lang w:val="en-US"/>
        </w:rPr>
        <w:t>M. trossulus</w:t>
      </w:r>
      <w:r>
        <w:rPr>
          <w:lang w:val="en-US"/>
        </w:rPr>
        <w:t xml:space="preserve"> samples in the data and the formal choice of a numerically small (N=22; see </w:t>
      </w:r>
      <w:r>
        <w:rPr>
          <w:b/>
          <w:lang w:val="en-US"/>
        </w:rPr>
        <w:t>S1 table</w:t>
      </w:r>
      <w:r>
        <w:rPr>
          <w:lang w:val="en-US"/>
        </w:rPr>
        <w:t xml:space="preserve">) sample with the highest </w:t>
      </w:r>
      <w:r>
        <w:rPr>
          <w:i/>
          <w:lang w:val="en-US"/>
        </w:rPr>
        <w:t>PT</w:t>
      </w:r>
      <w:r>
        <w:rPr>
          <w:lang w:val="en-US"/>
        </w:rPr>
        <w:t xml:space="preserve"> but not the highest </w:t>
      </w:r>
      <w:r>
        <w:rPr>
          <w:i/>
          <w:lang w:val="en-US"/>
        </w:rPr>
        <w:t>Ptros</w:t>
      </w:r>
      <w:r>
        <w:rPr>
          <w:lang w:val="en-US"/>
        </w:rPr>
        <w:t xml:space="preserve"> as the “calibrating” one. For </w:t>
      </w:r>
      <w:r>
        <w:rPr>
          <w:i/>
          <w:lang w:val="en-US"/>
        </w:rPr>
        <w:t>BALT</w:t>
      </w:r>
      <w:r>
        <w:rPr>
          <w:lang w:val="en-US"/>
        </w:rPr>
        <w:t xml:space="preserve"> and </w:t>
      </w:r>
      <w:r>
        <w:rPr>
          <w:i/>
          <w:lang w:val="en-US"/>
        </w:rPr>
        <w:t>NORW</w:t>
      </w:r>
      <w:r>
        <w:rPr>
          <w:lang w:val="en-US"/>
        </w:rPr>
        <w:t xml:space="preserve"> discrepancies were much stronger, the reasons being the same as in case of “</w:t>
      </w:r>
      <w:r>
        <w:rPr>
          <w:i/>
          <w:lang w:val="en-US"/>
        </w:rPr>
        <w:t>Ptros</w:t>
      </w:r>
      <w:r>
        <w:rPr>
          <w:lang w:val="en-US"/>
        </w:rPr>
        <w:t xml:space="preserve"> by </w:t>
      </w:r>
      <w:r>
        <w:rPr>
          <w:i/>
          <w:lang w:val="en-US"/>
        </w:rPr>
        <w:t>PT</w:t>
      </w:r>
      <w:r>
        <w:rPr>
          <w:lang w:val="en-US"/>
        </w:rPr>
        <w:t xml:space="preserve"> calculator” (see above).</w:t>
      </w:r>
    </w:p>
    <w:p>
      <w:pPr>
        <w:pStyle w:val="21"/>
        <w:spacing w:after="0"/>
        <w:ind w:firstLine="0"/>
        <w:jc w:val="left"/>
        <w:rPr>
          <w:lang w:val="en-US"/>
        </w:rPr>
      </w:pPr>
    </w:p>
    <w:p>
      <w:pPr>
        <w:pStyle w:val="2"/>
        <w:spacing w:after="0"/>
        <w:jc w:val="left"/>
        <w:rPr>
          <w:lang w:val="en-US"/>
        </w:rPr>
      </w:pPr>
      <w:bookmarkStart w:id="10" w:name="discussion"/>
      <w:r>
        <w:rPr>
          <w:lang w:val="en-US"/>
        </w:rPr>
        <w:t>Discussion</w:t>
      </w:r>
      <w:bookmarkEnd w:id="10"/>
    </w:p>
    <w:p>
      <w:pPr>
        <w:spacing w:after="0"/>
        <w:ind w:firstLine="0"/>
        <w:rPr>
          <w:lang w:val="en-US"/>
        </w:rPr>
      </w:pPr>
      <w:r>
        <w:rPr>
          <w:lang w:val="en-US"/>
        </w:rPr>
        <w:t xml:space="preserve">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 In the light of this, our finding that </w:t>
      </w:r>
      <w:r>
        <w:rPr>
          <w:i/>
          <w:lang w:val="en-US"/>
        </w:rPr>
        <w:t>M. edulis</w:t>
      </w:r>
      <w:r>
        <w:rPr>
          <w:lang w:val="en-US"/>
        </w:rPr>
        <w:t xml:space="preserve"> and </w:t>
      </w:r>
      <w:r>
        <w:rPr>
          <w:i/>
          <w:lang w:val="en-US"/>
        </w:rPr>
        <w:t>M. trossulus</w:t>
      </w:r>
      <w:r>
        <w:rPr>
          <w:lang w:val="en-US"/>
        </w:rP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[43,44]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lang w:val="en-US"/>
        </w:rPr>
        <w:t>M. trossulus</w:t>
      </w:r>
      <w:r>
        <w:rPr>
          <w:lang w:val="en-US"/>
        </w:rPr>
        <w:t xml:space="preserve"> and </w:t>
      </w:r>
      <w:r>
        <w:rPr>
          <w:i/>
          <w:lang w:val="en-US"/>
        </w:rPr>
        <w:t>M. edulis</w:t>
      </w:r>
      <w:r>
        <w:rPr>
          <w:lang w:val="en-US"/>
        </w:rPr>
        <w:t xml:space="preserve">. These relationships could be used for a reliable prediction of the taxonomic structure of any population in the White Sea. Moreover, any mussel in an equally mixed population could be identified as </w:t>
      </w:r>
      <w:r>
        <w:rPr>
          <w:i/>
          <w:lang w:val="en-US"/>
        </w:rPr>
        <w:t>M. trossulus</w:t>
      </w:r>
      <w:r>
        <w:rPr>
          <w:lang w:val="en-US"/>
        </w:rPr>
        <w:t xml:space="preserve"> or </w:t>
      </w:r>
      <w:r>
        <w:rPr>
          <w:i/>
          <w:lang w:val="en-US"/>
        </w:rPr>
        <w:t>M. edulis</w:t>
      </w:r>
      <w:r>
        <w:rPr>
          <w:lang w:val="en-US"/>
        </w:rPr>
        <w:t xml:space="preserve"> with the accuracy of about 80% (a bit less than it was predicted basing on frequencies of the morphotypes in pooled data on the White Sea </w:t>
      </w:r>
      <w:r>
        <w:rPr>
          <w:i/>
          <w:lang w:val="en-US"/>
        </w:rPr>
        <w:t>M. edulis</w:t>
      </w:r>
      <w:r>
        <w:rPr>
          <w:lang w:val="en-US"/>
        </w:rPr>
        <w:t xml:space="preserve"> and </w:t>
      </w:r>
      <w:r>
        <w:rPr>
          <w:i/>
          <w:lang w:val="en-US"/>
        </w:rPr>
        <w:t>M. trossulus</w:t>
      </w:r>
      <w:r>
        <w:rPr>
          <w:lang w:val="en-US"/>
        </w:rPr>
        <w:t>, see Introduction). With the increasing imbalance between the species (and hence the morphotypes) in a population, the identification of the dominant species became more reliable though the identification of the minor species became less so.</w:t>
      </w:r>
    </w:p>
    <w:p>
      <w:pPr>
        <w:pStyle w:val="21"/>
        <w:spacing w:after="0"/>
        <w:ind w:firstLine="0"/>
        <w:jc w:val="left"/>
        <w:rPr>
          <w:lang w:val="en-US"/>
        </w:rPr>
      </w:pPr>
      <w:r>
        <w:rPr>
          <w:lang w:val="en-US"/>
        </w:rPr>
        <w:t xml:space="preserve">The ultimate goal of our study was to find out whether the possibility of identifying </w:t>
      </w:r>
      <w:r>
        <w:rPr>
          <w:i/>
          <w:lang w:val="en-US"/>
        </w:rPr>
        <w:t>M. edulis</w:t>
      </w:r>
      <w:r>
        <w:rPr>
          <w:lang w:val="en-US"/>
        </w:rPr>
        <w:t xml:space="preserve"> and </w:t>
      </w:r>
      <w:r>
        <w:rPr>
          <w:i/>
          <w:lang w:val="en-US"/>
        </w:rPr>
        <w:t>M. trossulus</w:t>
      </w:r>
      <w:r>
        <w:rPr>
          <w:lang w:val="en-US"/>
        </w:rP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21"/>
        <w:spacing w:after="0"/>
        <w:ind w:firstLine="0"/>
        <w:jc w:val="left"/>
        <w:rPr>
          <w:lang w:val="en-US"/>
        </w:rPr>
      </w:pPr>
      <w:r>
        <w:rPr>
          <w:lang w:val="en-US"/>
        </w:rP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p>
    <w:p>
      <w:pPr>
        <w:pStyle w:val="21"/>
        <w:spacing w:after="0"/>
        <w:ind w:firstLine="0"/>
        <w:jc w:val="left"/>
        <w:rPr>
          <w:lang w:val="en-US"/>
        </w:rPr>
      </w:pPr>
      <w:r>
        <w:rPr>
          <w:lang w:val="en-US"/>
        </w:rPr>
        <w:t>Though the hypotheses that different mussel species may differ by the extent of the nacreous layer development under the ligament nympha was already suggested by Zolotarev, Shurova [45] and Vervoenen et al. [46], the morphotypes were actually applied to species identification by Khaitov et al. </w:t>
      </w:r>
      <w:r>
        <w:t xml:space="preserve">[22]. </w:t>
      </w:r>
      <w:r>
        <w:rPr>
          <w:lang w:val="en-US"/>
        </w:rPr>
        <w:t>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1"/>
        <w:spacing w:after="0"/>
        <w:ind w:firstLine="0"/>
        <w:jc w:val="left"/>
        <w:rPr>
          <w:lang w:val="en-US"/>
        </w:rPr>
      </w:pPr>
      <w:r>
        <w:rPr>
          <w:lang w:val="en-US"/>
        </w:rPr>
        <w:t xml:space="preserve">To note, another method for a fast morphological diagnosis of </w:t>
      </w:r>
      <w:r>
        <w:rPr>
          <w:i/>
          <w:lang w:val="en-US"/>
        </w:rPr>
        <w:t>M. trossulus</w:t>
      </w:r>
      <w:r>
        <w:rPr>
          <w:lang w:val="en-US"/>
        </w:rPr>
        <w:t xml:space="preserve"> and </w:t>
      </w:r>
      <w:r>
        <w:rPr>
          <w:i/>
          <w:lang w:val="en-US"/>
        </w:rPr>
        <w:t>M. edulis</w:t>
      </w:r>
      <w:r>
        <w:rPr>
          <w:lang w:val="en-US"/>
        </w:rPr>
        <w:t xml:space="preserve"> was suggested by Beaumont et al. [19], who showed that commercially damaging “fragile mussels” in Scottish </w:t>
      </w:r>
      <w:r>
        <w:rPr>
          <w:i/>
          <w:lang w:val="en-US"/>
        </w:rPr>
        <w:t>M. edulis</w:t>
      </w:r>
      <w:r>
        <w:rPr>
          <w:lang w:val="en-US"/>
        </w:rPr>
        <w:t xml:space="preserve"> plantations were genetically similar to </w:t>
      </w:r>
      <w:r>
        <w:rPr>
          <w:i/>
          <w:lang w:val="en-US"/>
        </w:rPr>
        <w:t>M. trossulus</w:t>
      </w:r>
      <w:r>
        <w:rPr>
          <w:lang w:val="en-US"/>
        </w:rPr>
        <w:t xml:space="preserve">. The fragile mussels differed from </w:t>
      </w:r>
      <w:r>
        <w:rPr>
          <w:i/>
          <w:lang w:val="en-US"/>
        </w:rPr>
        <w:t>M. edulis</w:t>
      </w:r>
      <w:r>
        <w:rPr>
          <w:lang w:val="en-US"/>
        </w:rPr>
        <w:t xml:space="preserve"> (and the reference </w:t>
      </w:r>
      <w:r>
        <w:rPr>
          <w:i/>
          <w:lang w:val="en-US"/>
        </w:rPr>
        <w:t>M. galloprovincialis</w:t>
      </w:r>
      <w:r>
        <w:rPr>
          <w:lang w:val="en-US"/>
        </w:rPr>
        <w:t>) by a combination of shell traits including shape, the degree of expression of growth ridges and the color of the inside. The promising identification method was however not developed further. A comparison of the photographs of shells in Beaumont et al. [19] with our Barents Sea samples (</w:t>
      </w:r>
      <w:r>
        <w:rPr>
          <w:b/>
          <w:lang w:val="en-US"/>
        </w:rPr>
        <w:t>S1 Fig. E</w:t>
      </w:r>
      <w:r>
        <w:rPr>
          <w:lang w:val="en-US"/>
        </w:rPr>
        <w:t>) shows that the interspecies differences in the Barents Sea are less striking than in Scotland.</w:t>
      </w:r>
    </w:p>
    <w:p>
      <w:pPr>
        <w:pStyle w:val="21"/>
        <w:spacing w:after="0"/>
        <w:ind w:firstLine="0"/>
        <w:jc w:val="left"/>
        <w:rPr>
          <w:lang w:val="en-US"/>
        </w:rPr>
      </w:pPr>
      <w:r>
        <w:rPr>
          <w:lang w:val="en-US"/>
        </w:rP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spacing w:before="0" w:after="0"/>
        <w:ind w:firstLine="0"/>
        <w:jc w:val="left"/>
        <w:rPr>
          <w:lang w:val="en-US"/>
        </w:rPr>
      </w:pPr>
      <w:bookmarkStart w:id="11" w:name="Xb6a33982db655c274922abecf609bef70901099"/>
      <w:r>
        <w:rPr>
          <w:lang w:val="en-US"/>
        </w:rPr>
        <w:t>Variation of morphotype frequencies among conspecific populations</w:t>
      </w:r>
      <w:bookmarkEnd w:id="11"/>
    </w:p>
    <w:p>
      <w:pPr>
        <w:spacing w:after="0"/>
        <w:ind w:firstLine="0"/>
        <w:rPr>
          <w:lang w:val="en-US"/>
        </w:rPr>
      </w:pPr>
      <w:r>
        <w:rPr>
          <w:lang w:val="en-US"/>
        </w:rPr>
        <w:t xml:space="preserve">Some variation in the morphotype frequencies was observed among putatively pure conspecific populations sampled at a distance from the contact zones. Samples of pure </w:t>
      </w:r>
      <w:r>
        <w:rPr>
          <w:i/>
          <w:lang w:val="en-US"/>
        </w:rPr>
        <w:t>M. edulis</w:t>
      </w:r>
      <w:r>
        <w:rPr>
          <w:lang w:val="en-US"/>
        </w:rPr>
        <w:t xml:space="preserve"> from the temperate seas (i.e. all except those from the eastern Barents Sea and Greenland) were nearly monomorphic for the E-morphotype, while the northern samples were more polymorphic and diverse. In turn, the reference populations of </w:t>
      </w:r>
      <w:r>
        <w:rPr>
          <w:i/>
          <w:lang w:val="en-US"/>
        </w:rPr>
        <w:t>M. trossulus</w:t>
      </w:r>
      <w:r>
        <w:rPr>
          <w:lang w:val="en-US"/>
        </w:rPr>
        <w:t xml:space="preserve"> from the northwestern and northeastern Pacific (Washington) were nearly monomorphic for the T-morphotype. Nevertheless we cannot necessarily exclude the possibility of geographic variation in </w:t>
      </w:r>
      <w:r>
        <w:rPr>
          <w:i/>
          <w:lang w:val="en-US"/>
        </w:rPr>
        <w:t>M. trossulus</w:t>
      </w:r>
      <w:r>
        <w:rPr>
          <w:lang w:val="en-US"/>
        </w:rPr>
        <w:t xml:space="preserve"> in its ancestral Pacific range or confirm that the T-morphotype is the “ancestral” state for this species. Zolotarev [47] identified morphotypes in small samples of genotyped mussels (from [7]) and found elevated frequencies of the E-morphotype in </w:t>
      </w:r>
      <w:r>
        <w:rPr>
          <w:i/>
          <w:lang w:val="en-US"/>
        </w:rPr>
        <w:t>M. trossulus</w:t>
      </w:r>
      <w:r>
        <w:rPr>
          <w:lang w:val="en-US"/>
        </w:rPr>
        <w:t xml:space="preserve"> from Oregon (northeastern Pacific).</w:t>
      </w:r>
    </w:p>
    <w:p>
      <w:pPr>
        <w:pStyle w:val="21"/>
        <w:spacing w:after="0"/>
        <w:ind w:firstLine="0"/>
        <w:jc w:val="left"/>
        <w:rPr>
          <w:lang w:val="en-US"/>
        </w:rPr>
      </w:pPr>
      <w:r>
        <w:rPr>
          <w:lang w:val="en-US"/>
        </w:rPr>
        <w:t xml:space="preserve">In </w:t>
      </w:r>
      <w:r>
        <w:rPr>
          <w:i/>
          <w:lang w:val="en-US"/>
        </w:rPr>
        <w:t>M. trossulus</w:t>
      </w:r>
      <w:r>
        <w:rPr>
          <w:lang w:val="en-US"/>
        </w:rP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lang w:val="en-US"/>
        </w:rPr>
        <w:t>M. edulis</w:t>
      </w:r>
      <w:r>
        <w:rPr>
          <w:lang w:val="en-US"/>
        </w:rP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lang w:val="en-US"/>
        </w:rPr>
        <w:t>M. edulis</w:t>
      </w:r>
      <w:r>
        <w:rPr>
          <w:lang w:val="en-US"/>
        </w:rPr>
        <w:t xml:space="preserve"> from the more eastern areas of the Barents Sea, at some distance from the contact zone between these species along the Kola Peninsula coast.</w:t>
      </w:r>
    </w:p>
    <w:p>
      <w:pPr>
        <w:pStyle w:val="21"/>
        <w:spacing w:after="0"/>
        <w:ind w:firstLine="0"/>
        <w:jc w:val="left"/>
        <w:rPr>
          <w:lang w:val="en-US"/>
        </w:rPr>
      </w:pPr>
      <w:r>
        <w:rPr>
          <w:lang w:val="en-US"/>
        </w:rP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lang w:val="en-US"/>
        </w:rPr>
        <w:t>M. edulis</w:t>
      </w:r>
      <w:r>
        <w:rPr>
          <w:lang w:val="en-US"/>
        </w:rPr>
        <w:t xml:space="preserve"> and among </w:t>
      </w:r>
      <w:r>
        <w:rPr>
          <w:i/>
          <w:lang w:val="en-US"/>
        </w:rPr>
        <w:t>M. trossulus</w:t>
      </w:r>
      <w:r>
        <w:rPr>
          <w:lang w:val="en-US"/>
        </w:rPr>
        <w:t xml:space="preserve"> genotypes with the increasing prevalence of </w:t>
      </w:r>
      <w:r>
        <w:rPr>
          <w:i/>
          <w:lang w:val="en-US"/>
        </w:rPr>
        <w:t>M. trossulus</w:t>
      </w:r>
      <w:r>
        <w:rPr>
          <w:lang w:val="en-US"/>
        </w:rPr>
        <w:t xml:space="preserve"> in the samples.</w:t>
      </w:r>
    </w:p>
    <w:p>
      <w:pPr>
        <w:pStyle w:val="3"/>
        <w:spacing w:before="0" w:after="0"/>
        <w:ind w:firstLine="0"/>
        <w:jc w:val="left"/>
        <w:rPr>
          <w:lang w:val="en-US"/>
        </w:rPr>
      </w:pPr>
      <w:bookmarkStart w:id="12" w:name="Xed627aeba94ec0b4072e4fafbe93f47823b6aa4"/>
      <w:r>
        <w:rPr>
          <w:lang w:val="en-US"/>
        </w:rPr>
        <w:t xml:space="preserve">Unusual features of </w:t>
      </w:r>
      <w:r>
        <w:rPr>
          <w:i/>
          <w:lang w:val="en-US"/>
        </w:rPr>
        <w:t>M. trossulus</w:t>
      </w:r>
      <w:r>
        <w:rPr>
          <w:lang w:val="en-US"/>
        </w:rPr>
        <w:t xml:space="preserve"> from Norway and the Baltic Sea</w:t>
      </w:r>
      <w:bookmarkEnd w:id="12"/>
    </w:p>
    <w:p>
      <w:pPr>
        <w:spacing w:after="0"/>
        <w:ind w:firstLine="0"/>
        <w:rPr>
          <w:lang w:val="en-US"/>
        </w:rPr>
      </w:pPr>
      <w:r>
        <w:rPr>
          <w:i/>
          <w:lang w:val="en-US"/>
        </w:rPr>
        <w:t>M. trossulus</w:t>
      </w:r>
      <w:r>
        <w:rPr>
          <w:lang w:val="en-US"/>
        </w:rPr>
        <w:t xml:space="preserve"> from the Baltic Sea and Norway were characterized by extremely high frequencies of the E-morphotype. Two hypotheses, which are not mutually exclusive, can be offered to explain this phenomenon. One hypothesis links the morphotypes to species-specific genes that can introgress between species as a result of extensive hybridization and backcrossing. The Baltic </w:t>
      </w:r>
      <w:r>
        <w:rPr>
          <w:i/>
          <w:lang w:val="en-US"/>
        </w:rPr>
        <w:t>M. trossulus</w:t>
      </w:r>
      <w:r>
        <w:rPr>
          <w:lang w:val="en-US"/>
        </w:rPr>
        <w:t xml:space="preserve"> is stronger introgressed by </w:t>
      </w:r>
      <w:r>
        <w:rPr>
          <w:i/>
          <w:lang w:val="en-US"/>
        </w:rPr>
        <w:t>M. edulis</w:t>
      </w:r>
      <w:r>
        <w:rPr>
          <w:lang w:val="en-US"/>
        </w:rPr>
        <w:t xml:space="preserve"> genes than any other Atlantic population [3,33]. Due to its mixed genetic nature, the Baltic mussel is sometimes considered as a unique </w:t>
      </w:r>
      <w:r>
        <w:rPr>
          <w:i/>
          <w:lang w:val="en-US"/>
        </w:rPr>
        <w:t>M. edulis</w:t>
      </w:r>
      <w:r>
        <w:rPr>
          <w:lang w:val="en-US"/>
        </w:rPr>
        <w:t xml:space="preserve"> x </w:t>
      </w:r>
      <w:r>
        <w:rPr>
          <w:i/>
          <w:lang w:val="en-US"/>
        </w:rPr>
        <w:t>M. trossulus</w:t>
      </w:r>
      <w:r>
        <w:rPr>
          <w:lang w:val="en-US"/>
        </w:rPr>
        <w:t xml:space="preserve"> hybrid swarm, which is fundamentally different from the “oceanic” </w:t>
      </w:r>
      <w:r>
        <w:rPr>
          <w:i/>
          <w:lang w:val="en-US"/>
        </w:rPr>
        <w:t>M. trossulus</w:t>
      </w:r>
      <w:r>
        <w:rPr>
          <w:lang w:val="en-US"/>
        </w:rPr>
        <w:t xml:space="preserve"> [3]. While the genetic data from Norway are limited, it is evident that the local Norwegian </w:t>
      </w:r>
      <w:r>
        <w:rPr>
          <w:i/>
          <w:lang w:val="en-US"/>
        </w:rPr>
        <w:t>M. trossulus</w:t>
      </w:r>
      <w:r>
        <w:rPr>
          <w:lang w:val="en-US"/>
        </w:rPr>
        <w:t xml:space="preserve"> populations can be strongly introgressed by </w:t>
      </w:r>
      <w:r>
        <w:rPr>
          <w:i/>
          <w:lang w:val="en-US"/>
        </w:rPr>
        <w:t>M. edulis</w:t>
      </w:r>
      <w:r>
        <w:rPr>
          <w:lang w:val="en-US"/>
        </w:rPr>
        <w:t xml:space="preserve"> genes too [48].</w:t>
      </w:r>
    </w:p>
    <w:p>
      <w:pPr>
        <w:pStyle w:val="21"/>
        <w:spacing w:after="0"/>
        <w:ind w:firstLine="0"/>
        <w:jc w:val="left"/>
        <w:rPr>
          <w:lang w:val="en-US"/>
        </w:rPr>
      </w:pPr>
      <w:r>
        <w:rPr>
          <w:lang w:val="en-US"/>
        </w:rPr>
        <w:t xml:space="preserve">In the second hypothesis, the frequency of the T-morphotype in </w:t>
      </w:r>
      <w:r>
        <w:rPr>
          <w:i/>
          <w:lang w:val="en-US"/>
        </w:rPr>
        <w:t>M. trossulus</w:t>
      </w:r>
      <w:r>
        <w:rPr>
          <w:lang w:val="en-US"/>
        </w:rP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lang w:val="en-US"/>
        </w:rPr>
        <w:t>S1 Table</w:t>
      </w:r>
      <w:r>
        <w:rPr>
          <w:lang w:val="en-US"/>
        </w:rPr>
        <w:t>]) could be explained by the impact of some cryptic local factors, though a more prosaic explanation such as the mislabeling of mussels in the collections cannot be entirely ruled out.</w:t>
      </w:r>
    </w:p>
    <w:p>
      <w:pPr>
        <w:pStyle w:val="3"/>
        <w:spacing w:before="0" w:after="0"/>
        <w:ind w:firstLine="0"/>
        <w:jc w:val="left"/>
        <w:rPr>
          <w:lang w:val="en-US"/>
        </w:rPr>
      </w:pPr>
      <w:bookmarkStart w:id="13" w:name="salinity-related-variation-in-m.-edulis"/>
      <w:r>
        <w:rPr>
          <w:lang w:val="en-US"/>
        </w:rPr>
        <w:t>Salinity-related variation in M. edulis</w:t>
      </w:r>
      <w:bookmarkEnd w:id="13"/>
    </w:p>
    <w:p>
      <w:pPr>
        <w:spacing w:after="0"/>
        <w:ind w:firstLine="0"/>
        <w:rPr>
          <w:lang w:val="en-US"/>
        </w:rPr>
      </w:pPr>
      <w:r>
        <w:rPr>
          <w:lang w:val="en-US"/>
        </w:rPr>
        <w:t xml:space="preserve">While local factors putatively affecting morphotype frequencies in </w:t>
      </w:r>
      <w:r>
        <w:rPr>
          <w:i/>
          <w:lang w:val="en-US"/>
        </w:rPr>
        <w:t>M. trossulus</w:t>
      </w:r>
      <w:r>
        <w:rPr>
          <w:lang w:val="en-US"/>
        </w:rPr>
        <w:t xml:space="preserve"> remained cryptic, in the Barents Sea we managed to identify one such factor governing morphotype frequencies in </w:t>
      </w:r>
      <w:r>
        <w:rPr>
          <w:i/>
          <w:lang w:val="en-US"/>
        </w:rPr>
        <w:t>M. edulis</w:t>
      </w:r>
      <w:r>
        <w:rPr>
          <w:lang w:val="en-US"/>
        </w:rPr>
        <w:t xml:space="preserve">: salinity or a factor/factors linked to salinity. The eastern part of the Barents Sea, where this variation was evident, is also the coldest. The border between the more temperate populations of </w:t>
      </w:r>
      <w:r>
        <w:rPr>
          <w:i/>
          <w:lang w:val="en-US"/>
        </w:rPr>
        <w:t>M. edulis</w:t>
      </w:r>
      <w:r>
        <w:rPr>
          <w:lang w:val="en-US"/>
        </w:rPr>
        <w:t xml:space="preserve"> with “normal” (high) frequencies of the E-morphotype and the more Arctic populations with lower frequencies of the E-morphotype in oceanic habitats runs somewhere between North Cape and the Kola Bay (</w:t>
      </w:r>
      <w:r>
        <w:rPr>
          <w:b/>
          <w:lang w:val="en-US"/>
        </w:rPr>
        <w:t>Fig. 1</w:t>
      </w:r>
      <w:r>
        <w:rPr>
          <w:lang w:val="en-US"/>
        </w:rPr>
        <w:t>).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11"/>
          <w:lang w:val="en-US"/>
        </w:rPr>
        <w:t>http://esimo.oceanography.ru/</w:t>
      </w:r>
      <w:r>
        <w:rPr>
          <w:rStyle w:val="11"/>
          <w:lang w:val="en-US"/>
        </w:rPr>
        <w:fldChar w:fldCharType="end"/>
      </w:r>
      <w:r>
        <w:rPr>
          <w:lang w:val="en-US"/>
        </w:rPr>
        <w:t>).</w:t>
      </w:r>
    </w:p>
    <w:p>
      <w:pPr>
        <w:pStyle w:val="21"/>
        <w:spacing w:after="0"/>
        <w:ind w:firstLine="0"/>
        <w:jc w:val="left"/>
        <w:rPr>
          <w:lang w:val="en-US"/>
        </w:rPr>
      </w:pPr>
      <w:r>
        <w:rPr>
          <w:lang w:val="en-US"/>
        </w:rPr>
        <w:t>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w:t>
      </w:r>
    </w:p>
    <w:p>
      <w:pPr>
        <w:pStyle w:val="21"/>
        <w:spacing w:after="0"/>
        <w:ind w:firstLine="0"/>
        <w:jc w:val="left"/>
        <w:rPr>
          <w:lang w:val="en-US"/>
        </w:rPr>
      </w:pPr>
      <w:r>
        <w:rPr>
          <w:lang w:val="en-US"/>
        </w:rPr>
        <w:t>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Mytilus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21"/>
        <w:spacing w:after="0"/>
        <w:ind w:firstLine="0"/>
        <w:jc w:val="left"/>
        <w:rPr>
          <w:lang w:val="en-US"/>
        </w:rPr>
      </w:pPr>
      <w:r>
        <w:rPr>
          <w:lang w:val="en-US"/>
        </w:rPr>
        <w:t xml:space="preserve">Our hypothesis explaining the assumed differences in the degree of the nacreous layer development between </w:t>
      </w:r>
      <w:r>
        <w:rPr>
          <w:i/>
          <w:lang w:val="en-US"/>
        </w:rPr>
        <w:t>M. edulis</w:t>
      </w:r>
      <w:r>
        <w:rPr>
          <w:lang w:val="en-US"/>
        </w:rP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lang w:val="en-US"/>
        </w:rPr>
        <w:t>M. edulis</w:t>
      </w:r>
      <w:r>
        <w:rPr>
          <w:lang w:val="en-US"/>
        </w:rPr>
        <w:t xml:space="preserve"> from the saline localities has the undeveloped nacreous layer. It is noteworthy that in the areas where </w:t>
      </w:r>
      <w:r>
        <w:rPr>
          <w:i/>
          <w:lang w:val="en-US"/>
        </w:rPr>
        <w:t>M. edulis</w:t>
      </w:r>
      <w:r>
        <w:rPr>
          <w:lang w:val="en-US"/>
        </w:rPr>
        <w:t xml:space="preserve"> demonstrated salinity-related variation, the morphotype frequencies in </w:t>
      </w:r>
      <w:r>
        <w:rPr>
          <w:i/>
          <w:lang w:val="en-US"/>
        </w:rPr>
        <w:t>M. trossulus</w:t>
      </w:r>
      <w:r>
        <w:rPr>
          <w:lang w:val="en-US"/>
        </w:rPr>
        <w:t xml:space="preserve"> varied negligibly. This could be attributed to a generally lower shell plasticity in “oceanic” (non-Baltic) </w:t>
      </w:r>
      <w:r>
        <w:rPr>
          <w:i/>
          <w:lang w:val="en-US"/>
        </w:rPr>
        <w:t>M. trossulus</w:t>
      </w:r>
      <w:r>
        <w:rPr>
          <w:lang w:val="en-US"/>
        </w:rPr>
        <w:t xml:space="preserve"> than in </w:t>
      </w:r>
      <w:r>
        <w:rPr>
          <w:i/>
          <w:lang w:val="en-US"/>
        </w:rPr>
        <w:t>M. edulis</w:t>
      </w:r>
      <w:r>
        <w:rPr>
          <w:lang w:val="en-US"/>
        </w:rPr>
        <w:t xml:space="preserve"> in response to the environmental stressors ([55], see [22] for more discussion).</w:t>
      </w:r>
    </w:p>
    <w:p>
      <w:pPr>
        <w:pStyle w:val="21"/>
        <w:spacing w:after="0"/>
        <w:ind w:firstLine="0"/>
        <w:jc w:val="left"/>
        <w:rPr>
          <w:lang w:val="en-US"/>
        </w:rPr>
      </w:pPr>
      <w:r>
        <w:rPr>
          <w:lang w:val="en-US"/>
        </w:rPr>
        <w:t xml:space="preserve">Noteworthy, reduced frequencies of the E-morphotype were revealed not only in the eastern Barents Sea but also in northernmost populations of </w:t>
      </w:r>
      <w:r>
        <w:rPr>
          <w:i/>
          <w:lang w:val="en-US"/>
        </w:rPr>
        <w:t>M. edulis</w:t>
      </w:r>
      <w:r>
        <w:rPr>
          <w:lang w:val="en-US"/>
        </w:rPr>
        <w:t xml:space="preserve"> from Greenland and the Gulf of Saint Lawrence in western Atlantic (</w:t>
      </w:r>
      <w:r>
        <w:rPr>
          <w:b/>
          <w:lang w:val="en-US"/>
        </w:rPr>
        <w:t>Fig. 1</w:t>
      </w:r>
      <w:r>
        <w:rPr>
          <w:lang w:val="en-US"/>
        </w:rPr>
        <w:t>). This indicates that this is an Arctic phenomenon. Unfortunately, the salinity in the sampling localities in the latter two areas is unknown.</w:t>
      </w:r>
    </w:p>
    <w:p>
      <w:pPr>
        <w:pStyle w:val="3"/>
        <w:spacing w:before="0" w:after="0"/>
        <w:ind w:firstLine="0"/>
        <w:jc w:val="left"/>
        <w:rPr>
          <w:lang w:val="en-US"/>
        </w:rPr>
      </w:pPr>
      <w:bookmarkStart w:id="14" w:name="variation-with-the-taxonomic-structure"/>
      <w:r>
        <w:rPr>
          <w:lang w:val="en-US"/>
        </w:rPr>
        <w:t>Variation with the taxonomic structure</w:t>
      </w:r>
      <w:bookmarkEnd w:id="14"/>
    </w:p>
    <w:p>
      <w:pPr>
        <w:spacing w:after="0"/>
        <w:ind w:firstLine="0"/>
        <w:rPr>
          <w:lang w:val="en-US"/>
        </w:rPr>
      </w:pPr>
      <w:r>
        <w:rPr>
          <w:lang w:val="en-US"/>
        </w:rPr>
        <w:t xml:space="preserve">A positive correlation of the T-morphotype frequencies both in </w:t>
      </w:r>
      <w:r>
        <w:rPr>
          <w:i/>
          <w:lang w:val="en-US"/>
        </w:rPr>
        <w:t>M. edulis</w:t>
      </w:r>
      <w:r>
        <w:rPr>
          <w:lang w:val="en-US"/>
        </w:rPr>
        <w:t xml:space="preserve"> and </w:t>
      </w:r>
      <w:r>
        <w:rPr>
          <w:i/>
          <w:lang w:val="en-US"/>
        </w:rPr>
        <w:t>M. trossulus</w:t>
      </w:r>
      <w:r>
        <w:rPr>
          <w:lang w:val="en-US"/>
        </w:rPr>
        <w:t xml:space="preserve"> with the prevalence of </w:t>
      </w:r>
      <w:r>
        <w:rPr>
          <w:i/>
          <w:lang w:val="en-US"/>
        </w:rPr>
        <w:t>M. trossulus</w:t>
      </w:r>
      <w:r>
        <w:rPr>
          <w:lang w:val="en-US"/>
        </w:rPr>
        <w:t xml:space="preserve"> in the representative data sets from the White and the Barents Sea was to be expected, bearing in mind that </w:t>
      </w:r>
      <w:r>
        <w:rPr>
          <w:i/>
          <w:lang w:val="en-US"/>
        </w:rPr>
        <w:t>M. edulis</w:t>
      </w:r>
      <w:r>
        <w:rPr>
          <w:lang w:val="en-US"/>
        </w:rPr>
        <w:t xml:space="preserve"> and </w:t>
      </w:r>
      <w:r>
        <w:rPr>
          <w:i/>
          <w:lang w:val="en-US"/>
        </w:rPr>
        <w:t>M. trossulus</w:t>
      </w:r>
      <w:r>
        <w:rPr>
          <w:lang w:val="en-US"/>
        </w:rPr>
        <w:t xml:space="preserve"> genotypes are defined by the dominance of the conspecific genes in multilocus genotypes. Hence both genotypes included purebreds as well as some hybrids that are intermediate in morphotype frequencies between purebred </w:t>
      </w:r>
      <w:r>
        <w:rPr>
          <w:i/>
          <w:lang w:val="en-US"/>
        </w:rPr>
        <w:t>M. edulis</w:t>
      </w:r>
      <w:r>
        <w:rPr>
          <w:lang w:val="en-US"/>
        </w:rPr>
        <w:t xml:space="preserve"> and </w:t>
      </w:r>
      <w:r>
        <w:rPr>
          <w:i/>
          <w:lang w:val="en-US"/>
        </w:rPr>
        <w:t>M. trossulus</w:t>
      </w:r>
      <w:r>
        <w:rPr>
          <w:lang w:val="en-US"/>
        </w:rPr>
        <w:t xml:space="preserve"> but usually closer to species dominating the population [[16]; this study]. This means that in our analyses “</w:t>
      </w:r>
      <w:r>
        <w:rPr>
          <w:i/>
          <w:lang w:val="en-US"/>
        </w:rPr>
        <w:t>M. edulis</w:t>
      </w:r>
      <w:r>
        <w:rPr>
          <w:lang w:val="en-US"/>
        </w:rPr>
        <w:t xml:space="preserve"> genotypes” from </w:t>
      </w:r>
      <w:r>
        <w:rPr>
          <w:i/>
          <w:lang w:val="en-US"/>
        </w:rPr>
        <w:t>M. trossulus</w:t>
      </w:r>
      <w:r>
        <w:rPr>
          <w:lang w:val="en-US"/>
        </w:rPr>
        <w:t>-dominated populations included mostly hybrids with an increased frequency of the T-morphotype as compared to the “</w:t>
      </w:r>
      <w:r>
        <w:rPr>
          <w:i/>
          <w:lang w:val="en-US"/>
        </w:rPr>
        <w:t>M. edulis</w:t>
      </w:r>
      <w:r>
        <w:rPr>
          <w:lang w:val="en-US"/>
        </w:rPr>
        <w:t xml:space="preserve"> genotypes” in </w:t>
      </w:r>
      <w:r>
        <w:rPr>
          <w:i/>
          <w:lang w:val="en-US"/>
        </w:rPr>
        <w:t>M. edulis</w:t>
      </w:r>
      <w:r>
        <w:rPr>
          <w:lang w:val="en-US"/>
        </w:rPr>
        <w:t>-dominated populations. In turn, “</w:t>
      </w:r>
      <w:r>
        <w:rPr>
          <w:i/>
          <w:lang w:val="en-US"/>
        </w:rPr>
        <w:t>M. trossulus</w:t>
      </w:r>
      <w:r>
        <w:rPr>
          <w:lang w:val="en-US"/>
        </w:rPr>
        <w:t xml:space="preserve"> genotypes” from </w:t>
      </w:r>
      <w:r>
        <w:rPr>
          <w:i/>
          <w:lang w:val="en-US"/>
        </w:rPr>
        <w:t>M. edulis</w:t>
      </w:r>
      <w:r>
        <w:rPr>
          <w:lang w:val="en-US"/>
        </w:rPr>
        <w:t xml:space="preserve">-dominated populations included mostly hybrids with a decreased frequency of the T-morphotype as compared to such genotypes in </w:t>
      </w:r>
      <w:r>
        <w:rPr>
          <w:i/>
          <w:lang w:val="en-US"/>
        </w:rPr>
        <w:t>M. trossulus</w:t>
      </w:r>
      <w:r>
        <w:rPr>
          <w:lang w:val="en-US"/>
        </w:rPr>
        <w:t xml:space="preserve">-dominated populations. This is the cause of the observed unidirectional variation in the morphotype frequencies among </w:t>
      </w:r>
      <w:r>
        <w:rPr>
          <w:i/>
          <w:lang w:val="en-US"/>
        </w:rPr>
        <w:t>M. edulis</w:t>
      </w:r>
      <w:r>
        <w:rPr>
          <w:lang w:val="en-US"/>
        </w:rPr>
        <w:t xml:space="preserve"> and </w:t>
      </w:r>
      <w:r>
        <w:rPr>
          <w:i/>
          <w:lang w:val="en-US"/>
        </w:rPr>
        <w:t>M. trossulus</w:t>
      </w:r>
      <w:r>
        <w:rPr>
          <w:lang w:val="en-US"/>
        </w:rP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spacing w:before="0" w:after="0"/>
        <w:ind w:firstLine="0"/>
        <w:jc w:val="left"/>
        <w:rPr>
          <w:lang w:val="en-US"/>
        </w:rPr>
      </w:pPr>
      <w:bookmarkStart w:id="15" w:name="X65f6d8110d722e9a31c3d95cfd1ecea4f828ee3"/>
      <w:r>
        <w:rPr>
          <w:lang w:val="en-US"/>
        </w:rPr>
        <w:t>Applications of the mussel morphotype test</w:t>
      </w:r>
      <w:bookmarkEnd w:id="15"/>
    </w:p>
    <w:p>
      <w:pPr>
        <w:spacing w:after="0"/>
        <w:ind w:firstLine="0"/>
        <w:rPr>
          <w:lang w:val="en-US"/>
        </w:rPr>
      </w:pPr>
      <w:r>
        <w:rPr>
          <w:lang w:val="en-US"/>
        </w:rP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3"/>
        <w:spacing w:before="0" w:after="0"/>
        <w:ind w:firstLine="0"/>
        <w:jc w:val="left"/>
        <w:rPr>
          <w:b w:val="0"/>
          <w:i/>
          <w:lang w:val="en-US"/>
        </w:rPr>
      </w:pPr>
      <w:bookmarkStart w:id="16" w:name="Xe421fdfa62865bcd96ca804265557b1df30e970"/>
      <w:r>
        <w:rPr>
          <w:b w:val="0"/>
          <w:i/>
          <w:lang w:val="en-US"/>
        </w:rPr>
        <w:t>Identification of taxonomic structure of populations from contact zones</w:t>
      </w:r>
      <w:bookmarkEnd w:id="16"/>
    </w:p>
    <w:p>
      <w:pPr>
        <w:spacing w:after="0"/>
        <w:ind w:firstLine="0"/>
        <w:rPr>
          <w:lang w:val="en-US"/>
        </w:rPr>
      </w:pPr>
      <w:r>
        <w:rPr>
          <w:lang w:val="en-US"/>
        </w:rP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lang w:val="en-US"/>
        </w:rPr>
        <w:t>Table 2</w:t>
      </w:r>
      <w:r>
        <w:rPr>
          <w:lang w:val="en-US"/>
        </w:rPr>
        <w:t>). Even our regressions require further refinement for all the contact zones except northern Russia, since they are based on a relatively small number of samples. If such an effort is undertaken for Greenland and high latitude American populations, salinity and trophic conditions should be considered as a potential covariates of the morphotype variation.</w:t>
      </w:r>
    </w:p>
    <w:p>
      <w:pPr>
        <w:pStyle w:val="21"/>
        <w:spacing w:after="0"/>
        <w:ind w:firstLine="0"/>
        <w:jc w:val="left"/>
        <w:rPr>
          <w:lang w:val="en-US"/>
        </w:rPr>
      </w:pPr>
      <w:r>
        <w:rPr>
          <w:lang w:val="en-US"/>
        </w:rPr>
        <w:t xml:space="preserve">The relationships between the morphotype frequencies and the taxonomic structure of populations will have to be established </w:t>
      </w:r>
      <w:r>
        <w:rPr>
          <w:i/>
          <w:lang w:val="en-US"/>
        </w:rPr>
        <w:t>de novo</w:t>
      </w:r>
      <w:r>
        <w:rPr>
          <w:lang w:val="en-US"/>
        </w:rP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lang w:val="en-US"/>
        </w:rPr>
        <w:t>M. edulis</w:t>
      </w:r>
      <w:r>
        <w:rPr>
          <w:lang w:val="en-US"/>
        </w:rPr>
        <w:t xml:space="preserve"> and pure </w:t>
      </w:r>
      <w:r>
        <w:rPr>
          <w:i/>
          <w:lang w:val="en-US"/>
        </w:rPr>
        <w:t>M. trossulus</w:t>
      </w:r>
      <w:r>
        <w:rPr>
          <w:lang w:val="en-US"/>
        </w:rPr>
        <w:t>) and the “</w:t>
      </w:r>
      <w:r>
        <w:rPr>
          <w:i/>
          <w:lang w:val="en-US"/>
        </w:rPr>
        <w:t>Ptros</w:t>
      </w:r>
      <w:r>
        <w:rPr>
          <w:lang w:val="en-US"/>
        </w:rPr>
        <w:t xml:space="preserve"> by </w:t>
      </w:r>
      <w:r>
        <w:rPr>
          <w:i/>
          <w:lang w:val="en-US"/>
        </w:rPr>
        <w:t>PT</w:t>
      </w:r>
      <w:r>
        <w:rPr>
          <w:lang w:val="en-US"/>
        </w:rPr>
        <w:t xml:space="preserve"> calculator” (Eq. 3) (cf. </w:t>
      </w:r>
      <w:r>
        <w:rPr>
          <w:b/>
          <w:lang w:val="en-US"/>
        </w:rPr>
        <w:t>Fig. 3</w:t>
      </w:r>
      <w:r>
        <w:rPr>
          <w:lang w:val="en-US"/>
        </w:rPr>
        <w:t xml:space="preserve">). At the very least, the relationships could be weighed roughly without any genotyping, by taking the minimal and the maximal morphotype frequencies in regional populations as hypothetical corresponding frequencies in pure </w:t>
      </w:r>
      <w:r>
        <w:rPr>
          <w:i/>
          <w:lang w:val="en-US"/>
        </w:rPr>
        <w:t>M. edulis</w:t>
      </w:r>
      <w:r>
        <w:rPr>
          <w:lang w:val="en-US"/>
        </w:rPr>
        <w:t xml:space="preserve"> and pure </w:t>
      </w:r>
      <w:r>
        <w:rPr>
          <w:i/>
          <w:lang w:val="en-US"/>
        </w:rPr>
        <w:t>M. trossulus</w:t>
      </w:r>
      <w:r>
        <w:rPr>
          <w:lang w:val="en-US"/>
        </w:rPr>
        <w:t xml:space="preserve"> populations (“the lazy </w:t>
      </w:r>
      <w:r>
        <w:rPr>
          <w:i/>
          <w:lang w:val="en-US"/>
        </w:rPr>
        <w:t>Ptros</w:t>
      </w:r>
      <w:r>
        <w:rPr>
          <w:lang w:val="en-US"/>
        </w:rPr>
        <w:t xml:space="preserve"> by </w:t>
      </w:r>
      <w:r>
        <w:rPr>
          <w:i/>
          <w:lang w:val="en-US"/>
        </w:rPr>
        <w:t>PT</w:t>
      </w:r>
      <w:r>
        <w:rPr>
          <w:lang w:val="en-US"/>
        </w:rPr>
        <w:t xml:space="preserve"> calculator”, cf. </w:t>
      </w:r>
      <w:r>
        <w:rPr>
          <w:b/>
          <w:lang w:val="en-US"/>
        </w:rPr>
        <w:t>S4 Fig</w:t>
      </w:r>
      <w:r>
        <w:rPr>
          <w:lang w:val="en-US"/>
        </w:rPr>
        <w:t>). Naturally, such predictions should be treated with the greatest caution.</w:t>
      </w:r>
    </w:p>
    <w:p>
      <w:pPr>
        <w:pStyle w:val="21"/>
        <w:spacing w:after="0"/>
        <w:ind w:firstLine="0"/>
        <w:jc w:val="left"/>
        <w:rPr>
          <w:lang w:val="en-US"/>
        </w:rPr>
      </w:pPr>
      <w:r>
        <w:rPr>
          <w:lang w:val="en-US"/>
        </w:rP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3"/>
        <w:spacing w:before="0" w:after="0"/>
        <w:ind w:firstLine="0"/>
        <w:jc w:val="left"/>
        <w:rPr>
          <w:b w:val="0"/>
          <w:i/>
          <w:lang w:val="en-US"/>
        </w:rPr>
      </w:pPr>
      <w:bookmarkStart w:id="17" w:name="individual-identification"/>
      <w:r>
        <w:rPr>
          <w:b w:val="0"/>
          <w:i/>
          <w:lang w:val="en-US"/>
        </w:rPr>
        <w:t>Individual identification</w:t>
      </w:r>
      <w:bookmarkEnd w:id="17"/>
    </w:p>
    <w:p>
      <w:pPr>
        <w:spacing w:after="0"/>
        <w:ind w:firstLine="0"/>
        <w:rPr>
          <w:lang w:val="en-US"/>
        </w:rPr>
      </w:pPr>
      <w:r>
        <w:rPr>
          <w:lang w:val="en-US"/>
        </w:rP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lang w:val="en-US"/>
        </w:rPr>
        <w:t>M. trossulus</w:t>
      </w:r>
      <w:r>
        <w:rPr>
          <w:lang w:val="en-US"/>
        </w:rPr>
        <w:t>-like mussels (to remind, due to an unusually extensive hybridization in these zones, “</w:t>
      </w:r>
      <w:r>
        <w:rPr>
          <w:i/>
          <w:lang w:val="en-US"/>
        </w:rPr>
        <w:t>M. edulis</w:t>
      </w:r>
      <w:r>
        <w:rPr>
          <w:lang w:val="en-US"/>
        </w:rPr>
        <w:t>” and “</w:t>
      </w:r>
      <w:r>
        <w:rPr>
          <w:i/>
          <w:lang w:val="en-US"/>
        </w:rPr>
        <w:t>M. trossulus</w:t>
      </w:r>
      <w:r>
        <w:rPr>
          <w:lang w:val="en-US"/>
        </w:rPr>
        <w:t xml:space="preserve">” genotypes as defined here include many hybrids), while in the saline areas in the Barents Sea it did so only for </w:t>
      </w:r>
      <w:r>
        <w:rPr>
          <w:i/>
          <w:lang w:val="en-US"/>
        </w:rPr>
        <w:t>M. edulis</w:t>
      </w:r>
      <w:r>
        <w:rPr>
          <w:lang w:val="en-US"/>
        </w:rPr>
        <w:t xml:space="preserve"> mussels.</w:t>
      </w:r>
    </w:p>
    <w:p>
      <w:pPr>
        <w:pStyle w:val="21"/>
        <w:spacing w:after="0"/>
        <w:ind w:firstLine="0"/>
        <w:jc w:val="left"/>
        <w:rPr>
          <w:lang w:val="en-US"/>
        </w:rPr>
      </w:pPr>
      <w:r>
        <w:rPr>
          <w:lang w:val="en-US"/>
        </w:rP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lang w:val="en-US"/>
        </w:rPr>
        <w:t>M. trossulus</w:t>
      </w:r>
      <w:r>
        <w:rPr>
          <w:lang w:val="en-US"/>
        </w:rPr>
        <w:t xml:space="preserve"> or </w:t>
      </w:r>
      <w:r>
        <w:rPr>
          <w:i/>
          <w:lang w:val="en-US"/>
        </w:rPr>
        <w:t>M. edulis</w:t>
      </w:r>
      <w:r>
        <w:rPr>
          <w:lang w:val="en-US"/>
        </w:rP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lang w:val="en-US"/>
        </w:rPr>
        <w:t>Fig. 4</w:t>
      </w:r>
      <w:r>
        <w:rPr>
          <w:lang w:val="en-US"/>
        </w:rPr>
        <w:t>).</w:t>
      </w:r>
    </w:p>
    <w:p>
      <w:pPr>
        <w:pStyle w:val="3"/>
        <w:spacing w:before="0" w:after="0"/>
        <w:ind w:firstLine="0"/>
        <w:jc w:val="left"/>
        <w:rPr>
          <w:del w:id="5" w:author="polyd" w:date="2021-03-25T21:59:20Z"/>
          <w:b w:val="0"/>
          <w:i/>
          <w:lang w:val="en-US"/>
        </w:rPr>
      </w:pPr>
      <w:del w:id="6" w:author="polyd" w:date="2021-03-25T21:59:20Z">
        <w:bookmarkStart w:id="18" w:name="pitfalls-of-the-morphotype-test"/>
        <w:r>
          <w:rPr>
            <w:b w:val="0"/>
            <w:i/>
            <w:lang w:val="en-US"/>
          </w:rPr>
          <w:delText>Pitfalls of the morphotype test</w:delText>
        </w:r>
        <w:bookmarkEnd w:id="18"/>
      </w:del>
    </w:p>
    <w:p>
      <w:pPr>
        <w:spacing w:after="0"/>
        <w:ind w:firstLine="0"/>
        <w:rPr>
          <w:del w:id="7" w:author="polyd" w:date="2021-03-25T21:59:20Z"/>
          <w:lang w:val="en-US"/>
        </w:rPr>
      </w:pPr>
      <w:del w:id="8" w:author="polyd" w:date="2021-03-25T21:59:20Z">
        <w:r>
          <w:rPr>
            <w:lang w:val="en-US"/>
          </w:rPr>
          <w:delText xml:space="preserve">The morphotype test comes with pitfalls. One of the evident risks is an underestimation of </w:delText>
        </w:r>
      </w:del>
      <w:del w:id="9" w:author="polyd" w:date="2021-03-25T21:59:20Z">
        <w:r>
          <w:rPr>
            <w:i/>
            <w:lang w:val="en-US"/>
          </w:rPr>
          <w:delText>M. trossulus</w:delText>
        </w:r>
      </w:del>
      <w:del w:id="10" w:author="polyd" w:date="2021-03-25T21:59:20Z">
        <w:r>
          <w:rPr>
            <w:lang w:val="en-US"/>
          </w:rPr>
          <w:delTex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w:delText>
        </w:r>
      </w:del>
    </w:p>
    <w:p>
      <w:pPr>
        <w:pStyle w:val="3"/>
        <w:spacing w:before="0" w:after="0"/>
        <w:ind w:firstLine="0"/>
        <w:jc w:val="left"/>
        <w:rPr>
          <w:lang w:val="en-US"/>
        </w:rPr>
      </w:pPr>
      <w:bookmarkStart w:id="19" w:name="Xab3c5739a33e180a967097c92617002345ea1e0"/>
      <w:r>
        <w:rPr>
          <w:lang w:val="en-US"/>
        </w:rPr>
        <w:t>Uses and abuses of single marker taxonomic tests</w:t>
      </w:r>
      <w:bookmarkEnd w:id="19"/>
    </w:p>
    <w:p>
      <w:pPr>
        <w:spacing w:after="0"/>
        <w:ind w:firstLine="0"/>
        <w:rPr>
          <w:lang w:val="en-US"/>
        </w:rPr>
      </w:pPr>
      <w:r>
        <w:rPr>
          <w:lang w:val="en-US"/>
        </w:rP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lang w:val="en-US"/>
        </w:rPr>
        <w:t>P(species|trait)</w:t>
      </w:r>
      <w:r>
        <w:rPr>
          <w:lang w:val="en-US"/>
        </w:rP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[57]. Hence, in practice, for diagnostic markers </w:t>
      </w:r>
      <w:r>
        <w:rPr>
          <w:i/>
          <w:lang w:val="en-US"/>
        </w:rPr>
        <w:t>P(species|trait)</w:t>
      </w:r>
      <w:r>
        <w:rPr>
          <w:lang w:val="en-US"/>
        </w:rPr>
        <w:t xml:space="preserve"> ≤ 1.</w:t>
      </w:r>
    </w:p>
    <w:p>
      <w:pPr>
        <w:pStyle w:val="21"/>
        <w:spacing w:after="0"/>
        <w:ind w:firstLine="0"/>
        <w:jc w:val="left"/>
        <w:rPr>
          <w:lang w:val="en-US"/>
        </w:rPr>
      </w:pPr>
      <w:r>
        <w:rPr>
          <w:lang w:val="en-US"/>
        </w:rP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P(species|trait) &lt; 1. Similarly, dealing with population assessment we assess the probabilities of finding the representatives of one or another species in a sample but not the true proportion. The most critical point is that </w:t>
      </w:r>
      <w:r>
        <w:rPr>
          <w:i/>
          <w:iCs/>
          <w:lang w:val="en-US"/>
          <w:rPrChange w:id="11" w:author="polyd" w:date="2021-03-25T21:53:19Z">
            <w:rPr>
              <w:lang w:val="en-US"/>
            </w:rPr>
          </w:rPrChange>
        </w:rPr>
        <w:t>P(species|trait)</w:t>
      </w:r>
      <w:r>
        <w:rPr>
          <w:lang w:val="en-US"/>
        </w:rPr>
        <w:t xml:space="preserve"> is not constant but varies, yet in predictable manner, with the prevalence of a species in a range [0;1].</w:t>
      </w:r>
    </w:p>
    <w:p>
      <w:pPr>
        <w:pStyle w:val="21"/>
        <w:spacing w:after="0"/>
        <w:ind w:firstLine="0"/>
        <w:jc w:val="left"/>
        <w:rPr>
          <w:lang w:val="en-US"/>
        </w:rPr>
      </w:pPr>
      <w:r>
        <w:rPr>
          <w:lang w:val="en-US"/>
        </w:rP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lang w:val="en-US"/>
        </w:rPr>
        <w:t>M. edulis</w:t>
      </w:r>
      <w:r>
        <w:rPr>
          <w:lang w:val="en-US"/>
        </w:rPr>
        <w:t xml:space="preserve"> and </w:t>
      </w:r>
      <w:r>
        <w:rPr>
          <w:i/>
          <w:lang w:val="en-US"/>
        </w:rPr>
        <w:t>M. trossulus</w:t>
      </w:r>
      <w:r>
        <w:rPr>
          <w:lang w:val="en-US"/>
        </w:rP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lang w:val="en-US"/>
        </w:rPr>
        <w:t>M. edulis</w:t>
      </w:r>
      <w:r>
        <w:rPr>
          <w:lang w:val="en-US"/>
        </w:rPr>
        <w:t xml:space="preserve"> genes into the local </w:t>
      </w:r>
      <w:r>
        <w:rPr>
          <w:i/>
          <w:lang w:val="en-US"/>
        </w:rPr>
        <w:t>M. trossulus</w:t>
      </w:r>
      <w:r>
        <w:rPr>
          <w:lang w:val="en-US"/>
        </w:rPr>
        <w:t xml:space="preserve"> genome [1]. For comparison, the differences in morphotype frequencies between species in the Gulf of Maine and the Baltic Sea are 44% and 15%. As far as we know, the efficiency of taxonomic tests based on singular or a few “standard” loci has not been carefully evaluated for other </w:t>
      </w:r>
      <w:r>
        <w:rPr>
          <w:i/>
          <w:lang w:val="en-US"/>
        </w:rPr>
        <w:t>M. edulis</w:t>
      </w:r>
      <w:r>
        <w:rPr>
          <w:lang w:val="en-US"/>
        </w:rPr>
        <w:t xml:space="preserve"> – </w:t>
      </w:r>
      <w:r>
        <w:rPr>
          <w:i/>
          <w:lang w:val="en-US"/>
        </w:rPr>
        <w:t>M. trossulus</w:t>
      </w:r>
      <w:r>
        <w:rPr>
          <w:lang w:val="en-US"/>
        </w:rPr>
        <w:t xml:space="preserve"> contact zones, though some attempts have been made (see [3,58]). The recent population genomic studies of hybridizing </w:t>
      </w:r>
      <w:r>
        <w:rPr>
          <w:i/>
          <w:lang w:val="en-US"/>
        </w:rPr>
        <w:t>Mytilus</w:t>
      </w:r>
      <w:r>
        <w:rPr>
          <w:lang w:val="en-US"/>
        </w:rPr>
        <w:t xml:space="preserve"> species indicate that these species can altogether lack fixed genetic differences due to ubiquitous introgression and that loci can introgress in unpredictable manner in different contact zones [33,59]. On these grounds, the conventional approach to mussel species identification based on singular molecular markers has been criticized [59]. We do not claim that the morphotype test would fare better than most single-locus taxonomic tests in any contact zone between </w:t>
      </w:r>
      <w:r>
        <w:rPr>
          <w:i/>
          <w:lang w:val="en-US"/>
        </w:rPr>
        <w:t>M. edulis</w:t>
      </w:r>
      <w:r>
        <w:rPr>
          <w:lang w:val="en-US"/>
        </w:rPr>
        <w:t xml:space="preserve"> and </w:t>
      </w:r>
      <w:r>
        <w:rPr>
          <w:i/>
          <w:lang w:val="en-US"/>
        </w:rPr>
        <w:t>M. trossulus</w:t>
      </w:r>
      <w:r>
        <w:rPr>
          <w:lang w:val="en-US"/>
        </w:rPr>
        <w:t>. At the same time, we would like to point out that the performance of these genetic tests has not been evaluated in most contact zones, while that of the morphotype test has been.</w:t>
      </w:r>
    </w:p>
    <w:p>
      <w:pPr>
        <w:pStyle w:val="21"/>
        <w:spacing w:after="0"/>
        <w:ind w:firstLine="0"/>
        <w:jc w:val="left"/>
        <w:rPr>
          <w:lang w:val="en-US"/>
        </w:rPr>
      </w:pPr>
      <w:r>
        <w:rPr>
          <w:lang w:val="en-US"/>
        </w:rPr>
        <w:t xml:space="preserve">A situation when one has to rely on a singular “informal” semi-diagnostic character to distinguish morphologically such old evolutionary lineages as </w:t>
      </w:r>
      <w:r>
        <w:rPr>
          <w:i/>
          <w:lang w:val="en-US"/>
        </w:rPr>
        <w:t>M. edulis</w:t>
      </w:r>
      <w:r>
        <w:rPr>
          <w:lang w:val="en-US"/>
        </w:rPr>
        <w:t xml:space="preserve"> and </w:t>
      </w:r>
      <w:r>
        <w:rPr>
          <w:i/>
          <w:lang w:val="en-US"/>
        </w:rPr>
        <w:t>M. trossulus</w:t>
      </w:r>
      <w:r>
        <w:rPr>
          <w:lang w:val="en-US"/>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[60], cryptic species with statistical differentiation [61] and hybridizing species that secondarily lost fixed differences due to introgressive hybridization [62].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spacing w:after="0"/>
        <w:jc w:val="left"/>
        <w:rPr>
          <w:lang w:val="en-US"/>
        </w:rPr>
      </w:pPr>
      <w:bookmarkStart w:id="20" w:name="acknowledgments"/>
    </w:p>
    <w:p>
      <w:pPr>
        <w:pStyle w:val="2"/>
        <w:spacing w:after="0"/>
        <w:jc w:val="left"/>
        <w:rPr>
          <w:ins w:id="12" w:author="polyd" w:date="2021-03-25T21:50:52Z"/>
          <w:rFonts w:hint="default"/>
          <w:lang w:val="en-US"/>
          <w:rPrChange w:id="13" w:author="polyd" w:date="2021-03-25T21:50:52Z">
            <w:rPr>
              <w:ins w:id="14" w:author="polyd" w:date="2021-03-25T21:50:52Z"/>
              <w:rFonts w:hint="default"/>
            </w:rPr>
          </w:rPrChange>
        </w:rPr>
      </w:pPr>
      <w:ins w:id="15" w:author="polyd" w:date="2021-03-25T21:50:52Z">
        <w:r>
          <w:rPr>
            <w:rFonts w:hint="default"/>
            <w:lang w:val="en-US"/>
            <w:rPrChange w:id="16" w:author="polyd" w:date="2021-03-25T21:50:52Z">
              <w:rPr>
                <w:rFonts w:hint="default"/>
              </w:rPr>
            </w:rPrChange>
          </w:rPr>
          <w:t>Acknowledgments</w:t>
        </w:r>
      </w:ins>
    </w:p>
    <w:p>
      <w:pPr>
        <w:pStyle w:val="2"/>
        <w:spacing w:after="0"/>
        <w:jc w:val="left"/>
        <w:rPr>
          <w:del w:id="18" w:author="polyd" w:date="2021-03-25T21:50:52Z"/>
          <w:lang w:val="en-US"/>
        </w:rPr>
      </w:pPr>
      <w:ins w:id="19" w:author="polyd" w:date="2021-03-25T21:50:52Z">
        <w:r>
          <w:rPr>
            <w:rFonts w:hint="default"/>
            <w:lang w:val="en-US"/>
            <w:rPrChange w:id="20" w:author="polyd" w:date="2021-03-25T21:50:52Z">
              <w:rPr>
                <w:rFonts w:hint="default"/>
              </w:rPr>
            </w:rPrChange>
          </w:rPr>
          <w:t xml:space="preserve">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Damon Gannon, Janet Gannon, Mark Murray, Laurie Murison, Dan DenDanto, Toby Stephenson, Chris Peterson, Sean Todd, Christopher Tremblay, Bill Schlesinger, Lisa Dellwo, Laura Sewall, Pieter Martino, Erin Voss, Robert Barron, Ben Eisenberg, Aidan Short, Jenna Watling, Alice Anderson, Caitlin Cleaver, Barney Hallowell, Sam Hallowell and all members of our Barents Sea expeditions are acknowledged for help in mussels sampling. </w:t>
        </w:r>
      </w:ins>
      <w:del w:id="22" w:author="polyd" w:date="2021-03-25T21:50:52Z">
        <w:r>
          <w:rPr>
            <w:lang w:val="en-US"/>
          </w:rPr>
          <w:delText>Acknowledgments</w:delText>
        </w:r>
        <w:bookmarkEnd w:id="20"/>
      </w:del>
    </w:p>
    <w:p>
      <w:pPr>
        <w:spacing w:after="0"/>
        <w:ind w:firstLine="0"/>
        <w:rPr>
          <w:del w:id="23" w:author="polyd" w:date="2021-03-25T21:50:52Z"/>
          <w:lang w:val="en-US"/>
        </w:rPr>
      </w:pPr>
      <w:del w:id="24" w:author="polyd" w:date="2021-03-25T21:50:52Z">
        <w:r>
          <w:rPr>
            <w:lang w:val="en-US"/>
          </w:rPr>
          <w:delTex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delText>
        </w:r>
      </w:del>
    </w:p>
    <w:p>
      <w:pPr>
        <w:pStyle w:val="2"/>
        <w:spacing w:after="0"/>
        <w:jc w:val="left"/>
        <w:rPr>
          <w:lang w:val="en-US"/>
        </w:rPr>
      </w:pPr>
      <w:bookmarkStart w:id="21" w:name="references"/>
    </w:p>
    <w:p>
      <w:pPr>
        <w:pStyle w:val="2"/>
        <w:spacing w:after="0"/>
        <w:jc w:val="left"/>
        <w:rPr>
          <w:lang w:val="en-US"/>
        </w:rPr>
      </w:pPr>
      <w:r>
        <w:rPr>
          <w:lang w:val="en-US"/>
        </w:rPr>
        <w:t>References</w:t>
      </w:r>
      <w:bookmarkEnd w:id="21"/>
    </w:p>
    <w:p>
      <w:pPr>
        <w:spacing w:after="0"/>
        <w:ind w:firstLine="0"/>
        <w:rPr>
          <w:lang w:val="en-US"/>
        </w:rPr>
      </w:pPr>
      <w:bookmarkStart w:id="22" w:name="ref-riginos2005invited"/>
      <w:bookmarkStart w:id="23" w:name="refs"/>
      <w:r>
        <w:rPr>
          <w:lang w:val="en-US"/>
        </w:rPr>
        <w:t>1. Riginos C, Cunningham CW. Invited review: Local adaptation and species segregation in two mussel (</w:t>
      </w:r>
      <w:r>
        <w:rPr>
          <w:i/>
          <w:lang w:val="en-US"/>
        </w:rPr>
        <w:t>Mytilus edulis</w:t>
      </w:r>
      <w:r>
        <w:rPr>
          <w:lang w:val="en-US"/>
        </w:rPr>
        <w:t xml:space="preserve"> </w:t>
      </w:r>
      <m:oMath>
        <m:r>
          <m:rPr/>
          <w:rPr>
            <w:rFonts w:ascii="Cambria Math" w:hAnsi="Cambria Math"/>
            <w:lang w:val="en-US"/>
          </w:rPr>
          <m:t>×</m:t>
        </m:r>
      </m:oMath>
      <w:r>
        <w:rPr>
          <w:lang w:val="en-US"/>
        </w:rPr>
        <w:t xml:space="preserve"> </w:t>
      </w:r>
      <w:r>
        <w:rPr>
          <w:i/>
          <w:lang w:val="en-US"/>
        </w:rPr>
        <w:t>Mytilus trossulus</w:t>
      </w:r>
      <w:r>
        <w:rPr>
          <w:lang w:val="en-US"/>
        </w:rPr>
        <w:t xml:space="preserve">) hybrid zones. Mol Ecol. 2005;14: 381–400. </w:t>
      </w:r>
    </w:p>
    <w:bookmarkEnd w:id="22"/>
    <w:p>
      <w:pPr>
        <w:spacing w:after="0"/>
        <w:ind w:firstLine="0"/>
        <w:rPr>
          <w:lang w:val="en-US"/>
        </w:rPr>
      </w:pPr>
      <w:bookmarkStart w:id="24" w:name="ref-rawson2009colonization"/>
      <w:r>
        <w:rPr>
          <w:lang w:val="en-US"/>
        </w:rPr>
        <w:t xml:space="preserve">2. Rawson PD, Harper FM. Colonization of the northwest Atlantic by the blue mussel, </w:t>
      </w:r>
      <w:r>
        <w:rPr>
          <w:i/>
          <w:lang w:val="en-US"/>
        </w:rPr>
        <w:t>Mytilus trossulus</w:t>
      </w:r>
      <w:r>
        <w:rPr>
          <w:lang w:val="en-US"/>
        </w:rPr>
        <w:t xml:space="preserve"> postdates the last glacial maximum. Mar Biol. 2009;156: 1857–1868. </w:t>
      </w:r>
    </w:p>
    <w:bookmarkEnd w:id="24"/>
    <w:p>
      <w:pPr>
        <w:spacing w:after="0"/>
        <w:ind w:firstLine="0"/>
        <w:rPr>
          <w:lang w:val="en-US"/>
        </w:rPr>
      </w:pPr>
      <w:bookmarkStart w:id="25" w:name="ref-vainola2011mytilus"/>
      <w:r>
        <w:rPr>
          <w:lang w:val="en-US"/>
        </w:rPr>
        <w:t xml:space="preserve">3. Väinölä R, Strelkov P. </w:t>
      </w:r>
      <w:r>
        <w:rPr>
          <w:i/>
          <w:lang w:val="en-US"/>
        </w:rPr>
        <w:t>Mytilus trossulus</w:t>
      </w:r>
      <w:r>
        <w:rPr>
          <w:lang w:val="en-US"/>
        </w:rPr>
        <w:t xml:space="preserve"> in northern Europe. Mar Biol. 2011;158: 817–833. </w:t>
      </w:r>
    </w:p>
    <w:bookmarkEnd w:id="25"/>
    <w:p>
      <w:pPr>
        <w:spacing w:after="0"/>
        <w:ind w:firstLine="0"/>
        <w:rPr>
          <w:lang w:val="en-US"/>
        </w:rPr>
      </w:pPr>
      <w:bookmarkStart w:id="26" w:name="ref-wenne2016first"/>
      <w:r>
        <w:rPr>
          <w:lang w:val="en-US"/>
        </w:rPr>
        <w:t xml:space="preserve">4. Wenne R, Bach L, Zbawicka M, Strand J, McDonald J. A first report on coexistence and hybridization of </w:t>
      </w:r>
      <w:r>
        <w:rPr>
          <w:i/>
          <w:lang w:val="en-US"/>
        </w:rPr>
        <w:t>Mytilus trossulus</w:t>
      </w:r>
      <w:r>
        <w:rPr>
          <w:lang w:val="en-US"/>
        </w:rPr>
        <w:t xml:space="preserve"> and </w:t>
      </w:r>
      <w:r>
        <w:rPr>
          <w:i/>
          <w:lang w:val="en-US"/>
        </w:rPr>
        <w:t>M. edulis</w:t>
      </w:r>
      <w:r>
        <w:rPr>
          <w:lang w:val="en-US"/>
        </w:rPr>
        <w:t xml:space="preserve"> mussels in Greenland. Polar Biol. 2016;39: 343–355. </w:t>
      </w:r>
    </w:p>
    <w:bookmarkEnd w:id="26"/>
    <w:p>
      <w:pPr>
        <w:spacing w:after="0"/>
        <w:ind w:firstLine="0"/>
      </w:pPr>
      <w:bookmarkStart w:id="27" w:name="ref-wenne2020trans"/>
      <w:r>
        <w:rPr>
          <w:lang w:val="en-US"/>
        </w:rPr>
        <w:t xml:space="preserve">5. Wenne R, Zbawicka M, Bach L, Strelkov P, Gantsevich M, Kukliński P, et al. Trans-Atlantic distribution and introgression as inferred from single nucleotide polymorphism: Mussels </w:t>
      </w:r>
      <w:r>
        <w:rPr>
          <w:i/>
          <w:lang w:val="en-US"/>
        </w:rPr>
        <w:t>Mytilus</w:t>
      </w:r>
      <w:r>
        <w:rPr>
          <w:lang w:val="en-US"/>
        </w:rPr>
        <w:t xml:space="preserve"> and environmental factors. Genes. </w:t>
      </w:r>
      <w:r>
        <w:t xml:space="preserve">2020;11: 530. </w:t>
      </w:r>
    </w:p>
    <w:bookmarkEnd w:id="27"/>
    <w:p>
      <w:pPr>
        <w:spacing w:after="0"/>
        <w:ind w:firstLine="0"/>
        <w:rPr>
          <w:lang w:val="en-US"/>
        </w:rPr>
      </w:pPr>
      <w:bookmarkStart w:id="28" w:name="ref-varvio1988evolutionary"/>
      <w:r>
        <w:rPr>
          <w:lang w:val="en-US"/>
        </w:rPr>
        <w:t xml:space="preserve">6. Varvio S-L, Koehn RK, Väinölä R. Evolutionary genetics of the </w:t>
      </w:r>
      <w:r>
        <w:rPr>
          <w:i/>
          <w:lang w:val="en-US"/>
        </w:rPr>
        <w:t>Mytilus edulis</w:t>
      </w:r>
      <w:r>
        <w:rPr>
          <w:lang w:val="en-US"/>
        </w:rPr>
        <w:t xml:space="preserve"> complex in the North Atlantic region. Mar Biol. 1988;98: 51–60. </w:t>
      </w:r>
    </w:p>
    <w:bookmarkEnd w:id="28"/>
    <w:p>
      <w:pPr>
        <w:spacing w:after="0"/>
        <w:ind w:firstLine="0"/>
        <w:rPr>
          <w:lang w:val="en-US"/>
        </w:rPr>
      </w:pPr>
      <w:bookmarkStart w:id="29" w:name="ref-mcdonald1991allozymes"/>
      <w:r>
        <w:rPr>
          <w:lang w:val="en-US"/>
        </w:rPr>
        <w:t xml:space="preserve">7. McDonald J, Seed R, Koehn R. Allozymes and morphometric characters of three species of </w:t>
      </w:r>
      <w:r>
        <w:rPr>
          <w:i/>
          <w:lang w:val="en-US"/>
        </w:rPr>
        <w:t>Mytilus</w:t>
      </w:r>
      <w:r>
        <w:rPr>
          <w:lang w:val="en-US"/>
        </w:rPr>
        <w:t xml:space="preserve"> in the northern and southern hemispheres. Mar Biol. 1991;111: 323–333. </w:t>
      </w:r>
    </w:p>
    <w:bookmarkEnd w:id="29"/>
    <w:p>
      <w:pPr>
        <w:spacing w:after="0"/>
        <w:ind w:firstLine="0"/>
        <w:rPr>
          <w:lang w:val="en-US"/>
        </w:rPr>
      </w:pPr>
      <w:bookmarkStart w:id="30" w:name="ref-mallet1995comparative"/>
      <w:r>
        <w:rPr>
          <w:lang w:val="en-US"/>
        </w:rPr>
        <w:t xml:space="preserve">8. Mallet AL, Carver CE. Comparative growth and survival patterns of </w:t>
      </w:r>
      <w:r>
        <w:rPr>
          <w:i/>
          <w:lang w:val="en-US"/>
        </w:rPr>
        <w:t>Mytilus trossulus</w:t>
      </w:r>
      <w:r>
        <w:rPr>
          <w:lang w:val="en-US"/>
        </w:rPr>
        <w:t xml:space="preserve"> and </w:t>
      </w:r>
      <w:r>
        <w:rPr>
          <w:i/>
          <w:lang w:val="en-US"/>
        </w:rPr>
        <w:t>Mytilus edulis</w:t>
      </w:r>
      <w:r>
        <w:rPr>
          <w:lang w:val="en-US"/>
        </w:rPr>
        <w:t xml:space="preserve"> in Atlantic Canada. Can J Fish Aquat Sci. 1995;52: 1873–1880. </w:t>
      </w:r>
    </w:p>
    <w:bookmarkEnd w:id="30"/>
    <w:p>
      <w:pPr>
        <w:spacing w:after="0"/>
        <w:ind w:firstLine="0"/>
        <w:rPr>
          <w:lang w:val="en-US"/>
        </w:rPr>
      </w:pPr>
      <w:bookmarkStart w:id="31" w:name="ref-innes1999morphological"/>
      <w:r>
        <w:rPr>
          <w:lang w:val="en-US"/>
        </w:rPr>
        <w:t xml:space="preserve">9. Innes D, Bates J. Morphological variation of </w:t>
      </w:r>
      <w:r>
        <w:rPr>
          <w:i/>
          <w:lang w:val="en-US"/>
        </w:rPr>
        <w:t>Mytilus edulis</w:t>
      </w:r>
      <w:r>
        <w:rPr>
          <w:lang w:val="en-US"/>
        </w:rPr>
        <w:t xml:space="preserve"> and </w:t>
      </w:r>
      <w:r>
        <w:rPr>
          <w:i/>
          <w:lang w:val="en-US"/>
        </w:rPr>
        <w:t>Mytilus trossulus</w:t>
      </w:r>
      <w:r>
        <w:rPr>
          <w:lang w:val="en-US"/>
        </w:rPr>
        <w:t xml:space="preserve"> in eastern Newfoundland. Mar Biol. 1999;133: 691–699. </w:t>
      </w:r>
    </w:p>
    <w:bookmarkEnd w:id="31"/>
    <w:p>
      <w:pPr>
        <w:spacing w:after="0"/>
        <w:ind w:firstLine="0"/>
        <w:rPr>
          <w:lang w:val="en-US"/>
        </w:rPr>
      </w:pPr>
      <w:bookmarkStart w:id="32" w:name="ref-telesca2018blue"/>
      <w:r>
        <w:rPr>
          <w:lang w:val="en-US"/>
        </w:rPr>
        <w:t xml:space="preserve">10. Telesca L, Michalek K, Sanders T, Peck LS, Thyrring J, Harper EM. Blue mussel shell shape plasticity and natural environments: A quantitative approach. Sci Rep. 2018;8: 2865. </w:t>
      </w:r>
    </w:p>
    <w:bookmarkEnd w:id="32"/>
    <w:p>
      <w:pPr>
        <w:spacing w:after="0"/>
        <w:ind w:firstLine="0"/>
        <w:rPr>
          <w:lang w:val="en-US"/>
        </w:rPr>
      </w:pPr>
      <w:bookmarkStart w:id="33" w:name="ref-larrain2019comparison"/>
      <w:r>
        <w:rPr>
          <w:lang w:val="en-US"/>
        </w:rPr>
        <w:t xml:space="preserve">11. Larraı́n MA, González P, Pérez C, Araneda C. Comparison between single and multi-locus approaches for specimen identification in </w:t>
      </w:r>
      <w:r>
        <w:rPr>
          <w:i/>
          <w:lang w:val="en-US"/>
        </w:rPr>
        <w:t>Mytilus</w:t>
      </w:r>
      <w:r>
        <w:rPr>
          <w:lang w:val="en-US"/>
        </w:rPr>
        <w:t xml:space="preserve"> mussels. Sci Rep. 2019;9: 1–13. </w:t>
      </w:r>
    </w:p>
    <w:bookmarkEnd w:id="33"/>
    <w:p>
      <w:pPr>
        <w:spacing w:after="0"/>
        <w:ind w:firstLine="0"/>
      </w:pPr>
      <w:bookmarkStart w:id="34" w:name="ref-seed1992population"/>
      <w:r>
        <w:rPr>
          <w:lang w:val="en-US"/>
        </w:rPr>
        <w:t xml:space="preserve">12. Seed R, Suchanek TH. Population and community ecology of Mytilus. </w:t>
      </w:r>
      <w:r>
        <w:t xml:space="preserve">The mussel Mytilus: ecology, physiology, genetics and culture. 1992;25: 87–170. </w:t>
      </w:r>
    </w:p>
    <w:bookmarkEnd w:id="34"/>
    <w:p>
      <w:pPr>
        <w:spacing w:after="0"/>
        <w:ind w:firstLine="0"/>
      </w:pPr>
      <w:bookmarkStart w:id="35" w:name="ref-mangerud2018holocene"/>
      <w:r>
        <w:rPr>
          <w:lang w:val="en-US"/>
        </w:rPr>
        <w:t xml:space="preserve">13. Mangerud J, Svendsen JI. The holocene thermal maximum around Svalbard, Arctic North Atlantic: Molluscs show early and exceptional warmth. </w:t>
      </w:r>
      <w:r>
        <w:t xml:space="preserve">The Holocene. 2018;28: 65–83. </w:t>
      </w:r>
    </w:p>
    <w:bookmarkEnd w:id="35"/>
    <w:p>
      <w:pPr>
        <w:spacing w:after="0"/>
        <w:ind w:firstLine="0"/>
        <w:rPr>
          <w:lang w:val="en-US"/>
        </w:rPr>
      </w:pPr>
      <w:bookmarkStart w:id="36" w:name="ref-FAO202"/>
      <w:r>
        <w:rPr>
          <w:lang w:val="en-US"/>
        </w:rP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11"/>
          <w:lang w:val="en-US"/>
        </w:rPr>
        <w:t>http://www.fao.org/fishery/statistics/software/fishstatj/en.</w:t>
      </w:r>
      <w:r>
        <w:rPr>
          <w:rStyle w:val="11"/>
          <w:lang w:val="en-US"/>
        </w:rPr>
        <w:fldChar w:fldCharType="end"/>
      </w:r>
    </w:p>
    <w:bookmarkEnd w:id="36"/>
    <w:p>
      <w:pPr>
        <w:spacing w:after="0"/>
        <w:ind w:firstLine="0"/>
      </w:pPr>
      <w:bookmarkStart w:id="37" w:name="ref-lobel1990recent"/>
      <w:r>
        <w:rPr>
          <w:lang w:val="en-US"/>
        </w:rPr>
        <w:t xml:space="preserve">15. Lobel P, Belkhode S, Jackson S, Longerich H. Recent taxonomic discoveries concerning the mussel </w:t>
      </w:r>
      <w:r>
        <w:rPr>
          <w:i/>
          <w:lang w:val="en-US"/>
        </w:rPr>
        <w:t>Mytilus</w:t>
      </w:r>
      <w:r>
        <w:rPr>
          <w:lang w:val="en-US"/>
        </w:rPr>
        <w:t xml:space="preserve">: Implications for biomonitoring. </w:t>
      </w:r>
      <w:r>
        <w:t xml:space="preserve">Arch Environ Contam Toxicol. 1990;19: 508–512. </w:t>
      </w:r>
    </w:p>
    <w:bookmarkEnd w:id="37"/>
    <w:p>
      <w:pPr>
        <w:spacing w:after="0"/>
        <w:ind w:firstLine="0"/>
        <w:rPr>
          <w:lang w:val="en-US"/>
        </w:rPr>
      </w:pPr>
      <w:bookmarkStart w:id="38" w:name="ref-katolikova2016genetic"/>
      <w:r>
        <w:rPr>
          <w:lang w:val="en-US"/>
        </w:rPr>
        <w:t xml:space="preserve">16. Katolikova M, Khaitov V, Väinölä R, Gantsevich M, Strelkov P. Genetic, ecological and morphological distinctness of the blue mussels </w:t>
      </w:r>
      <w:r>
        <w:rPr>
          <w:i/>
          <w:lang w:val="en-US"/>
        </w:rPr>
        <w:t>Mytilus trossulus</w:t>
      </w:r>
      <w:r>
        <w:rPr>
          <w:lang w:val="en-US"/>
        </w:rPr>
        <w:t xml:space="preserve"> gould and </w:t>
      </w:r>
      <w:r>
        <w:rPr>
          <w:i/>
          <w:lang w:val="en-US"/>
        </w:rPr>
        <w:t>M. edulis</w:t>
      </w:r>
      <w:r>
        <w:rPr>
          <w:lang w:val="en-US"/>
        </w:rPr>
        <w:t xml:space="preserve"> l. In the White Sea. PLoS One. 2016;11. </w:t>
      </w:r>
    </w:p>
    <w:bookmarkEnd w:id="38"/>
    <w:p>
      <w:pPr>
        <w:spacing w:after="0"/>
        <w:ind w:firstLine="0"/>
      </w:pPr>
      <w:bookmarkStart w:id="39" w:name="ref-michalek2016mytilus"/>
      <w:r>
        <w:rPr>
          <w:lang w:val="en-US"/>
        </w:rPr>
        <w:t xml:space="preserve">17. Michalek K, Ventura A, Sanders T. </w:t>
      </w:r>
      <w:r>
        <w:rPr>
          <w:i/>
          <w:lang w:val="en-US"/>
        </w:rPr>
        <w:t>Mytilus</w:t>
      </w:r>
      <w:r>
        <w:rPr>
          <w:lang w:val="en-US"/>
        </w:rPr>
        <w:t xml:space="preserve"> hybridisation and impact on aquaculture: A minireview. </w:t>
      </w:r>
      <w:r>
        <w:t xml:space="preserve">Mar Geonomics. 2016;27: 3–7. </w:t>
      </w:r>
    </w:p>
    <w:bookmarkEnd w:id="39"/>
    <w:p>
      <w:pPr>
        <w:spacing w:after="0"/>
        <w:ind w:firstLine="0"/>
        <w:rPr>
          <w:lang w:val="en-US"/>
        </w:rPr>
      </w:pPr>
      <w:bookmarkStart w:id="40" w:name="ref-beyer2017blue"/>
      <w:r>
        <w:rPr>
          <w:lang w:val="en-US"/>
        </w:rPr>
        <w:t>18. Beyer J, Green NW, Brooks S, Allan IJ, Ruus A, Gomes T, et al. Blue mussels (</w:t>
      </w:r>
      <w:r>
        <w:rPr>
          <w:i/>
          <w:lang w:val="en-US"/>
        </w:rPr>
        <w:t>Mytilus edulis</w:t>
      </w:r>
      <w:r>
        <w:rPr>
          <w:lang w:val="en-US"/>
        </w:rPr>
        <w:t xml:space="preserve"> spp.) as sentinel organisms in coastal pollution monitoring: A review. Mar Environ Res. 2017;130: 338–365. </w:t>
      </w:r>
    </w:p>
    <w:bookmarkEnd w:id="40"/>
    <w:p>
      <w:pPr>
        <w:spacing w:after="0"/>
        <w:ind w:firstLine="0"/>
        <w:rPr>
          <w:lang w:val="en-US"/>
        </w:rPr>
      </w:pPr>
      <w:bookmarkStart w:id="41" w:name="ref-beaumont2008three"/>
      <w:r>
        <w:rPr>
          <w:lang w:val="en-US"/>
        </w:rPr>
        <w:t xml:space="preserve">19. Beaumont AR, Hawkins MP, Doig FL, Davies IM, Snow M. Three species of </w:t>
      </w:r>
      <w:r>
        <w:rPr>
          <w:i/>
          <w:lang w:val="en-US"/>
        </w:rPr>
        <w:t>Mytilus</w:t>
      </w:r>
      <w:r>
        <w:rPr>
          <w:lang w:val="en-US"/>
        </w:rPr>
        <w:t xml:space="preserve"> and their hybrids identified in a Scottish loch: Natives, relicts and invaders? J Exp Mar Biol Ecol. 2008;367: 100–110. </w:t>
      </w:r>
    </w:p>
    <w:bookmarkEnd w:id="41"/>
    <w:p>
      <w:pPr>
        <w:spacing w:after="0"/>
        <w:ind w:firstLine="0"/>
      </w:pPr>
      <w:bookmarkStart w:id="42" w:name="ref-dias2011survey"/>
      <w:r>
        <w:rPr>
          <w:lang w:val="en-US"/>
        </w:rPr>
        <w:t xml:space="preserve">20. Dias PJ, Piertney SB, Snow M, Davies IM. Survey and management of mussel </w:t>
      </w:r>
      <w:r>
        <w:rPr>
          <w:i/>
          <w:lang w:val="en-US"/>
        </w:rPr>
        <w:t>Mytilus</w:t>
      </w:r>
      <w:r>
        <w:rPr>
          <w:lang w:val="en-US"/>
        </w:rPr>
        <w:t xml:space="preserve"> species in scotland. </w:t>
      </w:r>
      <w:r>
        <w:t xml:space="preserve">Hydrobiologia. 2011;670: 127. </w:t>
      </w:r>
    </w:p>
    <w:bookmarkEnd w:id="42"/>
    <w:p>
      <w:pPr>
        <w:spacing w:after="0"/>
        <w:ind w:firstLine="0"/>
        <w:rPr>
          <w:lang w:val="en-US"/>
        </w:rPr>
      </w:pPr>
      <w:bookmarkStart w:id="43" w:name="ref-penney2002comparative"/>
      <w:r>
        <w:rPr>
          <w:lang w:val="en-US"/>
        </w:rPr>
        <w:t xml:space="preserve">21. Penney RW, Hart MJ, Templeman N. Comparative growth of cultured blue mussels, </w:t>
      </w:r>
      <w:r>
        <w:rPr>
          <w:i/>
          <w:lang w:val="en-US"/>
        </w:rPr>
        <w:t>Mytilus edulis</w:t>
      </w:r>
      <w:r>
        <w:rPr>
          <w:lang w:val="en-US"/>
        </w:rPr>
        <w:t xml:space="preserve">, </w:t>
      </w:r>
      <w:r>
        <w:rPr>
          <w:i/>
          <w:lang w:val="en-US"/>
        </w:rPr>
        <w:t>M. trossulus</w:t>
      </w:r>
      <w:r>
        <w:rPr>
          <w:lang w:val="en-US"/>
        </w:rPr>
        <w:t xml:space="preserve"> and their hybrids, in naturally occurring mixed-species stocks. Aquacult Res. 2002;33: 693–702. </w:t>
      </w:r>
    </w:p>
    <w:bookmarkEnd w:id="43"/>
    <w:p>
      <w:pPr>
        <w:spacing w:after="0"/>
        <w:ind w:firstLine="0"/>
        <w:rPr>
          <w:lang w:val="en-US"/>
        </w:rPr>
      </w:pPr>
      <w:bookmarkStart w:id="44" w:name="ref-khaitov2018discriminating"/>
      <w:r>
        <w:rPr>
          <w:lang w:val="en-US"/>
        </w:rPr>
        <w:t xml:space="preserve">22. Khaitov V, Makarycheva A, Gantsevich M, Lentsman N, Skazina M, Gagarina A, et al. Discriminating eaters: Sea stars </w:t>
      </w:r>
      <w:r>
        <w:rPr>
          <w:i/>
          <w:lang w:val="en-US"/>
        </w:rPr>
        <w:t>Asterias rubens</w:t>
      </w:r>
      <w:r>
        <w:rPr>
          <w:lang w:val="en-US"/>
        </w:rPr>
        <w:t xml:space="preserve"> l. Feed preferably on </w:t>
      </w:r>
      <w:r>
        <w:rPr>
          <w:i/>
          <w:lang w:val="en-US"/>
        </w:rPr>
        <w:t>Mytilus trossulus</w:t>
      </w:r>
      <w:r>
        <w:rPr>
          <w:lang w:val="en-US"/>
        </w:rPr>
        <w:t xml:space="preserve"> gould in mixed stocks of </w:t>
      </w:r>
      <w:r>
        <w:rPr>
          <w:i/>
          <w:lang w:val="en-US"/>
        </w:rPr>
        <w:t>Mytilus trossulus</w:t>
      </w:r>
      <w:r>
        <w:rPr>
          <w:lang w:val="en-US"/>
        </w:rPr>
        <w:t xml:space="preserve"> and Mytilus edulis l. The Biological Bulletin. 2018;234: 85–95. </w:t>
      </w:r>
    </w:p>
    <w:bookmarkEnd w:id="44"/>
    <w:p>
      <w:pPr>
        <w:spacing w:after="0"/>
        <w:ind w:firstLine="0"/>
      </w:pPr>
      <w:bookmarkStart w:id="45" w:name="ref-padial2010integrative"/>
      <w:r>
        <w:rPr>
          <w:lang w:val="en-US"/>
        </w:rPr>
        <w:t xml:space="preserve">23. Padial JM, Miralles A, De la Riva I, Vences M. The integrative future of taxonomy. </w:t>
      </w:r>
      <w:r>
        <w:t xml:space="preserve">Frontiers in zoology. 2010;7: 16. </w:t>
      </w:r>
    </w:p>
    <w:bookmarkEnd w:id="45"/>
    <w:p>
      <w:pPr>
        <w:spacing w:after="0"/>
        <w:ind w:firstLine="0"/>
        <w:rPr>
          <w:lang w:val="en-US"/>
        </w:rPr>
      </w:pPr>
      <w:bookmarkStart w:id="46" w:name="ref-banoo2007evaluation"/>
      <w:r>
        <w:rPr>
          <w:lang w:val="en-US"/>
        </w:rPr>
        <w:t xml:space="preserve">24. Banoo S, Bell D, Bossuyt P, Herring A, Mabey D, Poole F, et al. </w:t>
      </w:r>
      <w:r>
        <w:t xml:space="preserve">Evaluation of diagnostic tests for infectious diseases: General principles. </w:t>
      </w:r>
      <w:r>
        <w:rPr>
          <w:lang w:val="en-US"/>
        </w:rPr>
        <w:t xml:space="preserve">Nat Rev Microbiol. 2007;5: S21–S31. </w:t>
      </w:r>
    </w:p>
    <w:bookmarkEnd w:id="46"/>
    <w:p>
      <w:pPr>
        <w:spacing w:after="0"/>
        <w:ind w:firstLine="0"/>
        <w:rPr>
          <w:lang w:val="en-US"/>
        </w:rPr>
      </w:pPr>
      <w:bookmarkStart w:id="47" w:name="ref-derjugin1928fauna"/>
      <w:r>
        <w:rPr>
          <w:lang w:val="en-US"/>
        </w:rPr>
        <w:t xml:space="preserve">25. Derjugin K. Fauna of the White Sea and the environmental conditions of its existence (in Russian). Explorations of the Fauna of the Seas of the USSR, Leningrad. 1928;78: 512. </w:t>
      </w:r>
    </w:p>
    <w:bookmarkEnd w:id="47"/>
    <w:p>
      <w:pPr>
        <w:spacing w:after="0"/>
        <w:ind w:firstLine="0"/>
        <w:rPr>
          <w:lang w:val="en-US"/>
        </w:rPr>
      </w:pPr>
      <w:bookmarkStart w:id="48" w:name="ref-harrington2020inkscape"/>
      <w:r>
        <w:rPr>
          <w:lang w:val="en-US"/>
        </w:rPr>
        <w:t xml:space="preserve">26. Harrington B, Storz P. Inkscape 0.92. Online: http://www inkscape org. 2020. </w:t>
      </w:r>
    </w:p>
    <w:bookmarkEnd w:id="48"/>
    <w:p>
      <w:pPr>
        <w:spacing w:after="0"/>
        <w:ind w:firstLine="0"/>
        <w:rPr>
          <w:lang w:val="en-US"/>
        </w:rPr>
      </w:pPr>
      <w:bookmarkStart w:id="49" w:name="ref-derjugin1915fauna"/>
      <w:r>
        <w:rPr>
          <w:lang w:val="en-US"/>
        </w:rPr>
        <w:t xml:space="preserve">27. Derjugin K. Fauna of the Kola Bay and conditions of its existence (in Russian ). Mémoires de l’Académie Impériale des Sciences, ser 8, classe physico-mathématique. 1915;34: 1–929. </w:t>
      </w:r>
    </w:p>
    <w:bookmarkEnd w:id="49"/>
    <w:p>
      <w:pPr>
        <w:spacing w:after="0"/>
        <w:ind w:firstLine="0"/>
        <w:rPr>
          <w:lang w:val="en-US"/>
        </w:rPr>
      </w:pPr>
      <w:bookmarkStart w:id="50" w:name="ref-ridgway2004genotypes"/>
      <w:r>
        <w:rPr>
          <w:lang w:val="en-US"/>
        </w:rPr>
        <w:t xml:space="preserve">28. Ridgway G, Nævdal G. Genotypes of </w:t>
      </w:r>
      <w:r>
        <w:rPr>
          <w:i/>
          <w:lang w:val="en-US"/>
        </w:rPr>
        <w:t>Mytilus</w:t>
      </w:r>
      <w:r>
        <w:rPr>
          <w:lang w:val="en-US"/>
        </w:rPr>
        <w:t xml:space="preserve"> from waters of different salinity around Bergen, Norway. Helgol Mar Res. 2004;58: 104. </w:t>
      </w:r>
    </w:p>
    <w:bookmarkEnd w:id="50"/>
    <w:p>
      <w:pPr>
        <w:spacing w:after="0"/>
        <w:ind w:firstLine="0"/>
      </w:pPr>
      <w:bookmarkStart w:id="51" w:name="ref-bobkov2010tidal"/>
      <w:r>
        <w:rPr>
          <w:lang w:val="en-US"/>
        </w:rPr>
        <w:t xml:space="preserve">29. Bobkov A, Strelkov P, Il’Ina A. Tidal variability of oceanological conditions of submarine landscapes on sublittoral of the inlet Ivanovskaya. </w:t>
      </w:r>
      <w:r>
        <w:t xml:space="preserve">Vestnik Sankt-Peterburgskogo Universiteta, Seriya Geologiya i Geografiya. 2010;2010: 86–99. </w:t>
      </w:r>
    </w:p>
    <w:bookmarkEnd w:id="51"/>
    <w:p>
      <w:pPr>
        <w:spacing w:after="0"/>
        <w:ind w:firstLine="0"/>
        <w:rPr>
          <w:lang w:val="en-US"/>
        </w:rPr>
      </w:pPr>
      <w:bookmarkStart w:id="52" w:name="ref-dias2009mytilus"/>
      <w:r>
        <w:rPr>
          <w:lang w:val="en-US"/>
        </w:rPr>
        <w:t xml:space="preserve">30. Dias P, Bland M, Shanks A, Beaumont A, Piertney S, Davies I, et al. </w:t>
      </w:r>
      <w:r>
        <w:rPr>
          <w:i/>
          <w:lang w:val="en-US"/>
        </w:rPr>
        <w:t>Mytilus</w:t>
      </w:r>
      <w:r>
        <w:rPr>
          <w:lang w:val="en-US"/>
        </w:rPr>
        <w:t xml:space="preserve"> species under rope culture in Scotland: Implications for management. Aquacult Int. 2009;17: 437–448. </w:t>
      </w:r>
    </w:p>
    <w:bookmarkEnd w:id="52"/>
    <w:p>
      <w:pPr>
        <w:spacing w:after="0"/>
        <w:ind w:firstLine="0"/>
      </w:pPr>
      <w:bookmarkStart w:id="53" w:name="ref-kingston2018linking"/>
      <w:r>
        <w:rPr>
          <w:lang w:val="en-US"/>
        </w:rPr>
        <w:t xml:space="preserve">31. Kingston S, Martino P, Melendy M, Reed F, Carlon D. Linking genotype to phenotype in a changing ocean: Inferring the genomic architecture of a blue mussel stress response with genome-wide association. </w:t>
      </w:r>
      <w:r>
        <w:t xml:space="preserve">Journal of Evolutionary Biology. 2018;31: 346–361. </w:t>
      </w:r>
    </w:p>
    <w:bookmarkEnd w:id="53"/>
    <w:p>
      <w:pPr>
        <w:spacing w:after="0"/>
        <w:ind w:firstLine="0"/>
        <w:rPr>
          <w:lang w:val="en-US"/>
        </w:rPr>
      </w:pPr>
      <w:bookmarkStart w:id="54" w:name="ref-matishov2009kola"/>
      <w:r>
        <w:rPr>
          <w:lang w:val="en-US"/>
        </w:rPr>
        <w:t xml:space="preserve">32. Matishov G. Kola bay: Development and rational nature management. Nauka Press, Moscow; 2009. </w:t>
      </w:r>
    </w:p>
    <w:bookmarkEnd w:id="54"/>
    <w:p>
      <w:pPr>
        <w:spacing w:after="0"/>
        <w:ind w:firstLine="0"/>
        <w:rPr>
          <w:lang w:val="en-US"/>
        </w:rPr>
      </w:pPr>
      <w:bookmarkStart w:id="55" w:name="ref-fraisse2016local"/>
      <w:r>
        <w:rPr>
          <w:lang w:val="en-US"/>
        </w:rPr>
        <w:t xml:space="preserve">33. Fraı̈sse C, Belkhir K, Welch JJ, Bierne N. Local interspecies introgression is the main cause of extreme levels of intraspecific differentiation in mussels. Mol Ecol. 2016;25: 269–286. </w:t>
      </w:r>
    </w:p>
    <w:bookmarkEnd w:id="55"/>
    <w:p>
      <w:pPr>
        <w:spacing w:after="0"/>
        <w:ind w:firstLine="0"/>
      </w:pPr>
      <w:bookmarkStart w:id="56" w:name="ref-martino2019blue"/>
      <w:r>
        <w:rPr>
          <w:lang w:val="en-US"/>
        </w:rPr>
        <w:t xml:space="preserve">34. Martino PA, Carlon DB, Kingston SE. Blue mussel (genus </w:t>
      </w:r>
      <w:r>
        <w:rPr>
          <w:i/>
          <w:lang w:val="en-US"/>
        </w:rPr>
        <w:t>Mytilus</w:t>
      </w:r>
      <w:r>
        <w:rPr>
          <w:lang w:val="en-US"/>
        </w:rPr>
        <w:t xml:space="preserve">) transcriptome response to simulated climate change in the Gulf of Maine. </w:t>
      </w:r>
      <w:r>
        <w:t xml:space="preserve">Journal of Shellfish Research. 2019;38: 587–602. </w:t>
      </w:r>
    </w:p>
    <w:bookmarkEnd w:id="56"/>
    <w:p>
      <w:pPr>
        <w:spacing w:after="0"/>
        <w:ind w:firstLine="0"/>
        <w:rPr>
          <w:lang w:val="en-US"/>
        </w:rPr>
      </w:pPr>
      <w:bookmarkStart w:id="57" w:name="ref-vainola1991genetic"/>
      <w:r>
        <w:rPr>
          <w:lang w:val="en-US"/>
        </w:rPr>
        <w:t xml:space="preserve">35. Väinölä R, Hvilsom M. Genetic divergence and a hybrid zone between baltic and north sea mytilus populations (mytilidae: Mollusca). Biol J Linn Soc. 1991;43: 127–148. </w:t>
      </w:r>
    </w:p>
    <w:bookmarkEnd w:id="57"/>
    <w:p>
      <w:pPr>
        <w:spacing w:after="0"/>
        <w:ind w:firstLine="0"/>
        <w:rPr>
          <w:lang w:val="en-US"/>
        </w:rPr>
      </w:pPr>
      <w:bookmarkStart w:id="58" w:name="ref-bierne2003direct"/>
      <w:r>
        <w:rPr>
          <w:lang w:val="en-US"/>
        </w:rPr>
        <w:t xml:space="preserve">36. Bierne N, Daguin C, Bonhomme F, David P, Borsa P. Direct selection on allozymes is not required to explain heterogeneity among marker loci across a mytilus hybrid zone. Mol Ecol. 2003;12: 2505–2510. </w:t>
      </w:r>
    </w:p>
    <w:bookmarkEnd w:id="58"/>
    <w:p>
      <w:pPr>
        <w:spacing w:after="0"/>
        <w:ind w:firstLine="0"/>
        <w:rPr>
          <w:lang w:val="en-US"/>
        </w:rPr>
      </w:pPr>
      <w:bookmarkStart w:id="59" w:name="ref-pritchard2000inference"/>
      <w:r>
        <w:rPr>
          <w:lang w:val="en-US"/>
        </w:rPr>
        <w:t xml:space="preserve">37. Pritchard JK, Stephens M, Donnelly P. Inference of population structure using multilocus genotype data. Genetics. 2000;155: 945–959. </w:t>
      </w:r>
    </w:p>
    <w:bookmarkEnd w:id="59"/>
    <w:p>
      <w:pPr>
        <w:spacing w:after="0"/>
        <w:ind w:firstLine="0"/>
        <w:rPr>
          <w:lang w:val="en-US"/>
        </w:rPr>
      </w:pPr>
      <w:bookmarkStart w:id="60" w:name="ref-leeflang2009diagnostic"/>
      <w:r>
        <w:rPr>
          <w:lang w:val="en-US"/>
        </w:rPr>
        <w:t xml:space="preserve">38. Leeflang MM, Bossuyt PM, Irwig L. Diagnostic test accuracy may vary with prevalence: Implications for evidence-based diagnosis. J Clin Epidemiol. 2009;62: 5–12. </w:t>
      </w:r>
    </w:p>
    <w:bookmarkEnd w:id="60"/>
    <w:p>
      <w:pPr>
        <w:spacing w:after="0"/>
        <w:ind w:firstLine="0"/>
      </w:pPr>
      <w:bookmarkStart w:id="61" w:name="ref-lme4"/>
      <w:r>
        <w:rPr>
          <w:lang w:val="en-US"/>
        </w:rPr>
        <w:t xml:space="preserve">39. Bates D, Mächler M, Bolker B, Walker S. Fitting linear mixed-effects models using lme4. </w:t>
      </w:r>
      <w:r>
        <w:t>Journal of Statistical Software. 2015;67: 1–48. doi:</w:t>
      </w:r>
      <w:r>
        <w:fldChar w:fldCharType="begin"/>
      </w:r>
      <w:r>
        <w:instrText xml:space="preserve"> HYPERLINK "https://doi.org/10.18637/jss.v067.i01" \h </w:instrText>
      </w:r>
      <w:r>
        <w:fldChar w:fldCharType="separate"/>
      </w:r>
      <w:r>
        <w:rPr>
          <w:rStyle w:val="11"/>
        </w:rPr>
        <w:t>10.18637/jss.v067.i01</w:t>
      </w:r>
      <w:r>
        <w:rPr>
          <w:rStyle w:val="11"/>
        </w:rPr>
        <w:fldChar w:fldCharType="end"/>
      </w:r>
    </w:p>
    <w:bookmarkEnd w:id="61"/>
    <w:p>
      <w:pPr>
        <w:spacing w:after="0"/>
        <w:ind w:firstLine="0"/>
        <w:rPr>
          <w:lang w:val="en-US"/>
        </w:rPr>
      </w:pPr>
      <w:bookmarkStart w:id="62" w:name="ref-nakagawa_general_2013"/>
      <w:r>
        <w:rPr>
          <w:lang w:val="en-US"/>
        </w:rPr>
        <w:t>40. Nakagawa S, Schielzeth H. A general and simple method for obtaining R</w:t>
      </w:r>
      <w:r>
        <w:rPr>
          <w:vertAlign w:val="superscript"/>
          <w:lang w:val="en-US"/>
        </w:rPr>
        <w:t>2</w:t>
      </w:r>
      <w:r>
        <w:rPr>
          <w:lang w:val="en-US"/>
        </w:rP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11"/>
          <w:lang w:val="en-US"/>
        </w:rPr>
        <w:t>10.1111/j.2041-210x.2012.00261.x</w:t>
      </w:r>
      <w:r>
        <w:rPr>
          <w:rStyle w:val="11"/>
          <w:lang w:val="en-US"/>
        </w:rPr>
        <w:fldChar w:fldCharType="end"/>
      </w:r>
    </w:p>
    <w:bookmarkEnd w:id="62"/>
    <w:p>
      <w:pPr>
        <w:spacing w:after="0"/>
        <w:ind w:firstLine="0"/>
        <w:rPr>
          <w:lang w:val="en-US"/>
        </w:rPr>
      </w:pPr>
      <w:bookmarkStart w:id="63" w:name="ref-barton_mumin:_2016"/>
      <w:r>
        <w:rPr>
          <w:lang w:val="en-US"/>
        </w:rPr>
        <w:t xml:space="preserve">41. Barton K. MuMIn: Multi-model inference. 2018. Available: </w:t>
      </w:r>
      <w:r>
        <w:fldChar w:fldCharType="begin"/>
      </w:r>
      <w:r>
        <w:instrText xml:space="preserve"> HYPERLINK "https://CRAN.R-project.org/package=MuMIn" \h </w:instrText>
      </w:r>
      <w:r>
        <w:fldChar w:fldCharType="separate"/>
      </w:r>
      <w:r>
        <w:rPr>
          <w:rStyle w:val="11"/>
          <w:lang w:val="en-US"/>
        </w:rPr>
        <w:t>https://CRAN.R-project.org/package=MuMIn</w:t>
      </w:r>
      <w:r>
        <w:rPr>
          <w:rStyle w:val="11"/>
          <w:lang w:val="en-US"/>
        </w:rPr>
        <w:fldChar w:fldCharType="end"/>
      </w:r>
    </w:p>
    <w:bookmarkEnd w:id="63"/>
    <w:p>
      <w:pPr>
        <w:spacing w:after="0"/>
        <w:ind w:firstLine="0"/>
        <w:rPr>
          <w:lang w:val="en-US"/>
        </w:rPr>
      </w:pPr>
      <w:bookmarkStart w:id="64" w:name="ref-queen2002experimental"/>
      <w:r>
        <w:rPr>
          <w:lang w:val="en-US"/>
        </w:rPr>
        <w:t xml:space="preserve">42. Quinn GP, Keough MJ. Experimental design and data analysis for biologists. Cambridge university press; 2002. </w:t>
      </w:r>
    </w:p>
    <w:bookmarkEnd w:id="64"/>
    <w:p>
      <w:pPr>
        <w:spacing w:after="0"/>
        <w:ind w:firstLine="0"/>
      </w:pPr>
      <w:bookmarkStart w:id="65" w:name="ref-geist2008use"/>
      <w:r>
        <w:rPr>
          <w:lang w:val="en-US"/>
        </w:rPr>
        <w:t xml:space="preserve">43. Geist J, Wunderlich H, Kuehn R. Use of mollusc shells for DNA-based molecular analyses. </w:t>
      </w:r>
      <w:r>
        <w:t xml:space="preserve">Journal of Molluscan Studies. 2008;74: 337–343. </w:t>
      </w:r>
    </w:p>
    <w:bookmarkEnd w:id="65"/>
    <w:p>
      <w:pPr>
        <w:spacing w:after="0"/>
        <w:ind w:firstLine="0"/>
      </w:pPr>
      <w:bookmarkStart w:id="66" w:name="ref-der2020unveiling"/>
      <w:r>
        <w:rPr>
          <w:lang w:val="en-US"/>
        </w:rPr>
        <w:t xml:space="preserve">44. Der Sarkissian C, Möller P, Hofman C, Ilsøe P, Rick T, Schiøtte T, et al. Unveiling the ecological applications of ancient DNA from mollusk shells. Frontiers in Ecology and Evolution. </w:t>
      </w:r>
      <w:r>
        <w:t xml:space="preserve">2020;8: 1–21. </w:t>
      </w:r>
    </w:p>
    <w:bookmarkEnd w:id="66"/>
    <w:p>
      <w:pPr>
        <w:spacing w:after="0"/>
        <w:ind w:firstLine="0"/>
        <w:rPr>
          <w:lang w:val="en-US"/>
        </w:rPr>
      </w:pPr>
      <w:bookmarkStart w:id="67" w:name="ref-zolotarev1997relations"/>
      <w:r>
        <w:rPr>
          <w:lang w:val="en-US"/>
        </w:rPr>
        <w:t xml:space="preserve">45. Zolotarev V, Shurova N. Relations of prismatic and nacreous layers in the shells of the mussel </w:t>
      </w:r>
      <w:r>
        <w:rPr>
          <w:i/>
          <w:lang w:val="en-US"/>
        </w:rPr>
        <w:t>Mytilus trossulus</w:t>
      </w:r>
      <w:r>
        <w:rPr>
          <w:lang w:val="en-US"/>
        </w:rPr>
        <w:t xml:space="preserve">. Russ J Mar Biol. 1997;23: 26–31. </w:t>
      </w:r>
    </w:p>
    <w:bookmarkEnd w:id="67"/>
    <w:p>
      <w:pPr>
        <w:spacing w:after="0"/>
        <w:ind w:firstLine="0"/>
      </w:pPr>
      <w:bookmarkStart w:id="68" w:name="ref-vervoenen2000mytilus"/>
      <w:r>
        <w:rPr>
          <w:lang w:val="en-US"/>
        </w:rPr>
        <w:t xml:space="preserve">46. Vervoenen M, Wesselingh F, Nieulande F van. Mytilus antiquorum j. Sowerby, 1821 and other pliocene mussels (Mollusca, Bivalvia) from the Southern North Sea Basin. </w:t>
      </w:r>
      <w:r>
        <w:t xml:space="preserve">Mededelingen van de Werkgroep voor Tertiaire en Kwartaire Geologie. 2000;37: 73–81. </w:t>
      </w:r>
    </w:p>
    <w:bookmarkEnd w:id="68"/>
    <w:p>
      <w:pPr>
        <w:spacing w:after="0"/>
        <w:ind w:firstLine="0"/>
      </w:pPr>
      <w:bookmarkStart w:id="69" w:name="ref-Zolotar2002"/>
      <w:r>
        <w:rPr>
          <w:lang w:val="en-US"/>
        </w:rPr>
        <w:t xml:space="preserve">47. Zolotarev V. Morphological differences in mussels from </w:t>
      </w:r>
      <w:r>
        <w:rPr>
          <w:i/>
          <w:lang w:val="en-US"/>
        </w:rPr>
        <w:t>Mytilus edulis</w:t>
      </w:r>
      <w:r>
        <w:rPr>
          <w:lang w:val="en-US"/>
        </w:rPr>
        <w:t xml:space="preserve"> group (in Russian ). </w:t>
      </w:r>
      <w:r>
        <w:t xml:space="preserve">Vestnik Zhitomerskogo pedagogicheskogo universiteta. 2002;10: 5–8. </w:t>
      </w:r>
    </w:p>
    <w:bookmarkEnd w:id="69"/>
    <w:p>
      <w:pPr>
        <w:spacing w:after="0"/>
        <w:ind w:firstLine="0"/>
        <w:rPr>
          <w:lang w:val="en-US"/>
        </w:rPr>
      </w:pPr>
      <w:bookmarkStart w:id="70" w:name="ref-smietanka2017disruption"/>
      <w:r>
        <w:rPr>
          <w:lang w:val="en-US"/>
        </w:rPr>
        <w:t xml:space="preserve">48. Śmietanka B, Burzyński A. Disruption of doubly uniparental inheritance of mitochondrial DNA associated with hybridization area of European </w:t>
      </w:r>
      <w:r>
        <w:rPr>
          <w:i/>
          <w:lang w:val="en-US"/>
        </w:rPr>
        <w:t>Mytilus edulis</w:t>
      </w:r>
      <w:r>
        <w:rPr>
          <w:lang w:val="en-US"/>
        </w:rPr>
        <w:t xml:space="preserve"> and </w:t>
      </w:r>
      <w:r>
        <w:rPr>
          <w:i/>
          <w:lang w:val="en-US"/>
        </w:rPr>
        <w:t>Mytilus trossulus</w:t>
      </w:r>
      <w:r>
        <w:rPr>
          <w:lang w:val="en-US"/>
        </w:rPr>
        <w:t xml:space="preserve"> in Norway. Mar Biol. 2017;164: 209. </w:t>
      </w:r>
    </w:p>
    <w:bookmarkEnd w:id="70"/>
    <w:p>
      <w:pPr>
        <w:spacing w:after="0"/>
        <w:ind w:firstLine="0"/>
        <w:rPr>
          <w:lang w:val="en-US"/>
        </w:rPr>
      </w:pPr>
      <w:bookmarkStart w:id="71" w:name="ref-currey1974mechanical"/>
      <w:r>
        <w:rPr>
          <w:lang w:val="en-US"/>
        </w:rPr>
        <w:t xml:space="preserve">49. Currey J, Taylor J. The mechanical behaviour of some molluscan hard tissues. J Zool. 1974;173: 395–406. </w:t>
      </w:r>
    </w:p>
    <w:bookmarkEnd w:id="71"/>
    <w:p>
      <w:pPr>
        <w:spacing w:after="0"/>
        <w:ind w:firstLine="0"/>
      </w:pPr>
      <w:bookmarkStart w:id="72" w:name="ref-steinacher2009imminent"/>
      <w:r>
        <w:rPr>
          <w:lang w:val="en-US"/>
        </w:rPr>
        <w:t xml:space="preserve">50. Steinacher M, Joos F, Frölicher TL, Plattner G-K, Doney SC. Imminent ocean acidification in the Arctic projected with the NCAR global coupled carbon cycle-climate model. Biogeosciences. </w:t>
      </w:r>
      <w:r>
        <w:t xml:space="preserve">2009;6: 515–533. </w:t>
      </w:r>
    </w:p>
    <w:bookmarkEnd w:id="72"/>
    <w:p>
      <w:pPr>
        <w:spacing w:after="0"/>
        <w:ind w:firstLine="0"/>
        <w:rPr>
          <w:lang w:val="en-US"/>
        </w:rPr>
      </w:pPr>
      <w:bookmarkStart w:id="73" w:name="ref-zenkevitch1963biology"/>
      <w:r>
        <w:rPr>
          <w:lang w:val="en-US"/>
        </w:rPr>
        <w:t xml:space="preserve">51. Zenkevitch L. Biology of the seas of the USSR george allen &amp; unwin ltd. London, UK. 1963. </w:t>
      </w:r>
    </w:p>
    <w:bookmarkEnd w:id="73"/>
    <w:p>
      <w:pPr>
        <w:spacing w:after="0"/>
        <w:ind w:firstLine="0"/>
        <w:rPr>
          <w:lang w:val="en-US"/>
        </w:rPr>
      </w:pPr>
      <w:bookmarkStart w:id="74" w:name="ref-duarte2020dense"/>
      <w:r>
        <w:rPr>
          <w:lang w:val="en-US"/>
        </w:rPr>
        <w:t xml:space="preserve">52. Duarte CM, Rodriguez-Navarro AB, Delgado-Huertas A, Krause-Jensen D. Dense </w:t>
      </w:r>
      <w:r>
        <w:rPr>
          <w:i/>
          <w:lang w:val="en-US"/>
        </w:rPr>
        <w:t>Mytilus</w:t>
      </w:r>
      <w:r>
        <w:rPr>
          <w:lang w:val="en-US"/>
        </w:rPr>
        <w:t xml:space="preserve"> beds along freshwater-influenced </w:t>
      </w:r>
      <m:oMath>
        <m:r>
          <m:rPr/>
          <w:rPr>
            <w:rFonts w:ascii="Cambria Math" w:hAnsi="Cambria Math"/>
          </w:rPr>
          <m:t>Greenland</m:t>
        </m:r>
      </m:oMath>
      <w:r>
        <w:rPr>
          <w:lang w:val="en-US"/>
        </w:rPr>
        <w:t xml:space="preserve"> shores: Resistance to corrosive waters under high food supply. Estuaries Coasts. 2020;43: 387–395. </w:t>
      </w:r>
    </w:p>
    <w:bookmarkEnd w:id="74"/>
    <w:p>
      <w:pPr>
        <w:spacing w:after="0"/>
        <w:ind w:firstLine="0"/>
      </w:pPr>
      <w:bookmarkStart w:id="75" w:name="ref-bufalova2005mytilus"/>
      <w:r>
        <w:rPr>
          <w:lang w:val="en-US"/>
        </w:rPr>
        <w:t xml:space="preserve">53. Bufalova E, Strelkov P, Katolikova M, Sukhotin A, Kozin M. </w:t>
      </w:r>
      <w:r>
        <w:rPr>
          <w:i/>
          <w:lang w:val="en-US"/>
        </w:rPr>
        <w:t>Mytilus</w:t>
      </w:r>
      <w:r>
        <w:rPr>
          <w:lang w:val="en-US"/>
        </w:rPr>
        <w:t xml:space="preserve"> of the Tuva Bay (Kola Bay, Barents Sea). </w:t>
      </w:r>
      <w:r>
        <w:t xml:space="preserve">Vestnik SPBGU. 2005;3: 99–105. </w:t>
      </w:r>
    </w:p>
    <w:bookmarkEnd w:id="75"/>
    <w:p>
      <w:pPr>
        <w:spacing w:after="0"/>
        <w:ind w:firstLine="0"/>
        <w:rPr>
          <w:lang w:val="en-US"/>
        </w:rPr>
      </w:pPr>
      <w:bookmarkStart w:id="76" w:name="ref-melzner2011food"/>
      <w:r>
        <w:rPr>
          <w:lang w:val="en-US"/>
        </w:rPr>
        <w:t xml:space="preserve">54. Melzner F, Stange P, Trübenbach K, Thomsen J, Casties I, Panknin U, et al. Food supply and seawater </w:t>
      </w:r>
      <m:oMath>
        <m:r>
          <m:rPr/>
          <w:rPr>
            <w:rFonts w:ascii="Cambria Math" w:hAnsi="Cambria Math"/>
          </w:rPr>
          <m:t>pC</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lang w:val="en-US"/>
              </w:rPr>
              <m:t>2</m:t>
            </m:r>
            <m:ctrlPr>
              <w:rPr>
                <w:rFonts w:ascii="Cambria Math" w:hAnsi="Cambria Math"/>
              </w:rPr>
            </m:ctrlPr>
          </m:sub>
        </m:sSub>
      </m:oMath>
      <w:r>
        <w:rPr>
          <w:lang w:val="en-US"/>
        </w:rPr>
        <w:t xml:space="preserve"> impact calcification and internal shell dissolution in the blue mussel </w:t>
      </w:r>
      <w:r>
        <w:rPr>
          <w:i/>
          <w:lang w:val="en-US"/>
        </w:rPr>
        <w:t>Mytilus edulis</w:t>
      </w:r>
      <w:r>
        <w:rPr>
          <w:lang w:val="en-US"/>
        </w:rPr>
        <w:t xml:space="preserve">. PloS One. 2011;6: e24223. </w:t>
      </w:r>
    </w:p>
    <w:bookmarkEnd w:id="76"/>
    <w:p>
      <w:pPr>
        <w:spacing w:after="0"/>
        <w:ind w:firstLine="0"/>
        <w:rPr>
          <w:lang w:val="en-US"/>
        </w:rPr>
      </w:pPr>
      <w:bookmarkStart w:id="77" w:name="ref-lowen_predator-induced_2013"/>
      <w:r>
        <w:rPr>
          <w:lang w:val="en-US"/>
        </w:rPr>
        <w:t xml:space="preserve">55. Lowen J, Innes D, Thompson R. Predator-induced defenses differ between sympatric </w:t>
      </w:r>
      <w:r>
        <w:rPr>
          <w:i/>
          <w:lang w:val="en-US"/>
        </w:rPr>
        <w:t>Mytilus edulis</w:t>
      </w:r>
      <w:r>
        <w:rPr>
          <w:lang w:val="en-US"/>
        </w:rPr>
        <w:t xml:space="preserve"> and </w:t>
      </w:r>
      <w:r>
        <w:rPr>
          <w:i/>
          <w:lang w:val="en-US"/>
        </w:rPr>
        <w:t>M. trossulus</w:t>
      </w:r>
      <w:r>
        <w:rPr>
          <w:lang w:val="en-US"/>
        </w:rPr>
        <w:t>. Mar Ecol Prog Ser. 2013;475: 135–143. doi:</w:t>
      </w:r>
      <w:r>
        <w:fldChar w:fldCharType="begin"/>
      </w:r>
      <w:r>
        <w:instrText xml:space="preserve"> HYPERLINK "https://doi.org/10.3354/meps10106" \h </w:instrText>
      </w:r>
      <w:r>
        <w:fldChar w:fldCharType="separate"/>
      </w:r>
      <w:r>
        <w:rPr>
          <w:rStyle w:val="11"/>
          <w:lang w:val="en-US"/>
        </w:rPr>
        <w:t>10.3354/meps10106</w:t>
      </w:r>
      <w:r>
        <w:rPr>
          <w:rStyle w:val="11"/>
          <w:lang w:val="en-US"/>
        </w:rPr>
        <w:fldChar w:fldCharType="end"/>
      </w:r>
    </w:p>
    <w:bookmarkEnd w:id="77"/>
    <w:p>
      <w:pPr>
        <w:spacing w:after="0"/>
        <w:ind w:firstLine="0"/>
        <w:rPr>
          <w:lang w:val="en-US"/>
        </w:rPr>
      </w:pPr>
      <w:bookmarkStart w:id="78" w:name="ref-leeflang2013variation"/>
      <w:r>
        <w:rPr>
          <w:lang w:val="en-US"/>
        </w:rPr>
        <w:t xml:space="preserve">56. Leeflang MM, Rutjes AW, Reitsma JB, Hooft L, Bossuyt PM. Variation of a test’s sensitivity and specificity with disease prevalence. Cmaj. 2013;185: E537–E544. </w:t>
      </w:r>
    </w:p>
    <w:bookmarkEnd w:id="78"/>
    <w:p>
      <w:pPr>
        <w:spacing w:after="0"/>
        <w:ind w:firstLine="0"/>
        <w:rPr>
          <w:lang w:val="en-US"/>
        </w:rPr>
      </w:pPr>
      <w:bookmarkStart w:id="79" w:name="ref-wiens2000species"/>
      <w:r>
        <w:rPr>
          <w:lang w:val="en-US"/>
        </w:rPr>
        <w:t xml:space="preserve">57. Wiens JJ, Servedio MR. Species delimitation in systematics: Inferring diagnostic differences between species. Proc R Soc Lond B Biol Sci. 2000;267: 631–636. </w:t>
      </w:r>
    </w:p>
    <w:bookmarkEnd w:id="79"/>
    <w:p>
      <w:pPr>
        <w:spacing w:after="0"/>
        <w:ind w:firstLine="0"/>
        <w:rPr>
          <w:lang w:val="en-US"/>
        </w:rPr>
      </w:pPr>
      <w:bookmarkStart w:id="80" w:name="ref-wilson2018new"/>
      <w:r>
        <w:rPr>
          <w:lang w:val="en-US"/>
        </w:rPr>
        <w:t xml:space="preserve">58. Wilson J, Matejusova I, McIntosh RE, Carboni S, Bekaert M. New diagnostic SNP molecular markers for the </w:t>
      </w:r>
      <w:r>
        <w:rPr>
          <w:i/>
          <w:lang w:val="en-US"/>
        </w:rPr>
        <w:t>Mytilus</w:t>
      </w:r>
      <w:r>
        <w:rPr>
          <w:lang w:val="en-US"/>
        </w:rPr>
        <w:t xml:space="preserve"> species complex. PloS One. 2018;13: e0200654. </w:t>
      </w:r>
    </w:p>
    <w:bookmarkEnd w:id="80"/>
    <w:p>
      <w:pPr>
        <w:spacing w:after="0"/>
        <w:ind w:firstLine="0"/>
      </w:pPr>
      <w:bookmarkStart w:id="81" w:name="ref-simon2019local"/>
      <w:r>
        <w:rPr>
          <w:lang w:val="en-US"/>
        </w:rPr>
        <w:t xml:space="preserve">59. Simon A, Fraı̈sse C, El Ayari T, Liautard-Haag C, Strelkov P, Welch JJ, et al. Local introgression at two spatial scales in mosaic hybrid zones of mussels. BioRxiv. </w:t>
      </w:r>
      <w:r>
        <w:t xml:space="preserve">2019; 818559. </w:t>
      </w:r>
    </w:p>
    <w:bookmarkEnd w:id="81"/>
    <w:p>
      <w:pPr>
        <w:spacing w:after="0"/>
        <w:ind w:firstLine="0"/>
      </w:pPr>
      <w:bookmarkStart w:id="82" w:name="ref-amadon1949seventy"/>
      <w:r>
        <w:rPr>
          <w:lang w:val="en-US"/>
        </w:rPr>
        <w:t xml:space="preserve">60. Amadon D. The seventy-five per cent rule for subspecies. </w:t>
      </w:r>
      <w:r>
        <w:t xml:space="preserve">The Condor. 1949;51: 250–258. </w:t>
      </w:r>
    </w:p>
    <w:bookmarkEnd w:id="82"/>
    <w:p>
      <w:pPr>
        <w:spacing w:after="0"/>
        <w:ind w:firstLine="0"/>
        <w:rPr>
          <w:lang w:val="en-US"/>
        </w:rPr>
      </w:pPr>
      <w:bookmarkStart w:id="83" w:name="ref-chenuil2019problems"/>
      <w:r>
        <w:rPr>
          <w:lang w:val="en-US"/>
        </w:rPr>
        <w:t xml:space="preserve">61. Chenuil A, Cahill AE, Délémontey N, Luc EDS du, Fanton H. Problems and questions posed by cryptic species. A framework to guide future studies. From assessing to conserving biodiversity. Springer, Cham; 2019. pp. 77–106. </w:t>
      </w:r>
    </w:p>
    <w:bookmarkEnd w:id="83"/>
    <w:p>
      <w:pPr>
        <w:spacing w:after="0"/>
        <w:ind w:firstLine="0"/>
        <w:rPr>
          <w:lang w:val="en-US"/>
        </w:rPr>
      </w:pPr>
      <w:bookmarkStart w:id="84" w:name="ref-fitzpatrick2015hybridization"/>
      <w:r>
        <w:rPr>
          <w:lang w:val="en-US"/>
        </w:rPr>
        <w:t xml:space="preserve">62. Fitzpatrick BM, Ryan ME, Johnson JR, Corush J, Carter ET. Hybridization and the species problem in conservation. </w:t>
      </w:r>
      <w:r>
        <w:t xml:space="preserve">Current Zoology. 2015;61: 206–216. </w:t>
      </w:r>
    </w:p>
    <w:p>
      <w:pPr>
        <w:spacing w:after="0"/>
        <w:ind w:firstLine="0"/>
        <w:rPr>
          <w:lang w:val="en-US"/>
        </w:rPr>
      </w:pPr>
    </w:p>
    <w:p>
      <w:pPr>
        <w:spacing w:after="0"/>
        <w:ind w:firstLine="0"/>
        <w:rPr>
          <w:b/>
          <w:lang w:val="en-US"/>
        </w:rPr>
      </w:pPr>
      <w:r>
        <w:rPr>
          <w:b/>
          <w:color w:val="1D2228"/>
          <w:lang w:val="en-US" w:eastAsia="ru-RU"/>
        </w:rPr>
        <w:t>Captions for Supporting Information files</w:t>
      </w:r>
    </w:p>
    <w:p>
      <w:pPr>
        <w:pStyle w:val="21"/>
        <w:spacing w:after="0"/>
        <w:ind w:firstLine="0"/>
        <w:jc w:val="left"/>
        <w:rPr>
          <w:lang w:val="en-US"/>
        </w:rPr>
      </w:pPr>
      <w:r>
        <w:rPr>
          <w:b/>
          <w:bCs/>
          <w:lang w:val="en-US"/>
        </w:rPr>
        <w:t>S1 Figure.</w:t>
      </w:r>
      <w:r>
        <w:rPr>
          <w:lang w:val="en-US"/>
        </w:rP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lang w:val="en-US"/>
        </w:rPr>
        <w:t>M. trossulus</w:t>
      </w:r>
      <w:r>
        <w:rPr>
          <w:lang w:val="en-US"/>
        </w:rPr>
        <w:t xml:space="preserve"> (right) and </w:t>
      </w:r>
      <w:r>
        <w:rPr>
          <w:i/>
          <w:lang w:val="en-US"/>
        </w:rPr>
        <w:t>M. edulis</w:t>
      </w:r>
      <w:r>
        <w:rPr>
          <w:lang w:val="en-US"/>
        </w:rPr>
        <w:t xml:space="preserve"> (left) genotypes from the Kola Bay (from sample Sev.17 in S1 table). In most cases T-morphotypes (marked by *) and E-morphotypes could be distinguished by an unaided eye.</w:t>
      </w:r>
    </w:p>
    <w:p>
      <w:pPr>
        <w:pStyle w:val="21"/>
        <w:spacing w:after="0"/>
        <w:ind w:firstLine="0"/>
        <w:jc w:val="left"/>
        <w:rPr>
          <w:lang w:val="en-US"/>
        </w:rPr>
      </w:pPr>
    </w:p>
    <w:p>
      <w:pPr>
        <w:pStyle w:val="21"/>
        <w:spacing w:after="0"/>
        <w:ind w:firstLine="0"/>
        <w:jc w:val="left"/>
        <w:rPr>
          <w:lang w:val="en-US"/>
        </w:rPr>
      </w:pPr>
      <w:r>
        <w:rPr>
          <w:b/>
          <w:lang w:val="en-US"/>
        </w:rPr>
        <w:t>S2 Figure</w:t>
      </w:r>
      <w:r>
        <w:rPr>
          <w:lang w:val="en-US"/>
        </w:rPr>
        <w:t xml:space="preserve">. Genotypic structure of mussel samples from contact zones between </w:t>
      </w:r>
      <w:r>
        <w:rPr>
          <w:i/>
          <w:lang w:val="en-US"/>
        </w:rPr>
        <w:t>M. edulis</w:t>
      </w:r>
      <w:r>
        <w:rPr>
          <w:lang w:val="en-US"/>
        </w:rPr>
        <w:t xml:space="preserve"> and </w:t>
      </w:r>
      <w:r>
        <w:rPr>
          <w:i/>
          <w:lang w:val="en-US"/>
        </w:rPr>
        <w:t>M. trossulus</w:t>
      </w:r>
      <w:r>
        <w:rPr>
          <w:lang w:val="en-US"/>
        </w:rPr>
        <w:t xml:space="preserve">. A. Frequency distributions of individual q-values in pooled samples. Red and blue bars indicate T- and E-morphotypes, correspondingly. B. Distributions of individual q-values in samples ordinated by </w:t>
      </w:r>
      <w:r>
        <w:rPr>
          <w:i/>
          <w:lang w:val="en-US"/>
        </w:rPr>
        <w:t>Ptros</w:t>
      </w:r>
      <w:r>
        <w:rPr>
          <w:lang w:val="en-US"/>
        </w:rPr>
        <w:t xml:space="preserve"> (proportion of </w:t>
      </w:r>
      <w:r>
        <w:rPr>
          <w:i/>
          <w:lang w:val="en-US"/>
        </w:rPr>
        <w:t>M. trossulus</w:t>
      </w:r>
      <w:r>
        <w:rPr>
          <w:lang w:val="en-US"/>
        </w:rP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i/>
          <w:lang w:val="en-US"/>
        </w:rPr>
        <w:t>Ptros</w:t>
      </w:r>
      <w:r>
        <w:rPr>
          <w:lang w:val="en-US"/>
        </w:rPr>
        <w:t>” and “</w:t>
      </w:r>
      <w:r>
        <w:rPr>
          <w:i/>
          <w:lang w:val="en-US"/>
        </w:rPr>
        <w:t>Set</w:t>
      </w:r>
      <w:r>
        <w:rPr>
          <w:lang w:val="en-US"/>
        </w:rPr>
        <w:t xml:space="preserve">” as independent predictors. </w:t>
      </w:r>
      <w:r>
        <w:rPr>
          <w:i/>
          <w:lang w:val="en-US"/>
        </w:rPr>
        <w:t>SCOT</w:t>
      </w:r>
      <w:r>
        <w:rPr>
          <w:lang w:val="en-US"/>
        </w:rPr>
        <w:t xml:space="preserve"> and </w:t>
      </w:r>
      <w:r>
        <w:rPr>
          <w:i/>
          <w:lang w:val="en-US"/>
        </w:rPr>
        <w:t>NORW</w:t>
      </w:r>
      <w:r>
        <w:rPr>
          <w:lang w:val="en-US"/>
        </w:rPr>
        <w:t xml:space="preserve"> were not included in GAM due to poore cover of </w:t>
      </w:r>
      <w:r>
        <w:rPr>
          <w:i/>
          <w:lang w:val="en-US"/>
        </w:rPr>
        <w:t>Ptros</w:t>
      </w:r>
      <w:r>
        <w:rPr>
          <w:lang w:val="en-US"/>
        </w:rPr>
        <w:t xml:space="preserve"> axis.</w:t>
      </w:r>
    </w:p>
    <w:p>
      <w:pPr>
        <w:pStyle w:val="21"/>
        <w:spacing w:after="0"/>
        <w:ind w:firstLine="0"/>
        <w:jc w:val="left"/>
        <w:rPr>
          <w:lang w:val="en-US"/>
        </w:rPr>
      </w:pPr>
      <w:r>
        <w:rPr>
          <w:lang w:val="en-US"/>
        </w:rPr>
        <w:t>References for S2 Figure:</w:t>
      </w:r>
    </w:p>
    <w:p>
      <w:pPr>
        <w:pStyle w:val="21"/>
        <w:spacing w:after="0"/>
        <w:ind w:firstLine="0"/>
        <w:jc w:val="left"/>
        <w:rPr>
          <w:lang w:val="en-US"/>
        </w:rPr>
      </w:pPr>
      <w:r>
        <w:rPr>
          <w:lang w:val="en-US"/>
        </w:rPr>
        <w:t>Venables, W. N. and Ripley, B. D. (2002) Modern Applied Statistics with S. Fourth edition. Springer.</w:t>
      </w:r>
    </w:p>
    <w:p>
      <w:pPr>
        <w:pStyle w:val="21"/>
        <w:spacing w:after="0"/>
        <w:ind w:firstLine="0"/>
        <w:jc w:val="left"/>
        <w:rPr>
          <w:lang w:val="en-US"/>
        </w:rPr>
      </w:pPr>
      <w:r>
        <w:rPr>
          <w:lang w:val="en-US"/>
        </w:rPr>
        <w:t>Zuur, A.F. (2012) A Beginner’s Guide to Generalized Additive Models with R. Highland Statistics Ltd, Newburgh.</w:t>
      </w:r>
    </w:p>
    <w:p>
      <w:pPr>
        <w:spacing w:after="0"/>
        <w:ind w:firstLine="0"/>
        <w:rPr>
          <w:lang w:val="en-US"/>
        </w:rPr>
      </w:pPr>
    </w:p>
    <w:p>
      <w:pPr>
        <w:pStyle w:val="21"/>
        <w:spacing w:after="0"/>
        <w:ind w:firstLine="0"/>
        <w:jc w:val="left"/>
        <w:rPr>
          <w:lang w:val="en-US"/>
        </w:rPr>
      </w:pPr>
      <w:r>
        <w:rPr>
          <w:b/>
          <w:lang w:val="en-US"/>
        </w:rPr>
        <w:t>S3 Figure</w:t>
      </w:r>
      <w:r>
        <w:rPr>
          <w:lang w:val="en-US"/>
        </w:rPr>
        <w:t xml:space="preserve">. Frequencies of T-morphotypes among mussel genotypes dominated by genes of </w:t>
      </w:r>
      <w:r>
        <w:rPr>
          <w:i/>
          <w:lang w:val="en-US"/>
        </w:rPr>
        <w:t>M. edulis</w:t>
      </w:r>
      <w:r>
        <w:rPr>
          <w:lang w:val="en-US"/>
        </w:rPr>
        <w:t xml:space="preserve"> (q&lt;0.5, </w:t>
      </w:r>
      <w:r>
        <w:rPr>
          <w:i/>
          <w:lang w:val="en-US"/>
        </w:rPr>
        <w:t>P(T|edu)</w:t>
      </w:r>
      <w:r>
        <w:rPr>
          <w:lang w:val="en-US"/>
        </w:rPr>
        <w:t xml:space="preserve">) and </w:t>
      </w:r>
      <w:r>
        <w:rPr>
          <w:i/>
          <w:lang w:val="en-US"/>
        </w:rPr>
        <w:t>M. trossulus</w:t>
      </w:r>
      <w:r>
        <w:rPr>
          <w:lang w:val="en-US"/>
        </w:rPr>
        <w:t xml:space="preserve"> (q&gt;0.5, </w:t>
      </w:r>
      <w:r>
        <w:rPr>
          <w:i/>
          <w:lang w:val="en-US"/>
        </w:rPr>
        <w:t>P(T|tros)</w:t>
      </w:r>
      <w:r>
        <w:rPr>
          <w:lang w:val="en-US"/>
        </w:rPr>
        <w:t xml:space="preserve">) and putative purebreds of this species (q&lt;0.2 and q&gt;0.2, respectively) in individual samples from contact zones. A. </w:t>
      </w:r>
      <w:r>
        <w:rPr>
          <w:i/>
          <w:lang w:val="en-US"/>
        </w:rPr>
        <w:t>M. edulis</w:t>
      </w:r>
      <w:r>
        <w:rPr>
          <w:lang w:val="en-US"/>
        </w:rPr>
        <w:t xml:space="preserve">. B. </w:t>
      </w:r>
      <w:r>
        <w:rPr>
          <w:i/>
          <w:lang w:val="en-US"/>
        </w:rPr>
        <w:t>M. trossulus</w:t>
      </w:r>
      <w:r>
        <w:rPr>
          <w:lang w:val="en-US"/>
        </w:rPr>
        <w:t>. Samples from different zones are shown in different colors.</w:t>
      </w:r>
    </w:p>
    <w:p>
      <w:pPr>
        <w:spacing w:after="0"/>
        <w:ind w:firstLine="0"/>
        <w:rPr>
          <w:lang w:val="en-US"/>
        </w:rPr>
      </w:pPr>
    </w:p>
    <w:p>
      <w:pPr>
        <w:pStyle w:val="21"/>
        <w:spacing w:after="0"/>
        <w:ind w:firstLine="0"/>
        <w:jc w:val="left"/>
        <w:rPr>
          <w:lang w:val="en-US"/>
        </w:rPr>
      </w:pPr>
      <w:r>
        <w:rPr>
          <w:b/>
          <w:bCs/>
          <w:lang w:val="en-US"/>
        </w:rPr>
        <w:t>S4 Figure</w:t>
      </w:r>
      <w:r>
        <w:rPr>
          <w:lang w:val="en-US"/>
        </w:rPr>
        <w:t xml:space="preserve">. Correspondence between empirical estimates of </w:t>
      </w:r>
      <w:r>
        <w:rPr>
          <w:i/>
          <w:lang w:val="en-US"/>
        </w:rPr>
        <w:t>Ptros</w:t>
      </w:r>
      <w:r>
        <w:rPr>
          <w:lang w:val="en-US"/>
        </w:rPr>
        <w:t xml:space="preserve"> in samples and predictions of the “lazy </w:t>
      </w:r>
      <w:r>
        <w:rPr>
          <w:i/>
          <w:lang w:val="en-US"/>
        </w:rPr>
        <w:t>Ptros</w:t>
      </w:r>
      <w:r>
        <w:rPr>
          <w:lang w:val="en-US"/>
        </w:rPr>
        <w:t xml:space="preserve"> by </w:t>
      </w:r>
      <w:r>
        <w:rPr>
          <w:i/>
          <w:lang w:val="en-US"/>
        </w:rPr>
        <w:t>PT</w:t>
      </w:r>
      <w:r>
        <w:rPr>
          <w:lang w:val="en-US"/>
        </w:rPr>
        <w:t xml:space="preserve"> calculator”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Dots – estimates, solid line – linear regression, dashed line – Y=X line.</w:t>
      </w:r>
    </w:p>
    <w:p>
      <w:pPr>
        <w:spacing w:after="0"/>
        <w:ind w:firstLine="0"/>
        <w:rPr>
          <w:lang w:val="en-US"/>
        </w:rPr>
      </w:pPr>
    </w:p>
    <w:p>
      <w:pPr>
        <w:spacing w:after="0"/>
        <w:ind w:firstLine="0"/>
        <w:rPr>
          <w:lang w:val="en-US"/>
        </w:rPr>
      </w:pPr>
      <w:r>
        <w:rPr>
          <w:b/>
          <w:lang w:val="en-US"/>
        </w:rPr>
        <w:t>S1 Table</w:t>
      </w:r>
      <w:r>
        <w:rPr>
          <w:lang w:val="en-US"/>
        </w:rPr>
        <w:t xml:space="preserve">. Information about samples from contact zones between </w:t>
      </w:r>
      <w:r>
        <w:rPr>
          <w:i/>
          <w:lang w:val="en-US"/>
        </w:rPr>
        <w:t>M. edulis</w:t>
      </w:r>
      <w:r>
        <w:rPr>
          <w:lang w:val="en-US"/>
        </w:rPr>
        <w:t xml:space="preserve"> and </w:t>
      </w:r>
      <w:r>
        <w:rPr>
          <w:i/>
          <w:lang w:val="en-US"/>
        </w:rPr>
        <w:t>M. trossulus</w:t>
      </w:r>
      <w:r>
        <w:rPr>
          <w:lang w:val="en-US"/>
        </w:rPr>
        <w:t>.</w:t>
      </w:r>
    </w:p>
    <w:p>
      <w:pPr>
        <w:spacing w:after="0"/>
        <w:ind w:firstLine="0"/>
        <w:rPr>
          <w:lang w:val="en-US"/>
        </w:rPr>
      </w:pPr>
    </w:p>
    <w:p>
      <w:pPr>
        <w:spacing w:after="0"/>
        <w:ind w:firstLine="0"/>
        <w:rPr>
          <w:lang w:val="en-US"/>
        </w:rPr>
      </w:pPr>
      <w:r>
        <w:rPr>
          <w:b/>
          <w:lang w:val="en-US"/>
        </w:rPr>
        <w:t>S2 Table.</w:t>
      </w:r>
      <w:r>
        <w:rPr>
          <w:lang w:val="en-US"/>
        </w:rPr>
        <w:t xml:space="preserve"> Information about samples from putatively pure populations of </w:t>
      </w:r>
      <w:r>
        <w:rPr>
          <w:i/>
          <w:lang w:val="en-US"/>
        </w:rPr>
        <w:t>M. edulis</w:t>
      </w:r>
      <w:r>
        <w:rPr>
          <w:lang w:val="en-US"/>
        </w:rPr>
        <w:t xml:space="preserve"> and </w:t>
      </w:r>
      <w:r>
        <w:rPr>
          <w:i/>
          <w:lang w:val="en-US"/>
        </w:rPr>
        <w:t>M. trossulus</w:t>
      </w:r>
      <w:r>
        <w:rPr>
          <w:lang w:val="en-US"/>
        </w:rPr>
        <w:t xml:space="preserve"> out of the contact zones.  </w:t>
      </w:r>
    </w:p>
    <w:p>
      <w:pPr>
        <w:spacing w:after="0"/>
        <w:ind w:firstLine="0"/>
        <w:rPr>
          <w:lang w:val="en-US"/>
        </w:rPr>
      </w:pPr>
    </w:p>
    <w:p>
      <w:pPr>
        <w:spacing w:after="0"/>
        <w:ind w:firstLine="0"/>
        <w:rPr>
          <w:lang w:val="en-US"/>
        </w:rPr>
      </w:pPr>
      <w:r>
        <w:rPr>
          <w:b/>
          <w:lang w:val="en-US"/>
        </w:rPr>
        <w:t>S3 Table</w:t>
      </w:r>
      <w:r>
        <w:rPr>
          <w:lang w:val="en-US"/>
        </w:rPr>
        <w:t>. Parameters of the fitted regression models.</w:t>
      </w:r>
    </w:p>
    <w:p>
      <w:pPr>
        <w:spacing w:after="0"/>
        <w:ind w:firstLine="0"/>
        <w:rPr>
          <w:lang w:val="en-US"/>
        </w:rPr>
      </w:pPr>
    </w:p>
    <w:p>
      <w:pPr>
        <w:spacing w:after="0"/>
        <w:ind w:firstLine="0"/>
        <w:rPr>
          <w:lang w:val="en-US"/>
        </w:rPr>
      </w:pPr>
      <w:r>
        <w:rPr>
          <w:b/>
          <w:lang w:val="en-US"/>
        </w:rPr>
        <w:t>S4 Table.</w:t>
      </w:r>
      <w:r>
        <w:rPr>
          <w:lang w:val="en-US"/>
        </w:rPr>
        <w:t xml:space="preserve"> The probability of the presence of the T-morphotype as a function of mussel size in subsamples of </w:t>
      </w:r>
      <w:r>
        <w:rPr>
          <w:i/>
          <w:lang w:val="en-US"/>
        </w:rPr>
        <w:t>M. edulis</w:t>
      </w:r>
      <w:r>
        <w:rPr>
          <w:lang w:val="en-US"/>
        </w:rPr>
        <w:t xml:space="preserve"> and </w:t>
      </w:r>
      <w:r>
        <w:rPr>
          <w:i/>
          <w:lang w:val="en-US"/>
        </w:rPr>
        <w:t>M. trossulus</w:t>
      </w:r>
      <w:r>
        <w:rPr>
          <w:lang w:val="en-US"/>
        </w:rPr>
        <w:t>.</w:t>
      </w:r>
      <w:bookmarkEnd w:id="23"/>
      <w:bookmarkEnd w:id="84"/>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sdtPr>
    <w:sdtContent>
      <w:p>
        <w:pPr>
          <w:pStyle w:val="24"/>
          <w:jc w:val="right"/>
        </w:pPr>
        <w:r>
          <w:fldChar w:fldCharType="begin"/>
        </w:r>
        <w:r>
          <w:instrText xml:space="preserve">PAGE   \* MERGEFORMAT</w:instrText>
        </w:r>
        <w:r>
          <w:fldChar w:fldCharType="separate"/>
        </w:r>
        <w:r>
          <w:t>6</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trackRevisions w:val="1"/>
  <w:documentProtection w:edit="trackedChanges" w:enforcement="1" w:cryptProviderType="rsaAES" w:cryptAlgorithmClass="hash" w:cryptAlgorithmType="typeAny" w:cryptAlgorithmSid="14" w:cryptSpinCount="100000" w:hash="9yRTCZeYW/Xp3AP+vtgWw5sOImK9RTTNeyDfdr5jw/qOaVbDLdYHUDGWXmk7XMtpZSWoJThrp5E9EcT5qeBGWg==" w:salt="W1Fk/4IT4n2Lf86UfrZ6Ag=="/>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BCF"/>
    <w:rsid w:val="001277AA"/>
    <w:rsid w:val="00205FD9"/>
    <w:rsid w:val="0034094D"/>
    <w:rsid w:val="003D51ED"/>
    <w:rsid w:val="004E29B3"/>
    <w:rsid w:val="00587377"/>
    <w:rsid w:val="00590D07"/>
    <w:rsid w:val="006211B5"/>
    <w:rsid w:val="006C2858"/>
    <w:rsid w:val="00752DD4"/>
    <w:rsid w:val="007666E3"/>
    <w:rsid w:val="00784D58"/>
    <w:rsid w:val="00866F92"/>
    <w:rsid w:val="008D6863"/>
    <w:rsid w:val="00960D04"/>
    <w:rsid w:val="009C1146"/>
    <w:rsid w:val="00A777F9"/>
    <w:rsid w:val="00AC0D23"/>
    <w:rsid w:val="00B33B25"/>
    <w:rsid w:val="00B86B75"/>
    <w:rsid w:val="00BC48D5"/>
    <w:rsid w:val="00BF7376"/>
    <w:rsid w:val="00C36279"/>
    <w:rsid w:val="00E315A3"/>
    <w:rsid w:val="00E55E47"/>
    <w:rsid w:val="00FA7229"/>
    <w:rsid w:val="11FC2574"/>
    <w:rsid w:val="218A38C1"/>
    <w:rsid w:val="2FD70D0F"/>
    <w:rsid w:val="515147E9"/>
    <w:rsid w:val="54CC7C8E"/>
    <w:rsid w:val="57134937"/>
    <w:rsid w:val="5F264D41"/>
    <w:rsid w:val="628172E4"/>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center"/>
      <w:outlineLvl w:val="1"/>
    </w:pPr>
    <w:rPr>
      <w:rFonts w:cs="Cambria"/>
      <w:b/>
      <w:bCs/>
      <w:iCs/>
      <w:szCs w:val="28"/>
    </w:rPr>
  </w:style>
  <w:style w:type="paragraph" w:styleId="4">
    <w:name w:val="heading 3"/>
    <w:basedOn w:val="1"/>
    <w:next w:val="1"/>
    <w:unhideWhenUsed/>
    <w:qFormat/>
    <w:uiPriority w:val="9"/>
    <w:pPr>
      <w:keepNext/>
      <w:spacing w:before="240" w:after="60"/>
      <w:outlineLvl w:val="2"/>
    </w:pPr>
    <w:rPr>
      <w:rFonts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40"/>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5"/>
    <w:semiHidden/>
    <w:qFormat/>
    <w:uiPriority w:val="0"/>
    <w:pPr>
      <w:ind w:firstLine="0"/>
    </w:pPr>
    <w:rPr>
      <w:sz w:val="20"/>
    </w:rPr>
  </w:style>
  <w:style w:type="paragraph" w:styleId="20">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5"/>
    <w:qFormat/>
    <w:uiPriority w:val="0"/>
    <w:pPr>
      <w:jc w:val="both"/>
    </w:pPr>
  </w:style>
  <w:style w:type="paragraph" w:styleId="22">
    <w:name w:val="Body Text Indent"/>
    <w:basedOn w:val="1"/>
    <w:link w:val="34"/>
    <w:qFormat/>
    <w:uiPriority w:val="0"/>
    <w:pPr>
      <w:ind w:left="283" w:firstLine="0"/>
    </w:pPr>
  </w:style>
  <w:style w:type="paragraph" w:styleId="23">
    <w:name w:val="Title"/>
    <w:basedOn w:val="2"/>
    <w:link w:val="47"/>
    <w:qFormat/>
    <w:uiPriority w:val="0"/>
  </w:style>
  <w:style w:type="paragraph" w:styleId="24">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3"/>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Heading 2 Char1"/>
    <w:basedOn w:val="6"/>
    <w:link w:val="3"/>
    <w:qFormat/>
    <w:locked/>
    <w:uiPriority w:val="0"/>
    <w:rPr>
      <w:rFonts w:ascii="Times New Roman" w:hAnsi="Times New Roman" w:eastAsia="Times New Roman" w:cs="Cambria"/>
      <w:b/>
      <w:bCs/>
      <w:iCs/>
      <w:sz w:val="32"/>
      <w:szCs w:val="28"/>
    </w:rPr>
  </w:style>
  <w:style w:type="table" w:styleId="30">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1">
    <w:name w:val="Heading 1 Char"/>
    <w:basedOn w:val="6"/>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Body Text Indent 2 Char"/>
    <w:basedOn w:val="6"/>
    <w:link w:val="27"/>
    <w:semiHidden/>
    <w:qFormat/>
    <w:uiPriority w:val="0"/>
    <w:rPr>
      <w:sz w:val="24"/>
      <w:lang w:val="ru-RU" w:eastAsia="ru-RU" w:bidi="ar-SA"/>
    </w:rPr>
  </w:style>
  <w:style w:type="character" w:customStyle="1" w:styleId="34">
    <w:name w:val="Body Text Indent Char"/>
    <w:basedOn w:val="6"/>
    <w:link w:val="22"/>
    <w:semiHidden/>
    <w:qFormat/>
    <w:uiPriority w:val="0"/>
    <w:rPr>
      <w:sz w:val="24"/>
      <w:szCs w:val="24"/>
      <w:lang w:val="ru-RU" w:eastAsia="ru-RU" w:bidi="ar-SA"/>
    </w:rPr>
  </w:style>
  <w:style w:type="character" w:customStyle="1" w:styleId="35">
    <w:name w:val="Body Text Char"/>
    <w:basedOn w:val="6"/>
    <w:link w:val="21"/>
    <w:qFormat/>
    <w:uiPriority w:val="0"/>
    <w:rPr>
      <w:rFonts w:ascii="Times New Roman" w:hAnsi="Times New Roman" w:eastAsia="Times New Roman"/>
      <w:sz w:val="24"/>
      <w:szCs w:val="24"/>
    </w:rPr>
  </w:style>
  <w:style w:type="character" w:customStyle="1" w:styleId="36">
    <w:name w:val="Heading 2 Char"/>
    <w:basedOn w:val="6"/>
    <w:semiHidden/>
    <w:qFormat/>
    <w:uiPriority w:val="0"/>
    <w:rPr>
      <w:rFonts w:ascii="Cambria" w:hAnsi="Cambria" w:eastAsia="Times New Roman" w:cs="Times New Roman"/>
      <w:b/>
      <w:bCs/>
      <w:i/>
      <w:iCs/>
      <w:sz w:val="28"/>
      <w:szCs w:val="28"/>
    </w:rPr>
  </w:style>
  <w:style w:type="character" w:customStyle="1" w:styleId="37">
    <w:name w:val="Footer Char1"/>
    <w:basedOn w:val="6"/>
    <w:link w:val="24"/>
    <w:qFormat/>
    <w:locked/>
    <w:uiPriority w:val="99"/>
    <w:rPr>
      <w:rFonts w:ascii="Courier New" w:hAnsi="Courier New" w:cs="Courier New"/>
      <w:sz w:val="24"/>
      <w:szCs w:val="24"/>
      <w:lang w:val="ru-RU" w:eastAsia="ru-RU" w:bidi="ar-SA"/>
    </w:rPr>
  </w:style>
  <w:style w:type="character" w:customStyle="1" w:styleId="38">
    <w:name w:val="Footer Char"/>
    <w:basedOn w:val="6"/>
    <w:semiHidden/>
    <w:qFormat/>
    <w:uiPriority w:val="0"/>
    <w:rPr>
      <w:rFonts w:ascii="Courier New" w:hAnsi="Courier New" w:cs="Courier New"/>
      <w:sz w:val="24"/>
      <w:szCs w:val="24"/>
    </w:rPr>
  </w:style>
  <w:style w:type="character" w:customStyle="1" w:styleId="39">
    <w:name w:val="Header Char"/>
    <w:basedOn w:val="6"/>
    <w:link w:val="20"/>
    <w:semiHidden/>
    <w:qFormat/>
    <w:uiPriority w:val="0"/>
    <w:rPr>
      <w:rFonts w:ascii="Courier New" w:hAnsi="Courier New" w:cs="Courier New"/>
      <w:sz w:val="24"/>
      <w:szCs w:val="24"/>
      <w:lang w:val="ru-RU" w:eastAsia="ru-RU" w:bidi="ar-SA"/>
    </w:rPr>
  </w:style>
  <w:style w:type="character" w:customStyle="1" w:styleId="40">
    <w:name w:val="Balloon Text Char"/>
    <w:basedOn w:val="6"/>
    <w:link w:val="15"/>
    <w:semiHidden/>
    <w:qFormat/>
    <w:uiPriority w:val="0"/>
    <w:rPr>
      <w:sz w:val="0"/>
      <w:szCs w:val="0"/>
      <w:lang w:val="ru-RU" w:eastAsia="ru-RU" w:bidi="ar-SA"/>
    </w:rPr>
  </w:style>
  <w:style w:type="character" w:customStyle="1" w:styleId="41">
    <w:name w:val="Знак4"/>
    <w:basedOn w:val="6"/>
    <w:qFormat/>
    <w:locked/>
    <w:uiPriority w:val="0"/>
    <w:rPr>
      <w:sz w:val="28"/>
      <w:szCs w:val="28"/>
    </w:rPr>
  </w:style>
  <w:style w:type="character" w:customStyle="1" w:styleId="42">
    <w:name w:val="Знак3"/>
    <w:basedOn w:val="6"/>
    <w:qFormat/>
    <w:locked/>
    <w:uiPriority w:val="0"/>
    <w:rPr>
      <w:rFonts w:ascii="Courier New" w:hAnsi="Courier New" w:cs="Courier New"/>
      <w:sz w:val="24"/>
      <w:szCs w:val="24"/>
    </w:rPr>
  </w:style>
  <w:style w:type="character" w:customStyle="1" w:styleId="43">
    <w:name w:val="Знак2"/>
    <w:basedOn w:val="6"/>
    <w:semiHidden/>
    <w:qFormat/>
    <w:locked/>
    <w:uiPriority w:val="0"/>
    <w:rPr>
      <w:rFonts w:ascii="Courier New" w:hAnsi="Courier New" w:cs="Courier New"/>
      <w:sz w:val="24"/>
      <w:szCs w:val="24"/>
    </w:rPr>
  </w:style>
  <w:style w:type="character" w:customStyle="1" w:styleId="44">
    <w:name w:val="Знак9"/>
    <w:basedOn w:val="6"/>
    <w:qFormat/>
    <w:locked/>
    <w:uiPriority w:val="0"/>
    <w:rPr>
      <w:b/>
      <w:bCs/>
    </w:rPr>
  </w:style>
  <w:style w:type="character" w:customStyle="1" w:styleId="45">
    <w:name w:val="Footnote Text Char1"/>
    <w:basedOn w:val="6"/>
    <w:link w:val="19"/>
    <w:semiHidden/>
    <w:qFormat/>
    <w:locked/>
    <w:uiPriority w:val="0"/>
    <w:rPr>
      <w:lang w:val="ru-RU" w:eastAsia="ru-RU" w:bidi="ar-SA"/>
    </w:rPr>
  </w:style>
  <w:style w:type="character" w:customStyle="1" w:styleId="46">
    <w:name w:val="Footnote Text Char"/>
    <w:basedOn w:val="6"/>
    <w:semiHidden/>
    <w:qFormat/>
    <w:uiPriority w:val="0"/>
    <w:rPr>
      <w:rFonts w:ascii="Courier New" w:hAnsi="Courier New" w:cs="Courier New"/>
      <w:sz w:val="20"/>
      <w:szCs w:val="20"/>
    </w:rPr>
  </w:style>
  <w:style w:type="character" w:customStyle="1" w:styleId="47">
    <w:name w:val="Title Char1"/>
    <w:basedOn w:val="6"/>
    <w:link w:val="23"/>
    <w:qFormat/>
    <w:locked/>
    <w:uiPriority w:val="0"/>
    <w:rPr>
      <w:rFonts w:ascii="Arial" w:hAnsi="Arial" w:eastAsia="Times New Roman"/>
      <w:sz w:val="36"/>
    </w:rPr>
  </w:style>
  <w:style w:type="character" w:customStyle="1" w:styleId="48">
    <w:name w:val="Title Char"/>
    <w:basedOn w:val="6"/>
    <w:qFormat/>
    <w:uiPriority w:val="0"/>
    <w:rPr>
      <w:rFonts w:ascii="Cambria" w:hAnsi="Cambria" w:eastAsia="Times New Roman" w:cs="Times New Roman"/>
      <w:b/>
      <w:bCs/>
      <w:kern w:val="28"/>
      <w:sz w:val="32"/>
      <w:szCs w:val="32"/>
    </w:rPr>
  </w:style>
  <w:style w:type="character" w:customStyle="1" w:styleId="49">
    <w:name w:val="spelle"/>
    <w:basedOn w:val="6"/>
    <w:qFormat/>
    <w:uiPriority w:val="0"/>
  </w:style>
  <w:style w:type="character" w:customStyle="1" w:styleId="50">
    <w:name w:val="grame"/>
    <w:basedOn w:val="6"/>
    <w:qFormat/>
    <w:uiPriority w:val="0"/>
  </w:style>
  <w:style w:type="character" w:customStyle="1" w:styleId="51">
    <w:name w:val="ref-journal"/>
    <w:basedOn w:val="6"/>
    <w:qFormat/>
    <w:uiPriority w:val="0"/>
  </w:style>
  <w:style w:type="character" w:customStyle="1" w:styleId="52">
    <w:name w:val="ref-vol"/>
    <w:basedOn w:val="6"/>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17"/>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6"/>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6" Type="http://schemas.microsoft.com/office/2011/relationships/people" Target="people.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13604</Words>
  <Characters>77546</Characters>
  <Lines>646</Lines>
  <Paragraphs>181</Paragraphs>
  <TotalTime>241</TotalTime>
  <ScaleCrop>false</ScaleCrop>
  <LinksUpToDate>false</LinksUpToDate>
  <CharactersWithSpaces>90969</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2021-03-23T22:01:00Z</dcterms:created>
  <dc:creator>Vadim Khaitov1,2, Julia Marchenko1, Marina Katolikova1,3, Risto Väinölä4, Sarah E. Kingston5,6, David B. Carlon5, Michael Gantsevich7, Petr Strelkov1,8</dc:creator>
  <cp:lastModifiedBy>polyd</cp:lastModifiedBy>
  <dcterms:modified xsi:type="dcterms:W3CDTF">2021-03-26T06:25:40Z</dcterms:modified>
  <dc:title>Species identification based on a semi-diagnostic marker: evaluation of a simple conchological test for distinguishing blue mussels Mytilus edulis L. and M. trossulus Gould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1049-11.2.0.10017</vt:lpwstr>
  </property>
</Properties>
</file>