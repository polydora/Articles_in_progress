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8C0" w:rsidRPr="003C7150" w:rsidRDefault="00E518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Dear Dr. </w:t>
      </w:r>
      <w:proofErr w:type="spellStart"/>
      <w:r w:rsidRPr="003C7150">
        <w:rPr>
          <w:rFonts w:ascii="Times New Roman" w:eastAsia="Times New Roman" w:hAnsi="Times New Roman" w:cs="Times New Roman"/>
          <w:sz w:val="24"/>
          <w:szCs w:val="24"/>
          <w:highlight w:val="yellow"/>
          <w:lang w:val="en-US" w:eastAsia="ru-RU"/>
        </w:rPr>
        <w:t>Melzner</w:t>
      </w:r>
      <w:proofErr w:type="spellEnd"/>
      <w:r w:rsidRPr="003C7150">
        <w:rPr>
          <w:rFonts w:ascii="Times New Roman" w:eastAsia="Times New Roman" w:hAnsi="Times New Roman" w:cs="Times New Roman"/>
          <w:sz w:val="24"/>
          <w:szCs w:val="24"/>
          <w:highlight w:val="yellow"/>
          <w:lang w:val="en-US" w:eastAsia="ru-RU"/>
        </w:rPr>
        <w:t xml:space="preserve">, </w:t>
      </w:r>
    </w:p>
    <w:p w:rsidR="003B3AEE" w:rsidRPr="003C7150" w:rsidRDefault="00E518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Thank you for </w:t>
      </w:r>
      <w:r w:rsidR="00A16D7A" w:rsidRPr="003C7150">
        <w:rPr>
          <w:rFonts w:ascii="Times New Roman" w:eastAsia="Times New Roman" w:hAnsi="Times New Roman" w:cs="Times New Roman"/>
          <w:sz w:val="24"/>
          <w:szCs w:val="24"/>
          <w:highlight w:val="yellow"/>
          <w:lang w:val="en-GB" w:eastAsia="ru-RU"/>
        </w:rPr>
        <w:t xml:space="preserve">the </w:t>
      </w:r>
      <w:r w:rsidRPr="003C7150">
        <w:rPr>
          <w:rFonts w:ascii="Times New Roman" w:eastAsia="Times New Roman" w:hAnsi="Times New Roman" w:cs="Times New Roman"/>
          <w:sz w:val="24"/>
          <w:szCs w:val="24"/>
          <w:highlight w:val="yellow"/>
          <w:lang w:val="en-US" w:eastAsia="ru-RU"/>
        </w:rPr>
        <w:t xml:space="preserve">evaluation of our manuscript. Our </w:t>
      </w:r>
      <w:r w:rsidR="00D34793" w:rsidRPr="003C7150">
        <w:rPr>
          <w:rFonts w:ascii="Times New Roman" w:eastAsia="Times New Roman" w:hAnsi="Times New Roman" w:cs="Times New Roman"/>
          <w:sz w:val="24"/>
          <w:szCs w:val="24"/>
          <w:highlight w:val="yellow"/>
          <w:lang w:val="en-US" w:eastAsia="ru-RU"/>
        </w:rPr>
        <w:t>respon</w:t>
      </w:r>
      <w:r w:rsidR="00A16D7A" w:rsidRPr="003C7150">
        <w:rPr>
          <w:rFonts w:ascii="Times New Roman" w:eastAsia="Times New Roman" w:hAnsi="Times New Roman" w:cs="Times New Roman"/>
          <w:sz w:val="24"/>
          <w:szCs w:val="24"/>
          <w:highlight w:val="yellow"/>
          <w:lang w:val="en-US" w:eastAsia="ru-RU"/>
        </w:rPr>
        <w:t>ses</w:t>
      </w:r>
      <w:r w:rsidR="00D34793" w:rsidRPr="003C7150">
        <w:rPr>
          <w:rFonts w:ascii="Times New Roman" w:eastAsia="Times New Roman" w:hAnsi="Times New Roman" w:cs="Times New Roman"/>
          <w:sz w:val="24"/>
          <w:szCs w:val="24"/>
          <w:highlight w:val="yellow"/>
          <w:lang w:val="en-US" w:eastAsia="ru-RU"/>
        </w:rPr>
        <w:t xml:space="preserve"> to</w:t>
      </w:r>
      <w:r w:rsidR="00A16D7A" w:rsidRPr="003C7150">
        <w:rPr>
          <w:rFonts w:ascii="Times New Roman" w:eastAsia="Times New Roman" w:hAnsi="Times New Roman" w:cs="Times New Roman"/>
          <w:sz w:val="24"/>
          <w:szCs w:val="24"/>
          <w:highlight w:val="yellow"/>
          <w:lang w:val="en-US" w:eastAsia="ru-RU"/>
        </w:rPr>
        <w:t xml:space="preserve"> the</w:t>
      </w:r>
      <w:r w:rsidR="00D34793" w:rsidRPr="003C7150">
        <w:rPr>
          <w:rFonts w:ascii="Times New Roman" w:eastAsia="Times New Roman" w:hAnsi="Times New Roman" w:cs="Times New Roman"/>
          <w:sz w:val="24"/>
          <w:szCs w:val="24"/>
          <w:highlight w:val="yellow"/>
          <w:lang w:val="en-US" w:eastAsia="ru-RU"/>
        </w:rPr>
        <w:t xml:space="preserve"> reviewers are</w:t>
      </w:r>
      <w:r w:rsidR="00A16D7A" w:rsidRPr="003C7150">
        <w:rPr>
          <w:rFonts w:ascii="Times New Roman" w:eastAsia="Times New Roman" w:hAnsi="Times New Roman" w:cs="Times New Roman"/>
          <w:sz w:val="24"/>
          <w:szCs w:val="24"/>
          <w:highlight w:val="yellow"/>
          <w:lang w:val="en-US" w:eastAsia="ru-RU"/>
        </w:rPr>
        <w:t xml:space="preserve"> given</w:t>
      </w:r>
      <w:r w:rsidR="00D34793" w:rsidRPr="003C7150">
        <w:rPr>
          <w:rFonts w:ascii="Times New Roman" w:eastAsia="Times New Roman" w:hAnsi="Times New Roman" w:cs="Times New Roman"/>
          <w:sz w:val="24"/>
          <w:szCs w:val="24"/>
          <w:highlight w:val="yellow"/>
          <w:lang w:val="en-US" w:eastAsia="ru-RU"/>
        </w:rPr>
        <w:t xml:space="preserve"> below. </w:t>
      </w:r>
    </w:p>
    <w:p w:rsidR="00A16D7A" w:rsidRPr="003C7150" w:rsidRDefault="00AE2444"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We have provided the missing initial data. We </w:t>
      </w:r>
      <w:r w:rsidR="00607563" w:rsidRPr="003C7150">
        <w:rPr>
          <w:rFonts w:ascii="Times New Roman" w:eastAsia="Times New Roman" w:hAnsi="Times New Roman" w:cs="Times New Roman"/>
          <w:sz w:val="24"/>
          <w:szCs w:val="24"/>
          <w:highlight w:val="yellow"/>
          <w:lang w:val="en-GB" w:eastAsia="ru-RU"/>
        </w:rPr>
        <w:t xml:space="preserve">apologise for </w:t>
      </w:r>
      <w:r w:rsidRPr="003C7150">
        <w:rPr>
          <w:rFonts w:ascii="Times New Roman" w:eastAsia="Times New Roman" w:hAnsi="Times New Roman" w:cs="Times New Roman"/>
          <w:sz w:val="24"/>
          <w:szCs w:val="24"/>
          <w:highlight w:val="yellow"/>
          <w:lang w:val="en-GB" w:eastAsia="ru-RU"/>
        </w:rPr>
        <w:t>the omission</w:t>
      </w:r>
      <w:r w:rsidR="00607563" w:rsidRPr="003C7150">
        <w:rPr>
          <w:rFonts w:ascii="Times New Roman" w:eastAsia="Times New Roman" w:hAnsi="Times New Roman" w:cs="Times New Roman"/>
          <w:sz w:val="24"/>
          <w:szCs w:val="24"/>
          <w:highlight w:val="yellow"/>
          <w:lang w:val="en-GB" w:eastAsia="ru-RU"/>
        </w:rPr>
        <w:t>.</w:t>
      </w:r>
      <w:r w:rsidRPr="003C7150">
        <w:rPr>
          <w:rFonts w:ascii="Times New Roman" w:eastAsia="Times New Roman" w:hAnsi="Times New Roman" w:cs="Times New Roman"/>
          <w:sz w:val="24"/>
          <w:szCs w:val="24"/>
          <w:highlight w:val="yellow"/>
          <w:lang w:val="en-GB" w:eastAsia="ru-RU"/>
        </w:rPr>
        <w:t xml:space="preserve"> </w:t>
      </w:r>
      <w:r w:rsidR="00507845" w:rsidRPr="003C7150">
        <w:rPr>
          <w:rFonts w:ascii="Times New Roman" w:eastAsia="Times New Roman" w:hAnsi="Times New Roman" w:cs="Times New Roman"/>
          <w:sz w:val="24"/>
          <w:szCs w:val="24"/>
          <w:highlight w:val="yellow"/>
          <w:lang w:val="en-US" w:eastAsia="ru-RU"/>
        </w:rPr>
        <w:t xml:space="preserve">The </w:t>
      </w:r>
      <w:r w:rsidR="00D65E64" w:rsidRPr="003C7150">
        <w:rPr>
          <w:rFonts w:ascii="Times New Roman" w:eastAsia="Times New Roman" w:hAnsi="Times New Roman" w:cs="Times New Roman"/>
          <w:sz w:val="24"/>
          <w:szCs w:val="24"/>
          <w:highlight w:val="yellow"/>
          <w:lang w:val="en-US" w:eastAsia="ru-RU"/>
        </w:rPr>
        <w:t>phrase “data not shown”</w:t>
      </w:r>
      <w:r w:rsidR="00507845" w:rsidRPr="003C7150">
        <w:rPr>
          <w:rFonts w:ascii="Times New Roman" w:eastAsia="Times New Roman" w:hAnsi="Times New Roman" w:cs="Times New Roman"/>
          <w:sz w:val="24"/>
          <w:szCs w:val="24"/>
          <w:highlight w:val="yellow"/>
          <w:lang w:val="en-US" w:eastAsia="ru-RU"/>
        </w:rPr>
        <w:t xml:space="preserve"> has been removed</w:t>
      </w:r>
      <w:r w:rsidR="00607563" w:rsidRPr="003C7150">
        <w:rPr>
          <w:rFonts w:ascii="Times New Roman" w:eastAsia="Times New Roman" w:hAnsi="Times New Roman" w:cs="Times New Roman"/>
          <w:sz w:val="24"/>
          <w:szCs w:val="24"/>
          <w:highlight w:val="yellow"/>
          <w:lang w:val="en-US" w:eastAsia="ru-RU"/>
        </w:rPr>
        <w:t>.</w:t>
      </w:r>
      <w:r w:rsidR="00D65E64" w:rsidRPr="003C7150">
        <w:rPr>
          <w:rFonts w:ascii="Times New Roman" w:eastAsia="Times New Roman" w:hAnsi="Times New Roman" w:cs="Times New Roman"/>
          <w:sz w:val="24"/>
          <w:szCs w:val="24"/>
          <w:highlight w:val="yellow"/>
          <w:lang w:val="en-US" w:eastAsia="ru-RU"/>
        </w:rPr>
        <w:t xml:space="preserve"> </w:t>
      </w:r>
      <w:r w:rsidR="00607563" w:rsidRPr="003C7150">
        <w:rPr>
          <w:rFonts w:ascii="Times New Roman" w:eastAsia="Times New Roman" w:hAnsi="Times New Roman" w:cs="Times New Roman"/>
          <w:sz w:val="24"/>
          <w:szCs w:val="24"/>
          <w:highlight w:val="yellow"/>
          <w:lang w:val="en-US" w:eastAsia="ru-RU"/>
        </w:rPr>
        <w:t xml:space="preserve">The </w:t>
      </w:r>
      <w:r w:rsidR="00D65E64" w:rsidRPr="003C7150">
        <w:rPr>
          <w:rFonts w:ascii="Times New Roman" w:eastAsia="Times New Roman" w:hAnsi="Times New Roman" w:cs="Times New Roman"/>
          <w:sz w:val="24"/>
          <w:szCs w:val="24"/>
          <w:highlight w:val="yellow"/>
          <w:lang w:val="en-US" w:eastAsia="ru-RU"/>
        </w:rPr>
        <w:t>map in Fig. 1</w:t>
      </w:r>
      <w:r w:rsidR="00607563" w:rsidRPr="003C7150">
        <w:rPr>
          <w:rFonts w:ascii="Times New Roman" w:eastAsia="Times New Roman" w:hAnsi="Times New Roman" w:cs="Times New Roman"/>
          <w:sz w:val="24"/>
          <w:szCs w:val="24"/>
          <w:highlight w:val="yellow"/>
          <w:lang w:val="en-US" w:eastAsia="ru-RU"/>
        </w:rPr>
        <w:t xml:space="preserve"> was produced using </w:t>
      </w:r>
      <w:proofErr w:type="spellStart"/>
      <w:r w:rsidR="00607563" w:rsidRPr="003C7150">
        <w:rPr>
          <w:rFonts w:ascii="Times New Roman" w:eastAsia="Times New Roman" w:hAnsi="Times New Roman" w:cs="Times New Roman"/>
          <w:sz w:val="24"/>
          <w:szCs w:val="24"/>
          <w:highlight w:val="yellow"/>
          <w:lang w:val="en-US" w:eastAsia="ru-RU"/>
        </w:rPr>
        <w:t>Inkscape</w:t>
      </w:r>
      <w:proofErr w:type="spellEnd"/>
      <w:r w:rsidR="00607563" w:rsidRPr="003C7150">
        <w:rPr>
          <w:rFonts w:ascii="Times New Roman" w:eastAsia="Times New Roman" w:hAnsi="Times New Roman" w:cs="Times New Roman"/>
          <w:sz w:val="24"/>
          <w:szCs w:val="24"/>
          <w:highlight w:val="yellow"/>
          <w:lang w:val="en-US" w:eastAsia="ru-RU"/>
        </w:rPr>
        <w:t xml:space="preserve"> 0:92, and we have added this information to </w:t>
      </w:r>
      <w:r w:rsidR="00D65E64" w:rsidRPr="003C7150">
        <w:rPr>
          <w:rFonts w:ascii="Times New Roman" w:eastAsia="Times New Roman" w:hAnsi="Times New Roman" w:cs="Times New Roman"/>
          <w:sz w:val="24"/>
          <w:szCs w:val="24"/>
          <w:highlight w:val="yellow"/>
          <w:lang w:val="en-US" w:eastAsia="ru-RU"/>
        </w:rPr>
        <w:t>the</w:t>
      </w:r>
      <w:r w:rsidR="00607563" w:rsidRPr="003C7150">
        <w:rPr>
          <w:rFonts w:ascii="Times New Roman" w:eastAsia="Times New Roman" w:hAnsi="Times New Roman" w:cs="Times New Roman"/>
          <w:sz w:val="24"/>
          <w:szCs w:val="24"/>
          <w:highlight w:val="yellow"/>
          <w:lang w:val="en-US" w:eastAsia="ru-RU"/>
        </w:rPr>
        <w:t xml:space="preserve"> figure</w:t>
      </w:r>
      <w:r w:rsidR="00D65E64" w:rsidRPr="003C7150">
        <w:rPr>
          <w:rFonts w:ascii="Times New Roman" w:eastAsia="Times New Roman" w:hAnsi="Times New Roman" w:cs="Times New Roman"/>
          <w:sz w:val="24"/>
          <w:szCs w:val="24"/>
          <w:highlight w:val="yellow"/>
          <w:lang w:val="en-US" w:eastAsia="ru-RU"/>
        </w:rPr>
        <w:t xml:space="preserve"> legend.</w:t>
      </w:r>
      <w:r w:rsidR="00D65E64" w:rsidRPr="003C7150">
        <w:rPr>
          <w:rFonts w:ascii="Times New Roman" w:eastAsia="Times New Roman" w:hAnsi="Times New Roman" w:cs="Times New Roman"/>
          <w:sz w:val="24"/>
          <w:szCs w:val="24"/>
          <w:lang w:val="en-US" w:eastAsia="ru-RU"/>
        </w:rPr>
        <w:t xml:space="preserve"> </w:t>
      </w:r>
    </w:p>
    <w:p w:rsidR="000A6FA8"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Reviewer #1: This is an interesting manuscript describing a new semi-diagnostic character that could be used to roughly distinguish between the two mussel species Mytilus edulis and Mytilus trossulus in the field without the need for genotyping. I want to commend the authors for collecting this broad sample set. The analyses are in my opinion well done, although I had a few questions and concerns, especially regarding the use of allozyme markers and the lack of available raw data, that should be addressed.</w:t>
      </w:r>
    </w:p>
    <w:p w:rsidR="009970EA" w:rsidRPr="003C7150" w:rsidRDefault="000A6FA8"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Thank you for </w:t>
      </w:r>
      <w:r w:rsidR="004B58C9" w:rsidRPr="003C7150">
        <w:rPr>
          <w:rFonts w:ascii="Times New Roman" w:eastAsia="Times New Roman" w:hAnsi="Times New Roman" w:cs="Times New Roman"/>
          <w:sz w:val="24"/>
          <w:szCs w:val="24"/>
          <w:highlight w:val="yellow"/>
          <w:lang w:val="en-US" w:eastAsia="ru-RU"/>
        </w:rPr>
        <w:t xml:space="preserve">a </w:t>
      </w:r>
      <w:r w:rsidRPr="003C7150">
        <w:rPr>
          <w:rFonts w:ascii="Times New Roman" w:eastAsia="Times New Roman" w:hAnsi="Times New Roman" w:cs="Times New Roman"/>
          <w:sz w:val="24"/>
          <w:szCs w:val="24"/>
          <w:highlight w:val="yellow"/>
          <w:lang w:val="en-US" w:eastAsia="ru-RU"/>
        </w:rPr>
        <w:t>careful evaluation of our manuscript.</w:t>
      </w:r>
      <w:r w:rsidR="001A1CC0" w:rsidRPr="003C7150">
        <w:rPr>
          <w:rFonts w:ascii="Times New Roman" w:eastAsia="Times New Roman" w:hAnsi="Times New Roman" w:cs="Times New Roman"/>
          <w:sz w:val="24"/>
          <w:szCs w:val="24"/>
          <w:lang w:val="en-US" w:eastAsia="ru-RU"/>
        </w:rPr>
        <w:br/>
      </w:r>
      <w:r w:rsidR="001A1CC0" w:rsidRPr="003C7150">
        <w:rPr>
          <w:rFonts w:ascii="Times New Roman" w:eastAsia="Times New Roman" w:hAnsi="Times New Roman" w:cs="Times New Roman"/>
          <w:sz w:val="24"/>
          <w:szCs w:val="24"/>
          <w:lang w:val="en-US" w:eastAsia="ru-RU"/>
        </w:rPr>
        <w:br/>
        <w:t>- The manuscript is a bit long. Sometimes it is hard to follow what was done.</w:t>
      </w:r>
    </w:p>
    <w:p w:rsidR="009970EA" w:rsidRPr="003C7150" w:rsidRDefault="00AC7D47" w:rsidP="00AC7D47">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We </w:t>
      </w:r>
      <w:r w:rsidR="00AE2444" w:rsidRPr="003C7150">
        <w:rPr>
          <w:rFonts w:ascii="Times New Roman" w:eastAsia="Times New Roman" w:hAnsi="Times New Roman" w:cs="Times New Roman"/>
          <w:sz w:val="24"/>
          <w:szCs w:val="24"/>
          <w:highlight w:val="yellow"/>
          <w:lang w:val="en-US" w:eastAsia="ru-RU"/>
        </w:rPr>
        <w:t xml:space="preserve">have </w:t>
      </w:r>
      <w:r w:rsidRPr="003C7150">
        <w:rPr>
          <w:rFonts w:ascii="Times New Roman" w:eastAsia="Times New Roman" w:hAnsi="Times New Roman" w:cs="Times New Roman"/>
          <w:sz w:val="24"/>
          <w:szCs w:val="24"/>
          <w:highlight w:val="yellow"/>
          <w:lang w:val="en-US" w:eastAsia="ru-RU"/>
        </w:rPr>
        <w:t>shortened Discussion</w:t>
      </w:r>
      <w:r w:rsidR="00857C78" w:rsidRPr="003C7150">
        <w:rPr>
          <w:rFonts w:ascii="Times New Roman" w:eastAsia="Times New Roman" w:hAnsi="Times New Roman" w:cs="Times New Roman"/>
          <w:sz w:val="24"/>
          <w:szCs w:val="24"/>
          <w:highlight w:val="yellow"/>
          <w:lang w:val="en-US" w:eastAsia="ru-RU"/>
        </w:rPr>
        <w:t>.</w:t>
      </w:r>
      <w:r w:rsidR="00AE2444" w:rsidRPr="003C7150">
        <w:rPr>
          <w:rFonts w:ascii="Times New Roman" w:eastAsia="Times New Roman" w:hAnsi="Times New Roman" w:cs="Times New Roman"/>
          <w:sz w:val="24"/>
          <w:szCs w:val="24"/>
          <w:highlight w:val="yellow"/>
          <w:lang w:val="en-US" w:eastAsia="ru-RU"/>
        </w:rPr>
        <w:t xml:space="preserve"> We hope the text is now easier to follow.</w:t>
      </w:r>
    </w:p>
    <w:p w:rsidR="003925BD"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ru-RU"/>
        </w:rPr>
      </w:pPr>
      <w:r w:rsidRPr="003C7150">
        <w:rPr>
          <w:rFonts w:ascii="Times New Roman" w:eastAsia="Times New Roman" w:hAnsi="Times New Roman" w:cs="Times New Roman"/>
          <w:sz w:val="24"/>
          <w:szCs w:val="24"/>
          <w:lang w:val="en-US" w:eastAsia="ru-RU"/>
        </w:rPr>
        <w:br/>
        <w:t>- L94: unambiguous</w:t>
      </w:r>
    </w:p>
    <w:p w:rsidR="00AC7D47" w:rsidRPr="003C7150" w:rsidRDefault="004B58C9"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C</w:t>
      </w:r>
      <w:r w:rsidR="00AC7D47" w:rsidRPr="003C7150">
        <w:rPr>
          <w:rFonts w:ascii="Times New Roman" w:eastAsia="Times New Roman" w:hAnsi="Times New Roman" w:cs="Times New Roman"/>
          <w:sz w:val="24"/>
          <w:szCs w:val="24"/>
          <w:highlight w:val="yellow"/>
          <w:lang w:val="en-US" w:eastAsia="ru-RU"/>
        </w:rPr>
        <w:t>orrected</w:t>
      </w:r>
      <w:r w:rsidR="00536692" w:rsidRPr="003C7150">
        <w:rPr>
          <w:rFonts w:ascii="Times New Roman" w:eastAsia="Times New Roman" w:hAnsi="Times New Roman" w:cs="Times New Roman"/>
          <w:sz w:val="24"/>
          <w:szCs w:val="24"/>
          <w:lang w:val="en-US" w:eastAsia="ru-RU"/>
        </w:rPr>
        <w:t xml:space="preserve"> </w:t>
      </w:r>
      <w:r w:rsidR="00536692" w:rsidRPr="003C7150">
        <w:rPr>
          <w:rFonts w:ascii="Times New Roman" w:eastAsia="Times New Roman" w:hAnsi="Times New Roman" w:cs="Times New Roman"/>
          <w:sz w:val="24"/>
          <w:szCs w:val="24"/>
          <w:highlight w:val="magenta"/>
          <w:lang w:val="en-US" w:eastAsia="ru-RU"/>
        </w:rPr>
        <w:t xml:space="preserve">(L?? cleaned </w:t>
      </w:r>
      <w:proofErr w:type="spellStart"/>
      <w:r w:rsidR="00536692" w:rsidRPr="003C7150">
        <w:rPr>
          <w:rFonts w:ascii="Times New Roman" w:eastAsia="Times New Roman" w:hAnsi="Times New Roman" w:cs="Times New Roman"/>
          <w:sz w:val="24"/>
          <w:szCs w:val="24"/>
          <w:highlight w:val="magenta"/>
          <w:lang w:val="en-US" w:eastAsia="ru-RU"/>
        </w:rPr>
        <w:t>ms</w:t>
      </w:r>
      <w:proofErr w:type="spellEnd"/>
      <w:r w:rsidR="00536692" w:rsidRPr="003C7150">
        <w:rPr>
          <w:rFonts w:ascii="Times New Roman" w:eastAsia="Times New Roman" w:hAnsi="Times New Roman" w:cs="Times New Roman"/>
          <w:sz w:val="24"/>
          <w:szCs w:val="24"/>
          <w:highlight w:val="magenta"/>
          <w:lang w:val="en-US" w:eastAsia="ru-RU"/>
        </w:rPr>
        <w:t>)</w:t>
      </w:r>
    </w:p>
    <w:p w:rsidR="003925BD"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 L191: Mussels in the Baltic Sea represent a hybrid swarm and are not pure M. trossulus. This is explained later in the discussion, but I think this should be recognized already here.</w:t>
      </w:r>
    </w:p>
    <w:p w:rsidR="00536692" w:rsidRPr="003C7150" w:rsidRDefault="00E17AD0" w:rsidP="00536692">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We introduced the sentence: “</w:t>
      </w:r>
      <w:del w:id="0" w:author="Arcella" w:date="2021-01-22T10:55:00Z">
        <w:r w:rsidRPr="003C7150" w:rsidDel="00202EF7">
          <w:rPr>
            <w:rFonts w:ascii="Times New Roman" w:eastAsia="Times New Roman" w:hAnsi="Times New Roman" w:cs="Times New Roman"/>
            <w:sz w:val="24"/>
            <w:szCs w:val="24"/>
            <w:highlight w:val="yellow"/>
            <w:lang w:val="en-US" w:eastAsia="ru-RU"/>
          </w:rPr>
          <w:delText xml:space="preserve">Note that </w:delText>
        </w:r>
      </w:del>
      <w:ins w:id="1" w:author="Arcella" w:date="2021-01-22T10:55:00Z">
        <w:r w:rsidR="00202EF7">
          <w:rPr>
            <w:rFonts w:ascii="Times New Roman" w:eastAsia="Times New Roman" w:hAnsi="Times New Roman" w:cs="Times New Roman"/>
            <w:sz w:val="24"/>
            <w:szCs w:val="24"/>
            <w:highlight w:val="yellow"/>
            <w:lang w:val="en-US" w:eastAsia="ru-RU"/>
          </w:rPr>
          <w:t xml:space="preserve">To note, </w:t>
        </w:r>
      </w:ins>
      <w:r w:rsidRPr="003C7150">
        <w:rPr>
          <w:rFonts w:ascii="Times New Roman" w:eastAsia="Times New Roman" w:hAnsi="Times New Roman" w:cs="Times New Roman"/>
          <w:sz w:val="24"/>
          <w:szCs w:val="24"/>
          <w:highlight w:val="yellow"/>
          <w:lang w:val="en-US" w:eastAsia="ru-RU"/>
        </w:rPr>
        <w:t xml:space="preserve">the Baltic M. trossulus is more strongly </w:t>
      </w:r>
      <w:bookmarkStart w:id="2" w:name="_GoBack"/>
      <w:bookmarkEnd w:id="2"/>
      <w:r w:rsidRPr="003C7150">
        <w:rPr>
          <w:rFonts w:ascii="Times New Roman" w:eastAsia="Times New Roman" w:hAnsi="Times New Roman" w:cs="Times New Roman"/>
          <w:sz w:val="24"/>
          <w:szCs w:val="24"/>
          <w:highlight w:val="yellow"/>
          <w:lang w:val="en-US" w:eastAsia="ru-RU"/>
        </w:rPr>
        <w:t>introgressed by M. edulis alleles than other populations.”</w:t>
      </w:r>
      <w:r w:rsidR="00AC7D47" w:rsidRPr="003C7150">
        <w:rPr>
          <w:rFonts w:ascii="Times New Roman" w:eastAsia="Times New Roman" w:hAnsi="Times New Roman" w:cs="Times New Roman"/>
          <w:sz w:val="24"/>
          <w:szCs w:val="24"/>
          <w:highlight w:val="yellow"/>
          <w:lang w:val="en-US" w:eastAsia="ru-RU"/>
        </w:rPr>
        <w:t xml:space="preserve"> </w:t>
      </w:r>
      <w:r w:rsidR="00536692" w:rsidRPr="003C7150">
        <w:rPr>
          <w:rFonts w:ascii="Times New Roman" w:eastAsia="Times New Roman" w:hAnsi="Times New Roman" w:cs="Times New Roman"/>
          <w:sz w:val="24"/>
          <w:szCs w:val="24"/>
          <w:highlight w:val="magenta"/>
          <w:lang w:val="en-US" w:eastAsia="ru-RU"/>
        </w:rPr>
        <w:t xml:space="preserve">(L?? cleaned </w:t>
      </w:r>
      <w:proofErr w:type="spellStart"/>
      <w:r w:rsidR="00536692" w:rsidRPr="003C7150">
        <w:rPr>
          <w:rFonts w:ascii="Times New Roman" w:eastAsia="Times New Roman" w:hAnsi="Times New Roman" w:cs="Times New Roman"/>
          <w:sz w:val="24"/>
          <w:szCs w:val="24"/>
          <w:highlight w:val="magenta"/>
          <w:lang w:val="en-US" w:eastAsia="ru-RU"/>
        </w:rPr>
        <w:t>ms</w:t>
      </w:r>
      <w:proofErr w:type="spellEnd"/>
      <w:r w:rsidR="00536692" w:rsidRPr="003C7150">
        <w:rPr>
          <w:rFonts w:ascii="Times New Roman" w:eastAsia="Times New Roman" w:hAnsi="Times New Roman" w:cs="Times New Roman"/>
          <w:sz w:val="24"/>
          <w:szCs w:val="24"/>
          <w:highlight w:val="magenta"/>
          <w:lang w:val="en-US" w:eastAsia="ru-RU"/>
        </w:rPr>
        <w:t>)</w:t>
      </w:r>
    </w:p>
    <w:p w:rsidR="00AE2444" w:rsidRPr="003C7150" w:rsidRDefault="00AE2444" w:rsidP="00AE2444">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GB" w:eastAsia="ru-RU"/>
        </w:rPr>
        <w:t xml:space="preserve">All </w:t>
      </w:r>
      <w:r w:rsidRPr="003C7150">
        <w:rPr>
          <w:rFonts w:ascii="Times New Roman" w:eastAsia="Times New Roman" w:hAnsi="Times New Roman" w:cs="Times New Roman"/>
          <w:sz w:val="24"/>
          <w:szCs w:val="24"/>
          <w:highlight w:val="yellow"/>
          <w:lang w:val="en-US" w:eastAsia="ru-RU"/>
        </w:rPr>
        <w:t xml:space="preserve">Atlantic populations of M. trossulus (as well as M. edulis) are introgressed by alien genes. The Baltic population is introgressed more strongly than any other, but its M. trossulus ancestry is </w:t>
      </w:r>
      <w:r w:rsidR="003A2D4F" w:rsidRPr="003C7150">
        <w:rPr>
          <w:rFonts w:ascii="Times New Roman" w:eastAsia="Times New Roman" w:hAnsi="Times New Roman" w:cs="Times New Roman"/>
          <w:sz w:val="24"/>
          <w:szCs w:val="24"/>
          <w:highlight w:val="yellow"/>
          <w:lang w:val="en-US" w:eastAsia="ru-RU"/>
        </w:rPr>
        <w:t xml:space="preserve">evident nevertheless </w:t>
      </w:r>
      <w:r w:rsidRPr="003C7150">
        <w:rPr>
          <w:rFonts w:ascii="Times New Roman" w:eastAsia="Times New Roman" w:hAnsi="Times New Roman" w:cs="Times New Roman"/>
          <w:sz w:val="24"/>
          <w:szCs w:val="24"/>
          <w:highlight w:val="yellow"/>
          <w:lang w:val="en-US" w:eastAsia="ru-RU"/>
        </w:rPr>
        <w:t xml:space="preserve">(see genomic data in </w:t>
      </w:r>
      <w:hyperlink r:id="rId6" w:history="1">
        <w:r w:rsidRPr="003C7150">
          <w:rPr>
            <w:rStyle w:val="a3"/>
            <w:rFonts w:ascii="Times New Roman" w:eastAsia="Times New Roman" w:hAnsi="Times New Roman" w:cs="Times New Roman"/>
            <w:color w:val="auto"/>
            <w:sz w:val="24"/>
            <w:szCs w:val="24"/>
            <w:highlight w:val="yellow"/>
            <w:lang w:val="en-US" w:eastAsia="ru-RU"/>
          </w:rPr>
          <w:t>https://doi.org/10.1111/mec.13299</w:t>
        </w:r>
      </w:hyperlink>
      <w:r w:rsidRPr="003C7150">
        <w:rPr>
          <w:rFonts w:ascii="Times New Roman" w:eastAsia="Times New Roman" w:hAnsi="Times New Roman" w:cs="Times New Roman"/>
          <w:sz w:val="24"/>
          <w:szCs w:val="24"/>
          <w:highlight w:val="yellow"/>
          <w:lang w:val="en-US" w:eastAsia="ru-RU"/>
        </w:rPr>
        <w:t xml:space="preserve"> and </w:t>
      </w:r>
      <w:hyperlink r:id="rId7" w:history="1">
        <w:r w:rsidRPr="003C7150">
          <w:rPr>
            <w:rStyle w:val="a3"/>
            <w:rFonts w:ascii="Times New Roman" w:eastAsia="Times New Roman" w:hAnsi="Times New Roman" w:cs="Times New Roman"/>
            <w:color w:val="auto"/>
            <w:sz w:val="24"/>
            <w:szCs w:val="24"/>
            <w:highlight w:val="yellow"/>
            <w:lang w:val="en-US" w:eastAsia="ru-RU"/>
          </w:rPr>
          <w:t>https://doi.org/10.1111/jeb.13709</w:t>
        </w:r>
      </w:hyperlink>
      <w:r w:rsidRPr="003C7150">
        <w:rPr>
          <w:rFonts w:ascii="Times New Roman" w:eastAsia="Times New Roman" w:hAnsi="Times New Roman" w:cs="Times New Roman"/>
          <w:sz w:val="24"/>
          <w:szCs w:val="24"/>
          <w:highlight w:val="yellow"/>
          <w:lang w:val="en-US" w:eastAsia="ru-RU"/>
        </w:rPr>
        <w:t xml:space="preserve">). For the purpose of this study, the </w:t>
      </w:r>
      <w:r w:rsidR="003A2D4F" w:rsidRPr="003C7150">
        <w:rPr>
          <w:rFonts w:ascii="Times New Roman" w:eastAsia="Times New Roman" w:hAnsi="Times New Roman" w:cs="Times New Roman"/>
          <w:sz w:val="24"/>
          <w:szCs w:val="24"/>
          <w:highlight w:val="yellow"/>
          <w:lang w:val="en-US" w:eastAsia="ru-RU"/>
        </w:rPr>
        <w:t xml:space="preserve">M. trossulus ancestry of the </w:t>
      </w:r>
      <w:r w:rsidRPr="003C7150">
        <w:rPr>
          <w:rFonts w:ascii="Times New Roman" w:eastAsia="Times New Roman" w:hAnsi="Times New Roman" w:cs="Times New Roman"/>
          <w:sz w:val="24"/>
          <w:szCs w:val="24"/>
          <w:highlight w:val="yellow"/>
          <w:lang w:val="en-US" w:eastAsia="ru-RU"/>
        </w:rPr>
        <w:t>Baltic mussel</w:t>
      </w:r>
      <w:r w:rsidR="003A2D4F" w:rsidRPr="003C7150">
        <w:rPr>
          <w:rFonts w:ascii="Times New Roman" w:eastAsia="Times New Roman" w:hAnsi="Times New Roman" w:cs="Times New Roman"/>
          <w:sz w:val="24"/>
          <w:szCs w:val="24"/>
          <w:highlight w:val="yellow"/>
          <w:lang w:val="en-US" w:eastAsia="ru-RU"/>
        </w:rPr>
        <w:t>s</w:t>
      </w:r>
      <w:r w:rsidRPr="003C7150">
        <w:rPr>
          <w:rFonts w:ascii="Times New Roman" w:eastAsia="Times New Roman" w:hAnsi="Times New Roman" w:cs="Times New Roman"/>
          <w:sz w:val="24"/>
          <w:szCs w:val="24"/>
          <w:highlight w:val="yellow"/>
          <w:lang w:val="en-US" w:eastAsia="ru-RU"/>
        </w:rPr>
        <w:t xml:space="preserve"> is</w:t>
      </w:r>
      <w:r w:rsidR="003A2D4F" w:rsidRPr="003C7150">
        <w:rPr>
          <w:rFonts w:ascii="Times New Roman" w:eastAsia="Times New Roman" w:hAnsi="Times New Roman" w:cs="Times New Roman"/>
          <w:sz w:val="24"/>
          <w:szCs w:val="24"/>
          <w:highlight w:val="yellow"/>
          <w:lang w:val="en-US" w:eastAsia="ru-RU"/>
        </w:rPr>
        <w:t xml:space="preserve"> more important than its</w:t>
      </w:r>
      <w:r w:rsidRPr="003C7150">
        <w:rPr>
          <w:rFonts w:ascii="Times New Roman" w:eastAsia="Times New Roman" w:hAnsi="Times New Roman" w:cs="Times New Roman"/>
          <w:sz w:val="24"/>
          <w:szCs w:val="24"/>
          <w:highlight w:val="yellow"/>
          <w:lang w:val="en-US" w:eastAsia="ru-RU"/>
        </w:rPr>
        <w:t xml:space="preserve"> “swarm”</w:t>
      </w:r>
      <w:r w:rsidR="003A2D4F" w:rsidRPr="003C7150">
        <w:rPr>
          <w:rFonts w:ascii="Times New Roman" w:eastAsia="Times New Roman" w:hAnsi="Times New Roman" w:cs="Times New Roman"/>
          <w:sz w:val="24"/>
          <w:szCs w:val="24"/>
          <w:highlight w:val="yellow"/>
          <w:lang w:val="en-US" w:eastAsia="ru-RU"/>
        </w:rPr>
        <w:t xml:space="preserve"> status</w:t>
      </w:r>
      <w:r w:rsidRPr="003C7150">
        <w:rPr>
          <w:rFonts w:ascii="Times New Roman" w:eastAsia="Times New Roman" w:hAnsi="Times New Roman" w:cs="Times New Roman"/>
          <w:sz w:val="24"/>
          <w:szCs w:val="24"/>
          <w:highlight w:val="yellow"/>
          <w:lang w:val="en-US" w:eastAsia="ru-RU"/>
        </w:rPr>
        <w:t>. This term has different meanings (</w:t>
      </w:r>
      <w:r w:rsidR="003A2D4F" w:rsidRPr="003C7150">
        <w:rPr>
          <w:rFonts w:ascii="Times New Roman" w:eastAsia="Times New Roman" w:hAnsi="Times New Roman" w:cs="Times New Roman"/>
          <w:sz w:val="24"/>
          <w:szCs w:val="24"/>
          <w:highlight w:val="yellow"/>
          <w:lang w:val="en-US" w:eastAsia="ru-RU"/>
        </w:rPr>
        <w:t xml:space="preserve">a </w:t>
      </w:r>
      <w:r w:rsidRPr="003C7150">
        <w:rPr>
          <w:rFonts w:ascii="Times New Roman" w:eastAsia="Times New Roman" w:hAnsi="Times New Roman" w:cs="Times New Roman"/>
          <w:sz w:val="24"/>
          <w:szCs w:val="24"/>
          <w:highlight w:val="yellow"/>
          <w:lang w:val="en-US" w:eastAsia="ru-RU"/>
        </w:rPr>
        <w:t xml:space="preserve">unimodal hybrid zone; a randomly mating hybrid population that is independent of further outside recruitment), </w:t>
      </w:r>
      <w:r w:rsidR="003A2D4F" w:rsidRPr="003C7150">
        <w:rPr>
          <w:rFonts w:ascii="Times New Roman" w:eastAsia="Times New Roman" w:hAnsi="Times New Roman" w:cs="Times New Roman"/>
          <w:sz w:val="24"/>
          <w:szCs w:val="24"/>
          <w:highlight w:val="yellow"/>
          <w:lang w:val="en-US" w:eastAsia="ru-RU"/>
        </w:rPr>
        <w:t>and this</w:t>
      </w:r>
      <w:r w:rsidRPr="003C7150">
        <w:rPr>
          <w:rFonts w:ascii="Times New Roman" w:eastAsia="Times New Roman" w:hAnsi="Times New Roman" w:cs="Times New Roman"/>
          <w:sz w:val="24"/>
          <w:szCs w:val="24"/>
          <w:highlight w:val="yellow"/>
          <w:lang w:val="en-US" w:eastAsia="ru-RU"/>
        </w:rPr>
        <w:t xml:space="preserve"> may be confusing for the reader.</w:t>
      </w:r>
    </w:p>
    <w:p w:rsidR="00E17AD0"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t>- L198: I did not find a table with the allozyme and SNP genotypes and also no accession numbers for Illumina sequence data for samples that were new to this study. Could you please provide and deposit the raw data for full reproducibility? I think the input STRUCTURE files should be provided as well.</w:t>
      </w:r>
    </w:p>
    <w:p w:rsidR="00B75926" w:rsidRPr="003C7150" w:rsidRDefault="00607563"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t xml:space="preserve"> </w:t>
      </w:r>
      <w:r w:rsidRPr="003C7150">
        <w:rPr>
          <w:rFonts w:ascii="Times New Roman" w:eastAsia="Times New Roman" w:hAnsi="Times New Roman" w:cs="Times New Roman"/>
          <w:sz w:val="24"/>
          <w:szCs w:val="24"/>
          <w:highlight w:val="yellow"/>
          <w:lang w:val="en-US" w:eastAsia="ru-RU"/>
        </w:rPr>
        <w:t>We apologize for the omission. The initial data are now provided.</w:t>
      </w:r>
      <w:r w:rsidRPr="003C7150">
        <w:rPr>
          <w:rFonts w:ascii="Times New Roman" w:eastAsia="Times New Roman" w:hAnsi="Times New Roman" w:cs="Times New Roman"/>
          <w:sz w:val="24"/>
          <w:szCs w:val="24"/>
          <w:lang w:val="en-US" w:eastAsia="ru-RU"/>
        </w:rPr>
        <w:t xml:space="preserve">  </w:t>
      </w:r>
    </w:p>
    <w:p w:rsidR="0047311B" w:rsidRPr="003C7150" w:rsidRDefault="00F62F0D"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Data Availability: Initial </w:t>
      </w:r>
      <w:r w:rsidR="00B75926" w:rsidRPr="003C7150">
        <w:rPr>
          <w:rFonts w:ascii="Times New Roman" w:eastAsia="Times New Roman" w:hAnsi="Times New Roman" w:cs="Times New Roman"/>
          <w:sz w:val="24"/>
          <w:szCs w:val="24"/>
          <w:highlight w:val="yellow"/>
          <w:lang w:val="en-US" w:eastAsia="ru-RU"/>
        </w:rPr>
        <w:t>allozyme</w:t>
      </w:r>
      <w:r w:rsidRPr="003C7150">
        <w:rPr>
          <w:rFonts w:ascii="Times New Roman" w:eastAsia="Times New Roman" w:hAnsi="Times New Roman" w:cs="Times New Roman"/>
          <w:sz w:val="24"/>
          <w:szCs w:val="24"/>
          <w:highlight w:val="yellow"/>
          <w:lang w:val="en-US" w:eastAsia="ru-RU"/>
        </w:rPr>
        <w:t xml:space="preserve"> data </w:t>
      </w:r>
      <w:r w:rsidR="00B75926" w:rsidRPr="003C7150">
        <w:rPr>
          <w:rFonts w:ascii="Times New Roman" w:eastAsia="Times New Roman" w:hAnsi="Times New Roman" w:cs="Times New Roman"/>
          <w:sz w:val="24"/>
          <w:szCs w:val="24"/>
          <w:highlight w:val="yellow"/>
          <w:lang w:val="en-US" w:eastAsia="ru-RU"/>
        </w:rPr>
        <w:t xml:space="preserve">and data on individual shell size and morphotype </w:t>
      </w:r>
      <w:r w:rsidR="00F84B6A" w:rsidRPr="003C7150">
        <w:rPr>
          <w:rFonts w:ascii="Times New Roman" w:eastAsia="Times New Roman" w:hAnsi="Times New Roman" w:cs="Times New Roman"/>
          <w:sz w:val="24"/>
          <w:szCs w:val="24"/>
          <w:highlight w:val="yellow"/>
          <w:lang w:val="en-US" w:eastAsia="ru-RU"/>
        </w:rPr>
        <w:t xml:space="preserve">are </w:t>
      </w:r>
      <w:r w:rsidRPr="003C7150">
        <w:rPr>
          <w:rFonts w:ascii="Times New Roman" w:eastAsia="Times New Roman" w:hAnsi="Times New Roman" w:cs="Times New Roman"/>
          <w:sz w:val="24"/>
          <w:szCs w:val="24"/>
          <w:highlight w:val="yellow"/>
          <w:lang w:val="en-US" w:eastAsia="ru-RU"/>
        </w:rPr>
        <w:t>available from St</w:t>
      </w:r>
      <w:r w:rsidR="003A2D4F" w:rsidRPr="003C7150">
        <w:rPr>
          <w:rFonts w:ascii="Times New Roman" w:eastAsia="Times New Roman" w:hAnsi="Times New Roman" w:cs="Times New Roman"/>
          <w:sz w:val="24"/>
          <w:szCs w:val="24"/>
          <w:highlight w:val="yellow"/>
          <w:lang w:val="en-US" w:eastAsia="ru-RU"/>
        </w:rPr>
        <w:t>.</w:t>
      </w:r>
      <w:r w:rsidRPr="003C7150">
        <w:rPr>
          <w:rFonts w:ascii="Times New Roman" w:eastAsia="Times New Roman" w:hAnsi="Times New Roman" w:cs="Times New Roman"/>
          <w:sz w:val="24"/>
          <w:szCs w:val="24"/>
          <w:highlight w:val="yellow"/>
          <w:lang w:val="en-US" w:eastAsia="ru-RU"/>
        </w:rPr>
        <w:t xml:space="preserve"> Petersburg S</w:t>
      </w:r>
      <w:r w:rsidR="00F84B6A" w:rsidRPr="003C7150">
        <w:rPr>
          <w:rFonts w:ascii="Times New Roman" w:eastAsia="Times New Roman" w:hAnsi="Times New Roman" w:cs="Times New Roman"/>
          <w:sz w:val="24"/>
          <w:szCs w:val="24"/>
          <w:highlight w:val="yellow"/>
          <w:lang w:val="en-US" w:eastAsia="ru-RU"/>
        </w:rPr>
        <w:t>t</w:t>
      </w:r>
      <w:r w:rsidRPr="003C7150">
        <w:rPr>
          <w:rFonts w:ascii="Times New Roman" w:eastAsia="Times New Roman" w:hAnsi="Times New Roman" w:cs="Times New Roman"/>
          <w:sz w:val="24"/>
          <w:szCs w:val="24"/>
          <w:highlight w:val="yellow"/>
          <w:lang w:val="en-US" w:eastAsia="ru-RU"/>
        </w:rPr>
        <w:t>ate University database (</w:t>
      </w:r>
      <w:r w:rsidR="003D5EA2" w:rsidRPr="003C7150">
        <w:rPr>
          <w:rFonts w:ascii="Times New Roman" w:eastAsia="Times New Roman" w:hAnsi="Times New Roman" w:cs="Times New Roman"/>
          <w:sz w:val="24"/>
          <w:szCs w:val="24"/>
          <w:highlight w:val="yellow"/>
          <w:lang w:val="en-US" w:eastAsia="ru-RU"/>
        </w:rPr>
        <w:t>http://hdl.handle.net/11701/22292</w:t>
      </w:r>
      <w:r w:rsidRPr="003C7150">
        <w:rPr>
          <w:rFonts w:ascii="Times New Roman" w:eastAsia="Times New Roman" w:hAnsi="Times New Roman" w:cs="Times New Roman"/>
          <w:sz w:val="24"/>
          <w:szCs w:val="24"/>
          <w:highlight w:val="yellow"/>
          <w:lang w:val="en-US" w:eastAsia="ru-RU"/>
        </w:rPr>
        <w:t xml:space="preserve">). </w:t>
      </w:r>
      <w:r w:rsidR="00162E54" w:rsidRPr="003C7150">
        <w:rPr>
          <w:rFonts w:ascii="Times New Roman" w:eastAsia="Times New Roman" w:hAnsi="Times New Roman" w:cs="Times New Roman"/>
          <w:sz w:val="24"/>
          <w:szCs w:val="24"/>
          <w:highlight w:val="yellow"/>
          <w:lang w:val="en-US" w:eastAsia="ru-RU"/>
        </w:rPr>
        <w:t xml:space="preserve">Gulf </w:t>
      </w:r>
      <w:r w:rsidR="00162E54" w:rsidRPr="003C7150">
        <w:rPr>
          <w:rFonts w:ascii="Times New Roman" w:eastAsia="Times New Roman" w:hAnsi="Times New Roman" w:cs="Times New Roman"/>
          <w:sz w:val="24"/>
          <w:szCs w:val="24"/>
          <w:highlight w:val="yellow"/>
          <w:lang w:val="en-US" w:eastAsia="ru-RU"/>
        </w:rPr>
        <w:lastRenderedPageBreak/>
        <w:t xml:space="preserve">of Maine SNP genotypes are </w:t>
      </w:r>
      <w:r w:rsidR="0047311B" w:rsidRPr="003C7150">
        <w:rPr>
          <w:rFonts w:ascii="Times New Roman" w:eastAsia="Times New Roman" w:hAnsi="Times New Roman" w:cs="Times New Roman"/>
          <w:sz w:val="24"/>
          <w:szCs w:val="24"/>
          <w:highlight w:val="yellow"/>
          <w:lang w:val="en-US" w:eastAsia="ru-RU"/>
        </w:rPr>
        <w:t xml:space="preserve">available from </w:t>
      </w:r>
      <w:hyperlink r:id="rId8" w:history="1">
        <w:r w:rsidR="0047311B" w:rsidRPr="003C7150">
          <w:rPr>
            <w:rStyle w:val="a3"/>
            <w:rFonts w:ascii="Times New Roman" w:eastAsia="Times New Roman" w:hAnsi="Times New Roman" w:cs="Times New Roman"/>
            <w:color w:val="auto"/>
            <w:sz w:val="24"/>
            <w:szCs w:val="24"/>
            <w:highlight w:val="yellow"/>
            <w:lang w:val="en-US" w:eastAsia="ru-RU"/>
          </w:rPr>
          <w:t>https://datadryad.org/stash/share/N11WUV2APlT_KAg01Lm1857K_6in2M431xsfh5uOJnQ</w:t>
        </w:r>
      </w:hyperlink>
      <w:r w:rsidR="00162E54" w:rsidRPr="003C7150">
        <w:rPr>
          <w:rFonts w:ascii="Times New Roman" w:eastAsia="Times New Roman" w:hAnsi="Times New Roman" w:cs="Times New Roman"/>
          <w:sz w:val="24"/>
          <w:szCs w:val="24"/>
          <w:highlight w:val="yellow"/>
          <w:lang w:val="en-US" w:eastAsia="ru-RU"/>
        </w:rPr>
        <w:t xml:space="preserve"> </w:t>
      </w:r>
    </w:p>
    <w:p w:rsidR="00B27148" w:rsidRPr="003C7150" w:rsidRDefault="00F62F0D"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All </w:t>
      </w:r>
      <w:r w:rsidR="00607563" w:rsidRPr="003C7150">
        <w:rPr>
          <w:rFonts w:ascii="Times New Roman" w:eastAsia="Times New Roman" w:hAnsi="Times New Roman" w:cs="Times New Roman"/>
          <w:sz w:val="24"/>
          <w:szCs w:val="24"/>
          <w:highlight w:val="yellow"/>
          <w:lang w:val="en-US" w:eastAsia="ru-RU"/>
        </w:rPr>
        <w:t xml:space="preserve">the </w:t>
      </w:r>
      <w:r w:rsidRPr="003C7150">
        <w:rPr>
          <w:rFonts w:ascii="Times New Roman" w:eastAsia="Times New Roman" w:hAnsi="Times New Roman" w:cs="Times New Roman"/>
          <w:sz w:val="24"/>
          <w:szCs w:val="24"/>
          <w:highlight w:val="yellow"/>
          <w:lang w:val="en-US" w:eastAsia="ru-RU"/>
        </w:rPr>
        <w:t>other relevant data are</w:t>
      </w:r>
      <w:r w:rsidR="00607563" w:rsidRPr="003C7150">
        <w:rPr>
          <w:rFonts w:ascii="Times New Roman" w:eastAsia="Times New Roman" w:hAnsi="Times New Roman" w:cs="Times New Roman"/>
          <w:sz w:val="24"/>
          <w:szCs w:val="24"/>
          <w:highlight w:val="yellow"/>
          <w:lang w:val="en-US" w:eastAsia="ru-RU"/>
        </w:rPr>
        <w:t xml:space="preserve"> contained</w:t>
      </w:r>
      <w:r w:rsidRPr="003C7150">
        <w:rPr>
          <w:rFonts w:ascii="Times New Roman" w:eastAsia="Times New Roman" w:hAnsi="Times New Roman" w:cs="Times New Roman"/>
          <w:sz w:val="24"/>
          <w:szCs w:val="24"/>
          <w:highlight w:val="yellow"/>
          <w:lang w:val="en-US" w:eastAsia="ru-RU"/>
        </w:rPr>
        <w:t xml:space="preserve"> in the paper and its Supporting Information files.</w:t>
      </w:r>
      <w:r w:rsidRPr="003C7150">
        <w:rPr>
          <w:rFonts w:ascii="Times New Roman" w:eastAsia="Times New Roman" w:hAnsi="Times New Roman" w:cs="Times New Roman"/>
          <w:sz w:val="24"/>
          <w:szCs w:val="24"/>
          <w:lang w:val="en-US" w:eastAsia="ru-RU"/>
        </w:rPr>
        <w:t xml:space="preserve"> </w:t>
      </w:r>
    </w:p>
    <w:p w:rsidR="0076250C"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 L203: Why were the allozyme markers used? These markers are also only partially diagnostic and provide less resolution than multilocus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samples.</w:t>
      </w:r>
    </w:p>
    <w:p w:rsidR="0076250C" w:rsidRPr="003C7150" w:rsidRDefault="0076250C" w:rsidP="001A1CC0">
      <w:pPr>
        <w:pBdr>
          <w:bottom w:val="single" w:sz="6" w:space="0" w:color="F1F1F5"/>
        </w:pBdr>
        <w:shd w:val="clear" w:color="auto" w:fill="FFFFFF"/>
        <w:spacing w:before="100" w:beforeAutospacing="1" w:after="100" w:afterAutospacing="1" w:line="240" w:lineRule="auto"/>
        <w:rPr>
          <w:rFonts w:ascii="Times New Roman" w:hAnsi="Times New Roman" w:cs="Times New Roman"/>
          <w:sz w:val="24"/>
          <w:szCs w:val="24"/>
          <w:highlight w:val="yellow"/>
          <w:lang w:val="en-US"/>
        </w:rPr>
      </w:pPr>
      <w:r w:rsidRPr="003C7150">
        <w:rPr>
          <w:rFonts w:ascii="Times New Roman" w:hAnsi="Times New Roman" w:cs="Times New Roman"/>
          <w:sz w:val="24"/>
          <w:szCs w:val="24"/>
          <w:highlight w:val="yellow"/>
          <w:lang w:val="en-US"/>
        </w:rPr>
        <w:t xml:space="preserve">We inserted the </w:t>
      </w:r>
      <w:r w:rsidR="00607563" w:rsidRPr="003C7150">
        <w:rPr>
          <w:rFonts w:ascii="Times New Roman" w:hAnsi="Times New Roman" w:cs="Times New Roman"/>
          <w:sz w:val="24"/>
          <w:szCs w:val="24"/>
          <w:highlight w:val="yellow"/>
          <w:lang w:val="en-US"/>
        </w:rPr>
        <w:t xml:space="preserve">following </w:t>
      </w:r>
      <w:r w:rsidRPr="003C7150">
        <w:rPr>
          <w:rFonts w:ascii="Times New Roman" w:hAnsi="Times New Roman" w:cs="Times New Roman"/>
          <w:sz w:val="24"/>
          <w:szCs w:val="24"/>
          <w:highlight w:val="yellow"/>
          <w:lang w:val="en-US"/>
        </w:rPr>
        <w:t>explanation</w:t>
      </w:r>
      <w:r w:rsidR="00317AA3" w:rsidRPr="003C7150">
        <w:rPr>
          <w:rFonts w:ascii="Times New Roman" w:hAnsi="Times New Roman" w:cs="Times New Roman"/>
          <w:sz w:val="24"/>
          <w:szCs w:val="24"/>
          <w:highlight w:val="yellow"/>
          <w:lang w:val="en-US"/>
        </w:rPr>
        <w:t xml:space="preserve"> about allozymes</w:t>
      </w:r>
      <w:r w:rsidR="00857C78" w:rsidRPr="003C7150">
        <w:rPr>
          <w:rFonts w:ascii="Times New Roman" w:hAnsi="Times New Roman" w:cs="Times New Roman"/>
          <w:sz w:val="24"/>
          <w:szCs w:val="24"/>
          <w:highlight w:val="yellow"/>
          <w:lang w:val="en-US"/>
        </w:rPr>
        <w:t xml:space="preserve"> </w:t>
      </w:r>
      <w:r w:rsidR="00D8786E" w:rsidRPr="003C7150">
        <w:rPr>
          <w:rFonts w:ascii="Times New Roman" w:eastAsia="Times New Roman" w:hAnsi="Times New Roman" w:cs="Times New Roman"/>
          <w:sz w:val="24"/>
          <w:szCs w:val="24"/>
          <w:highlight w:val="magenta"/>
          <w:lang w:val="en-US" w:eastAsia="ru-RU"/>
        </w:rPr>
        <w:t xml:space="preserve">(L?? cleaned </w:t>
      </w:r>
      <w:proofErr w:type="spellStart"/>
      <w:r w:rsidR="00D8786E" w:rsidRPr="003C7150">
        <w:rPr>
          <w:rFonts w:ascii="Times New Roman" w:eastAsia="Times New Roman" w:hAnsi="Times New Roman" w:cs="Times New Roman"/>
          <w:sz w:val="24"/>
          <w:szCs w:val="24"/>
          <w:highlight w:val="magenta"/>
          <w:lang w:val="en-US" w:eastAsia="ru-RU"/>
        </w:rPr>
        <w:t>ms</w:t>
      </w:r>
      <w:proofErr w:type="spellEnd"/>
      <w:r w:rsidR="00D8786E" w:rsidRPr="003C7150">
        <w:rPr>
          <w:rFonts w:ascii="Times New Roman" w:eastAsia="Times New Roman" w:hAnsi="Times New Roman" w:cs="Times New Roman"/>
          <w:sz w:val="24"/>
          <w:szCs w:val="24"/>
          <w:highlight w:val="magenta"/>
          <w:lang w:val="en-US" w:eastAsia="ru-RU"/>
        </w:rPr>
        <w:t>)</w:t>
      </w:r>
      <w:r w:rsidRPr="003C7150">
        <w:rPr>
          <w:rFonts w:ascii="Times New Roman" w:hAnsi="Times New Roman" w:cs="Times New Roman"/>
          <w:sz w:val="24"/>
          <w:szCs w:val="24"/>
          <w:highlight w:val="yellow"/>
          <w:lang w:val="en-US"/>
        </w:rPr>
        <w:t xml:space="preserve">: “These four loci were involved in the initial </w:t>
      </w:r>
      <w:r w:rsidR="00536692" w:rsidRPr="003C7150">
        <w:rPr>
          <w:rFonts w:ascii="Times New Roman" w:hAnsi="Times New Roman" w:cs="Times New Roman"/>
          <w:sz w:val="24"/>
          <w:szCs w:val="24"/>
          <w:highlight w:val="yellow"/>
          <w:lang w:val="en-US"/>
        </w:rPr>
        <w:t>differential diagnosis</w:t>
      </w:r>
      <w:r w:rsidRPr="003C7150">
        <w:rPr>
          <w:rFonts w:ascii="Times New Roman" w:hAnsi="Times New Roman" w:cs="Times New Roman"/>
          <w:sz w:val="24"/>
          <w:szCs w:val="24"/>
          <w:highlight w:val="yellow"/>
          <w:lang w:val="en-US"/>
        </w:rPr>
        <w:t xml:space="preserve"> </w:t>
      </w:r>
      <w:r w:rsidR="00625D30" w:rsidRPr="003C7150">
        <w:rPr>
          <w:rFonts w:ascii="Times New Roman" w:hAnsi="Times New Roman" w:cs="Times New Roman"/>
          <w:sz w:val="24"/>
          <w:szCs w:val="24"/>
          <w:highlight w:val="yellow"/>
          <w:lang w:val="en-GB"/>
        </w:rPr>
        <w:t>of</w:t>
      </w:r>
      <w:r w:rsidR="00625D30" w:rsidRPr="003C7150">
        <w:rPr>
          <w:rFonts w:ascii="Times New Roman" w:hAnsi="Times New Roman" w:cs="Times New Roman"/>
          <w:sz w:val="24"/>
          <w:szCs w:val="24"/>
          <w:highlight w:val="yellow"/>
          <w:lang w:val="en-US"/>
        </w:rPr>
        <w:t xml:space="preserve"> </w:t>
      </w:r>
      <w:r w:rsidRPr="003C7150">
        <w:rPr>
          <w:rFonts w:ascii="Times New Roman" w:hAnsi="Times New Roman" w:cs="Times New Roman"/>
          <w:i/>
          <w:sz w:val="24"/>
          <w:szCs w:val="24"/>
          <w:highlight w:val="yellow"/>
          <w:lang w:val="en-US"/>
        </w:rPr>
        <w:t>M. edulis</w:t>
      </w:r>
      <w:r w:rsidRPr="003C7150">
        <w:rPr>
          <w:rFonts w:ascii="Times New Roman" w:hAnsi="Times New Roman" w:cs="Times New Roman"/>
          <w:sz w:val="24"/>
          <w:szCs w:val="24"/>
          <w:highlight w:val="yellow"/>
          <w:lang w:val="en-US"/>
        </w:rPr>
        <w:t xml:space="preserve"> and </w:t>
      </w:r>
      <w:r w:rsidRPr="003C7150">
        <w:rPr>
          <w:rFonts w:ascii="Times New Roman" w:hAnsi="Times New Roman" w:cs="Times New Roman"/>
          <w:i/>
          <w:sz w:val="24"/>
          <w:szCs w:val="24"/>
          <w:highlight w:val="yellow"/>
          <w:lang w:val="en-US"/>
        </w:rPr>
        <w:t>M. trossulus</w:t>
      </w:r>
      <w:r w:rsidRPr="003C7150">
        <w:rPr>
          <w:rFonts w:ascii="Times New Roman" w:hAnsi="Times New Roman" w:cs="Times New Roman"/>
          <w:sz w:val="24"/>
          <w:szCs w:val="24"/>
          <w:highlight w:val="yellow"/>
          <w:lang w:val="en-US"/>
        </w:rPr>
        <w:t xml:space="preserve"> and </w:t>
      </w:r>
      <w:r w:rsidR="00625D30" w:rsidRPr="003C7150">
        <w:rPr>
          <w:rFonts w:ascii="Times New Roman" w:hAnsi="Times New Roman" w:cs="Times New Roman"/>
          <w:sz w:val="24"/>
          <w:szCs w:val="24"/>
          <w:highlight w:val="yellow"/>
          <w:lang w:val="en-US"/>
        </w:rPr>
        <w:t xml:space="preserve">the </w:t>
      </w:r>
      <w:r w:rsidRPr="003C7150">
        <w:rPr>
          <w:rFonts w:ascii="Times New Roman" w:hAnsi="Times New Roman" w:cs="Times New Roman"/>
          <w:sz w:val="24"/>
          <w:szCs w:val="24"/>
          <w:highlight w:val="yellow"/>
          <w:lang w:val="en-US"/>
        </w:rPr>
        <w:t xml:space="preserve">description of all contact zones under consideration. </w:t>
      </w:r>
      <w:r w:rsidR="00CC6319" w:rsidRPr="003C7150">
        <w:rPr>
          <w:rFonts w:ascii="Times New Roman" w:hAnsi="Times New Roman" w:cs="Times New Roman"/>
          <w:sz w:val="24"/>
          <w:szCs w:val="24"/>
          <w:highlight w:val="yellow"/>
          <w:lang w:val="en-US"/>
        </w:rPr>
        <w:t>They individually show 70–95% allele frequency differences between species, and, being less affected by introgression than most of conventionally used PCR-based “diagnostic” markers</w:t>
      </w:r>
      <w:r w:rsidR="00625D30" w:rsidRPr="003C7150">
        <w:rPr>
          <w:rFonts w:ascii="Times New Roman" w:hAnsi="Times New Roman" w:cs="Times New Roman"/>
          <w:sz w:val="24"/>
          <w:szCs w:val="24"/>
          <w:highlight w:val="yellow"/>
          <w:lang w:val="en-US"/>
        </w:rPr>
        <w:t>,</w:t>
      </w:r>
      <w:r w:rsidR="00CC6319" w:rsidRPr="003C7150">
        <w:rPr>
          <w:rFonts w:ascii="Times New Roman" w:hAnsi="Times New Roman" w:cs="Times New Roman"/>
          <w:sz w:val="24"/>
          <w:szCs w:val="24"/>
          <w:highlight w:val="yellow"/>
          <w:lang w:val="en-US"/>
        </w:rPr>
        <w:t xml:space="preserve"> are reliable markers for species identification </w:t>
      </w:r>
      <w:r w:rsidR="003A0EDB" w:rsidRPr="003C7150">
        <w:rPr>
          <w:rFonts w:ascii="Times New Roman" w:hAnsi="Times New Roman" w:cs="Times New Roman"/>
          <w:sz w:val="24"/>
          <w:szCs w:val="24"/>
          <w:highlight w:val="yellow"/>
          <w:lang w:val="en-US"/>
        </w:rPr>
        <w:t>everywhere</w:t>
      </w:r>
      <w:r w:rsidR="003A71B3" w:rsidRPr="003C7150">
        <w:rPr>
          <w:rFonts w:ascii="Times New Roman" w:hAnsi="Times New Roman" w:cs="Times New Roman"/>
          <w:sz w:val="24"/>
          <w:szCs w:val="24"/>
          <w:highlight w:val="yellow"/>
          <w:lang w:val="en-US"/>
        </w:rPr>
        <w:t>.</w:t>
      </w:r>
      <w:r w:rsidR="00C05F63" w:rsidRPr="003C7150">
        <w:rPr>
          <w:rFonts w:ascii="Times New Roman" w:hAnsi="Times New Roman" w:cs="Times New Roman"/>
          <w:sz w:val="24"/>
          <w:szCs w:val="24"/>
          <w:highlight w:val="yellow"/>
          <w:lang w:val="en-US"/>
        </w:rPr>
        <w:t>”</w:t>
      </w:r>
      <w:r w:rsidR="003074A0" w:rsidRPr="003C7150">
        <w:rPr>
          <w:rFonts w:ascii="Times New Roman" w:hAnsi="Times New Roman" w:cs="Times New Roman"/>
          <w:sz w:val="24"/>
          <w:szCs w:val="24"/>
          <w:highlight w:val="yellow"/>
          <w:lang w:val="en-US"/>
        </w:rPr>
        <w:t xml:space="preserve"> </w:t>
      </w:r>
    </w:p>
    <w:p w:rsidR="00D02251" w:rsidRPr="003C7150" w:rsidRDefault="00E9298E" w:rsidP="00D02251">
      <w:pPr>
        <w:pBdr>
          <w:bottom w:val="single" w:sz="6" w:space="0" w:color="F1F1F5"/>
        </w:pBdr>
        <w:shd w:val="clear" w:color="auto" w:fill="FFFFFF"/>
        <w:spacing w:before="100" w:beforeAutospacing="1" w:after="100" w:afterAutospacing="1" w:line="240" w:lineRule="auto"/>
        <w:rPr>
          <w:rFonts w:ascii="Times New Roman" w:hAnsi="Times New Roman" w:cs="Times New Roman"/>
          <w:sz w:val="24"/>
          <w:szCs w:val="24"/>
          <w:highlight w:val="magenta"/>
          <w:lang w:val="en-US"/>
        </w:rPr>
      </w:pPr>
      <w:r w:rsidRPr="003C7150">
        <w:rPr>
          <w:rFonts w:ascii="Times New Roman" w:hAnsi="Times New Roman" w:cs="Times New Roman"/>
          <w:sz w:val="24"/>
          <w:szCs w:val="24"/>
          <w:highlight w:val="yellow"/>
          <w:lang w:val="en-US"/>
        </w:rPr>
        <w:t xml:space="preserve">To use 100 000 DNA markers </w:t>
      </w:r>
      <w:r w:rsidR="00027161" w:rsidRPr="003C7150">
        <w:rPr>
          <w:rFonts w:ascii="Times New Roman" w:hAnsi="Times New Roman" w:cs="Times New Roman"/>
          <w:sz w:val="24"/>
          <w:szCs w:val="24"/>
          <w:highlight w:val="yellow"/>
          <w:lang w:val="en-US"/>
        </w:rPr>
        <w:t xml:space="preserve">for </w:t>
      </w:r>
      <w:r w:rsidR="005B125F" w:rsidRPr="003C7150">
        <w:rPr>
          <w:rFonts w:ascii="Times New Roman" w:hAnsi="Times New Roman" w:cs="Times New Roman"/>
          <w:sz w:val="24"/>
          <w:szCs w:val="24"/>
          <w:highlight w:val="yellow"/>
          <w:lang w:val="en-US"/>
        </w:rPr>
        <w:t xml:space="preserve">such </w:t>
      </w:r>
      <w:r w:rsidRPr="003C7150">
        <w:rPr>
          <w:rFonts w:ascii="Times New Roman" w:hAnsi="Times New Roman" w:cs="Times New Roman"/>
          <w:sz w:val="24"/>
          <w:szCs w:val="24"/>
          <w:highlight w:val="yellow"/>
          <w:lang w:val="en-US"/>
        </w:rPr>
        <w:t xml:space="preserve">a simple classification task </w:t>
      </w:r>
      <w:r w:rsidR="005B125F" w:rsidRPr="003C7150">
        <w:rPr>
          <w:rFonts w:ascii="Times New Roman" w:hAnsi="Times New Roman" w:cs="Times New Roman"/>
          <w:sz w:val="24"/>
          <w:szCs w:val="24"/>
          <w:highlight w:val="yellow"/>
          <w:lang w:val="en-US"/>
        </w:rPr>
        <w:t xml:space="preserve">as </w:t>
      </w:r>
      <w:r w:rsidRPr="003C7150">
        <w:rPr>
          <w:rFonts w:ascii="Times New Roman" w:hAnsi="Times New Roman" w:cs="Times New Roman"/>
          <w:sz w:val="24"/>
          <w:szCs w:val="24"/>
          <w:highlight w:val="yellow"/>
          <w:lang w:val="en-US"/>
        </w:rPr>
        <w:t>distinguish</w:t>
      </w:r>
      <w:r w:rsidR="005B125F" w:rsidRPr="003C7150">
        <w:rPr>
          <w:rFonts w:ascii="Times New Roman" w:hAnsi="Times New Roman" w:cs="Times New Roman"/>
          <w:sz w:val="24"/>
          <w:szCs w:val="24"/>
          <w:highlight w:val="yellow"/>
          <w:lang w:val="en-US"/>
        </w:rPr>
        <w:t>ing</w:t>
      </w:r>
      <w:r w:rsidRPr="003C7150">
        <w:rPr>
          <w:rFonts w:ascii="Times New Roman" w:hAnsi="Times New Roman" w:cs="Times New Roman"/>
          <w:sz w:val="24"/>
          <w:szCs w:val="24"/>
          <w:highlight w:val="yellow"/>
          <w:lang w:val="en-US"/>
        </w:rPr>
        <w:t xml:space="preserve"> between </w:t>
      </w:r>
      <w:r w:rsidR="005B125F" w:rsidRPr="003C7150">
        <w:rPr>
          <w:rFonts w:ascii="Times New Roman" w:hAnsi="Times New Roman" w:cs="Times New Roman"/>
          <w:sz w:val="24"/>
          <w:szCs w:val="24"/>
          <w:highlight w:val="yellow"/>
          <w:lang w:val="en-US"/>
        </w:rPr>
        <w:t xml:space="preserve">M. edulis and M. trossulus </w:t>
      </w:r>
      <w:r w:rsidR="00CB09AA" w:rsidRPr="003C7150">
        <w:rPr>
          <w:rFonts w:ascii="Times New Roman" w:hAnsi="Times New Roman" w:cs="Times New Roman"/>
          <w:sz w:val="24"/>
          <w:szCs w:val="24"/>
          <w:highlight w:val="yellow"/>
          <w:lang w:val="en-US"/>
        </w:rPr>
        <w:t xml:space="preserve">(or genotypes dominated </w:t>
      </w:r>
      <w:r w:rsidR="00625D30" w:rsidRPr="003C7150">
        <w:rPr>
          <w:rFonts w:ascii="Times New Roman" w:hAnsi="Times New Roman" w:cs="Times New Roman"/>
          <w:sz w:val="24"/>
          <w:szCs w:val="24"/>
          <w:highlight w:val="yellow"/>
          <w:lang w:val="en-US"/>
        </w:rPr>
        <w:t xml:space="preserve">by </w:t>
      </w:r>
      <w:r w:rsidR="00CB09AA" w:rsidRPr="003C7150">
        <w:rPr>
          <w:rFonts w:ascii="Times New Roman" w:hAnsi="Times New Roman" w:cs="Times New Roman"/>
          <w:sz w:val="24"/>
          <w:szCs w:val="24"/>
          <w:highlight w:val="yellow"/>
          <w:lang w:val="en-US"/>
        </w:rPr>
        <w:t xml:space="preserve">their genes in </w:t>
      </w:r>
      <w:r w:rsidR="00EF5D08" w:rsidRPr="003C7150">
        <w:rPr>
          <w:rFonts w:ascii="Times New Roman" w:hAnsi="Times New Roman" w:cs="Times New Roman"/>
          <w:sz w:val="24"/>
          <w:szCs w:val="24"/>
          <w:highlight w:val="yellow"/>
          <w:lang w:val="en-US"/>
        </w:rPr>
        <w:t xml:space="preserve">case of </w:t>
      </w:r>
      <w:r w:rsidR="00CB09AA" w:rsidRPr="003C7150">
        <w:rPr>
          <w:rFonts w:ascii="Times New Roman" w:hAnsi="Times New Roman" w:cs="Times New Roman"/>
          <w:sz w:val="24"/>
          <w:szCs w:val="24"/>
          <w:highlight w:val="yellow"/>
          <w:lang w:val="en-US"/>
        </w:rPr>
        <w:t xml:space="preserve">unimodal hybrid zones) </w:t>
      </w:r>
      <w:r w:rsidRPr="003C7150">
        <w:rPr>
          <w:rFonts w:ascii="Times New Roman" w:hAnsi="Times New Roman" w:cs="Times New Roman"/>
          <w:sz w:val="24"/>
          <w:szCs w:val="24"/>
          <w:highlight w:val="yellow"/>
          <w:lang w:val="en-US"/>
        </w:rPr>
        <w:t xml:space="preserve">is </w:t>
      </w:r>
      <w:r w:rsidR="00625D30" w:rsidRPr="003C7150">
        <w:rPr>
          <w:rFonts w:ascii="Times New Roman" w:hAnsi="Times New Roman" w:cs="Times New Roman"/>
          <w:sz w:val="24"/>
          <w:szCs w:val="24"/>
          <w:highlight w:val="yellow"/>
          <w:lang w:val="en-US"/>
        </w:rPr>
        <w:t xml:space="preserve">not unlike using </w:t>
      </w:r>
      <w:r w:rsidR="005B125F" w:rsidRPr="003C7150">
        <w:rPr>
          <w:rFonts w:ascii="Times New Roman" w:hAnsi="Times New Roman" w:cs="Times New Roman"/>
          <w:sz w:val="24"/>
          <w:szCs w:val="24"/>
          <w:highlight w:val="yellow"/>
          <w:lang w:val="en-US"/>
        </w:rPr>
        <w:t>a sledge-hammer to crack a nut.</w:t>
      </w:r>
      <w:r w:rsidR="00625D30" w:rsidRPr="003C7150">
        <w:rPr>
          <w:rFonts w:ascii="Times New Roman" w:hAnsi="Times New Roman" w:cs="Times New Roman"/>
          <w:sz w:val="24"/>
          <w:szCs w:val="24"/>
          <w:highlight w:val="yellow"/>
          <w:lang w:val="en-US"/>
        </w:rPr>
        <w:t xml:space="preserve"> However, as we had these data anyway, we saw nothing wrong in using them.</w:t>
      </w:r>
      <w:r w:rsidR="00D02251" w:rsidRPr="003C7150">
        <w:rPr>
          <w:rFonts w:ascii="Times New Roman" w:hAnsi="Times New Roman" w:cs="Times New Roman"/>
          <w:sz w:val="24"/>
          <w:szCs w:val="24"/>
          <w:highlight w:val="yellow"/>
          <w:lang w:val="en-US"/>
        </w:rPr>
        <w:t xml:space="preserve"> Many </w:t>
      </w:r>
      <w:r w:rsidR="008772F0" w:rsidRPr="003C7150">
        <w:rPr>
          <w:rFonts w:ascii="Times New Roman" w:hAnsi="Times New Roman" w:cs="Times New Roman"/>
          <w:sz w:val="24"/>
          <w:szCs w:val="24"/>
          <w:highlight w:val="yellow"/>
          <w:lang w:val="en-US"/>
        </w:rPr>
        <w:t xml:space="preserve">genetic </w:t>
      </w:r>
      <w:r w:rsidR="00D02251" w:rsidRPr="003C7150">
        <w:rPr>
          <w:rFonts w:ascii="Times New Roman" w:hAnsi="Times New Roman" w:cs="Times New Roman"/>
          <w:sz w:val="24"/>
          <w:szCs w:val="24"/>
          <w:highlight w:val="yellow"/>
          <w:lang w:val="en-US"/>
        </w:rPr>
        <w:t xml:space="preserve">markers are </w:t>
      </w:r>
      <w:r w:rsidR="008772F0" w:rsidRPr="003C7150">
        <w:rPr>
          <w:rFonts w:ascii="Times New Roman" w:hAnsi="Times New Roman" w:cs="Times New Roman"/>
          <w:sz w:val="24"/>
          <w:szCs w:val="24"/>
          <w:highlight w:val="yellow"/>
          <w:lang w:val="en-US"/>
        </w:rPr>
        <w:t xml:space="preserve">desirable </w:t>
      </w:r>
      <w:r w:rsidR="00D02251" w:rsidRPr="003C7150">
        <w:rPr>
          <w:rFonts w:ascii="Times New Roman" w:hAnsi="Times New Roman" w:cs="Times New Roman"/>
          <w:sz w:val="24"/>
          <w:szCs w:val="24"/>
          <w:highlight w:val="yellow"/>
          <w:lang w:val="en-US"/>
        </w:rPr>
        <w:t>for</w:t>
      </w:r>
      <w:r w:rsidR="00625D30" w:rsidRPr="003C7150">
        <w:rPr>
          <w:rFonts w:ascii="Times New Roman" w:hAnsi="Times New Roman" w:cs="Times New Roman"/>
          <w:sz w:val="24"/>
          <w:szCs w:val="24"/>
          <w:highlight w:val="yellow"/>
          <w:lang w:val="en-US"/>
        </w:rPr>
        <w:t xml:space="preserve"> a</w:t>
      </w:r>
      <w:r w:rsidR="00D02251" w:rsidRPr="003C7150">
        <w:rPr>
          <w:rFonts w:ascii="Times New Roman" w:hAnsi="Times New Roman" w:cs="Times New Roman"/>
          <w:sz w:val="24"/>
          <w:szCs w:val="24"/>
          <w:highlight w:val="yellow"/>
          <w:lang w:val="en-US"/>
        </w:rPr>
        <w:t xml:space="preserve"> </w:t>
      </w:r>
      <w:r w:rsidR="008772F0" w:rsidRPr="003C7150">
        <w:rPr>
          <w:rFonts w:ascii="Times New Roman" w:hAnsi="Times New Roman" w:cs="Times New Roman"/>
          <w:sz w:val="24"/>
          <w:szCs w:val="24"/>
          <w:highlight w:val="yellow"/>
          <w:lang w:val="en-US"/>
        </w:rPr>
        <w:t xml:space="preserve">detailed analysis of </w:t>
      </w:r>
      <w:r w:rsidR="00D02251" w:rsidRPr="003C7150">
        <w:rPr>
          <w:rFonts w:ascii="Times New Roman" w:hAnsi="Times New Roman" w:cs="Times New Roman"/>
          <w:sz w:val="24"/>
          <w:szCs w:val="24"/>
          <w:highlight w:val="yellow"/>
          <w:lang w:val="en-US"/>
        </w:rPr>
        <w:t xml:space="preserve">hybrid zones but we do not need </w:t>
      </w:r>
      <w:r w:rsidR="00625D30" w:rsidRPr="003C7150">
        <w:rPr>
          <w:rFonts w:ascii="Times New Roman" w:hAnsi="Times New Roman" w:cs="Times New Roman"/>
          <w:sz w:val="24"/>
          <w:szCs w:val="24"/>
          <w:highlight w:val="yellow"/>
          <w:lang w:val="en-US"/>
        </w:rPr>
        <w:t xml:space="preserve">a </w:t>
      </w:r>
      <w:r w:rsidR="008772F0" w:rsidRPr="003C7150">
        <w:rPr>
          <w:rFonts w:ascii="Times New Roman" w:hAnsi="Times New Roman" w:cs="Times New Roman"/>
          <w:sz w:val="24"/>
          <w:szCs w:val="24"/>
          <w:highlight w:val="yellow"/>
          <w:lang w:val="en-US"/>
        </w:rPr>
        <w:t xml:space="preserve">more fractional classification of genotypes since the test is based on </w:t>
      </w:r>
      <w:r w:rsidR="00625D30" w:rsidRPr="003C7150">
        <w:rPr>
          <w:rFonts w:ascii="Times New Roman" w:hAnsi="Times New Roman" w:cs="Times New Roman"/>
          <w:sz w:val="24"/>
          <w:szCs w:val="24"/>
          <w:highlight w:val="yellow"/>
          <w:lang w:val="en-US"/>
        </w:rPr>
        <w:t xml:space="preserve">a </w:t>
      </w:r>
      <w:r w:rsidR="008772F0" w:rsidRPr="003C7150">
        <w:rPr>
          <w:rFonts w:ascii="Times New Roman" w:hAnsi="Times New Roman" w:cs="Times New Roman"/>
          <w:sz w:val="24"/>
          <w:szCs w:val="24"/>
          <w:highlight w:val="yellow"/>
          <w:lang w:val="en-US"/>
        </w:rPr>
        <w:t>binary marker</w:t>
      </w:r>
      <w:r w:rsidR="003D5EA2" w:rsidRPr="003C7150">
        <w:rPr>
          <w:rFonts w:ascii="Times New Roman" w:hAnsi="Times New Roman" w:cs="Times New Roman"/>
          <w:sz w:val="24"/>
          <w:szCs w:val="24"/>
          <w:highlight w:val="yellow"/>
          <w:lang w:val="en-US"/>
        </w:rPr>
        <w:t xml:space="preserve"> and our target contact zone is strongly bimodal</w:t>
      </w:r>
      <w:r w:rsidR="008772F0" w:rsidRPr="003C7150">
        <w:rPr>
          <w:rFonts w:ascii="Times New Roman" w:hAnsi="Times New Roman" w:cs="Times New Roman"/>
          <w:sz w:val="24"/>
          <w:szCs w:val="24"/>
          <w:highlight w:val="yellow"/>
          <w:lang w:val="en-US"/>
        </w:rPr>
        <w:t>.</w:t>
      </w:r>
      <w:r w:rsidR="00D02251" w:rsidRPr="003C7150">
        <w:rPr>
          <w:rFonts w:ascii="Times New Roman" w:hAnsi="Times New Roman" w:cs="Times New Roman"/>
          <w:sz w:val="24"/>
          <w:szCs w:val="24"/>
          <w:highlight w:val="yellow"/>
          <w:lang w:val="en-US"/>
        </w:rPr>
        <w:t xml:space="preserve"> </w:t>
      </w:r>
    </w:p>
    <w:p w:rsidR="00BE01A4" w:rsidRPr="003C7150" w:rsidRDefault="00930BE6" w:rsidP="001A1CC0">
      <w:pPr>
        <w:pBdr>
          <w:bottom w:val="single" w:sz="6" w:space="0" w:color="F1F1F5"/>
        </w:pBdr>
        <w:shd w:val="clear" w:color="auto" w:fill="FFFFFF"/>
        <w:spacing w:before="100" w:beforeAutospacing="1" w:after="100" w:afterAutospacing="1" w:line="240" w:lineRule="auto"/>
        <w:rPr>
          <w:rFonts w:ascii="Times New Roman" w:hAnsi="Times New Roman" w:cs="Times New Roman"/>
          <w:sz w:val="24"/>
          <w:szCs w:val="24"/>
          <w:lang w:val="en-US"/>
        </w:rPr>
      </w:pPr>
      <w:r w:rsidRPr="003C7150">
        <w:rPr>
          <w:rFonts w:ascii="Times New Roman" w:hAnsi="Times New Roman" w:cs="Times New Roman"/>
          <w:sz w:val="24"/>
          <w:szCs w:val="24"/>
          <w:highlight w:val="yellow"/>
          <w:lang w:val="en-US"/>
        </w:rPr>
        <w:t xml:space="preserve">Our opinion about </w:t>
      </w:r>
      <w:r w:rsidR="003A2D4F" w:rsidRPr="003C7150">
        <w:rPr>
          <w:rFonts w:ascii="Times New Roman" w:hAnsi="Times New Roman" w:cs="Times New Roman"/>
          <w:sz w:val="24"/>
          <w:szCs w:val="24"/>
          <w:highlight w:val="yellow"/>
          <w:lang w:val="en-US"/>
        </w:rPr>
        <w:t xml:space="preserve">the </w:t>
      </w:r>
      <w:r w:rsidRPr="003C7150">
        <w:rPr>
          <w:rFonts w:ascii="Times New Roman" w:hAnsi="Times New Roman" w:cs="Times New Roman"/>
          <w:sz w:val="24"/>
          <w:szCs w:val="24"/>
          <w:highlight w:val="yellow"/>
          <w:lang w:val="en-US"/>
        </w:rPr>
        <w:t xml:space="preserve">reliable </w:t>
      </w:r>
      <w:r w:rsidR="00BE01A4" w:rsidRPr="003C7150">
        <w:rPr>
          <w:rFonts w:ascii="Times New Roman" w:hAnsi="Times New Roman" w:cs="Times New Roman"/>
          <w:sz w:val="24"/>
          <w:szCs w:val="24"/>
          <w:highlight w:val="yellow"/>
          <w:lang w:val="en-US"/>
        </w:rPr>
        <w:t xml:space="preserve">diagnostic markers for hybridizing species of blue mussels is </w:t>
      </w:r>
      <w:r w:rsidRPr="003C7150">
        <w:rPr>
          <w:rFonts w:ascii="Times New Roman" w:hAnsi="Times New Roman" w:cs="Times New Roman"/>
          <w:sz w:val="24"/>
          <w:szCs w:val="24"/>
          <w:highlight w:val="yellow"/>
          <w:lang w:val="en-US"/>
        </w:rPr>
        <w:t xml:space="preserve">expressed </w:t>
      </w:r>
      <w:r w:rsidR="00BE01A4" w:rsidRPr="003C7150">
        <w:rPr>
          <w:rFonts w:ascii="Times New Roman" w:hAnsi="Times New Roman" w:cs="Times New Roman"/>
          <w:sz w:val="24"/>
          <w:szCs w:val="24"/>
          <w:highlight w:val="yellow"/>
          <w:lang w:val="en-US"/>
        </w:rPr>
        <w:t xml:space="preserve">in the Discussion </w:t>
      </w:r>
      <w:r w:rsidR="00D2704C" w:rsidRPr="003C7150">
        <w:rPr>
          <w:rFonts w:ascii="Times New Roman" w:eastAsia="Times New Roman" w:hAnsi="Times New Roman" w:cs="Times New Roman"/>
          <w:sz w:val="24"/>
          <w:szCs w:val="24"/>
          <w:highlight w:val="magenta"/>
          <w:lang w:val="en-US" w:eastAsia="ru-RU"/>
        </w:rPr>
        <w:t xml:space="preserve">(L?? cleaned </w:t>
      </w:r>
      <w:proofErr w:type="spellStart"/>
      <w:r w:rsidR="00D2704C" w:rsidRPr="003C7150">
        <w:rPr>
          <w:rFonts w:ascii="Times New Roman" w:eastAsia="Times New Roman" w:hAnsi="Times New Roman" w:cs="Times New Roman"/>
          <w:sz w:val="24"/>
          <w:szCs w:val="24"/>
          <w:highlight w:val="magenta"/>
          <w:lang w:val="en-US" w:eastAsia="ru-RU"/>
        </w:rPr>
        <w:t>ms</w:t>
      </w:r>
      <w:proofErr w:type="spellEnd"/>
      <w:r w:rsidR="00D2704C" w:rsidRPr="003C7150">
        <w:rPr>
          <w:rFonts w:ascii="Times New Roman" w:eastAsia="Times New Roman" w:hAnsi="Times New Roman" w:cs="Times New Roman"/>
          <w:sz w:val="24"/>
          <w:szCs w:val="24"/>
          <w:highlight w:val="magenta"/>
          <w:lang w:val="en-US" w:eastAsia="ru-RU"/>
        </w:rPr>
        <w:t>)</w:t>
      </w:r>
      <w:r w:rsidR="00BE01A4" w:rsidRPr="003C7150">
        <w:rPr>
          <w:rFonts w:ascii="Times New Roman" w:hAnsi="Times New Roman" w:cs="Times New Roman"/>
          <w:sz w:val="24"/>
          <w:szCs w:val="24"/>
          <w:highlight w:val="yellow"/>
          <w:lang w:val="en-US"/>
        </w:rPr>
        <w:t>.</w:t>
      </w:r>
      <w:r w:rsidR="00423F33" w:rsidRPr="003C7150">
        <w:rPr>
          <w:rFonts w:ascii="Times New Roman" w:hAnsi="Times New Roman" w:cs="Times New Roman"/>
          <w:sz w:val="24"/>
          <w:szCs w:val="24"/>
          <w:highlight w:val="yellow"/>
          <w:lang w:val="en-US"/>
        </w:rPr>
        <w:t xml:space="preserve"> </w:t>
      </w:r>
      <w:r w:rsidR="00D43D0E" w:rsidRPr="003C7150">
        <w:rPr>
          <w:rFonts w:ascii="Times New Roman" w:hAnsi="Times New Roman" w:cs="Times New Roman"/>
          <w:sz w:val="24"/>
          <w:szCs w:val="24"/>
          <w:highlight w:val="yellow"/>
          <w:lang w:val="en-US"/>
        </w:rPr>
        <w:t>Our a</w:t>
      </w:r>
      <w:r w:rsidR="00055634" w:rsidRPr="003C7150">
        <w:rPr>
          <w:rFonts w:ascii="Times New Roman" w:hAnsi="Times New Roman" w:cs="Times New Roman"/>
          <w:sz w:val="24"/>
          <w:szCs w:val="24"/>
          <w:highlight w:val="yellow"/>
          <w:lang w:val="en-US"/>
        </w:rPr>
        <w:t xml:space="preserve">ssignment is </w:t>
      </w:r>
      <w:r w:rsidR="007478A4" w:rsidRPr="003C7150">
        <w:rPr>
          <w:rFonts w:ascii="Times New Roman" w:hAnsi="Times New Roman" w:cs="Times New Roman"/>
          <w:sz w:val="24"/>
          <w:szCs w:val="24"/>
          <w:highlight w:val="yellow"/>
          <w:lang w:val="en-US"/>
        </w:rPr>
        <w:t xml:space="preserve">based not on individual markers but </w:t>
      </w:r>
      <w:r w:rsidR="00027161" w:rsidRPr="003C7150">
        <w:rPr>
          <w:rFonts w:ascii="Times New Roman" w:hAnsi="Times New Roman" w:cs="Times New Roman"/>
          <w:sz w:val="24"/>
          <w:szCs w:val="24"/>
          <w:highlight w:val="yellow"/>
          <w:lang w:val="en-US"/>
        </w:rPr>
        <w:t xml:space="preserve">on </w:t>
      </w:r>
      <w:r w:rsidR="007478A4" w:rsidRPr="003C7150">
        <w:rPr>
          <w:rFonts w:ascii="Times New Roman" w:hAnsi="Times New Roman" w:cs="Times New Roman"/>
          <w:sz w:val="24"/>
          <w:szCs w:val="24"/>
          <w:highlight w:val="yellow"/>
          <w:lang w:val="en-US"/>
        </w:rPr>
        <w:t>their complex analysis by</w:t>
      </w:r>
      <w:r w:rsidR="00055634" w:rsidRPr="003C7150">
        <w:rPr>
          <w:rFonts w:ascii="Times New Roman" w:hAnsi="Times New Roman" w:cs="Times New Roman"/>
          <w:sz w:val="24"/>
          <w:szCs w:val="24"/>
          <w:highlight w:val="yellow"/>
          <w:lang w:val="en-US"/>
        </w:rPr>
        <w:t xml:space="preserve"> Structure method</w:t>
      </w:r>
      <w:r w:rsidR="007478A4" w:rsidRPr="003C7150">
        <w:rPr>
          <w:rFonts w:ascii="Times New Roman" w:hAnsi="Times New Roman" w:cs="Times New Roman"/>
          <w:sz w:val="24"/>
          <w:szCs w:val="24"/>
          <w:highlight w:val="yellow"/>
          <w:lang w:val="en-US"/>
        </w:rPr>
        <w:t>.</w:t>
      </w:r>
      <w:r w:rsidR="00055634" w:rsidRPr="003C7150">
        <w:rPr>
          <w:rFonts w:ascii="Times New Roman" w:hAnsi="Times New Roman" w:cs="Times New Roman"/>
          <w:sz w:val="24"/>
          <w:szCs w:val="24"/>
          <w:lang w:val="en-US"/>
        </w:rPr>
        <w:t xml:space="preserve"> </w:t>
      </w:r>
    </w:p>
    <w:p w:rsidR="001B5212"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lang w:val="en-US" w:eastAsia="ru-RU"/>
        </w:rPr>
        <w:t>- L269: What does a few genotyped samples mean? Please specify the sample size for this analysis.</w:t>
      </w:r>
      <w:r w:rsidRPr="003C7150">
        <w:rPr>
          <w:rFonts w:ascii="Times New Roman" w:eastAsia="Times New Roman" w:hAnsi="Times New Roman" w:cs="Times New Roman"/>
          <w:sz w:val="24"/>
          <w:szCs w:val="24"/>
          <w:lang w:val="en-US" w:eastAsia="ru-RU"/>
        </w:rPr>
        <w:br/>
      </w:r>
    </w:p>
    <w:p w:rsidR="00CC6319" w:rsidRPr="003C7150" w:rsidRDefault="00AD03BD"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The sentence is modified:</w:t>
      </w:r>
      <w:r w:rsidR="000C777E" w:rsidRPr="003C7150">
        <w:rPr>
          <w:rFonts w:ascii="Times New Roman" w:eastAsia="Times New Roman" w:hAnsi="Times New Roman" w:cs="Times New Roman"/>
          <w:sz w:val="24"/>
          <w:szCs w:val="24"/>
          <w:highlight w:val="yellow"/>
          <w:lang w:val="en-US" w:eastAsia="ru-RU"/>
        </w:rPr>
        <w:t xml:space="preserve"> </w:t>
      </w:r>
      <w:r w:rsidRPr="003C7150">
        <w:rPr>
          <w:rFonts w:ascii="Times New Roman" w:eastAsia="Times New Roman" w:hAnsi="Times New Roman" w:cs="Times New Roman"/>
          <w:sz w:val="24"/>
          <w:szCs w:val="24"/>
          <w:highlight w:val="yellow"/>
          <w:lang w:val="en-US" w:eastAsia="ru-RU"/>
        </w:rPr>
        <w:t>“</w:t>
      </w:r>
      <w:r w:rsidR="001B5212" w:rsidRPr="003C7150">
        <w:rPr>
          <w:rFonts w:ascii="Times New Roman" w:hAnsi="Times New Roman" w:cs="Times New Roman"/>
          <w:sz w:val="24"/>
          <w:szCs w:val="24"/>
          <w:highlight w:val="yellow"/>
          <w:lang w:val="en-US"/>
        </w:rPr>
        <w:t xml:space="preserve">Finally, we tested how well </w:t>
      </w:r>
      <w:proofErr w:type="spellStart"/>
      <w:r w:rsidR="001B5212" w:rsidRPr="003C7150">
        <w:rPr>
          <w:rFonts w:ascii="Times New Roman" w:hAnsi="Times New Roman" w:cs="Times New Roman"/>
          <w:i/>
          <w:sz w:val="24"/>
          <w:szCs w:val="24"/>
          <w:highlight w:val="yellow"/>
          <w:lang w:val="en-US"/>
        </w:rPr>
        <w:t>Ptros</w:t>
      </w:r>
      <w:proofErr w:type="spellEnd"/>
      <w:r w:rsidR="001B5212" w:rsidRPr="003C7150">
        <w:rPr>
          <w:rFonts w:ascii="Times New Roman" w:hAnsi="Times New Roman" w:cs="Times New Roman"/>
          <w:sz w:val="24"/>
          <w:szCs w:val="24"/>
          <w:highlight w:val="yellow"/>
          <w:lang w:val="en-US"/>
        </w:rPr>
        <w:t xml:space="preserve">, </w:t>
      </w:r>
      <w:r w:rsidR="001B5212" w:rsidRPr="003C7150">
        <w:rPr>
          <w:rFonts w:ascii="Times New Roman" w:hAnsi="Times New Roman" w:cs="Times New Roman"/>
          <w:i/>
          <w:sz w:val="24"/>
          <w:szCs w:val="24"/>
          <w:highlight w:val="yellow"/>
          <w:lang w:val="en-US"/>
        </w:rPr>
        <w:t>P(</w:t>
      </w:r>
      <w:proofErr w:type="spellStart"/>
      <w:r w:rsidR="001B5212" w:rsidRPr="003C7150">
        <w:rPr>
          <w:rFonts w:ascii="Times New Roman" w:hAnsi="Times New Roman" w:cs="Times New Roman"/>
          <w:i/>
          <w:sz w:val="24"/>
          <w:szCs w:val="24"/>
          <w:highlight w:val="yellow"/>
          <w:lang w:val="en-US"/>
        </w:rPr>
        <w:t>edu|E</w:t>
      </w:r>
      <w:proofErr w:type="spellEnd"/>
      <w:r w:rsidR="001B5212" w:rsidRPr="003C7150">
        <w:rPr>
          <w:rFonts w:ascii="Times New Roman" w:hAnsi="Times New Roman" w:cs="Times New Roman"/>
          <w:i/>
          <w:sz w:val="24"/>
          <w:szCs w:val="24"/>
          <w:highlight w:val="yellow"/>
          <w:lang w:val="en-US"/>
        </w:rPr>
        <w:t>)</w:t>
      </w:r>
      <w:r w:rsidR="001B5212" w:rsidRPr="003C7150">
        <w:rPr>
          <w:rFonts w:ascii="Times New Roman" w:hAnsi="Times New Roman" w:cs="Times New Roman"/>
          <w:sz w:val="24"/>
          <w:szCs w:val="24"/>
          <w:highlight w:val="yellow"/>
          <w:lang w:val="en-US"/>
        </w:rPr>
        <w:t xml:space="preserve"> and </w:t>
      </w:r>
      <w:r w:rsidR="001B5212" w:rsidRPr="003C7150">
        <w:rPr>
          <w:rFonts w:ascii="Times New Roman" w:hAnsi="Times New Roman" w:cs="Times New Roman"/>
          <w:i/>
          <w:sz w:val="24"/>
          <w:szCs w:val="24"/>
          <w:highlight w:val="yellow"/>
          <w:lang w:val="en-US"/>
        </w:rPr>
        <w:t>P(</w:t>
      </w:r>
      <w:proofErr w:type="spellStart"/>
      <w:r w:rsidR="001B5212" w:rsidRPr="003C7150">
        <w:rPr>
          <w:rFonts w:ascii="Times New Roman" w:hAnsi="Times New Roman" w:cs="Times New Roman"/>
          <w:i/>
          <w:sz w:val="24"/>
          <w:szCs w:val="24"/>
          <w:highlight w:val="yellow"/>
          <w:lang w:val="en-US"/>
        </w:rPr>
        <w:t>tros|T</w:t>
      </w:r>
      <w:proofErr w:type="spellEnd"/>
      <w:r w:rsidR="001B5212" w:rsidRPr="003C7150">
        <w:rPr>
          <w:rFonts w:ascii="Times New Roman" w:hAnsi="Times New Roman" w:cs="Times New Roman"/>
          <w:i/>
          <w:sz w:val="24"/>
          <w:szCs w:val="24"/>
          <w:highlight w:val="yellow"/>
          <w:lang w:val="en-US"/>
        </w:rPr>
        <w:t>)</w:t>
      </w:r>
      <w:r w:rsidR="001B5212" w:rsidRPr="003C7150">
        <w:rPr>
          <w:rFonts w:ascii="Times New Roman" w:hAnsi="Times New Roman" w:cs="Times New Roman"/>
          <w:sz w:val="24"/>
          <w:szCs w:val="24"/>
          <w:highlight w:val="yellow"/>
          <w:lang w:val="en-US"/>
        </w:rPr>
        <w:t xml:space="preserve"> could be predicted using formulas </w:t>
      </w:r>
      <w:proofErr w:type="spellStart"/>
      <w:r w:rsidR="001B5212" w:rsidRPr="003C7150">
        <w:rPr>
          <w:rFonts w:ascii="Times New Roman" w:hAnsi="Times New Roman" w:cs="Times New Roman"/>
          <w:sz w:val="24"/>
          <w:szCs w:val="24"/>
          <w:highlight w:val="yellow"/>
          <w:lang w:val="en-US"/>
        </w:rPr>
        <w:t>Eq</w:t>
      </w:r>
      <w:proofErr w:type="spellEnd"/>
      <w:r w:rsidR="001B5212" w:rsidRPr="003C7150">
        <w:rPr>
          <w:rFonts w:ascii="Times New Roman" w:hAnsi="Times New Roman" w:cs="Times New Roman"/>
          <w:sz w:val="24"/>
          <w:szCs w:val="24"/>
          <w:highlight w:val="yellow"/>
          <w:lang w:val="en-US"/>
        </w:rPr>
        <w:t xml:space="preserve"> 1-3 and the data on the morphotype proportions among species (</w:t>
      </w:r>
      <w:r w:rsidR="001B5212" w:rsidRPr="003C7150">
        <w:rPr>
          <w:rFonts w:ascii="Times New Roman" w:hAnsi="Times New Roman" w:cs="Times New Roman"/>
          <w:i/>
          <w:sz w:val="24"/>
          <w:szCs w:val="24"/>
          <w:highlight w:val="yellow"/>
          <w:lang w:val="en-US"/>
        </w:rPr>
        <w:t>P(</w:t>
      </w:r>
      <w:proofErr w:type="spellStart"/>
      <w:r w:rsidR="001B5212" w:rsidRPr="003C7150">
        <w:rPr>
          <w:rFonts w:ascii="Times New Roman" w:hAnsi="Times New Roman" w:cs="Times New Roman"/>
          <w:i/>
          <w:sz w:val="24"/>
          <w:szCs w:val="24"/>
          <w:highlight w:val="yellow"/>
          <w:lang w:val="en-US"/>
        </w:rPr>
        <w:t>T|tros</w:t>
      </w:r>
      <w:proofErr w:type="spellEnd"/>
      <w:r w:rsidR="001B5212" w:rsidRPr="003C7150">
        <w:rPr>
          <w:rFonts w:ascii="Times New Roman" w:hAnsi="Times New Roman" w:cs="Times New Roman"/>
          <w:i/>
          <w:sz w:val="24"/>
          <w:szCs w:val="24"/>
          <w:highlight w:val="yellow"/>
          <w:lang w:val="en-US"/>
        </w:rPr>
        <w:t>)</w:t>
      </w:r>
      <w:r w:rsidR="001B5212" w:rsidRPr="003C7150">
        <w:rPr>
          <w:rFonts w:ascii="Times New Roman" w:hAnsi="Times New Roman" w:cs="Times New Roman"/>
          <w:sz w:val="24"/>
          <w:szCs w:val="24"/>
          <w:highlight w:val="yellow"/>
          <w:lang w:val="en-US"/>
        </w:rPr>
        <w:t xml:space="preserve">, </w:t>
      </w:r>
      <w:r w:rsidR="001B5212" w:rsidRPr="003C7150">
        <w:rPr>
          <w:rFonts w:ascii="Times New Roman" w:hAnsi="Times New Roman" w:cs="Times New Roman"/>
          <w:i/>
          <w:sz w:val="24"/>
          <w:szCs w:val="24"/>
          <w:highlight w:val="yellow"/>
          <w:lang w:val="en-US"/>
        </w:rPr>
        <w:t>P(</w:t>
      </w:r>
      <w:proofErr w:type="spellStart"/>
      <w:r w:rsidR="001B5212" w:rsidRPr="003C7150">
        <w:rPr>
          <w:rFonts w:ascii="Times New Roman" w:hAnsi="Times New Roman" w:cs="Times New Roman"/>
          <w:i/>
          <w:sz w:val="24"/>
          <w:szCs w:val="24"/>
          <w:highlight w:val="yellow"/>
          <w:lang w:val="en-US"/>
        </w:rPr>
        <w:t>T|edu</w:t>
      </w:r>
      <w:proofErr w:type="spellEnd"/>
      <w:r w:rsidR="001B5212" w:rsidRPr="003C7150">
        <w:rPr>
          <w:rFonts w:ascii="Times New Roman" w:hAnsi="Times New Roman" w:cs="Times New Roman"/>
          <w:i/>
          <w:sz w:val="24"/>
          <w:szCs w:val="24"/>
          <w:highlight w:val="yellow"/>
          <w:lang w:val="en-US"/>
        </w:rPr>
        <w:t>)</w:t>
      </w:r>
      <w:r w:rsidR="001B5212" w:rsidRPr="003C7150">
        <w:rPr>
          <w:rFonts w:ascii="Times New Roman" w:hAnsi="Times New Roman" w:cs="Times New Roman"/>
          <w:sz w:val="24"/>
          <w:szCs w:val="24"/>
          <w:highlight w:val="yellow"/>
          <w:lang w:val="en-US"/>
        </w:rPr>
        <w:t>) in a few (minimum two, see below) genotyped samples</w:t>
      </w:r>
      <w:r w:rsidRPr="003C7150">
        <w:rPr>
          <w:rFonts w:ascii="Times New Roman" w:eastAsia="Times New Roman" w:hAnsi="Times New Roman" w:cs="Times New Roman"/>
          <w:sz w:val="24"/>
          <w:szCs w:val="24"/>
          <w:highlight w:val="yellow"/>
          <w:lang w:val="en-US" w:eastAsia="ru-RU"/>
        </w:rPr>
        <w:t>”</w:t>
      </w:r>
      <w:r w:rsidR="003543A5" w:rsidRPr="003C7150">
        <w:rPr>
          <w:rFonts w:ascii="Times New Roman" w:eastAsia="Times New Roman" w:hAnsi="Times New Roman" w:cs="Times New Roman"/>
          <w:sz w:val="24"/>
          <w:szCs w:val="24"/>
          <w:highlight w:val="yellow"/>
          <w:lang w:val="en-US" w:eastAsia="ru-RU"/>
        </w:rPr>
        <w:t>.</w:t>
      </w:r>
      <w:r w:rsidRPr="003C7150">
        <w:rPr>
          <w:rFonts w:ascii="Times New Roman" w:eastAsia="Times New Roman" w:hAnsi="Times New Roman" w:cs="Times New Roman"/>
          <w:sz w:val="24"/>
          <w:szCs w:val="24"/>
          <w:lang w:val="en-US" w:eastAsia="ru-RU"/>
        </w:rPr>
        <w:t xml:space="preserve"> </w:t>
      </w:r>
      <w:r w:rsidR="001B5212" w:rsidRPr="003C7150">
        <w:rPr>
          <w:rFonts w:ascii="Times New Roman" w:eastAsia="Times New Roman" w:hAnsi="Times New Roman" w:cs="Times New Roman"/>
          <w:sz w:val="24"/>
          <w:szCs w:val="24"/>
          <w:highlight w:val="magenta"/>
          <w:lang w:val="en-US" w:eastAsia="ru-RU"/>
        </w:rPr>
        <w:t xml:space="preserve">(L?? cleaned </w:t>
      </w:r>
      <w:proofErr w:type="spellStart"/>
      <w:r w:rsidR="001B5212" w:rsidRPr="003C7150">
        <w:rPr>
          <w:rFonts w:ascii="Times New Roman" w:eastAsia="Times New Roman" w:hAnsi="Times New Roman" w:cs="Times New Roman"/>
          <w:sz w:val="24"/>
          <w:szCs w:val="24"/>
          <w:highlight w:val="magenta"/>
          <w:lang w:val="en-US" w:eastAsia="ru-RU"/>
        </w:rPr>
        <w:t>ms</w:t>
      </w:r>
      <w:proofErr w:type="spellEnd"/>
      <w:r w:rsidR="001B5212" w:rsidRPr="003C7150">
        <w:rPr>
          <w:rFonts w:ascii="Times New Roman" w:eastAsia="Times New Roman" w:hAnsi="Times New Roman" w:cs="Times New Roman"/>
          <w:sz w:val="24"/>
          <w:szCs w:val="24"/>
          <w:highlight w:val="magenta"/>
          <w:lang w:val="en-US" w:eastAsia="ru-RU"/>
        </w:rPr>
        <w:t>)</w:t>
      </w:r>
    </w:p>
    <w:p w:rsidR="00A212D6"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t>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study.</w:t>
      </w:r>
    </w:p>
    <w:p w:rsidR="001E4BB5" w:rsidRPr="003C7150" w:rsidRDefault="005E05B3"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Thank you for noticing that. Exactly </w:t>
      </w:r>
      <w:r w:rsidR="00BB574E" w:rsidRPr="003C7150">
        <w:rPr>
          <w:rFonts w:ascii="Times New Roman" w:eastAsia="Times New Roman" w:hAnsi="Times New Roman" w:cs="Times New Roman"/>
          <w:sz w:val="24"/>
          <w:szCs w:val="24"/>
          <w:highlight w:val="yellow"/>
          <w:lang w:val="en-US" w:eastAsia="ru-RU"/>
        </w:rPr>
        <w:t xml:space="preserve">such model was </w:t>
      </w:r>
      <w:r w:rsidR="00BF45EC" w:rsidRPr="003C7150">
        <w:rPr>
          <w:rFonts w:ascii="Times New Roman" w:eastAsia="Times New Roman" w:hAnsi="Times New Roman" w:cs="Times New Roman"/>
          <w:sz w:val="24"/>
          <w:szCs w:val="24"/>
          <w:highlight w:val="yellow"/>
          <w:lang w:val="en-US" w:eastAsia="ru-RU"/>
        </w:rPr>
        <w:t xml:space="preserve">tested </w:t>
      </w:r>
      <w:r w:rsidR="00BB574E" w:rsidRPr="003C7150">
        <w:rPr>
          <w:rFonts w:ascii="Times New Roman" w:eastAsia="Times New Roman" w:hAnsi="Times New Roman" w:cs="Times New Roman"/>
          <w:sz w:val="24"/>
          <w:szCs w:val="24"/>
          <w:highlight w:val="yellow"/>
          <w:lang w:val="en-US" w:eastAsia="ru-RU"/>
        </w:rPr>
        <w:t xml:space="preserve">using </w:t>
      </w:r>
      <w:r w:rsidR="00A21836" w:rsidRPr="003C7150">
        <w:rPr>
          <w:rFonts w:ascii="Times New Roman" w:eastAsia="Times New Roman" w:hAnsi="Times New Roman" w:cs="Times New Roman"/>
          <w:sz w:val="24"/>
          <w:szCs w:val="24"/>
          <w:highlight w:val="yellow"/>
          <w:lang w:val="en-US" w:eastAsia="ru-RU"/>
        </w:rPr>
        <w:t xml:space="preserve">extensive </w:t>
      </w:r>
      <w:r w:rsidR="00BB574E" w:rsidRPr="003C7150">
        <w:rPr>
          <w:rFonts w:ascii="Times New Roman" w:eastAsia="Times New Roman" w:hAnsi="Times New Roman" w:cs="Times New Roman"/>
          <w:sz w:val="24"/>
          <w:szCs w:val="24"/>
          <w:highlight w:val="yellow"/>
          <w:lang w:val="en-US" w:eastAsia="ru-RU"/>
        </w:rPr>
        <w:t>Kola data</w:t>
      </w:r>
      <w:r w:rsidR="00BF45EC" w:rsidRPr="003C7150">
        <w:rPr>
          <w:rFonts w:ascii="Times New Roman" w:eastAsia="Times New Roman" w:hAnsi="Times New Roman" w:cs="Times New Roman"/>
          <w:sz w:val="24"/>
          <w:szCs w:val="24"/>
          <w:highlight w:val="yellow"/>
          <w:lang w:val="en-US" w:eastAsia="ru-RU"/>
        </w:rPr>
        <w:t xml:space="preserve"> (see “Associations between morphotypes and genotypes around the Kola Peninsula</w:t>
      </w:r>
      <w:r w:rsidR="00BB574E" w:rsidRPr="003C7150">
        <w:rPr>
          <w:rFonts w:ascii="Times New Roman" w:eastAsia="Times New Roman" w:hAnsi="Times New Roman" w:cs="Times New Roman"/>
          <w:sz w:val="24"/>
          <w:szCs w:val="24"/>
          <w:highlight w:val="yellow"/>
          <w:lang w:val="en-US" w:eastAsia="ru-RU"/>
        </w:rPr>
        <w:t>”).</w:t>
      </w:r>
      <w:r w:rsidR="001E4BB5" w:rsidRPr="003C7150">
        <w:rPr>
          <w:rFonts w:ascii="Times New Roman" w:eastAsia="Times New Roman" w:hAnsi="Times New Roman" w:cs="Times New Roman"/>
          <w:sz w:val="24"/>
          <w:szCs w:val="24"/>
          <w:highlight w:val="yellow"/>
          <w:lang w:val="en-US" w:eastAsia="ru-RU"/>
        </w:rPr>
        <w:t xml:space="preserve"> </w:t>
      </w:r>
      <w:r w:rsidR="00A21836" w:rsidRPr="003C7150">
        <w:rPr>
          <w:rFonts w:ascii="Times New Roman" w:eastAsia="Times New Roman" w:hAnsi="Times New Roman" w:cs="Times New Roman"/>
          <w:sz w:val="24"/>
          <w:szCs w:val="24"/>
          <w:highlight w:val="yellow"/>
          <w:lang w:val="en-US" w:eastAsia="ru-RU"/>
        </w:rPr>
        <w:t>The</w:t>
      </w:r>
      <w:r w:rsidR="00DE573A" w:rsidRPr="003C7150">
        <w:rPr>
          <w:rFonts w:ascii="Times New Roman" w:eastAsia="Times New Roman" w:hAnsi="Times New Roman" w:cs="Times New Roman"/>
          <w:sz w:val="24"/>
          <w:szCs w:val="24"/>
          <w:highlight w:val="yellow"/>
          <w:lang w:val="en-US" w:eastAsia="ru-RU"/>
        </w:rPr>
        <w:t xml:space="preserve"> data on other </w:t>
      </w:r>
      <w:r w:rsidR="007A268F" w:rsidRPr="003C7150">
        <w:rPr>
          <w:rFonts w:ascii="Times New Roman" w:eastAsia="Times New Roman" w:hAnsi="Times New Roman" w:cs="Times New Roman"/>
          <w:sz w:val="24"/>
          <w:szCs w:val="24"/>
          <w:highlight w:val="yellow"/>
          <w:lang w:val="en-US" w:eastAsia="ru-RU"/>
        </w:rPr>
        <w:t xml:space="preserve">geographical </w:t>
      </w:r>
      <w:r w:rsidR="00DE573A" w:rsidRPr="003C7150">
        <w:rPr>
          <w:rFonts w:ascii="Times New Roman" w:eastAsia="Times New Roman" w:hAnsi="Times New Roman" w:cs="Times New Roman"/>
          <w:sz w:val="24"/>
          <w:szCs w:val="24"/>
          <w:highlight w:val="yellow"/>
          <w:lang w:val="en-US" w:eastAsia="ru-RU"/>
        </w:rPr>
        <w:t xml:space="preserve">regions do not allow for such an analysis </w:t>
      </w:r>
      <w:r w:rsidR="00A21836" w:rsidRPr="003C7150">
        <w:rPr>
          <w:rFonts w:ascii="Times New Roman" w:eastAsia="Times New Roman" w:hAnsi="Times New Roman" w:cs="Times New Roman"/>
          <w:sz w:val="24"/>
          <w:szCs w:val="24"/>
          <w:highlight w:val="yellow"/>
          <w:lang w:val="en-US" w:eastAsia="ru-RU"/>
        </w:rPr>
        <w:t>due to lack of samples and (or) salinity variation</w:t>
      </w:r>
      <w:r w:rsidR="00955078" w:rsidRPr="003C7150">
        <w:rPr>
          <w:rFonts w:ascii="Times New Roman" w:eastAsia="Times New Roman" w:hAnsi="Times New Roman" w:cs="Times New Roman"/>
          <w:sz w:val="24"/>
          <w:szCs w:val="24"/>
          <w:highlight w:val="yellow"/>
          <w:lang w:val="en-US" w:eastAsia="ru-RU"/>
        </w:rPr>
        <w:t xml:space="preserve"> between sampling localities</w:t>
      </w:r>
      <w:r w:rsidR="00A21836" w:rsidRPr="003C7150">
        <w:rPr>
          <w:rFonts w:ascii="Times New Roman" w:eastAsia="Times New Roman" w:hAnsi="Times New Roman" w:cs="Times New Roman"/>
          <w:sz w:val="24"/>
          <w:szCs w:val="24"/>
          <w:highlight w:val="yellow"/>
          <w:lang w:val="en-US" w:eastAsia="ru-RU"/>
        </w:rPr>
        <w:t>.</w:t>
      </w:r>
      <w:r w:rsidR="008E59D0" w:rsidRPr="003C7150">
        <w:rPr>
          <w:rFonts w:ascii="Times New Roman" w:eastAsia="Times New Roman" w:hAnsi="Times New Roman" w:cs="Times New Roman"/>
          <w:sz w:val="24"/>
          <w:szCs w:val="24"/>
          <w:highlight w:val="yellow"/>
          <w:lang w:val="en-US" w:eastAsia="ru-RU"/>
        </w:rPr>
        <w:t xml:space="preserve"> </w:t>
      </w:r>
    </w:p>
    <w:p w:rsidR="00BB574E" w:rsidRPr="003C7150" w:rsidRDefault="00627F1C"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As for</w:t>
      </w:r>
      <w:r w:rsidR="00310362" w:rsidRPr="003C7150">
        <w:rPr>
          <w:rFonts w:ascii="Times New Roman" w:eastAsia="Times New Roman" w:hAnsi="Times New Roman" w:cs="Times New Roman"/>
          <w:sz w:val="24"/>
          <w:szCs w:val="24"/>
          <w:highlight w:val="yellow"/>
          <w:lang w:val="en-US" w:eastAsia="ru-RU"/>
        </w:rPr>
        <w:t xml:space="preserve"> a general model with pools of all samples</w:t>
      </w:r>
      <w:r w:rsidR="003D5EA2" w:rsidRPr="003C7150">
        <w:rPr>
          <w:rFonts w:ascii="Times New Roman" w:eastAsia="Times New Roman" w:hAnsi="Times New Roman" w:cs="Times New Roman"/>
          <w:sz w:val="24"/>
          <w:szCs w:val="24"/>
          <w:highlight w:val="yellow"/>
          <w:lang w:val="en-US" w:eastAsia="ru-RU"/>
        </w:rPr>
        <w:t xml:space="preserve"> from all sets</w:t>
      </w:r>
      <w:r w:rsidR="00310362" w:rsidRPr="003C7150">
        <w:rPr>
          <w:rFonts w:ascii="Times New Roman" w:eastAsia="Times New Roman" w:hAnsi="Times New Roman" w:cs="Times New Roman"/>
          <w:sz w:val="24"/>
          <w:szCs w:val="24"/>
          <w:highlight w:val="yellow"/>
          <w:lang w:val="en-US" w:eastAsia="ru-RU"/>
        </w:rPr>
        <w:t>, using salinity and location as variables</w:t>
      </w:r>
      <w:r w:rsidR="003D5EA2" w:rsidRPr="003C7150">
        <w:rPr>
          <w:rFonts w:ascii="Times New Roman" w:eastAsia="Times New Roman" w:hAnsi="Times New Roman" w:cs="Times New Roman"/>
          <w:sz w:val="24"/>
          <w:szCs w:val="24"/>
          <w:highlight w:val="yellow"/>
          <w:lang w:val="en-US" w:eastAsia="ru-RU"/>
        </w:rPr>
        <w:t>,</w:t>
      </w:r>
      <w:r w:rsidR="00310362" w:rsidRPr="003C7150">
        <w:rPr>
          <w:rFonts w:ascii="Times New Roman" w:eastAsia="Times New Roman" w:hAnsi="Times New Roman" w:cs="Times New Roman"/>
          <w:sz w:val="24"/>
          <w:szCs w:val="24"/>
          <w:highlight w:val="yellow"/>
          <w:lang w:val="en-US" w:eastAsia="ru-RU"/>
        </w:rPr>
        <w:t xml:space="preserve"> </w:t>
      </w:r>
      <w:r w:rsidR="00027161" w:rsidRPr="003C7150">
        <w:rPr>
          <w:rFonts w:ascii="Times New Roman" w:eastAsia="Times New Roman" w:hAnsi="Times New Roman" w:cs="Times New Roman"/>
          <w:sz w:val="24"/>
          <w:szCs w:val="24"/>
          <w:highlight w:val="yellow"/>
          <w:lang w:val="en-US" w:eastAsia="ru-RU"/>
        </w:rPr>
        <w:t xml:space="preserve">it should be </w:t>
      </w:r>
      <w:r w:rsidR="00310362" w:rsidRPr="003C7150">
        <w:rPr>
          <w:rFonts w:ascii="Times New Roman" w:eastAsia="Times New Roman" w:hAnsi="Times New Roman" w:cs="Times New Roman"/>
          <w:sz w:val="24"/>
          <w:szCs w:val="24"/>
          <w:highlight w:val="yellow"/>
          <w:lang w:val="en-US" w:eastAsia="ru-RU"/>
        </w:rPr>
        <w:t>consider</w:t>
      </w:r>
      <w:r w:rsidR="00027161" w:rsidRPr="003C7150">
        <w:rPr>
          <w:rFonts w:ascii="Times New Roman" w:eastAsia="Times New Roman" w:hAnsi="Times New Roman" w:cs="Times New Roman"/>
          <w:sz w:val="24"/>
          <w:szCs w:val="24"/>
          <w:highlight w:val="yellow"/>
          <w:lang w:val="en-US" w:eastAsia="ru-RU"/>
        </w:rPr>
        <w:t>ed</w:t>
      </w:r>
      <w:r w:rsidR="00310362" w:rsidRPr="003C7150">
        <w:rPr>
          <w:rFonts w:ascii="Times New Roman" w:eastAsia="Times New Roman" w:hAnsi="Times New Roman" w:cs="Times New Roman"/>
          <w:sz w:val="24"/>
          <w:szCs w:val="24"/>
          <w:highlight w:val="yellow"/>
          <w:lang w:val="en-US" w:eastAsia="ru-RU"/>
        </w:rPr>
        <w:t xml:space="preserve"> that t</w:t>
      </w:r>
      <w:r w:rsidR="007A268F" w:rsidRPr="003C7150">
        <w:rPr>
          <w:rFonts w:ascii="Times New Roman" w:eastAsia="Times New Roman" w:hAnsi="Times New Roman" w:cs="Times New Roman"/>
          <w:sz w:val="24"/>
          <w:szCs w:val="24"/>
          <w:highlight w:val="yellow"/>
          <w:lang w:val="en-US" w:eastAsia="ru-RU"/>
        </w:rPr>
        <w:t>here</w:t>
      </w:r>
      <w:r w:rsidR="008E59D0" w:rsidRPr="003C7150">
        <w:rPr>
          <w:rFonts w:ascii="Times New Roman" w:eastAsia="Times New Roman" w:hAnsi="Times New Roman" w:cs="Times New Roman"/>
          <w:sz w:val="24"/>
          <w:szCs w:val="24"/>
          <w:highlight w:val="yellow"/>
          <w:lang w:val="en-US" w:eastAsia="ru-RU"/>
        </w:rPr>
        <w:t xml:space="preserve"> is pronounced geographical variation in morphotype frequencies in M. trossulus in addition to salinity related variation in Arctic populations of M. </w:t>
      </w:r>
      <w:r w:rsidR="008E59D0" w:rsidRPr="003C7150">
        <w:rPr>
          <w:rFonts w:ascii="Times New Roman" w:eastAsia="Times New Roman" w:hAnsi="Times New Roman" w:cs="Times New Roman"/>
          <w:sz w:val="24"/>
          <w:szCs w:val="24"/>
          <w:highlight w:val="yellow"/>
          <w:lang w:val="en-US" w:eastAsia="ru-RU"/>
        </w:rPr>
        <w:lastRenderedPageBreak/>
        <w:t xml:space="preserve">edulis. </w:t>
      </w:r>
      <w:r w:rsidR="007A268F" w:rsidRPr="003C7150">
        <w:rPr>
          <w:rFonts w:ascii="Times New Roman" w:eastAsia="Times New Roman" w:hAnsi="Times New Roman" w:cs="Times New Roman"/>
          <w:sz w:val="24"/>
          <w:szCs w:val="24"/>
          <w:highlight w:val="yellow"/>
          <w:lang w:val="en-US" w:eastAsia="ru-RU"/>
        </w:rPr>
        <w:t xml:space="preserve">The predictive power of any model “ignoring” region </w:t>
      </w:r>
      <w:r w:rsidR="00310362" w:rsidRPr="003C7150">
        <w:rPr>
          <w:rFonts w:ascii="Times New Roman" w:eastAsia="Times New Roman" w:hAnsi="Times New Roman" w:cs="Times New Roman"/>
          <w:sz w:val="24"/>
          <w:szCs w:val="24"/>
          <w:highlight w:val="yellow"/>
          <w:lang w:val="en-US" w:eastAsia="ru-RU"/>
        </w:rPr>
        <w:t xml:space="preserve">(technically, treating region as a random factor regulating both intercept and slope of the model) </w:t>
      </w:r>
      <w:r w:rsidR="007A268F" w:rsidRPr="003C7150">
        <w:rPr>
          <w:rFonts w:ascii="Times New Roman" w:eastAsia="Times New Roman" w:hAnsi="Times New Roman" w:cs="Times New Roman"/>
          <w:sz w:val="24"/>
          <w:szCs w:val="24"/>
          <w:highlight w:val="yellow"/>
          <w:lang w:val="en-US" w:eastAsia="ru-RU"/>
        </w:rPr>
        <w:t>would be unsatisfactor</w:t>
      </w:r>
      <w:r w:rsidR="00027161" w:rsidRPr="003C7150">
        <w:rPr>
          <w:rFonts w:ascii="Times New Roman" w:eastAsia="Times New Roman" w:hAnsi="Times New Roman" w:cs="Times New Roman"/>
          <w:sz w:val="24"/>
          <w:szCs w:val="24"/>
          <w:highlight w:val="yellow"/>
          <w:lang w:val="en-US" w:eastAsia="ru-RU"/>
        </w:rPr>
        <w:t>il</w:t>
      </w:r>
      <w:r w:rsidR="007A268F" w:rsidRPr="003C7150">
        <w:rPr>
          <w:rFonts w:ascii="Times New Roman" w:eastAsia="Times New Roman" w:hAnsi="Times New Roman" w:cs="Times New Roman"/>
          <w:sz w:val="24"/>
          <w:szCs w:val="24"/>
          <w:highlight w:val="yellow"/>
          <w:lang w:val="en-US" w:eastAsia="ru-RU"/>
        </w:rPr>
        <w:t>y low.</w:t>
      </w:r>
    </w:p>
    <w:p w:rsidR="007A268F" w:rsidRPr="003C7150" w:rsidRDefault="007A268F" w:rsidP="007A268F">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Recommendations for researchers </w:t>
      </w:r>
      <w:r w:rsidR="00027161" w:rsidRPr="003C7150">
        <w:rPr>
          <w:rFonts w:ascii="Times New Roman" w:eastAsia="Times New Roman" w:hAnsi="Times New Roman" w:cs="Times New Roman"/>
          <w:sz w:val="24"/>
          <w:szCs w:val="24"/>
          <w:highlight w:val="yellow"/>
          <w:lang w:val="en-US" w:eastAsia="ru-RU"/>
        </w:rPr>
        <w:t xml:space="preserve">who </w:t>
      </w:r>
      <w:r w:rsidRPr="003C7150">
        <w:rPr>
          <w:rFonts w:ascii="Times New Roman" w:eastAsia="Times New Roman" w:hAnsi="Times New Roman" w:cs="Times New Roman"/>
          <w:sz w:val="24"/>
          <w:szCs w:val="24"/>
          <w:highlight w:val="yellow"/>
          <w:lang w:val="en-US" w:eastAsia="ru-RU"/>
        </w:rPr>
        <w:t xml:space="preserve">work on regions not included in this study are provided in the Discussion: they have to evaluate the test de-novo for each new contact zone. </w:t>
      </w:r>
      <w:r w:rsidR="00027161" w:rsidRPr="003C7150">
        <w:rPr>
          <w:rFonts w:ascii="Times New Roman" w:eastAsia="Times New Roman" w:hAnsi="Times New Roman" w:cs="Times New Roman"/>
          <w:sz w:val="24"/>
          <w:szCs w:val="24"/>
          <w:highlight w:val="yellow"/>
          <w:lang w:val="en-US" w:eastAsia="ru-RU"/>
        </w:rPr>
        <w:t>W</w:t>
      </w:r>
      <w:r w:rsidRPr="003C7150">
        <w:rPr>
          <w:rFonts w:ascii="Times New Roman" w:eastAsia="Times New Roman" w:hAnsi="Times New Roman" w:cs="Times New Roman"/>
          <w:sz w:val="24"/>
          <w:szCs w:val="24"/>
          <w:highlight w:val="yellow"/>
          <w:lang w:val="en-US" w:eastAsia="ru-RU"/>
        </w:rPr>
        <w:t>e developed “calculators”</w:t>
      </w:r>
      <w:r w:rsidR="00027161" w:rsidRPr="003C7150">
        <w:rPr>
          <w:rFonts w:ascii="Times New Roman" w:eastAsia="Times New Roman" w:hAnsi="Times New Roman" w:cs="Times New Roman"/>
          <w:sz w:val="24"/>
          <w:szCs w:val="24"/>
          <w:highlight w:val="yellow"/>
          <w:lang w:val="en-US" w:eastAsia="ru-RU"/>
        </w:rPr>
        <w:t xml:space="preserve"> to aid such research</w:t>
      </w:r>
      <w:r w:rsidRPr="003C7150">
        <w:rPr>
          <w:rFonts w:ascii="Times New Roman" w:eastAsia="Times New Roman" w:hAnsi="Times New Roman" w:cs="Times New Roman"/>
          <w:sz w:val="24"/>
          <w:szCs w:val="24"/>
          <w:highlight w:val="yellow"/>
          <w:lang w:val="en-US" w:eastAsia="ru-RU"/>
        </w:rPr>
        <w:t>.</w:t>
      </w:r>
    </w:p>
    <w:p w:rsidR="0079458A"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 L309-323: This seems redundant. Can you merge this section with the one on the Kola Peninsula?</w:t>
      </w:r>
    </w:p>
    <w:p w:rsidR="004F2C65" w:rsidRPr="003C7150" w:rsidRDefault="0079458A"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We would like to </w:t>
      </w:r>
      <w:r w:rsidR="00027161" w:rsidRPr="003C7150">
        <w:rPr>
          <w:rFonts w:ascii="Times New Roman" w:eastAsia="Times New Roman" w:hAnsi="Times New Roman" w:cs="Times New Roman"/>
          <w:sz w:val="24"/>
          <w:szCs w:val="24"/>
          <w:highlight w:val="yellow"/>
          <w:lang w:val="en-US" w:eastAsia="ru-RU"/>
        </w:rPr>
        <w:t xml:space="preserve">present the analysis </w:t>
      </w:r>
      <w:r w:rsidR="004F2C65" w:rsidRPr="003C7150">
        <w:rPr>
          <w:rFonts w:ascii="Times New Roman" w:eastAsia="Times New Roman" w:hAnsi="Times New Roman" w:cs="Times New Roman"/>
          <w:sz w:val="24"/>
          <w:szCs w:val="24"/>
          <w:highlight w:val="yellow"/>
          <w:lang w:val="en-US" w:eastAsia="ru-RU"/>
        </w:rPr>
        <w:t xml:space="preserve">for </w:t>
      </w:r>
      <w:r w:rsidR="00027161" w:rsidRPr="003C7150">
        <w:rPr>
          <w:rFonts w:ascii="Times New Roman" w:eastAsia="Times New Roman" w:hAnsi="Times New Roman" w:cs="Times New Roman"/>
          <w:sz w:val="24"/>
          <w:szCs w:val="24"/>
          <w:highlight w:val="yellow"/>
          <w:lang w:val="en-US" w:eastAsia="ru-RU"/>
        </w:rPr>
        <w:t xml:space="preserve">the </w:t>
      </w:r>
      <w:r w:rsidR="004F2C65" w:rsidRPr="003C7150">
        <w:rPr>
          <w:rFonts w:ascii="Times New Roman" w:eastAsia="Times New Roman" w:hAnsi="Times New Roman" w:cs="Times New Roman"/>
          <w:sz w:val="24"/>
          <w:szCs w:val="24"/>
          <w:highlight w:val="yellow"/>
          <w:lang w:val="en-US" w:eastAsia="ru-RU"/>
        </w:rPr>
        <w:t xml:space="preserve">Kola </w:t>
      </w:r>
      <w:r w:rsidR="00857C78" w:rsidRPr="003C7150">
        <w:rPr>
          <w:rFonts w:ascii="Times New Roman" w:eastAsia="Times New Roman" w:hAnsi="Times New Roman" w:cs="Times New Roman"/>
          <w:sz w:val="24"/>
          <w:szCs w:val="24"/>
          <w:highlight w:val="yellow"/>
          <w:lang w:val="en-US" w:eastAsia="ru-RU"/>
        </w:rPr>
        <w:t>data</w:t>
      </w:r>
      <w:r w:rsidR="004F2C65" w:rsidRPr="003C7150">
        <w:rPr>
          <w:rFonts w:ascii="Times New Roman" w:eastAsia="Times New Roman" w:hAnsi="Times New Roman" w:cs="Times New Roman"/>
          <w:sz w:val="24"/>
          <w:szCs w:val="24"/>
          <w:highlight w:val="yellow"/>
          <w:lang w:val="en-US" w:eastAsia="ru-RU"/>
        </w:rPr>
        <w:t xml:space="preserve"> and</w:t>
      </w:r>
      <w:r w:rsidR="00027161" w:rsidRPr="003C7150">
        <w:rPr>
          <w:rFonts w:ascii="Times New Roman" w:eastAsia="Times New Roman" w:hAnsi="Times New Roman" w:cs="Times New Roman"/>
          <w:sz w:val="24"/>
          <w:szCs w:val="24"/>
          <w:highlight w:val="yellow"/>
          <w:lang w:val="en-US" w:eastAsia="ru-RU"/>
        </w:rPr>
        <w:t xml:space="preserve"> that</w:t>
      </w:r>
      <w:r w:rsidR="004F2C65" w:rsidRPr="003C7150">
        <w:rPr>
          <w:rFonts w:ascii="Times New Roman" w:eastAsia="Times New Roman" w:hAnsi="Times New Roman" w:cs="Times New Roman"/>
          <w:sz w:val="24"/>
          <w:szCs w:val="24"/>
          <w:highlight w:val="yellow"/>
          <w:lang w:val="en-US" w:eastAsia="ru-RU"/>
        </w:rPr>
        <w:t xml:space="preserve"> for</w:t>
      </w:r>
      <w:r w:rsidR="00027161" w:rsidRPr="003C7150">
        <w:rPr>
          <w:rFonts w:ascii="Times New Roman" w:eastAsia="Times New Roman" w:hAnsi="Times New Roman" w:cs="Times New Roman"/>
          <w:sz w:val="24"/>
          <w:szCs w:val="24"/>
          <w:highlight w:val="yellow"/>
          <w:lang w:val="en-US" w:eastAsia="ru-RU"/>
        </w:rPr>
        <w:t xml:space="preserve"> the</w:t>
      </w:r>
      <w:r w:rsidR="004F2C65" w:rsidRPr="003C7150">
        <w:rPr>
          <w:rFonts w:ascii="Times New Roman" w:eastAsia="Times New Roman" w:hAnsi="Times New Roman" w:cs="Times New Roman"/>
          <w:sz w:val="24"/>
          <w:szCs w:val="24"/>
          <w:highlight w:val="yellow"/>
          <w:lang w:val="en-US" w:eastAsia="ru-RU"/>
        </w:rPr>
        <w:t xml:space="preserve"> </w:t>
      </w:r>
      <w:r w:rsidR="00857C78" w:rsidRPr="003C7150">
        <w:rPr>
          <w:rFonts w:ascii="Times New Roman" w:eastAsia="Times New Roman" w:hAnsi="Times New Roman" w:cs="Times New Roman"/>
          <w:sz w:val="24"/>
          <w:szCs w:val="24"/>
          <w:highlight w:val="yellow"/>
          <w:lang w:val="en-US" w:eastAsia="ru-RU"/>
        </w:rPr>
        <w:t>geographical</w:t>
      </w:r>
      <w:r w:rsidR="004F2C65" w:rsidRPr="003C7150">
        <w:rPr>
          <w:rFonts w:ascii="Times New Roman" w:eastAsia="Times New Roman" w:hAnsi="Times New Roman" w:cs="Times New Roman"/>
          <w:sz w:val="24"/>
          <w:szCs w:val="24"/>
          <w:highlight w:val="yellow"/>
          <w:lang w:val="en-US" w:eastAsia="ru-RU"/>
        </w:rPr>
        <w:t xml:space="preserve"> data</w:t>
      </w:r>
      <w:r w:rsidR="00245507" w:rsidRPr="003C7150">
        <w:rPr>
          <w:rFonts w:ascii="Times New Roman" w:eastAsia="Times New Roman" w:hAnsi="Times New Roman" w:cs="Times New Roman"/>
          <w:sz w:val="24"/>
          <w:szCs w:val="24"/>
          <w:highlight w:val="yellow"/>
          <w:lang w:val="en-US" w:eastAsia="ru-RU"/>
        </w:rPr>
        <w:t xml:space="preserve"> </w:t>
      </w:r>
      <w:r w:rsidR="00027161" w:rsidRPr="003C7150">
        <w:rPr>
          <w:rFonts w:ascii="Times New Roman" w:eastAsia="Times New Roman" w:hAnsi="Times New Roman" w:cs="Times New Roman"/>
          <w:sz w:val="24"/>
          <w:szCs w:val="24"/>
          <w:highlight w:val="yellow"/>
          <w:lang w:val="en-US" w:eastAsia="ru-RU"/>
        </w:rPr>
        <w:t xml:space="preserve">separately </w:t>
      </w:r>
      <w:r w:rsidR="00955078" w:rsidRPr="003C7150">
        <w:rPr>
          <w:rFonts w:ascii="Times New Roman" w:eastAsia="Times New Roman" w:hAnsi="Times New Roman" w:cs="Times New Roman"/>
          <w:sz w:val="24"/>
          <w:szCs w:val="24"/>
          <w:highlight w:val="yellow"/>
          <w:lang w:val="en-US" w:eastAsia="ru-RU"/>
        </w:rPr>
        <w:t>because different models are employed</w:t>
      </w:r>
      <w:r w:rsidR="004F2C65" w:rsidRPr="003C7150">
        <w:rPr>
          <w:rFonts w:ascii="Times New Roman" w:eastAsia="Times New Roman" w:hAnsi="Times New Roman" w:cs="Times New Roman"/>
          <w:sz w:val="24"/>
          <w:szCs w:val="24"/>
          <w:highlight w:val="yellow"/>
          <w:lang w:val="en-US" w:eastAsia="ru-RU"/>
        </w:rPr>
        <w:t>.</w:t>
      </w:r>
      <w:r w:rsidR="008D3C6F" w:rsidRPr="003C7150">
        <w:rPr>
          <w:rFonts w:ascii="Times New Roman" w:hAnsi="Times New Roman" w:cs="Times New Roman"/>
          <w:sz w:val="24"/>
          <w:szCs w:val="24"/>
          <w:lang w:val="en-US"/>
        </w:rPr>
        <w:t xml:space="preserve"> </w:t>
      </w:r>
    </w:p>
    <w:p w:rsidR="005422F4"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 L601-603: I don’t think this statement is justified. Mytilus species have emerged as a non-model system for hybrid zone research, so for many scientists knowing the exact genotype composition is very important. I would soften this statement.</w:t>
      </w:r>
    </w:p>
    <w:p w:rsidR="00C6547C" w:rsidRPr="003C7150" w:rsidRDefault="00DC2E48" w:rsidP="004C3904">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We suggest the </w:t>
      </w:r>
      <w:r w:rsidR="00027161" w:rsidRPr="003C7150">
        <w:rPr>
          <w:rFonts w:ascii="Times New Roman" w:eastAsia="Times New Roman" w:hAnsi="Times New Roman" w:cs="Times New Roman"/>
          <w:sz w:val="24"/>
          <w:szCs w:val="24"/>
          <w:highlight w:val="yellow"/>
          <w:lang w:val="en-US" w:eastAsia="ru-RU"/>
        </w:rPr>
        <w:t xml:space="preserve">following </w:t>
      </w:r>
      <w:r w:rsidR="00C767A4" w:rsidRPr="003C7150">
        <w:rPr>
          <w:rFonts w:ascii="Times New Roman" w:eastAsia="Times New Roman" w:hAnsi="Times New Roman" w:cs="Times New Roman"/>
          <w:sz w:val="24"/>
          <w:szCs w:val="24"/>
          <w:highlight w:val="yellow"/>
          <w:lang w:val="en-US" w:eastAsia="ru-RU"/>
        </w:rPr>
        <w:t>wording</w:t>
      </w:r>
      <w:r w:rsidRPr="003C7150">
        <w:rPr>
          <w:rFonts w:ascii="Times New Roman" w:eastAsia="Times New Roman" w:hAnsi="Times New Roman" w:cs="Times New Roman"/>
          <w:sz w:val="24"/>
          <w:szCs w:val="24"/>
          <w:highlight w:val="yellow"/>
          <w:lang w:val="en-US" w:eastAsia="ru-RU"/>
        </w:rPr>
        <w:t xml:space="preserve">. </w:t>
      </w:r>
      <w:r w:rsidR="00C767A4" w:rsidRPr="003C7150">
        <w:rPr>
          <w:rFonts w:ascii="Times New Roman" w:eastAsia="Times New Roman" w:hAnsi="Times New Roman" w:cs="Times New Roman"/>
          <w:sz w:val="24"/>
          <w:szCs w:val="24"/>
          <w:highlight w:val="yellow"/>
          <w:lang w:val="en-US" w:eastAsia="ru-RU"/>
        </w:rPr>
        <w:t>“</w:t>
      </w:r>
      <w:r w:rsidR="0059245B" w:rsidRPr="003C7150">
        <w:rPr>
          <w:rFonts w:ascii="Times New Roman" w:eastAsia="Times New Roman" w:hAnsi="Times New Roman" w:cs="Times New Roman"/>
          <w:sz w:val="24"/>
          <w:szCs w:val="24"/>
          <w:highlight w:val="yellow"/>
          <w:lang w:val="en-US" w:eastAsia="ru-RU"/>
        </w:rPr>
        <w:t>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w:t>
      </w:r>
      <w:r w:rsidR="00C767A4" w:rsidRPr="003C7150">
        <w:rPr>
          <w:rFonts w:ascii="Times New Roman" w:eastAsia="Times New Roman" w:hAnsi="Times New Roman" w:cs="Times New Roman"/>
          <w:sz w:val="24"/>
          <w:szCs w:val="24"/>
          <w:highlight w:val="yellow"/>
          <w:lang w:val="en-US" w:eastAsia="ru-RU"/>
        </w:rPr>
        <w:t>”</w:t>
      </w:r>
      <w:r w:rsidR="001C3C3E" w:rsidRPr="003C7150">
        <w:rPr>
          <w:rFonts w:ascii="Times New Roman" w:eastAsia="Times New Roman" w:hAnsi="Times New Roman" w:cs="Times New Roman"/>
          <w:sz w:val="24"/>
          <w:szCs w:val="24"/>
          <w:highlight w:val="magenta"/>
          <w:lang w:val="en-US" w:eastAsia="ru-RU"/>
        </w:rPr>
        <w:t xml:space="preserve"> (L?? cleaned </w:t>
      </w:r>
      <w:proofErr w:type="spellStart"/>
      <w:r w:rsidR="001C3C3E" w:rsidRPr="003C7150">
        <w:rPr>
          <w:rFonts w:ascii="Times New Roman" w:eastAsia="Times New Roman" w:hAnsi="Times New Roman" w:cs="Times New Roman"/>
          <w:sz w:val="24"/>
          <w:szCs w:val="24"/>
          <w:highlight w:val="magenta"/>
          <w:lang w:val="en-US" w:eastAsia="ru-RU"/>
        </w:rPr>
        <w:t>ms</w:t>
      </w:r>
      <w:proofErr w:type="spellEnd"/>
      <w:r w:rsidR="001C3C3E" w:rsidRPr="003C7150">
        <w:rPr>
          <w:rFonts w:ascii="Times New Roman" w:eastAsia="Times New Roman" w:hAnsi="Times New Roman" w:cs="Times New Roman"/>
          <w:sz w:val="24"/>
          <w:szCs w:val="24"/>
          <w:highlight w:val="magenta"/>
          <w:lang w:val="en-US" w:eastAsia="ru-RU"/>
        </w:rPr>
        <w:t>)</w:t>
      </w:r>
    </w:p>
    <w:p w:rsidR="005422F4"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 L672: links</w:t>
      </w:r>
    </w:p>
    <w:p w:rsidR="005422F4" w:rsidRPr="003C7150" w:rsidRDefault="00027161"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C</w:t>
      </w:r>
      <w:r w:rsidR="005422F4" w:rsidRPr="003C7150">
        <w:rPr>
          <w:rFonts w:ascii="Times New Roman" w:eastAsia="Times New Roman" w:hAnsi="Times New Roman" w:cs="Times New Roman"/>
          <w:sz w:val="24"/>
          <w:szCs w:val="24"/>
          <w:highlight w:val="yellow"/>
          <w:lang w:val="en-US" w:eastAsia="ru-RU"/>
        </w:rPr>
        <w:t>orrected</w:t>
      </w:r>
      <w:r w:rsidR="00955078" w:rsidRPr="003C7150">
        <w:rPr>
          <w:rFonts w:ascii="Times New Roman" w:eastAsia="Times New Roman" w:hAnsi="Times New Roman" w:cs="Times New Roman"/>
          <w:sz w:val="24"/>
          <w:szCs w:val="24"/>
          <w:highlight w:val="yellow"/>
          <w:lang w:val="en-US" w:eastAsia="ru-RU"/>
        </w:rPr>
        <w:t xml:space="preserve">. </w:t>
      </w:r>
      <w:r w:rsidRPr="003C7150">
        <w:rPr>
          <w:rFonts w:ascii="Times New Roman" w:eastAsia="Times New Roman" w:hAnsi="Times New Roman" w:cs="Times New Roman"/>
          <w:sz w:val="24"/>
          <w:szCs w:val="24"/>
          <w:highlight w:val="yellow"/>
          <w:lang w:val="en-US" w:eastAsia="ru-RU"/>
        </w:rPr>
        <w:t>The p</w:t>
      </w:r>
      <w:r w:rsidR="00955078" w:rsidRPr="003C7150">
        <w:rPr>
          <w:rFonts w:ascii="Times New Roman" w:eastAsia="Times New Roman" w:hAnsi="Times New Roman" w:cs="Times New Roman"/>
          <w:sz w:val="24"/>
          <w:szCs w:val="24"/>
          <w:highlight w:val="yellow"/>
          <w:lang w:val="en-US" w:eastAsia="ru-RU"/>
        </w:rPr>
        <w:t>aragraph is shortened.</w:t>
      </w:r>
      <w:r w:rsidR="00955078" w:rsidRPr="003C7150">
        <w:rPr>
          <w:rFonts w:ascii="Times New Roman" w:eastAsia="Times New Roman" w:hAnsi="Times New Roman" w:cs="Times New Roman"/>
          <w:sz w:val="24"/>
          <w:szCs w:val="24"/>
          <w:lang w:val="en-US" w:eastAsia="ru-RU"/>
        </w:rPr>
        <w:t xml:space="preserve"> </w:t>
      </w:r>
      <w:r w:rsidR="001C3C3E" w:rsidRPr="003C7150">
        <w:rPr>
          <w:rFonts w:ascii="Times New Roman" w:eastAsia="Times New Roman" w:hAnsi="Times New Roman" w:cs="Times New Roman"/>
          <w:sz w:val="24"/>
          <w:szCs w:val="24"/>
          <w:highlight w:val="magenta"/>
          <w:lang w:val="en-US" w:eastAsia="ru-RU"/>
        </w:rPr>
        <w:t xml:space="preserve">(L?? cleaned </w:t>
      </w:r>
      <w:proofErr w:type="spellStart"/>
      <w:r w:rsidR="001C3C3E" w:rsidRPr="003C7150">
        <w:rPr>
          <w:rFonts w:ascii="Times New Roman" w:eastAsia="Times New Roman" w:hAnsi="Times New Roman" w:cs="Times New Roman"/>
          <w:sz w:val="24"/>
          <w:szCs w:val="24"/>
          <w:highlight w:val="magenta"/>
          <w:lang w:val="en-US" w:eastAsia="ru-RU"/>
        </w:rPr>
        <w:t>ms</w:t>
      </w:r>
      <w:proofErr w:type="spellEnd"/>
      <w:r w:rsidR="001C3C3E" w:rsidRPr="003C7150">
        <w:rPr>
          <w:rFonts w:ascii="Times New Roman" w:eastAsia="Times New Roman" w:hAnsi="Times New Roman" w:cs="Times New Roman"/>
          <w:sz w:val="24"/>
          <w:szCs w:val="24"/>
          <w:highlight w:val="magenta"/>
          <w:lang w:val="en-US" w:eastAsia="ru-RU"/>
        </w:rPr>
        <w:t>)</w:t>
      </w:r>
    </w:p>
    <w:p w:rsidR="001A1CC0"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 L728: But probably there are some published data on salinity for those locations, even though it was not measured in this study?</w:t>
      </w:r>
    </w:p>
    <w:p w:rsidR="00F53A20" w:rsidRPr="003C7150" w:rsidRDefault="00405B8F"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Some data on salinity for those locations are indeed available (see S3 Table) but they are flawed in some way or other and cannot be used for the analysis. </w:t>
      </w:r>
      <w:r w:rsidR="00F53A20" w:rsidRPr="003C7150">
        <w:rPr>
          <w:rFonts w:ascii="Times New Roman" w:eastAsia="Times New Roman" w:hAnsi="Times New Roman" w:cs="Times New Roman"/>
          <w:sz w:val="24"/>
          <w:szCs w:val="24"/>
          <w:highlight w:val="yellow"/>
          <w:lang w:val="en-US" w:eastAsia="ru-RU"/>
        </w:rPr>
        <w:t xml:space="preserve">The St. Lawrence sample was from </w:t>
      </w:r>
      <w:proofErr w:type="spellStart"/>
      <w:r w:rsidR="00F53A20" w:rsidRPr="003C7150">
        <w:rPr>
          <w:rFonts w:ascii="Times New Roman" w:eastAsia="Times New Roman" w:hAnsi="Times New Roman" w:cs="Times New Roman"/>
          <w:sz w:val="24"/>
          <w:szCs w:val="24"/>
          <w:highlight w:val="yellow"/>
          <w:lang w:val="en-US" w:eastAsia="ru-RU"/>
        </w:rPr>
        <w:t>Baie</w:t>
      </w:r>
      <w:proofErr w:type="spellEnd"/>
      <w:r w:rsidR="00F53A20" w:rsidRPr="003C7150">
        <w:rPr>
          <w:rFonts w:ascii="Times New Roman" w:eastAsia="Times New Roman" w:hAnsi="Times New Roman" w:cs="Times New Roman"/>
          <w:sz w:val="24"/>
          <w:szCs w:val="24"/>
          <w:highlight w:val="yellow"/>
          <w:lang w:val="en-US" w:eastAsia="ru-RU"/>
        </w:rPr>
        <w:t xml:space="preserve">-Sainte-Catherine, </w:t>
      </w:r>
      <w:r w:rsidR="00C44E8A" w:rsidRPr="003C7150">
        <w:rPr>
          <w:rFonts w:ascii="Times New Roman" w:eastAsia="Times New Roman" w:hAnsi="Times New Roman" w:cs="Times New Roman"/>
          <w:sz w:val="24"/>
          <w:szCs w:val="24"/>
          <w:highlight w:val="yellow"/>
          <w:lang w:val="en-US" w:eastAsia="ru-RU"/>
        </w:rPr>
        <w:t xml:space="preserve">and </w:t>
      </w:r>
      <w:r w:rsidR="00F53A20" w:rsidRPr="003C7150">
        <w:rPr>
          <w:rFonts w:ascii="Times New Roman" w:eastAsia="Times New Roman" w:hAnsi="Times New Roman" w:cs="Times New Roman"/>
          <w:sz w:val="24"/>
          <w:szCs w:val="24"/>
          <w:highlight w:val="yellow"/>
          <w:lang w:val="en-US" w:eastAsia="ru-RU"/>
        </w:rPr>
        <w:t xml:space="preserve">literature data on salinity in this area </w:t>
      </w:r>
      <w:r w:rsidR="004C3904" w:rsidRPr="003C7150">
        <w:rPr>
          <w:rFonts w:ascii="Times New Roman" w:eastAsia="Times New Roman" w:hAnsi="Times New Roman" w:cs="Times New Roman"/>
          <w:sz w:val="24"/>
          <w:szCs w:val="24"/>
          <w:highlight w:val="yellow"/>
          <w:lang w:val="en-US" w:eastAsia="ru-RU"/>
        </w:rPr>
        <w:t>are</w:t>
      </w:r>
      <w:r w:rsidR="003D5EA2" w:rsidRPr="003C7150">
        <w:rPr>
          <w:rFonts w:ascii="Times New Roman" w:eastAsia="Times New Roman" w:hAnsi="Times New Roman" w:cs="Times New Roman"/>
          <w:sz w:val="24"/>
          <w:szCs w:val="24"/>
          <w:highlight w:val="yellow"/>
          <w:lang w:val="en-US" w:eastAsia="ru-RU"/>
        </w:rPr>
        <w:t xml:space="preserve"> </w:t>
      </w:r>
      <w:r w:rsidR="00F53A20" w:rsidRPr="003C7150">
        <w:rPr>
          <w:rFonts w:ascii="Times New Roman" w:eastAsia="Times New Roman" w:hAnsi="Times New Roman" w:cs="Times New Roman"/>
          <w:sz w:val="24"/>
          <w:szCs w:val="24"/>
          <w:highlight w:val="yellow"/>
          <w:lang w:val="en-US" w:eastAsia="ru-RU"/>
        </w:rPr>
        <w:t xml:space="preserve">inconclusive </w:t>
      </w:r>
      <w:r w:rsidR="000A6FA8" w:rsidRPr="003C7150">
        <w:rPr>
          <w:rFonts w:ascii="Times New Roman" w:eastAsia="Times New Roman" w:hAnsi="Times New Roman" w:cs="Times New Roman"/>
          <w:sz w:val="24"/>
          <w:szCs w:val="24"/>
          <w:highlight w:val="yellow"/>
          <w:lang w:val="en-US" w:eastAsia="ru-RU"/>
        </w:rPr>
        <w:t xml:space="preserve">(De Vernal, A., St-Onge, G. and Gilbert, D., 2011. Oceanography and Quaternary geology of the St. Lawrence Estuary and the Saguenay Fjord. In IOP Conference Series: Earth and Environmental Science (Vol. 14, No. 1, p. 012004). IOP Publishing). </w:t>
      </w:r>
      <w:r w:rsidR="00C44E8A" w:rsidRPr="003C7150">
        <w:rPr>
          <w:rFonts w:ascii="Times New Roman" w:hAnsi="Times New Roman" w:cs="Times New Roman"/>
          <w:sz w:val="24"/>
          <w:szCs w:val="24"/>
          <w:highlight w:val="yellow"/>
          <w:lang w:val="en-US"/>
        </w:rPr>
        <w:t>The o</w:t>
      </w:r>
      <w:r w:rsidR="000A6FA8" w:rsidRPr="003C7150">
        <w:rPr>
          <w:rFonts w:ascii="Times New Roman" w:hAnsi="Times New Roman" w:cs="Times New Roman"/>
          <w:sz w:val="24"/>
          <w:szCs w:val="24"/>
          <w:highlight w:val="yellow"/>
          <w:lang w:val="en-US"/>
        </w:rPr>
        <w:t xml:space="preserve">ther </w:t>
      </w:r>
      <w:r w:rsidR="003D5EA2" w:rsidRPr="003C7150">
        <w:rPr>
          <w:rFonts w:ascii="Times New Roman" w:hAnsi="Times New Roman" w:cs="Times New Roman"/>
          <w:sz w:val="24"/>
          <w:szCs w:val="24"/>
          <w:highlight w:val="yellow"/>
          <w:lang w:val="en-US"/>
        </w:rPr>
        <w:t xml:space="preserve">subarctic </w:t>
      </w:r>
      <w:r w:rsidR="000A6FA8" w:rsidRPr="003C7150">
        <w:rPr>
          <w:rFonts w:ascii="Times New Roman" w:hAnsi="Times New Roman" w:cs="Times New Roman"/>
          <w:sz w:val="24"/>
          <w:szCs w:val="24"/>
          <w:highlight w:val="yellow"/>
          <w:lang w:val="en-US"/>
        </w:rPr>
        <w:t xml:space="preserve">sample was collected beside </w:t>
      </w:r>
      <w:proofErr w:type="spellStart"/>
      <w:r w:rsidR="000A6FA8" w:rsidRPr="003C7150">
        <w:rPr>
          <w:rFonts w:ascii="Times New Roman" w:hAnsi="Times New Roman" w:cs="Times New Roman"/>
          <w:sz w:val="24"/>
          <w:szCs w:val="24"/>
          <w:highlight w:val="yellow"/>
          <w:lang w:val="en-US"/>
        </w:rPr>
        <w:t>Hvalsey</w:t>
      </w:r>
      <w:proofErr w:type="spellEnd"/>
      <w:r w:rsidR="000A6FA8" w:rsidRPr="003C7150">
        <w:rPr>
          <w:rFonts w:ascii="Times New Roman" w:hAnsi="Times New Roman" w:cs="Times New Roman"/>
          <w:sz w:val="24"/>
          <w:szCs w:val="24"/>
          <w:highlight w:val="yellow"/>
          <w:lang w:val="en-US"/>
        </w:rPr>
        <w:t> Church in Davis Strait, not far from the glacier. Literature data on salinity conditions in this area</w:t>
      </w:r>
      <w:r w:rsidR="004C3904" w:rsidRPr="003C7150">
        <w:rPr>
          <w:rFonts w:ascii="Times New Roman" w:hAnsi="Times New Roman" w:cs="Times New Roman"/>
          <w:sz w:val="24"/>
          <w:szCs w:val="24"/>
          <w:highlight w:val="yellow"/>
          <w:lang w:val="en-US"/>
        </w:rPr>
        <w:t xml:space="preserve"> are</w:t>
      </w:r>
      <w:r w:rsidR="000A6FA8" w:rsidRPr="003C7150">
        <w:rPr>
          <w:rFonts w:ascii="Times New Roman" w:hAnsi="Times New Roman" w:cs="Times New Roman"/>
          <w:sz w:val="24"/>
          <w:szCs w:val="24"/>
          <w:highlight w:val="yellow"/>
          <w:lang w:val="en-US"/>
        </w:rPr>
        <w:t xml:space="preserve"> contradictory: saline according to </w:t>
      </w:r>
      <w:proofErr w:type="spellStart"/>
      <w:r w:rsidR="000A6FA8" w:rsidRPr="003C7150">
        <w:rPr>
          <w:rFonts w:ascii="Times New Roman" w:eastAsia="Times New Roman" w:hAnsi="Times New Roman" w:cs="Times New Roman"/>
          <w:sz w:val="24"/>
          <w:szCs w:val="24"/>
          <w:highlight w:val="yellow"/>
          <w:lang w:val="en-US" w:eastAsia="ru-RU"/>
        </w:rPr>
        <w:t>Ribergaard</w:t>
      </w:r>
      <w:proofErr w:type="spellEnd"/>
      <w:r w:rsidR="000A6FA8" w:rsidRPr="003C7150">
        <w:rPr>
          <w:rFonts w:ascii="Times New Roman" w:eastAsia="Times New Roman" w:hAnsi="Times New Roman" w:cs="Times New Roman"/>
          <w:sz w:val="24"/>
          <w:szCs w:val="24"/>
          <w:highlight w:val="yellow"/>
          <w:lang w:val="en-US" w:eastAsia="ru-RU"/>
        </w:rPr>
        <w:t xml:space="preserve">, M.H., 2007. Oceanographic investigations off west </w:t>
      </w:r>
      <w:r w:rsidR="00E47BE7" w:rsidRPr="003C7150">
        <w:rPr>
          <w:rFonts w:ascii="Times New Roman" w:eastAsia="Times New Roman" w:hAnsi="Times New Roman" w:cs="Times New Roman"/>
          <w:sz w:val="24"/>
          <w:szCs w:val="24"/>
          <w:highlight w:val="yellow"/>
          <w:lang w:val="en-US" w:eastAsia="ru-RU"/>
        </w:rPr>
        <w:t>G</w:t>
      </w:r>
      <w:r w:rsidR="000A6FA8" w:rsidRPr="003C7150">
        <w:rPr>
          <w:rFonts w:ascii="Times New Roman" w:eastAsia="Times New Roman" w:hAnsi="Times New Roman" w:cs="Times New Roman"/>
          <w:sz w:val="24"/>
          <w:szCs w:val="24"/>
          <w:highlight w:val="yellow"/>
          <w:lang w:val="en-US" w:eastAsia="ru-RU"/>
        </w:rPr>
        <w:t xml:space="preserve">reenland. Danish Metrological Institute Centre for Ocean and Ice (DMI), Copenhagen but fresh according to </w:t>
      </w:r>
      <w:hyperlink r:id="rId9" w:history="1">
        <w:r w:rsidR="000A6FA8" w:rsidRPr="003C7150">
          <w:rPr>
            <w:rStyle w:val="a3"/>
            <w:rFonts w:ascii="Times New Roman" w:eastAsia="Times New Roman" w:hAnsi="Times New Roman" w:cs="Times New Roman"/>
            <w:color w:val="auto"/>
            <w:sz w:val="24"/>
            <w:szCs w:val="24"/>
            <w:highlight w:val="yellow"/>
            <w:lang w:val="en-US" w:eastAsia="ru-RU"/>
          </w:rPr>
          <w:t>https://dce2.au.dk/Pub/arcticenvironment/reports/ArcticReport54.pdf</w:t>
        </w:r>
      </w:hyperlink>
      <w:r w:rsidR="000A6FA8" w:rsidRPr="003C7150">
        <w:rPr>
          <w:rFonts w:ascii="Times New Roman" w:eastAsia="Times New Roman" w:hAnsi="Times New Roman" w:cs="Times New Roman"/>
          <w:sz w:val="24"/>
          <w:szCs w:val="24"/>
          <w:highlight w:val="yellow"/>
          <w:lang w:val="en-US" w:eastAsia="ru-RU"/>
        </w:rPr>
        <w:t xml:space="preserve">). </w:t>
      </w:r>
      <w:r w:rsidR="00F53A20" w:rsidRPr="003C7150">
        <w:rPr>
          <w:rFonts w:ascii="Times New Roman" w:eastAsia="Times New Roman" w:hAnsi="Times New Roman" w:cs="Times New Roman"/>
          <w:sz w:val="24"/>
          <w:szCs w:val="24"/>
          <w:highlight w:val="yellow"/>
          <w:lang w:val="en-US" w:eastAsia="ru-RU"/>
        </w:rPr>
        <w:t xml:space="preserve">This information is provided in </w:t>
      </w:r>
      <w:r w:rsidR="000A6FA8" w:rsidRPr="003C7150">
        <w:rPr>
          <w:rFonts w:ascii="Times New Roman" w:eastAsia="Times New Roman" w:hAnsi="Times New Roman" w:cs="Times New Roman"/>
          <w:sz w:val="24"/>
          <w:szCs w:val="24"/>
          <w:highlight w:val="yellow"/>
          <w:lang w:val="en-US" w:eastAsia="ru-RU"/>
        </w:rPr>
        <w:t>S3 Table.</w:t>
      </w:r>
    </w:p>
    <w:p w:rsidR="003C562A"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t>Reviewer #2: Species identification based on a semi-diagnostic marker: evaluation of a simple conchological test for distinguishing blue mussels Mytilus edulis L. and M. trossulus Gould</w:t>
      </w:r>
      <w:r w:rsidRPr="003C7150">
        <w:rPr>
          <w:rFonts w:ascii="Times New Roman" w:eastAsia="Times New Roman" w:hAnsi="Times New Roman" w:cs="Times New Roman"/>
          <w:sz w:val="24"/>
          <w:szCs w:val="24"/>
          <w:lang w:val="en-US" w:eastAsia="ru-RU"/>
        </w:rPr>
        <w:br/>
      </w:r>
      <w:r w:rsidRPr="003C7150">
        <w:rPr>
          <w:rFonts w:ascii="Times New Roman" w:eastAsia="Times New Roman" w:hAnsi="Times New Roman" w:cs="Times New Roman"/>
          <w:sz w:val="24"/>
          <w:szCs w:val="24"/>
          <w:lang w:val="en-US" w:eastAsia="ru-RU"/>
        </w:rPr>
        <w:br/>
        <w:t>PONE-D-20-30389</w:t>
      </w:r>
      <w:r w:rsidRPr="003C7150">
        <w:rPr>
          <w:rFonts w:ascii="Times New Roman" w:eastAsia="Times New Roman" w:hAnsi="Times New Roman" w:cs="Times New Roman"/>
          <w:sz w:val="24"/>
          <w:szCs w:val="24"/>
          <w:lang w:val="en-US" w:eastAsia="ru-RU"/>
        </w:rPr>
        <w:br/>
      </w:r>
      <w:r w:rsidRPr="003C7150">
        <w:rPr>
          <w:rFonts w:ascii="Times New Roman" w:eastAsia="Times New Roman" w:hAnsi="Times New Roman" w:cs="Times New Roman"/>
          <w:sz w:val="24"/>
          <w:szCs w:val="24"/>
          <w:lang w:val="en-US" w:eastAsia="ru-RU"/>
        </w:rPr>
        <w:br/>
      </w:r>
      <w:r w:rsidRPr="003C7150">
        <w:rPr>
          <w:rFonts w:ascii="Times New Roman" w:eastAsia="Times New Roman" w:hAnsi="Times New Roman" w:cs="Times New Roman"/>
          <w:sz w:val="24"/>
          <w:szCs w:val="24"/>
          <w:lang w:val="en-US" w:eastAsia="ru-RU"/>
        </w:rPr>
        <w:lastRenderedPageBreak/>
        <w:t>Khaitov et al.</w:t>
      </w:r>
      <w:r w:rsidRPr="003C7150">
        <w:rPr>
          <w:rFonts w:ascii="Times New Roman" w:eastAsia="Times New Roman" w:hAnsi="Times New Roman" w:cs="Times New Roman"/>
          <w:sz w:val="24"/>
          <w:szCs w:val="24"/>
          <w:lang w:val="en-US" w:eastAsia="ru-RU"/>
        </w:rPr>
        <w:br/>
      </w:r>
      <w:r w:rsidRPr="003C7150">
        <w:rPr>
          <w:rFonts w:ascii="Times New Roman" w:eastAsia="Times New Roman" w:hAnsi="Times New Roman" w:cs="Times New Roman"/>
          <w:sz w:val="24"/>
          <w:szCs w:val="24"/>
          <w:lang w:val="en-US" w:eastAsia="ru-RU"/>
        </w:rPr>
        <w:br/>
        <w:t xml:space="preserve">The manuscript is concerned with the diagnosis of two species (Mytilus edulis, M. trossulus) that are difficult to distinguish based on morphological characters for several reason. For instance, there is a general lack of phenotypic characters in these closely related bivalves, there is large phenotypic plasticity and there is extensive interspecific gene flow. The current taxonomic status of both species is derived from multi-trait investigations of mussel shells and genetic analyses (basically allozyme investigations). Additional support comes from the fact that both species are show ecological differentiation. Despite of ecological and phenotypic differentiation, they are considered part of the Mytilus edulis species complex together with M. galloprovincialis. Given the great importance of </w:t>
      </w:r>
      <w:proofErr w:type="spellStart"/>
      <w:r w:rsidRPr="003C7150">
        <w:rPr>
          <w:rFonts w:ascii="Times New Roman" w:eastAsia="Times New Roman" w:hAnsi="Times New Roman" w:cs="Times New Roman"/>
          <w:sz w:val="24"/>
          <w:szCs w:val="24"/>
          <w:lang w:val="en-US" w:eastAsia="ru-RU"/>
        </w:rPr>
        <w:t>mytilid</w:t>
      </w:r>
      <w:proofErr w:type="spellEnd"/>
      <w:r w:rsidRPr="003C7150">
        <w:rPr>
          <w:rFonts w:ascii="Times New Roman" w:eastAsia="Times New Roman" w:hAnsi="Times New Roman" w:cs="Times New Roman"/>
          <w:sz w:val="24"/>
          <w:szCs w:val="24"/>
          <w:lang w:val="en-US" w:eastAsia="ru-RU"/>
        </w:rPr>
        <w:t xml:space="preserve"> mussels for marine science (they represent up to 90% of the benthic biomass and hence shape marine ecosystems), an easy-to-apply diagnostic marker would be more than desirable for research. This is the justification of the study presented by Khaitov et al.! The authors follow previous investigations in the White Sea and test the “dark stripe” as a semi-diagnostic shell morphological character. </w:t>
      </w:r>
      <w:proofErr w:type="spellStart"/>
      <w:r w:rsidRPr="003C7150">
        <w:rPr>
          <w:rFonts w:ascii="Times New Roman" w:eastAsia="Times New Roman" w:hAnsi="Times New Roman" w:cs="Times New Roman"/>
          <w:sz w:val="24"/>
          <w:szCs w:val="24"/>
          <w:lang w:val="en-US" w:eastAsia="ru-RU"/>
        </w:rPr>
        <w:t>There</w:t>
      </w:r>
      <w:proofErr w:type="spellEnd"/>
      <w:r w:rsidRPr="003C7150">
        <w:rPr>
          <w:rFonts w:ascii="Times New Roman" w:eastAsia="Times New Roman" w:hAnsi="Times New Roman" w:cs="Times New Roman"/>
          <w:sz w:val="24"/>
          <w:szCs w:val="24"/>
          <w:lang w:val="en-US" w:eastAsia="ru-RU"/>
        </w:rPr>
        <w:t xml:space="preserve"> aim is to investigate, whether this trait is diagnostic in all marine environments. The authors apply a mathematical approach that is common on medicine where semi-diagnostic characters are commonly used for diagnosis. Both, the scientific question and the innovative approach makes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sidRPr="003C7150">
        <w:rPr>
          <w:rFonts w:ascii="Times New Roman" w:eastAsia="Times New Roman" w:hAnsi="Times New Roman" w:cs="Times New Roman"/>
          <w:sz w:val="24"/>
          <w:szCs w:val="24"/>
          <w:lang w:val="en-US" w:eastAsia="ru-RU"/>
        </w:rPr>
        <w:br/>
      </w:r>
    </w:p>
    <w:p w:rsidR="003C562A" w:rsidRPr="003C7150" w:rsidRDefault="003C562A"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Thank you very much for </w:t>
      </w:r>
      <w:r w:rsidR="00C44E8A" w:rsidRPr="003C7150">
        <w:rPr>
          <w:rFonts w:ascii="Times New Roman" w:eastAsia="Times New Roman" w:hAnsi="Times New Roman" w:cs="Times New Roman"/>
          <w:sz w:val="24"/>
          <w:szCs w:val="24"/>
          <w:highlight w:val="yellow"/>
          <w:lang w:val="en-US" w:eastAsia="ru-RU"/>
        </w:rPr>
        <w:t xml:space="preserve">a </w:t>
      </w:r>
      <w:r w:rsidRPr="003C7150">
        <w:rPr>
          <w:rFonts w:ascii="Times New Roman" w:eastAsia="Times New Roman" w:hAnsi="Times New Roman" w:cs="Times New Roman"/>
          <w:sz w:val="24"/>
          <w:szCs w:val="24"/>
          <w:highlight w:val="yellow"/>
          <w:lang w:val="en-US" w:eastAsia="ru-RU"/>
        </w:rPr>
        <w:t>careful evaluation of our manuscript.</w:t>
      </w:r>
    </w:p>
    <w:p w:rsidR="00C5144E"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Species concept</w:t>
      </w:r>
      <w:r w:rsidRPr="003C7150">
        <w:rPr>
          <w:rFonts w:ascii="Times New Roman" w:eastAsia="Times New Roman" w:hAnsi="Times New Roman" w:cs="Times New Roman"/>
          <w:sz w:val="24"/>
          <w:szCs w:val="24"/>
          <w:lang w:val="en-US" w:eastAsia="ru-RU"/>
        </w:rPr>
        <w:br/>
        <w:t xml:space="preserve">My first question concerns the species concept behind the study. The authors use either allozymes or DNA markers for a priori species identification. To my understanding, this is used to calculate the </w:t>
      </w:r>
      <w:proofErr w:type="spellStart"/>
      <w:r w:rsidRPr="003C7150">
        <w:rPr>
          <w:rFonts w:ascii="Times New Roman" w:eastAsia="Times New Roman" w:hAnsi="Times New Roman" w:cs="Times New Roman"/>
          <w:sz w:val="24"/>
          <w:szCs w:val="24"/>
          <w:lang w:val="en-US" w:eastAsia="ru-RU"/>
        </w:rPr>
        <w:t>Ptros</w:t>
      </w:r>
      <w:proofErr w:type="spellEnd"/>
      <w:r w:rsidRPr="003C7150">
        <w:rPr>
          <w:rFonts w:ascii="Times New Roman" w:eastAsia="Times New Roman" w:hAnsi="Times New Roman" w:cs="Times New Roman"/>
          <w:sz w:val="24"/>
          <w:szCs w:val="24"/>
          <w:lang w:val="en-US" w:eastAsia="ru-RU"/>
        </w:rPr>
        <w:t>-parameter. Although many of the populations are situated in hybrid zones, the individuals are either classified as M. edulis or as M. trossulus. For instance, STRUCTURE-q values (which represent hybrid indices) are used for a priori species diagnosis and the threshold is 0.5 (lines 214 to 215). This means, the authors classify F1 hybrid like individuals and early-backcross-generations as one or the other species. Furthermore, species diagnostic allozymes may mask the extend of genetic admixture at other genomic loci, e.g. in the Baltic.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considered. This paragraph already suggests that the pronounced hybrid character of these populations make the approach used in this manuscript doubtful.</w:t>
      </w:r>
    </w:p>
    <w:p w:rsidR="00BA094C" w:rsidRPr="003C7150" w:rsidRDefault="00BA094C"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Following your advice, we introduced </w:t>
      </w:r>
      <w:r w:rsidRPr="003C7150">
        <w:rPr>
          <w:rFonts w:ascii="Times New Roman" w:eastAsia="Times New Roman" w:hAnsi="Times New Roman" w:cs="Times New Roman"/>
          <w:sz w:val="24"/>
          <w:szCs w:val="24"/>
          <w:highlight w:val="yellow"/>
          <w:lang w:val="en-GB" w:eastAsia="ru-RU"/>
        </w:rPr>
        <w:t>an</w:t>
      </w:r>
      <w:r w:rsidRPr="003C7150">
        <w:rPr>
          <w:rFonts w:ascii="Times New Roman" w:eastAsia="Times New Roman" w:hAnsi="Times New Roman" w:cs="Times New Roman"/>
          <w:sz w:val="24"/>
          <w:szCs w:val="24"/>
          <w:highlight w:val="yellow"/>
          <w:lang w:val="en-US" w:eastAsia="ru-RU"/>
        </w:rPr>
        <w:t xml:space="preserve"> analysis of the hybrid zones and the associations between morphotypes and q-values (“Genotypic structure of samples” section of Results). To note, much of these data has already been published, but the inclu</w:t>
      </w:r>
      <w:r w:rsidR="00202EF7">
        <w:rPr>
          <w:rFonts w:ascii="Times New Roman" w:eastAsia="Times New Roman" w:hAnsi="Times New Roman" w:cs="Times New Roman"/>
          <w:sz w:val="24"/>
          <w:szCs w:val="24"/>
          <w:highlight w:val="yellow"/>
          <w:lang w:val="en-US" w:eastAsia="ru-RU"/>
        </w:rPr>
        <w:t>sion of new samples and visualiz</w:t>
      </w:r>
      <w:r w:rsidRPr="003C7150">
        <w:rPr>
          <w:rFonts w:ascii="Times New Roman" w:eastAsia="Times New Roman" w:hAnsi="Times New Roman" w:cs="Times New Roman"/>
          <w:sz w:val="24"/>
          <w:szCs w:val="24"/>
          <w:highlight w:val="yellow"/>
          <w:lang w:val="en-US" w:eastAsia="ru-RU"/>
        </w:rPr>
        <w:t xml:space="preserve">ation methods probably indeed justifies a reanalysis. We also included additional </w:t>
      </w:r>
      <w:r w:rsidRPr="003C7150">
        <w:rPr>
          <w:rFonts w:ascii="Times New Roman" w:eastAsia="Times New Roman" w:hAnsi="Times New Roman" w:cs="Times New Roman"/>
          <w:sz w:val="24"/>
          <w:szCs w:val="24"/>
          <w:highlight w:val="yellow"/>
          <w:lang w:val="en-US" w:eastAsia="ru-RU"/>
        </w:rPr>
        <w:lastRenderedPageBreak/>
        <w:t xml:space="preserve">reminders about the method of classification into M. edulis or M. trossulus to Discussion </w:t>
      </w:r>
      <w:r w:rsidR="003E1030" w:rsidRPr="003C7150">
        <w:rPr>
          <w:rFonts w:ascii="Times New Roman" w:eastAsia="Times New Roman" w:hAnsi="Times New Roman" w:cs="Times New Roman"/>
          <w:sz w:val="24"/>
          <w:szCs w:val="24"/>
          <w:highlight w:val="magenta"/>
          <w:lang w:val="en-US" w:eastAsia="ru-RU"/>
        </w:rPr>
        <w:t xml:space="preserve">(L?? cleaned </w:t>
      </w:r>
      <w:proofErr w:type="spellStart"/>
      <w:r w:rsidR="003E1030" w:rsidRPr="003C7150">
        <w:rPr>
          <w:rFonts w:ascii="Times New Roman" w:eastAsia="Times New Roman" w:hAnsi="Times New Roman" w:cs="Times New Roman"/>
          <w:sz w:val="24"/>
          <w:szCs w:val="24"/>
          <w:highlight w:val="magenta"/>
          <w:lang w:val="en-US" w:eastAsia="ru-RU"/>
        </w:rPr>
        <w:t>ms</w:t>
      </w:r>
      <w:proofErr w:type="spellEnd"/>
      <w:r w:rsidR="003E1030" w:rsidRPr="003C7150">
        <w:rPr>
          <w:rFonts w:ascii="Times New Roman" w:eastAsia="Times New Roman" w:hAnsi="Times New Roman" w:cs="Times New Roman"/>
          <w:sz w:val="24"/>
          <w:szCs w:val="24"/>
          <w:highlight w:val="magenta"/>
          <w:lang w:val="en-US" w:eastAsia="ru-RU"/>
        </w:rPr>
        <w:t>)</w:t>
      </w:r>
      <w:r w:rsidRPr="003C7150">
        <w:rPr>
          <w:rFonts w:ascii="Times New Roman" w:eastAsia="Times New Roman" w:hAnsi="Times New Roman" w:cs="Times New Roman"/>
          <w:sz w:val="24"/>
          <w:szCs w:val="24"/>
          <w:highlight w:val="yellow"/>
          <w:lang w:val="en-US" w:eastAsia="ru-RU"/>
        </w:rPr>
        <w:t>.</w:t>
      </w:r>
    </w:p>
    <w:p w:rsidR="006D6FA8" w:rsidRPr="003C7150" w:rsidRDefault="00A33964" w:rsidP="00556E8A">
      <w:pPr>
        <w:pStyle w:val="a6"/>
        <w:rPr>
          <w:rFonts w:ascii="Times New Roman" w:hAnsi="Times New Roman" w:cs="Times New Roman"/>
          <w:sz w:val="24"/>
          <w:szCs w:val="24"/>
          <w:lang w:val="en-US"/>
        </w:rPr>
      </w:pPr>
      <w:r w:rsidRPr="003C7150">
        <w:rPr>
          <w:rFonts w:ascii="Times New Roman" w:hAnsi="Times New Roman" w:cs="Times New Roman"/>
          <w:sz w:val="24"/>
          <w:szCs w:val="24"/>
          <w:highlight w:val="yellow"/>
          <w:lang w:val="en-US"/>
        </w:rPr>
        <w:t xml:space="preserve">The questions you raise are fundamental, and in our opinion there is no straightforward answer to them. </w:t>
      </w:r>
      <w:r w:rsidR="006D6FA8" w:rsidRPr="003C7150">
        <w:rPr>
          <w:rFonts w:ascii="Times New Roman" w:hAnsi="Times New Roman" w:cs="Times New Roman"/>
          <w:sz w:val="24"/>
          <w:szCs w:val="24"/>
          <w:highlight w:val="yellow"/>
          <w:lang w:val="en-US"/>
        </w:rPr>
        <w:t>We use</w:t>
      </w:r>
      <w:r w:rsidR="00C73662" w:rsidRPr="003C7150">
        <w:rPr>
          <w:rFonts w:ascii="Times New Roman" w:hAnsi="Times New Roman" w:cs="Times New Roman"/>
          <w:sz w:val="24"/>
          <w:szCs w:val="24"/>
          <w:highlight w:val="yellow"/>
          <w:lang w:val="en-US"/>
        </w:rPr>
        <w:t>d</w:t>
      </w:r>
      <w:r w:rsidR="006D6FA8" w:rsidRPr="003C7150">
        <w:rPr>
          <w:rFonts w:ascii="Times New Roman" w:hAnsi="Times New Roman" w:cs="Times New Roman"/>
          <w:sz w:val="24"/>
          <w:szCs w:val="24"/>
          <w:highlight w:val="yellow"/>
          <w:lang w:val="en-US"/>
        </w:rPr>
        <w:t xml:space="preserve"> a standard population genetic method to distinguish between hybridizing taxa. Structure identifies in the data distinct genetic entities in HW and </w:t>
      </w:r>
      <w:proofErr w:type="spellStart"/>
      <w:r w:rsidR="006D6FA8" w:rsidRPr="003C7150">
        <w:rPr>
          <w:rFonts w:ascii="Times New Roman" w:hAnsi="Times New Roman" w:cs="Times New Roman"/>
          <w:sz w:val="24"/>
          <w:szCs w:val="24"/>
          <w:highlight w:val="yellow"/>
          <w:lang w:val="en-US"/>
        </w:rPr>
        <w:t>gametic</w:t>
      </w:r>
      <w:proofErr w:type="spellEnd"/>
      <w:r w:rsidR="006D6FA8" w:rsidRPr="003C7150">
        <w:rPr>
          <w:rFonts w:ascii="Times New Roman" w:hAnsi="Times New Roman" w:cs="Times New Roman"/>
          <w:sz w:val="24"/>
          <w:szCs w:val="24"/>
          <w:highlight w:val="yellow"/>
          <w:lang w:val="en-US"/>
        </w:rPr>
        <w:t xml:space="preserve"> </w:t>
      </w:r>
      <w:proofErr w:type="spellStart"/>
      <w:r w:rsidR="006D6FA8" w:rsidRPr="003C7150">
        <w:rPr>
          <w:rFonts w:ascii="Times New Roman" w:hAnsi="Times New Roman" w:cs="Times New Roman"/>
          <w:sz w:val="24"/>
          <w:szCs w:val="24"/>
          <w:highlight w:val="yellow"/>
          <w:lang w:val="en-US"/>
        </w:rPr>
        <w:t>equilibria</w:t>
      </w:r>
      <w:proofErr w:type="spellEnd"/>
      <w:r w:rsidR="006D6FA8" w:rsidRPr="003C7150">
        <w:rPr>
          <w:rFonts w:ascii="Times New Roman" w:hAnsi="Times New Roman" w:cs="Times New Roman"/>
          <w:sz w:val="24"/>
          <w:szCs w:val="24"/>
          <w:highlight w:val="yellow"/>
          <w:lang w:val="en-US"/>
        </w:rPr>
        <w:t xml:space="preserve"> (called clusters) and estimates the </w:t>
      </w:r>
      <w:r w:rsidR="00556E8A" w:rsidRPr="003C7150">
        <w:rPr>
          <w:rFonts w:ascii="Times New Roman" w:hAnsi="Times New Roman" w:cs="Times New Roman"/>
          <w:sz w:val="24"/>
          <w:szCs w:val="24"/>
          <w:highlight w:val="yellow"/>
          <w:lang w:val="en-US"/>
        </w:rPr>
        <w:t xml:space="preserve">probabilities of individuals belonging to these clusters (q-values, interpreted as </w:t>
      </w:r>
      <w:r w:rsidR="006D6FA8" w:rsidRPr="003C7150">
        <w:rPr>
          <w:rFonts w:ascii="Times New Roman" w:hAnsi="Times New Roman" w:cs="Times New Roman"/>
          <w:sz w:val="24"/>
          <w:szCs w:val="24"/>
          <w:highlight w:val="yellow"/>
          <w:lang w:val="en-US"/>
        </w:rPr>
        <w:t>contribution</w:t>
      </w:r>
      <w:r w:rsidR="00556E8A" w:rsidRPr="003C7150">
        <w:rPr>
          <w:rFonts w:ascii="Times New Roman" w:hAnsi="Times New Roman" w:cs="Times New Roman"/>
          <w:sz w:val="24"/>
          <w:szCs w:val="24"/>
          <w:highlight w:val="yellow"/>
          <w:lang w:val="en-US"/>
        </w:rPr>
        <w:t>s</w:t>
      </w:r>
      <w:r w:rsidR="006D6FA8" w:rsidRPr="003C7150">
        <w:rPr>
          <w:rFonts w:ascii="Times New Roman" w:hAnsi="Times New Roman" w:cs="Times New Roman"/>
          <w:sz w:val="24"/>
          <w:szCs w:val="24"/>
          <w:highlight w:val="yellow"/>
          <w:lang w:val="en-US"/>
        </w:rPr>
        <w:t xml:space="preserve"> of each cluster genome to individual genotypes</w:t>
      </w:r>
      <w:r w:rsidR="00556E8A" w:rsidRPr="003C7150">
        <w:rPr>
          <w:rFonts w:ascii="Times New Roman" w:hAnsi="Times New Roman" w:cs="Times New Roman"/>
          <w:sz w:val="24"/>
          <w:szCs w:val="24"/>
          <w:highlight w:val="yellow"/>
          <w:lang w:val="en-US"/>
        </w:rPr>
        <w:t>)</w:t>
      </w:r>
      <w:r w:rsidR="006D6FA8" w:rsidRPr="003C7150">
        <w:rPr>
          <w:rFonts w:ascii="Times New Roman" w:hAnsi="Times New Roman" w:cs="Times New Roman"/>
          <w:sz w:val="24"/>
          <w:szCs w:val="24"/>
          <w:highlight w:val="yellow"/>
          <w:lang w:val="en-US"/>
        </w:rPr>
        <w:t xml:space="preserve">. Technically, species are these clusters. Their identity </w:t>
      </w:r>
      <w:r w:rsidR="00C73662" w:rsidRPr="003C7150">
        <w:rPr>
          <w:rFonts w:ascii="Times New Roman" w:hAnsi="Times New Roman" w:cs="Times New Roman"/>
          <w:sz w:val="24"/>
          <w:szCs w:val="24"/>
          <w:highlight w:val="yellow"/>
          <w:lang w:val="en-US"/>
        </w:rPr>
        <w:t xml:space="preserve">with </w:t>
      </w:r>
      <w:r w:rsidR="006D6FA8" w:rsidRPr="003C7150">
        <w:rPr>
          <w:rFonts w:ascii="Times New Roman" w:hAnsi="Times New Roman" w:cs="Times New Roman"/>
          <w:sz w:val="24"/>
          <w:szCs w:val="24"/>
          <w:highlight w:val="yellow"/>
          <w:lang w:val="en-US"/>
        </w:rPr>
        <w:t xml:space="preserve">M. edulis and M. trossulus was </w:t>
      </w:r>
      <w:r w:rsidRPr="003C7150">
        <w:rPr>
          <w:rFonts w:ascii="Times New Roman" w:hAnsi="Times New Roman" w:cs="Times New Roman"/>
          <w:sz w:val="24"/>
          <w:szCs w:val="24"/>
          <w:highlight w:val="yellow"/>
          <w:lang w:val="en-US"/>
        </w:rPr>
        <w:t xml:space="preserve">proven </w:t>
      </w:r>
      <w:r w:rsidR="006D6FA8" w:rsidRPr="003C7150">
        <w:rPr>
          <w:rFonts w:ascii="Times New Roman" w:hAnsi="Times New Roman" w:cs="Times New Roman"/>
          <w:sz w:val="24"/>
          <w:szCs w:val="24"/>
          <w:highlight w:val="yellow"/>
          <w:lang w:val="en-US"/>
        </w:rPr>
        <w:t xml:space="preserve">in </w:t>
      </w:r>
      <w:r w:rsidR="00C73662" w:rsidRPr="003C7150">
        <w:rPr>
          <w:rFonts w:ascii="Times New Roman" w:hAnsi="Times New Roman" w:cs="Times New Roman"/>
          <w:sz w:val="24"/>
          <w:szCs w:val="24"/>
          <w:highlight w:val="yellow"/>
          <w:lang w:val="en-US"/>
        </w:rPr>
        <w:t xml:space="preserve">the </w:t>
      </w:r>
      <w:r w:rsidR="006D6FA8" w:rsidRPr="003C7150">
        <w:rPr>
          <w:rFonts w:ascii="Times New Roman" w:hAnsi="Times New Roman" w:cs="Times New Roman"/>
          <w:sz w:val="24"/>
          <w:szCs w:val="24"/>
          <w:highlight w:val="yellow"/>
          <w:lang w:val="en-US"/>
        </w:rPr>
        <w:t>previous studies</w:t>
      </w:r>
      <w:r w:rsidR="00C73662" w:rsidRPr="003C7150">
        <w:rPr>
          <w:rFonts w:ascii="Times New Roman" w:hAnsi="Times New Roman" w:cs="Times New Roman"/>
          <w:sz w:val="24"/>
          <w:szCs w:val="24"/>
          <w:highlight w:val="yellow"/>
          <w:lang w:val="en-US"/>
        </w:rPr>
        <w:t>, which are</w:t>
      </w:r>
      <w:r w:rsidR="006D6FA8" w:rsidRPr="003C7150">
        <w:rPr>
          <w:rFonts w:ascii="Times New Roman" w:hAnsi="Times New Roman" w:cs="Times New Roman"/>
          <w:sz w:val="24"/>
          <w:szCs w:val="24"/>
          <w:highlight w:val="yellow"/>
          <w:lang w:val="en-US"/>
        </w:rPr>
        <w:t xml:space="preserve"> cited in the manuscript. </w:t>
      </w:r>
      <w:r w:rsidR="00234541" w:rsidRPr="003C7150">
        <w:rPr>
          <w:rFonts w:ascii="Times New Roman" w:hAnsi="Times New Roman" w:cs="Times New Roman"/>
          <w:sz w:val="24"/>
          <w:szCs w:val="24"/>
          <w:highlight w:val="yellow"/>
          <w:lang w:val="en-US"/>
        </w:rPr>
        <w:t>C</w:t>
      </w:r>
      <w:r w:rsidR="006D6FA8" w:rsidRPr="003C7150">
        <w:rPr>
          <w:rFonts w:ascii="Times New Roman" w:hAnsi="Times New Roman" w:cs="Times New Roman"/>
          <w:sz w:val="24"/>
          <w:szCs w:val="24"/>
          <w:highlight w:val="yellow"/>
          <w:lang w:val="en-US"/>
        </w:rPr>
        <w:t xml:space="preserve">lassification of genotypes into </w:t>
      </w:r>
      <w:r w:rsidR="00556E8A" w:rsidRPr="003C7150">
        <w:rPr>
          <w:rFonts w:ascii="Times New Roman" w:hAnsi="Times New Roman" w:cs="Times New Roman"/>
          <w:sz w:val="24"/>
          <w:szCs w:val="24"/>
          <w:highlight w:val="yellow"/>
          <w:lang w:val="en-US"/>
        </w:rPr>
        <w:t xml:space="preserve">ancestry </w:t>
      </w:r>
      <w:r w:rsidR="006D6FA8" w:rsidRPr="003C7150">
        <w:rPr>
          <w:rFonts w:ascii="Times New Roman" w:hAnsi="Times New Roman" w:cs="Times New Roman"/>
          <w:sz w:val="24"/>
          <w:szCs w:val="24"/>
          <w:highlight w:val="yellow"/>
          <w:lang w:val="en-US"/>
        </w:rPr>
        <w:t xml:space="preserve">classes (e.g. purebreds, </w:t>
      </w:r>
      <w:r w:rsidR="00234541" w:rsidRPr="003C7150">
        <w:rPr>
          <w:rFonts w:ascii="Times New Roman" w:hAnsi="Times New Roman" w:cs="Times New Roman"/>
          <w:sz w:val="24"/>
          <w:szCs w:val="24"/>
          <w:highlight w:val="yellow"/>
          <w:lang w:val="en-US"/>
        </w:rPr>
        <w:t xml:space="preserve">different types of early </w:t>
      </w:r>
      <w:r w:rsidR="006D6FA8" w:rsidRPr="003C7150">
        <w:rPr>
          <w:rFonts w:ascii="Times New Roman" w:hAnsi="Times New Roman" w:cs="Times New Roman"/>
          <w:sz w:val="24"/>
          <w:szCs w:val="24"/>
          <w:highlight w:val="yellow"/>
          <w:lang w:val="en-US"/>
        </w:rPr>
        <w:t xml:space="preserve">generation hybrids) by q-values </w:t>
      </w:r>
      <w:r w:rsidR="00556E8A" w:rsidRPr="003C7150">
        <w:rPr>
          <w:rFonts w:ascii="Times New Roman" w:hAnsi="Times New Roman" w:cs="Times New Roman"/>
          <w:sz w:val="24"/>
          <w:szCs w:val="24"/>
          <w:highlight w:val="yellow"/>
          <w:lang w:val="en-US"/>
        </w:rPr>
        <w:t>is</w:t>
      </w:r>
      <w:r w:rsidR="00234541" w:rsidRPr="003C7150">
        <w:rPr>
          <w:rFonts w:ascii="Times New Roman" w:hAnsi="Times New Roman" w:cs="Times New Roman"/>
          <w:sz w:val="24"/>
          <w:szCs w:val="24"/>
          <w:highlight w:val="yellow"/>
          <w:lang w:val="en-US"/>
        </w:rPr>
        <w:t xml:space="preserve"> tricky</w:t>
      </w:r>
      <w:r w:rsidRPr="003C7150">
        <w:rPr>
          <w:rFonts w:ascii="Times New Roman" w:hAnsi="Times New Roman" w:cs="Times New Roman"/>
          <w:sz w:val="24"/>
          <w:szCs w:val="24"/>
          <w:highlight w:val="yellow"/>
          <w:lang w:val="en-US"/>
        </w:rPr>
        <w:t>.</w:t>
      </w:r>
      <w:r w:rsidR="00556E8A" w:rsidRPr="003C7150">
        <w:rPr>
          <w:rFonts w:ascii="Times New Roman" w:hAnsi="Times New Roman" w:cs="Times New Roman"/>
          <w:sz w:val="24"/>
          <w:szCs w:val="24"/>
          <w:highlight w:val="yellow"/>
          <w:lang w:val="en-US"/>
        </w:rPr>
        <w:t xml:space="preserve"> </w:t>
      </w:r>
      <w:r w:rsidRPr="003C7150">
        <w:rPr>
          <w:rFonts w:ascii="Times New Roman" w:hAnsi="Times New Roman" w:cs="Times New Roman"/>
          <w:sz w:val="24"/>
          <w:szCs w:val="24"/>
          <w:highlight w:val="yellow"/>
          <w:lang w:val="en-US"/>
        </w:rPr>
        <w:t>N</w:t>
      </w:r>
      <w:r w:rsidR="00556E8A" w:rsidRPr="003C7150">
        <w:rPr>
          <w:rFonts w:ascii="Times New Roman" w:hAnsi="Times New Roman" w:cs="Times New Roman"/>
          <w:sz w:val="24"/>
          <w:szCs w:val="24"/>
          <w:highlight w:val="yellow"/>
          <w:lang w:val="en-US"/>
        </w:rPr>
        <w:t xml:space="preserve">either approach can be considered </w:t>
      </w:r>
      <w:r w:rsidRPr="003C7150">
        <w:rPr>
          <w:rFonts w:ascii="Times New Roman" w:hAnsi="Times New Roman" w:cs="Times New Roman"/>
          <w:sz w:val="24"/>
          <w:szCs w:val="24"/>
          <w:highlight w:val="yellow"/>
          <w:lang w:val="en-US"/>
        </w:rPr>
        <w:t xml:space="preserve">as </w:t>
      </w:r>
      <w:r w:rsidR="00556E8A" w:rsidRPr="003C7150">
        <w:rPr>
          <w:rFonts w:ascii="Times New Roman" w:hAnsi="Times New Roman" w:cs="Times New Roman"/>
          <w:sz w:val="24"/>
          <w:szCs w:val="24"/>
          <w:highlight w:val="yellow"/>
          <w:lang w:val="en-US"/>
        </w:rPr>
        <w:t>universal</w:t>
      </w:r>
      <w:r w:rsidR="006D6FA8" w:rsidRPr="003C7150">
        <w:rPr>
          <w:rFonts w:ascii="Times New Roman" w:hAnsi="Times New Roman" w:cs="Times New Roman"/>
          <w:sz w:val="24"/>
          <w:szCs w:val="24"/>
          <w:highlight w:val="yellow"/>
          <w:lang w:val="en-US"/>
        </w:rPr>
        <w:t>.</w:t>
      </w:r>
    </w:p>
    <w:p w:rsidR="00683591" w:rsidRPr="003C7150" w:rsidRDefault="00432F03" w:rsidP="00CE30A1">
      <w:pPr>
        <w:pStyle w:val="a6"/>
        <w:rPr>
          <w:rFonts w:ascii="Times New Roman" w:hAnsi="Times New Roman" w:cs="Times New Roman"/>
          <w:sz w:val="24"/>
          <w:szCs w:val="24"/>
          <w:highlight w:val="yellow"/>
          <w:lang w:val="en-US"/>
        </w:rPr>
      </w:pPr>
      <w:r w:rsidRPr="003C7150">
        <w:rPr>
          <w:rFonts w:ascii="Times New Roman" w:hAnsi="Times New Roman" w:cs="Times New Roman"/>
          <w:sz w:val="24"/>
          <w:szCs w:val="24"/>
          <w:highlight w:val="yellow"/>
          <w:lang w:val="en-US"/>
        </w:rPr>
        <w:t xml:space="preserve">M. edulis and M. trossulus </w:t>
      </w:r>
      <w:r w:rsidR="00A33964" w:rsidRPr="003C7150">
        <w:rPr>
          <w:rFonts w:ascii="Times New Roman" w:hAnsi="Times New Roman" w:cs="Times New Roman"/>
          <w:sz w:val="24"/>
          <w:szCs w:val="24"/>
          <w:highlight w:val="yellow"/>
          <w:lang w:val="en-US"/>
        </w:rPr>
        <w:t xml:space="preserve">demonstrate features of </w:t>
      </w:r>
      <w:r w:rsidRPr="003C7150">
        <w:rPr>
          <w:rFonts w:ascii="Times New Roman" w:hAnsi="Times New Roman" w:cs="Times New Roman"/>
          <w:sz w:val="24"/>
          <w:szCs w:val="24"/>
          <w:highlight w:val="yellow"/>
          <w:lang w:val="en-US"/>
        </w:rPr>
        <w:t xml:space="preserve">sympatric species rather than </w:t>
      </w:r>
      <w:r w:rsidR="00A33964" w:rsidRPr="003C7150">
        <w:rPr>
          <w:rFonts w:ascii="Times New Roman" w:hAnsi="Times New Roman" w:cs="Times New Roman"/>
          <w:sz w:val="24"/>
          <w:szCs w:val="24"/>
          <w:highlight w:val="yellow"/>
          <w:lang w:val="en-US"/>
        </w:rPr>
        <w:t xml:space="preserve">a </w:t>
      </w:r>
      <w:r w:rsidRPr="003C7150">
        <w:rPr>
          <w:rFonts w:ascii="Times New Roman" w:hAnsi="Times New Roman" w:cs="Times New Roman"/>
          <w:sz w:val="24"/>
          <w:szCs w:val="24"/>
          <w:highlight w:val="yellow"/>
          <w:lang w:val="en-US"/>
        </w:rPr>
        <w:t>“hybrid swarm” in our target contact zone</w:t>
      </w:r>
      <w:r w:rsidR="00AC030E" w:rsidRPr="003C7150">
        <w:rPr>
          <w:rFonts w:ascii="Times New Roman" w:hAnsi="Times New Roman" w:cs="Times New Roman"/>
          <w:sz w:val="24"/>
          <w:szCs w:val="24"/>
          <w:highlight w:val="yellow"/>
          <w:lang w:val="en-US"/>
        </w:rPr>
        <w:t xml:space="preserve"> </w:t>
      </w:r>
      <w:r w:rsidR="00543AE4" w:rsidRPr="003C7150">
        <w:rPr>
          <w:rFonts w:ascii="Times New Roman" w:hAnsi="Times New Roman" w:cs="Times New Roman"/>
          <w:sz w:val="24"/>
          <w:szCs w:val="24"/>
          <w:highlight w:val="yellow"/>
          <w:lang w:val="en-US"/>
        </w:rPr>
        <w:t xml:space="preserve">in Russia </w:t>
      </w:r>
      <w:r w:rsidR="00AC030E" w:rsidRPr="003C7150">
        <w:rPr>
          <w:rFonts w:ascii="Times New Roman" w:hAnsi="Times New Roman" w:cs="Times New Roman"/>
          <w:sz w:val="24"/>
          <w:szCs w:val="24"/>
          <w:highlight w:val="yellow"/>
          <w:lang w:val="en-US"/>
        </w:rPr>
        <w:t xml:space="preserve">as well as </w:t>
      </w:r>
      <w:r w:rsidR="00543AE4" w:rsidRPr="003C7150">
        <w:rPr>
          <w:rFonts w:ascii="Times New Roman" w:hAnsi="Times New Roman" w:cs="Times New Roman"/>
          <w:sz w:val="24"/>
          <w:szCs w:val="24"/>
          <w:highlight w:val="yellow"/>
          <w:lang w:val="en-US"/>
        </w:rPr>
        <w:t>in America</w:t>
      </w:r>
      <w:r w:rsidR="00234541" w:rsidRPr="003C7150">
        <w:rPr>
          <w:rFonts w:ascii="Times New Roman" w:hAnsi="Times New Roman" w:cs="Times New Roman"/>
          <w:sz w:val="24"/>
          <w:szCs w:val="24"/>
          <w:highlight w:val="yellow"/>
          <w:lang w:val="en-US"/>
        </w:rPr>
        <w:t xml:space="preserve"> </w:t>
      </w:r>
      <w:r w:rsidR="00543AE4" w:rsidRPr="003C7150">
        <w:rPr>
          <w:rFonts w:ascii="Times New Roman" w:hAnsi="Times New Roman" w:cs="Times New Roman"/>
          <w:sz w:val="24"/>
          <w:szCs w:val="24"/>
          <w:highlight w:val="yellow"/>
          <w:lang w:val="en-US"/>
        </w:rPr>
        <w:t>and Scotland</w:t>
      </w:r>
      <w:r w:rsidR="00DF1FBA" w:rsidRPr="003C7150">
        <w:rPr>
          <w:rFonts w:ascii="Times New Roman" w:hAnsi="Times New Roman" w:cs="Times New Roman"/>
          <w:sz w:val="24"/>
          <w:szCs w:val="24"/>
          <w:highlight w:val="yellow"/>
          <w:lang w:val="en-US"/>
        </w:rPr>
        <w:t xml:space="preserve"> (and Greenland, </w:t>
      </w:r>
      <w:proofErr w:type="spellStart"/>
      <w:r w:rsidR="00DC0B4A" w:rsidRPr="003C7150">
        <w:rPr>
          <w:rFonts w:ascii="Times New Roman" w:hAnsi="Times New Roman" w:cs="Times New Roman"/>
          <w:sz w:val="24"/>
          <w:szCs w:val="24"/>
          <w:highlight w:val="yellow"/>
          <w:shd w:val="clear" w:color="auto" w:fill="FFFFFF"/>
          <w:lang w:val="en-US"/>
        </w:rPr>
        <w:t>doi</w:t>
      </w:r>
      <w:proofErr w:type="spellEnd"/>
      <w:r w:rsidR="00DC0B4A" w:rsidRPr="003C7150">
        <w:rPr>
          <w:rFonts w:ascii="Times New Roman" w:hAnsi="Times New Roman" w:cs="Times New Roman"/>
          <w:sz w:val="24"/>
          <w:szCs w:val="24"/>
          <w:highlight w:val="yellow"/>
          <w:shd w:val="clear" w:color="auto" w:fill="FFFFFF"/>
          <w:lang w:val="en-US"/>
        </w:rPr>
        <w:t>: 10.1007/s00300-015-1785-x.</w:t>
      </w:r>
      <w:r w:rsidR="00DF1FBA" w:rsidRPr="003C7150">
        <w:rPr>
          <w:rFonts w:ascii="Times New Roman" w:hAnsi="Times New Roman" w:cs="Times New Roman"/>
          <w:sz w:val="24"/>
          <w:szCs w:val="24"/>
          <w:highlight w:val="yellow"/>
          <w:lang w:val="en-US"/>
        </w:rPr>
        <w:t>)</w:t>
      </w:r>
      <w:r w:rsidR="00543AE4" w:rsidRPr="003C7150">
        <w:rPr>
          <w:rFonts w:ascii="Times New Roman" w:hAnsi="Times New Roman" w:cs="Times New Roman"/>
          <w:sz w:val="24"/>
          <w:szCs w:val="24"/>
          <w:highlight w:val="yellow"/>
          <w:lang w:val="en-US"/>
        </w:rPr>
        <w:t>.</w:t>
      </w:r>
      <w:r w:rsidR="00AC030E" w:rsidRPr="003C7150">
        <w:rPr>
          <w:rFonts w:ascii="Times New Roman" w:hAnsi="Times New Roman" w:cs="Times New Roman"/>
          <w:sz w:val="24"/>
          <w:szCs w:val="24"/>
          <w:highlight w:val="yellow"/>
          <w:lang w:val="en-US"/>
        </w:rPr>
        <w:t xml:space="preserve"> </w:t>
      </w:r>
      <w:r w:rsidR="00234541" w:rsidRPr="003C7150">
        <w:rPr>
          <w:rFonts w:ascii="Times New Roman" w:hAnsi="Times New Roman" w:cs="Times New Roman"/>
          <w:sz w:val="24"/>
          <w:szCs w:val="24"/>
          <w:highlight w:val="yellow"/>
          <w:lang w:val="en-US"/>
        </w:rPr>
        <w:t xml:space="preserve">This </w:t>
      </w:r>
      <w:r w:rsidR="00DF1FBA" w:rsidRPr="003C7150">
        <w:rPr>
          <w:rFonts w:ascii="Times New Roman" w:hAnsi="Times New Roman" w:cs="Times New Roman"/>
          <w:sz w:val="24"/>
          <w:szCs w:val="24"/>
          <w:highlight w:val="yellow"/>
          <w:lang w:val="en-US"/>
        </w:rPr>
        <w:t>is a known fact</w:t>
      </w:r>
      <w:r w:rsidR="00234541" w:rsidRPr="003C7150">
        <w:rPr>
          <w:rFonts w:ascii="Times New Roman" w:hAnsi="Times New Roman" w:cs="Times New Roman"/>
          <w:sz w:val="24"/>
          <w:szCs w:val="24"/>
          <w:highlight w:val="yellow"/>
          <w:lang w:val="en-US"/>
        </w:rPr>
        <w:t xml:space="preserve">. </w:t>
      </w:r>
      <w:r w:rsidR="00A33964" w:rsidRPr="003C7150">
        <w:rPr>
          <w:rFonts w:ascii="Times New Roman" w:hAnsi="Times New Roman" w:cs="Times New Roman"/>
          <w:sz w:val="24"/>
          <w:szCs w:val="24"/>
          <w:highlight w:val="yellow"/>
          <w:lang w:val="en-US"/>
        </w:rPr>
        <w:t xml:space="preserve">In our opinion, </w:t>
      </w:r>
      <w:r w:rsidR="00543AE4" w:rsidRPr="003C7150">
        <w:rPr>
          <w:rFonts w:ascii="Times New Roman" w:hAnsi="Times New Roman" w:cs="Times New Roman"/>
          <w:sz w:val="24"/>
          <w:szCs w:val="24"/>
          <w:highlight w:val="yellow"/>
          <w:lang w:val="en-US"/>
        </w:rPr>
        <w:t xml:space="preserve">this makes M. edulis and M. trossulus a reliable model </w:t>
      </w:r>
      <w:r w:rsidR="00A33964" w:rsidRPr="003C7150">
        <w:rPr>
          <w:rFonts w:ascii="Times New Roman" w:hAnsi="Times New Roman" w:cs="Times New Roman"/>
          <w:sz w:val="24"/>
          <w:szCs w:val="24"/>
          <w:highlight w:val="yellow"/>
          <w:lang w:val="en-US"/>
        </w:rPr>
        <w:t xml:space="preserve">for the illustration of </w:t>
      </w:r>
      <w:r w:rsidR="00543AE4" w:rsidRPr="003C7150">
        <w:rPr>
          <w:rFonts w:ascii="Times New Roman" w:hAnsi="Times New Roman" w:cs="Times New Roman"/>
          <w:sz w:val="24"/>
          <w:szCs w:val="24"/>
          <w:highlight w:val="yellow"/>
          <w:lang w:val="en-US"/>
        </w:rPr>
        <w:t>the statistical method f</w:t>
      </w:r>
      <w:r w:rsidR="000D6608" w:rsidRPr="003C7150">
        <w:rPr>
          <w:rFonts w:ascii="Times New Roman" w:hAnsi="Times New Roman" w:cs="Times New Roman"/>
          <w:sz w:val="24"/>
          <w:szCs w:val="24"/>
          <w:highlight w:val="yellow"/>
          <w:lang w:val="en-US"/>
        </w:rPr>
        <w:t xml:space="preserve">or </w:t>
      </w:r>
      <w:r w:rsidR="00543AE4" w:rsidRPr="003C7150">
        <w:rPr>
          <w:rFonts w:ascii="Times New Roman" w:hAnsi="Times New Roman" w:cs="Times New Roman"/>
          <w:sz w:val="24"/>
          <w:szCs w:val="24"/>
          <w:highlight w:val="yellow"/>
          <w:lang w:val="en-US"/>
        </w:rPr>
        <w:t xml:space="preserve">identification </w:t>
      </w:r>
      <w:r w:rsidR="00795139" w:rsidRPr="003C7150">
        <w:rPr>
          <w:rFonts w:ascii="Times New Roman" w:hAnsi="Times New Roman" w:cs="Times New Roman"/>
          <w:sz w:val="24"/>
          <w:szCs w:val="24"/>
          <w:highlight w:val="yellow"/>
          <w:lang w:val="en-US"/>
        </w:rPr>
        <w:t xml:space="preserve">of </w:t>
      </w:r>
      <w:r w:rsidR="00F96AFF" w:rsidRPr="003C7150">
        <w:rPr>
          <w:rFonts w:ascii="Times New Roman" w:hAnsi="Times New Roman" w:cs="Times New Roman"/>
          <w:sz w:val="24"/>
          <w:szCs w:val="24"/>
          <w:highlight w:val="yellow"/>
          <w:lang w:val="en-US"/>
        </w:rPr>
        <w:t>cryptic</w:t>
      </w:r>
      <w:r w:rsidR="00795139" w:rsidRPr="003C7150">
        <w:rPr>
          <w:rFonts w:ascii="Times New Roman" w:hAnsi="Times New Roman" w:cs="Times New Roman"/>
          <w:sz w:val="24"/>
          <w:szCs w:val="24"/>
          <w:highlight w:val="yellow"/>
          <w:lang w:val="en-US"/>
        </w:rPr>
        <w:t xml:space="preserve"> species </w:t>
      </w:r>
      <w:r w:rsidR="00F96AFF" w:rsidRPr="003C7150">
        <w:rPr>
          <w:rFonts w:ascii="Times New Roman" w:hAnsi="Times New Roman" w:cs="Times New Roman"/>
          <w:sz w:val="24"/>
          <w:szCs w:val="24"/>
          <w:highlight w:val="yellow"/>
          <w:lang w:val="en-US"/>
        </w:rPr>
        <w:t xml:space="preserve">in sympatry </w:t>
      </w:r>
      <w:r w:rsidR="00543AE4" w:rsidRPr="003C7150">
        <w:rPr>
          <w:rFonts w:ascii="Times New Roman" w:hAnsi="Times New Roman" w:cs="Times New Roman"/>
          <w:sz w:val="24"/>
          <w:szCs w:val="24"/>
          <w:highlight w:val="yellow"/>
          <w:lang w:val="en-US"/>
        </w:rPr>
        <w:t xml:space="preserve">by </w:t>
      </w:r>
      <w:r w:rsidR="00A33964" w:rsidRPr="003C7150">
        <w:rPr>
          <w:rFonts w:ascii="Times New Roman" w:hAnsi="Times New Roman" w:cs="Times New Roman"/>
          <w:sz w:val="24"/>
          <w:szCs w:val="24"/>
          <w:highlight w:val="yellow"/>
          <w:lang w:val="en-US"/>
        </w:rPr>
        <w:t xml:space="preserve">a </w:t>
      </w:r>
      <w:r w:rsidR="00543AE4" w:rsidRPr="003C7150">
        <w:rPr>
          <w:rFonts w:ascii="Times New Roman" w:hAnsi="Times New Roman" w:cs="Times New Roman"/>
          <w:sz w:val="24"/>
          <w:szCs w:val="24"/>
          <w:highlight w:val="yellow"/>
          <w:lang w:val="en-US"/>
        </w:rPr>
        <w:t xml:space="preserve">semi-diagnostic binary marker. </w:t>
      </w:r>
      <w:r w:rsidR="00A33964" w:rsidRPr="003C7150">
        <w:rPr>
          <w:rFonts w:ascii="Times New Roman" w:hAnsi="Times New Roman" w:cs="Times New Roman"/>
          <w:sz w:val="24"/>
          <w:szCs w:val="24"/>
          <w:highlight w:val="yellow"/>
          <w:lang w:val="en-US"/>
        </w:rPr>
        <w:t>It is im</w:t>
      </w:r>
      <w:r w:rsidR="00543AE4" w:rsidRPr="003C7150">
        <w:rPr>
          <w:rFonts w:ascii="Times New Roman" w:hAnsi="Times New Roman" w:cs="Times New Roman"/>
          <w:sz w:val="24"/>
          <w:szCs w:val="24"/>
          <w:highlight w:val="yellow"/>
          <w:lang w:val="en-US"/>
        </w:rPr>
        <w:t>practical to distinguish more than two categories</w:t>
      </w:r>
      <w:r w:rsidR="00A33964" w:rsidRPr="003C7150">
        <w:rPr>
          <w:rFonts w:ascii="Times New Roman" w:hAnsi="Times New Roman" w:cs="Times New Roman"/>
          <w:sz w:val="24"/>
          <w:szCs w:val="24"/>
          <w:highlight w:val="yellow"/>
          <w:lang w:val="en-US"/>
        </w:rPr>
        <w:t xml:space="preserve"> when a singular binary marker is used</w:t>
      </w:r>
      <w:r w:rsidR="00543AE4" w:rsidRPr="003C7150">
        <w:rPr>
          <w:rFonts w:ascii="Times New Roman" w:hAnsi="Times New Roman" w:cs="Times New Roman"/>
          <w:sz w:val="24"/>
          <w:szCs w:val="24"/>
          <w:highlight w:val="yellow"/>
          <w:lang w:val="en-US"/>
        </w:rPr>
        <w:t>.</w:t>
      </w:r>
      <w:r w:rsidR="000D6608" w:rsidRPr="003C7150">
        <w:rPr>
          <w:rFonts w:ascii="Times New Roman" w:hAnsi="Times New Roman" w:cs="Times New Roman"/>
          <w:sz w:val="24"/>
          <w:szCs w:val="24"/>
          <w:highlight w:val="yellow"/>
          <w:lang w:val="en-US"/>
        </w:rPr>
        <w:t xml:space="preserve"> </w:t>
      </w:r>
    </w:p>
    <w:p w:rsidR="00D8664A" w:rsidRPr="003C7150" w:rsidRDefault="00D31F6D" w:rsidP="00D8664A">
      <w:pPr>
        <w:pStyle w:val="a6"/>
        <w:rPr>
          <w:rFonts w:ascii="Times New Roman" w:hAnsi="Times New Roman" w:cs="Times New Roman"/>
          <w:sz w:val="24"/>
          <w:szCs w:val="24"/>
          <w:highlight w:val="yellow"/>
          <w:lang w:val="en-US"/>
        </w:rPr>
      </w:pPr>
      <w:r w:rsidRPr="003C7150">
        <w:rPr>
          <w:rFonts w:ascii="Times New Roman" w:hAnsi="Times New Roman" w:cs="Times New Roman"/>
          <w:sz w:val="24"/>
          <w:szCs w:val="24"/>
          <w:highlight w:val="yellow"/>
          <w:lang w:val="en-US"/>
        </w:rPr>
        <w:t xml:space="preserve">The case of the Baltic mussel is different. If M. edulis and M. trossulus hybridize so easily </w:t>
      </w:r>
      <w:r w:rsidR="00F504CF" w:rsidRPr="003C7150">
        <w:rPr>
          <w:rFonts w:ascii="Times New Roman" w:hAnsi="Times New Roman" w:cs="Times New Roman"/>
          <w:sz w:val="24"/>
          <w:szCs w:val="24"/>
          <w:highlight w:val="yellow"/>
          <w:lang w:val="en-US"/>
        </w:rPr>
        <w:t>in the Baltic Sea</w:t>
      </w:r>
      <w:r w:rsidR="00A33964" w:rsidRPr="003C7150">
        <w:rPr>
          <w:rFonts w:ascii="Times New Roman" w:hAnsi="Times New Roman" w:cs="Times New Roman"/>
          <w:sz w:val="24"/>
          <w:szCs w:val="24"/>
          <w:highlight w:val="yellow"/>
          <w:lang w:val="en-US"/>
        </w:rPr>
        <w:t>,</w:t>
      </w:r>
      <w:r w:rsidR="00F504CF" w:rsidRPr="003C7150">
        <w:rPr>
          <w:rFonts w:ascii="Times New Roman" w:hAnsi="Times New Roman" w:cs="Times New Roman"/>
          <w:sz w:val="24"/>
          <w:szCs w:val="24"/>
          <w:highlight w:val="yellow"/>
          <w:lang w:val="en-US"/>
        </w:rPr>
        <w:t xml:space="preserve"> </w:t>
      </w:r>
      <w:r w:rsidR="00A33964" w:rsidRPr="003C7150">
        <w:rPr>
          <w:rFonts w:ascii="Times New Roman" w:hAnsi="Times New Roman" w:cs="Times New Roman"/>
          <w:sz w:val="24"/>
          <w:szCs w:val="24"/>
          <w:highlight w:val="yellow"/>
          <w:lang w:val="en-US"/>
        </w:rPr>
        <w:t xml:space="preserve">should they be </w:t>
      </w:r>
      <w:r w:rsidRPr="003C7150">
        <w:rPr>
          <w:rFonts w:ascii="Times New Roman" w:hAnsi="Times New Roman" w:cs="Times New Roman"/>
          <w:sz w:val="24"/>
          <w:szCs w:val="24"/>
          <w:highlight w:val="yellow"/>
          <w:lang w:val="en-US"/>
        </w:rPr>
        <w:t>distinguish</w:t>
      </w:r>
      <w:r w:rsidR="00A33964" w:rsidRPr="003C7150">
        <w:rPr>
          <w:rFonts w:ascii="Times New Roman" w:hAnsi="Times New Roman" w:cs="Times New Roman"/>
          <w:sz w:val="24"/>
          <w:szCs w:val="24"/>
          <w:highlight w:val="yellow"/>
          <w:lang w:val="en-US"/>
        </w:rPr>
        <w:t>ed</w:t>
      </w:r>
      <w:r w:rsidRPr="003C7150">
        <w:rPr>
          <w:rFonts w:ascii="Times New Roman" w:hAnsi="Times New Roman" w:cs="Times New Roman"/>
          <w:sz w:val="24"/>
          <w:szCs w:val="24"/>
          <w:highlight w:val="yellow"/>
          <w:lang w:val="en-US"/>
        </w:rPr>
        <w:t xml:space="preserve"> </w:t>
      </w:r>
      <w:r w:rsidR="00A33964" w:rsidRPr="003C7150">
        <w:rPr>
          <w:rFonts w:ascii="Times New Roman" w:hAnsi="Times New Roman" w:cs="Times New Roman"/>
          <w:sz w:val="24"/>
          <w:szCs w:val="24"/>
          <w:highlight w:val="yellow"/>
          <w:lang w:val="en-US"/>
        </w:rPr>
        <w:t xml:space="preserve">there </w:t>
      </w:r>
      <w:r w:rsidRPr="003C7150">
        <w:rPr>
          <w:rFonts w:ascii="Times New Roman" w:hAnsi="Times New Roman" w:cs="Times New Roman"/>
          <w:sz w:val="24"/>
          <w:szCs w:val="24"/>
          <w:highlight w:val="yellow"/>
          <w:lang w:val="en-US"/>
        </w:rPr>
        <w:t xml:space="preserve">at all? Or </w:t>
      </w:r>
      <w:r w:rsidR="00A33964" w:rsidRPr="003C7150">
        <w:rPr>
          <w:rFonts w:ascii="Times New Roman" w:hAnsi="Times New Roman" w:cs="Times New Roman"/>
          <w:sz w:val="24"/>
          <w:szCs w:val="24"/>
          <w:highlight w:val="yellow"/>
          <w:lang w:val="en-US"/>
        </w:rPr>
        <w:t xml:space="preserve">is it best </w:t>
      </w:r>
      <w:r w:rsidRPr="003C7150">
        <w:rPr>
          <w:rFonts w:ascii="Times New Roman" w:hAnsi="Times New Roman" w:cs="Times New Roman"/>
          <w:sz w:val="24"/>
          <w:szCs w:val="24"/>
          <w:highlight w:val="yellow"/>
          <w:lang w:val="en-US"/>
        </w:rPr>
        <w:t>to say</w:t>
      </w:r>
      <w:r w:rsidR="00A33964" w:rsidRPr="003C7150">
        <w:rPr>
          <w:rFonts w:ascii="Times New Roman" w:hAnsi="Times New Roman" w:cs="Times New Roman"/>
          <w:sz w:val="24"/>
          <w:szCs w:val="24"/>
          <w:highlight w:val="yellow"/>
          <w:lang w:val="en-US"/>
        </w:rPr>
        <w:t xml:space="preserve"> that</w:t>
      </w:r>
      <w:r w:rsidRPr="003C7150">
        <w:rPr>
          <w:rFonts w:ascii="Times New Roman" w:hAnsi="Times New Roman" w:cs="Times New Roman"/>
          <w:sz w:val="24"/>
          <w:szCs w:val="24"/>
          <w:highlight w:val="yellow"/>
          <w:lang w:val="en-US"/>
        </w:rPr>
        <w:t xml:space="preserve"> they all are hybrids, members of the unitary and indivisible “hybrid swarm”? </w:t>
      </w:r>
      <w:r w:rsidR="00324A73" w:rsidRPr="003C7150">
        <w:rPr>
          <w:rFonts w:ascii="Times New Roman" w:hAnsi="Times New Roman" w:cs="Times New Roman"/>
          <w:sz w:val="24"/>
          <w:szCs w:val="24"/>
          <w:highlight w:val="yellow"/>
          <w:lang w:val="en-US"/>
        </w:rPr>
        <w:t>Perhaps</w:t>
      </w:r>
      <w:r w:rsidR="00B64FBC" w:rsidRPr="003C7150">
        <w:rPr>
          <w:rFonts w:ascii="Times New Roman" w:hAnsi="Times New Roman" w:cs="Times New Roman"/>
          <w:sz w:val="24"/>
          <w:szCs w:val="24"/>
          <w:highlight w:val="yellow"/>
          <w:lang w:val="en-US"/>
        </w:rPr>
        <w:t xml:space="preserve"> the truth lies in the middle</w:t>
      </w:r>
      <w:r w:rsidR="00281E0B" w:rsidRPr="003C7150">
        <w:rPr>
          <w:rFonts w:ascii="Times New Roman" w:hAnsi="Times New Roman" w:cs="Times New Roman"/>
          <w:sz w:val="24"/>
          <w:szCs w:val="24"/>
          <w:highlight w:val="yellow"/>
          <w:lang w:val="en-US"/>
        </w:rPr>
        <w:t>.</w:t>
      </w:r>
      <w:r w:rsidR="00B64FBC" w:rsidRPr="003C7150">
        <w:rPr>
          <w:rFonts w:ascii="Times New Roman" w:hAnsi="Times New Roman" w:cs="Times New Roman"/>
          <w:sz w:val="24"/>
          <w:szCs w:val="24"/>
          <w:highlight w:val="yellow"/>
          <w:lang w:val="en-US"/>
        </w:rPr>
        <w:t xml:space="preserve"> </w:t>
      </w:r>
      <w:r w:rsidR="00281E0B" w:rsidRPr="003C7150">
        <w:rPr>
          <w:rFonts w:ascii="Times New Roman" w:hAnsi="Times New Roman" w:cs="Times New Roman"/>
          <w:sz w:val="24"/>
          <w:szCs w:val="24"/>
          <w:highlight w:val="yellow"/>
          <w:lang w:val="en-US"/>
        </w:rPr>
        <w:t>I</w:t>
      </w:r>
      <w:r w:rsidR="00B64FBC" w:rsidRPr="003C7150">
        <w:rPr>
          <w:rFonts w:ascii="Times New Roman" w:hAnsi="Times New Roman" w:cs="Times New Roman"/>
          <w:sz w:val="24"/>
          <w:szCs w:val="24"/>
          <w:highlight w:val="yellow"/>
          <w:lang w:val="en-US"/>
        </w:rPr>
        <w:t xml:space="preserve">t is reasonable to classify mussels from the </w:t>
      </w:r>
      <w:r w:rsidR="00281E0B" w:rsidRPr="003C7150">
        <w:rPr>
          <w:rFonts w:ascii="Times New Roman" w:hAnsi="Times New Roman" w:cs="Times New Roman"/>
          <w:sz w:val="24"/>
          <w:szCs w:val="24"/>
          <w:highlight w:val="yellow"/>
          <w:lang w:val="en-US"/>
        </w:rPr>
        <w:t xml:space="preserve">unimodal hybrid zone </w:t>
      </w:r>
      <w:r w:rsidR="00E4017A" w:rsidRPr="003C7150">
        <w:rPr>
          <w:rFonts w:ascii="Times New Roman" w:hAnsi="Times New Roman" w:cs="Times New Roman"/>
          <w:sz w:val="24"/>
          <w:szCs w:val="24"/>
          <w:highlight w:val="yellow"/>
          <w:lang w:val="en-US"/>
        </w:rPr>
        <w:t>by taxonomic ancestry</w:t>
      </w:r>
      <w:ins w:id="3" w:author="Arcella" w:date="2021-01-21T14:50:00Z">
        <w:r w:rsidR="00635CFB" w:rsidRPr="003C7150">
          <w:rPr>
            <w:rFonts w:ascii="Times New Roman" w:hAnsi="Times New Roman" w:cs="Times New Roman"/>
            <w:sz w:val="24"/>
            <w:szCs w:val="24"/>
            <w:highlight w:val="yellow"/>
            <w:lang w:val="en-US"/>
          </w:rPr>
          <w:t>,</w:t>
        </w:r>
      </w:ins>
      <w:r w:rsidR="00E4017A" w:rsidRPr="003C7150">
        <w:rPr>
          <w:rFonts w:ascii="Times New Roman" w:hAnsi="Times New Roman" w:cs="Times New Roman"/>
          <w:sz w:val="24"/>
          <w:szCs w:val="24"/>
          <w:highlight w:val="yellow"/>
          <w:lang w:val="en-US"/>
        </w:rPr>
        <w:t xml:space="preserve"> </w:t>
      </w:r>
      <w:r w:rsidR="00417868" w:rsidRPr="003C7150">
        <w:rPr>
          <w:rFonts w:ascii="Times New Roman" w:hAnsi="Times New Roman" w:cs="Times New Roman"/>
          <w:sz w:val="24"/>
          <w:szCs w:val="24"/>
          <w:highlight w:val="yellow"/>
          <w:lang w:val="en-US"/>
        </w:rPr>
        <w:t xml:space="preserve">e.g. </w:t>
      </w:r>
      <w:r w:rsidR="00B64FBC" w:rsidRPr="003C7150">
        <w:rPr>
          <w:rFonts w:ascii="Times New Roman" w:hAnsi="Times New Roman" w:cs="Times New Roman"/>
          <w:sz w:val="24"/>
          <w:szCs w:val="24"/>
          <w:highlight w:val="yellow"/>
          <w:lang w:val="en-US"/>
        </w:rPr>
        <w:t xml:space="preserve">by </w:t>
      </w:r>
      <w:r w:rsidR="00E4017A" w:rsidRPr="003C7150">
        <w:rPr>
          <w:rFonts w:ascii="Times New Roman" w:hAnsi="Times New Roman" w:cs="Times New Roman"/>
          <w:sz w:val="24"/>
          <w:szCs w:val="24"/>
          <w:highlight w:val="yellow"/>
          <w:lang w:val="en-US"/>
        </w:rPr>
        <w:t xml:space="preserve">scores of </w:t>
      </w:r>
      <w:r w:rsidR="00B64FBC" w:rsidRPr="003C7150">
        <w:rPr>
          <w:rFonts w:ascii="Times New Roman" w:hAnsi="Times New Roman" w:cs="Times New Roman"/>
          <w:sz w:val="24"/>
          <w:szCs w:val="24"/>
          <w:highlight w:val="yellow"/>
          <w:lang w:val="en-US"/>
        </w:rPr>
        <w:t>q-values</w:t>
      </w:r>
      <w:r w:rsidR="00B67CB4" w:rsidRPr="003C7150">
        <w:rPr>
          <w:rFonts w:ascii="Times New Roman" w:hAnsi="Times New Roman" w:cs="Times New Roman"/>
          <w:sz w:val="24"/>
          <w:szCs w:val="24"/>
          <w:highlight w:val="yellow"/>
          <w:lang w:val="en-US"/>
        </w:rPr>
        <w:t>,</w:t>
      </w:r>
      <w:r w:rsidR="00B64FBC" w:rsidRPr="003C7150">
        <w:rPr>
          <w:rFonts w:ascii="Times New Roman" w:hAnsi="Times New Roman" w:cs="Times New Roman"/>
          <w:sz w:val="24"/>
          <w:szCs w:val="24"/>
          <w:highlight w:val="yellow"/>
          <w:lang w:val="en-US"/>
        </w:rPr>
        <w:t xml:space="preserve"> but </w:t>
      </w:r>
      <w:r w:rsidR="00281E0B" w:rsidRPr="003C7150">
        <w:rPr>
          <w:rFonts w:ascii="Times New Roman" w:hAnsi="Times New Roman" w:cs="Times New Roman"/>
          <w:sz w:val="24"/>
          <w:szCs w:val="24"/>
          <w:highlight w:val="yellow"/>
          <w:lang w:val="en-US"/>
        </w:rPr>
        <w:t xml:space="preserve">it is improbable that </w:t>
      </w:r>
      <w:r w:rsidR="00417868" w:rsidRPr="003C7150">
        <w:rPr>
          <w:rFonts w:ascii="Times New Roman" w:hAnsi="Times New Roman" w:cs="Times New Roman"/>
          <w:sz w:val="24"/>
          <w:szCs w:val="24"/>
          <w:highlight w:val="yellow"/>
          <w:lang w:val="en-US"/>
        </w:rPr>
        <w:t xml:space="preserve">any </w:t>
      </w:r>
      <w:r w:rsidR="00B64FBC" w:rsidRPr="003C7150">
        <w:rPr>
          <w:rFonts w:ascii="Times New Roman" w:hAnsi="Times New Roman" w:cs="Times New Roman"/>
          <w:sz w:val="24"/>
          <w:szCs w:val="24"/>
          <w:highlight w:val="yellow"/>
          <w:lang w:val="en-US"/>
        </w:rPr>
        <w:t xml:space="preserve">class </w:t>
      </w:r>
      <w:r w:rsidR="00281E0B" w:rsidRPr="003C7150">
        <w:rPr>
          <w:rFonts w:ascii="Times New Roman" w:hAnsi="Times New Roman" w:cs="Times New Roman"/>
          <w:sz w:val="24"/>
          <w:szCs w:val="24"/>
          <w:highlight w:val="yellow"/>
          <w:lang w:val="en-US"/>
        </w:rPr>
        <w:t xml:space="preserve">would </w:t>
      </w:r>
      <w:r w:rsidR="00417868" w:rsidRPr="003C7150">
        <w:rPr>
          <w:rFonts w:ascii="Times New Roman" w:hAnsi="Times New Roman" w:cs="Times New Roman"/>
          <w:sz w:val="24"/>
          <w:szCs w:val="24"/>
          <w:highlight w:val="yellow"/>
          <w:lang w:val="en-US"/>
        </w:rPr>
        <w:t xml:space="preserve">include </w:t>
      </w:r>
      <w:r w:rsidR="00635CFB" w:rsidRPr="003C7150">
        <w:rPr>
          <w:rFonts w:ascii="Times New Roman" w:hAnsi="Times New Roman" w:cs="Times New Roman"/>
          <w:sz w:val="24"/>
          <w:szCs w:val="24"/>
          <w:highlight w:val="yellow"/>
          <w:lang w:val="en-US"/>
        </w:rPr>
        <w:t xml:space="preserve">only </w:t>
      </w:r>
      <w:r w:rsidR="00417868" w:rsidRPr="003C7150">
        <w:rPr>
          <w:rFonts w:ascii="Times New Roman" w:hAnsi="Times New Roman" w:cs="Times New Roman"/>
          <w:sz w:val="24"/>
          <w:szCs w:val="24"/>
          <w:highlight w:val="yellow"/>
          <w:lang w:val="en-US"/>
        </w:rPr>
        <w:t>purebreds</w:t>
      </w:r>
      <w:r w:rsidR="00556E8A" w:rsidRPr="003C7150">
        <w:rPr>
          <w:rFonts w:ascii="Times New Roman" w:hAnsi="Times New Roman" w:cs="Times New Roman"/>
          <w:sz w:val="24"/>
          <w:szCs w:val="24"/>
          <w:highlight w:val="yellow"/>
          <w:lang w:val="en-US"/>
        </w:rPr>
        <w:t xml:space="preserve"> </w:t>
      </w:r>
      <w:r w:rsidR="00635CFB" w:rsidRPr="003C7150">
        <w:rPr>
          <w:rFonts w:ascii="Times New Roman" w:hAnsi="Times New Roman" w:cs="Times New Roman"/>
          <w:sz w:val="24"/>
          <w:szCs w:val="24"/>
          <w:highlight w:val="yellow"/>
          <w:lang w:val="en-US"/>
        </w:rPr>
        <w:t xml:space="preserve">or only </w:t>
      </w:r>
      <w:r w:rsidR="00556E8A" w:rsidRPr="003C7150">
        <w:rPr>
          <w:rFonts w:ascii="Times New Roman" w:hAnsi="Times New Roman" w:cs="Times New Roman"/>
          <w:sz w:val="24"/>
          <w:szCs w:val="24"/>
          <w:highlight w:val="yellow"/>
          <w:lang w:val="en-US"/>
        </w:rPr>
        <w:t>particular categories of early-generation hybrids</w:t>
      </w:r>
      <w:r w:rsidR="00B64FBC" w:rsidRPr="003C7150">
        <w:rPr>
          <w:rFonts w:ascii="Times New Roman" w:hAnsi="Times New Roman" w:cs="Times New Roman"/>
          <w:sz w:val="24"/>
          <w:szCs w:val="24"/>
          <w:highlight w:val="yellow"/>
          <w:lang w:val="en-US"/>
        </w:rPr>
        <w:t xml:space="preserve">. We classified them into </w:t>
      </w:r>
      <w:r w:rsidR="00417868" w:rsidRPr="003C7150">
        <w:rPr>
          <w:rFonts w:ascii="Times New Roman" w:hAnsi="Times New Roman" w:cs="Times New Roman"/>
          <w:sz w:val="24"/>
          <w:szCs w:val="24"/>
          <w:highlight w:val="yellow"/>
          <w:lang w:val="en-US"/>
        </w:rPr>
        <w:t xml:space="preserve">M. edulis- and M. trossulus-like </w:t>
      </w:r>
      <w:r w:rsidR="003D5EA2" w:rsidRPr="003C7150">
        <w:rPr>
          <w:rFonts w:ascii="Times New Roman" w:hAnsi="Times New Roman" w:cs="Times New Roman"/>
          <w:sz w:val="24"/>
          <w:szCs w:val="24"/>
          <w:highlight w:val="yellow"/>
          <w:lang w:val="en-US"/>
        </w:rPr>
        <w:t>(</w:t>
      </w:r>
      <w:r w:rsidR="00635CFB" w:rsidRPr="003C7150">
        <w:rPr>
          <w:rFonts w:ascii="Times New Roman" w:hAnsi="Times New Roman" w:cs="Times New Roman"/>
          <w:sz w:val="24"/>
          <w:szCs w:val="24"/>
          <w:highlight w:val="yellow"/>
          <w:lang w:val="en-US"/>
        </w:rPr>
        <w:t xml:space="preserve">which </w:t>
      </w:r>
      <w:r w:rsidR="003D5EA2" w:rsidRPr="003C7150">
        <w:rPr>
          <w:rFonts w:ascii="Times New Roman" w:hAnsi="Times New Roman" w:cs="Times New Roman"/>
          <w:sz w:val="24"/>
          <w:szCs w:val="24"/>
          <w:highlight w:val="yellow"/>
          <w:lang w:val="en-US"/>
        </w:rPr>
        <w:t xml:space="preserve">seems reasonable) </w:t>
      </w:r>
      <w:r w:rsidR="00B64FBC" w:rsidRPr="003C7150">
        <w:rPr>
          <w:rFonts w:ascii="Times New Roman" w:hAnsi="Times New Roman" w:cs="Times New Roman"/>
          <w:sz w:val="24"/>
          <w:szCs w:val="24"/>
          <w:highlight w:val="yellow"/>
          <w:lang w:val="en-US"/>
        </w:rPr>
        <w:t>and found that</w:t>
      </w:r>
      <w:r w:rsidR="00635CFB" w:rsidRPr="003C7150">
        <w:rPr>
          <w:rFonts w:ascii="Times New Roman" w:hAnsi="Times New Roman" w:cs="Times New Roman"/>
          <w:sz w:val="24"/>
          <w:szCs w:val="24"/>
          <w:highlight w:val="yellow"/>
          <w:lang w:val="en-US"/>
        </w:rPr>
        <w:t xml:space="preserve"> the</w:t>
      </w:r>
      <w:r w:rsidR="00B64FBC" w:rsidRPr="003C7150">
        <w:rPr>
          <w:rFonts w:ascii="Times New Roman" w:hAnsi="Times New Roman" w:cs="Times New Roman"/>
          <w:sz w:val="24"/>
          <w:szCs w:val="24"/>
          <w:highlight w:val="yellow"/>
          <w:lang w:val="en-US"/>
        </w:rPr>
        <w:t xml:space="preserve"> </w:t>
      </w:r>
      <w:r w:rsidR="00417868" w:rsidRPr="003C7150">
        <w:rPr>
          <w:rFonts w:ascii="Times New Roman" w:hAnsi="Times New Roman" w:cs="Times New Roman"/>
          <w:sz w:val="24"/>
          <w:szCs w:val="24"/>
          <w:highlight w:val="yellow"/>
          <w:lang w:val="en-US"/>
        </w:rPr>
        <w:t xml:space="preserve">differences </w:t>
      </w:r>
      <w:r w:rsidR="00281E0B" w:rsidRPr="003C7150">
        <w:rPr>
          <w:rFonts w:ascii="Times New Roman" w:hAnsi="Times New Roman" w:cs="Times New Roman"/>
          <w:sz w:val="24"/>
          <w:szCs w:val="24"/>
          <w:highlight w:val="yellow"/>
          <w:lang w:val="en-US"/>
        </w:rPr>
        <w:t xml:space="preserve">in morphotype frequencies </w:t>
      </w:r>
      <w:r w:rsidR="00635CFB" w:rsidRPr="003C7150">
        <w:rPr>
          <w:rFonts w:ascii="Times New Roman" w:hAnsi="Times New Roman" w:cs="Times New Roman"/>
          <w:sz w:val="24"/>
          <w:szCs w:val="24"/>
          <w:highlight w:val="yellow"/>
          <w:lang w:val="en-US"/>
        </w:rPr>
        <w:t xml:space="preserve">were </w:t>
      </w:r>
      <w:r w:rsidR="00234541" w:rsidRPr="003C7150">
        <w:rPr>
          <w:rFonts w:ascii="Times New Roman" w:hAnsi="Times New Roman" w:cs="Times New Roman"/>
          <w:sz w:val="24"/>
          <w:szCs w:val="24"/>
          <w:highlight w:val="yellow"/>
          <w:lang w:val="en-US"/>
        </w:rPr>
        <w:t xml:space="preserve">quite </w:t>
      </w:r>
      <w:r w:rsidR="00417868" w:rsidRPr="003C7150">
        <w:rPr>
          <w:rFonts w:ascii="Times New Roman" w:hAnsi="Times New Roman" w:cs="Times New Roman"/>
          <w:sz w:val="24"/>
          <w:szCs w:val="24"/>
          <w:highlight w:val="yellow"/>
          <w:lang w:val="en-US"/>
        </w:rPr>
        <w:t>small</w:t>
      </w:r>
      <w:r w:rsidR="00B64FBC" w:rsidRPr="003C7150">
        <w:rPr>
          <w:rFonts w:ascii="Times New Roman" w:hAnsi="Times New Roman" w:cs="Times New Roman"/>
          <w:sz w:val="24"/>
          <w:szCs w:val="24"/>
          <w:highlight w:val="yellow"/>
          <w:lang w:val="en-US"/>
        </w:rPr>
        <w:t xml:space="preserve">. </w:t>
      </w:r>
      <w:r w:rsidR="00635CFB" w:rsidRPr="003C7150">
        <w:rPr>
          <w:rFonts w:ascii="Times New Roman" w:hAnsi="Times New Roman" w:cs="Times New Roman"/>
          <w:sz w:val="24"/>
          <w:szCs w:val="24"/>
          <w:highlight w:val="yellow"/>
          <w:lang w:val="en-US"/>
        </w:rPr>
        <w:t xml:space="preserve">This is </w:t>
      </w:r>
      <w:r w:rsidR="00DF1FBA" w:rsidRPr="003C7150">
        <w:rPr>
          <w:rFonts w:ascii="Times New Roman" w:hAnsi="Times New Roman" w:cs="Times New Roman"/>
          <w:sz w:val="24"/>
          <w:szCs w:val="24"/>
          <w:highlight w:val="yellow"/>
          <w:lang w:val="en-US"/>
        </w:rPr>
        <w:t>why</w:t>
      </w:r>
      <w:r w:rsidR="00B64FBC" w:rsidRPr="003C7150">
        <w:rPr>
          <w:rFonts w:ascii="Times New Roman" w:hAnsi="Times New Roman" w:cs="Times New Roman"/>
          <w:sz w:val="24"/>
          <w:szCs w:val="24"/>
          <w:highlight w:val="yellow"/>
          <w:lang w:val="en-US"/>
        </w:rPr>
        <w:t xml:space="preserve"> </w:t>
      </w:r>
      <w:r w:rsidR="00B67CB4" w:rsidRPr="003C7150">
        <w:rPr>
          <w:rFonts w:ascii="Times New Roman" w:hAnsi="Times New Roman" w:cs="Times New Roman"/>
          <w:sz w:val="24"/>
          <w:szCs w:val="24"/>
          <w:highlight w:val="yellow"/>
          <w:lang w:val="en-US"/>
        </w:rPr>
        <w:t>we</w:t>
      </w:r>
      <w:r w:rsidR="00B64FBC" w:rsidRPr="003C7150">
        <w:rPr>
          <w:rFonts w:ascii="Times New Roman" w:hAnsi="Times New Roman" w:cs="Times New Roman"/>
          <w:sz w:val="24"/>
          <w:szCs w:val="24"/>
          <w:highlight w:val="yellow"/>
          <w:lang w:val="en-US"/>
        </w:rPr>
        <w:t xml:space="preserve"> </w:t>
      </w:r>
      <w:r w:rsidR="00635CFB" w:rsidRPr="003C7150">
        <w:rPr>
          <w:rFonts w:ascii="Times New Roman" w:hAnsi="Times New Roman" w:cs="Times New Roman"/>
          <w:sz w:val="24"/>
          <w:szCs w:val="24"/>
          <w:highlight w:val="yellow"/>
          <w:lang w:val="en-US"/>
        </w:rPr>
        <w:t xml:space="preserve">do </w:t>
      </w:r>
      <w:r w:rsidR="003A0EDB" w:rsidRPr="003C7150">
        <w:rPr>
          <w:rFonts w:ascii="Times New Roman" w:hAnsi="Times New Roman" w:cs="Times New Roman"/>
          <w:sz w:val="24"/>
          <w:szCs w:val="24"/>
          <w:highlight w:val="yellow"/>
          <w:lang w:val="en-US"/>
        </w:rPr>
        <w:t xml:space="preserve">not recommend </w:t>
      </w:r>
      <w:r w:rsidR="00281E0B" w:rsidRPr="003C7150">
        <w:rPr>
          <w:rFonts w:ascii="Times New Roman" w:hAnsi="Times New Roman" w:cs="Times New Roman"/>
          <w:sz w:val="24"/>
          <w:szCs w:val="24"/>
          <w:highlight w:val="yellow"/>
          <w:lang w:val="en-US"/>
        </w:rPr>
        <w:t xml:space="preserve">our method for </w:t>
      </w:r>
      <w:r w:rsidR="00B64FBC" w:rsidRPr="003C7150">
        <w:rPr>
          <w:rFonts w:ascii="Times New Roman" w:hAnsi="Times New Roman" w:cs="Times New Roman"/>
          <w:sz w:val="24"/>
          <w:szCs w:val="24"/>
          <w:highlight w:val="yellow"/>
          <w:lang w:val="en-US"/>
        </w:rPr>
        <w:t xml:space="preserve">individual </w:t>
      </w:r>
      <w:r w:rsidR="003A0EDB" w:rsidRPr="003C7150">
        <w:rPr>
          <w:rFonts w:ascii="Times New Roman" w:hAnsi="Times New Roman" w:cs="Times New Roman"/>
          <w:sz w:val="24"/>
          <w:szCs w:val="24"/>
          <w:highlight w:val="yellow"/>
          <w:lang w:val="en-US"/>
        </w:rPr>
        <w:t xml:space="preserve">taxonomic </w:t>
      </w:r>
      <w:r w:rsidR="00B64FBC" w:rsidRPr="003C7150">
        <w:rPr>
          <w:rFonts w:ascii="Times New Roman" w:hAnsi="Times New Roman" w:cs="Times New Roman"/>
          <w:sz w:val="24"/>
          <w:szCs w:val="24"/>
          <w:highlight w:val="yellow"/>
          <w:lang w:val="en-US"/>
        </w:rPr>
        <w:t xml:space="preserve">assignment of </w:t>
      </w:r>
      <w:r w:rsidR="00B260CB" w:rsidRPr="003C7150">
        <w:rPr>
          <w:rFonts w:ascii="Times New Roman" w:hAnsi="Times New Roman" w:cs="Times New Roman"/>
          <w:sz w:val="24"/>
          <w:szCs w:val="24"/>
          <w:highlight w:val="yellow"/>
          <w:lang w:val="en-US"/>
        </w:rPr>
        <w:t xml:space="preserve">mussels in the </w:t>
      </w:r>
      <w:r w:rsidR="003A0EDB" w:rsidRPr="003C7150">
        <w:rPr>
          <w:rFonts w:ascii="Times New Roman" w:hAnsi="Times New Roman" w:cs="Times New Roman"/>
          <w:sz w:val="24"/>
          <w:szCs w:val="24"/>
          <w:highlight w:val="yellow"/>
          <w:lang w:val="en-US"/>
        </w:rPr>
        <w:t xml:space="preserve">Baltic </w:t>
      </w:r>
      <w:r w:rsidR="00F504CF" w:rsidRPr="003C7150">
        <w:rPr>
          <w:rFonts w:ascii="Times New Roman" w:hAnsi="Times New Roman" w:cs="Times New Roman"/>
          <w:sz w:val="24"/>
          <w:szCs w:val="24"/>
          <w:highlight w:val="yellow"/>
          <w:lang w:val="en-US"/>
        </w:rPr>
        <w:t>contact zone</w:t>
      </w:r>
      <w:r w:rsidR="00635CFB" w:rsidRPr="003C7150">
        <w:rPr>
          <w:rFonts w:ascii="Times New Roman" w:hAnsi="Times New Roman" w:cs="Times New Roman"/>
          <w:sz w:val="24"/>
          <w:szCs w:val="24"/>
          <w:highlight w:val="yellow"/>
          <w:lang w:val="en-US"/>
        </w:rPr>
        <w:t xml:space="preserve"> and </w:t>
      </w:r>
      <w:r w:rsidR="00FE5A1D" w:rsidRPr="003C7150">
        <w:rPr>
          <w:rFonts w:ascii="Times New Roman" w:hAnsi="Times New Roman" w:cs="Times New Roman"/>
          <w:sz w:val="24"/>
          <w:szCs w:val="24"/>
          <w:highlight w:val="yellow"/>
          <w:lang w:val="en-US"/>
        </w:rPr>
        <w:t xml:space="preserve">in </w:t>
      </w:r>
      <w:r w:rsidR="003A0EDB" w:rsidRPr="003C7150">
        <w:rPr>
          <w:rFonts w:ascii="Times New Roman" w:hAnsi="Times New Roman" w:cs="Times New Roman"/>
          <w:sz w:val="24"/>
          <w:szCs w:val="24"/>
          <w:highlight w:val="yellow"/>
          <w:lang w:val="en-US"/>
        </w:rPr>
        <w:t xml:space="preserve">Western </w:t>
      </w:r>
      <w:r w:rsidR="00FE5A1D" w:rsidRPr="003C7150">
        <w:rPr>
          <w:rFonts w:ascii="Times New Roman" w:hAnsi="Times New Roman" w:cs="Times New Roman"/>
          <w:sz w:val="24"/>
          <w:szCs w:val="24"/>
          <w:highlight w:val="yellow"/>
          <w:lang w:val="en-US"/>
        </w:rPr>
        <w:t>Norway</w:t>
      </w:r>
      <w:r w:rsidR="00B64FBC" w:rsidRPr="003C7150">
        <w:rPr>
          <w:rFonts w:ascii="Times New Roman" w:hAnsi="Times New Roman" w:cs="Times New Roman"/>
          <w:sz w:val="24"/>
          <w:szCs w:val="24"/>
          <w:highlight w:val="yellow"/>
          <w:lang w:val="en-US"/>
        </w:rPr>
        <w:t>.</w:t>
      </w:r>
      <w:r w:rsidR="00B0556F" w:rsidRPr="003C7150">
        <w:rPr>
          <w:rFonts w:ascii="Times New Roman" w:hAnsi="Times New Roman" w:cs="Times New Roman"/>
          <w:sz w:val="24"/>
          <w:szCs w:val="24"/>
          <w:highlight w:val="yellow"/>
          <w:lang w:val="en-US"/>
        </w:rPr>
        <w:t xml:space="preserve"> </w:t>
      </w:r>
      <w:r w:rsidR="005369A7" w:rsidRPr="003C7150">
        <w:rPr>
          <w:rFonts w:ascii="Times New Roman" w:hAnsi="Times New Roman" w:cs="Times New Roman"/>
          <w:sz w:val="24"/>
          <w:szCs w:val="24"/>
          <w:highlight w:val="yellow"/>
          <w:lang w:val="en-US"/>
        </w:rPr>
        <w:t xml:space="preserve">But at least we gave it a try. </w:t>
      </w:r>
      <w:r w:rsidR="00635CFB" w:rsidRPr="003C7150">
        <w:rPr>
          <w:rFonts w:ascii="Times New Roman" w:hAnsi="Times New Roman" w:cs="Times New Roman"/>
          <w:sz w:val="24"/>
          <w:szCs w:val="24"/>
          <w:highlight w:val="yellow"/>
          <w:lang w:val="en-US"/>
        </w:rPr>
        <w:t xml:space="preserve">In our opinion, there is nothing </w:t>
      </w:r>
      <w:r w:rsidR="00D8664A" w:rsidRPr="003C7150">
        <w:rPr>
          <w:rFonts w:ascii="Times New Roman" w:hAnsi="Times New Roman" w:cs="Times New Roman"/>
          <w:sz w:val="24"/>
          <w:szCs w:val="24"/>
          <w:highlight w:val="yellow"/>
          <w:lang w:val="en-US"/>
        </w:rPr>
        <w:t xml:space="preserve">wrong with the fact that we can </w:t>
      </w:r>
      <w:r w:rsidR="005369A7" w:rsidRPr="003C7150">
        <w:rPr>
          <w:rFonts w:ascii="Times New Roman" w:hAnsi="Times New Roman" w:cs="Times New Roman"/>
          <w:sz w:val="24"/>
          <w:szCs w:val="24"/>
          <w:highlight w:val="yellow"/>
          <w:lang w:val="en-US"/>
        </w:rPr>
        <w:t xml:space="preserve">identify the proportion of species (their genes) </w:t>
      </w:r>
      <w:r w:rsidR="00324A73" w:rsidRPr="003C7150">
        <w:rPr>
          <w:rFonts w:ascii="Times New Roman" w:hAnsi="Times New Roman" w:cs="Times New Roman"/>
          <w:sz w:val="24"/>
          <w:szCs w:val="24"/>
          <w:highlight w:val="yellow"/>
          <w:lang w:val="en-US"/>
        </w:rPr>
        <w:t xml:space="preserve">in </w:t>
      </w:r>
      <w:r w:rsidR="005369A7" w:rsidRPr="003C7150">
        <w:rPr>
          <w:rFonts w:ascii="Times New Roman" w:hAnsi="Times New Roman" w:cs="Times New Roman"/>
          <w:sz w:val="24"/>
          <w:szCs w:val="24"/>
          <w:highlight w:val="yellow"/>
          <w:lang w:val="en-US"/>
        </w:rPr>
        <w:t xml:space="preserve">populations and select </w:t>
      </w:r>
      <w:r w:rsidR="00D8664A" w:rsidRPr="003C7150">
        <w:rPr>
          <w:rFonts w:ascii="Times New Roman" w:hAnsi="Times New Roman" w:cs="Times New Roman"/>
          <w:sz w:val="24"/>
          <w:szCs w:val="24"/>
          <w:highlight w:val="yellow"/>
          <w:lang w:val="en-US"/>
        </w:rPr>
        <w:t xml:space="preserve">exclusively </w:t>
      </w:r>
      <w:r w:rsidR="005369A7" w:rsidRPr="003C7150">
        <w:rPr>
          <w:rFonts w:ascii="Times New Roman" w:hAnsi="Times New Roman" w:cs="Times New Roman"/>
          <w:sz w:val="24"/>
          <w:szCs w:val="24"/>
          <w:highlight w:val="yellow"/>
          <w:lang w:val="en-US"/>
        </w:rPr>
        <w:t xml:space="preserve">M. trossulus-like mussels </w:t>
      </w:r>
      <w:r w:rsidR="00D8664A" w:rsidRPr="003C7150">
        <w:rPr>
          <w:rFonts w:ascii="Times New Roman" w:hAnsi="Times New Roman" w:cs="Times New Roman"/>
          <w:sz w:val="24"/>
          <w:szCs w:val="24"/>
          <w:highlight w:val="yellow"/>
          <w:lang w:val="en-US"/>
        </w:rPr>
        <w:t>by morphotypes in the Baltic</w:t>
      </w:r>
      <w:r w:rsidR="00635CFB" w:rsidRPr="003C7150">
        <w:rPr>
          <w:rFonts w:ascii="Times New Roman" w:hAnsi="Times New Roman" w:cs="Times New Roman"/>
          <w:sz w:val="24"/>
          <w:szCs w:val="24"/>
          <w:highlight w:val="yellow"/>
          <w:lang w:val="en-US"/>
        </w:rPr>
        <w:t>.</w:t>
      </w:r>
    </w:p>
    <w:p w:rsidR="00B64FBC" w:rsidRPr="003C7150" w:rsidRDefault="00E4017A" w:rsidP="00D8664A">
      <w:pPr>
        <w:pStyle w:val="a6"/>
        <w:rPr>
          <w:rFonts w:ascii="Times New Roman" w:hAnsi="Times New Roman" w:cs="Times New Roman"/>
          <w:sz w:val="24"/>
          <w:szCs w:val="24"/>
          <w:highlight w:val="yellow"/>
          <w:lang w:val="en-US"/>
        </w:rPr>
      </w:pPr>
      <w:r w:rsidRPr="003C7150">
        <w:rPr>
          <w:rFonts w:ascii="Times New Roman" w:hAnsi="Times New Roman" w:cs="Times New Roman"/>
          <w:sz w:val="24"/>
          <w:szCs w:val="24"/>
          <w:highlight w:val="yellow"/>
          <w:lang w:val="en-US"/>
        </w:rPr>
        <w:t xml:space="preserve"> </w:t>
      </w:r>
    </w:p>
    <w:p w:rsidR="00925E00"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t>The “dark stripe character” in obvious hybrid individuals</w:t>
      </w:r>
      <w:r w:rsidRPr="003C7150">
        <w:rPr>
          <w:rFonts w:ascii="Times New Roman" w:eastAsia="Times New Roman" w:hAnsi="Times New Roman" w:cs="Times New Roman"/>
          <w:sz w:val="24"/>
          <w:szCs w:val="24"/>
          <w:lang w:val="en-US" w:eastAsia="ru-RU"/>
        </w:rPr>
        <w:br/>
        <w:t>[I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an information?</w:t>
      </w:r>
      <w:r w:rsidRPr="003C7150">
        <w:rPr>
          <w:rFonts w:ascii="Times New Roman" w:eastAsia="Times New Roman" w:hAnsi="Times New Roman" w:cs="Times New Roman"/>
          <w:sz w:val="24"/>
          <w:szCs w:val="24"/>
          <w:lang w:val="en-US" w:eastAsia="ru-RU"/>
        </w:rPr>
        <w:br/>
      </w:r>
    </w:p>
    <w:p w:rsidR="00BE7612" w:rsidRPr="003C7150" w:rsidRDefault="0089667C" w:rsidP="0089667C">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Please see the new “Genotypic structure of samples” section of Results. </w:t>
      </w:r>
      <w:r w:rsidR="00FE5A1D" w:rsidRPr="003C7150">
        <w:rPr>
          <w:rFonts w:ascii="Times New Roman" w:eastAsia="Times New Roman" w:hAnsi="Times New Roman" w:cs="Times New Roman"/>
          <w:sz w:val="24"/>
          <w:szCs w:val="24"/>
          <w:highlight w:val="yellow"/>
          <w:lang w:val="en-US" w:eastAsia="ru-RU"/>
        </w:rPr>
        <w:t>Hybrids are intermediate</w:t>
      </w:r>
      <w:r w:rsidR="00F504CF" w:rsidRPr="003C7150">
        <w:rPr>
          <w:rFonts w:ascii="Times New Roman" w:eastAsia="Times New Roman" w:hAnsi="Times New Roman" w:cs="Times New Roman"/>
          <w:sz w:val="24"/>
          <w:szCs w:val="24"/>
          <w:highlight w:val="yellow"/>
          <w:lang w:val="en-US" w:eastAsia="ru-RU"/>
        </w:rPr>
        <w:t xml:space="preserve"> in morphotype frequencies</w:t>
      </w:r>
      <w:r w:rsidR="00FE5A1D" w:rsidRPr="003C7150">
        <w:rPr>
          <w:rFonts w:ascii="Times New Roman" w:eastAsia="Times New Roman" w:hAnsi="Times New Roman" w:cs="Times New Roman"/>
          <w:sz w:val="24"/>
          <w:szCs w:val="24"/>
          <w:highlight w:val="yellow"/>
          <w:lang w:val="en-US" w:eastAsia="ru-RU"/>
        </w:rPr>
        <w:t>.</w:t>
      </w:r>
    </w:p>
    <w:p w:rsidR="00BE7612" w:rsidRPr="003C7150" w:rsidRDefault="00BE7612" w:rsidP="00BE7612">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C7150">
        <w:rPr>
          <w:rFonts w:ascii="Times New Roman" w:eastAsia="Times New Roman" w:hAnsi="Times New Roman" w:cs="Times New Roman"/>
          <w:sz w:val="24"/>
          <w:szCs w:val="24"/>
          <w:highlight w:val="yellow"/>
          <w:lang w:val="en-US" w:eastAsia="ru-RU"/>
        </w:rPr>
        <w:t xml:space="preserve">The length of the strip was considered in other publication (DOI: 10.1086/697944). </w:t>
      </w:r>
      <w:r w:rsidR="00FE5A1D" w:rsidRPr="003C7150">
        <w:rPr>
          <w:rFonts w:ascii="Times New Roman" w:eastAsia="Times New Roman" w:hAnsi="Times New Roman" w:cs="Times New Roman"/>
          <w:sz w:val="24"/>
          <w:szCs w:val="24"/>
          <w:highlight w:val="yellow"/>
          <w:lang w:val="en-US" w:eastAsia="ru-RU"/>
        </w:rPr>
        <w:t xml:space="preserve">In quantitative terms, morphotypes could be expressed as </w:t>
      </w:r>
      <w:r w:rsidR="0089667C" w:rsidRPr="003C7150">
        <w:rPr>
          <w:rFonts w:ascii="Times New Roman" w:eastAsia="Times New Roman" w:hAnsi="Times New Roman" w:cs="Times New Roman"/>
          <w:sz w:val="24"/>
          <w:szCs w:val="24"/>
          <w:highlight w:val="yellow"/>
          <w:lang w:val="en-US" w:eastAsia="ru-RU"/>
        </w:rPr>
        <w:t xml:space="preserve">the Z-index (Z = </w:t>
      </w:r>
      <w:r w:rsidR="00724D0B" w:rsidRPr="003C7150">
        <w:rPr>
          <w:rFonts w:ascii="Times New Roman" w:eastAsia="Times New Roman" w:hAnsi="Times New Roman" w:cs="Times New Roman"/>
          <w:sz w:val="24"/>
          <w:szCs w:val="24"/>
          <w:highlight w:val="yellow"/>
          <w:lang w:val="en-US" w:eastAsia="ru-RU"/>
        </w:rPr>
        <w:t>A</w:t>
      </w:r>
      <w:r w:rsidR="0089667C" w:rsidRPr="003C7150">
        <w:rPr>
          <w:rFonts w:ascii="Times New Roman" w:eastAsia="Times New Roman" w:hAnsi="Times New Roman" w:cs="Times New Roman"/>
          <w:sz w:val="24"/>
          <w:szCs w:val="24"/>
          <w:highlight w:val="yellow"/>
          <w:lang w:val="en-US" w:eastAsia="ru-RU"/>
        </w:rPr>
        <w:t>/</w:t>
      </w:r>
      <w:r w:rsidR="00724D0B" w:rsidRPr="003C7150">
        <w:rPr>
          <w:rFonts w:ascii="Times New Roman" w:eastAsia="Times New Roman" w:hAnsi="Times New Roman" w:cs="Times New Roman"/>
          <w:sz w:val="24"/>
          <w:szCs w:val="24"/>
          <w:highlight w:val="yellow"/>
          <w:lang w:val="en-US" w:eastAsia="ru-RU"/>
        </w:rPr>
        <w:t>L</w:t>
      </w:r>
      <w:r w:rsidRPr="003C7150">
        <w:rPr>
          <w:rFonts w:ascii="Times New Roman" w:eastAsia="Times New Roman" w:hAnsi="Times New Roman" w:cs="Times New Roman"/>
          <w:sz w:val="24"/>
          <w:szCs w:val="24"/>
          <w:highlight w:val="yellow"/>
          <w:lang w:val="en-US" w:eastAsia="ru-RU"/>
        </w:rPr>
        <w:t>,</w:t>
      </w:r>
      <w:r w:rsidR="0089667C" w:rsidRPr="003C7150">
        <w:rPr>
          <w:rFonts w:ascii="Times New Roman" w:eastAsia="Times New Roman" w:hAnsi="Times New Roman" w:cs="Times New Roman"/>
          <w:sz w:val="24"/>
          <w:szCs w:val="24"/>
          <w:highlight w:val="yellow"/>
          <w:lang w:val="en-US" w:eastAsia="ru-RU"/>
        </w:rPr>
        <w:t xml:space="preserve"> where </w:t>
      </w:r>
      <w:r w:rsidR="00724D0B" w:rsidRPr="003C7150">
        <w:rPr>
          <w:rFonts w:ascii="Times New Roman" w:eastAsia="Times New Roman" w:hAnsi="Times New Roman" w:cs="Times New Roman"/>
          <w:sz w:val="24"/>
          <w:szCs w:val="24"/>
          <w:highlight w:val="yellow"/>
          <w:lang w:val="en-US" w:eastAsia="ru-RU"/>
        </w:rPr>
        <w:t>A</w:t>
      </w:r>
      <w:r w:rsidR="0089667C" w:rsidRPr="003C7150">
        <w:rPr>
          <w:rFonts w:ascii="Times New Roman" w:eastAsia="Times New Roman" w:hAnsi="Times New Roman" w:cs="Times New Roman"/>
          <w:sz w:val="24"/>
          <w:szCs w:val="24"/>
          <w:highlight w:val="yellow"/>
          <w:lang w:val="en-US" w:eastAsia="ru-RU"/>
        </w:rPr>
        <w:t xml:space="preserve"> is the distance from the umbo to the anterior boundary of the prismatic layer under the ligament nympha and </w:t>
      </w:r>
      <w:r w:rsidR="00724D0B" w:rsidRPr="003C7150">
        <w:rPr>
          <w:rFonts w:ascii="Times New Roman" w:eastAsia="Times New Roman" w:hAnsi="Times New Roman" w:cs="Times New Roman"/>
          <w:sz w:val="24"/>
          <w:szCs w:val="24"/>
          <w:highlight w:val="yellow"/>
          <w:lang w:val="en-US" w:eastAsia="ru-RU"/>
        </w:rPr>
        <w:t>L</w:t>
      </w:r>
      <w:r w:rsidR="0089667C" w:rsidRPr="003C7150">
        <w:rPr>
          <w:rFonts w:ascii="Times New Roman" w:eastAsia="Times New Roman" w:hAnsi="Times New Roman" w:cs="Times New Roman"/>
          <w:sz w:val="24"/>
          <w:szCs w:val="24"/>
          <w:highlight w:val="yellow"/>
          <w:lang w:val="en-US" w:eastAsia="ru-RU"/>
        </w:rPr>
        <w:t xml:space="preserve"> is the distance from the umbo to the posterior boundary of the ligament)</w:t>
      </w:r>
      <w:r w:rsidR="00FE5A1D" w:rsidRPr="003C7150">
        <w:rPr>
          <w:rFonts w:ascii="Times New Roman" w:eastAsia="Times New Roman" w:hAnsi="Times New Roman" w:cs="Times New Roman"/>
          <w:sz w:val="24"/>
          <w:szCs w:val="24"/>
          <w:highlight w:val="yellow"/>
          <w:lang w:val="en-US" w:eastAsia="ru-RU"/>
        </w:rPr>
        <w:t>.</w:t>
      </w:r>
      <w:r w:rsidR="0089667C" w:rsidRPr="003C7150">
        <w:rPr>
          <w:rFonts w:ascii="Times New Roman" w:eastAsia="Times New Roman" w:hAnsi="Times New Roman" w:cs="Times New Roman"/>
          <w:sz w:val="24"/>
          <w:szCs w:val="24"/>
          <w:highlight w:val="yellow"/>
          <w:lang w:val="en-US" w:eastAsia="ru-RU"/>
        </w:rPr>
        <w:t xml:space="preserve"> </w:t>
      </w:r>
      <w:r w:rsidR="00635CFB" w:rsidRPr="003C7150">
        <w:rPr>
          <w:rFonts w:ascii="Times New Roman" w:eastAsia="Times New Roman" w:hAnsi="Times New Roman" w:cs="Times New Roman"/>
          <w:sz w:val="24"/>
          <w:szCs w:val="24"/>
          <w:highlight w:val="yellow"/>
          <w:lang w:val="en-GB" w:eastAsia="ru-RU"/>
        </w:rPr>
        <w:t>A</w:t>
      </w:r>
      <w:r w:rsidR="00635CFB" w:rsidRPr="003C7150">
        <w:rPr>
          <w:rFonts w:ascii="Times New Roman" w:eastAsia="Times New Roman" w:hAnsi="Times New Roman" w:cs="Times New Roman"/>
          <w:sz w:val="24"/>
          <w:szCs w:val="24"/>
          <w:highlight w:val="yellow"/>
          <w:lang w:val="en-US" w:eastAsia="ru-RU"/>
        </w:rPr>
        <w:t xml:space="preserve"> </w:t>
      </w:r>
      <w:r w:rsidRPr="003C7150">
        <w:rPr>
          <w:rFonts w:ascii="Times New Roman" w:eastAsia="Times New Roman" w:hAnsi="Times New Roman" w:cs="Times New Roman"/>
          <w:sz w:val="24"/>
          <w:szCs w:val="24"/>
          <w:highlight w:val="yellow"/>
          <w:lang w:val="en-US" w:eastAsia="ru-RU"/>
        </w:rPr>
        <w:t>continuous expression of a morphological trait allows a slightly better discrimination of M. edulis- and M. trossulus-like mussels than the discrete (E-morphotype vs. T-morphotype) expression</w:t>
      </w:r>
      <w:r w:rsidR="000F29C9" w:rsidRPr="003C7150">
        <w:rPr>
          <w:rFonts w:ascii="Times New Roman" w:eastAsia="Times New Roman" w:hAnsi="Times New Roman" w:cs="Times New Roman"/>
          <w:sz w:val="24"/>
          <w:szCs w:val="24"/>
          <w:highlight w:val="yellow"/>
          <w:lang w:val="en-US" w:eastAsia="ru-RU"/>
        </w:rPr>
        <w:t xml:space="preserve"> in the White Sea</w:t>
      </w:r>
      <w:r w:rsidRPr="003C7150">
        <w:rPr>
          <w:rFonts w:ascii="Times New Roman" w:eastAsia="Times New Roman" w:hAnsi="Times New Roman" w:cs="Times New Roman"/>
          <w:sz w:val="24"/>
          <w:szCs w:val="24"/>
          <w:highlight w:val="yellow"/>
          <w:lang w:val="en-US" w:eastAsia="ru-RU"/>
        </w:rPr>
        <w:t xml:space="preserve">. </w:t>
      </w:r>
      <w:r w:rsidR="00724D0B" w:rsidRPr="003C7150">
        <w:rPr>
          <w:rFonts w:ascii="Times New Roman" w:eastAsia="Times New Roman" w:hAnsi="Times New Roman" w:cs="Times New Roman"/>
          <w:sz w:val="24"/>
          <w:szCs w:val="24"/>
          <w:highlight w:val="yellow"/>
          <w:lang w:val="en-US" w:eastAsia="ru-RU"/>
        </w:rPr>
        <w:t>Measuring the length of the strip is</w:t>
      </w:r>
      <w:r w:rsidR="00EB3B3E" w:rsidRPr="003C7150">
        <w:rPr>
          <w:rFonts w:ascii="Times New Roman" w:eastAsia="Times New Roman" w:hAnsi="Times New Roman" w:cs="Times New Roman"/>
          <w:sz w:val="24"/>
          <w:szCs w:val="24"/>
          <w:highlight w:val="yellow"/>
          <w:lang w:val="en-US" w:eastAsia="ru-RU"/>
        </w:rPr>
        <w:t xml:space="preserve"> time-consuming and</w:t>
      </w:r>
      <w:r w:rsidR="00724D0B" w:rsidRPr="003C7150">
        <w:rPr>
          <w:rFonts w:ascii="Times New Roman" w:eastAsia="Times New Roman" w:hAnsi="Times New Roman" w:cs="Times New Roman"/>
          <w:sz w:val="24"/>
          <w:szCs w:val="24"/>
          <w:highlight w:val="yellow"/>
          <w:lang w:val="en-US" w:eastAsia="ru-RU"/>
        </w:rPr>
        <w:t xml:space="preserve"> </w:t>
      </w:r>
      <w:r w:rsidR="000F29C9" w:rsidRPr="003C7150">
        <w:rPr>
          <w:rFonts w:ascii="Times New Roman" w:eastAsia="Times New Roman" w:hAnsi="Times New Roman" w:cs="Times New Roman"/>
          <w:sz w:val="24"/>
          <w:szCs w:val="24"/>
          <w:highlight w:val="yellow"/>
          <w:lang w:val="en-US" w:eastAsia="ru-RU"/>
        </w:rPr>
        <w:t>cannot be recommended as an express method for species identification</w:t>
      </w:r>
      <w:r w:rsidR="00724D0B" w:rsidRPr="003C7150">
        <w:rPr>
          <w:rFonts w:ascii="Times New Roman" w:eastAsia="Times New Roman" w:hAnsi="Times New Roman" w:cs="Times New Roman"/>
          <w:sz w:val="24"/>
          <w:szCs w:val="24"/>
          <w:highlight w:val="yellow"/>
          <w:lang w:val="en-US" w:eastAsia="ru-RU"/>
        </w:rPr>
        <w:t>.</w:t>
      </w:r>
    </w:p>
    <w:p w:rsidR="00BE7612" w:rsidRPr="003C7150" w:rsidRDefault="00EB3B3E" w:rsidP="00BE7612">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lastRenderedPageBreak/>
        <w:t>Curiously</w:t>
      </w:r>
      <w:r w:rsidR="00BE7612" w:rsidRPr="003C7150">
        <w:rPr>
          <w:rFonts w:ascii="Times New Roman" w:eastAsia="Times New Roman" w:hAnsi="Times New Roman" w:cs="Times New Roman"/>
          <w:sz w:val="24"/>
          <w:szCs w:val="24"/>
          <w:highlight w:val="yellow"/>
          <w:lang w:val="en-US" w:eastAsia="ru-RU"/>
        </w:rPr>
        <w:t xml:space="preserve">, </w:t>
      </w:r>
      <w:r w:rsidRPr="003C7150">
        <w:rPr>
          <w:rFonts w:ascii="Times New Roman" w:eastAsia="Times New Roman" w:hAnsi="Times New Roman" w:cs="Times New Roman"/>
          <w:sz w:val="24"/>
          <w:szCs w:val="24"/>
          <w:highlight w:val="yellow"/>
          <w:lang w:val="en-US" w:eastAsia="ru-RU"/>
        </w:rPr>
        <w:t xml:space="preserve">an </w:t>
      </w:r>
      <w:r w:rsidR="00BE7612" w:rsidRPr="003C7150">
        <w:rPr>
          <w:rFonts w:ascii="Times New Roman" w:eastAsia="Times New Roman" w:hAnsi="Times New Roman" w:cs="Times New Roman"/>
          <w:sz w:val="24"/>
          <w:szCs w:val="24"/>
          <w:highlight w:val="yellow"/>
          <w:lang w:val="en-US" w:eastAsia="ru-RU"/>
        </w:rPr>
        <w:t xml:space="preserve">analysis of museum collections </w:t>
      </w:r>
      <w:r w:rsidRPr="003C7150">
        <w:rPr>
          <w:rFonts w:ascii="Times New Roman" w:eastAsia="Times New Roman" w:hAnsi="Times New Roman" w:cs="Times New Roman"/>
          <w:sz w:val="24"/>
          <w:szCs w:val="24"/>
          <w:highlight w:val="yellow"/>
          <w:lang w:val="en-US" w:eastAsia="ru-RU"/>
        </w:rPr>
        <w:t>show</w:t>
      </w:r>
      <w:r w:rsidRPr="003C7150">
        <w:rPr>
          <w:rFonts w:ascii="Times New Roman" w:eastAsia="Times New Roman" w:hAnsi="Times New Roman" w:cs="Times New Roman"/>
          <w:sz w:val="24"/>
          <w:szCs w:val="24"/>
          <w:highlight w:val="yellow"/>
          <w:lang w:val="en-GB" w:eastAsia="ru-RU"/>
        </w:rPr>
        <w:t xml:space="preserve">s </w:t>
      </w:r>
      <w:r w:rsidR="00C91845" w:rsidRPr="003C7150">
        <w:rPr>
          <w:rFonts w:ascii="Times New Roman" w:eastAsia="Times New Roman" w:hAnsi="Times New Roman" w:cs="Times New Roman"/>
          <w:sz w:val="24"/>
          <w:szCs w:val="24"/>
          <w:highlight w:val="yellow"/>
          <w:lang w:val="en-US" w:eastAsia="ru-RU"/>
        </w:rPr>
        <w:t xml:space="preserve">that there is a downward trend in the </w:t>
      </w:r>
      <w:r w:rsidR="00BE7612" w:rsidRPr="003C7150">
        <w:rPr>
          <w:rFonts w:ascii="Times New Roman" w:eastAsia="Times New Roman" w:hAnsi="Times New Roman" w:cs="Times New Roman"/>
          <w:sz w:val="24"/>
          <w:szCs w:val="24"/>
          <w:highlight w:val="yellow"/>
          <w:lang w:val="en-US" w:eastAsia="ru-RU"/>
        </w:rPr>
        <w:t xml:space="preserve">Z </w:t>
      </w:r>
      <w:r w:rsidR="00C91845" w:rsidRPr="003C7150">
        <w:rPr>
          <w:rFonts w:ascii="Times New Roman" w:eastAsia="Times New Roman" w:hAnsi="Times New Roman" w:cs="Times New Roman"/>
          <w:sz w:val="24"/>
          <w:szCs w:val="24"/>
          <w:highlight w:val="yellow"/>
          <w:lang w:val="en-US" w:eastAsia="ru-RU"/>
        </w:rPr>
        <w:t xml:space="preserve">– index (among E-morphotypes) in the White Sea mussels with time (since 1970s). We do not know </w:t>
      </w:r>
      <w:r w:rsidRPr="003C7150">
        <w:rPr>
          <w:rFonts w:ascii="Times New Roman" w:eastAsia="Times New Roman" w:hAnsi="Times New Roman" w:cs="Times New Roman"/>
          <w:sz w:val="24"/>
          <w:szCs w:val="24"/>
          <w:highlight w:val="yellow"/>
          <w:lang w:val="en-US" w:eastAsia="ru-RU"/>
        </w:rPr>
        <w:t xml:space="preserve">whether </w:t>
      </w:r>
      <w:r w:rsidR="00C91845" w:rsidRPr="003C7150">
        <w:rPr>
          <w:rFonts w:ascii="Times New Roman" w:eastAsia="Times New Roman" w:hAnsi="Times New Roman" w:cs="Times New Roman"/>
          <w:sz w:val="24"/>
          <w:szCs w:val="24"/>
          <w:highlight w:val="yellow"/>
          <w:lang w:val="en-US" w:eastAsia="ru-RU"/>
        </w:rPr>
        <w:t>it</w:t>
      </w:r>
      <w:r w:rsidRPr="003C7150">
        <w:rPr>
          <w:rFonts w:ascii="Times New Roman" w:eastAsia="Times New Roman" w:hAnsi="Times New Roman" w:cs="Times New Roman"/>
          <w:sz w:val="24"/>
          <w:szCs w:val="24"/>
          <w:highlight w:val="yellow"/>
          <w:lang w:val="en-US" w:eastAsia="ru-RU"/>
        </w:rPr>
        <w:t xml:space="preserve"> is</w:t>
      </w:r>
      <w:r w:rsidR="00C91845" w:rsidRPr="003C7150">
        <w:rPr>
          <w:rFonts w:ascii="Times New Roman" w:eastAsia="Times New Roman" w:hAnsi="Times New Roman" w:cs="Times New Roman"/>
          <w:sz w:val="24"/>
          <w:szCs w:val="24"/>
          <w:highlight w:val="yellow"/>
          <w:lang w:val="en-US" w:eastAsia="ru-RU"/>
        </w:rPr>
        <w:t xml:space="preserve"> due to genetic (introgression) or environmental (e.g. acidification) factors. </w:t>
      </w:r>
      <w:r w:rsidRPr="003C7150">
        <w:rPr>
          <w:rFonts w:ascii="Times New Roman" w:eastAsia="Times New Roman" w:hAnsi="Times New Roman" w:cs="Times New Roman"/>
          <w:sz w:val="24"/>
          <w:szCs w:val="24"/>
          <w:highlight w:val="yellow"/>
          <w:lang w:val="en-US" w:eastAsia="ru-RU"/>
        </w:rPr>
        <w:t xml:space="preserve">It would be interesting to analyze </w:t>
      </w:r>
      <w:r w:rsidR="00FE5A1D" w:rsidRPr="003C7150">
        <w:rPr>
          <w:rFonts w:ascii="Times New Roman" w:eastAsia="Times New Roman" w:hAnsi="Times New Roman" w:cs="Times New Roman"/>
          <w:sz w:val="24"/>
          <w:szCs w:val="24"/>
          <w:highlight w:val="yellow"/>
          <w:lang w:val="en-US" w:eastAsia="ru-RU"/>
        </w:rPr>
        <w:t xml:space="preserve">other </w:t>
      </w:r>
      <w:r w:rsidR="00C91845" w:rsidRPr="003C7150">
        <w:rPr>
          <w:rFonts w:ascii="Times New Roman" w:eastAsia="Times New Roman" w:hAnsi="Times New Roman" w:cs="Times New Roman"/>
          <w:sz w:val="24"/>
          <w:szCs w:val="24"/>
          <w:highlight w:val="yellow"/>
          <w:lang w:val="en-US" w:eastAsia="ru-RU"/>
        </w:rPr>
        <w:t xml:space="preserve">historical collections of mussel shells </w:t>
      </w:r>
      <w:r w:rsidR="00CD3784" w:rsidRPr="003C7150">
        <w:rPr>
          <w:rFonts w:ascii="Times New Roman" w:eastAsia="Times New Roman" w:hAnsi="Times New Roman" w:cs="Times New Roman"/>
          <w:sz w:val="24"/>
          <w:szCs w:val="24"/>
          <w:highlight w:val="yellow"/>
          <w:lang w:val="en-US" w:eastAsia="ru-RU"/>
        </w:rPr>
        <w:t xml:space="preserve">representing time series </w:t>
      </w:r>
      <w:r w:rsidR="00C91845" w:rsidRPr="003C7150">
        <w:rPr>
          <w:rFonts w:ascii="Times New Roman" w:eastAsia="Times New Roman" w:hAnsi="Times New Roman" w:cs="Times New Roman"/>
          <w:sz w:val="24"/>
          <w:szCs w:val="24"/>
          <w:highlight w:val="yellow"/>
          <w:lang w:val="en-US" w:eastAsia="ru-RU"/>
        </w:rPr>
        <w:t>for morphotypes and the Z-index</w:t>
      </w:r>
      <w:r w:rsidRPr="003C7150">
        <w:rPr>
          <w:rFonts w:ascii="Times New Roman" w:eastAsia="Times New Roman" w:hAnsi="Times New Roman" w:cs="Times New Roman"/>
          <w:sz w:val="24"/>
          <w:szCs w:val="24"/>
          <w:highlight w:val="yellow"/>
          <w:lang w:val="en-US" w:eastAsia="ru-RU"/>
        </w:rPr>
        <w:t>, if any such collections are available</w:t>
      </w:r>
      <w:r w:rsidR="00C91845" w:rsidRPr="003C7150">
        <w:rPr>
          <w:rFonts w:ascii="Times New Roman" w:eastAsia="Times New Roman" w:hAnsi="Times New Roman" w:cs="Times New Roman"/>
          <w:sz w:val="24"/>
          <w:szCs w:val="24"/>
          <w:highlight w:val="yellow"/>
          <w:lang w:val="en-US" w:eastAsia="ru-RU"/>
        </w:rPr>
        <w:t>.</w:t>
      </w:r>
    </w:p>
    <w:p w:rsidR="00FE5A1D"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t>Morphological characters</w:t>
      </w:r>
      <w:r w:rsidRPr="003C7150">
        <w:rPr>
          <w:rFonts w:ascii="Times New Roman" w:eastAsia="Times New Roman" w:hAnsi="Times New Roman" w:cs="Times New Roman"/>
          <w:sz w:val="24"/>
          <w:szCs w:val="24"/>
          <w:lang w:val="en-US" w:eastAsia="ru-RU"/>
        </w:rPr>
        <w:br/>
        <w:t>Just a question: Is the presence/absence of the “dark stripe” the basis for PT (T-morphotype)</w:t>
      </w:r>
      <w:r w:rsidRPr="003C7150">
        <w:rPr>
          <w:rFonts w:ascii="Times New Roman" w:eastAsia="Times New Roman" w:hAnsi="Times New Roman" w:cs="Times New Roman"/>
          <w:sz w:val="24"/>
          <w:szCs w:val="24"/>
          <w:lang w:val="en-US" w:eastAsia="ru-RU"/>
        </w:rPr>
        <w:br/>
      </w:r>
    </w:p>
    <w:p w:rsidR="006262B4" w:rsidRPr="003C7150" w:rsidRDefault="00925E0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Y</w:t>
      </w:r>
      <w:r w:rsidR="006262B4" w:rsidRPr="003C7150">
        <w:rPr>
          <w:rFonts w:ascii="Times New Roman" w:eastAsia="Times New Roman" w:hAnsi="Times New Roman" w:cs="Times New Roman"/>
          <w:sz w:val="24"/>
          <w:szCs w:val="24"/>
          <w:highlight w:val="yellow"/>
          <w:lang w:val="en-US" w:eastAsia="ru-RU"/>
        </w:rPr>
        <w:t>es</w:t>
      </w:r>
      <w:r w:rsidRPr="003C7150">
        <w:rPr>
          <w:rFonts w:ascii="Times New Roman" w:eastAsia="Times New Roman" w:hAnsi="Times New Roman" w:cs="Times New Roman"/>
          <w:sz w:val="24"/>
          <w:szCs w:val="24"/>
          <w:highlight w:val="yellow"/>
          <w:lang w:val="en-US" w:eastAsia="ru-RU"/>
        </w:rPr>
        <w:t>.</w:t>
      </w:r>
      <w:r w:rsidRPr="003C7150">
        <w:rPr>
          <w:rFonts w:ascii="Times New Roman" w:eastAsia="Times New Roman" w:hAnsi="Times New Roman" w:cs="Times New Roman"/>
          <w:sz w:val="24"/>
          <w:szCs w:val="24"/>
          <w:lang w:val="en-US" w:eastAsia="ru-RU"/>
        </w:rPr>
        <w:t xml:space="preserve"> </w:t>
      </w:r>
    </w:p>
    <w:p w:rsidR="008E2098"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t>Taxonomic structure of populations</w:t>
      </w:r>
      <w:r w:rsidRPr="003C7150">
        <w:rPr>
          <w:rFonts w:ascii="Times New Roman" w:eastAsia="Times New Roman" w:hAnsi="Times New Roman" w:cs="Times New Roman"/>
          <w:sz w:val="24"/>
          <w:szCs w:val="24"/>
          <w:lang w:val="en-US" w:eastAsia="ru-RU"/>
        </w:rPr>
        <w:br/>
        <w:t xml:space="preserve">I like the idea that the taxonomic structure of a population might be more important for some scientific questions than the genetic affinity of a given mussel (lines 601-603). However, I do not see the reason why mussels in a mixed population should be identified as either M. trossulus or M. edulis (lines 612-615). Again, why is a status of being a hybrid not considered? Hybrids may have properties that allow surviving in extreme marine environments and Hybrids are the rule (not the exception) in </w:t>
      </w:r>
      <w:proofErr w:type="spellStart"/>
      <w:r w:rsidRPr="003C7150">
        <w:rPr>
          <w:rFonts w:ascii="Times New Roman" w:eastAsia="Times New Roman" w:hAnsi="Times New Roman" w:cs="Times New Roman"/>
          <w:sz w:val="24"/>
          <w:szCs w:val="24"/>
          <w:lang w:val="en-US" w:eastAsia="ru-RU"/>
        </w:rPr>
        <w:t>mytilid</w:t>
      </w:r>
      <w:proofErr w:type="spellEnd"/>
      <w:r w:rsidRPr="003C7150">
        <w:rPr>
          <w:rFonts w:ascii="Times New Roman" w:eastAsia="Times New Roman" w:hAnsi="Times New Roman" w:cs="Times New Roman"/>
          <w:sz w:val="24"/>
          <w:szCs w:val="24"/>
          <w:lang w:val="en-US" w:eastAsia="ru-RU"/>
        </w:rPr>
        <w:t xml:space="preserve"> mussel contact zones.</w:t>
      </w:r>
    </w:p>
    <w:p w:rsidR="00925E00" w:rsidRPr="003C7150" w:rsidRDefault="00925E0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Please see </w:t>
      </w:r>
      <w:r w:rsidR="00FE5A1D" w:rsidRPr="003C7150">
        <w:rPr>
          <w:rFonts w:ascii="Times New Roman" w:eastAsia="Times New Roman" w:hAnsi="Times New Roman" w:cs="Times New Roman"/>
          <w:sz w:val="24"/>
          <w:szCs w:val="24"/>
          <w:highlight w:val="yellow"/>
          <w:lang w:val="en-US" w:eastAsia="ru-RU"/>
        </w:rPr>
        <w:t xml:space="preserve">the new “Genotypic structure of samples” section of Results and </w:t>
      </w:r>
      <w:r w:rsidRPr="003C7150">
        <w:rPr>
          <w:rFonts w:ascii="Times New Roman" w:eastAsia="Times New Roman" w:hAnsi="Times New Roman" w:cs="Times New Roman"/>
          <w:sz w:val="24"/>
          <w:szCs w:val="24"/>
          <w:highlight w:val="yellow"/>
          <w:lang w:val="en-US" w:eastAsia="ru-RU"/>
        </w:rPr>
        <w:t>above</w:t>
      </w:r>
      <w:r w:rsidRPr="003C7150">
        <w:rPr>
          <w:rFonts w:ascii="Times New Roman" w:eastAsia="Times New Roman" w:hAnsi="Times New Roman" w:cs="Times New Roman"/>
          <w:sz w:val="24"/>
          <w:szCs w:val="24"/>
          <w:lang w:val="en-US" w:eastAsia="ru-RU"/>
        </w:rPr>
        <w:t xml:space="preserve"> </w:t>
      </w:r>
    </w:p>
    <w:p w:rsidR="00E95592"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Length of the discussion</w:t>
      </w:r>
      <w:r w:rsidRPr="003C7150">
        <w:rPr>
          <w:rFonts w:ascii="Times New Roman" w:eastAsia="Times New Roman" w:hAnsi="Times New Roman" w:cs="Times New Roman"/>
          <w:sz w:val="24"/>
          <w:szCs w:val="24"/>
          <w:lang w:val="en-US" w:eastAsia="ru-RU"/>
        </w:rPr>
        <w:br/>
        <w:t>The discussion takes 12.5 pages and is overly long to my opinion. I feel that it need to be shortened substantially. This particularly refers to the part from line 747 to 876 (= 6 pages). I recommend summarizing the applications and the limitations of the morphotype test in a concise way.</w:t>
      </w:r>
      <w:r w:rsidRPr="003C7150">
        <w:rPr>
          <w:rFonts w:ascii="Times New Roman" w:eastAsia="Times New Roman" w:hAnsi="Times New Roman" w:cs="Times New Roman"/>
          <w:sz w:val="24"/>
          <w:szCs w:val="24"/>
          <w:lang w:val="en-US" w:eastAsia="ru-RU"/>
        </w:rPr>
        <w:br/>
      </w:r>
    </w:p>
    <w:p w:rsidR="00E95592" w:rsidRPr="003C7150" w:rsidRDefault="001D0565"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highlight w:val="yellow"/>
          <w:lang w:val="en-US" w:eastAsia="ru-RU"/>
        </w:rPr>
        <w:t xml:space="preserve">We shortened discussion </w:t>
      </w:r>
      <w:r w:rsidR="00945624" w:rsidRPr="003C7150">
        <w:rPr>
          <w:rFonts w:ascii="Times New Roman" w:eastAsia="Times New Roman" w:hAnsi="Times New Roman" w:cs="Times New Roman"/>
          <w:sz w:val="24"/>
          <w:szCs w:val="24"/>
          <w:highlight w:val="yellow"/>
          <w:lang w:val="en-US" w:eastAsia="ru-RU"/>
        </w:rPr>
        <w:t xml:space="preserve">by </w:t>
      </w:r>
      <w:r w:rsidRPr="003C7150">
        <w:rPr>
          <w:rFonts w:ascii="Times New Roman" w:eastAsia="Times New Roman" w:hAnsi="Times New Roman" w:cs="Times New Roman"/>
          <w:sz w:val="24"/>
          <w:szCs w:val="24"/>
          <w:highlight w:val="yellow"/>
          <w:lang w:val="en-US" w:eastAsia="ru-RU"/>
        </w:rPr>
        <w:t>about 10</w:t>
      </w:r>
      <w:r w:rsidR="00E95592" w:rsidRPr="003C7150">
        <w:rPr>
          <w:rFonts w:ascii="Times New Roman" w:eastAsia="Times New Roman" w:hAnsi="Times New Roman" w:cs="Times New Roman"/>
          <w:sz w:val="24"/>
          <w:szCs w:val="24"/>
          <w:highlight w:val="yellow"/>
          <w:lang w:val="en-US" w:eastAsia="ru-RU"/>
        </w:rPr>
        <w:t>%</w:t>
      </w:r>
      <w:r w:rsidRPr="003C7150">
        <w:rPr>
          <w:rFonts w:ascii="Times New Roman" w:eastAsia="Times New Roman" w:hAnsi="Times New Roman" w:cs="Times New Roman"/>
          <w:sz w:val="24"/>
          <w:szCs w:val="24"/>
          <w:highlight w:val="yellow"/>
          <w:lang w:val="en-US" w:eastAsia="ru-RU"/>
        </w:rPr>
        <w:t>.</w:t>
      </w:r>
      <w:r w:rsidRPr="003C7150">
        <w:rPr>
          <w:rFonts w:ascii="Times New Roman" w:eastAsia="Times New Roman" w:hAnsi="Times New Roman" w:cs="Times New Roman"/>
          <w:sz w:val="24"/>
          <w:szCs w:val="24"/>
          <w:lang w:val="en-US" w:eastAsia="ru-RU"/>
        </w:rPr>
        <w:t xml:space="preserve"> </w:t>
      </w:r>
    </w:p>
    <w:p w:rsidR="001A1CC0" w:rsidRPr="003C7150"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C7150">
        <w:rPr>
          <w:rFonts w:ascii="Times New Roman" w:eastAsia="Times New Roman" w:hAnsi="Times New Roman" w:cs="Times New Roman"/>
          <w:sz w:val="24"/>
          <w:szCs w:val="24"/>
          <w:lang w:val="en-US" w:eastAsia="ru-RU"/>
        </w:rPr>
        <w:br/>
        <w:t>Terminology</w:t>
      </w:r>
      <w:r w:rsidRPr="003C7150">
        <w:rPr>
          <w:rFonts w:ascii="Times New Roman" w:eastAsia="Times New Roman" w:hAnsi="Times New Roman" w:cs="Times New Roman"/>
          <w:sz w:val="24"/>
          <w:szCs w:val="24"/>
          <w:lang w:val="en-US" w:eastAsia="ru-RU"/>
        </w:rPr>
        <w:br/>
        <w:t xml:space="preserve">The parameters </w:t>
      </w:r>
      <w:proofErr w:type="spellStart"/>
      <w:r w:rsidRPr="003C7150">
        <w:rPr>
          <w:rFonts w:ascii="Times New Roman" w:eastAsia="Times New Roman" w:hAnsi="Times New Roman" w:cs="Times New Roman"/>
          <w:sz w:val="24"/>
          <w:szCs w:val="24"/>
          <w:lang w:val="en-US" w:eastAsia="ru-RU"/>
        </w:rPr>
        <w:t>Ptros</w:t>
      </w:r>
      <w:proofErr w:type="spellEnd"/>
      <w:r w:rsidRPr="003C7150">
        <w:rPr>
          <w:rFonts w:ascii="Times New Roman" w:eastAsia="Times New Roman" w:hAnsi="Times New Roman" w:cs="Times New Roman"/>
          <w:sz w:val="24"/>
          <w:szCs w:val="24"/>
          <w:lang w:val="en-US" w:eastAsia="ru-RU"/>
        </w:rPr>
        <w:t>, PT, P(E/</w:t>
      </w:r>
      <w:proofErr w:type="spellStart"/>
      <w:r w:rsidRPr="003C7150">
        <w:rPr>
          <w:rFonts w:ascii="Times New Roman" w:eastAsia="Times New Roman" w:hAnsi="Times New Roman" w:cs="Times New Roman"/>
          <w:sz w:val="24"/>
          <w:szCs w:val="24"/>
          <w:lang w:val="en-US" w:eastAsia="ru-RU"/>
        </w:rPr>
        <w:t>edu</w:t>
      </w:r>
      <w:proofErr w:type="spellEnd"/>
      <w:r w:rsidRPr="003C7150">
        <w:rPr>
          <w:rFonts w:ascii="Times New Roman" w:eastAsia="Times New Roman" w:hAnsi="Times New Roman" w:cs="Times New Roman"/>
          <w:sz w:val="24"/>
          <w:szCs w:val="24"/>
          <w:lang w:val="en-US" w:eastAsia="ru-RU"/>
        </w:rPr>
        <w:t>), P(T/</w:t>
      </w:r>
      <w:proofErr w:type="spellStart"/>
      <w:r w:rsidRPr="003C7150">
        <w:rPr>
          <w:rFonts w:ascii="Times New Roman" w:eastAsia="Times New Roman" w:hAnsi="Times New Roman" w:cs="Times New Roman"/>
          <w:sz w:val="24"/>
          <w:szCs w:val="24"/>
          <w:lang w:val="en-US" w:eastAsia="ru-RU"/>
        </w:rPr>
        <w:t>tros</w:t>
      </w:r>
      <w:proofErr w:type="spellEnd"/>
      <w:r w:rsidRPr="003C7150">
        <w:rPr>
          <w:rFonts w:ascii="Times New Roman" w:eastAsia="Times New Roman" w:hAnsi="Times New Roman" w:cs="Times New Roman"/>
          <w:sz w:val="24"/>
          <w:szCs w:val="24"/>
          <w:lang w:val="en-US" w:eastAsia="ru-RU"/>
        </w:rPr>
        <w:t>), P(</w:t>
      </w:r>
      <w:proofErr w:type="spellStart"/>
      <w:r w:rsidRPr="003C7150">
        <w:rPr>
          <w:rFonts w:ascii="Times New Roman" w:eastAsia="Times New Roman" w:hAnsi="Times New Roman" w:cs="Times New Roman"/>
          <w:sz w:val="24"/>
          <w:szCs w:val="24"/>
          <w:lang w:val="en-US" w:eastAsia="ru-RU"/>
        </w:rPr>
        <w:t>tros</w:t>
      </w:r>
      <w:proofErr w:type="spellEnd"/>
      <w:r w:rsidRPr="003C7150">
        <w:rPr>
          <w:rFonts w:ascii="Times New Roman" w:eastAsia="Times New Roman" w:hAnsi="Times New Roman" w:cs="Times New Roman"/>
          <w:sz w:val="24"/>
          <w:szCs w:val="24"/>
          <w:lang w:val="en-US" w:eastAsia="ru-RU"/>
        </w:rPr>
        <w:t>/T), P(</w:t>
      </w:r>
      <w:proofErr w:type="spellStart"/>
      <w:r w:rsidRPr="003C7150">
        <w:rPr>
          <w:rFonts w:ascii="Times New Roman" w:eastAsia="Times New Roman" w:hAnsi="Times New Roman" w:cs="Times New Roman"/>
          <w:sz w:val="24"/>
          <w:szCs w:val="24"/>
          <w:lang w:val="en-US" w:eastAsia="ru-RU"/>
        </w:rPr>
        <w:t>edu</w:t>
      </w:r>
      <w:proofErr w:type="spellEnd"/>
      <w:r w:rsidRPr="003C7150">
        <w:rPr>
          <w:rFonts w:ascii="Times New Roman" w:eastAsia="Times New Roman" w:hAnsi="Times New Roman" w:cs="Times New Roman"/>
          <w:sz w:val="24"/>
          <w:szCs w:val="24"/>
          <w:lang w:val="en-US" w:eastAsia="ru-RU"/>
        </w:rPr>
        <w:t>/E) are parts of the calculations and the abbreviations are justified and logic. However, it is hard to keep the overview about their meaning. I ask the authors to give the short explanations (as in lines 229-236) as often as possible to help the readers.</w:t>
      </w:r>
    </w:p>
    <w:p w:rsidR="001A1CC0" w:rsidRPr="003C7150" w:rsidRDefault="00D93FE8" w:rsidP="00457091">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3C7150">
        <w:rPr>
          <w:rFonts w:ascii="Times New Roman" w:eastAsia="Times New Roman" w:hAnsi="Times New Roman" w:cs="Times New Roman"/>
          <w:sz w:val="24"/>
          <w:szCs w:val="24"/>
          <w:highlight w:val="yellow"/>
          <w:lang w:val="en-US" w:eastAsia="ru-RU"/>
        </w:rPr>
        <w:t>We have additionally included explanation</w:t>
      </w:r>
      <w:r w:rsidR="003D69E5" w:rsidRPr="003C7150">
        <w:rPr>
          <w:rFonts w:ascii="Times New Roman" w:eastAsia="Times New Roman" w:hAnsi="Times New Roman" w:cs="Times New Roman"/>
          <w:sz w:val="24"/>
          <w:szCs w:val="24"/>
          <w:highlight w:val="yellow"/>
          <w:lang w:val="en-US" w:eastAsia="ru-RU"/>
        </w:rPr>
        <w:t>s</w:t>
      </w:r>
      <w:r w:rsidRPr="003C7150">
        <w:rPr>
          <w:rFonts w:ascii="Times New Roman" w:eastAsia="Times New Roman" w:hAnsi="Times New Roman" w:cs="Times New Roman"/>
          <w:sz w:val="24"/>
          <w:szCs w:val="24"/>
          <w:highlight w:val="yellow"/>
          <w:lang w:val="en-US" w:eastAsia="ru-RU"/>
        </w:rPr>
        <w:t xml:space="preserve"> of the predictive values in the </w:t>
      </w:r>
      <w:r w:rsidR="00914BA7" w:rsidRPr="003C7150">
        <w:rPr>
          <w:rFonts w:ascii="Times New Roman" w:eastAsia="Times New Roman" w:hAnsi="Times New Roman" w:cs="Times New Roman"/>
          <w:sz w:val="24"/>
          <w:szCs w:val="24"/>
          <w:highlight w:val="yellow"/>
          <w:lang w:val="en-US" w:eastAsia="ru-RU"/>
        </w:rPr>
        <w:t>R</w:t>
      </w:r>
      <w:r w:rsidRPr="003C7150">
        <w:rPr>
          <w:rFonts w:ascii="Times New Roman" w:eastAsia="Times New Roman" w:hAnsi="Times New Roman" w:cs="Times New Roman"/>
          <w:sz w:val="24"/>
          <w:szCs w:val="24"/>
          <w:highlight w:val="yellow"/>
          <w:lang w:val="en-US" w:eastAsia="ru-RU"/>
        </w:rPr>
        <w:t>esults</w:t>
      </w:r>
      <w:r w:rsidR="004F65B4" w:rsidRPr="003C7150">
        <w:rPr>
          <w:rFonts w:ascii="Times New Roman" w:eastAsia="Times New Roman" w:hAnsi="Times New Roman" w:cs="Times New Roman"/>
          <w:sz w:val="24"/>
          <w:szCs w:val="24"/>
          <w:highlight w:val="yellow"/>
          <w:lang w:val="en-US" w:eastAsia="ru-RU"/>
        </w:rPr>
        <w:t xml:space="preserve"> </w:t>
      </w:r>
      <w:r w:rsidR="00457091" w:rsidRPr="003C7150">
        <w:rPr>
          <w:rFonts w:ascii="Times New Roman" w:eastAsia="Times New Roman" w:hAnsi="Times New Roman" w:cs="Times New Roman"/>
          <w:sz w:val="24"/>
          <w:szCs w:val="24"/>
          <w:highlight w:val="magenta"/>
          <w:lang w:val="en-US" w:eastAsia="ru-RU"/>
        </w:rPr>
        <w:t xml:space="preserve">(L?? cleaned </w:t>
      </w:r>
      <w:proofErr w:type="spellStart"/>
      <w:r w:rsidR="00457091" w:rsidRPr="003C7150">
        <w:rPr>
          <w:rFonts w:ascii="Times New Roman" w:eastAsia="Times New Roman" w:hAnsi="Times New Roman" w:cs="Times New Roman"/>
          <w:sz w:val="24"/>
          <w:szCs w:val="24"/>
          <w:highlight w:val="magenta"/>
          <w:lang w:val="en-US" w:eastAsia="ru-RU"/>
        </w:rPr>
        <w:t>ms</w:t>
      </w:r>
      <w:proofErr w:type="spellEnd"/>
      <w:r w:rsidR="00457091" w:rsidRPr="003C7150">
        <w:rPr>
          <w:rFonts w:ascii="Times New Roman" w:eastAsia="Times New Roman" w:hAnsi="Times New Roman" w:cs="Times New Roman"/>
          <w:sz w:val="24"/>
          <w:szCs w:val="24"/>
          <w:highlight w:val="magenta"/>
          <w:lang w:val="en-US" w:eastAsia="ru-RU"/>
        </w:rPr>
        <w:t>)</w:t>
      </w:r>
      <w:r w:rsidR="00457091" w:rsidRPr="003C7150">
        <w:rPr>
          <w:rFonts w:ascii="Times New Roman" w:eastAsia="Times New Roman" w:hAnsi="Times New Roman" w:cs="Times New Roman"/>
          <w:sz w:val="24"/>
          <w:szCs w:val="24"/>
          <w:highlight w:val="yellow"/>
          <w:lang w:val="en-US" w:eastAsia="ru-RU"/>
        </w:rPr>
        <w:t xml:space="preserve">. </w:t>
      </w:r>
    </w:p>
    <w:p w:rsidR="002D651D" w:rsidRPr="000F29C9" w:rsidRDefault="002D651D">
      <w:pPr>
        <w:rPr>
          <w:rFonts w:ascii="Times New Roman" w:hAnsi="Times New Roman" w:cs="Times New Roman"/>
          <w:sz w:val="24"/>
          <w:szCs w:val="24"/>
        </w:rPr>
      </w:pPr>
    </w:p>
    <w:sectPr w:rsidR="002D651D" w:rsidRPr="000F29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930BF"/>
    <w:multiLevelType w:val="hybridMultilevel"/>
    <w:tmpl w:val="A6580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42E35FD"/>
    <w:multiLevelType w:val="multilevel"/>
    <w:tmpl w:val="BBE4A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oNotTrackFormatting/>
  <w:documentProtection w:edit="trackedChanges"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CC0"/>
    <w:rsid w:val="00011977"/>
    <w:rsid w:val="00027161"/>
    <w:rsid w:val="00027E13"/>
    <w:rsid w:val="00035570"/>
    <w:rsid w:val="00051E31"/>
    <w:rsid w:val="00055634"/>
    <w:rsid w:val="00082BFB"/>
    <w:rsid w:val="000A6FA8"/>
    <w:rsid w:val="000B021F"/>
    <w:rsid w:val="000B78C8"/>
    <w:rsid w:val="000C3BDF"/>
    <w:rsid w:val="000C777E"/>
    <w:rsid w:val="000C78FF"/>
    <w:rsid w:val="000D2777"/>
    <w:rsid w:val="000D6608"/>
    <w:rsid w:val="000E6EBF"/>
    <w:rsid w:val="000F29C9"/>
    <w:rsid w:val="000F3984"/>
    <w:rsid w:val="00114269"/>
    <w:rsid w:val="00136A52"/>
    <w:rsid w:val="00162E54"/>
    <w:rsid w:val="001806D9"/>
    <w:rsid w:val="001A1CC0"/>
    <w:rsid w:val="001B5212"/>
    <w:rsid w:val="001C0647"/>
    <w:rsid w:val="001C3972"/>
    <w:rsid w:val="001C3C3E"/>
    <w:rsid w:val="001D0565"/>
    <w:rsid w:val="001E4BB5"/>
    <w:rsid w:val="001E64CF"/>
    <w:rsid w:val="001E66A3"/>
    <w:rsid w:val="001E7E51"/>
    <w:rsid w:val="001F41CA"/>
    <w:rsid w:val="001F4797"/>
    <w:rsid w:val="00200D64"/>
    <w:rsid w:val="00202EF7"/>
    <w:rsid w:val="00234541"/>
    <w:rsid w:val="00240496"/>
    <w:rsid w:val="00245507"/>
    <w:rsid w:val="00253FCA"/>
    <w:rsid w:val="002630CA"/>
    <w:rsid w:val="002635F1"/>
    <w:rsid w:val="00281E0B"/>
    <w:rsid w:val="0028612C"/>
    <w:rsid w:val="002D07C4"/>
    <w:rsid w:val="002D651D"/>
    <w:rsid w:val="002E17D5"/>
    <w:rsid w:val="002F125F"/>
    <w:rsid w:val="00304AD5"/>
    <w:rsid w:val="003074A0"/>
    <w:rsid w:val="00310362"/>
    <w:rsid w:val="00317AA3"/>
    <w:rsid w:val="00324A73"/>
    <w:rsid w:val="00327F5F"/>
    <w:rsid w:val="003543A5"/>
    <w:rsid w:val="00381559"/>
    <w:rsid w:val="00387BA7"/>
    <w:rsid w:val="00390F01"/>
    <w:rsid w:val="003925BD"/>
    <w:rsid w:val="003A0EDB"/>
    <w:rsid w:val="003A2D4F"/>
    <w:rsid w:val="003A71B3"/>
    <w:rsid w:val="003B072A"/>
    <w:rsid w:val="003B3AEE"/>
    <w:rsid w:val="003B4CAA"/>
    <w:rsid w:val="003C1D6F"/>
    <w:rsid w:val="003C562A"/>
    <w:rsid w:val="003C7150"/>
    <w:rsid w:val="003C73A5"/>
    <w:rsid w:val="003D5EA2"/>
    <w:rsid w:val="003D69E5"/>
    <w:rsid w:val="003E1030"/>
    <w:rsid w:val="003E199D"/>
    <w:rsid w:val="00405B8F"/>
    <w:rsid w:val="0041203D"/>
    <w:rsid w:val="00416690"/>
    <w:rsid w:val="00417868"/>
    <w:rsid w:val="00423DC2"/>
    <w:rsid w:val="00423F33"/>
    <w:rsid w:val="00427091"/>
    <w:rsid w:val="00432F03"/>
    <w:rsid w:val="00457091"/>
    <w:rsid w:val="0047311B"/>
    <w:rsid w:val="004A0577"/>
    <w:rsid w:val="004B58C9"/>
    <w:rsid w:val="004B7CDF"/>
    <w:rsid w:val="004C3904"/>
    <w:rsid w:val="004D1CD2"/>
    <w:rsid w:val="004D2A68"/>
    <w:rsid w:val="004E31CA"/>
    <w:rsid w:val="004F2C65"/>
    <w:rsid w:val="004F65B4"/>
    <w:rsid w:val="00507845"/>
    <w:rsid w:val="00530626"/>
    <w:rsid w:val="00536692"/>
    <w:rsid w:val="005369A7"/>
    <w:rsid w:val="005422F4"/>
    <w:rsid w:val="00543AE4"/>
    <w:rsid w:val="005548A2"/>
    <w:rsid w:val="00556E8A"/>
    <w:rsid w:val="005920B2"/>
    <w:rsid w:val="0059245B"/>
    <w:rsid w:val="005B125F"/>
    <w:rsid w:val="005B7CEC"/>
    <w:rsid w:val="005E05B3"/>
    <w:rsid w:val="00607563"/>
    <w:rsid w:val="0061146F"/>
    <w:rsid w:val="00625D30"/>
    <w:rsid w:val="006262B4"/>
    <w:rsid w:val="00627F1C"/>
    <w:rsid w:val="00632B79"/>
    <w:rsid w:val="00635CFB"/>
    <w:rsid w:val="00637387"/>
    <w:rsid w:val="00640480"/>
    <w:rsid w:val="0064087D"/>
    <w:rsid w:val="00667F4F"/>
    <w:rsid w:val="00672F5D"/>
    <w:rsid w:val="006766F1"/>
    <w:rsid w:val="00676E33"/>
    <w:rsid w:val="00677992"/>
    <w:rsid w:val="00683591"/>
    <w:rsid w:val="006D3350"/>
    <w:rsid w:val="006D6FA8"/>
    <w:rsid w:val="007239D5"/>
    <w:rsid w:val="00724D0B"/>
    <w:rsid w:val="00734F43"/>
    <w:rsid w:val="00746755"/>
    <w:rsid w:val="007478A4"/>
    <w:rsid w:val="00753D6A"/>
    <w:rsid w:val="00756489"/>
    <w:rsid w:val="0076250C"/>
    <w:rsid w:val="00763100"/>
    <w:rsid w:val="0079458A"/>
    <w:rsid w:val="00795139"/>
    <w:rsid w:val="007A268F"/>
    <w:rsid w:val="007D607B"/>
    <w:rsid w:val="007E19AF"/>
    <w:rsid w:val="007F3458"/>
    <w:rsid w:val="0080609B"/>
    <w:rsid w:val="00806A80"/>
    <w:rsid w:val="0082174D"/>
    <w:rsid w:val="00857C78"/>
    <w:rsid w:val="008608F8"/>
    <w:rsid w:val="00865D1D"/>
    <w:rsid w:val="00865EFA"/>
    <w:rsid w:val="008772F0"/>
    <w:rsid w:val="0089667C"/>
    <w:rsid w:val="00896DF8"/>
    <w:rsid w:val="008B6F27"/>
    <w:rsid w:val="008D3C6F"/>
    <w:rsid w:val="008E2098"/>
    <w:rsid w:val="008E59D0"/>
    <w:rsid w:val="008F2958"/>
    <w:rsid w:val="008F4DEA"/>
    <w:rsid w:val="008F6434"/>
    <w:rsid w:val="009026F2"/>
    <w:rsid w:val="00914BA7"/>
    <w:rsid w:val="00923F33"/>
    <w:rsid w:val="00925E00"/>
    <w:rsid w:val="00930BE6"/>
    <w:rsid w:val="00945624"/>
    <w:rsid w:val="00955078"/>
    <w:rsid w:val="00960315"/>
    <w:rsid w:val="009970EA"/>
    <w:rsid w:val="009B6F00"/>
    <w:rsid w:val="009C04E5"/>
    <w:rsid w:val="009D06CC"/>
    <w:rsid w:val="00A16D7A"/>
    <w:rsid w:val="00A212D6"/>
    <w:rsid w:val="00A21836"/>
    <w:rsid w:val="00A27935"/>
    <w:rsid w:val="00A33964"/>
    <w:rsid w:val="00A523C4"/>
    <w:rsid w:val="00A57750"/>
    <w:rsid w:val="00A65085"/>
    <w:rsid w:val="00A80A21"/>
    <w:rsid w:val="00A93DDE"/>
    <w:rsid w:val="00AB5394"/>
    <w:rsid w:val="00AC030E"/>
    <w:rsid w:val="00AC60B8"/>
    <w:rsid w:val="00AC7D47"/>
    <w:rsid w:val="00AD03BD"/>
    <w:rsid w:val="00AE2444"/>
    <w:rsid w:val="00B0556F"/>
    <w:rsid w:val="00B14C02"/>
    <w:rsid w:val="00B24AD7"/>
    <w:rsid w:val="00B260CB"/>
    <w:rsid w:val="00B27148"/>
    <w:rsid w:val="00B57335"/>
    <w:rsid w:val="00B64FBC"/>
    <w:rsid w:val="00B66979"/>
    <w:rsid w:val="00B67CB4"/>
    <w:rsid w:val="00B75926"/>
    <w:rsid w:val="00B92065"/>
    <w:rsid w:val="00BA094C"/>
    <w:rsid w:val="00BB0AD9"/>
    <w:rsid w:val="00BB3373"/>
    <w:rsid w:val="00BB574E"/>
    <w:rsid w:val="00BC3CEC"/>
    <w:rsid w:val="00BC5DAD"/>
    <w:rsid w:val="00BE01A4"/>
    <w:rsid w:val="00BE7612"/>
    <w:rsid w:val="00BF45EC"/>
    <w:rsid w:val="00C04C40"/>
    <w:rsid w:val="00C05F63"/>
    <w:rsid w:val="00C12D21"/>
    <w:rsid w:val="00C12FB1"/>
    <w:rsid w:val="00C44E8A"/>
    <w:rsid w:val="00C46387"/>
    <w:rsid w:val="00C5144E"/>
    <w:rsid w:val="00C64619"/>
    <w:rsid w:val="00C6547C"/>
    <w:rsid w:val="00C73662"/>
    <w:rsid w:val="00C7564A"/>
    <w:rsid w:val="00C767A4"/>
    <w:rsid w:val="00C86C53"/>
    <w:rsid w:val="00C91845"/>
    <w:rsid w:val="00CB09AA"/>
    <w:rsid w:val="00CB0DF0"/>
    <w:rsid w:val="00CB2D1B"/>
    <w:rsid w:val="00CC6319"/>
    <w:rsid w:val="00CD3784"/>
    <w:rsid w:val="00CE30A1"/>
    <w:rsid w:val="00CF1A49"/>
    <w:rsid w:val="00CF4525"/>
    <w:rsid w:val="00CF74DF"/>
    <w:rsid w:val="00D02251"/>
    <w:rsid w:val="00D20E7D"/>
    <w:rsid w:val="00D2704C"/>
    <w:rsid w:val="00D31F6D"/>
    <w:rsid w:val="00D34793"/>
    <w:rsid w:val="00D43D0E"/>
    <w:rsid w:val="00D65E64"/>
    <w:rsid w:val="00D77793"/>
    <w:rsid w:val="00D8664A"/>
    <w:rsid w:val="00D86728"/>
    <w:rsid w:val="00D8786E"/>
    <w:rsid w:val="00D93FE8"/>
    <w:rsid w:val="00DA77A8"/>
    <w:rsid w:val="00DC0B4A"/>
    <w:rsid w:val="00DC2E48"/>
    <w:rsid w:val="00DE573A"/>
    <w:rsid w:val="00DE59B3"/>
    <w:rsid w:val="00DF1FBA"/>
    <w:rsid w:val="00DF28E4"/>
    <w:rsid w:val="00E075CC"/>
    <w:rsid w:val="00E12409"/>
    <w:rsid w:val="00E152C4"/>
    <w:rsid w:val="00E17AD0"/>
    <w:rsid w:val="00E31980"/>
    <w:rsid w:val="00E4017A"/>
    <w:rsid w:val="00E47BE7"/>
    <w:rsid w:val="00E518C0"/>
    <w:rsid w:val="00E52FC6"/>
    <w:rsid w:val="00E65C36"/>
    <w:rsid w:val="00E9298E"/>
    <w:rsid w:val="00E95592"/>
    <w:rsid w:val="00EA7499"/>
    <w:rsid w:val="00EB3B3E"/>
    <w:rsid w:val="00EC64BB"/>
    <w:rsid w:val="00EC656B"/>
    <w:rsid w:val="00EC7997"/>
    <w:rsid w:val="00EC79F7"/>
    <w:rsid w:val="00ED5A66"/>
    <w:rsid w:val="00EF5D08"/>
    <w:rsid w:val="00F1473F"/>
    <w:rsid w:val="00F43702"/>
    <w:rsid w:val="00F504CF"/>
    <w:rsid w:val="00F530D2"/>
    <w:rsid w:val="00F53A20"/>
    <w:rsid w:val="00F54310"/>
    <w:rsid w:val="00F62F0D"/>
    <w:rsid w:val="00F84B6A"/>
    <w:rsid w:val="00F96AFF"/>
    <w:rsid w:val="00FB4F0A"/>
    <w:rsid w:val="00FB59FA"/>
    <w:rsid w:val="00FD513D"/>
    <w:rsid w:val="00FE5A1D"/>
    <w:rsid w:val="00FF0B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CC0"/>
    <w:rPr>
      <w:color w:val="0000FF"/>
      <w:u w:val="single"/>
    </w:rPr>
  </w:style>
  <w:style w:type="paragraph" w:styleId="a4">
    <w:name w:val="Normal (Web)"/>
    <w:basedOn w:val="a"/>
    <w:uiPriority w:val="99"/>
    <w:semiHidden/>
    <w:unhideWhenUsed/>
    <w:rsid w:val="001A1C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806A80"/>
    <w:rPr>
      <w:sz w:val="16"/>
      <w:szCs w:val="16"/>
    </w:rPr>
  </w:style>
  <w:style w:type="paragraph" w:styleId="a6">
    <w:name w:val="annotation text"/>
    <w:basedOn w:val="a"/>
    <w:link w:val="a7"/>
    <w:uiPriority w:val="99"/>
    <w:unhideWhenUsed/>
    <w:rsid w:val="00806A80"/>
    <w:pPr>
      <w:spacing w:line="240" w:lineRule="auto"/>
    </w:pPr>
    <w:rPr>
      <w:sz w:val="20"/>
      <w:szCs w:val="20"/>
    </w:rPr>
  </w:style>
  <w:style w:type="character" w:customStyle="1" w:styleId="a7">
    <w:name w:val="Текст примечания Знак"/>
    <w:basedOn w:val="a0"/>
    <w:link w:val="a6"/>
    <w:uiPriority w:val="99"/>
    <w:rsid w:val="00806A80"/>
    <w:rPr>
      <w:sz w:val="20"/>
      <w:szCs w:val="20"/>
    </w:rPr>
  </w:style>
  <w:style w:type="paragraph" w:styleId="a8">
    <w:name w:val="annotation subject"/>
    <w:basedOn w:val="a6"/>
    <w:next w:val="a6"/>
    <w:link w:val="a9"/>
    <w:uiPriority w:val="99"/>
    <w:semiHidden/>
    <w:unhideWhenUsed/>
    <w:rsid w:val="00806A80"/>
    <w:rPr>
      <w:b/>
      <w:bCs/>
    </w:rPr>
  </w:style>
  <w:style w:type="character" w:customStyle="1" w:styleId="a9">
    <w:name w:val="Тема примечания Знак"/>
    <w:basedOn w:val="a7"/>
    <w:link w:val="a8"/>
    <w:uiPriority w:val="99"/>
    <w:semiHidden/>
    <w:rsid w:val="00806A80"/>
    <w:rPr>
      <w:b/>
      <w:bCs/>
      <w:sz w:val="20"/>
      <w:szCs w:val="20"/>
    </w:rPr>
  </w:style>
  <w:style w:type="paragraph" w:styleId="aa">
    <w:name w:val="Balloon Text"/>
    <w:basedOn w:val="a"/>
    <w:link w:val="ab"/>
    <w:uiPriority w:val="99"/>
    <w:semiHidden/>
    <w:unhideWhenUsed/>
    <w:rsid w:val="00806A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06A80"/>
    <w:rPr>
      <w:rFonts w:ascii="Tahoma" w:hAnsi="Tahoma" w:cs="Tahoma"/>
      <w:sz w:val="16"/>
      <w:szCs w:val="16"/>
    </w:rPr>
  </w:style>
  <w:style w:type="paragraph" w:styleId="ac">
    <w:name w:val="List Paragraph"/>
    <w:basedOn w:val="a"/>
    <w:uiPriority w:val="34"/>
    <w:qFormat/>
    <w:rsid w:val="00A65085"/>
    <w:pPr>
      <w:ind w:left="720"/>
      <w:contextualSpacing/>
    </w:pPr>
  </w:style>
  <w:style w:type="paragraph" w:styleId="ad">
    <w:name w:val="Revision"/>
    <w:hidden/>
    <w:uiPriority w:val="99"/>
    <w:semiHidden/>
    <w:rsid w:val="000C78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CC0"/>
    <w:rPr>
      <w:color w:val="0000FF"/>
      <w:u w:val="single"/>
    </w:rPr>
  </w:style>
  <w:style w:type="paragraph" w:styleId="a4">
    <w:name w:val="Normal (Web)"/>
    <w:basedOn w:val="a"/>
    <w:uiPriority w:val="99"/>
    <w:semiHidden/>
    <w:unhideWhenUsed/>
    <w:rsid w:val="001A1C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806A80"/>
    <w:rPr>
      <w:sz w:val="16"/>
      <w:szCs w:val="16"/>
    </w:rPr>
  </w:style>
  <w:style w:type="paragraph" w:styleId="a6">
    <w:name w:val="annotation text"/>
    <w:basedOn w:val="a"/>
    <w:link w:val="a7"/>
    <w:uiPriority w:val="99"/>
    <w:unhideWhenUsed/>
    <w:rsid w:val="00806A80"/>
    <w:pPr>
      <w:spacing w:line="240" w:lineRule="auto"/>
    </w:pPr>
    <w:rPr>
      <w:sz w:val="20"/>
      <w:szCs w:val="20"/>
    </w:rPr>
  </w:style>
  <w:style w:type="character" w:customStyle="1" w:styleId="a7">
    <w:name w:val="Текст примечания Знак"/>
    <w:basedOn w:val="a0"/>
    <w:link w:val="a6"/>
    <w:uiPriority w:val="99"/>
    <w:rsid w:val="00806A80"/>
    <w:rPr>
      <w:sz w:val="20"/>
      <w:szCs w:val="20"/>
    </w:rPr>
  </w:style>
  <w:style w:type="paragraph" w:styleId="a8">
    <w:name w:val="annotation subject"/>
    <w:basedOn w:val="a6"/>
    <w:next w:val="a6"/>
    <w:link w:val="a9"/>
    <w:uiPriority w:val="99"/>
    <w:semiHidden/>
    <w:unhideWhenUsed/>
    <w:rsid w:val="00806A80"/>
    <w:rPr>
      <w:b/>
      <w:bCs/>
    </w:rPr>
  </w:style>
  <w:style w:type="character" w:customStyle="1" w:styleId="a9">
    <w:name w:val="Тема примечания Знак"/>
    <w:basedOn w:val="a7"/>
    <w:link w:val="a8"/>
    <w:uiPriority w:val="99"/>
    <w:semiHidden/>
    <w:rsid w:val="00806A80"/>
    <w:rPr>
      <w:b/>
      <w:bCs/>
      <w:sz w:val="20"/>
      <w:szCs w:val="20"/>
    </w:rPr>
  </w:style>
  <w:style w:type="paragraph" w:styleId="aa">
    <w:name w:val="Balloon Text"/>
    <w:basedOn w:val="a"/>
    <w:link w:val="ab"/>
    <w:uiPriority w:val="99"/>
    <w:semiHidden/>
    <w:unhideWhenUsed/>
    <w:rsid w:val="00806A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06A80"/>
    <w:rPr>
      <w:rFonts w:ascii="Tahoma" w:hAnsi="Tahoma" w:cs="Tahoma"/>
      <w:sz w:val="16"/>
      <w:szCs w:val="16"/>
    </w:rPr>
  </w:style>
  <w:style w:type="paragraph" w:styleId="ac">
    <w:name w:val="List Paragraph"/>
    <w:basedOn w:val="a"/>
    <w:uiPriority w:val="34"/>
    <w:qFormat/>
    <w:rsid w:val="00A65085"/>
    <w:pPr>
      <w:ind w:left="720"/>
      <w:contextualSpacing/>
    </w:pPr>
  </w:style>
  <w:style w:type="paragraph" w:styleId="ad">
    <w:name w:val="Revision"/>
    <w:hidden/>
    <w:uiPriority w:val="99"/>
    <w:semiHidden/>
    <w:rsid w:val="000C7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87105">
      <w:bodyDiv w:val="1"/>
      <w:marLeft w:val="0"/>
      <w:marRight w:val="0"/>
      <w:marTop w:val="0"/>
      <w:marBottom w:val="0"/>
      <w:divBdr>
        <w:top w:val="none" w:sz="0" w:space="0" w:color="auto"/>
        <w:left w:val="none" w:sz="0" w:space="0" w:color="auto"/>
        <w:bottom w:val="none" w:sz="0" w:space="0" w:color="auto"/>
        <w:right w:val="none" w:sz="0" w:space="0" w:color="auto"/>
      </w:divBdr>
    </w:div>
    <w:div w:id="784542651">
      <w:bodyDiv w:val="1"/>
      <w:marLeft w:val="0"/>
      <w:marRight w:val="0"/>
      <w:marTop w:val="0"/>
      <w:marBottom w:val="0"/>
      <w:divBdr>
        <w:top w:val="none" w:sz="0" w:space="0" w:color="auto"/>
        <w:left w:val="none" w:sz="0" w:space="0" w:color="auto"/>
        <w:bottom w:val="none" w:sz="0" w:space="0" w:color="auto"/>
        <w:right w:val="none" w:sz="0" w:space="0" w:color="auto"/>
      </w:divBdr>
      <w:divsChild>
        <w:div w:id="121191696">
          <w:marLeft w:val="0"/>
          <w:marRight w:val="0"/>
          <w:marTop w:val="0"/>
          <w:marBottom w:val="0"/>
          <w:divBdr>
            <w:top w:val="none" w:sz="0" w:space="0" w:color="auto"/>
            <w:left w:val="none" w:sz="0" w:space="0" w:color="auto"/>
            <w:bottom w:val="none" w:sz="0" w:space="0" w:color="auto"/>
            <w:right w:val="none" w:sz="0" w:space="0" w:color="auto"/>
          </w:divBdr>
          <w:divsChild>
            <w:div w:id="713582906">
              <w:marLeft w:val="0"/>
              <w:marRight w:val="0"/>
              <w:marTop w:val="0"/>
              <w:marBottom w:val="0"/>
              <w:divBdr>
                <w:top w:val="none" w:sz="0" w:space="0" w:color="auto"/>
                <w:left w:val="none" w:sz="0" w:space="0" w:color="auto"/>
                <w:bottom w:val="none" w:sz="0" w:space="0" w:color="auto"/>
                <w:right w:val="none" w:sz="0" w:space="0" w:color="auto"/>
              </w:divBdr>
              <w:divsChild>
                <w:div w:id="16473633">
                  <w:marLeft w:val="0"/>
                  <w:marRight w:val="0"/>
                  <w:marTop w:val="0"/>
                  <w:marBottom w:val="0"/>
                  <w:divBdr>
                    <w:top w:val="none" w:sz="0" w:space="0" w:color="auto"/>
                    <w:left w:val="none" w:sz="0" w:space="0" w:color="auto"/>
                    <w:bottom w:val="none" w:sz="0" w:space="0" w:color="auto"/>
                    <w:right w:val="none" w:sz="0" w:space="0" w:color="auto"/>
                  </w:divBdr>
                  <w:divsChild>
                    <w:div w:id="998342321">
                      <w:marLeft w:val="0"/>
                      <w:marRight w:val="0"/>
                      <w:marTop w:val="0"/>
                      <w:marBottom w:val="0"/>
                      <w:divBdr>
                        <w:top w:val="none" w:sz="0" w:space="0" w:color="auto"/>
                        <w:left w:val="none" w:sz="0" w:space="0" w:color="auto"/>
                        <w:bottom w:val="none" w:sz="0" w:space="0" w:color="auto"/>
                        <w:right w:val="none" w:sz="0" w:space="0" w:color="auto"/>
                      </w:divBdr>
                      <w:divsChild>
                        <w:div w:id="341015042">
                          <w:marLeft w:val="0"/>
                          <w:marRight w:val="0"/>
                          <w:marTop w:val="0"/>
                          <w:marBottom w:val="0"/>
                          <w:divBdr>
                            <w:top w:val="none" w:sz="0" w:space="0" w:color="auto"/>
                            <w:left w:val="none" w:sz="0" w:space="0" w:color="auto"/>
                            <w:bottom w:val="none" w:sz="0" w:space="0" w:color="auto"/>
                            <w:right w:val="none" w:sz="0" w:space="0" w:color="auto"/>
                          </w:divBdr>
                          <w:divsChild>
                            <w:div w:id="1435982328">
                              <w:marLeft w:val="0"/>
                              <w:marRight w:val="0"/>
                              <w:marTop w:val="0"/>
                              <w:marBottom w:val="0"/>
                              <w:divBdr>
                                <w:top w:val="none" w:sz="0" w:space="0" w:color="auto"/>
                                <w:left w:val="none" w:sz="0" w:space="0" w:color="auto"/>
                                <w:bottom w:val="none" w:sz="0" w:space="0" w:color="auto"/>
                                <w:right w:val="none" w:sz="0" w:space="0" w:color="auto"/>
                              </w:divBdr>
                              <w:divsChild>
                                <w:div w:id="1072198553">
                                  <w:marLeft w:val="0"/>
                                  <w:marRight w:val="0"/>
                                  <w:marTop w:val="0"/>
                                  <w:marBottom w:val="0"/>
                                  <w:divBdr>
                                    <w:top w:val="none" w:sz="0" w:space="0" w:color="auto"/>
                                    <w:left w:val="none" w:sz="0" w:space="0" w:color="auto"/>
                                    <w:bottom w:val="none" w:sz="0" w:space="0" w:color="auto"/>
                                    <w:right w:val="none" w:sz="0" w:space="0" w:color="auto"/>
                                  </w:divBdr>
                                  <w:divsChild>
                                    <w:div w:id="223834038">
                                      <w:marLeft w:val="0"/>
                                      <w:marRight w:val="0"/>
                                      <w:marTop w:val="0"/>
                                      <w:marBottom w:val="0"/>
                                      <w:divBdr>
                                        <w:top w:val="none" w:sz="0" w:space="0" w:color="auto"/>
                                        <w:left w:val="none" w:sz="0" w:space="0" w:color="auto"/>
                                        <w:bottom w:val="none" w:sz="0" w:space="0" w:color="auto"/>
                                        <w:right w:val="none" w:sz="0" w:space="0" w:color="auto"/>
                                      </w:divBdr>
                                      <w:divsChild>
                                        <w:div w:id="1194343819">
                                          <w:marLeft w:val="0"/>
                                          <w:marRight w:val="0"/>
                                          <w:marTop w:val="0"/>
                                          <w:marBottom w:val="0"/>
                                          <w:divBdr>
                                            <w:top w:val="none" w:sz="0" w:space="0" w:color="auto"/>
                                            <w:left w:val="none" w:sz="0" w:space="0" w:color="auto"/>
                                            <w:bottom w:val="single" w:sz="6" w:space="12" w:color="E0E4E9"/>
                                            <w:right w:val="none" w:sz="0" w:space="0" w:color="auto"/>
                                          </w:divBdr>
                                          <w:divsChild>
                                            <w:div w:id="1676571928">
                                              <w:marLeft w:val="0"/>
                                              <w:marRight w:val="0"/>
                                              <w:marTop w:val="0"/>
                                              <w:marBottom w:val="0"/>
                                              <w:divBdr>
                                                <w:top w:val="none" w:sz="0" w:space="0" w:color="auto"/>
                                                <w:left w:val="none" w:sz="0" w:space="0" w:color="auto"/>
                                                <w:bottom w:val="none" w:sz="0" w:space="0" w:color="auto"/>
                                                <w:right w:val="none" w:sz="0" w:space="0" w:color="auto"/>
                                              </w:divBdr>
                                              <w:divsChild>
                                                <w:div w:id="1052802256">
                                                  <w:marLeft w:val="0"/>
                                                  <w:marRight w:val="210"/>
                                                  <w:marTop w:val="0"/>
                                                  <w:marBottom w:val="0"/>
                                                  <w:divBdr>
                                                    <w:top w:val="none" w:sz="0" w:space="0" w:color="auto"/>
                                                    <w:left w:val="none" w:sz="0" w:space="0" w:color="auto"/>
                                                    <w:bottom w:val="none" w:sz="0" w:space="0" w:color="auto"/>
                                                    <w:right w:val="none" w:sz="0" w:space="0" w:color="auto"/>
                                                  </w:divBdr>
                                                  <w:divsChild>
                                                    <w:div w:id="2107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266418">
                              <w:marLeft w:val="0"/>
                              <w:marRight w:val="0"/>
                              <w:marTop w:val="0"/>
                              <w:marBottom w:val="0"/>
                              <w:divBdr>
                                <w:top w:val="none" w:sz="0" w:space="0" w:color="auto"/>
                                <w:left w:val="none" w:sz="0" w:space="0" w:color="auto"/>
                                <w:bottom w:val="none" w:sz="0" w:space="0" w:color="auto"/>
                                <w:right w:val="single" w:sz="6" w:space="0" w:color="E0E4E9"/>
                              </w:divBdr>
                              <w:divsChild>
                                <w:div w:id="755131298">
                                  <w:marLeft w:val="0"/>
                                  <w:marRight w:val="0"/>
                                  <w:marTop w:val="0"/>
                                  <w:marBottom w:val="0"/>
                                  <w:divBdr>
                                    <w:top w:val="none" w:sz="0" w:space="0" w:color="auto"/>
                                    <w:left w:val="none" w:sz="0" w:space="0" w:color="auto"/>
                                    <w:bottom w:val="none" w:sz="0" w:space="0" w:color="auto"/>
                                    <w:right w:val="none" w:sz="0" w:space="0" w:color="auto"/>
                                  </w:divBdr>
                                  <w:divsChild>
                                    <w:div w:id="1958676945">
                                      <w:marLeft w:val="0"/>
                                      <w:marRight w:val="0"/>
                                      <w:marTop w:val="0"/>
                                      <w:marBottom w:val="0"/>
                                      <w:divBdr>
                                        <w:top w:val="none" w:sz="0" w:space="0" w:color="auto"/>
                                        <w:left w:val="none" w:sz="0" w:space="0" w:color="auto"/>
                                        <w:bottom w:val="none" w:sz="0" w:space="0" w:color="auto"/>
                                        <w:right w:val="none" w:sz="0" w:space="0" w:color="auto"/>
                                      </w:divBdr>
                                      <w:divsChild>
                                        <w:div w:id="513346297">
                                          <w:marLeft w:val="0"/>
                                          <w:marRight w:val="0"/>
                                          <w:marTop w:val="0"/>
                                          <w:marBottom w:val="0"/>
                                          <w:divBdr>
                                            <w:top w:val="none" w:sz="0" w:space="0" w:color="auto"/>
                                            <w:left w:val="none" w:sz="0" w:space="0" w:color="auto"/>
                                            <w:bottom w:val="none" w:sz="0" w:space="0" w:color="auto"/>
                                            <w:right w:val="none" w:sz="0" w:space="0" w:color="auto"/>
                                          </w:divBdr>
                                          <w:divsChild>
                                            <w:div w:id="386758131">
                                              <w:marLeft w:val="0"/>
                                              <w:marRight w:val="0"/>
                                              <w:marTop w:val="0"/>
                                              <w:marBottom w:val="0"/>
                                              <w:divBdr>
                                                <w:top w:val="single" w:sz="6" w:space="0" w:color="979BA7"/>
                                                <w:left w:val="single" w:sz="6" w:space="6" w:color="979BA7"/>
                                                <w:bottom w:val="single" w:sz="6" w:space="0" w:color="979BA7"/>
                                                <w:right w:val="single" w:sz="6" w:space="15" w:color="979BA7"/>
                                              </w:divBdr>
                                              <w:divsChild>
                                                <w:div w:id="451897118">
                                                  <w:marLeft w:val="0"/>
                                                  <w:marRight w:val="0"/>
                                                  <w:marTop w:val="0"/>
                                                  <w:marBottom w:val="0"/>
                                                  <w:divBdr>
                                                    <w:top w:val="none" w:sz="0" w:space="0" w:color="auto"/>
                                                    <w:left w:val="none" w:sz="0" w:space="0" w:color="auto"/>
                                                    <w:bottom w:val="none" w:sz="0" w:space="0" w:color="auto"/>
                                                    <w:right w:val="none" w:sz="0" w:space="0" w:color="auto"/>
                                                  </w:divBdr>
                                                  <w:divsChild>
                                                    <w:div w:id="811092891">
                                                      <w:marLeft w:val="-120"/>
                                                      <w:marRight w:val="-300"/>
                                                      <w:marTop w:val="0"/>
                                                      <w:marBottom w:val="0"/>
                                                      <w:divBdr>
                                                        <w:top w:val="none" w:sz="0" w:space="0" w:color="auto"/>
                                                        <w:left w:val="none" w:sz="0" w:space="0" w:color="auto"/>
                                                        <w:bottom w:val="none" w:sz="0" w:space="0" w:color="auto"/>
                                                        <w:right w:val="none" w:sz="0" w:space="0" w:color="auto"/>
                                                      </w:divBdr>
                                                      <w:divsChild>
                                                        <w:div w:id="1828159418">
                                                          <w:marLeft w:val="0"/>
                                                          <w:marRight w:val="0"/>
                                                          <w:marTop w:val="0"/>
                                                          <w:marBottom w:val="0"/>
                                                          <w:divBdr>
                                                            <w:top w:val="none" w:sz="0" w:space="0" w:color="auto"/>
                                                            <w:left w:val="none" w:sz="0" w:space="0" w:color="auto"/>
                                                            <w:bottom w:val="none" w:sz="0" w:space="0" w:color="auto"/>
                                                            <w:right w:val="none" w:sz="0" w:space="0" w:color="auto"/>
                                                          </w:divBdr>
                                                          <w:divsChild>
                                                            <w:div w:id="843472919">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 w:id="843931292">
                                                      <w:marLeft w:val="0"/>
                                                      <w:marRight w:val="0"/>
                                                      <w:marTop w:val="0"/>
                                                      <w:marBottom w:val="0"/>
                                                      <w:divBdr>
                                                        <w:top w:val="none" w:sz="0" w:space="0" w:color="auto"/>
                                                        <w:left w:val="none" w:sz="0" w:space="0" w:color="auto"/>
                                                        <w:bottom w:val="none" w:sz="0" w:space="0" w:color="auto"/>
                                                        <w:right w:val="none" w:sz="0" w:space="0" w:color="auto"/>
                                                      </w:divBdr>
                                                      <w:divsChild>
                                                        <w:div w:id="1817792979">
                                                          <w:marLeft w:val="0"/>
                                                          <w:marRight w:val="0"/>
                                                          <w:marTop w:val="0"/>
                                                          <w:marBottom w:val="0"/>
                                                          <w:divBdr>
                                                            <w:top w:val="none" w:sz="0" w:space="0" w:color="auto"/>
                                                            <w:left w:val="none" w:sz="0" w:space="0" w:color="auto"/>
                                                            <w:bottom w:val="none" w:sz="0" w:space="0" w:color="auto"/>
                                                            <w:right w:val="none" w:sz="0" w:space="0" w:color="auto"/>
                                                          </w:divBdr>
                                                          <w:divsChild>
                                                            <w:div w:id="1182665498">
                                                              <w:marLeft w:val="0"/>
                                                              <w:marRight w:val="0"/>
                                                              <w:marTop w:val="0"/>
                                                              <w:marBottom w:val="0"/>
                                                              <w:divBdr>
                                                                <w:top w:val="none" w:sz="0" w:space="0" w:color="auto"/>
                                                                <w:left w:val="none" w:sz="0" w:space="0" w:color="auto"/>
                                                                <w:bottom w:val="none" w:sz="0" w:space="0" w:color="auto"/>
                                                                <w:right w:val="none" w:sz="0" w:space="0" w:color="auto"/>
                                                              </w:divBdr>
                                                              <w:divsChild>
                                                                <w:div w:id="2041054430">
                                                                  <w:marLeft w:val="0"/>
                                                                  <w:marRight w:val="0"/>
                                                                  <w:marTop w:val="0"/>
                                                                  <w:marBottom w:val="0"/>
                                                                  <w:divBdr>
                                                                    <w:top w:val="none" w:sz="0" w:space="0" w:color="auto"/>
                                                                    <w:left w:val="none" w:sz="0" w:space="0" w:color="auto"/>
                                                                    <w:bottom w:val="none" w:sz="0" w:space="0" w:color="auto"/>
                                                                    <w:right w:val="none" w:sz="0" w:space="0" w:color="auto"/>
                                                                  </w:divBdr>
                                                                  <w:divsChild>
                                                                    <w:div w:id="1089086620">
                                                                      <w:marLeft w:val="0"/>
                                                                      <w:marRight w:val="0"/>
                                                                      <w:marTop w:val="0"/>
                                                                      <w:marBottom w:val="0"/>
                                                                      <w:divBdr>
                                                                        <w:top w:val="none" w:sz="0" w:space="0" w:color="auto"/>
                                                                        <w:left w:val="none" w:sz="0" w:space="0" w:color="auto"/>
                                                                        <w:bottom w:val="none" w:sz="0" w:space="0" w:color="auto"/>
                                                                        <w:right w:val="none" w:sz="0" w:space="0" w:color="auto"/>
                                                                      </w:divBdr>
                                                                      <w:divsChild>
                                                                        <w:div w:id="314993493">
                                                                          <w:marLeft w:val="0"/>
                                                                          <w:marRight w:val="0"/>
                                                                          <w:marTop w:val="0"/>
                                                                          <w:marBottom w:val="0"/>
                                                                          <w:divBdr>
                                                                            <w:top w:val="none" w:sz="0" w:space="0" w:color="auto"/>
                                                                            <w:left w:val="none" w:sz="0" w:space="0" w:color="auto"/>
                                                                            <w:bottom w:val="none" w:sz="0" w:space="0" w:color="auto"/>
                                                                            <w:right w:val="none" w:sz="0" w:space="0" w:color="auto"/>
                                                                          </w:divBdr>
                                                                          <w:divsChild>
                                                                            <w:div w:id="1671443794">
                                                                              <w:marLeft w:val="0"/>
                                                                              <w:marRight w:val="0"/>
                                                                              <w:marTop w:val="0"/>
                                                                              <w:marBottom w:val="0"/>
                                                                              <w:divBdr>
                                                                                <w:top w:val="none" w:sz="0" w:space="0" w:color="auto"/>
                                                                                <w:left w:val="none" w:sz="0" w:space="0" w:color="auto"/>
                                                                                <w:bottom w:val="none" w:sz="0" w:space="0" w:color="auto"/>
                                                                                <w:right w:val="none" w:sz="0" w:space="0" w:color="auto"/>
                                                                              </w:divBdr>
                                                                              <w:divsChild>
                                                                                <w:div w:id="1972595018">
                                                                                  <w:marLeft w:val="0"/>
                                                                                  <w:marRight w:val="0"/>
                                                                                  <w:marTop w:val="0"/>
                                                                                  <w:marBottom w:val="0"/>
                                                                                  <w:divBdr>
                                                                                    <w:top w:val="none" w:sz="0" w:space="0" w:color="auto"/>
                                                                                    <w:left w:val="none" w:sz="0" w:space="0" w:color="auto"/>
                                                                                    <w:bottom w:val="none" w:sz="0" w:space="0" w:color="auto"/>
                                                                                    <w:right w:val="none" w:sz="0" w:space="0" w:color="auto"/>
                                                                                  </w:divBdr>
                                                                                  <w:divsChild>
                                                                                    <w:div w:id="1850560227">
                                                                                      <w:marLeft w:val="0"/>
                                                                                      <w:marRight w:val="0"/>
                                                                                      <w:marTop w:val="0"/>
                                                                                      <w:marBottom w:val="0"/>
                                                                                      <w:divBdr>
                                                                                        <w:top w:val="none" w:sz="0" w:space="0" w:color="auto"/>
                                                                                        <w:left w:val="none" w:sz="0" w:space="0" w:color="auto"/>
                                                                                        <w:bottom w:val="none" w:sz="0" w:space="0" w:color="auto"/>
                                                                                        <w:right w:val="none" w:sz="0" w:space="0" w:color="auto"/>
                                                                                      </w:divBdr>
                                                                                      <w:divsChild>
                                                                                        <w:div w:id="323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ryad.org/stash/share/N11WUV2APlT_KAg01Lm1857K_6in2M431xsfh5uOJnQ" TargetMode="External"/><Relationship Id="rId3" Type="http://schemas.microsoft.com/office/2007/relationships/stylesWithEffects" Target="stylesWithEffects.xml"/><Relationship Id="rId7" Type="http://schemas.openxmlformats.org/officeDocument/2006/relationships/hyperlink" Target="https://doi.org/10.1111/jeb.137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mec.1329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ce2.au.dk/Pub/arcticenvironment/reports/ArcticReport5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2781</Words>
  <Characters>15855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Arcella</cp:lastModifiedBy>
  <cp:revision>3</cp:revision>
  <dcterms:created xsi:type="dcterms:W3CDTF">2021-01-22T07:26:00Z</dcterms:created>
  <dcterms:modified xsi:type="dcterms:W3CDTF">2021-01-22T08:35:00Z</dcterms:modified>
</cp:coreProperties>
</file>