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27B58" w14:textId="6EFD8364" w:rsidR="008F3A0C" w:rsidRPr="00BF18D9" w:rsidRDefault="00555405">
      <w:pPr>
        <w:pStyle w:val="2"/>
        <w:rPr>
          <w:i w:val="0"/>
          <w:u w:val="single"/>
          <w:lang w:val="en-US"/>
        </w:rPr>
      </w:pPr>
      <w:bookmarkStart w:id="0" w:name="1fob9te" w:colFirst="0" w:colLast="0"/>
      <w:bookmarkEnd w:id="0"/>
      <w:r w:rsidRPr="00BF18D9">
        <w:rPr>
          <w:b/>
          <w:lang w:val="en-US"/>
        </w:rPr>
        <w:t>Material</w:t>
      </w:r>
      <w:r w:rsidR="004C1660" w:rsidRPr="00BF18D9">
        <w:rPr>
          <w:b/>
          <w:lang w:val="en-US"/>
        </w:rPr>
        <w:t>s</w:t>
      </w:r>
      <w:r w:rsidRPr="00BF18D9">
        <w:rPr>
          <w:b/>
          <w:lang w:val="en-US"/>
        </w:rPr>
        <w:t xml:space="preserve"> and methods</w:t>
      </w:r>
      <w:r w:rsidRPr="00BF18D9">
        <w:rPr>
          <w:lang w:val="en-US"/>
        </w:rPr>
        <w:t xml:space="preserve"> </w:t>
      </w:r>
    </w:p>
    <w:p w14:paraId="62E2B210" w14:textId="77777777" w:rsidR="008F3A0C" w:rsidRPr="00BF18D9" w:rsidRDefault="00555405">
      <w:pPr>
        <w:pBdr>
          <w:top w:val="nil"/>
          <w:left w:val="nil"/>
          <w:bottom w:val="nil"/>
          <w:right w:val="nil"/>
          <w:between w:val="nil"/>
        </w:pBdr>
        <w:rPr>
          <w:lang w:val="en-US"/>
        </w:rPr>
      </w:pPr>
      <w:bookmarkStart w:id="1" w:name="3znysh7" w:colFirst="0" w:colLast="0"/>
      <w:bookmarkEnd w:id="1"/>
      <w:r w:rsidRPr="00BF18D9">
        <w:rPr>
          <w:lang w:val="en-US"/>
        </w:rPr>
        <w:t>Study area</w:t>
      </w:r>
    </w:p>
    <w:p w14:paraId="2DD5FA83" w14:textId="0ED74149" w:rsidR="008F3A0C" w:rsidRPr="00BF18D9" w:rsidRDefault="00555405">
      <w:pPr>
        <w:pBdr>
          <w:top w:val="nil"/>
          <w:left w:val="nil"/>
          <w:bottom w:val="nil"/>
          <w:right w:val="nil"/>
          <w:between w:val="nil"/>
        </w:pBdr>
        <w:rPr>
          <w:lang w:val="en-US"/>
        </w:rPr>
      </w:pPr>
      <w:r w:rsidRPr="00BF18D9">
        <w:rPr>
          <w:lang w:val="en-US"/>
        </w:rPr>
        <w:t xml:space="preserve">The study area was the Kandalaksha Bay, where all previous </w:t>
      </w:r>
      <w:r w:rsidRPr="00BF18D9">
        <w:rPr>
          <w:i/>
          <w:lang w:val="en-US"/>
        </w:rPr>
        <w:t>ME</w:t>
      </w:r>
      <w:r w:rsidRPr="00BF18D9">
        <w:rPr>
          <w:lang w:val="en-US"/>
        </w:rPr>
        <w:t xml:space="preserve"> and </w:t>
      </w:r>
      <w:r w:rsidRPr="00BF18D9">
        <w:rPr>
          <w:i/>
          <w:lang w:val="en-US"/>
        </w:rPr>
        <w:t>MT</w:t>
      </w:r>
      <w:r w:rsidRPr="00BF18D9">
        <w:rPr>
          <w:lang w:val="en-US"/>
        </w:rPr>
        <w:t xml:space="preserve"> studies in the White Sea have been conducted (REF). The</w:t>
      </w:r>
      <w:ins w:id="2" w:author="Arcella" w:date="2024-07-23T18:04:00Z">
        <w:r w:rsidR="00352E40" w:rsidRPr="00BF18D9">
          <w:rPr>
            <w:lang w:val="en-US"/>
          </w:rPr>
          <w:t xml:space="preserve"> Bay,</w:t>
        </w:r>
      </w:ins>
      <w:r w:rsidRPr="00BF18D9">
        <w:rPr>
          <w:lang w:val="en-US"/>
        </w:rPr>
        <w:t xml:space="preserve"> 185 km long</w:t>
      </w:r>
      <w:ins w:id="3" w:author="Arcella" w:date="2024-07-23T18:04:00Z">
        <w:r w:rsidR="00352E40" w:rsidRPr="00BF18D9">
          <w:rPr>
            <w:lang w:val="en-US"/>
          </w:rPr>
          <w:t>,</w:t>
        </w:r>
      </w:ins>
      <w:r w:rsidRPr="00BF18D9">
        <w:rPr>
          <w:lang w:val="en-US"/>
        </w:rPr>
        <w:t xml:space="preserve"> </w:t>
      </w:r>
      <w:del w:id="4" w:author="Arcella" w:date="2024-07-23T18:04:00Z">
        <w:r w:rsidRPr="00BF18D9" w:rsidDel="00352E40">
          <w:rPr>
            <w:lang w:val="en-US"/>
          </w:rPr>
          <w:delText xml:space="preserve">Bay </w:delText>
        </w:r>
      </w:del>
      <w:r w:rsidRPr="00BF18D9">
        <w:rPr>
          <w:lang w:val="en-US"/>
        </w:rPr>
        <w:t>is funnel-shaped</w:t>
      </w:r>
      <w:ins w:id="5" w:author="Arcella" w:date="2024-07-29T09:18:00Z">
        <w:r w:rsidR="001E329B">
          <w:rPr>
            <w:lang w:val="en-US"/>
          </w:rPr>
          <w:t>,</w:t>
        </w:r>
      </w:ins>
      <w:r w:rsidRPr="00BF18D9">
        <w:rPr>
          <w:lang w:val="en-US"/>
        </w:rPr>
        <w:t xml:space="preserve"> with numerous islands and skerries and a highly indented coastline (Fig. 1). Climate is continental subarctic with 4-5 months of ice cover and the average monthly sea surface temperature in August of 13.8°C. Mean tidal range is about 2 m. Summer surface salinity is 24 ppt </w:t>
      </w:r>
      <w:del w:id="6" w:author="Arcella" w:date="2024-07-23T18:05:00Z">
        <w:r w:rsidRPr="00BF18D9" w:rsidDel="00352E40">
          <w:rPr>
            <w:lang w:val="en-US"/>
          </w:rPr>
          <w:delText xml:space="preserve">throughout </w:delText>
        </w:r>
      </w:del>
      <w:ins w:id="7" w:author="Arcella" w:date="2024-07-23T18:05:00Z">
        <w:r w:rsidR="00352E40" w:rsidRPr="00BF18D9">
          <w:rPr>
            <w:lang w:val="en-US"/>
          </w:rPr>
          <w:t xml:space="preserve">in </w:t>
        </w:r>
      </w:ins>
      <w:r w:rsidRPr="00BF18D9">
        <w:rPr>
          <w:lang w:val="en-US"/>
        </w:rPr>
        <w:t>most of the Bay (“normal” salinity for most of the White Sea)</w:t>
      </w:r>
      <w:del w:id="8" w:author="Arcella" w:date="2024-07-23T18:05:00Z">
        <w:r w:rsidRPr="00BF18D9" w:rsidDel="00352E40">
          <w:rPr>
            <w:lang w:val="en-US"/>
          </w:rPr>
          <w:delText xml:space="preserve">, but is </w:delText>
        </w:r>
      </w:del>
      <w:ins w:id="9" w:author="Arcella" w:date="2024-07-23T18:05:00Z">
        <w:r w:rsidR="00352E40" w:rsidRPr="00BF18D9">
          <w:rPr>
            <w:lang w:val="en-US"/>
          </w:rPr>
          <w:t xml:space="preserve"> and </w:t>
        </w:r>
      </w:ins>
      <w:r w:rsidRPr="00BF18D9">
        <w:rPr>
          <w:lang w:val="en-US"/>
        </w:rPr>
        <w:t>lower in the estuarine areas (Berger ???). Two</w:t>
      </w:r>
      <w:ins w:id="10" w:author="Arcella" w:date="2024-07-23T18:06:00Z">
        <w:r w:rsidR="00352E40" w:rsidRPr="00BF18D9">
          <w:rPr>
            <w:lang w:val="en-US"/>
          </w:rPr>
          <w:t xml:space="preserve"> canals of a</w:t>
        </w:r>
      </w:ins>
      <w:r w:rsidRPr="00BF18D9">
        <w:rPr>
          <w:lang w:val="en-US"/>
        </w:rPr>
        <w:t xml:space="preserve"> hydropower plant</w:t>
      </w:r>
      <w:del w:id="11" w:author="Arcella" w:date="2024-07-23T18:06:00Z">
        <w:r w:rsidRPr="00BF18D9" w:rsidDel="00352E40">
          <w:rPr>
            <w:lang w:val="en-US"/>
          </w:rPr>
          <w:delText>’s canals</w:delText>
        </w:r>
      </w:del>
      <w:r w:rsidRPr="00BF18D9">
        <w:rPr>
          <w:lang w:val="en-US"/>
        </w:rPr>
        <w:t xml:space="preserve"> and 24 rivers with a catchment area of 141 </w:t>
      </w:r>
      <w:del w:id="12" w:author="Arcella" w:date="2024-07-23T18:06:00Z">
        <w:r w:rsidRPr="00BF18D9" w:rsidDel="00352E40">
          <w:rPr>
            <w:lang w:val="en-US"/>
          </w:rPr>
          <w:delText>-</w:delText>
        </w:r>
      </w:del>
      <w:ins w:id="13" w:author="Arcella" w:date="2024-07-23T18:06:00Z">
        <w:r w:rsidR="00352E40" w:rsidRPr="00BF18D9">
          <w:rPr>
            <w:lang w:val="en-US"/>
          </w:rPr>
          <w:t>–</w:t>
        </w:r>
      </w:ins>
      <w:r w:rsidRPr="00BF18D9">
        <w:rPr>
          <w:lang w:val="en-US"/>
        </w:rPr>
        <w:t xml:space="preserve"> 12</w:t>
      </w:r>
      <w:ins w:id="14" w:author="Arcella" w:date="2024-07-23T18:06:00Z">
        <w:r w:rsidR="00352E40" w:rsidRPr="00BF18D9">
          <w:rPr>
            <w:lang w:val="en-US"/>
          </w:rPr>
          <w:t>,</w:t>
        </w:r>
      </w:ins>
      <w:r w:rsidRPr="00BF18D9">
        <w:rPr>
          <w:lang w:val="en-US"/>
        </w:rPr>
        <w:t>830 km</w:t>
      </w:r>
      <w:r w:rsidRPr="00BF18D9">
        <w:rPr>
          <w:vertAlign w:val="superscript"/>
          <w:lang w:val="en-US"/>
        </w:rPr>
        <w:t>2</w:t>
      </w:r>
      <w:r w:rsidRPr="00BF18D9">
        <w:rPr>
          <w:lang w:val="en-US"/>
        </w:rPr>
        <w:t xml:space="preserve"> (Median 240 km</w:t>
      </w:r>
      <w:r w:rsidRPr="00BF18D9">
        <w:rPr>
          <w:vertAlign w:val="superscript"/>
          <w:lang w:val="en-US"/>
        </w:rPr>
        <w:t>2</w:t>
      </w:r>
      <w:r w:rsidRPr="00BF18D9">
        <w:rPr>
          <w:lang w:val="en-US"/>
        </w:rPr>
        <w:t>; see Stable ++ ) flow into the Bay, with the largest river, the Niva, entering the Bay at its very top. Due to the complex geometry of the shoreline and numerous rivers, local surf and salinity gradients are pronounced (</w:t>
      </w:r>
      <w:proofErr w:type="spellStart"/>
      <w:r w:rsidRPr="00BF18D9">
        <w:rPr>
          <w:lang w:val="en-US"/>
        </w:rPr>
        <w:t>Filatov</w:t>
      </w:r>
      <w:proofErr w:type="spellEnd"/>
      <w:r w:rsidRPr="00BF18D9">
        <w:rPr>
          <w:lang w:val="en-US"/>
        </w:rPr>
        <w:t xml:space="preserve"> et al., 2005).</w:t>
      </w:r>
    </w:p>
    <w:p w14:paraId="04F8403F" w14:textId="658508DE" w:rsidR="008F3A0C" w:rsidRPr="00BF18D9" w:rsidRDefault="00555405">
      <w:pPr>
        <w:pBdr>
          <w:top w:val="nil"/>
          <w:left w:val="nil"/>
          <w:bottom w:val="nil"/>
          <w:right w:val="nil"/>
          <w:between w:val="nil"/>
        </w:pBdr>
        <w:rPr>
          <w:color w:val="000000"/>
          <w:lang w:val="en-US"/>
        </w:rPr>
      </w:pPr>
      <w:del w:id="15" w:author="Arcella" w:date="2024-07-23T18:06:00Z">
        <w:r w:rsidRPr="00BF18D9" w:rsidDel="00352E40">
          <w:rPr>
            <w:color w:val="000000"/>
            <w:lang w:val="en-US"/>
          </w:rPr>
          <w:delText>Historically (through the 20th century), s</w:delText>
        </w:r>
      </w:del>
      <w:ins w:id="16" w:author="Arcella" w:date="2024-07-23T18:06:00Z">
        <w:r w:rsidR="00352E40" w:rsidRPr="00BF18D9">
          <w:rPr>
            <w:color w:val="000000"/>
            <w:lang w:val="en-US"/>
          </w:rPr>
          <w:t>S</w:t>
        </w:r>
      </w:ins>
      <w:r w:rsidRPr="00BF18D9">
        <w:rPr>
          <w:color w:val="000000"/>
          <w:lang w:val="en-US"/>
        </w:rPr>
        <w:t xml:space="preserve">ix ports </w:t>
      </w:r>
      <w:del w:id="17" w:author="Arcella" w:date="2024-07-23T18:07:00Z">
        <w:r w:rsidRPr="00BF18D9" w:rsidDel="00352E40">
          <w:rPr>
            <w:color w:val="000000"/>
            <w:lang w:val="en-US"/>
          </w:rPr>
          <w:delText xml:space="preserve">were functioning in the area </w:delText>
        </w:r>
      </w:del>
      <w:r w:rsidRPr="00BF18D9">
        <w:rPr>
          <w:color w:val="000000"/>
          <w:lang w:val="en-US"/>
        </w:rPr>
        <w:t>operating oceanic vessels</w:t>
      </w:r>
      <w:ins w:id="18" w:author="Arcella" w:date="2024-07-23T18:06:00Z">
        <w:r w:rsidR="00352E40" w:rsidRPr="00BF18D9">
          <w:rPr>
            <w:color w:val="000000"/>
            <w:lang w:val="en-US"/>
          </w:rPr>
          <w:t xml:space="preserve"> </w:t>
        </w:r>
      </w:ins>
      <w:ins w:id="19" w:author="Arcella" w:date="2024-07-23T18:07:00Z">
        <w:r w:rsidR="00352E40" w:rsidRPr="00BF18D9">
          <w:rPr>
            <w:color w:val="000000"/>
            <w:lang w:val="en-US"/>
          </w:rPr>
          <w:t xml:space="preserve">were functioning in the area </w:t>
        </w:r>
      </w:ins>
      <w:ins w:id="20" w:author="Arcella" w:date="2024-07-23T18:06:00Z">
        <w:r w:rsidR="00352E40" w:rsidRPr="00BF18D9">
          <w:rPr>
            <w:color w:val="000000"/>
            <w:lang w:val="en-US"/>
          </w:rPr>
          <w:t>in the 20th century</w:t>
        </w:r>
      </w:ins>
      <w:r w:rsidRPr="00BF18D9">
        <w:rPr>
          <w:color w:val="000000"/>
          <w:lang w:val="en-US"/>
        </w:rPr>
        <w:t xml:space="preserve"> (Fig. 1). Two of </w:t>
      </w:r>
      <w:del w:id="21" w:author="Arcella" w:date="2024-07-23T18:07:00Z">
        <w:r w:rsidRPr="00BF18D9" w:rsidDel="00352E40">
          <w:rPr>
            <w:color w:val="000000"/>
            <w:lang w:val="en-US"/>
          </w:rPr>
          <w:delText>these ports</w:delText>
        </w:r>
      </w:del>
      <w:ins w:id="22" w:author="Arcella" w:date="2024-07-23T18:07:00Z">
        <w:r w:rsidR="00352E40" w:rsidRPr="00BF18D9">
          <w:rPr>
            <w:color w:val="000000"/>
            <w:lang w:val="en-US"/>
          </w:rPr>
          <w:t>them</w:t>
        </w:r>
      </w:ins>
      <w:r w:rsidRPr="00BF18D9">
        <w:rPr>
          <w:color w:val="000000"/>
          <w:lang w:val="en-US"/>
        </w:rPr>
        <w:t xml:space="preserve">, both </w:t>
      </w:r>
      <w:r w:rsidRPr="00BF18D9">
        <w:rPr>
          <w:lang w:val="en-US"/>
        </w:rPr>
        <w:t xml:space="preserve">at </w:t>
      </w:r>
      <w:del w:id="23" w:author="Arcella" w:date="2024-07-23T18:07:00Z">
        <w:r w:rsidRPr="00BF18D9" w:rsidDel="00352E40">
          <w:rPr>
            <w:lang w:val="en-US"/>
          </w:rPr>
          <w:delText>the</w:delText>
        </w:r>
        <w:r w:rsidRPr="00BF18D9" w:rsidDel="00352E40">
          <w:rPr>
            <w:color w:val="000000"/>
            <w:lang w:val="en-US"/>
          </w:rPr>
          <w:delText xml:space="preserve"> top of the </w:delText>
        </w:r>
      </w:del>
      <w:r w:rsidRPr="00BF18D9">
        <w:rPr>
          <w:color w:val="000000"/>
          <w:lang w:val="en-US"/>
        </w:rPr>
        <w:t>Bay</w:t>
      </w:r>
      <w:ins w:id="24" w:author="Arcella" w:date="2024-07-23T18:07:00Z">
        <w:r w:rsidR="00352E40" w:rsidRPr="00BF18D9">
          <w:rPr>
            <w:color w:val="000000"/>
            <w:lang w:val="en-US"/>
          </w:rPr>
          <w:t>’s top</w:t>
        </w:r>
      </w:ins>
      <w:r w:rsidRPr="00BF18D9">
        <w:rPr>
          <w:color w:val="000000"/>
          <w:lang w:val="en-US"/>
        </w:rPr>
        <w:t xml:space="preserve">, are </w:t>
      </w:r>
      <w:del w:id="25" w:author="Arcella" w:date="2024-07-23T18:07:00Z">
        <w:r w:rsidRPr="00BF18D9" w:rsidDel="00352E40">
          <w:rPr>
            <w:color w:val="000000"/>
            <w:lang w:val="en-US"/>
          </w:rPr>
          <w:delText xml:space="preserve">functioning </w:delText>
        </w:r>
      </w:del>
      <w:ins w:id="26" w:author="Arcella" w:date="2024-07-23T18:07:00Z">
        <w:r w:rsidR="00352E40" w:rsidRPr="00BF18D9">
          <w:rPr>
            <w:color w:val="000000"/>
            <w:lang w:val="en-US"/>
          </w:rPr>
          <w:t xml:space="preserve">still in operation. </w:t>
        </w:r>
      </w:ins>
      <w:del w:id="27" w:author="Arcella" w:date="2024-07-23T18:07:00Z">
        <w:r w:rsidRPr="00BF18D9" w:rsidDel="00352E40">
          <w:rPr>
            <w:color w:val="000000"/>
            <w:lang w:val="en-US"/>
          </w:rPr>
          <w:delText xml:space="preserve">while the remaining </w:delText>
        </w:r>
      </w:del>
      <w:ins w:id="28" w:author="Arcella" w:date="2024-07-23T18:07:00Z">
        <w:r w:rsidR="00352E40" w:rsidRPr="00BF18D9">
          <w:rPr>
            <w:color w:val="000000"/>
            <w:lang w:val="en-US"/>
          </w:rPr>
          <w:t xml:space="preserve">The other four have been </w:t>
        </w:r>
      </w:ins>
      <w:del w:id="29" w:author="Arcella" w:date="2024-07-23T18:07:00Z">
        <w:r w:rsidRPr="00BF18D9" w:rsidDel="00352E40">
          <w:rPr>
            <w:color w:val="000000"/>
            <w:lang w:val="en-US"/>
          </w:rPr>
          <w:delText xml:space="preserve">are </w:delText>
        </w:r>
      </w:del>
      <w:r w:rsidRPr="00BF18D9">
        <w:rPr>
          <w:color w:val="000000"/>
          <w:lang w:val="en-US"/>
        </w:rPr>
        <w:t xml:space="preserve">abandoned (Sailing directions of the White Sea, 1932; </w:t>
      </w:r>
      <w:proofErr w:type="spellStart"/>
      <w:r w:rsidRPr="00BF18D9">
        <w:rPr>
          <w:color w:val="000000"/>
          <w:lang w:val="en-US"/>
        </w:rPr>
        <w:t>Krasavtsev</w:t>
      </w:r>
      <w:proofErr w:type="spellEnd"/>
      <w:r w:rsidRPr="00BF18D9">
        <w:rPr>
          <w:color w:val="000000"/>
          <w:lang w:val="en-US"/>
        </w:rPr>
        <w:t xml:space="preserve">, 2011) but </w:t>
      </w:r>
      <w:ins w:id="30" w:author="Arcella" w:date="2024-07-23T18:07:00Z">
        <w:r w:rsidR="00352E40" w:rsidRPr="00BF18D9">
          <w:rPr>
            <w:color w:val="000000"/>
            <w:lang w:val="en-US"/>
          </w:rPr>
          <w:t xml:space="preserve">are </w:t>
        </w:r>
      </w:ins>
      <w:ins w:id="31" w:author="Arcella" w:date="2024-07-23T18:08:00Z">
        <w:r w:rsidR="00352E40" w:rsidRPr="00BF18D9">
          <w:rPr>
            <w:color w:val="000000"/>
            <w:highlight w:val="yellow"/>
            <w:lang w:val="en-US"/>
          </w:rPr>
          <w:t>occasionally</w:t>
        </w:r>
        <w:r w:rsidR="00352E40" w:rsidRPr="00BF18D9">
          <w:rPr>
            <w:color w:val="000000"/>
            <w:lang w:val="en-US"/>
          </w:rPr>
          <w:t xml:space="preserve"> </w:t>
        </w:r>
      </w:ins>
      <w:del w:id="32" w:author="Arcella" w:date="2024-07-23T18:08:00Z">
        <w:r w:rsidRPr="00BF18D9" w:rsidDel="00352E40">
          <w:rPr>
            <w:color w:val="000000"/>
            <w:lang w:val="en-US"/>
          </w:rPr>
          <w:delText xml:space="preserve">still </w:delText>
        </w:r>
      </w:del>
      <w:r w:rsidRPr="00BF18D9">
        <w:rPr>
          <w:color w:val="000000"/>
          <w:lang w:val="en-US"/>
        </w:rPr>
        <w:t>visited by small ships</w:t>
      </w:r>
      <w:del w:id="33" w:author="Arcella" w:date="2024-07-23T18:08:00Z">
        <w:r w:rsidRPr="00BF18D9" w:rsidDel="00352E40">
          <w:rPr>
            <w:color w:val="000000"/>
            <w:lang w:val="en-US"/>
          </w:rPr>
          <w:delText xml:space="preserve">, according </w:delText>
        </w:r>
        <w:r w:rsidRPr="00BF18D9" w:rsidDel="00352E40">
          <w:rPr>
            <w:lang w:val="en-US"/>
          </w:rPr>
          <w:delText>to common</w:delText>
        </w:r>
        <w:r w:rsidRPr="00BF18D9" w:rsidDel="00352E40">
          <w:rPr>
            <w:color w:val="000000"/>
            <w:lang w:val="en-US"/>
          </w:rPr>
          <w:delText xml:space="preserve"> knowledge</w:delText>
        </w:r>
      </w:del>
      <w:ins w:id="34" w:author="Arcella" w:date="2024-07-23T18:08:00Z">
        <w:r w:rsidR="00352E40" w:rsidRPr="00BF18D9">
          <w:rPr>
            <w:color w:val="000000"/>
            <w:lang w:val="en-US"/>
          </w:rPr>
          <w:t xml:space="preserve"> </w:t>
        </w:r>
        <w:r w:rsidR="00352E40" w:rsidRPr="00BF18D9">
          <w:rPr>
            <w:color w:val="000000"/>
            <w:highlight w:val="yellow"/>
            <w:lang w:val="en-US"/>
          </w:rPr>
          <w:t>(our observations/reports of local residents)</w:t>
        </w:r>
      </w:ins>
      <w:r w:rsidRPr="00BF18D9">
        <w:rPr>
          <w:color w:val="000000"/>
          <w:lang w:val="en-US"/>
        </w:rPr>
        <w:t>.</w:t>
      </w:r>
    </w:p>
    <w:p w14:paraId="42C55D65" w14:textId="5F720DA6" w:rsidR="008F3A0C" w:rsidRPr="00BF18D9" w:rsidRDefault="00555405">
      <w:pPr>
        <w:pBdr>
          <w:top w:val="nil"/>
          <w:left w:val="nil"/>
          <w:bottom w:val="nil"/>
          <w:right w:val="nil"/>
          <w:between w:val="nil"/>
        </w:pBdr>
        <w:rPr>
          <w:ins w:id="35" w:author="МК" w:date="2024-07-04T01:16:00Z"/>
          <w:color w:val="000000"/>
          <w:lang w:val="en-US"/>
        </w:rPr>
      </w:pPr>
      <w:r w:rsidRPr="00BF18D9">
        <w:rPr>
          <w:color w:val="000000"/>
          <w:lang w:val="en-US"/>
        </w:rPr>
        <w:t xml:space="preserve">Mussels are </w:t>
      </w:r>
      <w:del w:id="36" w:author="Arcella" w:date="2024-07-23T18:09:00Z">
        <w:r w:rsidRPr="00BF18D9" w:rsidDel="00352E40">
          <w:rPr>
            <w:lang w:val="en-US"/>
          </w:rPr>
          <w:delText>omni</w:delText>
        </w:r>
      </w:del>
      <w:r w:rsidRPr="00BF18D9">
        <w:rPr>
          <w:lang w:val="en-US"/>
        </w:rPr>
        <w:t>present</w:t>
      </w:r>
      <w:ins w:id="37" w:author="Arcella" w:date="2024-07-23T18:09:00Z">
        <w:r w:rsidR="00352E40" w:rsidRPr="00BF18D9">
          <w:rPr>
            <w:lang w:val="en-US"/>
          </w:rPr>
          <w:t xml:space="preserve"> everywhere</w:t>
        </w:r>
      </w:ins>
      <w:r w:rsidRPr="00BF18D9">
        <w:rPr>
          <w:lang w:val="en-US"/>
        </w:rPr>
        <w:t xml:space="preserve"> </w:t>
      </w:r>
      <w:r w:rsidRPr="00BF18D9">
        <w:rPr>
          <w:color w:val="000000"/>
          <w:lang w:val="en-US"/>
        </w:rPr>
        <w:t xml:space="preserve">in the </w:t>
      </w:r>
      <w:r w:rsidRPr="00BF18D9">
        <w:rPr>
          <w:lang w:val="en-US"/>
        </w:rPr>
        <w:t xml:space="preserve">shallow waters </w:t>
      </w:r>
      <w:r w:rsidRPr="00BF18D9">
        <w:rPr>
          <w:color w:val="000000"/>
          <w:lang w:val="en-US"/>
        </w:rPr>
        <w:t xml:space="preserve">of the Bay. They are particularly abundant in the littoral fucoid belt (mainly </w:t>
      </w:r>
      <w:r w:rsidRPr="00BF18D9">
        <w:rPr>
          <w:i/>
          <w:color w:val="000000"/>
          <w:lang w:val="en-US"/>
        </w:rPr>
        <w:t>Fucus vesiculosus</w:t>
      </w:r>
      <w:r w:rsidRPr="00BF18D9">
        <w:rPr>
          <w:color w:val="000000"/>
          <w:lang w:val="en-US"/>
        </w:rPr>
        <w:t xml:space="preserve"> L. and </w:t>
      </w:r>
      <w:proofErr w:type="spellStart"/>
      <w:r w:rsidRPr="00BF18D9">
        <w:rPr>
          <w:i/>
          <w:color w:val="000000"/>
          <w:lang w:val="en-US"/>
        </w:rPr>
        <w:t>Ascophyllum</w:t>
      </w:r>
      <w:proofErr w:type="spellEnd"/>
      <w:r w:rsidRPr="00BF18D9">
        <w:rPr>
          <w:i/>
          <w:color w:val="000000"/>
          <w:lang w:val="en-US"/>
        </w:rPr>
        <w:t xml:space="preserve"> </w:t>
      </w:r>
      <w:proofErr w:type="spellStart"/>
      <w:r w:rsidRPr="00BF18D9">
        <w:rPr>
          <w:i/>
          <w:color w:val="000000"/>
          <w:lang w:val="en-US"/>
        </w:rPr>
        <w:t>nodosum</w:t>
      </w:r>
      <w:proofErr w:type="spellEnd"/>
      <w:r w:rsidRPr="00BF18D9">
        <w:rPr>
          <w:i/>
          <w:color w:val="000000"/>
          <w:lang w:val="en-US"/>
        </w:rPr>
        <w:t xml:space="preserve"> </w:t>
      </w:r>
      <w:r w:rsidRPr="00BF18D9">
        <w:rPr>
          <w:color w:val="000000"/>
          <w:lang w:val="en-US"/>
        </w:rPr>
        <w:t xml:space="preserve">L.), which is continuous 0.5-1.0 m above mean spring tide depth (Berger et al. 2001). According to </w:t>
      </w:r>
      <w:ins w:id="38" w:author="Arcella" w:date="2024-07-23T18:09:00Z">
        <w:r w:rsidR="00352E40" w:rsidRPr="00BF18D9">
          <w:rPr>
            <w:color w:val="000000"/>
            <w:lang w:val="en-US"/>
          </w:rPr>
          <w:t xml:space="preserve">the </w:t>
        </w:r>
      </w:ins>
      <w:r w:rsidRPr="00BF18D9">
        <w:rPr>
          <w:color w:val="000000"/>
          <w:lang w:val="en-US"/>
        </w:rPr>
        <w:t>data from 2002–2013, both mussel species were almost ubiquitous in the Bay, but their ratio in settlements varied greatly</w:t>
      </w:r>
      <w:ins w:id="39" w:author="Arcella" w:date="2024-07-23T18:09:00Z">
        <w:r w:rsidR="00352E40" w:rsidRPr="00BF18D9">
          <w:rPr>
            <w:color w:val="000000"/>
            <w:lang w:val="en-US"/>
          </w:rPr>
          <w:t>, with</w:t>
        </w:r>
      </w:ins>
      <w:r w:rsidRPr="00BF18D9">
        <w:rPr>
          <w:color w:val="000000"/>
          <w:lang w:val="en-US"/>
        </w:rPr>
        <w:t xml:space="preserve"> </w:t>
      </w:r>
      <w:del w:id="40" w:author="Arcella" w:date="2024-07-23T18:09:00Z">
        <w:r w:rsidRPr="00BF18D9" w:rsidDel="00352E40">
          <w:rPr>
            <w:color w:val="000000"/>
            <w:lang w:val="en-US"/>
          </w:rPr>
          <w:delText xml:space="preserve">and </w:delText>
        </w:r>
      </w:del>
      <w:r w:rsidRPr="00BF18D9">
        <w:rPr>
          <w:i/>
          <w:color w:val="000000"/>
          <w:lang w:val="en-US"/>
        </w:rPr>
        <w:t>ME</w:t>
      </w:r>
      <w:r w:rsidRPr="00BF18D9">
        <w:rPr>
          <w:color w:val="000000"/>
          <w:lang w:val="en-US"/>
        </w:rPr>
        <w:t xml:space="preserve"> </w:t>
      </w:r>
      <w:del w:id="41" w:author="Arcella" w:date="2024-07-23T18:09:00Z">
        <w:r w:rsidRPr="00BF18D9" w:rsidDel="00352E40">
          <w:rPr>
            <w:color w:val="000000"/>
            <w:lang w:val="en-US"/>
          </w:rPr>
          <w:delText xml:space="preserve">was </w:delText>
        </w:r>
      </w:del>
      <w:ins w:id="42" w:author="Arcella" w:date="2024-07-23T18:09:00Z">
        <w:r w:rsidR="00352E40" w:rsidRPr="00BF18D9">
          <w:rPr>
            <w:color w:val="000000"/>
            <w:lang w:val="en-US"/>
          </w:rPr>
          <w:t xml:space="preserve">being </w:t>
        </w:r>
      </w:ins>
      <w:r w:rsidRPr="00BF18D9">
        <w:rPr>
          <w:color w:val="000000"/>
          <w:lang w:val="en-US"/>
        </w:rPr>
        <w:t>generally dominant (Katolikova et al. 2016).</w:t>
      </w:r>
    </w:p>
    <w:p w14:paraId="237F049F" w14:textId="5AE117B5" w:rsidR="004E6D34" w:rsidRPr="00BF18D9" w:rsidRDefault="004E6D34">
      <w:pPr>
        <w:pBdr>
          <w:top w:val="nil"/>
          <w:left w:val="nil"/>
          <w:bottom w:val="nil"/>
          <w:right w:val="nil"/>
          <w:between w:val="nil"/>
        </w:pBdr>
        <w:rPr>
          <w:color w:val="000000"/>
          <w:lang w:val="en-US"/>
        </w:rPr>
      </w:pPr>
      <w:ins w:id="43" w:author="МК" w:date="2024-07-04T01:16:00Z">
        <w:r w:rsidRPr="00BF18D9">
          <w:rPr>
            <w:color w:val="000000"/>
            <w:lang w:val="en-US"/>
          </w:rPr>
          <w:lastRenderedPageBreak/>
          <w:t xml:space="preserve">There were 4 data sets used in the work: 1 modeling set and three testing </w:t>
        </w:r>
        <w:commentRangeStart w:id="44"/>
        <w:r w:rsidRPr="00BF18D9">
          <w:rPr>
            <w:color w:val="000000"/>
            <w:lang w:val="en-US"/>
          </w:rPr>
          <w:t>sets</w:t>
        </w:r>
      </w:ins>
      <w:commentRangeEnd w:id="44"/>
      <w:ins w:id="45" w:author="МК" w:date="2024-07-04T01:17:00Z">
        <w:r w:rsidRPr="00BF18D9">
          <w:rPr>
            <w:rStyle w:val="aa"/>
            <w:lang w:val="en-US"/>
          </w:rPr>
          <w:commentReference w:id="44"/>
        </w:r>
      </w:ins>
    </w:p>
    <w:p w14:paraId="289CC17C" w14:textId="77777777" w:rsidR="008F3A0C" w:rsidRPr="00BF18D9" w:rsidRDefault="00555405">
      <w:pPr>
        <w:pStyle w:val="2"/>
        <w:rPr>
          <w:lang w:val="en-US"/>
        </w:rPr>
      </w:pPr>
      <w:bookmarkStart w:id="46" w:name="2et92p0" w:colFirst="0" w:colLast="0"/>
      <w:bookmarkEnd w:id="46"/>
      <w:r w:rsidRPr="00BF18D9">
        <w:rPr>
          <w:lang w:val="en-US"/>
        </w:rPr>
        <w:t>Model</w:t>
      </w:r>
      <w:del w:id="47" w:author="Arcella" w:date="2024-07-23T18:10:00Z">
        <w:r w:rsidRPr="00BF18D9" w:rsidDel="00352E40">
          <w:rPr>
            <w:lang w:val="en-US"/>
          </w:rPr>
          <w:delText>l</w:delText>
        </w:r>
      </w:del>
      <w:r w:rsidRPr="00BF18D9">
        <w:rPr>
          <w:lang w:val="en-US"/>
        </w:rPr>
        <w:t>ing data set</w:t>
      </w:r>
    </w:p>
    <w:p w14:paraId="20B78B10" w14:textId="77777777" w:rsidR="008F3A0C" w:rsidRPr="00BF18D9" w:rsidRDefault="00555405">
      <w:pPr>
        <w:pBdr>
          <w:top w:val="nil"/>
          <w:left w:val="nil"/>
          <w:bottom w:val="nil"/>
          <w:right w:val="nil"/>
          <w:between w:val="nil"/>
        </w:pBdr>
        <w:rPr>
          <w:lang w:val="en-US"/>
        </w:rPr>
      </w:pPr>
      <w:bookmarkStart w:id="48" w:name="tyjcwt" w:colFirst="0" w:colLast="0"/>
      <w:bookmarkEnd w:id="48"/>
      <w:r w:rsidRPr="00BF18D9">
        <w:rPr>
          <w:lang w:val="en-US"/>
        </w:rPr>
        <w:t>Mussel sampling and processing</w:t>
      </w:r>
    </w:p>
    <w:p w14:paraId="3C5EB68F" w14:textId="6560AEF3" w:rsidR="008F3A0C" w:rsidRPr="00BF18D9" w:rsidRDefault="00555405">
      <w:pPr>
        <w:pBdr>
          <w:top w:val="nil"/>
          <w:left w:val="nil"/>
          <w:bottom w:val="nil"/>
          <w:right w:val="nil"/>
          <w:between w:val="nil"/>
        </w:pBdr>
        <w:rPr>
          <w:lang w:val="en-US"/>
        </w:rPr>
      </w:pPr>
      <w:del w:id="49" w:author="МК" w:date="2024-07-02T06:26:00Z">
        <w:r w:rsidRPr="00BF18D9" w:rsidDel="00C94B7A">
          <w:rPr>
            <w:lang w:val="en-US"/>
          </w:rPr>
          <w:delText xml:space="preserve">Between 2011 and 2018, </w:delText>
        </w:r>
      </w:del>
      <w:ins w:id="50" w:author="МК" w:date="2024-07-02T06:26:00Z">
        <w:r w:rsidR="00C94B7A" w:rsidRPr="00BF18D9">
          <w:rPr>
            <w:lang w:val="en-US"/>
          </w:rPr>
          <w:t>M</w:t>
        </w:r>
      </w:ins>
      <w:del w:id="51" w:author="МК" w:date="2024-07-02T06:25:00Z">
        <w:r w:rsidRPr="00BF18D9" w:rsidDel="00C94B7A">
          <w:rPr>
            <w:lang w:val="en-US"/>
          </w:rPr>
          <w:delText>m</w:delText>
        </w:r>
      </w:del>
      <w:r w:rsidRPr="00BF18D9">
        <w:rPr>
          <w:lang w:val="en-US"/>
        </w:rPr>
        <w:t xml:space="preserve">ussels were sampled at 95 sites within the littoral fucoid belt </w:t>
      </w:r>
      <w:ins w:id="52" w:author="МК" w:date="2024-07-02T06:26:00Z">
        <w:r w:rsidR="00C94B7A" w:rsidRPr="00BF18D9">
          <w:rPr>
            <w:lang w:val="en-US"/>
          </w:rPr>
          <w:t xml:space="preserve">in 2011-2018 </w:t>
        </w:r>
      </w:ins>
      <w:r w:rsidRPr="00BF18D9">
        <w:rPr>
          <w:lang w:val="en-US"/>
        </w:rPr>
        <w:t xml:space="preserve">(Fig. 1). Data for 17 of these sites were included in the study by Katolikova et al. 2016, the </w:t>
      </w:r>
      <w:del w:id="53" w:author="Arcella" w:date="2024-07-26T12:08:00Z">
        <w:r w:rsidRPr="00BF18D9" w:rsidDel="00DF4AE9">
          <w:rPr>
            <w:lang w:val="en-US"/>
          </w:rPr>
          <w:delText xml:space="preserve">remaining </w:delText>
        </w:r>
      </w:del>
      <w:ins w:id="54" w:author="Arcella" w:date="2024-07-26T12:08:00Z">
        <w:r w:rsidR="00DF4AE9" w:rsidRPr="00BF18D9">
          <w:rPr>
            <w:lang w:val="en-US"/>
          </w:rPr>
          <w:t xml:space="preserve">other </w:t>
        </w:r>
      </w:ins>
      <w:r w:rsidRPr="00BF18D9">
        <w:rPr>
          <w:lang w:val="en-US"/>
        </w:rPr>
        <w:t>data are new. Sites were chosen to describe littoral populations of the Bay in as much detail as possible and to account for the heterogeneity of their habitat by substrate type, surf level, and distance from rivers and ports. All samples were taken within the fucoid belt to minimize differences in depth. At each site, three samples from fucoid thall</w:t>
      </w:r>
      <w:ins w:id="55" w:author="Arcella" w:date="2024-07-26T12:09:00Z">
        <w:r w:rsidR="00DF4AE9" w:rsidRPr="00BF18D9">
          <w:rPr>
            <w:lang w:val="en-US"/>
          </w:rPr>
          <w:t>i</w:t>
        </w:r>
      </w:ins>
      <w:del w:id="56" w:author="Arcella" w:date="2024-07-26T12:09:00Z">
        <w:r w:rsidRPr="00BF18D9" w:rsidDel="00DF4AE9">
          <w:rPr>
            <w:lang w:val="en-US"/>
          </w:rPr>
          <w:delText>uses</w:delText>
        </w:r>
      </w:del>
      <w:r w:rsidRPr="00BF18D9">
        <w:rPr>
          <w:lang w:val="en-US"/>
        </w:rPr>
        <w:t xml:space="preserve"> (hereinafter, algal samples) and three samples from bottom substrates (bottom samples) were collected a few meters from each other using 0.25 m</w:t>
      </w:r>
      <w:r w:rsidRPr="00BF18D9">
        <w:rPr>
          <w:vertAlign w:val="superscript"/>
          <w:lang w:val="en-US"/>
        </w:rPr>
        <w:t>2</w:t>
      </w:r>
      <w:r w:rsidRPr="00BF18D9">
        <w:rPr>
          <w:lang w:val="en-US"/>
        </w:rPr>
        <w:t xml:space="preserve"> and 0.025 m</w:t>
      </w:r>
      <w:r w:rsidRPr="00BF18D9">
        <w:rPr>
          <w:vertAlign w:val="superscript"/>
          <w:lang w:val="en-US"/>
        </w:rPr>
        <w:t>2</w:t>
      </w:r>
      <w:r w:rsidRPr="00BF18D9">
        <w:rPr>
          <w:lang w:val="en-US"/>
        </w:rPr>
        <w:t xml:space="preserve"> frames</w:t>
      </w:r>
      <w:ins w:id="57" w:author="Arcella" w:date="2024-07-26T12:09:00Z">
        <w:r w:rsidR="00DF4AE9" w:rsidRPr="00BF18D9">
          <w:rPr>
            <w:lang w:val="en-US"/>
          </w:rPr>
          <w:t>,</w:t>
        </w:r>
      </w:ins>
      <w:r w:rsidRPr="00BF18D9">
        <w:rPr>
          <w:lang w:val="en-US"/>
        </w:rPr>
        <w:t xml:space="preserve"> respectively. </w:t>
      </w:r>
      <w:del w:id="58" w:author="Arcella" w:date="2024-07-26T12:09:00Z">
        <w:r w:rsidRPr="00BF18D9" w:rsidDel="00DF4AE9">
          <w:rPr>
            <w:lang w:val="en-US"/>
          </w:rPr>
          <w:delText>When sampling, t</w:delText>
        </w:r>
      </w:del>
      <w:ins w:id="59" w:author="Arcella" w:date="2024-07-26T12:09:00Z">
        <w:r w:rsidR="00DF4AE9" w:rsidRPr="00BF18D9">
          <w:rPr>
            <w:lang w:val="en-US"/>
          </w:rPr>
          <w:t>T</w:t>
        </w:r>
      </w:ins>
      <w:r w:rsidRPr="00BF18D9">
        <w:rPr>
          <w:lang w:val="en-US"/>
        </w:rPr>
        <w:t xml:space="preserve">he frames were </w:t>
      </w:r>
      <w:del w:id="60" w:author="Arcella" w:date="2024-07-26T12:09:00Z">
        <w:r w:rsidRPr="00BF18D9" w:rsidDel="00DF4AE9">
          <w:rPr>
            <w:lang w:val="en-US"/>
          </w:rPr>
          <w:delText xml:space="preserve">not </w:delText>
        </w:r>
      </w:del>
      <w:r w:rsidRPr="00BF18D9">
        <w:rPr>
          <w:lang w:val="en-US"/>
        </w:rPr>
        <w:t>placed</w:t>
      </w:r>
      <w:ins w:id="61" w:author="Arcella" w:date="2024-07-26T12:09:00Z">
        <w:r w:rsidR="00DF4AE9" w:rsidRPr="00BF18D9">
          <w:rPr>
            <w:lang w:val="en-US"/>
          </w:rPr>
          <w:t xml:space="preserve"> not</w:t>
        </w:r>
      </w:ins>
      <w:r w:rsidRPr="00BF18D9">
        <w:rPr>
          <w:lang w:val="en-US"/>
        </w:rPr>
        <w:t xml:space="preserve"> randomly</w:t>
      </w:r>
      <w:del w:id="62" w:author="Arcella" w:date="2024-07-26T12:09:00Z">
        <w:r w:rsidRPr="00BF18D9" w:rsidDel="00DF4AE9">
          <w:rPr>
            <w:lang w:val="en-US"/>
          </w:rPr>
          <w:delText>,</w:delText>
        </w:r>
      </w:del>
      <w:r w:rsidRPr="00BF18D9">
        <w:rPr>
          <w:lang w:val="en-US"/>
        </w:rPr>
        <w:t xml:space="preserve"> but in such a way as to capture the dense mussel aggregations.</w:t>
      </w:r>
    </w:p>
    <w:p w14:paraId="188E6C4F" w14:textId="72F04F74" w:rsidR="008F3A0C" w:rsidRPr="00BF18D9" w:rsidRDefault="00503EA9">
      <w:pPr>
        <w:pBdr>
          <w:top w:val="nil"/>
          <w:left w:val="nil"/>
          <w:bottom w:val="nil"/>
          <w:right w:val="nil"/>
          <w:between w:val="nil"/>
        </w:pBdr>
        <w:rPr>
          <w:lang w:val="en-US"/>
        </w:rPr>
      </w:pPr>
      <w:del w:id="63" w:author="МК" w:date="2024-07-02T06:55:00Z">
        <w:r w:rsidRPr="00BF18D9" w:rsidDel="00503EA9">
          <w:rPr>
            <w:color w:val="000000"/>
            <w:lang w:val="en-US"/>
          </w:rPr>
          <w:delText>Because shell morphotypes can be reliably identified in mussels larger than 10 mm (Khaitov et al. 2021), only such mussels were selected from samples and used in further analyses. The procedure for selection of mussels from samples taken from different substrates was different. From the bottom samples, all mussels were selected.</w:delText>
        </w:r>
        <w:r w:rsidRPr="00BF18D9" w:rsidDel="00503EA9">
          <w:rPr>
            <w:lang w:val="en-US"/>
          </w:rPr>
          <w:delText xml:space="preserve"> </w:delText>
        </w:r>
        <w:r w:rsidRPr="00BF18D9" w:rsidDel="00503EA9">
          <w:rPr>
            <w:color w:val="000000"/>
            <w:lang w:val="en-US"/>
          </w:rPr>
          <w:delText xml:space="preserve">From algal samples, one </w:delText>
        </w:r>
        <w:r w:rsidRPr="00BF18D9" w:rsidDel="00503EA9">
          <w:rPr>
            <w:lang w:val="en-US"/>
          </w:rPr>
          <w:delText xml:space="preserve">bundle </w:delText>
        </w:r>
        <w:r w:rsidRPr="00BF18D9" w:rsidDel="00503EA9">
          <w:rPr>
            <w:color w:val="000000"/>
            <w:lang w:val="en-US"/>
          </w:rPr>
          <w:delText>of algae</w:delText>
        </w:r>
        <w:r w:rsidRPr="00BF18D9" w:rsidDel="00503EA9">
          <w:rPr>
            <w:lang w:val="en-US"/>
          </w:rPr>
          <w:delText>,</w:delText>
        </w:r>
        <w:r w:rsidRPr="00BF18D9" w:rsidDel="00503EA9">
          <w:rPr>
            <w:color w:val="000000"/>
            <w:lang w:val="en-US"/>
          </w:rPr>
          <w:delText xml:space="preserve"> selected so that to contain at </w:delText>
        </w:r>
        <w:r w:rsidRPr="00BF18D9" w:rsidDel="00503EA9">
          <w:rPr>
            <w:lang w:val="en-US"/>
          </w:rPr>
          <w:delText>least a few</w:delText>
        </w:r>
        <w:r w:rsidRPr="00BF18D9" w:rsidDel="00503EA9">
          <w:rPr>
            <w:color w:val="000000"/>
            <w:lang w:val="en-US"/>
          </w:rPr>
          <w:delText xml:space="preserve"> dozens of mussels, and all other algae were weighed separately, along with attached mussels. Only mussels from the bundle were used in further analysis. To </w:delText>
        </w:r>
        <w:r w:rsidRPr="00BF18D9" w:rsidDel="00503EA9">
          <w:rPr>
            <w:lang w:val="en-US"/>
          </w:rPr>
          <w:delText xml:space="preserve">calculate </w:delText>
        </w:r>
        <w:r w:rsidRPr="00BF18D9" w:rsidDel="00503EA9">
          <w:rPr>
            <w:color w:val="000000"/>
            <w:lang w:val="en-US"/>
          </w:rPr>
          <w:delText xml:space="preserve">the total number of mussels in the sample, the weight of the bundle with the known number of mussels and the rest of the algae was compared. </w:delText>
        </w:r>
      </w:del>
      <w:ins w:id="64" w:author="МК" w:date="2024-07-02T06:57:00Z">
        <w:r w:rsidRPr="00BF18D9">
          <w:rPr>
            <w:color w:val="000000"/>
            <w:lang w:val="en-US"/>
          </w:rPr>
          <w:t>We used mussels with a shell length larger than 10 mm to identify the shell morphotypes reliably (Khaitov et al.</w:t>
        </w:r>
      </w:ins>
      <w:ins w:id="65" w:author="Arcella" w:date="2024-07-29T09:20:00Z">
        <w:r w:rsidR="001E329B">
          <w:rPr>
            <w:color w:val="000000"/>
            <w:lang w:val="en-US"/>
          </w:rPr>
          <w:t>,</w:t>
        </w:r>
      </w:ins>
      <w:ins w:id="66" w:author="МК" w:date="2024-07-02T06:57:00Z">
        <w:r w:rsidRPr="00BF18D9">
          <w:rPr>
            <w:color w:val="000000"/>
            <w:lang w:val="en-US"/>
          </w:rPr>
          <w:t xml:space="preserve"> 2021). In the bottom samples all mussels from a frame were used.</w:t>
        </w:r>
        <w:r w:rsidRPr="00BF18D9">
          <w:rPr>
            <w:lang w:val="en-US"/>
          </w:rPr>
          <w:t xml:space="preserve"> </w:t>
        </w:r>
        <w:r w:rsidRPr="00BF18D9">
          <w:rPr>
            <w:color w:val="000000"/>
            <w:lang w:val="en-US"/>
          </w:rPr>
          <w:t xml:space="preserve">In the algal samples the procedure was different. One </w:t>
        </w:r>
        <w:r w:rsidRPr="00BF18D9">
          <w:rPr>
            <w:lang w:val="en-US"/>
          </w:rPr>
          <w:t xml:space="preserve">bundle </w:t>
        </w:r>
        <w:r w:rsidRPr="00BF18D9">
          <w:rPr>
            <w:color w:val="000000"/>
            <w:lang w:val="en-US"/>
          </w:rPr>
          <w:t>of algae</w:t>
        </w:r>
        <w:r w:rsidRPr="00BF18D9">
          <w:rPr>
            <w:lang w:val="en-US"/>
          </w:rPr>
          <w:t>,</w:t>
        </w:r>
        <w:r w:rsidRPr="00BF18D9">
          <w:rPr>
            <w:color w:val="000000"/>
            <w:lang w:val="en-US"/>
          </w:rPr>
          <w:t xml:space="preserve"> containing at </w:t>
        </w:r>
        <w:r w:rsidRPr="00BF18D9">
          <w:rPr>
            <w:lang w:val="en-US"/>
          </w:rPr>
          <w:t>least a few</w:t>
        </w:r>
        <w:r w:rsidRPr="00BF18D9">
          <w:rPr>
            <w:color w:val="000000"/>
            <w:lang w:val="en-US"/>
          </w:rPr>
          <w:t xml:space="preserve"> </w:t>
        </w:r>
        <w:proofErr w:type="spellStart"/>
        <w:r w:rsidRPr="00BF18D9">
          <w:rPr>
            <w:color w:val="000000"/>
            <w:lang w:val="en-US"/>
          </w:rPr>
          <w:t>dozens</w:t>
        </w:r>
        <w:proofErr w:type="spellEnd"/>
        <w:r w:rsidRPr="00BF18D9">
          <w:rPr>
            <w:color w:val="000000"/>
            <w:lang w:val="en-US"/>
          </w:rPr>
          <w:t xml:space="preserve"> </w:t>
        </w:r>
        <w:del w:id="67" w:author="Arcella" w:date="2024-07-26T12:10:00Z">
          <w:r w:rsidRPr="00BF18D9" w:rsidDel="00DF4AE9">
            <w:rPr>
              <w:color w:val="000000"/>
              <w:lang w:val="en-US"/>
            </w:rPr>
            <w:lastRenderedPageBreak/>
            <w:delText xml:space="preserve">of </w:delText>
          </w:r>
        </w:del>
        <w:r w:rsidRPr="00BF18D9">
          <w:rPr>
            <w:color w:val="000000"/>
            <w:lang w:val="en-US"/>
          </w:rPr>
          <w:t xml:space="preserve">mussels, was chosen and weighed </w:t>
        </w:r>
        <w:del w:id="68" w:author="Arcella" w:date="2024-07-26T12:10:00Z">
          <w:r w:rsidRPr="00BF18D9" w:rsidDel="00DF4AE9">
            <w:rPr>
              <w:color w:val="000000"/>
              <w:lang w:val="en-US"/>
            </w:rPr>
            <w:delText xml:space="preserve">along </w:delText>
          </w:r>
        </w:del>
      </w:ins>
      <w:ins w:id="69" w:author="Arcella" w:date="2024-07-26T12:10:00Z">
        <w:r w:rsidR="00DF4AE9" w:rsidRPr="00BF18D9">
          <w:rPr>
            <w:color w:val="000000"/>
            <w:lang w:val="en-US"/>
          </w:rPr>
          <w:t xml:space="preserve">together </w:t>
        </w:r>
      </w:ins>
      <w:ins w:id="70" w:author="МК" w:date="2024-07-02T06:57:00Z">
        <w:r w:rsidRPr="00BF18D9">
          <w:rPr>
            <w:color w:val="000000"/>
            <w:lang w:val="en-US"/>
          </w:rPr>
          <w:t>with</w:t>
        </w:r>
      </w:ins>
      <w:ins w:id="71" w:author="Arcella" w:date="2024-07-26T12:10:00Z">
        <w:r w:rsidR="00DF4AE9" w:rsidRPr="00BF18D9">
          <w:rPr>
            <w:color w:val="000000"/>
            <w:lang w:val="en-US"/>
          </w:rPr>
          <w:t xml:space="preserve"> the</w:t>
        </w:r>
      </w:ins>
      <w:ins w:id="72" w:author="МК" w:date="2024-07-02T06:57:00Z">
        <w:r w:rsidRPr="00BF18D9">
          <w:rPr>
            <w:color w:val="000000"/>
            <w:lang w:val="en-US"/>
          </w:rPr>
          <w:t xml:space="preserve"> attached mussels. The rest of </w:t>
        </w:r>
      </w:ins>
      <w:ins w:id="73" w:author="Arcella" w:date="2024-07-26T12:10:00Z">
        <w:r w:rsidR="00DF4AE9" w:rsidRPr="00BF18D9">
          <w:rPr>
            <w:color w:val="000000"/>
            <w:lang w:val="en-US"/>
          </w:rPr>
          <w:t xml:space="preserve">the </w:t>
        </w:r>
      </w:ins>
      <w:ins w:id="74" w:author="МК" w:date="2024-07-02T06:57:00Z">
        <w:r w:rsidRPr="00BF18D9">
          <w:rPr>
            <w:color w:val="000000"/>
            <w:lang w:val="en-US"/>
          </w:rPr>
          <w:t xml:space="preserve">algae from a frame </w:t>
        </w:r>
        <w:del w:id="75" w:author="Arcella" w:date="2024-07-26T12:10:00Z">
          <w:r w:rsidRPr="00BF18D9" w:rsidDel="00DF4AE9">
            <w:rPr>
              <w:color w:val="000000"/>
              <w:lang w:val="en-US"/>
            </w:rPr>
            <w:delText xml:space="preserve">was </w:delText>
          </w:r>
        </w:del>
      </w:ins>
      <w:ins w:id="76" w:author="Arcella" w:date="2024-07-26T12:10:00Z">
        <w:r w:rsidR="00DF4AE9" w:rsidRPr="00BF18D9">
          <w:rPr>
            <w:color w:val="000000"/>
            <w:lang w:val="en-US"/>
          </w:rPr>
          <w:t xml:space="preserve">were </w:t>
        </w:r>
      </w:ins>
      <w:ins w:id="77" w:author="МК" w:date="2024-07-02T06:57:00Z">
        <w:r w:rsidRPr="00BF18D9">
          <w:rPr>
            <w:color w:val="000000"/>
            <w:lang w:val="en-US"/>
          </w:rPr>
          <w:t xml:space="preserve">weighted </w:t>
        </w:r>
        <w:del w:id="78" w:author="Arcella" w:date="2024-07-26T12:10:00Z">
          <w:r w:rsidRPr="00BF18D9" w:rsidDel="00DF4AE9">
            <w:rPr>
              <w:color w:val="000000"/>
              <w:lang w:val="en-US"/>
            </w:rPr>
            <w:delText>as well</w:delText>
          </w:r>
        </w:del>
      </w:ins>
      <w:ins w:id="79" w:author="Arcella" w:date="2024-07-26T12:10:00Z">
        <w:r w:rsidR="00DF4AE9" w:rsidRPr="00BF18D9">
          <w:rPr>
            <w:color w:val="000000"/>
            <w:lang w:val="en-US"/>
          </w:rPr>
          <w:t>too</w:t>
        </w:r>
      </w:ins>
      <w:ins w:id="80" w:author="МК" w:date="2024-07-02T06:57:00Z">
        <w:r w:rsidRPr="00BF18D9">
          <w:rPr>
            <w:color w:val="000000"/>
            <w:lang w:val="en-US"/>
          </w:rPr>
          <w:t xml:space="preserve">. Mussels from the bundle were counted and used for further analysis. The ratio </w:t>
        </w:r>
      </w:ins>
      <w:ins w:id="81" w:author="МК" w:date="2024-07-02T06:58:00Z">
        <w:r w:rsidRPr="00BF18D9">
          <w:rPr>
            <w:color w:val="000000"/>
            <w:lang w:val="en-US"/>
          </w:rPr>
          <w:t>between the counted</w:t>
        </w:r>
      </w:ins>
      <w:ins w:id="82" w:author="МК" w:date="2024-07-02T06:57:00Z">
        <w:r w:rsidRPr="00BF18D9">
          <w:rPr>
            <w:color w:val="000000"/>
            <w:lang w:val="en-US"/>
          </w:rPr>
          <w:t xml:space="preserve"> number of mussels </w:t>
        </w:r>
      </w:ins>
      <w:ins w:id="83" w:author="МК" w:date="2024-07-02T06:58:00Z">
        <w:r w:rsidRPr="00BF18D9">
          <w:rPr>
            <w:color w:val="000000"/>
            <w:lang w:val="en-US"/>
          </w:rPr>
          <w:t xml:space="preserve">and </w:t>
        </w:r>
      </w:ins>
      <w:ins w:id="84" w:author="МК" w:date="2024-07-02T06:57:00Z">
        <w:r w:rsidRPr="00BF18D9">
          <w:rPr>
            <w:color w:val="000000"/>
            <w:lang w:val="en-US"/>
          </w:rPr>
          <w:t xml:space="preserve">to the </w:t>
        </w:r>
      </w:ins>
      <w:ins w:id="85" w:author="МК" w:date="2024-07-02T06:58:00Z">
        <w:r w:rsidRPr="00BF18D9">
          <w:rPr>
            <w:color w:val="000000"/>
            <w:lang w:val="en-US"/>
          </w:rPr>
          <w:t>b</w:t>
        </w:r>
        <w:del w:id="86" w:author="Arcella" w:date="2024-07-26T12:11:00Z">
          <w:r w:rsidRPr="00BF18D9" w:rsidDel="00DF4AE9">
            <w:rPr>
              <w:color w:val="000000"/>
              <w:lang w:val="en-US"/>
            </w:rPr>
            <w:delText>o</w:delText>
          </w:r>
        </w:del>
        <w:r w:rsidRPr="00BF18D9">
          <w:rPr>
            <w:color w:val="000000"/>
            <w:lang w:val="en-US"/>
          </w:rPr>
          <w:t xml:space="preserve">undle </w:t>
        </w:r>
      </w:ins>
      <w:ins w:id="87" w:author="МК" w:date="2024-07-02T06:57:00Z">
        <w:r w:rsidRPr="00BF18D9">
          <w:rPr>
            <w:color w:val="000000"/>
            <w:lang w:val="en-US"/>
          </w:rPr>
          <w:t xml:space="preserve">weight was applied to </w:t>
        </w:r>
      </w:ins>
      <w:ins w:id="88" w:author="МК" w:date="2024-07-02T06:59:00Z">
        <w:r w:rsidRPr="00BF18D9">
          <w:rPr>
            <w:color w:val="000000"/>
            <w:lang w:val="en-US"/>
          </w:rPr>
          <w:t xml:space="preserve">the total algal weight to </w:t>
        </w:r>
      </w:ins>
      <w:ins w:id="89" w:author="МК" w:date="2024-07-02T06:57:00Z">
        <w:r w:rsidRPr="00BF18D9">
          <w:rPr>
            <w:color w:val="000000"/>
            <w:lang w:val="en-US"/>
          </w:rPr>
          <w:t xml:space="preserve">reconstruct the total number of mussels in the sample. </w:t>
        </w:r>
      </w:ins>
      <w:r w:rsidR="00555405" w:rsidRPr="00BF18D9">
        <w:rPr>
          <w:color w:val="000000"/>
          <w:lang w:val="en-US"/>
        </w:rPr>
        <w:t xml:space="preserve">For 12 sites the information on total number of mussels in algal samples was lacking, and </w:t>
      </w:r>
      <w:del w:id="90" w:author="Arcella" w:date="2024-07-26T12:11:00Z">
        <w:r w:rsidR="00555405" w:rsidRPr="00BF18D9" w:rsidDel="00DF4AE9">
          <w:rPr>
            <w:color w:val="000000"/>
            <w:lang w:val="en-US"/>
          </w:rPr>
          <w:delText xml:space="preserve">these sites </w:delText>
        </w:r>
      </w:del>
      <w:ins w:id="91" w:author="Arcella" w:date="2024-07-26T12:11:00Z">
        <w:r w:rsidR="00DF4AE9" w:rsidRPr="00BF18D9">
          <w:rPr>
            <w:color w:val="000000"/>
            <w:lang w:val="en-US"/>
          </w:rPr>
          <w:t xml:space="preserve">they </w:t>
        </w:r>
      </w:ins>
      <w:r w:rsidR="00555405" w:rsidRPr="00BF18D9">
        <w:rPr>
          <w:color w:val="000000"/>
          <w:lang w:val="en-US"/>
        </w:rPr>
        <w:t xml:space="preserve">were excluded from </w:t>
      </w:r>
      <w:del w:id="92" w:author="Arcella" w:date="2024-07-26T12:11:00Z">
        <w:r w:rsidR="00555405" w:rsidRPr="00BF18D9" w:rsidDel="00DF4AE9">
          <w:rPr>
            <w:color w:val="000000"/>
            <w:lang w:val="en-US"/>
          </w:rPr>
          <w:delText xml:space="preserve">those </w:delText>
        </w:r>
      </w:del>
      <w:ins w:id="93" w:author="Arcella" w:date="2024-07-26T12:11:00Z">
        <w:r w:rsidR="00DF4AE9" w:rsidRPr="00BF18D9">
          <w:rPr>
            <w:color w:val="000000"/>
            <w:lang w:val="en-US"/>
          </w:rPr>
          <w:t xml:space="preserve">the </w:t>
        </w:r>
      </w:ins>
      <w:r w:rsidR="00555405" w:rsidRPr="00BF18D9">
        <w:rPr>
          <w:color w:val="000000"/>
          <w:lang w:val="en-US"/>
        </w:rPr>
        <w:t xml:space="preserve">analyses which required data on mussel abundance </w:t>
      </w:r>
      <w:r w:rsidR="00555405" w:rsidRPr="00BF18D9">
        <w:rPr>
          <w:lang w:val="en-US"/>
        </w:rPr>
        <w:t>(Model 2, see below).</w:t>
      </w:r>
    </w:p>
    <w:p w14:paraId="2ADDDCCE" w14:textId="08250F5A" w:rsidR="008F3A0C" w:rsidRPr="00BF18D9" w:rsidRDefault="00555405">
      <w:pPr>
        <w:pBdr>
          <w:top w:val="nil"/>
          <w:left w:val="nil"/>
          <w:bottom w:val="nil"/>
          <w:right w:val="nil"/>
          <w:between w:val="nil"/>
        </w:pBdr>
        <w:rPr>
          <w:color w:val="000000"/>
          <w:lang w:val="en-US"/>
        </w:rPr>
      </w:pPr>
      <w:bookmarkStart w:id="94" w:name="3dy6vkm" w:colFirst="0" w:colLast="0"/>
      <w:bookmarkEnd w:id="94"/>
      <w:r w:rsidRPr="00BF18D9">
        <w:rPr>
          <w:color w:val="000000"/>
          <w:lang w:val="en-US"/>
        </w:rPr>
        <w:t xml:space="preserve">Shell morphotypes (E-morphotype, characteristic </w:t>
      </w:r>
      <w:del w:id="95" w:author="Arcella" w:date="2024-07-26T12:18:00Z">
        <w:r w:rsidRPr="00BF18D9" w:rsidDel="0003451A">
          <w:rPr>
            <w:color w:val="000000"/>
            <w:lang w:val="en-US"/>
          </w:rPr>
          <w:delText xml:space="preserve">to </w:delText>
        </w:r>
      </w:del>
      <w:ins w:id="96" w:author="Arcella" w:date="2024-07-26T12:18:00Z">
        <w:r w:rsidR="0003451A" w:rsidRPr="00BF18D9">
          <w:rPr>
            <w:color w:val="000000"/>
            <w:lang w:val="en-US"/>
          </w:rPr>
          <w:t xml:space="preserve">of </w:t>
        </w:r>
      </w:ins>
      <w:r w:rsidRPr="00BF18D9">
        <w:rPr>
          <w:i/>
          <w:color w:val="000000"/>
          <w:lang w:val="en-US"/>
        </w:rPr>
        <w:t>ME</w:t>
      </w:r>
      <w:r w:rsidRPr="00BF18D9">
        <w:rPr>
          <w:color w:val="000000"/>
          <w:lang w:val="en-US"/>
        </w:rPr>
        <w:t xml:space="preserve">, and T-morphotype, characteristic </w:t>
      </w:r>
      <w:del w:id="97" w:author="Arcella" w:date="2024-07-26T12:18:00Z">
        <w:r w:rsidRPr="00BF18D9" w:rsidDel="0003451A">
          <w:rPr>
            <w:color w:val="000000"/>
            <w:lang w:val="en-US"/>
          </w:rPr>
          <w:delText xml:space="preserve">to </w:delText>
        </w:r>
      </w:del>
      <w:ins w:id="98" w:author="Arcella" w:date="2024-07-26T12:18:00Z">
        <w:r w:rsidR="0003451A" w:rsidRPr="00BF18D9">
          <w:rPr>
            <w:color w:val="000000"/>
            <w:lang w:val="en-US"/>
          </w:rPr>
          <w:t xml:space="preserve">of </w:t>
        </w:r>
      </w:ins>
      <w:r w:rsidRPr="00BF18D9">
        <w:rPr>
          <w:i/>
          <w:color w:val="000000"/>
          <w:lang w:val="en-US"/>
        </w:rPr>
        <w:t>MT</w:t>
      </w:r>
      <w:r w:rsidRPr="00BF18D9">
        <w:rPr>
          <w:color w:val="000000"/>
          <w:lang w:val="en-US"/>
        </w:rPr>
        <w:t>) were identified for all selected mussels as in Khaitov et al. (2021). F</w:t>
      </w:r>
      <w:del w:id="99" w:author="МК" w:date="2024-07-02T07:00:00Z">
        <w:r w:rsidRPr="00BF18D9" w:rsidDel="00084C66">
          <w:rPr>
            <w:color w:val="000000"/>
            <w:lang w:val="en-US"/>
          </w:rPr>
          <w:delText>or f</w:delText>
        </w:r>
      </w:del>
      <w:r w:rsidRPr="00BF18D9">
        <w:rPr>
          <w:color w:val="000000"/>
          <w:lang w:val="en-US"/>
        </w:rPr>
        <w:t xml:space="preserve">urther, the proportion of morphotypes was converted to the proportion of </w:t>
      </w:r>
      <w:r w:rsidRPr="00BF18D9">
        <w:rPr>
          <w:i/>
          <w:color w:val="000000"/>
          <w:lang w:val="en-US"/>
        </w:rPr>
        <w:t xml:space="preserve">MT </w:t>
      </w:r>
      <w:r w:rsidRPr="00BF18D9">
        <w:rPr>
          <w:color w:val="000000"/>
          <w:lang w:val="en-US"/>
        </w:rPr>
        <w:t>(</w:t>
      </w:r>
      <w:r w:rsidRPr="00BF18D9">
        <w:rPr>
          <w:i/>
          <w:color w:val="000000"/>
          <w:lang w:val="en-US"/>
        </w:rPr>
        <w:t>Ptros</w:t>
      </w:r>
      <w:r w:rsidRPr="00BF18D9">
        <w:rPr>
          <w:color w:val="000000"/>
          <w:lang w:val="en-US"/>
        </w:rPr>
        <w:t xml:space="preserve">) in each sample, in pooled samples from each substrate </w:t>
      </w:r>
      <w:r w:rsidRPr="00BF18D9">
        <w:rPr>
          <w:color w:val="000000"/>
          <w:lang w:val="en-US"/>
        </w:rPr>
        <w:t xml:space="preserve">from </w:t>
      </w:r>
      <w:r w:rsidRPr="00BF18D9">
        <w:rPr>
          <w:color w:val="000000"/>
          <w:lang w:val="en-US"/>
        </w:rPr>
        <w:t xml:space="preserve">each site </w:t>
      </w:r>
      <w:r w:rsidRPr="00BF18D9">
        <w:rPr>
          <w:lang w:val="en-US"/>
        </w:rPr>
        <w:t>(</w:t>
      </w:r>
      <w:proofErr w:type="spellStart"/>
      <w:r w:rsidRPr="00BF18D9">
        <w:rPr>
          <w:i/>
          <w:lang w:val="en-US"/>
        </w:rPr>
        <w:t>Ptros</w:t>
      </w:r>
      <w:r w:rsidRPr="00BF18D9">
        <w:rPr>
          <w:vertAlign w:val="subscript"/>
          <w:lang w:val="en-US"/>
        </w:rPr>
        <w:t>Algae</w:t>
      </w:r>
      <w:proofErr w:type="spellEnd"/>
      <w:r w:rsidRPr="00BF18D9">
        <w:rPr>
          <w:lang w:val="en-US"/>
        </w:rPr>
        <w:t xml:space="preserve"> and </w:t>
      </w:r>
      <w:proofErr w:type="spellStart"/>
      <w:r w:rsidRPr="00BF18D9">
        <w:rPr>
          <w:i/>
          <w:lang w:val="en-US"/>
        </w:rPr>
        <w:t>Ptros</w:t>
      </w:r>
      <w:r w:rsidRPr="00BF18D9">
        <w:rPr>
          <w:vertAlign w:val="subscript"/>
          <w:lang w:val="en-US"/>
        </w:rPr>
        <w:t>Bottom</w:t>
      </w:r>
      <w:proofErr w:type="spellEnd"/>
      <w:r w:rsidRPr="00BF18D9">
        <w:rPr>
          <w:lang w:val="en-US"/>
        </w:rPr>
        <w:t>)</w:t>
      </w:r>
      <w:r w:rsidRPr="00BF18D9">
        <w:rPr>
          <w:color w:val="000000"/>
          <w:lang w:val="en-US"/>
        </w:rPr>
        <w:t xml:space="preserve"> and in pooled samples from each site </w:t>
      </w:r>
      <w:r w:rsidRPr="00BF18D9">
        <w:rPr>
          <w:lang w:val="en-US"/>
        </w:rPr>
        <w:t>(</w:t>
      </w:r>
      <w:proofErr w:type="spellStart"/>
      <w:r w:rsidRPr="00BF18D9">
        <w:rPr>
          <w:i/>
          <w:lang w:val="en-US"/>
        </w:rPr>
        <w:t>Ptros</w:t>
      </w:r>
      <w:r w:rsidRPr="00BF18D9">
        <w:rPr>
          <w:vertAlign w:val="subscript"/>
          <w:lang w:val="en-US"/>
        </w:rPr>
        <w:t>Site</w:t>
      </w:r>
      <w:proofErr w:type="spellEnd"/>
      <w:r w:rsidRPr="00BF18D9">
        <w:rPr>
          <w:lang w:val="en-US"/>
        </w:rPr>
        <w:t>)</w:t>
      </w:r>
      <w:r w:rsidRPr="00BF18D9">
        <w:rPr>
          <w:color w:val="000000"/>
          <w:lang w:val="en-US"/>
        </w:rPr>
        <w:t>, using equation</w:t>
      </w:r>
    </w:p>
    <w:p w14:paraId="1C6C96F7" w14:textId="77777777" w:rsidR="008F3A0C" w:rsidRPr="00BF18D9" w:rsidRDefault="00555405">
      <w:pPr>
        <w:pBdr>
          <w:top w:val="nil"/>
          <w:left w:val="nil"/>
          <w:bottom w:val="nil"/>
          <w:right w:val="nil"/>
          <w:between w:val="nil"/>
        </w:pBdr>
        <w:ind w:firstLine="0"/>
        <w:rPr>
          <w:lang w:val="en-US"/>
        </w:rPr>
      </w:pPr>
      <m:oMath>
        <m:r>
          <w:rPr>
            <w:rFonts w:ascii="Cambria Math" w:hAnsi="Cambria Math"/>
            <w:lang w:val="en-US"/>
          </w:rPr>
          <m:t xml:space="preserve">Ptros = </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e</m:t>
                </m:r>
                <m:sSup>
                  <m:sSupPr>
                    <m:ctrlPr>
                      <w:rPr>
                        <w:rFonts w:ascii="Cambria Math" w:hAnsi="Cambria Math"/>
                        <w:lang w:val="en-US"/>
                      </w:rPr>
                    </m:ctrlPr>
                  </m:sSupPr>
                  <m:e>
                    <m:r>
                      <w:rPr>
                        <w:rFonts w:ascii="Cambria Math" w:hAnsi="Cambria Math"/>
                        <w:lang w:val="en-US"/>
                      </w:rPr>
                      <m:t xml:space="preserve"> </m:t>
                    </m:r>
                  </m:e>
                  <m:sup>
                    <m:r>
                      <w:rPr>
                        <w:rFonts w:ascii="Cambria Math" w:hAnsi="Cambria Math"/>
                        <w:lang w:val="en-US"/>
                      </w:rPr>
                      <m:t xml:space="preserve"> </m:t>
                    </m:r>
                    <m:sSup>
                      <m:sSupPr>
                        <m:ctrlPr>
                          <w:rPr>
                            <w:rFonts w:ascii="Cambria Math" w:hAnsi="Cambria Math"/>
                            <w:lang w:val="en-US"/>
                          </w:rPr>
                        </m:ctrlPr>
                      </m:sSupPr>
                      <m:e>
                        <m:sSup>
                          <m:sSupPr>
                            <m:ctrlPr>
                              <w:rPr>
                                <w:rFonts w:ascii="Cambria Math" w:hAnsi="Cambria Math"/>
                                <w:lang w:val="en-US"/>
                              </w:rPr>
                            </m:ctrlPr>
                          </m:sSupPr>
                          <m:e>
                            <m:r>
                              <w:rPr>
                                <w:rFonts w:ascii="Cambria Math" w:hAnsi="Cambria Math"/>
                                <w:lang w:val="en-US"/>
                              </w:rPr>
                              <m:t>-2.4 + 5.4PT</m:t>
                            </m:r>
                          </m:e>
                          <m:sup/>
                        </m:sSup>
                      </m:e>
                      <m:sup/>
                    </m:sSup>
                  </m:sup>
                </m:sSup>
              </m:e>
              <m:sup/>
            </m:sSup>
          </m:num>
          <m:den>
            <m:r>
              <w:rPr>
                <w:rFonts w:ascii="Cambria Math" w:hAnsi="Cambria Math"/>
                <w:lang w:val="en-US"/>
              </w:rPr>
              <m:t xml:space="preserve">1 + </m:t>
            </m:r>
            <m:sSup>
              <m:sSupPr>
                <m:ctrlPr>
                  <w:rPr>
                    <w:rFonts w:ascii="Cambria Math" w:hAnsi="Cambria Math"/>
                    <w:lang w:val="en-US"/>
                  </w:rPr>
                </m:ctrlPr>
              </m:sSupPr>
              <m:e>
                <m:r>
                  <w:rPr>
                    <w:rFonts w:ascii="Cambria Math" w:hAnsi="Cambria Math"/>
                    <w:lang w:val="en-US"/>
                  </w:rPr>
                  <m:t>e</m:t>
                </m:r>
                <m:sSup>
                  <m:sSupPr>
                    <m:ctrlPr>
                      <w:rPr>
                        <w:rFonts w:ascii="Cambria Math" w:hAnsi="Cambria Math"/>
                        <w:lang w:val="en-US"/>
                      </w:rPr>
                    </m:ctrlPr>
                  </m:sSupPr>
                  <m:e>
                    <m:r>
                      <w:rPr>
                        <w:rFonts w:ascii="Cambria Math" w:hAnsi="Cambria Math"/>
                        <w:lang w:val="en-US"/>
                      </w:rPr>
                      <m:t xml:space="preserve"> </m:t>
                    </m:r>
                  </m:e>
                  <m:sup>
                    <m:r>
                      <w:rPr>
                        <w:rFonts w:ascii="Cambria Math" w:hAnsi="Cambria Math"/>
                        <w:lang w:val="en-US"/>
                      </w:rPr>
                      <m:t xml:space="preserve"> </m:t>
                    </m:r>
                    <m:sSup>
                      <m:sSupPr>
                        <m:ctrlPr>
                          <w:rPr>
                            <w:rFonts w:ascii="Cambria Math" w:hAnsi="Cambria Math"/>
                            <w:lang w:val="en-US"/>
                          </w:rPr>
                        </m:ctrlPr>
                      </m:sSupPr>
                      <m:e>
                        <m:sSup>
                          <m:sSupPr>
                            <m:ctrlPr>
                              <w:rPr>
                                <w:rFonts w:ascii="Cambria Math" w:hAnsi="Cambria Math"/>
                                <w:lang w:val="en-US"/>
                              </w:rPr>
                            </m:ctrlPr>
                          </m:sSupPr>
                          <m:e>
                            <m:r>
                              <w:rPr>
                                <w:rFonts w:ascii="Cambria Math" w:hAnsi="Cambria Math"/>
                                <w:lang w:val="en-US"/>
                              </w:rPr>
                              <m:t>-2.4 + 5.4PT</m:t>
                            </m:r>
                          </m:e>
                          <m:sup/>
                        </m:sSup>
                      </m:e>
                      <m:sup/>
                    </m:sSup>
                  </m:sup>
                </m:sSup>
              </m:e>
              <m:sup/>
            </m:sSup>
          </m:den>
        </m:f>
      </m:oMath>
      <w:r w:rsidRPr="00BF18D9">
        <w:rPr>
          <w:lang w:val="en-US"/>
        </w:rPr>
        <w:t xml:space="preserve">, where </w:t>
      </w:r>
      <w:r w:rsidRPr="00BF18D9">
        <w:rPr>
          <w:i/>
          <w:lang w:val="en-US"/>
        </w:rPr>
        <w:t>PT</w:t>
      </w:r>
      <w:r w:rsidRPr="00BF18D9">
        <w:rPr>
          <w:lang w:val="en-US"/>
        </w:rPr>
        <w:t xml:space="preserve"> - proportion of T-morphotype. </w:t>
      </w:r>
    </w:p>
    <w:p w14:paraId="0CE84A31" w14:textId="1588BFFE" w:rsidR="008F3A0C" w:rsidRPr="00BF18D9" w:rsidRDefault="00555405">
      <w:pPr>
        <w:pBdr>
          <w:top w:val="nil"/>
          <w:left w:val="nil"/>
          <w:bottom w:val="nil"/>
          <w:right w:val="nil"/>
          <w:between w:val="nil"/>
        </w:pBdr>
        <w:ind w:firstLine="0"/>
        <w:rPr>
          <w:lang w:val="en-US"/>
        </w:rPr>
      </w:pPr>
      <w:r w:rsidRPr="00BF18D9">
        <w:rPr>
          <w:lang w:val="en-US"/>
        </w:rPr>
        <w:t>This equation, derived from the 24 genotyped samples (in total</w:t>
      </w:r>
      <w:ins w:id="100" w:author="Arcella" w:date="2024-07-29T09:21:00Z">
        <w:r w:rsidR="001E329B">
          <w:rPr>
            <w:lang w:val="en-US"/>
          </w:rPr>
          <w:t>,</w:t>
        </w:r>
      </w:ins>
      <w:r w:rsidRPr="00BF18D9">
        <w:rPr>
          <w:lang w:val="en-US"/>
        </w:rPr>
        <w:t xml:space="preserve"> 1105 multilocus mussel genotypes) from the Kandalaksha Bay, reliably predicts </w:t>
      </w:r>
      <w:r w:rsidRPr="00BF18D9">
        <w:rPr>
          <w:i/>
          <w:lang w:val="en-US"/>
        </w:rPr>
        <w:t xml:space="preserve">Ptros </w:t>
      </w:r>
      <w:r w:rsidRPr="00BF18D9">
        <w:rPr>
          <w:lang w:val="en-US"/>
        </w:rPr>
        <w:t xml:space="preserve">over the entire salinity range in the White Sea (i.e., up to 24 ppt), but may overestimate </w:t>
      </w:r>
      <w:r w:rsidRPr="00BF18D9">
        <w:rPr>
          <w:i/>
          <w:lang w:val="en-US"/>
        </w:rPr>
        <w:t xml:space="preserve">Ptros </w:t>
      </w:r>
      <w:r w:rsidRPr="00BF18D9">
        <w:rPr>
          <w:lang w:val="en-US"/>
        </w:rPr>
        <w:t xml:space="preserve">at higher salinities, as </w:t>
      </w:r>
      <w:del w:id="101" w:author="Arcella" w:date="2024-07-26T12:18:00Z">
        <w:r w:rsidRPr="00BF18D9" w:rsidDel="0003451A">
          <w:rPr>
            <w:lang w:val="en-US"/>
          </w:rPr>
          <w:delText xml:space="preserve">it was </w:delText>
        </w:r>
      </w:del>
      <w:r w:rsidRPr="00BF18D9">
        <w:rPr>
          <w:lang w:val="en-US"/>
        </w:rPr>
        <w:t>observed in the Barents Sea (Khaitov et al.</w:t>
      </w:r>
      <w:ins w:id="102" w:author="Arcella" w:date="2024-07-29T09:22:00Z">
        <w:r w:rsidR="001E329B">
          <w:rPr>
            <w:lang w:val="en-US"/>
          </w:rPr>
          <w:t>,</w:t>
        </w:r>
      </w:ins>
      <w:r w:rsidRPr="00BF18D9">
        <w:rPr>
          <w:lang w:val="en-US"/>
        </w:rPr>
        <w:t> 2021).</w:t>
      </w:r>
    </w:p>
    <w:p w14:paraId="4672DFB7" w14:textId="77777777" w:rsidR="008F3A0C" w:rsidRPr="00BF18D9" w:rsidRDefault="00555405">
      <w:pPr>
        <w:pBdr>
          <w:top w:val="nil"/>
          <w:left w:val="nil"/>
          <w:bottom w:val="nil"/>
          <w:right w:val="nil"/>
          <w:between w:val="nil"/>
        </w:pBdr>
        <w:rPr>
          <w:lang w:val="en-US"/>
        </w:rPr>
      </w:pPr>
      <w:r w:rsidRPr="00BF18D9">
        <w:rPr>
          <w:lang w:val="en-US"/>
        </w:rPr>
        <w:t>Environmental parameters assessment</w:t>
      </w:r>
    </w:p>
    <w:p w14:paraId="3FFD45E0" w14:textId="579BA365" w:rsidR="008F3A0C" w:rsidRPr="00BF18D9" w:rsidRDefault="00555405">
      <w:pPr>
        <w:pBdr>
          <w:top w:val="nil"/>
          <w:left w:val="nil"/>
          <w:bottom w:val="nil"/>
          <w:right w:val="nil"/>
          <w:between w:val="nil"/>
        </w:pBdr>
        <w:rPr>
          <w:lang w:val="en-US"/>
        </w:rPr>
      </w:pPr>
      <w:r w:rsidRPr="00BF18D9">
        <w:rPr>
          <w:lang w:val="en-US"/>
        </w:rPr>
        <w:t xml:space="preserve">In total, we used seven parameters describing possible influence of rivers, ports, surf and </w:t>
      </w:r>
      <w:del w:id="103" w:author="Arcella" w:date="2024-07-26T12:18:00Z">
        <w:r w:rsidRPr="00BF18D9" w:rsidDel="0003451A">
          <w:rPr>
            <w:lang w:val="en-US"/>
          </w:rPr>
          <w:delText xml:space="preserve">type of </w:delText>
        </w:r>
      </w:del>
      <w:r w:rsidRPr="00BF18D9">
        <w:rPr>
          <w:lang w:val="en-US"/>
        </w:rPr>
        <w:t>substrate on mussels</w:t>
      </w:r>
      <w:del w:id="104" w:author="Arcella" w:date="2024-07-26T12:19:00Z">
        <w:r w:rsidRPr="00BF18D9" w:rsidDel="0003451A">
          <w:rPr>
            <w:lang w:val="en-US"/>
          </w:rPr>
          <w:delText xml:space="preserve">. The list of parameters and their description is provided in </w:delText>
        </w:r>
      </w:del>
      <w:ins w:id="105" w:author="Arcella" w:date="2024-07-26T12:19:00Z">
        <w:r w:rsidR="0003451A" w:rsidRPr="00BF18D9">
          <w:rPr>
            <w:lang w:val="en-US"/>
          </w:rPr>
          <w:t xml:space="preserve"> (</w:t>
        </w:r>
      </w:ins>
      <w:r w:rsidRPr="00BF18D9">
        <w:rPr>
          <w:b/>
          <w:lang w:val="en-US"/>
        </w:rPr>
        <w:t>Table 1</w:t>
      </w:r>
      <w:ins w:id="106" w:author="Arcella" w:date="2024-07-26T12:19:00Z">
        <w:r w:rsidR="0003451A" w:rsidRPr="00BF18D9">
          <w:rPr>
            <w:lang w:val="en-US"/>
          </w:rPr>
          <w:t>)</w:t>
        </w:r>
      </w:ins>
      <w:r w:rsidRPr="00BF18D9">
        <w:rPr>
          <w:lang w:val="en-US"/>
        </w:rPr>
        <w:t>. We used three different proxies of salinity (</w:t>
      </w:r>
      <w:proofErr w:type="spellStart"/>
      <w:r w:rsidRPr="00BF18D9">
        <w:rPr>
          <w:i/>
          <w:lang w:val="en-US"/>
        </w:rPr>
        <w:t>RiverSize</w:t>
      </w:r>
      <w:proofErr w:type="spellEnd"/>
      <w:r w:rsidRPr="00BF18D9">
        <w:rPr>
          <w:lang w:val="en-US"/>
        </w:rPr>
        <w:t xml:space="preserve">, </w:t>
      </w:r>
      <w:r w:rsidRPr="00BF18D9">
        <w:rPr>
          <w:i/>
          <w:lang w:val="en-US"/>
        </w:rPr>
        <w:t>DistRiver</w:t>
      </w:r>
      <w:r w:rsidRPr="00BF18D9">
        <w:rPr>
          <w:lang w:val="en-US"/>
        </w:rPr>
        <w:t xml:space="preserve"> and </w:t>
      </w:r>
      <w:r w:rsidRPr="00BF18D9">
        <w:rPr>
          <w:i/>
          <w:lang w:val="en-US"/>
        </w:rPr>
        <w:t>Salinity</w:t>
      </w:r>
      <w:r w:rsidRPr="00BF18D9">
        <w:rPr>
          <w:lang w:val="en-US"/>
        </w:rPr>
        <w:t>)</w:t>
      </w:r>
      <w:del w:id="107" w:author="Arcella" w:date="2024-07-26T12:19:00Z">
        <w:r w:rsidRPr="00BF18D9" w:rsidDel="0003451A">
          <w:rPr>
            <w:lang w:val="en-US"/>
          </w:rPr>
          <w:delText xml:space="preserve">, believing that </w:delText>
        </w:r>
      </w:del>
      <w:ins w:id="108" w:author="Arcella" w:date="2024-07-26T12:19:00Z">
        <w:r w:rsidR="0003451A" w:rsidRPr="00BF18D9">
          <w:rPr>
            <w:lang w:val="en-US"/>
          </w:rPr>
          <w:t xml:space="preserve"> because, in our opinion, </w:t>
        </w:r>
      </w:ins>
      <w:r w:rsidRPr="00BF18D9">
        <w:rPr>
          <w:lang w:val="en-US"/>
        </w:rPr>
        <w:t>a sing</w:t>
      </w:r>
      <w:ins w:id="109" w:author="Arcella" w:date="2024-07-26T12:19:00Z">
        <w:r w:rsidR="0003451A" w:rsidRPr="00BF18D9">
          <w:rPr>
            <w:lang w:val="en-US"/>
          </w:rPr>
          <w:t>le</w:t>
        </w:r>
      </w:ins>
      <w:del w:id="110" w:author="Arcella" w:date="2024-07-26T12:19:00Z">
        <w:r w:rsidRPr="00BF18D9" w:rsidDel="0003451A">
          <w:rPr>
            <w:lang w:val="en-US"/>
          </w:rPr>
          <w:delText>ular</w:delText>
        </w:r>
      </w:del>
      <w:r w:rsidRPr="00BF18D9">
        <w:rPr>
          <w:lang w:val="en-US"/>
        </w:rPr>
        <w:t xml:space="preserve"> estimate of salinity at low tide could be insufficient to characterize overall </w:t>
      </w:r>
      <w:r w:rsidRPr="00BF18D9">
        <w:rPr>
          <w:lang w:val="en-US"/>
        </w:rPr>
        <w:lastRenderedPageBreak/>
        <w:t>salinity</w:t>
      </w:r>
      <w:del w:id="111" w:author="Arcella" w:date="2024-07-26T12:19:00Z">
        <w:r w:rsidRPr="00BF18D9" w:rsidDel="0003451A">
          <w:rPr>
            <w:lang w:val="en-US"/>
          </w:rPr>
          <w:delText>,</w:delText>
        </w:r>
      </w:del>
      <w:r w:rsidRPr="00BF18D9">
        <w:rPr>
          <w:lang w:val="en-US"/>
        </w:rPr>
        <w:t xml:space="preserve"> and river influence </w:t>
      </w:r>
      <w:r w:rsidRPr="00BF18D9">
        <w:rPr>
          <w:i/>
          <w:lang w:val="en-US"/>
        </w:rPr>
        <w:t>per se</w:t>
      </w:r>
      <w:r w:rsidRPr="00BF18D9">
        <w:rPr>
          <w:lang w:val="en-US"/>
        </w:rPr>
        <w:t xml:space="preserve"> at the sampling sites. </w:t>
      </w:r>
      <w:r w:rsidRPr="00BF18D9">
        <w:rPr>
          <w:i/>
          <w:lang w:val="en-US"/>
        </w:rPr>
        <w:t>Salinity</w:t>
      </w:r>
      <w:r w:rsidRPr="00BF18D9">
        <w:rPr>
          <w:lang w:val="en-US"/>
        </w:rPr>
        <w:t xml:space="preserve"> was measured directly with </w:t>
      </w:r>
      <w:ins w:id="112" w:author="Arcella" w:date="2024-07-26T12:20:00Z">
        <w:r w:rsidR="0003451A" w:rsidRPr="00BF18D9">
          <w:rPr>
            <w:lang w:val="en-US"/>
          </w:rPr>
          <w:t xml:space="preserve">an </w:t>
        </w:r>
      </w:ins>
      <w:r w:rsidRPr="00BF18D9">
        <w:rPr>
          <w:lang w:val="en-US"/>
        </w:rPr>
        <w:t>accuracy of 1 ppt using an “</w:t>
      </w:r>
      <w:proofErr w:type="spellStart"/>
      <w:r w:rsidRPr="00BF18D9">
        <w:rPr>
          <w:lang w:val="en-US"/>
        </w:rPr>
        <w:t>Atago</w:t>
      </w:r>
      <w:proofErr w:type="spellEnd"/>
      <w:r w:rsidRPr="00BF18D9">
        <w:rPr>
          <w:lang w:val="en-US"/>
        </w:rPr>
        <w:t xml:space="preserve"> S/Mill-E” </w:t>
      </w:r>
      <w:proofErr w:type="spellStart"/>
      <w:r w:rsidRPr="00BF18D9">
        <w:rPr>
          <w:lang w:val="en-US"/>
        </w:rPr>
        <w:t>refractometer</w:t>
      </w:r>
      <w:proofErr w:type="spellEnd"/>
      <w:r w:rsidRPr="00BF18D9">
        <w:rPr>
          <w:lang w:val="en-US"/>
        </w:rPr>
        <w:t>. To classify rivers by size (</w:t>
      </w:r>
      <w:proofErr w:type="spellStart"/>
      <w:r w:rsidRPr="00BF18D9">
        <w:rPr>
          <w:i/>
          <w:lang w:val="en-US"/>
        </w:rPr>
        <w:t>RiverSize</w:t>
      </w:r>
      <w:proofErr w:type="spellEnd"/>
      <w:r w:rsidRPr="00BF18D9">
        <w:rPr>
          <w:lang w:val="en-US"/>
        </w:rPr>
        <w:t xml:space="preserve">), the data from </w:t>
      </w:r>
      <w:del w:id="113" w:author="Arcella" w:date="2024-07-26T12:20:00Z">
        <w:r w:rsidRPr="00BF18D9" w:rsidDel="0003451A">
          <w:rPr>
            <w:lang w:val="en-US"/>
          </w:rPr>
          <w:delText xml:space="preserve">the </w:delText>
        </w:r>
      </w:del>
      <w:r w:rsidRPr="00BF18D9">
        <w:rPr>
          <w:lang w:val="en-US"/>
        </w:rPr>
        <w:t xml:space="preserve">ESM +++ was used. To calculate </w:t>
      </w:r>
      <w:r w:rsidRPr="00BF18D9">
        <w:rPr>
          <w:i/>
          <w:lang w:val="en-US"/>
        </w:rPr>
        <w:t>Fetch</w:t>
      </w:r>
      <w:r w:rsidRPr="00BF18D9">
        <w:rPr>
          <w:lang w:val="en-US"/>
        </w:rPr>
        <w:t>, the R-package “</w:t>
      </w:r>
      <w:proofErr w:type="spellStart"/>
      <w:r w:rsidRPr="00BF18D9">
        <w:rPr>
          <w:lang w:val="en-US"/>
        </w:rPr>
        <w:t>windfetch</w:t>
      </w:r>
      <w:proofErr w:type="spellEnd"/>
      <w:r w:rsidRPr="00BF18D9">
        <w:rPr>
          <w:lang w:val="en-US"/>
        </w:rPr>
        <w:t>” (Seers, 2022) was applied to regional geographic map shape-files.</w:t>
      </w:r>
    </w:p>
    <w:p w14:paraId="726E6668" w14:textId="0CC75C1D" w:rsidR="008F3A0C" w:rsidRPr="00BF18D9" w:rsidRDefault="00555405">
      <w:pPr>
        <w:keepNext/>
        <w:pBdr>
          <w:top w:val="nil"/>
          <w:left w:val="nil"/>
          <w:bottom w:val="nil"/>
          <w:right w:val="nil"/>
          <w:between w:val="nil"/>
        </w:pBdr>
        <w:spacing w:before="60" w:after="60" w:line="240" w:lineRule="auto"/>
        <w:ind w:left="60" w:right="60" w:firstLine="0"/>
        <w:jc w:val="center"/>
        <w:rPr>
          <w:lang w:val="en-US"/>
        </w:rPr>
      </w:pPr>
      <w:r w:rsidRPr="00BF18D9">
        <w:rPr>
          <w:lang w:val="en-US"/>
        </w:rPr>
        <w:t xml:space="preserve">Table 1. Environmental parameters </w:t>
      </w:r>
      <w:del w:id="114" w:author="Arcella" w:date="2024-07-26T12:20:00Z">
        <w:r w:rsidRPr="00BF18D9" w:rsidDel="0003451A">
          <w:rPr>
            <w:lang w:val="en-US"/>
          </w:rPr>
          <w:delText>studied</w:delText>
        </w:r>
      </w:del>
      <w:ins w:id="115" w:author="Arcella" w:date="2024-07-26T12:20:00Z">
        <w:r w:rsidR="0003451A" w:rsidRPr="00BF18D9">
          <w:rPr>
            <w:lang w:val="en-US"/>
          </w:rPr>
          <w:t>involved in the study</w:t>
        </w:r>
      </w:ins>
    </w:p>
    <w:tbl>
      <w:tblPr>
        <w:tblStyle w:val="a5"/>
        <w:tblW w:w="107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290"/>
        <w:gridCol w:w="5520"/>
        <w:gridCol w:w="2265"/>
      </w:tblGrid>
      <w:tr w:rsidR="008F3A0C" w:rsidRPr="001E329B" w14:paraId="0C4D9A5B" w14:textId="77777777">
        <w:trPr>
          <w:jc w:val="center"/>
        </w:trPr>
        <w:tc>
          <w:tcPr>
            <w:tcW w:w="1695" w:type="dxa"/>
            <w:shd w:val="clear" w:color="auto" w:fill="FFFFFF"/>
            <w:tcMar>
              <w:top w:w="0" w:type="dxa"/>
              <w:left w:w="108" w:type="dxa"/>
              <w:bottom w:w="0" w:type="dxa"/>
              <w:right w:w="108" w:type="dxa"/>
            </w:tcMar>
            <w:vAlign w:val="center"/>
          </w:tcPr>
          <w:p w14:paraId="105BA14A"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Environmental parameter/ model predictor</w:t>
            </w:r>
          </w:p>
        </w:tc>
        <w:tc>
          <w:tcPr>
            <w:tcW w:w="1290" w:type="dxa"/>
            <w:shd w:val="clear" w:color="auto" w:fill="FFFFFF"/>
            <w:tcMar>
              <w:top w:w="0" w:type="dxa"/>
              <w:left w:w="108" w:type="dxa"/>
              <w:bottom w:w="0" w:type="dxa"/>
              <w:right w:w="108" w:type="dxa"/>
            </w:tcMar>
            <w:vAlign w:val="center"/>
          </w:tcPr>
          <w:p w14:paraId="264750F4"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Type</w:t>
            </w:r>
          </w:p>
        </w:tc>
        <w:tc>
          <w:tcPr>
            <w:tcW w:w="5520" w:type="dxa"/>
            <w:shd w:val="clear" w:color="auto" w:fill="FFFFFF"/>
            <w:tcMar>
              <w:top w:w="0" w:type="dxa"/>
              <w:left w:w="108" w:type="dxa"/>
              <w:bottom w:w="0" w:type="dxa"/>
              <w:right w:w="108" w:type="dxa"/>
            </w:tcMar>
            <w:vAlign w:val="center"/>
          </w:tcPr>
          <w:p w14:paraId="18F9558B"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Explanation</w:t>
            </w:r>
          </w:p>
        </w:tc>
        <w:tc>
          <w:tcPr>
            <w:tcW w:w="2265" w:type="dxa"/>
            <w:shd w:val="clear" w:color="auto" w:fill="FFFFFF"/>
            <w:tcMar>
              <w:top w:w="0" w:type="dxa"/>
              <w:left w:w="108" w:type="dxa"/>
              <w:bottom w:w="0" w:type="dxa"/>
              <w:right w:w="108" w:type="dxa"/>
            </w:tcMar>
            <w:vAlign w:val="center"/>
          </w:tcPr>
          <w:p w14:paraId="3053721D"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Range (median) in the data</w:t>
            </w:r>
          </w:p>
        </w:tc>
      </w:tr>
      <w:tr w:rsidR="008F3A0C" w:rsidRPr="00BF18D9" w14:paraId="356A0934" w14:textId="77777777">
        <w:trPr>
          <w:jc w:val="center"/>
        </w:trPr>
        <w:tc>
          <w:tcPr>
            <w:tcW w:w="10770" w:type="dxa"/>
            <w:gridSpan w:val="4"/>
            <w:shd w:val="clear" w:color="auto" w:fill="FFFFFF"/>
            <w:tcMar>
              <w:top w:w="0" w:type="dxa"/>
              <w:left w:w="108" w:type="dxa"/>
              <w:bottom w:w="0" w:type="dxa"/>
              <w:right w:w="108" w:type="dxa"/>
            </w:tcMar>
            <w:vAlign w:val="center"/>
          </w:tcPr>
          <w:p w14:paraId="1827440B" w14:textId="77777777" w:rsidR="008F3A0C" w:rsidRPr="00BF18D9" w:rsidRDefault="00555405">
            <w:pPr>
              <w:pBdr>
                <w:top w:val="nil"/>
                <w:left w:val="nil"/>
                <w:bottom w:val="nil"/>
                <w:right w:val="nil"/>
                <w:between w:val="nil"/>
              </w:pBdr>
              <w:spacing w:before="100" w:after="100" w:line="240" w:lineRule="auto"/>
              <w:ind w:left="100" w:right="100" w:firstLine="0"/>
              <w:jc w:val="center"/>
              <w:rPr>
                <w:rFonts w:ascii="Arial" w:eastAsia="Arial" w:hAnsi="Arial" w:cs="Arial"/>
                <w:i/>
                <w:color w:val="000000"/>
                <w:sz w:val="16"/>
                <w:szCs w:val="16"/>
                <w:lang w:val="en-US"/>
              </w:rPr>
            </w:pPr>
            <w:r w:rsidRPr="00BF18D9">
              <w:rPr>
                <w:rFonts w:ascii="Arial" w:eastAsia="Arial" w:hAnsi="Arial" w:cs="Arial"/>
                <w:i/>
                <w:color w:val="000000"/>
                <w:sz w:val="16"/>
                <w:szCs w:val="16"/>
                <w:lang w:val="en-US"/>
              </w:rPr>
              <w:t>Influence of substrate</w:t>
            </w:r>
          </w:p>
        </w:tc>
      </w:tr>
      <w:tr w:rsidR="008F3A0C" w:rsidRPr="00BF18D9" w14:paraId="74EB443A" w14:textId="77777777">
        <w:trPr>
          <w:trHeight w:val="273"/>
          <w:jc w:val="center"/>
        </w:trPr>
        <w:tc>
          <w:tcPr>
            <w:tcW w:w="1695" w:type="dxa"/>
            <w:shd w:val="clear" w:color="auto" w:fill="FFFFFF"/>
            <w:tcMar>
              <w:top w:w="0" w:type="dxa"/>
              <w:left w:w="108" w:type="dxa"/>
              <w:bottom w:w="0" w:type="dxa"/>
              <w:right w:w="108" w:type="dxa"/>
            </w:tcMar>
            <w:vAlign w:val="center"/>
          </w:tcPr>
          <w:p w14:paraId="3FEFD400"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i/>
                <w:color w:val="000000"/>
                <w:sz w:val="16"/>
                <w:szCs w:val="16"/>
                <w:lang w:val="en-US"/>
              </w:rPr>
            </w:pPr>
            <w:r w:rsidRPr="00BF18D9">
              <w:rPr>
                <w:rFonts w:ascii="Arial" w:eastAsia="Arial" w:hAnsi="Arial" w:cs="Arial"/>
                <w:i/>
                <w:color w:val="000000"/>
                <w:sz w:val="16"/>
                <w:szCs w:val="16"/>
                <w:lang w:val="en-US"/>
              </w:rPr>
              <w:t>Substrate</w:t>
            </w:r>
          </w:p>
        </w:tc>
        <w:tc>
          <w:tcPr>
            <w:tcW w:w="1290" w:type="dxa"/>
            <w:shd w:val="clear" w:color="auto" w:fill="FFFFFF"/>
            <w:tcMar>
              <w:top w:w="0" w:type="dxa"/>
              <w:left w:w="108" w:type="dxa"/>
              <w:bottom w:w="0" w:type="dxa"/>
              <w:right w:w="108" w:type="dxa"/>
            </w:tcMar>
            <w:vAlign w:val="center"/>
          </w:tcPr>
          <w:p w14:paraId="6EA4E21B"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Categorical</w:t>
            </w:r>
          </w:p>
        </w:tc>
        <w:tc>
          <w:tcPr>
            <w:tcW w:w="5520" w:type="dxa"/>
            <w:shd w:val="clear" w:color="auto" w:fill="FFFFFF"/>
            <w:tcMar>
              <w:top w:w="0" w:type="dxa"/>
              <w:left w:w="108" w:type="dxa"/>
              <w:bottom w:w="0" w:type="dxa"/>
              <w:right w:w="108" w:type="dxa"/>
            </w:tcMar>
            <w:vAlign w:val="center"/>
          </w:tcPr>
          <w:p w14:paraId="46832B68"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 xml:space="preserve">Algal and </w:t>
            </w:r>
            <w:r w:rsidRPr="00BF18D9">
              <w:rPr>
                <w:rFonts w:ascii="Arial" w:eastAsia="Arial" w:hAnsi="Arial" w:cs="Arial"/>
                <w:sz w:val="16"/>
                <w:szCs w:val="16"/>
                <w:lang w:val="en-US"/>
              </w:rPr>
              <w:t>b</w:t>
            </w:r>
            <w:r w:rsidRPr="00BF18D9">
              <w:rPr>
                <w:rFonts w:ascii="Arial" w:eastAsia="Arial" w:hAnsi="Arial" w:cs="Arial"/>
                <w:color w:val="000000"/>
                <w:sz w:val="16"/>
                <w:szCs w:val="16"/>
                <w:lang w:val="en-US"/>
              </w:rPr>
              <w:t>ottom samples for each site are treated separately</w:t>
            </w:r>
          </w:p>
        </w:tc>
        <w:tc>
          <w:tcPr>
            <w:tcW w:w="2265" w:type="dxa"/>
            <w:shd w:val="clear" w:color="auto" w:fill="FFFFFF"/>
            <w:tcMar>
              <w:top w:w="0" w:type="dxa"/>
              <w:left w:w="108" w:type="dxa"/>
              <w:bottom w:w="0" w:type="dxa"/>
              <w:right w:w="108" w:type="dxa"/>
            </w:tcMar>
            <w:vAlign w:val="center"/>
          </w:tcPr>
          <w:p w14:paraId="31250987" w14:textId="54A4CF50" w:rsidR="008F3A0C" w:rsidRPr="00BF18D9" w:rsidRDefault="00555405" w:rsidP="0003451A">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Alga</w:t>
            </w:r>
            <w:ins w:id="116" w:author="Arcella" w:date="2024-07-26T12:20:00Z">
              <w:r w:rsidR="0003451A" w:rsidRPr="00BF18D9">
                <w:rPr>
                  <w:rFonts w:ascii="Arial" w:eastAsia="Arial" w:hAnsi="Arial" w:cs="Arial"/>
                  <w:color w:val="000000"/>
                  <w:sz w:val="16"/>
                  <w:szCs w:val="16"/>
                  <w:lang w:val="en-US"/>
                </w:rPr>
                <w:t>l</w:t>
              </w:r>
            </w:ins>
            <w:del w:id="117" w:author="Arcella" w:date="2024-07-26T12:20:00Z">
              <w:r w:rsidRPr="00BF18D9" w:rsidDel="0003451A">
                <w:rPr>
                  <w:rFonts w:ascii="Arial" w:eastAsia="Arial" w:hAnsi="Arial" w:cs="Arial"/>
                  <w:color w:val="000000"/>
                  <w:sz w:val="16"/>
                  <w:szCs w:val="16"/>
                  <w:lang w:val="en-US"/>
                </w:rPr>
                <w:delText>e</w:delText>
              </w:r>
            </w:del>
            <w:r w:rsidRPr="00BF18D9">
              <w:rPr>
                <w:rFonts w:ascii="Arial" w:eastAsia="Arial" w:hAnsi="Arial" w:cs="Arial"/>
                <w:color w:val="000000"/>
                <w:sz w:val="16"/>
                <w:szCs w:val="16"/>
                <w:lang w:val="en-US"/>
              </w:rPr>
              <w:t xml:space="preserve"> </w:t>
            </w:r>
            <w:r w:rsidRPr="00BF18D9">
              <w:rPr>
                <w:rFonts w:ascii="Arial" w:eastAsia="Arial" w:hAnsi="Arial" w:cs="Arial"/>
                <w:sz w:val="16"/>
                <w:szCs w:val="16"/>
                <w:lang w:val="en-US"/>
              </w:rPr>
              <w:t>vs</w:t>
            </w:r>
            <w:r w:rsidRPr="00BF18D9">
              <w:rPr>
                <w:rFonts w:ascii="Arial" w:eastAsia="Arial" w:hAnsi="Arial" w:cs="Arial"/>
                <w:color w:val="000000"/>
                <w:sz w:val="16"/>
                <w:szCs w:val="16"/>
                <w:lang w:val="en-US"/>
              </w:rPr>
              <w:t xml:space="preserve"> </w:t>
            </w:r>
            <w:r w:rsidRPr="00BF18D9">
              <w:rPr>
                <w:rFonts w:ascii="Arial" w:eastAsia="Arial" w:hAnsi="Arial" w:cs="Arial"/>
                <w:sz w:val="16"/>
                <w:szCs w:val="16"/>
                <w:lang w:val="en-US"/>
              </w:rPr>
              <w:t>b</w:t>
            </w:r>
            <w:r w:rsidRPr="00BF18D9">
              <w:rPr>
                <w:rFonts w:ascii="Arial" w:eastAsia="Arial" w:hAnsi="Arial" w:cs="Arial"/>
                <w:color w:val="000000"/>
                <w:sz w:val="16"/>
                <w:szCs w:val="16"/>
                <w:lang w:val="en-US"/>
              </w:rPr>
              <w:t>ottom</w:t>
            </w:r>
          </w:p>
        </w:tc>
      </w:tr>
      <w:tr w:rsidR="008F3A0C" w:rsidRPr="00BF18D9" w14:paraId="601A6EFE" w14:textId="77777777">
        <w:trPr>
          <w:jc w:val="center"/>
        </w:trPr>
        <w:tc>
          <w:tcPr>
            <w:tcW w:w="10770" w:type="dxa"/>
            <w:gridSpan w:val="4"/>
            <w:shd w:val="clear" w:color="auto" w:fill="FFFFFF"/>
            <w:tcMar>
              <w:top w:w="0" w:type="dxa"/>
              <w:left w:w="108" w:type="dxa"/>
              <w:bottom w:w="0" w:type="dxa"/>
              <w:right w:w="108" w:type="dxa"/>
            </w:tcMar>
            <w:vAlign w:val="center"/>
          </w:tcPr>
          <w:p w14:paraId="00A54A27" w14:textId="77777777" w:rsidR="008F3A0C" w:rsidRPr="00BF18D9" w:rsidRDefault="00555405">
            <w:pPr>
              <w:pBdr>
                <w:top w:val="nil"/>
                <w:left w:val="nil"/>
                <w:bottom w:val="nil"/>
                <w:right w:val="nil"/>
                <w:between w:val="nil"/>
              </w:pBdr>
              <w:spacing w:before="100" w:after="100" w:line="240" w:lineRule="auto"/>
              <w:ind w:left="100" w:right="100" w:firstLine="0"/>
              <w:jc w:val="center"/>
              <w:rPr>
                <w:rFonts w:ascii="Arial" w:eastAsia="Arial" w:hAnsi="Arial" w:cs="Arial"/>
                <w:i/>
                <w:color w:val="000000"/>
                <w:sz w:val="16"/>
                <w:szCs w:val="16"/>
                <w:lang w:val="en-US"/>
              </w:rPr>
            </w:pPr>
            <w:r w:rsidRPr="00BF18D9">
              <w:rPr>
                <w:rFonts w:ascii="Arial" w:eastAsia="Arial" w:hAnsi="Arial" w:cs="Arial"/>
                <w:i/>
                <w:color w:val="000000"/>
                <w:sz w:val="16"/>
                <w:szCs w:val="16"/>
                <w:lang w:val="en-US"/>
              </w:rPr>
              <w:t>Influence of rivers</w:t>
            </w:r>
          </w:p>
        </w:tc>
      </w:tr>
      <w:tr w:rsidR="008F3A0C" w:rsidRPr="00BF18D9" w14:paraId="394B4619" w14:textId="77777777">
        <w:trPr>
          <w:jc w:val="center"/>
        </w:trPr>
        <w:tc>
          <w:tcPr>
            <w:tcW w:w="1695" w:type="dxa"/>
            <w:shd w:val="clear" w:color="auto" w:fill="FFFFFF"/>
            <w:tcMar>
              <w:top w:w="0" w:type="dxa"/>
              <w:left w:w="108" w:type="dxa"/>
              <w:bottom w:w="0" w:type="dxa"/>
              <w:right w:w="108" w:type="dxa"/>
            </w:tcMar>
            <w:vAlign w:val="center"/>
          </w:tcPr>
          <w:p w14:paraId="7120E249"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i/>
                <w:color w:val="000000"/>
                <w:sz w:val="16"/>
                <w:szCs w:val="16"/>
                <w:lang w:val="en-US"/>
              </w:rPr>
            </w:pPr>
            <w:r w:rsidRPr="00BF18D9">
              <w:rPr>
                <w:rFonts w:ascii="Arial" w:eastAsia="Arial" w:hAnsi="Arial" w:cs="Arial"/>
                <w:i/>
                <w:color w:val="000000"/>
                <w:sz w:val="16"/>
                <w:szCs w:val="16"/>
                <w:lang w:val="en-US"/>
              </w:rPr>
              <w:t>Salinity</w:t>
            </w:r>
          </w:p>
        </w:tc>
        <w:tc>
          <w:tcPr>
            <w:tcW w:w="1290" w:type="dxa"/>
            <w:shd w:val="clear" w:color="auto" w:fill="FFFFFF"/>
            <w:tcMar>
              <w:top w:w="0" w:type="dxa"/>
              <w:left w:w="108" w:type="dxa"/>
              <w:bottom w:w="0" w:type="dxa"/>
              <w:right w:w="108" w:type="dxa"/>
            </w:tcMar>
            <w:vAlign w:val="center"/>
          </w:tcPr>
          <w:p w14:paraId="1595F1EC"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Continuous</w:t>
            </w:r>
          </w:p>
        </w:tc>
        <w:tc>
          <w:tcPr>
            <w:tcW w:w="5520" w:type="dxa"/>
            <w:shd w:val="clear" w:color="auto" w:fill="FFFFFF"/>
            <w:tcMar>
              <w:top w:w="0" w:type="dxa"/>
              <w:left w:w="108" w:type="dxa"/>
              <w:bottom w:w="0" w:type="dxa"/>
              <w:right w:w="108" w:type="dxa"/>
            </w:tcMar>
            <w:vAlign w:val="center"/>
          </w:tcPr>
          <w:p w14:paraId="346EB7B0"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Surface salinity (ppt) at the time of sampling, i.e. at low tide.</w:t>
            </w:r>
          </w:p>
        </w:tc>
        <w:tc>
          <w:tcPr>
            <w:tcW w:w="2265" w:type="dxa"/>
            <w:shd w:val="clear" w:color="auto" w:fill="FFFFFF"/>
            <w:tcMar>
              <w:top w:w="0" w:type="dxa"/>
              <w:left w:w="108" w:type="dxa"/>
              <w:bottom w:w="0" w:type="dxa"/>
              <w:right w:w="108" w:type="dxa"/>
            </w:tcMar>
            <w:vAlign w:val="center"/>
          </w:tcPr>
          <w:p w14:paraId="1689A352"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2-30 (19)</w:t>
            </w:r>
          </w:p>
        </w:tc>
      </w:tr>
      <w:tr w:rsidR="008F3A0C" w:rsidRPr="00BF18D9" w14:paraId="3BA77BB1" w14:textId="77777777">
        <w:trPr>
          <w:jc w:val="center"/>
        </w:trPr>
        <w:tc>
          <w:tcPr>
            <w:tcW w:w="1695" w:type="dxa"/>
            <w:shd w:val="clear" w:color="auto" w:fill="FFFFFF"/>
            <w:tcMar>
              <w:top w:w="0" w:type="dxa"/>
              <w:left w:w="108" w:type="dxa"/>
              <w:bottom w:w="0" w:type="dxa"/>
              <w:right w:w="108" w:type="dxa"/>
            </w:tcMar>
            <w:vAlign w:val="center"/>
          </w:tcPr>
          <w:p w14:paraId="17CD0799"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i/>
                <w:color w:val="000000"/>
                <w:sz w:val="16"/>
                <w:szCs w:val="16"/>
                <w:lang w:val="en-US"/>
              </w:rPr>
            </w:pPr>
            <w:r w:rsidRPr="00BF18D9">
              <w:rPr>
                <w:rFonts w:ascii="Arial" w:eastAsia="Arial" w:hAnsi="Arial" w:cs="Arial"/>
                <w:i/>
                <w:color w:val="000000"/>
                <w:sz w:val="16"/>
                <w:szCs w:val="16"/>
                <w:lang w:val="en-US"/>
              </w:rPr>
              <w:t>DistRiver</w:t>
            </w:r>
          </w:p>
        </w:tc>
        <w:tc>
          <w:tcPr>
            <w:tcW w:w="1290" w:type="dxa"/>
            <w:shd w:val="clear" w:color="auto" w:fill="FFFFFF"/>
            <w:tcMar>
              <w:top w:w="0" w:type="dxa"/>
              <w:left w:w="108" w:type="dxa"/>
              <w:bottom w:w="0" w:type="dxa"/>
              <w:right w:w="108" w:type="dxa"/>
            </w:tcMar>
            <w:vAlign w:val="center"/>
          </w:tcPr>
          <w:p w14:paraId="2FA93C3E"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Continuous</w:t>
            </w:r>
          </w:p>
        </w:tc>
        <w:tc>
          <w:tcPr>
            <w:tcW w:w="5520" w:type="dxa"/>
            <w:shd w:val="clear" w:color="auto" w:fill="FFFFFF"/>
            <w:tcMar>
              <w:top w:w="0" w:type="dxa"/>
              <w:left w:w="108" w:type="dxa"/>
              <w:bottom w:w="0" w:type="dxa"/>
              <w:right w:w="108" w:type="dxa"/>
            </w:tcMar>
            <w:vAlign w:val="center"/>
          </w:tcPr>
          <w:p w14:paraId="0A78F131" w14:textId="546BFC86" w:rsidR="008F3A0C" w:rsidRPr="00BF18D9" w:rsidRDefault="00555405" w:rsidP="0003451A">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del w:id="118" w:author="Arcella" w:date="2024-07-26T12:21:00Z">
              <w:r w:rsidRPr="00BF18D9" w:rsidDel="0003451A">
                <w:rPr>
                  <w:rFonts w:ascii="Arial" w:eastAsia="Arial" w:hAnsi="Arial" w:cs="Arial"/>
                  <w:color w:val="000000"/>
                  <w:sz w:val="16"/>
                  <w:szCs w:val="16"/>
                  <w:lang w:val="en-US"/>
                </w:rPr>
                <w:delText>The s</w:delText>
              </w:r>
            </w:del>
            <w:ins w:id="119" w:author="Arcella" w:date="2024-07-26T12:21:00Z">
              <w:r w:rsidR="0003451A" w:rsidRPr="00BF18D9">
                <w:rPr>
                  <w:rFonts w:ascii="Arial" w:eastAsia="Arial" w:hAnsi="Arial" w:cs="Arial"/>
                  <w:color w:val="000000"/>
                  <w:sz w:val="16"/>
                  <w:szCs w:val="16"/>
                  <w:lang w:val="en-US"/>
                </w:rPr>
                <w:t>S</w:t>
              </w:r>
            </w:ins>
            <w:r w:rsidRPr="00BF18D9">
              <w:rPr>
                <w:rFonts w:ascii="Arial" w:eastAsia="Arial" w:hAnsi="Arial" w:cs="Arial"/>
                <w:color w:val="000000"/>
                <w:sz w:val="16"/>
                <w:szCs w:val="16"/>
                <w:lang w:val="en-US"/>
              </w:rPr>
              <w:t xml:space="preserve">traight line distance (km) between the site and the nearest river mouth by map. </w:t>
            </w:r>
            <w:r w:rsidRPr="00BF18D9">
              <w:rPr>
                <w:rFonts w:ascii="Arial" w:eastAsia="Arial" w:hAnsi="Arial" w:cs="Arial"/>
                <w:sz w:val="16"/>
                <w:szCs w:val="16"/>
                <w:lang w:val="en-US"/>
              </w:rPr>
              <w:t xml:space="preserve"> Log-transformed values were used.</w:t>
            </w:r>
          </w:p>
        </w:tc>
        <w:tc>
          <w:tcPr>
            <w:tcW w:w="2265" w:type="dxa"/>
            <w:shd w:val="clear" w:color="auto" w:fill="FFFFFF"/>
            <w:tcMar>
              <w:top w:w="0" w:type="dxa"/>
              <w:left w:w="108" w:type="dxa"/>
              <w:bottom w:w="0" w:type="dxa"/>
              <w:right w:w="108" w:type="dxa"/>
            </w:tcMar>
            <w:vAlign w:val="center"/>
          </w:tcPr>
          <w:p w14:paraId="5CC99008"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0-18.5 (4.9)</w:t>
            </w:r>
          </w:p>
        </w:tc>
      </w:tr>
      <w:tr w:rsidR="008F3A0C" w:rsidRPr="00BF18D9" w14:paraId="55350630" w14:textId="77777777">
        <w:trPr>
          <w:jc w:val="center"/>
        </w:trPr>
        <w:tc>
          <w:tcPr>
            <w:tcW w:w="1695" w:type="dxa"/>
            <w:shd w:val="clear" w:color="auto" w:fill="FFFFFF"/>
            <w:tcMar>
              <w:top w:w="0" w:type="dxa"/>
              <w:left w:w="108" w:type="dxa"/>
              <w:bottom w:w="0" w:type="dxa"/>
              <w:right w:w="108" w:type="dxa"/>
            </w:tcMar>
            <w:vAlign w:val="center"/>
          </w:tcPr>
          <w:p w14:paraId="234107A6"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i/>
                <w:color w:val="000000"/>
                <w:sz w:val="16"/>
                <w:szCs w:val="16"/>
                <w:lang w:val="en-US"/>
              </w:rPr>
            </w:pPr>
            <w:proofErr w:type="spellStart"/>
            <w:r w:rsidRPr="00BF18D9">
              <w:rPr>
                <w:rFonts w:ascii="Arial" w:eastAsia="Arial" w:hAnsi="Arial" w:cs="Arial"/>
                <w:i/>
                <w:color w:val="000000"/>
                <w:sz w:val="16"/>
                <w:szCs w:val="16"/>
                <w:lang w:val="en-US"/>
              </w:rPr>
              <w:t>RiverSize</w:t>
            </w:r>
            <w:proofErr w:type="spellEnd"/>
          </w:p>
        </w:tc>
        <w:tc>
          <w:tcPr>
            <w:tcW w:w="1290" w:type="dxa"/>
            <w:shd w:val="clear" w:color="auto" w:fill="FFFFFF"/>
            <w:tcMar>
              <w:top w:w="0" w:type="dxa"/>
              <w:left w:w="108" w:type="dxa"/>
              <w:bottom w:w="0" w:type="dxa"/>
              <w:right w:w="108" w:type="dxa"/>
            </w:tcMar>
            <w:vAlign w:val="center"/>
          </w:tcPr>
          <w:p w14:paraId="10CF36B0"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Categorical</w:t>
            </w:r>
          </w:p>
        </w:tc>
        <w:tc>
          <w:tcPr>
            <w:tcW w:w="5520" w:type="dxa"/>
            <w:shd w:val="clear" w:color="auto" w:fill="FFFFFF"/>
            <w:tcMar>
              <w:top w:w="0" w:type="dxa"/>
              <w:left w:w="108" w:type="dxa"/>
              <w:bottom w:w="0" w:type="dxa"/>
              <w:right w:w="108" w:type="dxa"/>
            </w:tcMar>
            <w:vAlign w:val="center"/>
          </w:tcPr>
          <w:p w14:paraId="7871A712"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 xml:space="preserve">Rivers are categorized according to whether their catchment area is larger or smaller than the median area </w:t>
            </w:r>
            <w:r w:rsidRPr="00BF18D9">
              <w:rPr>
                <w:rFonts w:ascii="Arial" w:eastAsia="Arial" w:hAnsi="Arial" w:cs="Arial"/>
                <w:sz w:val="16"/>
                <w:szCs w:val="16"/>
                <w:lang w:val="en-US"/>
              </w:rPr>
              <w:t>f</w:t>
            </w:r>
            <w:r w:rsidRPr="00BF18D9">
              <w:rPr>
                <w:rFonts w:ascii="Arial" w:eastAsia="Arial" w:hAnsi="Arial" w:cs="Arial"/>
                <w:color w:val="000000"/>
                <w:sz w:val="16"/>
                <w:szCs w:val="16"/>
                <w:lang w:val="en-US"/>
              </w:rPr>
              <w:t>or all rivers in the region.</w:t>
            </w:r>
          </w:p>
        </w:tc>
        <w:tc>
          <w:tcPr>
            <w:tcW w:w="2265" w:type="dxa"/>
            <w:shd w:val="clear" w:color="auto" w:fill="FFFFFF"/>
            <w:tcMar>
              <w:top w:w="0" w:type="dxa"/>
              <w:left w:w="108" w:type="dxa"/>
              <w:bottom w:w="0" w:type="dxa"/>
              <w:right w:w="108" w:type="dxa"/>
            </w:tcMar>
            <w:vAlign w:val="center"/>
          </w:tcPr>
          <w:p w14:paraId="3B235307"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 xml:space="preserve">Small </w:t>
            </w:r>
            <w:r w:rsidRPr="00BF18D9">
              <w:rPr>
                <w:rFonts w:ascii="Arial" w:eastAsia="Arial" w:hAnsi="Arial" w:cs="Arial"/>
                <w:sz w:val="16"/>
                <w:szCs w:val="16"/>
                <w:lang w:val="en-US"/>
              </w:rPr>
              <w:t>vs</w:t>
            </w:r>
            <w:r w:rsidRPr="00BF18D9">
              <w:rPr>
                <w:rFonts w:ascii="Arial" w:eastAsia="Arial" w:hAnsi="Arial" w:cs="Arial"/>
                <w:color w:val="000000"/>
                <w:sz w:val="16"/>
                <w:szCs w:val="16"/>
                <w:lang w:val="en-US"/>
              </w:rPr>
              <w:t xml:space="preserve"> </w:t>
            </w:r>
            <w:r w:rsidRPr="00BF18D9">
              <w:rPr>
                <w:rFonts w:ascii="Arial" w:eastAsia="Arial" w:hAnsi="Arial" w:cs="Arial"/>
                <w:sz w:val="16"/>
                <w:szCs w:val="16"/>
                <w:lang w:val="en-US"/>
              </w:rPr>
              <w:t>l</w:t>
            </w:r>
            <w:r w:rsidRPr="00BF18D9">
              <w:rPr>
                <w:rFonts w:ascii="Arial" w:eastAsia="Arial" w:hAnsi="Arial" w:cs="Arial"/>
                <w:color w:val="000000"/>
                <w:sz w:val="16"/>
                <w:szCs w:val="16"/>
                <w:lang w:val="en-US"/>
              </w:rPr>
              <w:t>arge</w:t>
            </w:r>
          </w:p>
        </w:tc>
      </w:tr>
      <w:tr w:rsidR="008F3A0C" w:rsidRPr="00BF18D9" w14:paraId="7313B350" w14:textId="77777777">
        <w:trPr>
          <w:jc w:val="center"/>
        </w:trPr>
        <w:tc>
          <w:tcPr>
            <w:tcW w:w="10770" w:type="dxa"/>
            <w:gridSpan w:val="4"/>
            <w:shd w:val="clear" w:color="auto" w:fill="FFFFFF"/>
            <w:tcMar>
              <w:top w:w="0" w:type="dxa"/>
              <w:left w:w="108" w:type="dxa"/>
              <w:bottom w:w="0" w:type="dxa"/>
              <w:right w:w="108" w:type="dxa"/>
            </w:tcMar>
            <w:vAlign w:val="center"/>
          </w:tcPr>
          <w:p w14:paraId="6E3B46B0" w14:textId="77777777" w:rsidR="008F3A0C" w:rsidRPr="00BF18D9" w:rsidRDefault="00555405">
            <w:pPr>
              <w:pBdr>
                <w:top w:val="nil"/>
                <w:left w:val="nil"/>
                <w:bottom w:val="nil"/>
                <w:right w:val="nil"/>
                <w:between w:val="nil"/>
              </w:pBdr>
              <w:spacing w:before="100" w:after="100" w:line="240" w:lineRule="auto"/>
              <w:ind w:left="100" w:right="100" w:firstLine="0"/>
              <w:jc w:val="center"/>
              <w:rPr>
                <w:rFonts w:ascii="Arial" w:eastAsia="Arial" w:hAnsi="Arial" w:cs="Arial"/>
                <w:i/>
                <w:color w:val="000000"/>
                <w:sz w:val="16"/>
                <w:szCs w:val="16"/>
                <w:lang w:val="en-US"/>
              </w:rPr>
            </w:pPr>
            <w:r w:rsidRPr="00BF18D9">
              <w:rPr>
                <w:rFonts w:ascii="Arial" w:eastAsia="Arial" w:hAnsi="Arial" w:cs="Arial"/>
                <w:i/>
                <w:color w:val="000000"/>
                <w:sz w:val="16"/>
                <w:szCs w:val="16"/>
                <w:lang w:val="en-US"/>
              </w:rPr>
              <w:t>Influence of ports</w:t>
            </w:r>
          </w:p>
        </w:tc>
      </w:tr>
      <w:tr w:rsidR="008F3A0C" w:rsidRPr="00BF18D9" w14:paraId="7D77D378" w14:textId="77777777">
        <w:trPr>
          <w:jc w:val="center"/>
        </w:trPr>
        <w:tc>
          <w:tcPr>
            <w:tcW w:w="1695" w:type="dxa"/>
            <w:shd w:val="clear" w:color="auto" w:fill="FFFFFF"/>
            <w:tcMar>
              <w:top w:w="0" w:type="dxa"/>
              <w:left w:w="108" w:type="dxa"/>
              <w:bottom w:w="0" w:type="dxa"/>
              <w:right w:w="108" w:type="dxa"/>
            </w:tcMar>
            <w:vAlign w:val="center"/>
          </w:tcPr>
          <w:p w14:paraId="55D2FB1F"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i/>
                <w:color w:val="000000"/>
                <w:sz w:val="16"/>
                <w:szCs w:val="16"/>
                <w:lang w:val="en-US"/>
              </w:rPr>
            </w:pPr>
            <w:r w:rsidRPr="00BF18D9">
              <w:rPr>
                <w:rFonts w:ascii="Arial" w:eastAsia="Arial" w:hAnsi="Arial" w:cs="Arial"/>
                <w:i/>
                <w:color w:val="000000"/>
                <w:sz w:val="16"/>
                <w:szCs w:val="16"/>
                <w:lang w:val="en-US"/>
              </w:rPr>
              <w:t>DistPort</w:t>
            </w:r>
          </w:p>
        </w:tc>
        <w:tc>
          <w:tcPr>
            <w:tcW w:w="1290" w:type="dxa"/>
            <w:shd w:val="clear" w:color="auto" w:fill="FFFFFF"/>
            <w:tcMar>
              <w:top w:w="0" w:type="dxa"/>
              <w:left w:w="108" w:type="dxa"/>
              <w:bottom w:w="0" w:type="dxa"/>
              <w:right w:w="108" w:type="dxa"/>
            </w:tcMar>
            <w:vAlign w:val="center"/>
          </w:tcPr>
          <w:p w14:paraId="19F8C63B"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Continuous</w:t>
            </w:r>
          </w:p>
        </w:tc>
        <w:tc>
          <w:tcPr>
            <w:tcW w:w="5520" w:type="dxa"/>
            <w:shd w:val="clear" w:color="auto" w:fill="FFFFFF"/>
            <w:tcMar>
              <w:top w:w="0" w:type="dxa"/>
              <w:left w:w="108" w:type="dxa"/>
              <w:bottom w:w="0" w:type="dxa"/>
              <w:right w:w="108" w:type="dxa"/>
            </w:tcMar>
            <w:vAlign w:val="center"/>
          </w:tcPr>
          <w:p w14:paraId="77D98379" w14:textId="78A40F33" w:rsidR="008F3A0C" w:rsidRPr="00BF18D9" w:rsidRDefault="00555405" w:rsidP="00BF18D9">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del w:id="120" w:author="Arcella" w:date="2024-07-26T12:21:00Z">
              <w:r w:rsidRPr="00BF18D9" w:rsidDel="00BF18D9">
                <w:rPr>
                  <w:rFonts w:ascii="Arial" w:eastAsia="Arial" w:hAnsi="Arial" w:cs="Arial"/>
                  <w:color w:val="000000"/>
                  <w:sz w:val="16"/>
                  <w:szCs w:val="16"/>
                  <w:lang w:val="en-US"/>
                </w:rPr>
                <w:delText>The s</w:delText>
              </w:r>
            </w:del>
            <w:ins w:id="121" w:author="Arcella" w:date="2024-07-26T12:21:00Z">
              <w:r w:rsidR="00BF18D9" w:rsidRPr="00BF18D9">
                <w:rPr>
                  <w:rFonts w:ascii="Arial" w:eastAsia="Arial" w:hAnsi="Arial" w:cs="Arial"/>
                  <w:color w:val="000000"/>
                  <w:sz w:val="16"/>
                  <w:szCs w:val="16"/>
                  <w:lang w:val="en-US"/>
                </w:rPr>
                <w:t>S</w:t>
              </w:r>
            </w:ins>
            <w:r w:rsidRPr="00BF18D9">
              <w:rPr>
                <w:rFonts w:ascii="Arial" w:eastAsia="Arial" w:hAnsi="Arial" w:cs="Arial"/>
                <w:color w:val="000000"/>
                <w:sz w:val="16"/>
                <w:szCs w:val="16"/>
                <w:lang w:val="en-US"/>
              </w:rPr>
              <w:t>traight line distance (km) between the site and the nearest port by map. Log-transformed values were used.</w:t>
            </w:r>
          </w:p>
        </w:tc>
        <w:tc>
          <w:tcPr>
            <w:tcW w:w="2265" w:type="dxa"/>
            <w:shd w:val="clear" w:color="auto" w:fill="FFFFFF"/>
            <w:tcMar>
              <w:top w:w="0" w:type="dxa"/>
              <w:left w:w="108" w:type="dxa"/>
              <w:bottom w:w="0" w:type="dxa"/>
              <w:right w:w="108" w:type="dxa"/>
            </w:tcMar>
            <w:vAlign w:val="center"/>
          </w:tcPr>
          <w:p w14:paraId="6E95A214"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0.1-82.2 (18.7)</w:t>
            </w:r>
          </w:p>
        </w:tc>
      </w:tr>
      <w:tr w:rsidR="008F3A0C" w:rsidRPr="00BF18D9" w14:paraId="28D5F1EB" w14:textId="77777777">
        <w:trPr>
          <w:jc w:val="center"/>
        </w:trPr>
        <w:tc>
          <w:tcPr>
            <w:tcW w:w="1695" w:type="dxa"/>
            <w:shd w:val="clear" w:color="auto" w:fill="FFFFFF"/>
            <w:tcMar>
              <w:top w:w="0" w:type="dxa"/>
              <w:left w:w="108" w:type="dxa"/>
              <w:bottom w:w="0" w:type="dxa"/>
              <w:right w:w="108" w:type="dxa"/>
            </w:tcMar>
            <w:vAlign w:val="center"/>
          </w:tcPr>
          <w:p w14:paraId="78F8ACAF"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i/>
                <w:color w:val="000000"/>
                <w:sz w:val="16"/>
                <w:szCs w:val="16"/>
                <w:lang w:val="en-US"/>
              </w:rPr>
            </w:pPr>
            <w:proofErr w:type="spellStart"/>
            <w:r w:rsidRPr="00BF18D9">
              <w:rPr>
                <w:rFonts w:ascii="Arial" w:eastAsia="Arial" w:hAnsi="Arial" w:cs="Arial"/>
                <w:i/>
                <w:color w:val="000000"/>
                <w:sz w:val="16"/>
                <w:szCs w:val="16"/>
                <w:lang w:val="en-US"/>
              </w:rPr>
              <w:t>PortStatus</w:t>
            </w:r>
            <w:proofErr w:type="spellEnd"/>
          </w:p>
        </w:tc>
        <w:tc>
          <w:tcPr>
            <w:tcW w:w="1290" w:type="dxa"/>
            <w:shd w:val="clear" w:color="auto" w:fill="FFFFFF"/>
            <w:tcMar>
              <w:top w:w="0" w:type="dxa"/>
              <w:left w:w="108" w:type="dxa"/>
              <w:bottom w:w="0" w:type="dxa"/>
              <w:right w:w="108" w:type="dxa"/>
            </w:tcMar>
            <w:vAlign w:val="center"/>
          </w:tcPr>
          <w:p w14:paraId="7705ACC8"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Categorical</w:t>
            </w:r>
          </w:p>
        </w:tc>
        <w:tc>
          <w:tcPr>
            <w:tcW w:w="5520" w:type="dxa"/>
            <w:shd w:val="clear" w:color="auto" w:fill="FFFFFF"/>
            <w:tcMar>
              <w:top w:w="0" w:type="dxa"/>
              <w:left w:w="108" w:type="dxa"/>
              <w:bottom w:w="0" w:type="dxa"/>
              <w:right w:w="108" w:type="dxa"/>
            </w:tcMar>
            <w:vAlign w:val="center"/>
          </w:tcPr>
          <w:p w14:paraId="2FC2748F"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Ports are categorized according whether they are active or abandoned</w:t>
            </w:r>
          </w:p>
        </w:tc>
        <w:tc>
          <w:tcPr>
            <w:tcW w:w="2265" w:type="dxa"/>
            <w:shd w:val="clear" w:color="auto" w:fill="FFFFFF"/>
            <w:tcMar>
              <w:top w:w="0" w:type="dxa"/>
              <w:left w:w="108" w:type="dxa"/>
              <w:bottom w:w="0" w:type="dxa"/>
              <w:right w:w="108" w:type="dxa"/>
            </w:tcMar>
            <w:vAlign w:val="center"/>
          </w:tcPr>
          <w:p w14:paraId="51FE6E2F"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 xml:space="preserve">Active vs </w:t>
            </w:r>
            <w:r w:rsidRPr="00BF18D9">
              <w:rPr>
                <w:rFonts w:ascii="Arial" w:eastAsia="Arial" w:hAnsi="Arial" w:cs="Arial"/>
                <w:sz w:val="16"/>
                <w:szCs w:val="16"/>
                <w:lang w:val="en-US"/>
              </w:rPr>
              <w:t>a</w:t>
            </w:r>
            <w:r w:rsidRPr="00BF18D9">
              <w:rPr>
                <w:rFonts w:ascii="Arial" w:eastAsia="Arial" w:hAnsi="Arial" w:cs="Arial"/>
                <w:color w:val="000000"/>
                <w:sz w:val="16"/>
                <w:szCs w:val="16"/>
                <w:lang w:val="en-US"/>
              </w:rPr>
              <w:t>bandoned</w:t>
            </w:r>
          </w:p>
        </w:tc>
      </w:tr>
      <w:tr w:rsidR="008F3A0C" w:rsidRPr="00BF18D9" w14:paraId="6D632D08" w14:textId="77777777">
        <w:trPr>
          <w:jc w:val="center"/>
        </w:trPr>
        <w:tc>
          <w:tcPr>
            <w:tcW w:w="10770" w:type="dxa"/>
            <w:gridSpan w:val="4"/>
            <w:shd w:val="clear" w:color="auto" w:fill="FFFFFF"/>
            <w:tcMar>
              <w:top w:w="0" w:type="dxa"/>
              <w:left w:w="108" w:type="dxa"/>
              <w:bottom w:w="0" w:type="dxa"/>
              <w:right w:w="108" w:type="dxa"/>
            </w:tcMar>
            <w:vAlign w:val="center"/>
          </w:tcPr>
          <w:p w14:paraId="32AE8CFA" w14:textId="77777777" w:rsidR="008F3A0C" w:rsidRPr="00BF18D9" w:rsidRDefault="00555405">
            <w:pPr>
              <w:pBdr>
                <w:top w:val="nil"/>
                <w:left w:val="nil"/>
                <w:bottom w:val="nil"/>
                <w:right w:val="nil"/>
                <w:between w:val="nil"/>
              </w:pBdr>
              <w:spacing w:before="100" w:after="100" w:line="240" w:lineRule="auto"/>
              <w:ind w:left="100" w:right="100" w:firstLine="0"/>
              <w:jc w:val="center"/>
              <w:rPr>
                <w:rFonts w:ascii="Arial" w:eastAsia="Arial" w:hAnsi="Arial" w:cs="Arial"/>
                <w:i/>
                <w:color w:val="000000"/>
                <w:sz w:val="16"/>
                <w:szCs w:val="16"/>
                <w:lang w:val="en-US"/>
              </w:rPr>
            </w:pPr>
            <w:r w:rsidRPr="00BF18D9">
              <w:rPr>
                <w:rFonts w:ascii="Arial" w:eastAsia="Arial" w:hAnsi="Arial" w:cs="Arial"/>
                <w:i/>
                <w:color w:val="000000"/>
                <w:sz w:val="16"/>
                <w:szCs w:val="16"/>
                <w:lang w:val="en-US"/>
              </w:rPr>
              <w:t>Influence of surf</w:t>
            </w:r>
          </w:p>
        </w:tc>
      </w:tr>
      <w:tr w:rsidR="008F3A0C" w:rsidRPr="00BF18D9" w14:paraId="28220833" w14:textId="77777777">
        <w:trPr>
          <w:jc w:val="center"/>
        </w:trPr>
        <w:tc>
          <w:tcPr>
            <w:tcW w:w="1695" w:type="dxa"/>
            <w:shd w:val="clear" w:color="auto" w:fill="FFFFFF"/>
            <w:tcMar>
              <w:top w:w="0" w:type="dxa"/>
              <w:left w:w="108" w:type="dxa"/>
              <w:bottom w:w="0" w:type="dxa"/>
              <w:right w:w="108" w:type="dxa"/>
            </w:tcMar>
            <w:vAlign w:val="center"/>
          </w:tcPr>
          <w:p w14:paraId="10C3806C"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i/>
                <w:color w:val="000000"/>
                <w:sz w:val="16"/>
                <w:szCs w:val="16"/>
                <w:lang w:val="en-US"/>
              </w:rPr>
            </w:pPr>
            <w:r w:rsidRPr="00BF18D9">
              <w:rPr>
                <w:rFonts w:ascii="Arial" w:eastAsia="Arial" w:hAnsi="Arial" w:cs="Arial"/>
                <w:i/>
                <w:color w:val="000000"/>
                <w:sz w:val="16"/>
                <w:szCs w:val="16"/>
                <w:lang w:val="en-US"/>
              </w:rPr>
              <w:t>Fetch</w:t>
            </w:r>
          </w:p>
        </w:tc>
        <w:tc>
          <w:tcPr>
            <w:tcW w:w="1290" w:type="dxa"/>
            <w:shd w:val="clear" w:color="auto" w:fill="FFFFFF"/>
            <w:tcMar>
              <w:top w:w="0" w:type="dxa"/>
              <w:left w:w="108" w:type="dxa"/>
              <w:bottom w:w="0" w:type="dxa"/>
              <w:right w:w="108" w:type="dxa"/>
            </w:tcMar>
            <w:vAlign w:val="center"/>
          </w:tcPr>
          <w:p w14:paraId="37227418"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Continuous</w:t>
            </w:r>
          </w:p>
        </w:tc>
        <w:tc>
          <w:tcPr>
            <w:tcW w:w="5520" w:type="dxa"/>
            <w:shd w:val="clear" w:color="auto" w:fill="FFFFFF"/>
            <w:tcMar>
              <w:top w:w="0" w:type="dxa"/>
              <w:left w:w="108" w:type="dxa"/>
              <w:bottom w:w="0" w:type="dxa"/>
              <w:right w:w="108" w:type="dxa"/>
            </w:tcMar>
            <w:vAlign w:val="center"/>
          </w:tcPr>
          <w:p w14:paraId="3FCC93C9" w14:textId="3008114A" w:rsidR="008F3A0C" w:rsidRPr="00BF18D9" w:rsidRDefault="00555405" w:rsidP="00BF18D9">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Unobstructed length of water surface (km) over which wind from a certain direction can blow</w:t>
            </w:r>
            <w:del w:id="122" w:author="Arcella" w:date="2024-07-26T12:22:00Z">
              <w:r w:rsidRPr="00BF18D9" w:rsidDel="00BF18D9">
                <w:rPr>
                  <w:rFonts w:ascii="Arial" w:eastAsia="Arial" w:hAnsi="Arial" w:cs="Arial"/>
                  <w:color w:val="000000"/>
                  <w:sz w:val="16"/>
                  <w:szCs w:val="16"/>
                  <w:lang w:val="en-US"/>
                </w:rPr>
                <w:delText xml:space="preserve"> over</w:delText>
              </w:r>
            </w:del>
            <w:r w:rsidRPr="00BF18D9">
              <w:rPr>
                <w:rFonts w:ascii="Arial" w:eastAsia="Arial" w:hAnsi="Arial" w:cs="Arial"/>
                <w:color w:val="000000"/>
                <w:sz w:val="16"/>
                <w:szCs w:val="16"/>
                <w:lang w:val="en-US"/>
              </w:rPr>
              <w:t xml:space="preserve">. </w:t>
            </w:r>
            <w:r w:rsidRPr="00BF18D9">
              <w:rPr>
                <w:rFonts w:ascii="Arial" w:eastAsia="Arial" w:hAnsi="Arial" w:cs="Arial"/>
                <w:sz w:val="16"/>
                <w:szCs w:val="16"/>
                <w:lang w:val="en-US"/>
              </w:rPr>
              <w:t xml:space="preserve">Log-transformed values of average fetch for </w:t>
            </w:r>
            <w:del w:id="123" w:author="Arcella" w:date="2024-07-26T12:22:00Z">
              <w:r w:rsidRPr="00BF18D9" w:rsidDel="00BF18D9">
                <w:rPr>
                  <w:rFonts w:ascii="Arial" w:eastAsia="Arial" w:hAnsi="Arial" w:cs="Arial"/>
                  <w:sz w:val="16"/>
                  <w:szCs w:val="16"/>
                  <w:lang w:val="en-US"/>
                </w:rPr>
                <w:delText xml:space="preserve">the </w:delText>
              </w:r>
            </w:del>
            <w:r w:rsidRPr="00BF18D9">
              <w:rPr>
                <w:rFonts w:ascii="Arial" w:eastAsia="Arial" w:hAnsi="Arial" w:cs="Arial"/>
                <w:sz w:val="16"/>
                <w:szCs w:val="16"/>
                <w:lang w:val="en-US"/>
              </w:rPr>
              <w:t>four cardinal directions were used</w:t>
            </w:r>
            <w:r w:rsidRPr="00BF18D9">
              <w:rPr>
                <w:rFonts w:ascii="Arial" w:eastAsia="Arial" w:hAnsi="Arial" w:cs="Arial"/>
                <w:color w:val="000000"/>
                <w:sz w:val="16"/>
                <w:szCs w:val="16"/>
                <w:lang w:val="en-US"/>
              </w:rPr>
              <w:t>.</w:t>
            </w:r>
          </w:p>
        </w:tc>
        <w:tc>
          <w:tcPr>
            <w:tcW w:w="2265" w:type="dxa"/>
            <w:shd w:val="clear" w:color="auto" w:fill="FFFFFF"/>
            <w:tcMar>
              <w:top w:w="0" w:type="dxa"/>
              <w:left w:w="108" w:type="dxa"/>
              <w:bottom w:w="0" w:type="dxa"/>
              <w:right w:w="108" w:type="dxa"/>
            </w:tcMar>
            <w:vAlign w:val="center"/>
          </w:tcPr>
          <w:p w14:paraId="264E6268" w14:textId="77777777" w:rsidR="008F3A0C" w:rsidRPr="00BF18D9" w:rsidRDefault="00555405">
            <w:pPr>
              <w:pBdr>
                <w:top w:val="nil"/>
                <w:left w:val="nil"/>
                <w:bottom w:val="nil"/>
                <w:right w:val="nil"/>
                <w:between w:val="nil"/>
              </w:pBdr>
              <w:spacing w:before="100" w:after="100" w:line="240" w:lineRule="auto"/>
              <w:ind w:left="100" w:right="100" w:firstLine="0"/>
              <w:jc w:val="left"/>
              <w:rPr>
                <w:rFonts w:ascii="Arial" w:eastAsia="Arial" w:hAnsi="Arial" w:cs="Arial"/>
                <w:color w:val="000000"/>
                <w:sz w:val="16"/>
                <w:szCs w:val="16"/>
                <w:lang w:val="en-US"/>
              </w:rPr>
            </w:pPr>
            <w:r w:rsidRPr="00BF18D9">
              <w:rPr>
                <w:rFonts w:ascii="Arial" w:eastAsia="Arial" w:hAnsi="Arial" w:cs="Arial"/>
                <w:color w:val="000000"/>
                <w:sz w:val="16"/>
                <w:szCs w:val="16"/>
                <w:lang w:val="en-US"/>
              </w:rPr>
              <w:t>0.2-28.8 (3.3)</w:t>
            </w:r>
          </w:p>
        </w:tc>
      </w:tr>
    </w:tbl>
    <w:p w14:paraId="3CA14CE4" w14:textId="77777777" w:rsidR="008F3A0C" w:rsidRPr="00BF18D9" w:rsidRDefault="008F3A0C">
      <w:pPr>
        <w:pBdr>
          <w:top w:val="nil"/>
          <w:left w:val="nil"/>
          <w:bottom w:val="nil"/>
          <w:right w:val="nil"/>
          <w:between w:val="nil"/>
        </w:pBdr>
        <w:rPr>
          <w:rFonts w:ascii="Arial" w:eastAsia="Arial" w:hAnsi="Arial" w:cs="Arial"/>
          <w:sz w:val="16"/>
          <w:szCs w:val="16"/>
          <w:lang w:val="en-US"/>
        </w:rPr>
      </w:pPr>
    </w:p>
    <w:p w14:paraId="130FA1CB" w14:textId="77777777" w:rsidR="008F3A0C" w:rsidRPr="00BF18D9" w:rsidRDefault="008F3A0C">
      <w:pPr>
        <w:pBdr>
          <w:top w:val="nil"/>
          <w:left w:val="nil"/>
          <w:bottom w:val="nil"/>
          <w:right w:val="nil"/>
          <w:between w:val="nil"/>
        </w:pBdr>
        <w:rPr>
          <w:rFonts w:ascii="Arial" w:eastAsia="Arial" w:hAnsi="Arial" w:cs="Arial"/>
          <w:sz w:val="16"/>
          <w:szCs w:val="16"/>
          <w:lang w:val="en-US"/>
        </w:rPr>
      </w:pPr>
      <w:bookmarkStart w:id="124" w:name="1t3h5sf" w:colFirst="0" w:colLast="0"/>
      <w:bookmarkEnd w:id="124"/>
    </w:p>
    <w:p w14:paraId="59BEAFDA" w14:textId="77777777" w:rsidR="008F3A0C" w:rsidRPr="00BF18D9" w:rsidRDefault="00555405">
      <w:pPr>
        <w:pBdr>
          <w:top w:val="nil"/>
          <w:left w:val="nil"/>
          <w:bottom w:val="nil"/>
          <w:right w:val="nil"/>
          <w:between w:val="nil"/>
        </w:pBdr>
        <w:rPr>
          <w:lang w:val="en-US"/>
        </w:rPr>
      </w:pPr>
      <w:r w:rsidRPr="00BF18D9">
        <w:rPr>
          <w:lang w:val="en-US"/>
        </w:rPr>
        <w:t>Testing datasets</w:t>
      </w:r>
    </w:p>
    <w:p w14:paraId="036D2680" w14:textId="1FDD0961" w:rsidR="008F3A0C" w:rsidRPr="00BF18D9" w:rsidRDefault="00555405">
      <w:pPr>
        <w:pBdr>
          <w:top w:val="nil"/>
          <w:left w:val="nil"/>
          <w:bottom w:val="nil"/>
          <w:right w:val="nil"/>
          <w:between w:val="nil"/>
        </w:pBdr>
        <w:rPr>
          <w:lang w:val="en-US"/>
        </w:rPr>
      </w:pPr>
      <w:r w:rsidRPr="00BF18D9">
        <w:rPr>
          <w:lang w:val="en-US"/>
        </w:rPr>
        <w:t xml:space="preserve">Three datasets were used as testing ones. </w:t>
      </w:r>
      <w:del w:id="125" w:author="Arcella" w:date="2024-07-26T12:22:00Z">
        <w:r w:rsidRPr="00BF18D9" w:rsidDel="00BF18D9">
          <w:rPr>
            <w:lang w:val="en-US"/>
          </w:rPr>
          <w:delText xml:space="preserve">The </w:delText>
        </w:r>
      </w:del>
      <w:r w:rsidRPr="00BF18D9">
        <w:rPr>
          <w:lang w:val="en-US"/>
        </w:rPr>
        <w:t>“Kan</w:t>
      </w:r>
      <w:ins w:id="126" w:author="Arcella" w:date="2024-07-26T12:22:00Z">
        <w:r w:rsidR="00BF18D9">
          <w:rPr>
            <w:lang w:val="en-US"/>
          </w:rPr>
          <w:t>d</w:t>
        </w:r>
      </w:ins>
      <w:r w:rsidRPr="00BF18D9">
        <w:rPr>
          <w:lang w:val="en-US"/>
        </w:rPr>
        <w:t>alaksha littoral”</w:t>
      </w:r>
      <w:ins w:id="127" w:author="Arcella" w:date="2024-07-26T12:22:00Z">
        <w:r w:rsidR="00BF18D9">
          <w:rPr>
            <w:lang w:val="en-US"/>
          </w:rPr>
          <w:t xml:space="preserve"> dataset</w:t>
        </w:r>
      </w:ins>
      <w:r w:rsidRPr="00BF18D9">
        <w:rPr>
          <w:lang w:val="en-US"/>
        </w:rPr>
        <w:t xml:space="preserve"> </w:t>
      </w:r>
      <w:del w:id="128" w:author="Arcella" w:date="2024-07-26T12:22:00Z">
        <w:r w:rsidRPr="00BF18D9" w:rsidDel="00BF18D9">
          <w:rPr>
            <w:lang w:val="en-US"/>
          </w:rPr>
          <w:delText xml:space="preserve">included </w:delText>
        </w:r>
      </w:del>
      <w:ins w:id="129" w:author="Arcella" w:date="2024-07-26T12:22:00Z">
        <w:r w:rsidR="00BF18D9">
          <w:rPr>
            <w:lang w:val="en-US"/>
          </w:rPr>
          <w:t xml:space="preserve">contained </w:t>
        </w:r>
      </w:ins>
      <w:r w:rsidRPr="00BF18D9">
        <w:rPr>
          <w:lang w:val="en-US"/>
        </w:rPr>
        <w:t xml:space="preserve">23 samples from 12 littoral sites in </w:t>
      </w:r>
      <w:ins w:id="130" w:author="Arcella" w:date="2024-07-26T12:22:00Z">
        <w:r w:rsidR="00BF18D9">
          <w:rPr>
            <w:lang w:val="en-US"/>
          </w:rPr>
          <w:t xml:space="preserve">the </w:t>
        </w:r>
      </w:ins>
      <w:r w:rsidRPr="00BF18D9">
        <w:rPr>
          <w:lang w:val="en-US"/>
        </w:rPr>
        <w:t xml:space="preserve">Kandalaksha Bay. </w:t>
      </w:r>
      <w:del w:id="131" w:author="Arcella" w:date="2024-07-26T12:23:00Z">
        <w:r w:rsidRPr="00BF18D9" w:rsidDel="00BF18D9">
          <w:rPr>
            <w:lang w:val="en-US"/>
          </w:rPr>
          <w:delText>At four sites o</w:delText>
        </w:r>
      </w:del>
      <w:del w:id="132" w:author="Arcella" w:date="2024-07-26T12:24:00Z">
        <w:r w:rsidRPr="00BF18D9" w:rsidDel="00BF18D9">
          <w:rPr>
            <w:lang w:val="en-US"/>
          </w:rPr>
          <w:delText xml:space="preserve">nly algal samples were taken, </w:delText>
        </w:r>
      </w:del>
      <w:del w:id="133" w:author="Arcella" w:date="2024-07-26T12:23:00Z">
        <w:r w:rsidRPr="00BF18D9" w:rsidDel="00BF18D9">
          <w:rPr>
            <w:lang w:val="en-US"/>
          </w:rPr>
          <w:delText xml:space="preserve">at four - </w:delText>
        </w:r>
      </w:del>
      <w:del w:id="134" w:author="Arcella" w:date="2024-07-26T12:24:00Z">
        <w:r w:rsidRPr="00BF18D9" w:rsidDel="00BF18D9">
          <w:rPr>
            <w:lang w:val="en-US"/>
          </w:rPr>
          <w:delText>only bottom</w:delText>
        </w:r>
        <w:r w:rsidRPr="00BF18D9" w:rsidDel="00BF18D9">
          <w:rPr>
            <w:i/>
            <w:lang w:val="en-US"/>
          </w:rPr>
          <w:delText xml:space="preserve"> </w:delText>
        </w:r>
      </w:del>
      <w:del w:id="135" w:author="Arcella" w:date="2024-07-26T12:23:00Z">
        <w:r w:rsidRPr="00BF18D9" w:rsidDel="00BF18D9">
          <w:rPr>
            <w:lang w:val="en-US"/>
          </w:rPr>
          <w:delText>ones</w:delText>
        </w:r>
      </w:del>
      <w:del w:id="136" w:author="Arcella" w:date="2024-07-26T12:24:00Z">
        <w:r w:rsidRPr="00BF18D9" w:rsidDel="00BF18D9">
          <w:rPr>
            <w:lang w:val="en-US"/>
          </w:rPr>
          <w:delText xml:space="preserve">, and </w:delText>
        </w:r>
      </w:del>
      <w:del w:id="137" w:author="Arcella" w:date="2024-07-26T12:23:00Z">
        <w:r w:rsidRPr="00BF18D9" w:rsidDel="00BF18D9">
          <w:rPr>
            <w:lang w:val="en-US"/>
          </w:rPr>
          <w:delText xml:space="preserve">at the rest four - </w:delText>
        </w:r>
      </w:del>
      <w:del w:id="138" w:author="Arcella" w:date="2024-07-26T12:24:00Z">
        <w:r w:rsidRPr="00BF18D9" w:rsidDel="00BF18D9">
          <w:rPr>
            <w:lang w:val="en-US"/>
          </w:rPr>
          <w:delText xml:space="preserve">from both substrates </w:delText>
        </w:r>
      </w:del>
      <w:ins w:id="139" w:author="Arcella" w:date="2024-07-26T12:24:00Z">
        <w:r w:rsidR="00BF18D9">
          <w:rPr>
            <w:lang w:val="en-US"/>
          </w:rPr>
          <w:t>We took o</w:t>
        </w:r>
        <w:r w:rsidR="00BF18D9" w:rsidRPr="00BF18D9">
          <w:rPr>
            <w:lang w:val="en-US"/>
          </w:rPr>
          <w:t xml:space="preserve">nly algal samples </w:t>
        </w:r>
        <w:r w:rsidR="00BF18D9">
          <w:rPr>
            <w:lang w:val="en-US"/>
          </w:rPr>
          <w:t>at four sites</w:t>
        </w:r>
        <w:r w:rsidR="00BF18D9" w:rsidRPr="00BF18D9">
          <w:rPr>
            <w:lang w:val="en-US"/>
          </w:rPr>
          <w:t>, only bottom</w:t>
        </w:r>
        <w:r w:rsidR="00BF18D9" w:rsidRPr="00BF18D9">
          <w:rPr>
            <w:i/>
            <w:lang w:val="en-US"/>
          </w:rPr>
          <w:t xml:space="preserve"> </w:t>
        </w:r>
        <w:r w:rsidR="00BF18D9">
          <w:rPr>
            <w:lang w:val="en-US"/>
          </w:rPr>
          <w:t>samples at four other sites and samples</w:t>
        </w:r>
        <w:r w:rsidR="00BF18D9" w:rsidRPr="00BF18D9">
          <w:rPr>
            <w:lang w:val="en-US"/>
          </w:rPr>
          <w:t xml:space="preserve"> from both substrates</w:t>
        </w:r>
        <w:r w:rsidR="00BF18D9">
          <w:rPr>
            <w:lang w:val="en-US"/>
          </w:rPr>
          <w:t xml:space="preserve"> at the remaining </w:t>
        </w:r>
        <w:r w:rsidR="00BF18D9">
          <w:rPr>
            <w:lang w:val="en-US"/>
          </w:rPr>
          <w:lastRenderedPageBreak/>
          <w:t xml:space="preserve">four sites </w:t>
        </w:r>
      </w:ins>
      <w:r w:rsidRPr="00BF18D9">
        <w:rPr>
          <w:lang w:val="en-US"/>
        </w:rPr>
        <w:t>(</w:t>
      </w:r>
      <w:proofErr w:type="spellStart"/>
      <w:r w:rsidRPr="00BF18D9">
        <w:rPr>
          <w:lang w:val="en-US"/>
        </w:rPr>
        <w:t>STable</w:t>
      </w:r>
      <w:proofErr w:type="spellEnd"/>
      <w:r w:rsidRPr="00BF18D9">
        <w:rPr>
          <w:lang w:val="en-US"/>
        </w:rPr>
        <w:t xml:space="preserve"> ++, </w:t>
      </w:r>
      <w:proofErr w:type="spellStart"/>
      <w:r w:rsidRPr="00BF18D9">
        <w:rPr>
          <w:lang w:val="en-US"/>
        </w:rPr>
        <w:t>SFig</w:t>
      </w:r>
      <w:proofErr w:type="spellEnd"/>
      <w:r w:rsidRPr="00BF18D9">
        <w:rPr>
          <w:lang w:val="en-US"/>
        </w:rPr>
        <w:t>. 1 B). Environmental parameters were assessed in the same way as for the modeling dataset.</w:t>
      </w:r>
    </w:p>
    <w:p w14:paraId="0D6AA9FC" w14:textId="3A3A263A" w:rsidR="008F3A0C" w:rsidRPr="00BF18D9" w:rsidRDefault="00555405">
      <w:pPr>
        <w:pBdr>
          <w:top w:val="nil"/>
          <w:left w:val="nil"/>
          <w:bottom w:val="nil"/>
          <w:right w:val="nil"/>
          <w:between w:val="nil"/>
        </w:pBdr>
        <w:rPr>
          <w:lang w:val="en-US"/>
        </w:rPr>
      </w:pPr>
      <w:del w:id="140" w:author="Arcella" w:date="2024-07-26T12:25:00Z">
        <w:r w:rsidRPr="00BF18D9" w:rsidDel="00BF18D9">
          <w:rPr>
            <w:lang w:val="en-US"/>
          </w:rPr>
          <w:delText xml:space="preserve">The </w:delText>
        </w:r>
      </w:del>
      <w:ins w:id="141" w:author="МК" w:date="2024-07-04T01:04:00Z">
        <w:r w:rsidR="00B16430" w:rsidRPr="00BF18D9">
          <w:rPr>
            <w:lang w:val="en-US"/>
          </w:rPr>
          <w:t xml:space="preserve">“Tyuva littoral” and “Tyuva sublittoral” </w:t>
        </w:r>
      </w:ins>
      <w:del w:id="142" w:author="МК" w:date="2024-07-04T01:04:00Z">
        <w:r w:rsidRPr="00BF18D9" w:rsidDel="00B16430">
          <w:rPr>
            <w:lang w:val="en-US"/>
          </w:rPr>
          <w:delText xml:space="preserve">second and third </w:delText>
        </w:r>
      </w:del>
      <w:r w:rsidRPr="00BF18D9">
        <w:rPr>
          <w:lang w:val="en-US"/>
        </w:rPr>
        <w:t xml:space="preserve">testing datasets were extracted from the published data of Marchenko et al. 2023. These authors mapped in detail the distribution of </w:t>
      </w:r>
      <w:r w:rsidRPr="00BF18D9">
        <w:rPr>
          <w:i/>
          <w:lang w:val="en-US"/>
        </w:rPr>
        <w:t>Ptros</w:t>
      </w:r>
      <w:r w:rsidRPr="00BF18D9">
        <w:rPr>
          <w:lang w:val="en-US"/>
        </w:rPr>
        <w:t xml:space="preserve"> in mussel settlements of the Tyuva Inlet in the Kola Bay of the Barents Sea (</w:t>
      </w:r>
      <w:r w:rsidRPr="00BF18D9">
        <w:rPr>
          <w:b/>
          <w:lang w:val="en-US"/>
        </w:rPr>
        <w:t>Fig. 1</w:t>
      </w:r>
      <w:r w:rsidRPr="00BF18D9">
        <w:rPr>
          <w:lang w:val="en-US"/>
        </w:rPr>
        <w:t xml:space="preserve">) </w:t>
      </w:r>
      <w:ins w:id="143" w:author="МК" w:date="2024-07-04T01:03:00Z">
        <w:r w:rsidR="001F69D4" w:rsidRPr="00BF18D9">
          <w:rPr>
            <w:lang w:val="en-US"/>
          </w:rPr>
          <w:t xml:space="preserve">sampled </w:t>
        </w:r>
      </w:ins>
      <w:r w:rsidRPr="00BF18D9">
        <w:rPr>
          <w:lang w:val="en-US"/>
        </w:rPr>
        <w:t>in 2009-2010</w:t>
      </w:r>
      <w:ins w:id="144" w:author="МК" w:date="2024-07-04T01:01:00Z">
        <w:r w:rsidR="001F69D4" w:rsidRPr="00BF18D9">
          <w:rPr>
            <w:lang w:val="en-US"/>
          </w:rPr>
          <w:t>. They</w:t>
        </w:r>
      </w:ins>
      <w:del w:id="145" w:author="МК" w:date="2024-07-04T01:01:00Z">
        <w:r w:rsidRPr="00BF18D9" w:rsidDel="001F69D4">
          <w:rPr>
            <w:lang w:val="en-US"/>
          </w:rPr>
          <w:delText xml:space="preserve"> and</w:delText>
        </w:r>
      </w:del>
      <w:r w:rsidRPr="00BF18D9">
        <w:rPr>
          <w:lang w:val="en-US"/>
        </w:rPr>
        <w:t xml:space="preserve"> provided </w:t>
      </w:r>
      <w:del w:id="146" w:author="МК" w:date="2024-07-04T00:59:00Z">
        <w:r w:rsidRPr="00BF18D9" w:rsidDel="001F69D4">
          <w:rPr>
            <w:lang w:val="en-US"/>
          </w:rPr>
          <w:delText xml:space="preserve">for each sampling site </w:delText>
        </w:r>
      </w:del>
      <w:r w:rsidRPr="00BF18D9">
        <w:rPr>
          <w:lang w:val="en-US"/>
        </w:rPr>
        <w:t xml:space="preserve">a number of environmental characteristics including depth, </w:t>
      </w:r>
      <w:r w:rsidRPr="00BF18D9">
        <w:rPr>
          <w:i/>
          <w:lang w:val="en-US"/>
        </w:rPr>
        <w:t>Salinity</w:t>
      </w:r>
      <w:r w:rsidRPr="00BF18D9">
        <w:rPr>
          <w:lang w:val="en-US"/>
        </w:rPr>
        <w:t>, cover of macrophytes in rank scale, and dominant algal species (usually, kelps in the sublittoral and fucoids on the littoral)</w:t>
      </w:r>
      <w:ins w:id="147" w:author="МК" w:date="2024-07-04T00:59:00Z">
        <w:r w:rsidR="001F69D4" w:rsidRPr="001E329B">
          <w:rPr>
            <w:lang w:val="en-GB"/>
          </w:rPr>
          <w:t xml:space="preserve"> </w:t>
        </w:r>
        <w:r w:rsidR="001F69D4" w:rsidRPr="00BF18D9">
          <w:rPr>
            <w:lang w:val="en-US"/>
          </w:rPr>
          <w:t>for each sampling site</w:t>
        </w:r>
      </w:ins>
      <w:r w:rsidRPr="00BF18D9">
        <w:rPr>
          <w:lang w:val="en-US"/>
        </w:rPr>
        <w:t xml:space="preserve">. </w:t>
      </w:r>
      <w:del w:id="148" w:author="МК" w:date="2024-07-04T01:05:00Z">
        <w:r w:rsidRPr="00BF18D9" w:rsidDel="00B16430">
          <w:rPr>
            <w:lang w:val="en-US"/>
          </w:rPr>
          <w:delText xml:space="preserve">From these data we extracted two datasets, “Tyuva littoral” and “Tyuva sublittoral”. </w:delText>
        </w:r>
      </w:del>
      <w:del w:id="149" w:author="Arcella" w:date="2024-07-29T09:26:00Z">
        <w:r w:rsidRPr="00BF18D9" w:rsidDel="001E329B">
          <w:rPr>
            <w:lang w:val="en-US"/>
          </w:rPr>
          <w:delText xml:space="preserve">The </w:delText>
        </w:r>
      </w:del>
      <w:ins w:id="150" w:author="МК" w:date="2024-07-04T01:05:00Z">
        <w:r w:rsidR="00B16430" w:rsidRPr="00BF18D9">
          <w:rPr>
            <w:lang w:val="en-US"/>
          </w:rPr>
          <w:t xml:space="preserve">“Tyuva littoral” </w:t>
        </w:r>
      </w:ins>
      <w:del w:id="151" w:author="МК" w:date="2024-07-04T01:05:00Z">
        <w:r w:rsidRPr="00BF18D9" w:rsidDel="00B16430">
          <w:rPr>
            <w:lang w:val="en-US"/>
          </w:rPr>
          <w:delText xml:space="preserve">first </w:delText>
        </w:r>
      </w:del>
      <w:r w:rsidRPr="00BF18D9">
        <w:rPr>
          <w:lang w:val="en-US"/>
        </w:rPr>
        <w:t xml:space="preserve">set </w:t>
      </w:r>
      <w:del w:id="152" w:author="Arcella" w:date="2024-07-26T12:26:00Z">
        <w:r w:rsidRPr="00BF18D9" w:rsidDel="00BF18D9">
          <w:rPr>
            <w:lang w:val="en-US"/>
          </w:rPr>
          <w:delText xml:space="preserve">included </w:delText>
        </w:r>
      </w:del>
      <w:ins w:id="153" w:author="Arcella" w:date="2024-07-26T12:26:00Z">
        <w:r w:rsidR="00BF18D9">
          <w:rPr>
            <w:lang w:val="en-US"/>
          </w:rPr>
          <w:t>contained</w:t>
        </w:r>
        <w:r w:rsidR="00BF18D9" w:rsidRPr="00BF18D9">
          <w:rPr>
            <w:lang w:val="en-US"/>
          </w:rPr>
          <w:t xml:space="preserve"> </w:t>
        </w:r>
      </w:ins>
      <w:r w:rsidRPr="00BF18D9">
        <w:rPr>
          <w:lang w:val="en-US"/>
        </w:rPr>
        <w:t xml:space="preserve">samples from all 23 </w:t>
      </w:r>
      <w:del w:id="154" w:author="Arcella" w:date="2024-07-26T12:26:00Z">
        <w:r w:rsidRPr="00BF18D9" w:rsidDel="00BF18D9">
          <w:rPr>
            <w:lang w:val="en-US"/>
          </w:rPr>
          <w:delText xml:space="preserve">studied </w:delText>
        </w:r>
      </w:del>
      <w:r w:rsidRPr="00BF18D9">
        <w:rPr>
          <w:lang w:val="en-US"/>
        </w:rPr>
        <w:t xml:space="preserve">littoral sites from the depth range corresponding to the fucoid belt (0.5-1.5 m above mean spring tidal depth, Marchenko et al. 2023; note that the position of fucoid belt in the Barents Sea differs from that in the White Sea due to the different tidal amplitude). </w:t>
      </w:r>
      <w:del w:id="155" w:author="Arcella" w:date="2024-07-26T12:26:00Z">
        <w:r w:rsidRPr="00BF18D9" w:rsidDel="00BF18D9">
          <w:rPr>
            <w:lang w:val="en-US"/>
          </w:rPr>
          <w:delText xml:space="preserve">The </w:delText>
        </w:r>
      </w:del>
      <w:ins w:id="156" w:author="МК" w:date="2024-07-04T01:05:00Z">
        <w:r w:rsidR="00B16430" w:rsidRPr="00BF18D9">
          <w:rPr>
            <w:lang w:val="en-US"/>
          </w:rPr>
          <w:t>“Tyuva sublittoral”</w:t>
        </w:r>
      </w:ins>
      <w:del w:id="157" w:author="МК" w:date="2024-07-04T01:05:00Z">
        <w:r w:rsidRPr="00BF18D9" w:rsidDel="00B16430">
          <w:rPr>
            <w:lang w:val="en-US"/>
          </w:rPr>
          <w:delText>second</w:delText>
        </w:r>
      </w:del>
      <w:r w:rsidRPr="00BF18D9">
        <w:rPr>
          <w:lang w:val="en-US"/>
        </w:rPr>
        <w:t xml:space="preserve"> </w:t>
      </w:r>
      <w:del w:id="158" w:author="Arcella" w:date="2024-07-26T12:26:00Z">
        <w:r w:rsidRPr="00BF18D9" w:rsidDel="00BF18D9">
          <w:rPr>
            <w:lang w:val="en-US"/>
          </w:rPr>
          <w:delText xml:space="preserve">included </w:delText>
        </w:r>
      </w:del>
      <w:ins w:id="159" w:author="Arcella" w:date="2024-07-26T12:26:00Z">
        <w:r w:rsidR="00BF18D9">
          <w:rPr>
            <w:lang w:val="en-US"/>
          </w:rPr>
          <w:t xml:space="preserve">contained </w:t>
        </w:r>
      </w:ins>
      <w:r w:rsidRPr="00BF18D9">
        <w:rPr>
          <w:lang w:val="en-US"/>
        </w:rPr>
        <w:t xml:space="preserve">samples from all 15 </w:t>
      </w:r>
      <w:del w:id="160" w:author="Arcella" w:date="2024-07-26T12:26:00Z">
        <w:r w:rsidRPr="00BF18D9" w:rsidDel="00BF18D9">
          <w:rPr>
            <w:lang w:val="en-US"/>
          </w:rPr>
          <w:delText xml:space="preserve">studied </w:delText>
        </w:r>
      </w:del>
      <w:r w:rsidRPr="00BF18D9">
        <w:rPr>
          <w:lang w:val="en-US"/>
        </w:rPr>
        <w:t>sublittoral sites (depth range from -0.5 to -3.5 m). Since the substrate of mussel fouling was not registered during sampling, we classified samples into bottom and algal</w:t>
      </w:r>
      <w:r w:rsidRPr="00BF18D9">
        <w:rPr>
          <w:i/>
          <w:lang w:val="en-US"/>
        </w:rPr>
        <w:t xml:space="preserve"> </w:t>
      </w:r>
      <w:r w:rsidRPr="00BF18D9">
        <w:rPr>
          <w:lang w:val="en-US"/>
        </w:rPr>
        <w:t xml:space="preserve">ones by the algal cover in </w:t>
      </w:r>
      <w:del w:id="161" w:author="Arcella" w:date="2024-07-26T12:26:00Z">
        <w:r w:rsidRPr="00BF18D9" w:rsidDel="00BF18D9">
          <w:rPr>
            <w:lang w:val="en-US"/>
          </w:rPr>
          <w:delText xml:space="preserve">studied </w:delText>
        </w:r>
      </w:del>
      <w:ins w:id="162" w:author="Arcella" w:date="2024-07-26T12:26:00Z">
        <w:r w:rsidR="00BF18D9">
          <w:rPr>
            <w:lang w:val="en-US"/>
          </w:rPr>
          <w:t xml:space="preserve">the </w:t>
        </w:r>
      </w:ins>
      <w:r w:rsidRPr="00BF18D9">
        <w:rPr>
          <w:lang w:val="en-US"/>
        </w:rPr>
        <w:t>sites (ranks 1-3 and 4-5, correspondingly). The remaining environmental parameters were assessed as for the modeling dataset, with the nearest port in Ekaterininskaya Gavan Bight considered as Active and the river Tyuva flowing into the inlet as a large one.</w:t>
      </w:r>
    </w:p>
    <w:p w14:paraId="5007E5D6" w14:textId="77777777" w:rsidR="008F3A0C" w:rsidRPr="00BF18D9" w:rsidRDefault="00555405">
      <w:pPr>
        <w:pBdr>
          <w:top w:val="nil"/>
          <w:left w:val="nil"/>
          <w:bottom w:val="nil"/>
          <w:right w:val="nil"/>
          <w:between w:val="nil"/>
        </w:pBdr>
        <w:rPr>
          <w:i/>
          <w:lang w:val="en-US"/>
        </w:rPr>
      </w:pPr>
      <w:bookmarkStart w:id="163" w:name="4d34og8" w:colFirst="0" w:colLast="0"/>
      <w:bookmarkEnd w:id="163"/>
      <w:r w:rsidRPr="00BF18D9">
        <w:rPr>
          <w:i/>
          <w:lang w:val="en-US"/>
        </w:rPr>
        <w:t>Statistical analysis</w:t>
      </w:r>
    </w:p>
    <w:p w14:paraId="5A0932E9" w14:textId="77777777" w:rsidR="008F3A0C" w:rsidRPr="00BF18D9" w:rsidRDefault="00555405">
      <w:pPr>
        <w:pBdr>
          <w:top w:val="nil"/>
          <w:left w:val="nil"/>
          <w:bottom w:val="nil"/>
          <w:right w:val="nil"/>
          <w:between w:val="nil"/>
        </w:pBdr>
        <w:rPr>
          <w:lang w:val="en-US"/>
        </w:rPr>
      </w:pPr>
      <w:r w:rsidRPr="00BF18D9">
        <w:rPr>
          <w:lang w:val="en-US"/>
        </w:rPr>
        <w:t>All processing was performed using the statistical programming language R 4.05 (R core Team, 202++)</w:t>
      </w:r>
    </w:p>
    <w:p w14:paraId="2DF2EB43" w14:textId="77777777" w:rsidR="008F3A0C" w:rsidRPr="00BF18D9" w:rsidRDefault="00555405">
      <w:pPr>
        <w:pBdr>
          <w:top w:val="nil"/>
          <w:left w:val="nil"/>
          <w:bottom w:val="nil"/>
          <w:right w:val="nil"/>
          <w:between w:val="nil"/>
        </w:pBdr>
        <w:rPr>
          <w:b/>
          <w:i/>
          <w:lang w:val="en-US"/>
        </w:rPr>
      </w:pPr>
      <w:bookmarkStart w:id="164" w:name="2s8eyo1" w:colFirst="0" w:colLast="0"/>
      <w:bookmarkEnd w:id="164"/>
      <w:r w:rsidRPr="00BF18D9">
        <w:rPr>
          <w:b/>
          <w:i/>
          <w:lang w:val="en-US"/>
        </w:rPr>
        <w:t>Dependency of Ptros on environmental parameters in modeling dataset (Model 1)</w:t>
      </w:r>
    </w:p>
    <w:p w14:paraId="5B384247" w14:textId="33643F2D" w:rsidR="008F3A0C" w:rsidRPr="00BF18D9" w:rsidRDefault="00555405">
      <w:pPr>
        <w:rPr>
          <w:lang w:val="en-US"/>
        </w:rPr>
      </w:pPr>
      <w:r w:rsidRPr="00BF18D9">
        <w:rPr>
          <w:lang w:val="en-US"/>
        </w:rPr>
        <w:lastRenderedPageBreak/>
        <w:t>We used GAM (generalized additive model, Wood, 2017) as a modeling technique, which works well for SDM construction (</w:t>
      </w:r>
      <w:proofErr w:type="spellStart"/>
      <w:r w:rsidRPr="00BF18D9">
        <w:rPr>
          <w:lang w:val="en-US"/>
        </w:rPr>
        <w:t>Elith</w:t>
      </w:r>
      <w:proofErr w:type="spellEnd"/>
      <w:r w:rsidRPr="00BF18D9">
        <w:rPr>
          <w:lang w:val="en-US"/>
        </w:rPr>
        <w:t xml:space="preserve"> et al., 2006). Importantly, it assumes that the relationship between the dependent variable (in our case </w:t>
      </w:r>
      <w:r w:rsidRPr="00BF18D9">
        <w:rPr>
          <w:i/>
          <w:lang w:val="en-US"/>
        </w:rPr>
        <w:t>Ptros</w:t>
      </w:r>
      <w:r w:rsidRPr="00BF18D9">
        <w:rPr>
          <w:lang w:val="en-US"/>
        </w:rPr>
        <w:t xml:space="preserve">) and continuous predictors may not necessarily be linear, as in ordinary regression analysis, but curvilinear (Austin, 2002). </w:t>
      </w:r>
      <w:del w:id="165" w:author="Arcella" w:date="2024-07-26T12:28:00Z">
        <w:r w:rsidRPr="00BF18D9" w:rsidDel="00F00C1A">
          <w:rPr>
            <w:lang w:val="en-US"/>
          </w:rPr>
          <w:delText xml:space="preserve">The </w:delText>
        </w:r>
      </w:del>
      <w:r w:rsidRPr="00BF18D9">
        <w:rPr>
          <w:lang w:val="en-US"/>
        </w:rPr>
        <w:t>GAM fitted (</w:t>
      </w:r>
      <w:del w:id="166" w:author="Arcella" w:date="2024-07-26T12:28:00Z">
        <w:r w:rsidRPr="00BF18D9" w:rsidDel="00F00C1A">
          <w:rPr>
            <w:lang w:val="en-US"/>
          </w:rPr>
          <w:delText>t</w:delText>
        </w:r>
      </w:del>
      <w:r w:rsidRPr="00BF18D9">
        <w:rPr>
          <w:lang w:val="en-US"/>
        </w:rPr>
        <w:t>hereafter</w:t>
      </w:r>
      <w:ins w:id="167" w:author="Arcella" w:date="2024-07-26T12:28:00Z">
        <w:r w:rsidR="00F00C1A">
          <w:rPr>
            <w:lang w:val="en-US"/>
          </w:rPr>
          <w:t>,</w:t>
        </w:r>
      </w:ins>
      <w:r w:rsidRPr="00BF18D9">
        <w:rPr>
          <w:lang w:val="en-US"/>
        </w:rPr>
        <w:t xml:space="preserve"> </w:t>
      </w:r>
      <w:r w:rsidRPr="00BF18D9">
        <w:rPr>
          <w:i/>
          <w:lang w:val="en-US"/>
        </w:rPr>
        <w:t>Model 1</w:t>
      </w:r>
      <w:r w:rsidRPr="00BF18D9">
        <w:rPr>
          <w:lang w:val="en-US"/>
        </w:rPr>
        <w:t xml:space="preserve">) was based on beta-binomial residuals distribution and the restricted maximum likelihood method for parameters estimation. Smoothers for all continuous predictors were fitted using cubic basic splines. Categorical predictors were included as parametric terms in the model. </w:t>
      </w:r>
      <w:r w:rsidRPr="00BF18D9">
        <w:rPr>
          <w:i/>
          <w:lang w:val="en-US"/>
        </w:rPr>
        <w:t>Site</w:t>
      </w:r>
      <w:r w:rsidRPr="00BF18D9">
        <w:rPr>
          <w:lang w:val="en-US"/>
        </w:rPr>
        <w:t xml:space="preserve"> was considered as a random factor. The function gam() from the package “</w:t>
      </w:r>
      <w:proofErr w:type="spellStart"/>
      <w:r w:rsidRPr="00BF18D9">
        <w:rPr>
          <w:lang w:val="en-US"/>
        </w:rPr>
        <w:t>mgcv</w:t>
      </w:r>
      <w:proofErr w:type="spellEnd"/>
      <w:r w:rsidRPr="00BF18D9">
        <w:rPr>
          <w:lang w:val="en-US"/>
        </w:rPr>
        <w:t>” (Wood 2017) was used to fit the model.</w:t>
      </w:r>
    </w:p>
    <w:p w14:paraId="18538EF0" w14:textId="094D6EF5" w:rsidR="008F3A0C" w:rsidRPr="00BF18D9" w:rsidRDefault="00555405">
      <w:pPr>
        <w:pBdr>
          <w:top w:val="nil"/>
          <w:left w:val="nil"/>
          <w:bottom w:val="nil"/>
          <w:right w:val="nil"/>
          <w:between w:val="nil"/>
        </w:pBdr>
        <w:rPr>
          <w:color w:val="000000"/>
          <w:lang w:val="en-US"/>
        </w:rPr>
      </w:pPr>
      <w:r w:rsidRPr="00BF18D9">
        <w:rPr>
          <w:color w:val="000000"/>
          <w:lang w:val="en-US"/>
        </w:rPr>
        <w:t>To check for the predictors’ collinearity in the model</w:t>
      </w:r>
      <w:ins w:id="168" w:author="Arcella" w:date="2024-07-26T12:29:00Z">
        <w:r w:rsidR="00F00C1A">
          <w:rPr>
            <w:color w:val="000000"/>
            <w:lang w:val="en-US"/>
          </w:rPr>
          <w:t>,</w:t>
        </w:r>
      </w:ins>
      <w:r w:rsidRPr="00BF18D9">
        <w:rPr>
          <w:color w:val="000000"/>
          <w:lang w:val="en-US"/>
        </w:rPr>
        <w:t xml:space="preserve"> we calculated the variance inflation factor (VIF, Fox &amp; </w:t>
      </w:r>
      <w:proofErr w:type="spellStart"/>
      <w:r w:rsidRPr="00BF18D9">
        <w:rPr>
          <w:color w:val="000000"/>
          <w:lang w:val="en-US"/>
        </w:rPr>
        <w:t>Monette</w:t>
      </w:r>
      <w:proofErr w:type="spellEnd"/>
      <w:r w:rsidRPr="00BF18D9">
        <w:rPr>
          <w:color w:val="000000"/>
          <w:lang w:val="en-US"/>
        </w:rPr>
        <w:t>, 1992). Additionally</w:t>
      </w:r>
      <w:ins w:id="169" w:author="Arcella" w:date="2024-07-26T12:29:00Z">
        <w:r w:rsidR="00F00C1A">
          <w:rPr>
            <w:color w:val="000000"/>
            <w:lang w:val="en-US"/>
          </w:rPr>
          <w:t>,</w:t>
        </w:r>
      </w:ins>
      <w:r w:rsidRPr="00BF18D9">
        <w:rPr>
          <w:color w:val="000000"/>
          <w:lang w:val="en-US"/>
        </w:rPr>
        <w:t xml:space="preserve"> we calculated Pearson correlation between continuous predictors. To verify that </w:t>
      </w:r>
      <w:del w:id="170" w:author="Arcella" w:date="2024-07-26T12:29:00Z">
        <w:r w:rsidRPr="00BF18D9" w:rsidDel="00F00C1A">
          <w:rPr>
            <w:color w:val="000000"/>
            <w:lang w:val="en-US"/>
          </w:rPr>
          <w:delText xml:space="preserve">the </w:delText>
        </w:r>
      </w:del>
      <w:r w:rsidRPr="00BF18D9">
        <w:rPr>
          <w:color w:val="000000"/>
          <w:lang w:val="en-US"/>
        </w:rPr>
        <w:t>Model 1 me</w:t>
      </w:r>
      <w:del w:id="171" w:author="Arcella" w:date="2024-07-26T12:29:00Z">
        <w:r w:rsidRPr="00BF18D9" w:rsidDel="00F00C1A">
          <w:rPr>
            <w:color w:val="000000"/>
            <w:lang w:val="en-US"/>
          </w:rPr>
          <w:delText>e</w:delText>
        </w:r>
      </w:del>
      <w:r w:rsidRPr="00BF18D9">
        <w:rPr>
          <w:color w:val="000000"/>
          <w:lang w:val="en-US"/>
        </w:rPr>
        <w:t xml:space="preserve">t the assumptions of sampling independence, we examined the presence of residuals’ spatial autocorrelation by means of spline </w:t>
      </w:r>
      <w:proofErr w:type="spellStart"/>
      <w:r w:rsidRPr="00BF18D9">
        <w:rPr>
          <w:color w:val="000000"/>
          <w:lang w:val="en-US"/>
        </w:rPr>
        <w:t>correlogram</w:t>
      </w:r>
      <w:proofErr w:type="spellEnd"/>
      <w:r w:rsidRPr="00BF18D9">
        <w:rPr>
          <w:color w:val="000000"/>
          <w:lang w:val="en-US"/>
        </w:rPr>
        <w:t xml:space="preserve"> construction (</w:t>
      </w:r>
      <w:proofErr w:type="spellStart"/>
      <w:r w:rsidRPr="00BF18D9">
        <w:rPr>
          <w:color w:val="000000"/>
          <w:lang w:val="en-US"/>
        </w:rPr>
        <w:t>Bjornstad</w:t>
      </w:r>
      <w:proofErr w:type="spellEnd"/>
      <w:r w:rsidRPr="00BF18D9">
        <w:rPr>
          <w:color w:val="000000"/>
          <w:lang w:val="en-US"/>
        </w:rPr>
        <w:t xml:space="preserve">, </w:t>
      </w:r>
      <w:proofErr w:type="spellStart"/>
      <w:r w:rsidRPr="00BF18D9">
        <w:rPr>
          <w:color w:val="000000"/>
          <w:lang w:val="en-US"/>
        </w:rPr>
        <w:t>Falck</w:t>
      </w:r>
      <w:proofErr w:type="spellEnd"/>
      <w:r w:rsidRPr="00BF18D9">
        <w:rPr>
          <w:color w:val="000000"/>
          <w:lang w:val="en-US"/>
        </w:rPr>
        <w:t xml:space="preserve">, 2001) with the function </w:t>
      </w:r>
      <w:proofErr w:type="spellStart"/>
      <w:r w:rsidRPr="00BF18D9">
        <w:rPr>
          <w:color w:val="000000"/>
          <w:lang w:val="en-US"/>
        </w:rPr>
        <w:t>spline.correlog</w:t>
      </w:r>
      <w:proofErr w:type="spellEnd"/>
      <w:r w:rsidRPr="00BF18D9">
        <w:rPr>
          <w:color w:val="000000"/>
          <w:lang w:val="en-US"/>
        </w:rPr>
        <w:t>() from the package “</w:t>
      </w:r>
      <w:proofErr w:type="spellStart"/>
      <w:r w:rsidRPr="00BF18D9">
        <w:rPr>
          <w:color w:val="000000"/>
          <w:lang w:val="en-US"/>
        </w:rPr>
        <w:t>ncf</w:t>
      </w:r>
      <w:proofErr w:type="spellEnd"/>
      <w:r w:rsidRPr="00BF18D9">
        <w:rPr>
          <w:color w:val="000000"/>
          <w:lang w:val="en-US"/>
        </w:rPr>
        <w:t>” (</w:t>
      </w:r>
      <w:proofErr w:type="spellStart"/>
      <w:r w:rsidRPr="00BF18D9">
        <w:rPr>
          <w:color w:val="000000"/>
          <w:lang w:val="en-US"/>
        </w:rPr>
        <w:t>Bjornstad</w:t>
      </w:r>
      <w:proofErr w:type="spellEnd"/>
      <w:r w:rsidRPr="00BF18D9">
        <w:rPr>
          <w:color w:val="000000"/>
          <w:lang w:val="en-US"/>
        </w:rPr>
        <w:t>, 2022) and found</w:t>
      </w:r>
      <w:del w:id="172" w:author="Arcella" w:date="2024-07-26T12:29:00Z">
        <w:r w:rsidRPr="00BF18D9" w:rsidDel="00F00C1A">
          <w:rPr>
            <w:color w:val="000000"/>
            <w:lang w:val="en-US"/>
          </w:rPr>
          <w:delText>ed</w:delText>
        </w:r>
      </w:del>
      <w:r w:rsidRPr="00BF18D9">
        <w:rPr>
          <w:color w:val="000000"/>
          <w:lang w:val="en-US"/>
        </w:rPr>
        <w:t xml:space="preserve"> no evidence of spatial autocorrelation.</w:t>
      </w:r>
    </w:p>
    <w:p w14:paraId="589F4B4D" w14:textId="77777777" w:rsidR="008F3A0C" w:rsidRPr="00BF18D9" w:rsidRDefault="00555405">
      <w:pPr>
        <w:pStyle w:val="4"/>
        <w:rPr>
          <w:i/>
          <w:sz w:val="24"/>
          <w:szCs w:val="24"/>
          <w:lang w:val="en-US"/>
        </w:rPr>
      </w:pPr>
      <w:bookmarkStart w:id="173" w:name="17dp8vu" w:colFirst="0" w:colLast="0"/>
      <w:bookmarkEnd w:id="173"/>
      <w:r w:rsidRPr="00BF18D9">
        <w:rPr>
          <w:i/>
          <w:sz w:val="24"/>
          <w:szCs w:val="24"/>
          <w:lang w:val="en-US"/>
        </w:rPr>
        <w:t>Association between Ptros, substrate and mussel abundance</w:t>
      </w:r>
    </w:p>
    <w:p w14:paraId="7218B910" w14:textId="1C34BB2A" w:rsidR="008F3A0C" w:rsidRPr="00BF18D9" w:rsidRDefault="00555405">
      <w:pPr>
        <w:pBdr>
          <w:top w:val="nil"/>
          <w:left w:val="nil"/>
          <w:bottom w:val="nil"/>
          <w:right w:val="nil"/>
          <w:between w:val="nil"/>
        </w:pBdr>
        <w:rPr>
          <w:lang w:val="en-US"/>
        </w:rPr>
      </w:pPr>
      <w:r w:rsidRPr="00BF18D9">
        <w:rPr>
          <w:lang w:val="en-US"/>
        </w:rPr>
        <w:t xml:space="preserve">The ultimate goal of the analysis was to </w:t>
      </w:r>
      <w:del w:id="174" w:author="Arcella" w:date="2024-07-26T12:30:00Z">
        <w:r w:rsidRPr="00BF18D9" w:rsidDel="008C68C0">
          <w:rPr>
            <w:lang w:val="en-US"/>
          </w:rPr>
          <w:delText xml:space="preserve">answer the question of </w:delText>
        </w:r>
      </w:del>
      <w:ins w:id="175" w:author="Arcella" w:date="2024-07-26T12:30:00Z">
        <w:r w:rsidR="008C68C0">
          <w:rPr>
            <w:lang w:val="en-US"/>
          </w:rPr>
          <w:t xml:space="preserve">find out </w:t>
        </w:r>
      </w:ins>
      <w:r w:rsidRPr="00BF18D9">
        <w:rPr>
          <w:lang w:val="en-US"/>
        </w:rPr>
        <w:t xml:space="preserve">how the segregation of </w:t>
      </w:r>
      <w:r w:rsidRPr="00BF18D9">
        <w:rPr>
          <w:i/>
          <w:lang w:val="en-US"/>
        </w:rPr>
        <w:t xml:space="preserve">ME </w:t>
      </w:r>
      <w:r w:rsidRPr="00BF18D9">
        <w:rPr>
          <w:lang w:val="en-US"/>
        </w:rPr>
        <w:t xml:space="preserve">and </w:t>
      </w:r>
      <w:r w:rsidRPr="00BF18D9">
        <w:rPr>
          <w:i/>
          <w:lang w:val="en-US"/>
        </w:rPr>
        <w:t xml:space="preserve">MT </w:t>
      </w:r>
      <w:r w:rsidRPr="00BF18D9">
        <w:rPr>
          <w:lang w:val="en-US"/>
        </w:rPr>
        <w:t>between algal and bottom substrates depend</w:t>
      </w:r>
      <w:del w:id="176" w:author="Arcella" w:date="2024-07-26T12:30:00Z">
        <w:r w:rsidRPr="00BF18D9" w:rsidDel="008C68C0">
          <w:rPr>
            <w:lang w:val="en-US"/>
          </w:rPr>
          <w:delText>s</w:delText>
        </w:r>
      </w:del>
      <w:ins w:id="177" w:author="Arcella" w:date="2024-07-26T12:30:00Z">
        <w:r w:rsidR="008C68C0">
          <w:rPr>
            <w:lang w:val="en-US"/>
          </w:rPr>
          <w:t>ed</w:t>
        </w:r>
      </w:ins>
      <w:r w:rsidRPr="00BF18D9">
        <w:rPr>
          <w:lang w:val="en-US"/>
        </w:rPr>
        <w:t xml:space="preserve"> on the abundance of each species on each substrate. For each site we calculated the difference between proportion of </w:t>
      </w:r>
      <w:r w:rsidRPr="00BF18D9">
        <w:rPr>
          <w:i/>
          <w:lang w:val="en-US"/>
        </w:rPr>
        <w:t>MT</w:t>
      </w:r>
      <w:r w:rsidRPr="00BF18D9">
        <w:rPr>
          <w:lang w:val="en-US"/>
        </w:rPr>
        <w:t xml:space="preserve"> in algal and bottom</w:t>
      </w:r>
      <w:r w:rsidRPr="00BF18D9">
        <w:rPr>
          <w:i/>
          <w:lang w:val="en-US"/>
        </w:rPr>
        <w:t xml:space="preserve"> </w:t>
      </w:r>
      <w:r w:rsidRPr="00BF18D9">
        <w:rPr>
          <w:lang w:val="en-US"/>
        </w:rPr>
        <w:t xml:space="preserve">samples: </w:t>
      </w:r>
      <w:proofErr w:type="spellStart"/>
      <w:r w:rsidRPr="00BF18D9">
        <w:rPr>
          <w:i/>
          <w:lang w:val="en-US"/>
        </w:rPr>
        <w:t>Dif</w:t>
      </w:r>
      <w:proofErr w:type="spellEnd"/>
      <w:r w:rsidRPr="00BF18D9">
        <w:rPr>
          <w:lang w:val="en-US"/>
        </w:rPr>
        <w:t xml:space="preserve"> = </w:t>
      </w:r>
      <w:proofErr w:type="spellStart"/>
      <w:r w:rsidRPr="00BF18D9">
        <w:rPr>
          <w:i/>
          <w:lang w:val="en-US"/>
        </w:rPr>
        <w:t>Ptros</w:t>
      </w:r>
      <w:r w:rsidRPr="00BF18D9">
        <w:rPr>
          <w:i/>
          <w:vertAlign w:val="subscript"/>
          <w:lang w:val="en-US"/>
        </w:rPr>
        <w:t>Algae</w:t>
      </w:r>
      <w:proofErr w:type="spellEnd"/>
      <w:r w:rsidRPr="00BF18D9">
        <w:rPr>
          <w:lang w:val="en-US"/>
        </w:rPr>
        <w:t xml:space="preserve"> - </w:t>
      </w:r>
      <w:proofErr w:type="spellStart"/>
      <w:r w:rsidRPr="00BF18D9">
        <w:rPr>
          <w:i/>
          <w:lang w:val="en-US"/>
        </w:rPr>
        <w:t>Ptros</w:t>
      </w:r>
      <w:r w:rsidRPr="00BF18D9">
        <w:rPr>
          <w:i/>
          <w:vertAlign w:val="subscript"/>
          <w:lang w:val="en-US"/>
        </w:rPr>
        <w:t>Bottom</w:t>
      </w:r>
      <w:proofErr w:type="spellEnd"/>
      <w:r w:rsidRPr="00BF18D9">
        <w:rPr>
          <w:lang w:val="en-US"/>
        </w:rPr>
        <w:t xml:space="preserve">. The obtained </w:t>
      </w:r>
      <w:proofErr w:type="spellStart"/>
      <w:r w:rsidRPr="00BF18D9">
        <w:rPr>
          <w:i/>
          <w:lang w:val="en-US"/>
        </w:rPr>
        <w:t>Dif</w:t>
      </w:r>
      <w:proofErr w:type="spellEnd"/>
      <w:r w:rsidRPr="00BF18D9">
        <w:rPr>
          <w:lang w:val="en-US"/>
        </w:rPr>
        <w:t xml:space="preserve"> values were used as a dependent variable in </w:t>
      </w:r>
      <w:del w:id="178" w:author="Arcella" w:date="2024-07-26T12:30:00Z">
        <w:r w:rsidRPr="00BF18D9" w:rsidDel="008C68C0">
          <w:rPr>
            <w:lang w:val="en-US"/>
          </w:rPr>
          <w:delText xml:space="preserve">the </w:delText>
        </w:r>
      </w:del>
      <w:r w:rsidRPr="00BF18D9">
        <w:rPr>
          <w:i/>
          <w:lang w:val="en-US"/>
        </w:rPr>
        <w:t>Model 2</w:t>
      </w:r>
      <w:ins w:id="179" w:author="Arcella" w:date="2024-07-26T12:30:00Z">
        <w:r w:rsidR="008C68C0">
          <w:rPr>
            <w:lang w:val="en-US"/>
          </w:rPr>
          <w:t>,</w:t>
        </w:r>
      </w:ins>
      <w:r w:rsidRPr="00BF18D9">
        <w:rPr>
          <w:lang w:val="en-US"/>
        </w:rPr>
        <w:t xml:space="preserve"> which was constructed as GAM with </w:t>
      </w:r>
      <w:del w:id="180" w:author="Arcella" w:date="2024-07-26T12:30:00Z">
        <w:r w:rsidRPr="00BF18D9" w:rsidDel="008C68C0">
          <w:rPr>
            <w:lang w:val="en-US"/>
          </w:rPr>
          <w:delText>g</w:delText>
        </w:r>
      </w:del>
      <w:ins w:id="181" w:author="Arcella" w:date="2024-07-26T12:30:00Z">
        <w:r w:rsidR="008C68C0">
          <w:rPr>
            <w:lang w:val="en-US"/>
          </w:rPr>
          <w:t>G</w:t>
        </w:r>
      </w:ins>
      <w:r w:rsidRPr="00BF18D9">
        <w:rPr>
          <w:lang w:val="en-US"/>
        </w:rPr>
        <w:t xml:space="preserve">aussian residuals’ distribution. </w:t>
      </w:r>
    </w:p>
    <w:p w14:paraId="398090D3" w14:textId="12A69114" w:rsidR="008F3A0C" w:rsidRPr="00BF18D9" w:rsidRDefault="00555405">
      <w:pPr>
        <w:pBdr>
          <w:top w:val="nil"/>
          <w:left w:val="nil"/>
          <w:bottom w:val="nil"/>
          <w:right w:val="nil"/>
          <w:between w:val="nil"/>
        </w:pBdr>
        <w:rPr>
          <w:lang w:val="en-US"/>
        </w:rPr>
      </w:pPr>
      <w:del w:id="182" w:author="Arcella" w:date="2024-07-26T12:32:00Z">
        <w:r w:rsidRPr="00BF18D9" w:rsidDel="008C68C0">
          <w:rPr>
            <w:lang w:val="en-US"/>
          </w:rPr>
          <w:delText>To a</w:delText>
        </w:r>
      </w:del>
      <w:ins w:id="183" w:author="Arcella" w:date="2024-07-26T12:32:00Z">
        <w:r w:rsidR="008C68C0">
          <w:rPr>
            <w:lang w:val="en-US"/>
          </w:rPr>
          <w:t>A</w:t>
        </w:r>
      </w:ins>
      <w:r w:rsidRPr="00BF18D9">
        <w:rPr>
          <w:lang w:val="en-US"/>
        </w:rPr>
        <w:t>ssess</w:t>
      </w:r>
      <w:ins w:id="184" w:author="Arcella" w:date="2024-07-26T12:32:00Z">
        <w:r w:rsidR="008C68C0">
          <w:rPr>
            <w:lang w:val="en-US"/>
          </w:rPr>
          <w:t>ing</w:t>
        </w:r>
      </w:ins>
      <w:r w:rsidRPr="00BF18D9">
        <w:rPr>
          <w:lang w:val="en-US"/>
        </w:rPr>
        <w:t xml:space="preserve"> the dependence of </w:t>
      </w:r>
      <w:r w:rsidRPr="00BF18D9">
        <w:rPr>
          <w:i/>
          <w:lang w:val="en-US"/>
        </w:rPr>
        <w:t xml:space="preserve">Diff </w:t>
      </w:r>
      <w:r w:rsidRPr="00BF18D9">
        <w:rPr>
          <w:lang w:val="en-US"/>
        </w:rPr>
        <w:t xml:space="preserve">on </w:t>
      </w:r>
      <w:proofErr w:type="spellStart"/>
      <w:r w:rsidRPr="00BF18D9">
        <w:rPr>
          <w:i/>
          <w:lang w:val="en-US"/>
        </w:rPr>
        <w:t>Ptros</w:t>
      </w:r>
      <w:r w:rsidRPr="00BF18D9">
        <w:rPr>
          <w:i/>
          <w:vertAlign w:val="subscript"/>
          <w:lang w:val="en-US"/>
        </w:rPr>
        <w:t>Site</w:t>
      </w:r>
      <w:proofErr w:type="spellEnd"/>
      <w:r w:rsidRPr="00BF18D9">
        <w:rPr>
          <w:lang w:val="en-US"/>
        </w:rPr>
        <w:t xml:space="preserve"> and mussel abundances, we could not directly operate </w:t>
      </w:r>
      <w:del w:id="185" w:author="Arcella" w:date="2024-07-26T12:32:00Z">
        <w:r w:rsidRPr="00BF18D9" w:rsidDel="008C68C0">
          <w:rPr>
            <w:lang w:val="en-US"/>
          </w:rPr>
          <w:delText xml:space="preserve">on </w:delText>
        </w:r>
      </w:del>
      <w:ins w:id="186" w:author="Arcella" w:date="2024-07-26T12:32:00Z">
        <w:r w:rsidR="008C68C0">
          <w:rPr>
            <w:lang w:val="en-US"/>
          </w:rPr>
          <w:t xml:space="preserve">with </w:t>
        </w:r>
      </w:ins>
      <w:r w:rsidRPr="00BF18D9">
        <w:rPr>
          <w:i/>
          <w:lang w:val="en-US"/>
        </w:rPr>
        <w:t>ME</w:t>
      </w:r>
      <w:r w:rsidRPr="00BF18D9">
        <w:rPr>
          <w:lang w:val="en-US"/>
        </w:rPr>
        <w:t xml:space="preserve"> and </w:t>
      </w:r>
      <w:r w:rsidRPr="00BF18D9">
        <w:rPr>
          <w:i/>
          <w:lang w:val="en-US"/>
        </w:rPr>
        <w:t xml:space="preserve">MT </w:t>
      </w:r>
      <w:r w:rsidRPr="00BF18D9">
        <w:rPr>
          <w:lang w:val="en-US"/>
        </w:rPr>
        <w:t xml:space="preserve">densities because they </w:t>
      </w:r>
      <w:del w:id="187" w:author="Arcella" w:date="2024-07-26T12:32:00Z">
        <w:r w:rsidRPr="00BF18D9" w:rsidDel="008C68C0">
          <w:rPr>
            <w:lang w:val="en-US"/>
          </w:rPr>
          <w:delText xml:space="preserve">cannot </w:delText>
        </w:r>
      </w:del>
      <w:ins w:id="188" w:author="Arcella" w:date="2024-07-26T12:32:00Z">
        <w:r w:rsidR="008C68C0">
          <w:rPr>
            <w:lang w:val="en-US"/>
          </w:rPr>
          <w:t xml:space="preserve">could </w:t>
        </w:r>
      </w:ins>
      <w:r w:rsidRPr="00BF18D9">
        <w:rPr>
          <w:lang w:val="en-US"/>
        </w:rPr>
        <w:t>be calculated other</w:t>
      </w:r>
      <w:ins w:id="189" w:author="Arcella" w:date="2024-07-29T09:35:00Z">
        <w:r w:rsidR="00BC0F42">
          <w:rPr>
            <w:lang w:val="en-US"/>
          </w:rPr>
          <w:t>wise</w:t>
        </w:r>
      </w:ins>
      <w:r w:rsidRPr="00BF18D9">
        <w:rPr>
          <w:lang w:val="en-US"/>
        </w:rPr>
        <w:t xml:space="preserve"> than through </w:t>
      </w:r>
      <w:r w:rsidRPr="00BF18D9">
        <w:rPr>
          <w:i/>
          <w:lang w:val="en-US"/>
        </w:rPr>
        <w:lastRenderedPageBreak/>
        <w:t>Ptros</w:t>
      </w:r>
      <w:del w:id="190" w:author="Arcella" w:date="2024-07-26T12:32:00Z">
        <w:r w:rsidRPr="00BF18D9" w:rsidDel="008C68C0">
          <w:rPr>
            <w:lang w:val="en-US"/>
          </w:rPr>
          <w:delText>;</w:delText>
        </w:r>
      </w:del>
      <w:ins w:id="191" w:author="Arcella" w:date="2024-07-26T12:32:00Z">
        <w:r w:rsidR="008C68C0">
          <w:rPr>
            <w:lang w:val="en-US"/>
          </w:rPr>
          <w:t>,</w:t>
        </w:r>
      </w:ins>
      <w:r w:rsidRPr="00BF18D9">
        <w:rPr>
          <w:lang w:val="en-US"/>
        </w:rPr>
        <w:t xml:space="preserve"> </w:t>
      </w:r>
      <w:del w:id="192" w:author="Arcella" w:date="2024-07-26T12:32:00Z">
        <w:r w:rsidRPr="00BF18D9" w:rsidDel="008C68C0">
          <w:rPr>
            <w:lang w:val="en-US"/>
          </w:rPr>
          <w:delText xml:space="preserve">this will </w:delText>
        </w:r>
      </w:del>
      <w:ins w:id="193" w:author="Arcella" w:date="2024-07-26T12:32:00Z">
        <w:r w:rsidR="008C68C0">
          <w:rPr>
            <w:lang w:val="en-US"/>
          </w:rPr>
          <w:t xml:space="preserve">which would have </w:t>
        </w:r>
      </w:ins>
      <w:r w:rsidRPr="00BF18D9">
        <w:rPr>
          <w:lang w:val="en-US"/>
        </w:rPr>
        <w:t xml:space="preserve">inevitably </w:t>
      </w:r>
      <w:del w:id="194" w:author="Arcella" w:date="2024-07-26T12:32:00Z">
        <w:r w:rsidRPr="00BF18D9" w:rsidDel="008C68C0">
          <w:rPr>
            <w:lang w:val="en-US"/>
          </w:rPr>
          <w:delText xml:space="preserve">lead to </w:delText>
        </w:r>
      </w:del>
      <w:ins w:id="195" w:author="Arcella" w:date="2024-07-26T12:32:00Z">
        <w:r w:rsidR="008C68C0">
          <w:rPr>
            <w:lang w:val="en-US"/>
          </w:rPr>
          <w:t xml:space="preserve">resulted in the </w:t>
        </w:r>
      </w:ins>
      <w:r w:rsidRPr="00BF18D9">
        <w:rPr>
          <w:lang w:val="en-US"/>
        </w:rPr>
        <w:t xml:space="preserve">collinearity of the predictors. Therefore, we performed principal component analysis for the abundance matrix of T- and E-morphotypes on algal and bottom substrates and used PC1 and PC2 values as independent variables, along with </w:t>
      </w:r>
      <w:proofErr w:type="spellStart"/>
      <w:r w:rsidRPr="00BF18D9">
        <w:rPr>
          <w:i/>
          <w:lang w:val="en-US"/>
        </w:rPr>
        <w:t>Ptros</w:t>
      </w:r>
      <w:r w:rsidRPr="00BF18D9">
        <w:rPr>
          <w:i/>
          <w:vertAlign w:val="subscript"/>
          <w:lang w:val="en-US"/>
        </w:rPr>
        <w:t>Site</w:t>
      </w:r>
      <w:proofErr w:type="spellEnd"/>
      <w:r w:rsidRPr="00BF18D9">
        <w:rPr>
          <w:lang w:val="en-US"/>
        </w:rPr>
        <w:t xml:space="preserve">, in </w:t>
      </w:r>
      <w:del w:id="196" w:author="Arcella" w:date="2024-07-26T12:32:00Z">
        <w:r w:rsidRPr="00BF18D9" w:rsidDel="008C68C0">
          <w:rPr>
            <w:lang w:val="en-US"/>
          </w:rPr>
          <w:delText xml:space="preserve">the </w:delText>
        </w:r>
      </w:del>
      <w:r w:rsidRPr="00BF18D9">
        <w:rPr>
          <w:lang w:val="en-US"/>
        </w:rPr>
        <w:t xml:space="preserve">Model 2. </w:t>
      </w:r>
      <w:del w:id="197" w:author="Arcella" w:date="2024-07-26T12:33:00Z">
        <w:r w:rsidRPr="00BF18D9" w:rsidDel="008C68C0">
          <w:rPr>
            <w:lang w:val="en-US"/>
          </w:rPr>
          <w:delText xml:space="preserve">Although we are here forced </w:delText>
        </w:r>
      </w:del>
      <w:ins w:id="198" w:author="Arcella" w:date="2024-07-26T12:33:00Z">
        <w:r w:rsidR="008C68C0">
          <w:rPr>
            <w:lang w:val="en-US"/>
          </w:rPr>
          <w:t xml:space="preserve">This means that we had </w:t>
        </w:r>
      </w:ins>
      <w:r w:rsidRPr="00BF18D9">
        <w:rPr>
          <w:lang w:val="en-US"/>
        </w:rPr>
        <w:t>to equate morphotypes with species</w:t>
      </w:r>
      <w:ins w:id="199" w:author="Arcella" w:date="2024-07-26T12:33:00Z">
        <w:r w:rsidR="008C68C0">
          <w:rPr>
            <w:lang w:val="en-US"/>
          </w:rPr>
          <w:t xml:space="preserve"> in this case. However</w:t>
        </w:r>
      </w:ins>
      <w:r w:rsidRPr="00BF18D9">
        <w:rPr>
          <w:lang w:val="en-US"/>
        </w:rPr>
        <w:t xml:space="preserve">, this </w:t>
      </w:r>
      <w:ins w:id="200" w:author="Arcella" w:date="2024-07-26T12:34:00Z">
        <w:r w:rsidR="008C68C0">
          <w:rPr>
            <w:lang w:val="en-US"/>
          </w:rPr>
          <w:t xml:space="preserve">assumption </w:t>
        </w:r>
      </w:ins>
      <w:r w:rsidRPr="00BF18D9">
        <w:rPr>
          <w:lang w:val="en-US"/>
        </w:rPr>
        <w:t xml:space="preserve">should not </w:t>
      </w:r>
      <w:ins w:id="201" w:author="Arcella" w:date="2024-07-26T12:34:00Z">
        <w:r w:rsidR="008C68C0">
          <w:rPr>
            <w:lang w:val="en-US"/>
          </w:rPr>
          <w:t xml:space="preserve">have </w:t>
        </w:r>
      </w:ins>
      <w:r w:rsidRPr="00BF18D9">
        <w:rPr>
          <w:lang w:val="en-US"/>
        </w:rPr>
        <w:t>crucially bias</w:t>
      </w:r>
      <w:ins w:id="202" w:author="Arcella" w:date="2024-07-26T12:34:00Z">
        <w:r w:rsidR="008C68C0">
          <w:rPr>
            <w:lang w:val="en-US"/>
          </w:rPr>
          <w:t>ed</w:t>
        </w:r>
      </w:ins>
      <w:r w:rsidRPr="00BF18D9">
        <w:rPr>
          <w:lang w:val="en-US"/>
        </w:rPr>
        <w:t xml:space="preserve"> the results of the analysis, given the proportional relationship between </w:t>
      </w:r>
      <w:r w:rsidRPr="00BF18D9">
        <w:rPr>
          <w:i/>
          <w:lang w:val="en-US"/>
        </w:rPr>
        <w:t>PT</w:t>
      </w:r>
      <w:r w:rsidRPr="00BF18D9">
        <w:rPr>
          <w:lang w:val="en-US"/>
        </w:rPr>
        <w:t xml:space="preserve"> and </w:t>
      </w:r>
      <w:r w:rsidRPr="00BF18D9">
        <w:rPr>
          <w:i/>
          <w:lang w:val="en-US"/>
        </w:rPr>
        <w:t xml:space="preserve">Ptros </w:t>
      </w:r>
      <w:r w:rsidRPr="00BF18D9">
        <w:rPr>
          <w:lang w:val="en-US"/>
        </w:rPr>
        <w:t>in mussel settlements from the stud</w:t>
      </w:r>
      <w:ins w:id="203" w:author="Arcella" w:date="2024-07-26T12:33:00Z">
        <w:r w:rsidR="008C68C0">
          <w:rPr>
            <w:lang w:val="en-US"/>
          </w:rPr>
          <w:t>y</w:t>
        </w:r>
      </w:ins>
      <w:del w:id="204" w:author="Arcella" w:date="2024-07-26T12:33:00Z">
        <w:r w:rsidRPr="00BF18D9" w:rsidDel="008C68C0">
          <w:rPr>
            <w:lang w:val="en-US"/>
          </w:rPr>
          <w:delText>ied</w:delText>
        </w:r>
      </w:del>
      <w:r w:rsidRPr="00BF18D9">
        <w:rPr>
          <w:lang w:val="en-US"/>
        </w:rPr>
        <w:t xml:space="preserve"> area (Khaitov et al. 2021). We used VIF to control for the level of collinearity of the final set of predictors considering the value less than 3.5 as acceptable (Quinn &amp; </w:t>
      </w:r>
      <w:proofErr w:type="spellStart"/>
      <w:r w:rsidRPr="00BF18D9">
        <w:rPr>
          <w:lang w:val="en-US"/>
        </w:rPr>
        <w:t>Keugh</w:t>
      </w:r>
      <w:proofErr w:type="spellEnd"/>
      <w:r w:rsidRPr="00BF18D9">
        <w:rPr>
          <w:lang w:val="en-US"/>
        </w:rPr>
        <w:t xml:space="preserve"> REF).</w:t>
      </w:r>
    </w:p>
    <w:p w14:paraId="1440CBCB" w14:textId="7D78174C" w:rsidR="008F3A0C" w:rsidRPr="00BF18D9" w:rsidRDefault="00555405">
      <w:pPr>
        <w:pStyle w:val="4"/>
        <w:rPr>
          <w:i/>
          <w:sz w:val="24"/>
          <w:szCs w:val="24"/>
          <w:lang w:val="en-US"/>
        </w:rPr>
      </w:pPr>
      <w:bookmarkStart w:id="205" w:name="3rdcrjn" w:colFirst="0" w:colLast="0"/>
      <w:bookmarkEnd w:id="205"/>
      <w:r w:rsidRPr="00BF18D9">
        <w:rPr>
          <w:i/>
          <w:sz w:val="24"/>
          <w:szCs w:val="24"/>
          <w:lang w:val="en-US"/>
        </w:rPr>
        <w:t xml:space="preserve">Assessment of </w:t>
      </w:r>
      <w:del w:id="206" w:author="Arcella" w:date="2024-07-26T12:34:00Z">
        <w:r w:rsidRPr="00BF18D9" w:rsidDel="008C68C0">
          <w:rPr>
            <w:i/>
            <w:sz w:val="24"/>
            <w:szCs w:val="24"/>
            <w:lang w:val="en-US"/>
          </w:rPr>
          <w:delText xml:space="preserve">the Model 1 </w:delText>
        </w:r>
      </w:del>
      <w:r w:rsidRPr="00BF18D9">
        <w:rPr>
          <w:i/>
          <w:sz w:val="24"/>
          <w:szCs w:val="24"/>
          <w:lang w:val="en-US"/>
        </w:rPr>
        <w:t>predictive power</w:t>
      </w:r>
      <w:ins w:id="207" w:author="Arcella" w:date="2024-07-26T12:34:00Z">
        <w:r w:rsidR="008C68C0">
          <w:rPr>
            <w:i/>
            <w:sz w:val="24"/>
            <w:szCs w:val="24"/>
            <w:lang w:val="en-US"/>
          </w:rPr>
          <w:t xml:space="preserve"> of </w:t>
        </w:r>
        <w:r w:rsidR="008C68C0" w:rsidRPr="00BF18D9">
          <w:rPr>
            <w:i/>
            <w:sz w:val="24"/>
            <w:szCs w:val="24"/>
            <w:lang w:val="en-US"/>
          </w:rPr>
          <w:t>Model 1</w:t>
        </w:r>
      </w:ins>
    </w:p>
    <w:p w14:paraId="14D6D5C2" w14:textId="5D53D51E" w:rsidR="008F3A0C" w:rsidRPr="00BF18D9" w:rsidRDefault="00555405">
      <w:pPr>
        <w:spacing w:before="240" w:after="240"/>
        <w:ind w:firstLine="0"/>
        <w:rPr>
          <w:lang w:val="en-US"/>
        </w:rPr>
      </w:pPr>
      <w:r w:rsidRPr="00BF18D9">
        <w:rPr>
          <w:lang w:val="en-US"/>
        </w:rPr>
        <w:t xml:space="preserve">We </w:t>
      </w:r>
      <w:del w:id="208" w:author="Arcella" w:date="2024-07-26T12:39:00Z">
        <w:r w:rsidRPr="00BF18D9" w:rsidDel="008C68C0">
          <w:rPr>
            <w:lang w:val="en-US"/>
          </w:rPr>
          <w:delText xml:space="preserve">sought to answer the question of </w:delText>
        </w:r>
      </w:del>
      <w:ins w:id="209" w:author="Arcella" w:date="2024-07-26T12:39:00Z">
        <w:r w:rsidR="008C68C0">
          <w:rPr>
            <w:lang w:val="en-US"/>
          </w:rPr>
          <w:t xml:space="preserve">wanted to check </w:t>
        </w:r>
      </w:ins>
      <w:r w:rsidRPr="00BF18D9">
        <w:rPr>
          <w:lang w:val="en-US"/>
        </w:rPr>
        <w:t xml:space="preserve">whether Model 1 could be used to predict </w:t>
      </w:r>
      <w:del w:id="210" w:author="Arcella" w:date="2024-07-26T12:39:00Z">
        <w:r w:rsidRPr="00BF18D9" w:rsidDel="008C68C0">
          <w:rPr>
            <w:lang w:val="en-US"/>
          </w:rPr>
          <w:delText xml:space="preserve">which species dominates </w:delText>
        </w:r>
      </w:del>
      <w:ins w:id="211" w:author="Arcella" w:date="2024-07-26T12:39:00Z">
        <w:r w:rsidR="008C68C0">
          <w:rPr>
            <w:lang w:val="en-US"/>
          </w:rPr>
          <w:t xml:space="preserve">the dominant species in </w:t>
        </w:r>
      </w:ins>
      <w:r w:rsidRPr="00BF18D9">
        <w:rPr>
          <w:lang w:val="en-US"/>
        </w:rPr>
        <w:t xml:space="preserve">bottom and algal samples </w:t>
      </w:r>
      <w:del w:id="212" w:author="Arcella" w:date="2024-07-26T12:40:00Z">
        <w:r w:rsidRPr="00BF18D9" w:rsidDel="008C68C0">
          <w:rPr>
            <w:lang w:val="en-US"/>
          </w:rPr>
          <w:delText xml:space="preserve">in </w:delText>
        </w:r>
      </w:del>
      <w:ins w:id="213" w:author="Arcella" w:date="2024-07-26T12:40:00Z">
        <w:r w:rsidR="008C68C0">
          <w:rPr>
            <w:lang w:val="en-US"/>
          </w:rPr>
          <w:t xml:space="preserve">at </w:t>
        </w:r>
      </w:ins>
      <w:r w:rsidRPr="00BF18D9">
        <w:rPr>
          <w:lang w:val="en-US"/>
        </w:rPr>
        <w:t xml:space="preserve">a site with known environmental parameters, </w:t>
      </w:r>
      <w:r w:rsidRPr="00BF18D9">
        <w:rPr>
          <w:i/>
          <w:lang w:val="en-US"/>
        </w:rPr>
        <w:t>MT</w:t>
      </w:r>
      <w:r w:rsidRPr="00BF18D9">
        <w:rPr>
          <w:lang w:val="en-US"/>
        </w:rPr>
        <w:t xml:space="preserve"> (</w:t>
      </w:r>
      <w:r w:rsidRPr="00BF18D9">
        <w:rPr>
          <w:i/>
          <w:lang w:val="en-US"/>
        </w:rPr>
        <w:t>Ptros</w:t>
      </w:r>
      <w:r w:rsidRPr="00BF18D9">
        <w:rPr>
          <w:lang w:val="en-US"/>
        </w:rPr>
        <w:t xml:space="preserve">&gt;0.5) or </w:t>
      </w:r>
      <w:r w:rsidRPr="00BF18D9">
        <w:rPr>
          <w:i/>
          <w:lang w:val="en-US"/>
        </w:rPr>
        <w:t>ME</w:t>
      </w:r>
      <w:r w:rsidRPr="00BF18D9">
        <w:rPr>
          <w:lang w:val="en-US"/>
        </w:rPr>
        <w:t xml:space="preserve"> (</w:t>
      </w:r>
      <w:r w:rsidRPr="00BF18D9">
        <w:rPr>
          <w:i/>
          <w:lang w:val="en-US"/>
        </w:rPr>
        <w:t>Ptros</w:t>
      </w:r>
      <w:r w:rsidRPr="00BF18D9">
        <w:rPr>
          <w:lang w:val="en-US"/>
        </w:rPr>
        <w:t xml:space="preserve">&lt;0.5). To do so, </w:t>
      </w:r>
      <w:del w:id="214" w:author="Arcella" w:date="2024-07-26T12:40:00Z">
        <w:r w:rsidRPr="00BF18D9" w:rsidDel="0080496F">
          <w:rPr>
            <w:lang w:val="en-US"/>
          </w:rPr>
          <w:delText xml:space="preserve">using </w:delText>
        </w:r>
      </w:del>
      <w:ins w:id="215" w:author="Arcella" w:date="2024-07-26T12:40:00Z">
        <w:r w:rsidR="0080496F">
          <w:rPr>
            <w:lang w:val="en-US"/>
          </w:rPr>
          <w:t xml:space="preserve">we used </w:t>
        </w:r>
      </w:ins>
      <w:r w:rsidRPr="00BF18D9">
        <w:rPr>
          <w:lang w:val="en-US"/>
        </w:rPr>
        <w:t xml:space="preserve">all the </w:t>
      </w:r>
      <w:del w:id="216" w:author="Arcella" w:date="2024-07-26T12:40:00Z">
        <w:r w:rsidRPr="00BF18D9" w:rsidDel="0080496F">
          <w:rPr>
            <w:lang w:val="en-US"/>
          </w:rPr>
          <w:delText xml:space="preserve">model </w:delText>
        </w:r>
      </w:del>
      <w:r w:rsidRPr="00BF18D9">
        <w:rPr>
          <w:lang w:val="en-US"/>
        </w:rPr>
        <w:t xml:space="preserve">parameters </w:t>
      </w:r>
      <w:del w:id="217" w:author="Arcella" w:date="2024-07-26T12:40:00Z">
        <w:r w:rsidRPr="00BF18D9" w:rsidDel="0080496F">
          <w:rPr>
            <w:lang w:val="en-US"/>
          </w:rPr>
          <w:delText xml:space="preserve">we </w:delText>
        </w:r>
      </w:del>
      <w:ins w:id="218" w:author="Arcella" w:date="2024-07-26T12:40:00Z">
        <w:r w:rsidR="0080496F">
          <w:rPr>
            <w:lang w:val="en-US"/>
          </w:rPr>
          <w:t xml:space="preserve">to </w:t>
        </w:r>
      </w:ins>
      <w:r w:rsidRPr="00BF18D9">
        <w:rPr>
          <w:lang w:val="en-US"/>
        </w:rPr>
        <w:t>predict</w:t>
      </w:r>
      <w:del w:id="219" w:author="Arcella" w:date="2024-07-26T12:40:00Z">
        <w:r w:rsidRPr="00BF18D9" w:rsidDel="0080496F">
          <w:rPr>
            <w:lang w:val="en-US"/>
          </w:rPr>
          <w:delText>ed</w:delText>
        </w:r>
      </w:del>
      <w:r w:rsidRPr="00BF18D9">
        <w:rPr>
          <w:lang w:val="en-US"/>
        </w:rPr>
        <w:t xml:space="preserve"> </w:t>
      </w:r>
      <w:proofErr w:type="spellStart"/>
      <w:r w:rsidRPr="00BF18D9">
        <w:rPr>
          <w:i/>
          <w:lang w:val="en-US"/>
        </w:rPr>
        <w:t>Ptros</w:t>
      </w:r>
      <w:r w:rsidRPr="00BF18D9">
        <w:rPr>
          <w:i/>
          <w:vertAlign w:val="subscript"/>
          <w:lang w:val="en-US"/>
        </w:rPr>
        <w:t>Algae</w:t>
      </w:r>
      <w:proofErr w:type="spellEnd"/>
      <w:r w:rsidRPr="00BF18D9">
        <w:rPr>
          <w:lang w:val="en-US"/>
        </w:rPr>
        <w:t xml:space="preserve"> and </w:t>
      </w:r>
      <w:proofErr w:type="spellStart"/>
      <w:r w:rsidRPr="00BF18D9">
        <w:rPr>
          <w:i/>
          <w:lang w:val="en-US"/>
        </w:rPr>
        <w:t>Ptros</w:t>
      </w:r>
      <w:r w:rsidRPr="00BF18D9">
        <w:rPr>
          <w:i/>
          <w:vertAlign w:val="subscript"/>
          <w:lang w:val="en-US"/>
        </w:rPr>
        <w:t>Bottom</w:t>
      </w:r>
      <w:proofErr w:type="spellEnd"/>
      <w:r w:rsidRPr="00BF18D9">
        <w:rPr>
          <w:lang w:val="en-US"/>
        </w:rPr>
        <w:t xml:space="preserve"> for each site </w:t>
      </w:r>
      <w:del w:id="220" w:author="Arcella" w:date="2024-07-26T12:41:00Z">
        <w:r w:rsidRPr="00BF18D9" w:rsidDel="0080496F">
          <w:rPr>
            <w:lang w:val="en-US"/>
          </w:rPr>
          <w:delText xml:space="preserve">both </w:delText>
        </w:r>
      </w:del>
      <w:r w:rsidRPr="00BF18D9">
        <w:rPr>
          <w:lang w:val="en-US"/>
        </w:rPr>
        <w:t xml:space="preserve">within the modeling </w:t>
      </w:r>
      <w:ins w:id="221" w:author="Arcella" w:date="2024-07-26T12:40:00Z">
        <w:r w:rsidR="0080496F">
          <w:rPr>
            <w:lang w:val="en-US"/>
          </w:rPr>
          <w:t xml:space="preserve">dataset </w:t>
        </w:r>
      </w:ins>
      <w:r w:rsidRPr="00BF18D9">
        <w:rPr>
          <w:lang w:val="en-US"/>
        </w:rPr>
        <w:t xml:space="preserve">and </w:t>
      </w:r>
      <w:ins w:id="222" w:author="Arcella" w:date="2024-07-26T12:41:00Z">
        <w:r w:rsidR="0080496F">
          <w:rPr>
            <w:lang w:val="en-US"/>
          </w:rPr>
          <w:t xml:space="preserve">within </w:t>
        </w:r>
      </w:ins>
      <w:r w:rsidRPr="00BF18D9">
        <w:rPr>
          <w:lang w:val="en-US"/>
        </w:rPr>
        <w:t xml:space="preserve">each </w:t>
      </w:r>
      <w:r w:rsidRPr="00BF18D9">
        <w:rPr>
          <w:lang w:val="en-US"/>
        </w:rPr>
        <w:t xml:space="preserve">of the three </w:t>
      </w:r>
      <w:r w:rsidRPr="00BF18D9">
        <w:rPr>
          <w:lang w:val="en-US"/>
        </w:rPr>
        <w:t>testing dataset</w:t>
      </w:r>
      <w:r w:rsidRPr="00BF18D9">
        <w:rPr>
          <w:lang w:val="en-US"/>
        </w:rPr>
        <w:t>s</w:t>
      </w:r>
      <w:ins w:id="223" w:author="Arcella" w:date="2024-07-29T09:37:00Z">
        <w:r w:rsidR="0077565A">
          <w:rPr>
            <w:lang w:val="en-US"/>
          </w:rPr>
          <w:t>.</w:t>
        </w:r>
      </w:ins>
      <w:r w:rsidRPr="00BF18D9">
        <w:rPr>
          <w:lang w:val="en-US"/>
        </w:rPr>
        <w:t xml:space="preserve"> </w:t>
      </w:r>
      <w:del w:id="224" w:author="Arcella" w:date="2024-07-26T12:43:00Z">
        <w:r w:rsidRPr="00BF18D9" w:rsidDel="0080496F">
          <w:rPr>
            <w:lang w:val="en-US"/>
          </w:rPr>
          <w:delText xml:space="preserve">and </w:delText>
        </w:r>
      </w:del>
      <w:del w:id="225" w:author="Arcella" w:date="2024-07-29T09:37:00Z">
        <w:r w:rsidRPr="00BF18D9" w:rsidDel="0077565A">
          <w:rPr>
            <w:lang w:val="en-US"/>
          </w:rPr>
          <w:delText xml:space="preserve">categorized them into those greater than or less than 0.5. </w:delText>
        </w:r>
      </w:del>
      <w:r w:rsidRPr="00BF18D9">
        <w:rPr>
          <w:lang w:val="en-US"/>
        </w:rPr>
        <w:t xml:space="preserve">The predicted values were </w:t>
      </w:r>
      <w:ins w:id="226" w:author="Arcella" w:date="2024-07-26T12:43:00Z">
        <w:r w:rsidR="0080496F" w:rsidRPr="00BF18D9">
          <w:rPr>
            <w:lang w:val="en-US"/>
          </w:rPr>
          <w:t>categorized into those greater than</w:t>
        </w:r>
      </w:ins>
      <w:ins w:id="227" w:author="Arcella" w:date="2024-07-26T12:44:00Z">
        <w:r w:rsidR="0080496F">
          <w:rPr>
            <w:lang w:val="en-US"/>
          </w:rPr>
          <w:t xml:space="preserve"> 0.5</w:t>
        </w:r>
      </w:ins>
      <w:ins w:id="228" w:author="Arcella" w:date="2024-07-26T12:43:00Z">
        <w:r w:rsidR="0080496F" w:rsidRPr="00BF18D9">
          <w:rPr>
            <w:lang w:val="en-US"/>
          </w:rPr>
          <w:t xml:space="preserve"> </w:t>
        </w:r>
      </w:ins>
      <w:ins w:id="229" w:author="Arcella" w:date="2024-07-26T12:44:00Z">
        <w:r w:rsidR="0080496F">
          <w:rPr>
            <w:lang w:val="en-US"/>
          </w:rPr>
          <w:t xml:space="preserve">and those </w:t>
        </w:r>
      </w:ins>
      <w:ins w:id="230" w:author="Arcella" w:date="2024-07-26T12:43:00Z">
        <w:r w:rsidR="0080496F" w:rsidRPr="00BF18D9">
          <w:rPr>
            <w:lang w:val="en-US"/>
          </w:rPr>
          <w:t>less than 0.5</w:t>
        </w:r>
      </w:ins>
      <w:ins w:id="231" w:author="Arcella" w:date="2024-07-26T12:44:00Z">
        <w:r w:rsidR="0080496F">
          <w:rPr>
            <w:lang w:val="en-US"/>
          </w:rPr>
          <w:t xml:space="preserve"> and </w:t>
        </w:r>
      </w:ins>
      <w:r w:rsidRPr="00BF18D9">
        <w:rPr>
          <w:lang w:val="en-US"/>
        </w:rPr>
        <w:t xml:space="preserve">considered </w:t>
      </w:r>
      <w:del w:id="232" w:author="МК" w:date="2024-07-04T01:41:00Z">
        <w:r w:rsidRPr="00BF18D9" w:rsidDel="00F272DE">
          <w:rPr>
            <w:lang w:val="en-US"/>
          </w:rPr>
          <w:delText xml:space="preserve">as </w:delText>
        </w:r>
      </w:del>
      <w:ins w:id="233" w:author="МК" w:date="2024-07-04T01:41:00Z">
        <w:r w:rsidR="00F272DE" w:rsidRPr="00BF18D9">
          <w:rPr>
            <w:lang w:val="en-US"/>
          </w:rPr>
          <w:t xml:space="preserve">to be </w:t>
        </w:r>
      </w:ins>
      <w:r w:rsidRPr="00BF18D9">
        <w:rPr>
          <w:lang w:val="en-US"/>
        </w:rPr>
        <w:t xml:space="preserve">classifiers for detecting </w:t>
      </w:r>
      <w:r w:rsidRPr="00BF18D9">
        <w:rPr>
          <w:i/>
          <w:lang w:val="en-US"/>
        </w:rPr>
        <w:t>MT</w:t>
      </w:r>
      <w:r w:rsidRPr="00BF18D9">
        <w:rPr>
          <w:lang w:val="en-US"/>
        </w:rPr>
        <w:t xml:space="preserve">- or </w:t>
      </w:r>
      <w:r w:rsidRPr="00BF18D9">
        <w:rPr>
          <w:i/>
          <w:lang w:val="en-US"/>
        </w:rPr>
        <w:t>ME</w:t>
      </w:r>
      <w:r w:rsidRPr="00BF18D9">
        <w:rPr>
          <w:lang w:val="en-US"/>
        </w:rPr>
        <w:t xml:space="preserve">-dominated samples. The receiver operating characteristics (ROC) followed by </w:t>
      </w:r>
      <w:del w:id="234" w:author="Arcella" w:date="2024-07-26T12:44:00Z">
        <w:r w:rsidRPr="00BF18D9" w:rsidDel="0080496F">
          <w:rPr>
            <w:lang w:val="en-US"/>
          </w:rPr>
          <w:delText xml:space="preserve">analyzing </w:delText>
        </w:r>
      </w:del>
      <w:ins w:id="235" w:author="Arcella" w:date="2024-07-26T12:44:00Z">
        <w:r w:rsidR="0080496F">
          <w:rPr>
            <w:lang w:val="en-US"/>
          </w:rPr>
          <w:t xml:space="preserve">the analysis of </w:t>
        </w:r>
      </w:ins>
      <w:r w:rsidRPr="00BF18D9">
        <w:rPr>
          <w:lang w:val="en-US"/>
        </w:rPr>
        <w:t xml:space="preserve">the area under the curve (AUC, Fielding, Bell,1997; Fawcett, 2006) </w:t>
      </w:r>
      <w:del w:id="236" w:author="Arcella" w:date="2024-07-29T09:37:00Z">
        <w:r w:rsidRPr="00BF18D9" w:rsidDel="0077565A">
          <w:rPr>
            <w:lang w:val="en-US"/>
          </w:rPr>
          <w:delText xml:space="preserve">was </w:delText>
        </w:r>
      </w:del>
      <w:ins w:id="237" w:author="Arcella" w:date="2024-07-29T09:37:00Z">
        <w:r w:rsidR="0077565A">
          <w:rPr>
            <w:lang w:val="en-US"/>
          </w:rPr>
          <w:t xml:space="preserve">were </w:t>
        </w:r>
      </w:ins>
      <w:bookmarkStart w:id="238" w:name="_GoBack"/>
      <w:bookmarkEnd w:id="238"/>
      <w:r w:rsidRPr="00BF18D9">
        <w:rPr>
          <w:lang w:val="en-US"/>
        </w:rPr>
        <w:t xml:space="preserve">used to evaluate </w:t>
      </w:r>
      <w:del w:id="239" w:author="Arcella" w:date="2024-07-26T12:44:00Z">
        <w:r w:rsidRPr="00BF18D9" w:rsidDel="0080496F">
          <w:rPr>
            <w:lang w:val="en-US"/>
          </w:rPr>
          <w:delText xml:space="preserve">models </w:delText>
        </w:r>
      </w:del>
      <w:ins w:id="240" w:author="Arcella" w:date="2024-07-26T12:44:00Z">
        <w:r w:rsidR="0080496F">
          <w:rPr>
            <w:lang w:val="en-US"/>
          </w:rPr>
          <w:t xml:space="preserve">the </w:t>
        </w:r>
      </w:ins>
      <w:r w:rsidRPr="00BF18D9">
        <w:rPr>
          <w:lang w:val="en-US"/>
        </w:rPr>
        <w:t>performance</w:t>
      </w:r>
      <w:ins w:id="241" w:author="Arcella" w:date="2024-07-26T12:44:00Z">
        <w:r w:rsidR="0080496F">
          <w:rPr>
            <w:lang w:val="en-US"/>
          </w:rPr>
          <w:t xml:space="preserve"> of the models</w:t>
        </w:r>
      </w:ins>
      <w:r w:rsidRPr="00BF18D9">
        <w:rPr>
          <w:lang w:val="en-US"/>
        </w:rPr>
        <w:t xml:space="preserve">. </w:t>
      </w:r>
      <w:del w:id="242" w:author="Arcella" w:date="2024-07-26T12:44:00Z">
        <w:r w:rsidRPr="00BF18D9" w:rsidDel="0080496F">
          <w:rPr>
            <w:lang w:val="en-US"/>
          </w:rPr>
          <w:delText>The f</w:delText>
        </w:r>
      </w:del>
      <w:ins w:id="243" w:author="Arcella" w:date="2024-07-26T12:44:00Z">
        <w:r w:rsidR="0080496F">
          <w:rPr>
            <w:lang w:val="en-US"/>
          </w:rPr>
          <w:t>F</w:t>
        </w:r>
      </w:ins>
      <w:r w:rsidRPr="00BF18D9">
        <w:rPr>
          <w:lang w:val="en-US"/>
        </w:rPr>
        <w:t>unction roc() from the package “</w:t>
      </w:r>
      <w:proofErr w:type="spellStart"/>
      <w:r w:rsidRPr="00BF18D9">
        <w:rPr>
          <w:lang w:val="en-US"/>
        </w:rPr>
        <w:t>pROC</w:t>
      </w:r>
      <w:proofErr w:type="spellEnd"/>
      <w:r w:rsidRPr="00BF18D9">
        <w:rPr>
          <w:lang w:val="en-US"/>
        </w:rPr>
        <w:t>” (Xavier et al. 2011) was used.</w:t>
      </w:r>
    </w:p>
    <w:sectPr w:rsidR="008F3A0C" w:rsidRPr="00BF18D9">
      <w:footerReference w:type="default" r:id="rId9"/>
      <w:pgSz w:w="12242" w:h="15842"/>
      <w:pgMar w:top="1134" w:right="1134" w:bottom="1134" w:left="1134"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МК" w:date="2024-07-04T01:17:00Z" w:initials="МК">
    <w:p w14:paraId="77830164" w14:textId="77777777" w:rsidR="004E6D34" w:rsidRDefault="004E6D34">
      <w:pPr>
        <w:pStyle w:val="a8"/>
      </w:pPr>
      <w:r>
        <w:rPr>
          <w:rStyle w:val="aa"/>
        </w:rPr>
        <w:annotationRef/>
      </w:r>
      <w:r>
        <w:t xml:space="preserve">Надо вставить что-то такое, а то пока дойдешь до </w:t>
      </w:r>
      <w:r>
        <w:rPr>
          <w:lang w:val="en-US"/>
        </w:rPr>
        <w:t>testing</w:t>
      </w:r>
      <w:r>
        <w:t xml:space="preserve">, про </w:t>
      </w:r>
      <w:r w:rsidRPr="004E6D34">
        <w:t xml:space="preserve"> </w:t>
      </w:r>
      <w:r>
        <w:rPr>
          <w:lang w:val="en-US"/>
        </w:rPr>
        <w:t>modeling</w:t>
      </w:r>
      <w:r w:rsidRPr="004E6D34">
        <w:t xml:space="preserve"> </w:t>
      </w:r>
      <w:r>
        <w:t>уже забываешь</w:t>
      </w:r>
    </w:p>
    <w:p w14:paraId="77D94436" w14:textId="77777777" w:rsidR="00541A20" w:rsidRDefault="00541A20">
      <w:pPr>
        <w:pStyle w:val="a8"/>
      </w:pPr>
    </w:p>
    <w:p w14:paraId="7645A871" w14:textId="5E0E2B39" w:rsidR="00541A20" w:rsidRDefault="00541A20">
      <w:pPr>
        <w:pStyle w:val="a8"/>
      </w:pPr>
      <w:r>
        <w:t xml:space="preserve">А вообще, не хотите поменять структуру этого раздела? Я бы сначала описала все дата сеты, с аргументацией, почему именно они. Сюда же как выбраны точки, по какому принципу. Отметила бы, по какому принципу они отбирались в тех статьях, откуда данные экстрагируются. И по какому принципу выбирали, что экстрагировать, а что нет. Чтобы полная картина была, а то так она  не складывается, каша в голове. </w:t>
      </w:r>
    </w:p>
    <w:p w14:paraId="071DF677" w14:textId="77777777" w:rsidR="00541A20" w:rsidRDefault="00541A20">
      <w:pPr>
        <w:pStyle w:val="a8"/>
      </w:pPr>
    </w:p>
    <w:p w14:paraId="6A74A434" w14:textId="77777777" w:rsidR="00541A20" w:rsidRDefault="00541A20">
      <w:pPr>
        <w:pStyle w:val="a8"/>
      </w:pPr>
      <w:r>
        <w:t>Потом бы уже как собирали (как собирали свежие, как собирали авторы статей)</w:t>
      </w:r>
    </w:p>
    <w:p w14:paraId="609D03FE" w14:textId="77777777" w:rsidR="00CB7068" w:rsidRDefault="00CB7068">
      <w:pPr>
        <w:pStyle w:val="a8"/>
      </w:pPr>
    </w:p>
    <w:p w14:paraId="02AF22C2" w14:textId="2C36AB37" w:rsidR="00541A20" w:rsidRDefault="00541A20">
      <w:pPr>
        <w:pStyle w:val="a8"/>
      </w:pPr>
      <w:r>
        <w:t xml:space="preserve">Потом про </w:t>
      </w:r>
      <w:proofErr w:type="spellStart"/>
      <w:r>
        <w:t>морфотипы</w:t>
      </w:r>
      <w:proofErr w:type="spellEnd"/>
      <w:r>
        <w:t xml:space="preserve"> и оценку средовых факторов. Если в каком-то дата сете оценка какого-то фактора отличалась, тут отметить. Будет более очевидно, насколько сеты разнородны/однородны, и если от</w:t>
      </w:r>
      <w:r w:rsidR="00CB7068">
        <w:t>л</w:t>
      </w:r>
      <w:r>
        <w:t>ичаются, то по каким параметрам. При нынешней структуре это трудно уловить.</w:t>
      </w:r>
    </w:p>
    <w:p w14:paraId="13D52D25" w14:textId="77777777" w:rsidR="00CB7068" w:rsidRDefault="00CB7068">
      <w:pPr>
        <w:pStyle w:val="a8"/>
      </w:pPr>
    </w:p>
    <w:p w14:paraId="74318E8D" w14:textId="77777777" w:rsidR="00CB7068" w:rsidRDefault="00CB7068" w:rsidP="00CB7068">
      <w:pPr>
        <w:pStyle w:val="a8"/>
      </w:pPr>
      <w:r>
        <w:t xml:space="preserve">А таблицы единой нету по всем выборкам? </w:t>
      </w:r>
    </w:p>
    <w:p w14:paraId="1DFE0739" w14:textId="6A3A8A89" w:rsidR="00CB7068" w:rsidRPr="004E6D34" w:rsidRDefault="00CB7068">
      <w:pPr>
        <w:pStyle w:val="a8"/>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FE0739" w15:done="0"/>
  <w15:commentEx w15:paraId="46430BCD" w15:done="0"/>
  <w15:commentEx w15:paraId="609C10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85E4A" w14:textId="77777777" w:rsidR="00DB0301" w:rsidRDefault="00DB0301">
      <w:pPr>
        <w:spacing w:after="0" w:line="240" w:lineRule="auto"/>
      </w:pPr>
      <w:r>
        <w:separator/>
      </w:r>
    </w:p>
  </w:endnote>
  <w:endnote w:type="continuationSeparator" w:id="0">
    <w:p w14:paraId="78EE7E96" w14:textId="77777777" w:rsidR="00DB0301" w:rsidRDefault="00DB0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5026E" w14:textId="77777777" w:rsidR="008F3A0C" w:rsidRDefault="00555405">
    <w:pPr>
      <w:widowControl w:val="0"/>
      <w:pBdr>
        <w:top w:val="nil"/>
        <w:left w:val="nil"/>
        <w:bottom w:val="nil"/>
        <w:right w:val="nil"/>
        <w:between w:val="nil"/>
      </w:pBdr>
      <w:jc w:val="right"/>
      <w:rPr>
        <w:rFonts w:ascii="Courier New" w:eastAsia="Courier New" w:hAnsi="Courier New" w:cs="Courier New"/>
        <w:color w:val="000000"/>
      </w:rPr>
    </w:pPr>
    <w:r>
      <w:rPr>
        <w:rFonts w:ascii="Courier New" w:eastAsia="Courier New" w:hAnsi="Courier New" w:cs="Courier New"/>
        <w:color w:val="000000"/>
      </w:rPr>
      <w:fldChar w:fldCharType="begin"/>
    </w:r>
    <w:r>
      <w:rPr>
        <w:rFonts w:ascii="Courier New" w:eastAsia="Courier New" w:hAnsi="Courier New" w:cs="Courier New"/>
        <w:color w:val="000000"/>
      </w:rPr>
      <w:instrText>PAGE</w:instrText>
    </w:r>
    <w:r>
      <w:rPr>
        <w:rFonts w:ascii="Courier New" w:eastAsia="Courier New" w:hAnsi="Courier New" w:cs="Courier New"/>
        <w:color w:val="000000"/>
      </w:rPr>
      <w:fldChar w:fldCharType="separate"/>
    </w:r>
    <w:r w:rsidR="000B7A7A">
      <w:rPr>
        <w:rFonts w:ascii="Courier New" w:eastAsia="Courier New" w:hAnsi="Courier New" w:cs="Courier New"/>
        <w:noProof/>
        <w:color w:val="000000"/>
      </w:rPr>
      <w:t>7</w:t>
    </w:r>
    <w:r>
      <w:rPr>
        <w:rFonts w:ascii="Courier New" w:eastAsia="Courier New" w:hAnsi="Courier New" w:cs="Courier New"/>
        <w:color w:val="000000"/>
      </w:rPr>
      <w:fldChar w:fldCharType="end"/>
    </w:r>
  </w:p>
  <w:p w14:paraId="3AAAEB16" w14:textId="77777777" w:rsidR="008F3A0C" w:rsidRDefault="008F3A0C">
    <w:pPr>
      <w:widowControl w:val="0"/>
      <w:pBdr>
        <w:top w:val="nil"/>
        <w:left w:val="nil"/>
        <w:bottom w:val="nil"/>
        <w:right w:val="nil"/>
        <w:between w:val="nil"/>
      </w:pBdr>
      <w:rPr>
        <w:rFonts w:ascii="Courier New" w:eastAsia="Courier New" w:hAnsi="Courier New" w:cs="Courier New"/>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83492" w14:textId="77777777" w:rsidR="00DB0301" w:rsidRDefault="00DB0301">
      <w:pPr>
        <w:spacing w:after="0" w:line="240" w:lineRule="auto"/>
      </w:pPr>
      <w:r>
        <w:separator/>
      </w:r>
    </w:p>
  </w:footnote>
  <w:footnote w:type="continuationSeparator" w:id="0">
    <w:p w14:paraId="03900BB9" w14:textId="77777777" w:rsidR="00DB0301" w:rsidRDefault="00DB0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1909"/>
    <w:multiLevelType w:val="multilevel"/>
    <w:tmpl w:val="66C02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МК">
    <w15:presenceInfo w15:providerId="None" w15:userId="М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doNotTrackFormatting/>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A0C"/>
    <w:rsid w:val="00027FA5"/>
    <w:rsid w:val="0003451A"/>
    <w:rsid w:val="00084C66"/>
    <w:rsid w:val="00085DA3"/>
    <w:rsid w:val="000B7A7A"/>
    <w:rsid w:val="00110DD9"/>
    <w:rsid w:val="001B5F45"/>
    <w:rsid w:val="001E329B"/>
    <w:rsid w:val="001F69D4"/>
    <w:rsid w:val="002138AC"/>
    <w:rsid w:val="00323BA3"/>
    <w:rsid w:val="00352E40"/>
    <w:rsid w:val="00384C53"/>
    <w:rsid w:val="003F2D37"/>
    <w:rsid w:val="00456337"/>
    <w:rsid w:val="004C1660"/>
    <w:rsid w:val="004E6D34"/>
    <w:rsid w:val="004F45FA"/>
    <w:rsid w:val="00503EA9"/>
    <w:rsid w:val="00541A20"/>
    <w:rsid w:val="00555405"/>
    <w:rsid w:val="00663AEC"/>
    <w:rsid w:val="0077565A"/>
    <w:rsid w:val="0079102E"/>
    <w:rsid w:val="0080496F"/>
    <w:rsid w:val="00835A1B"/>
    <w:rsid w:val="008A6037"/>
    <w:rsid w:val="008C68C0"/>
    <w:rsid w:val="008F3A0C"/>
    <w:rsid w:val="00B16430"/>
    <w:rsid w:val="00B90267"/>
    <w:rsid w:val="00BA4F26"/>
    <w:rsid w:val="00BC0F42"/>
    <w:rsid w:val="00BF18D9"/>
    <w:rsid w:val="00C87FF6"/>
    <w:rsid w:val="00C94B7A"/>
    <w:rsid w:val="00CB7068"/>
    <w:rsid w:val="00D02F2B"/>
    <w:rsid w:val="00DB0301"/>
    <w:rsid w:val="00DF2351"/>
    <w:rsid w:val="00DF4AE9"/>
    <w:rsid w:val="00F00C1A"/>
    <w:rsid w:val="00F25A02"/>
    <w:rsid w:val="00F272DE"/>
    <w:rsid w:val="00F94D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pPr>
        <w:spacing w:after="120" w:line="48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pBdr>
        <w:top w:val="nil"/>
        <w:left w:val="nil"/>
        <w:bottom w:val="nil"/>
        <w:right w:val="nil"/>
        <w:between w:val="nil"/>
      </w:pBdr>
      <w:ind w:firstLine="0"/>
      <w:jc w:val="center"/>
      <w:outlineLvl w:val="0"/>
    </w:pPr>
    <w:rPr>
      <w:b/>
    </w:rPr>
  </w:style>
  <w:style w:type="paragraph" w:styleId="2">
    <w:name w:val="heading 2"/>
    <w:basedOn w:val="a"/>
    <w:next w:val="a"/>
    <w:pPr>
      <w:keepNext/>
      <w:widowControl w:val="0"/>
      <w:pBdr>
        <w:top w:val="nil"/>
        <w:left w:val="nil"/>
        <w:bottom w:val="nil"/>
        <w:right w:val="nil"/>
        <w:between w:val="nil"/>
      </w:pBdr>
      <w:spacing w:before="240" w:after="60"/>
      <w:jc w:val="left"/>
      <w:outlineLvl w:val="1"/>
    </w:pPr>
    <w:rPr>
      <w:i/>
    </w:rPr>
  </w:style>
  <w:style w:type="paragraph" w:styleId="3">
    <w:name w:val="heading 3"/>
    <w:basedOn w:val="a"/>
    <w:next w:val="a"/>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4">
    <w:name w:val="heading 4"/>
    <w:basedOn w:val="a"/>
    <w:next w:val="a"/>
    <w:pPr>
      <w:keepNext/>
      <w:pBdr>
        <w:top w:val="nil"/>
        <w:left w:val="nil"/>
        <w:bottom w:val="nil"/>
        <w:right w:val="nil"/>
        <w:between w:val="nil"/>
      </w:pBdr>
      <w:spacing w:before="240" w:after="60"/>
      <w:ind w:firstLine="0"/>
      <w:outlineLvl w:val="3"/>
    </w:pPr>
    <w:rPr>
      <w:b/>
      <w:sz w:val="28"/>
      <w:szCs w:val="28"/>
    </w:rPr>
  </w:style>
  <w:style w:type="paragraph" w:styleId="5">
    <w:name w:val="heading 5"/>
    <w:basedOn w:val="a"/>
    <w:next w:val="a"/>
    <w:pPr>
      <w:pBdr>
        <w:top w:val="nil"/>
        <w:left w:val="nil"/>
        <w:bottom w:val="nil"/>
        <w:right w:val="nil"/>
        <w:between w:val="nil"/>
      </w:pBdr>
      <w:spacing w:before="240" w:after="60"/>
      <w:outlineLvl w:val="4"/>
    </w:pPr>
    <w:rPr>
      <w:b/>
      <w:i/>
      <w:sz w:val="26"/>
      <w:szCs w:val="26"/>
    </w:rPr>
  </w:style>
  <w:style w:type="paragraph" w:styleId="6">
    <w:name w:val="heading 6"/>
    <w:basedOn w:val="a"/>
    <w:next w:val="a"/>
    <w:pPr>
      <w:pBdr>
        <w:top w:val="nil"/>
        <w:left w:val="nil"/>
        <w:bottom w:val="nil"/>
        <w:right w:val="nil"/>
        <w:between w:val="nil"/>
      </w:pBdr>
      <w:spacing w:before="240" w:after="60"/>
      <w:outlineLvl w:val="5"/>
    </w:pPr>
    <w:rPr>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pBdr>
        <w:top w:val="nil"/>
        <w:left w:val="nil"/>
        <w:bottom w:val="nil"/>
        <w:right w:val="nil"/>
        <w:between w:val="nil"/>
      </w:pBdr>
      <w:ind w:firstLine="0"/>
      <w:jc w:val="center"/>
    </w:pPr>
    <w:rPr>
      <w:b/>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annotation text"/>
    <w:basedOn w:val="a"/>
    <w:link w:val="a9"/>
    <w:uiPriority w:val="99"/>
    <w:semiHidden/>
    <w:unhideWhenUsed/>
    <w:pPr>
      <w:spacing w:line="240" w:lineRule="auto"/>
    </w:pPr>
    <w:rPr>
      <w:sz w:val="20"/>
      <w:szCs w:val="20"/>
    </w:rPr>
  </w:style>
  <w:style w:type="character" w:customStyle="1" w:styleId="a9">
    <w:name w:val="Текст примечания Знак"/>
    <w:basedOn w:val="a0"/>
    <w:link w:val="a8"/>
    <w:uiPriority w:val="99"/>
    <w:semiHidden/>
    <w:rPr>
      <w:sz w:val="20"/>
      <w:szCs w:val="20"/>
    </w:rPr>
  </w:style>
  <w:style w:type="character" w:styleId="aa">
    <w:name w:val="annotation reference"/>
    <w:basedOn w:val="a0"/>
    <w:uiPriority w:val="99"/>
    <w:semiHidden/>
    <w:unhideWhenUsed/>
    <w:rPr>
      <w:sz w:val="16"/>
      <w:szCs w:val="16"/>
    </w:rPr>
  </w:style>
  <w:style w:type="paragraph" w:styleId="ab">
    <w:name w:val="Balloon Text"/>
    <w:basedOn w:val="a"/>
    <w:link w:val="ac"/>
    <w:uiPriority w:val="99"/>
    <w:semiHidden/>
    <w:unhideWhenUsed/>
    <w:rsid w:val="004C166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4C1660"/>
    <w:rPr>
      <w:rFonts w:ascii="Segoe UI" w:hAnsi="Segoe UI" w:cs="Segoe UI"/>
      <w:sz w:val="18"/>
      <w:szCs w:val="18"/>
    </w:rPr>
  </w:style>
  <w:style w:type="paragraph" w:styleId="ad">
    <w:name w:val="annotation subject"/>
    <w:basedOn w:val="a8"/>
    <w:next w:val="a8"/>
    <w:link w:val="ae"/>
    <w:uiPriority w:val="99"/>
    <w:semiHidden/>
    <w:unhideWhenUsed/>
    <w:rsid w:val="004C1660"/>
    <w:rPr>
      <w:b/>
      <w:bCs/>
    </w:rPr>
  </w:style>
  <w:style w:type="character" w:customStyle="1" w:styleId="ae">
    <w:name w:val="Тема примечания Знак"/>
    <w:basedOn w:val="a9"/>
    <w:link w:val="ad"/>
    <w:uiPriority w:val="99"/>
    <w:semiHidden/>
    <w:rsid w:val="004C166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pPr>
        <w:spacing w:after="120" w:line="48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pBdr>
        <w:top w:val="nil"/>
        <w:left w:val="nil"/>
        <w:bottom w:val="nil"/>
        <w:right w:val="nil"/>
        <w:between w:val="nil"/>
      </w:pBdr>
      <w:ind w:firstLine="0"/>
      <w:jc w:val="center"/>
      <w:outlineLvl w:val="0"/>
    </w:pPr>
    <w:rPr>
      <w:b/>
    </w:rPr>
  </w:style>
  <w:style w:type="paragraph" w:styleId="2">
    <w:name w:val="heading 2"/>
    <w:basedOn w:val="a"/>
    <w:next w:val="a"/>
    <w:pPr>
      <w:keepNext/>
      <w:widowControl w:val="0"/>
      <w:pBdr>
        <w:top w:val="nil"/>
        <w:left w:val="nil"/>
        <w:bottom w:val="nil"/>
        <w:right w:val="nil"/>
        <w:between w:val="nil"/>
      </w:pBdr>
      <w:spacing w:before="240" w:after="60"/>
      <w:jc w:val="left"/>
      <w:outlineLvl w:val="1"/>
    </w:pPr>
    <w:rPr>
      <w:i/>
    </w:rPr>
  </w:style>
  <w:style w:type="paragraph" w:styleId="3">
    <w:name w:val="heading 3"/>
    <w:basedOn w:val="a"/>
    <w:next w:val="a"/>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4">
    <w:name w:val="heading 4"/>
    <w:basedOn w:val="a"/>
    <w:next w:val="a"/>
    <w:pPr>
      <w:keepNext/>
      <w:pBdr>
        <w:top w:val="nil"/>
        <w:left w:val="nil"/>
        <w:bottom w:val="nil"/>
        <w:right w:val="nil"/>
        <w:between w:val="nil"/>
      </w:pBdr>
      <w:spacing w:before="240" w:after="60"/>
      <w:ind w:firstLine="0"/>
      <w:outlineLvl w:val="3"/>
    </w:pPr>
    <w:rPr>
      <w:b/>
      <w:sz w:val="28"/>
      <w:szCs w:val="28"/>
    </w:rPr>
  </w:style>
  <w:style w:type="paragraph" w:styleId="5">
    <w:name w:val="heading 5"/>
    <w:basedOn w:val="a"/>
    <w:next w:val="a"/>
    <w:pPr>
      <w:pBdr>
        <w:top w:val="nil"/>
        <w:left w:val="nil"/>
        <w:bottom w:val="nil"/>
        <w:right w:val="nil"/>
        <w:between w:val="nil"/>
      </w:pBdr>
      <w:spacing w:before="240" w:after="60"/>
      <w:outlineLvl w:val="4"/>
    </w:pPr>
    <w:rPr>
      <w:b/>
      <w:i/>
      <w:sz w:val="26"/>
      <w:szCs w:val="26"/>
    </w:rPr>
  </w:style>
  <w:style w:type="paragraph" w:styleId="6">
    <w:name w:val="heading 6"/>
    <w:basedOn w:val="a"/>
    <w:next w:val="a"/>
    <w:pPr>
      <w:pBdr>
        <w:top w:val="nil"/>
        <w:left w:val="nil"/>
        <w:bottom w:val="nil"/>
        <w:right w:val="nil"/>
        <w:between w:val="nil"/>
      </w:pBdr>
      <w:spacing w:before="240" w:after="60"/>
      <w:outlineLvl w:val="5"/>
    </w:pPr>
    <w:rPr>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pBdr>
        <w:top w:val="nil"/>
        <w:left w:val="nil"/>
        <w:bottom w:val="nil"/>
        <w:right w:val="nil"/>
        <w:between w:val="nil"/>
      </w:pBdr>
      <w:ind w:firstLine="0"/>
      <w:jc w:val="center"/>
    </w:pPr>
    <w:rPr>
      <w:b/>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annotation text"/>
    <w:basedOn w:val="a"/>
    <w:link w:val="a9"/>
    <w:uiPriority w:val="99"/>
    <w:semiHidden/>
    <w:unhideWhenUsed/>
    <w:pPr>
      <w:spacing w:line="240" w:lineRule="auto"/>
    </w:pPr>
    <w:rPr>
      <w:sz w:val="20"/>
      <w:szCs w:val="20"/>
    </w:rPr>
  </w:style>
  <w:style w:type="character" w:customStyle="1" w:styleId="a9">
    <w:name w:val="Текст примечания Знак"/>
    <w:basedOn w:val="a0"/>
    <w:link w:val="a8"/>
    <w:uiPriority w:val="99"/>
    <w:semiHidden/>
    <w:rPr>
      <w:sz w:val="20"/>
      <w:szCs w:val="20"/>
    </w:rPr>
  </w:style>
  <w:style w:type="character" w:styleId="aa">
    <w:name w:val="annotation reference"/>
    <w:basedOn w:val="a0"/>
    <w:uiPriority w:val="99"/>
    <w:semiHidden/>
    <w:unhideWhenUsed/>
    <w:rPr>
      <w:sz w:val="16"/>
      <w:szCs w:val="16"/>
    </w:rPr>
  </w:style>
  <w:style w:type="paragraph" w:styleId="ab">
    <w:name w:val="Balloon Text"/>
    <w:basedOn w:val="a"/>
    <w:link w:val="ac"/>
    <w:uiPriority w:val="99"/>
    <w:semiHidden/>
    <w:unhideWhenUsed/>
    <w:rsid w:val="004C166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4C1660"/>
    <w:rPr>
      <w:rFonts w:ascii="Segoe UI" w:hAnsi="Segoe UI" w:cs="Segoe UI"/>
      <w:sz w:val="18"/>
      <w:szCs w:val="18"/>
    </w:rPr>
  </w:style>
  <w:style w:type="paragraph" w:styleId="ad">
    <w:name w:val="annotation subject"/>
    <w:basedOn w:val="a8"/>
    <w:next w:val="a8"/>
    <w:link w:val="ae"/>
    <w:uiPriority w:val="99"/>
    <w:semiHidden/>
    <w:unhideWhenUsed/>
    <w:rsid w:val="004C1660"/>
    <w:rPr>
      <w:b/>
      <w:bCs/>
    </w:rPr>
  </w:style>
  <w:style w:type="character" w:customStyle="1" w:styleId="ae">
    <w:name w:val="Тема примечания Знак"/>
    <w:basedOn w:val="a9"/>
    <w:link w:val="ad"/>
    <w:uiPriority w:val="99"/>
    <w:semiHidden/>
    <w:rsid w:val="004C16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2028</Words>
  <Characters>11565</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Стрелков Петр Петрович</dc:creator>
  <cp:lastModifiedBy>Arcella</cp:lastModifiedBy>
  <cp:revision>12</cp:revision>
  <dcterms:created xsi:type="dcterms:W3CDTF">2024-07-23T15:55:00Z</dcterms:created>
  <dcterms:modified xsi:type="dcterms:W3CDTF">2024-07-29T07:38:00Z</dcterms:modified>
</cp:coreProperties>
</file>