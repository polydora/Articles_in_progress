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099AE1">
      <w:pPr>
        <w:rPr>
          <w:lang w:val="en-US"/>
        </w:rPr>
      </w:pPr>
      <w:bookmarkStart w:id="2" w:name="_GoBack"/>
      <w:bookmarkEnd w:id="2"/>
      <w:bookmarkStart w:id="0" w:name="supplementary-electronic-materials-sem"/>
      <w:bookmarkStart w:id="1" w:name="Xee176a32a40fa99b0dbd191b1352d9d7d731e28"/>
      <w:r>
        <w:rPr>
          <w:lang w:val="en-US"/>
        </w:rPr>
        <w:drawing>
          <wp:inline distT="0" distB="0" distL="114300" distR="114300">
            <wp:extent cx="6328410" cy="6328410"/>
            <wp:effectExtent l="0" t="0" r="11430" b="11430"/>
            <wp:docPr id="1" name="Изображение 1" descr="Figure 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gure S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B2A4">
      <w:pPr>
        <w:rPr>
          <w:lang w:val="en-US"/>
        </w:rPr>
      </w:pPr>
      <w:r>
        <w:rPr>
          <w:lang w:val="en-US"/>
        </w:rPr>
        <w:t xml:space="preserve">Figure S1. Associations between </w:t>
      </w:r>
      <w:ins w:id="0" w:author="Arcella" w:date="2024-09-02T12:08:00Z">
        <w:r>
          <w:rPr>
            <w:lang w:val="en-GB"/>
          </w:rPr>
          <w:t xml:space="preserve">the </w:t>
        </w:r>
      </w:ins>
      <w:r>
        <w:rPr>
          <w:lang w:val="en-US"/>
        </w:rPr>
        <w:t xml:space="preserve">environmental parameters. (A) </w:t>
      </w:r>
      <w:ins w:id="1" w:author="Arcella" w:date="2024-09-02T12:08:00Z">
        <w:r>
          <w:rPr>
            <w:lang w:val="en-US"/>
          </w:rPr>
          <w:t>A</w:t>
        </w:r>
      </w:ins>
      <w:r>
        <w:rPr>
          <w:lang w:val="en-US"/>
        </w:rPr>
        <w:t xml:space="preserve">ssociation of salinity with distance to the mouth of the nearest river. (B) </w:t>
      </w:r>
      <w:ins w:id="2" w:author="Arcella" w:date="2024-09-02T12:08:00Z">
        <w:r>
          <w:rPr>
            <w:lang w:val="en-US"/>
          </w:rPr>
          <w:t>K</w:t>
        </w:r>
      </w:ins>
      <w:r>
        <w:rPr>
          <w:lang w:val="en-US"/>
        </w:rPr>
        <w:t xml:space="preserve">ernel density violin-plots showing salinity variation for sites near small and large rivers. (C) </w:t>
      </w:r>
      <w:ins w:id="3" w:author="Arcella" w:date="2024-09-02T12:09:00Z">
        <w:r>
          <w:rPr>
            <w:lang w:val="en-US"/>
          </w:rPr>
          <w:t>A</w:t>
        </w:r>
      </w:ins>
      <w:r>
        <w:rPr>
          <w:lang w:val="en-US"/>
        </w:rPr>
        <w:t xml:space="preserve">ssociation between fetch and distance to the nearest port. (D) </w:t>
      </w:r>
      <w:ins w:id="4" w:author="Arcella" w:date="2024-09-02T12:09:00Z">
        <w:r>
          <w:rPr>
            <w:lang w:val="en-US"/>
          </w:rPr>
          <w:t>A</w:t>
        </w:r>
      </w:ins>
      <w:r>
        <w:rPr>
          <w:lang w:val="en-US"/>
        </w:rPr>
        <w:t>ssociation of salinity with distance to the nearest port.</w:t>
      </w:r>
      <w:bookmarkEnd w:id="0"/>
      <w:bookmarkEnd w:id="1"/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</w:sdtPr>
    <w:sdtContent>
      <w:p w14:paraId="217B4138">
        <w:pPr>
          <w:pStyle w:val="2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ABCA90"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73C4BB">
    <w:pPr>
      <w:pStyle w:val="24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35F0BF1B"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rcella">
    <w15:presenceInfo w15:providerId="None" w15:userId="Arcel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NotTrackFormatting/>
  <w:revisionView w:markup="0"/>
  <w:documentProtection w:edit="trackedChange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36"/>
    <w:rsid w:val="00116F2D"/>
    <w:rsid w:val="00814507"/>
    <w:rsid w:val="00B60AC1"/>
    <w:rsid w:val="00C55536"/>
    <w:rsid w:val="00FA13DB"/>
    <w:rsid w:val="13051FF5"/>
    <w:rsid w:val="4004272C"/>
    <w:rsid w:val="4EAF78E8"/>
    <w:rsid w:val="75D071B5"/>
    <w:rsid w:val="7FF354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spacing w:before="240" w:after="60"/>
      <w:jc w:val="left"/>
      <w:outlineLvl w:val="2"/>
    </w:pPr>
    <w:rPr>
      <w:rFonts w:cs="Arial"/>
      <w:bCs/>
      <w:i/>
      <w:szCs w:val="26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i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footnote reference"/>
    <w:basedOn w:val="6"/>
    <w:semiHidden/>
    <w:qFormat/>
    <w:uiPriority w:val="0"/>
    <w:rPr>
      <w:vertAlign w:val="superscript"/>
    </w:rPr>
  </w:style>
  <w:style w:type="character" w:styleId="10">
    <w:name w:val="Emphasis"/>
    <w:basedOn w:val="6"/>
    <w:qFormat/>
    <w:uiPriority w:val="0"/>
    <w:rPr>
      <w:b/>
      <w:bCs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page number"/>
    <w:basedOn w:val="6"/>
    <w:qFormat/>
    <w:uiPriority w:val="0"/>
  </w:style>
  <w:style w:type="character" w:styleId="13">
    <w:name w:val="line number"/>
    <w:basedOn w:val="6"/>
    <w:semiHidden/>
    <w:unhideWhenUsed/>
    <w:qFormat/>
    <w:uiPriority w:val="99"/>
  </w:style>
  <w:style w:type="character" w:styleId="14">
    <w:name w:val="Strong"/>
    <w:basedOn w:val="6"/>
    <w:qFormat/>
    <w:uiPriority w:val="0"/>
    <w:rPr>
      <w:b/>
      <w:bCs/>
    </w:rPr>
  </w:style>
  <w:style w:type="paragraph" w:styleId="15">
    <w:name w:val="Balloon Text"/>
    <w:basedOn w:val="1"/>
    <w:link w:val="39"/>
    <w:semiHidden/>
    <w:qFormat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6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7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19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20">
    <w:name w:val="header"/>
    <w:basedOn w:val="1"/>
    <w:link w:val="38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1">
    <w:name w:val="Body Text"/>
    <w:basedOn w:val="1"/>
    <w:link w:val="34"/>
    <w:qFormat/>
    <w:uiPriority w:val="0"/>
  </w:style>
  <w:style w:type="paragraph" w:styleId="22">
    <w:name w:val="Body Text Indent"/>
    <w:basedOn w:val="1"/>
    <w:link w:val="33"/>
    <w:qFormat/>
    <w:uiPriority w:val="0"/>
    <w:pPr>
      <w:ind w:left="283" w:firstLine="0"/>
    </w:pPr>
  </w:style>
  <w:style w:type="paragraph" w:styleId="23">
    <w:name w:val="Title"/>
    <w:basedOn w:val="2"/>
    <w:link w:val="46"/>
    <w:qFormat/>
    <w:uiPriority w:val="0"/>
  </w:style>
  <w:style w:type="paragraph" w:styleId="24">
    <w:name w:val="footer"/>
    <w:basedOn w:val="1"/>
    <w:link w:val="36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6">
    <w:name w:val="Body Text 3"/>
    <w:basedOn w:val="1"/>
    <w:qFormat/>
    <w:uiPriority w:val="0"/>
    <w:rPr>
      <w:sz w:val="16"/>
      <w:szCs w:val="16"/>
    </w:rPr>
  </w:style>
  <w:style w:type="paragraph" w:styleId="27">
    <w:name w:val="Body Text Indent 2"/>
    <w:basedOn w:val="1"/>
    <w:link w:val="32"/>
    <w:qFormat/>
    <w:uiPriority w:val="0"/>
    <w:pPr>
      <w:ind w:left="283"/>
    </w:pPr>
  </w:style>
  <w:style w:type="table" w:styleId="28">
    <w:name w:val="Table Grid"/>
    <w:basedOn w:val="7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left"/>
      </w:pPr>
    </w:tblStylePr>
  </w:style>
  <w:style w:type="character" w:customStyle="1" w:styleId="29">
    <w:name w:val="Заголовок 2 Знак"/>
    <w:basedOn w:val="6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character" w:customStyle="1" w:styleId="30">
    <w:name w:val="Заголовок 1 Знак"/>
    <w:basedOn w:val="6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6"/>
    <w:link w:val="27"/>
    <w:semiHidden/>
    <w:qFormat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6"/>
    <w:link w:val="2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6"/>
    <w:link w:val="21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6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6"/>
    <w:link w:val="2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6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6"/>
    <w:link w:val="20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6"/>
    <w:link w:val="1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6"/>
    <w:qFormat/>
    <w:locked/>
    <w:uiPriority w:val="0"/>
    <w:rPr>
      <w:sz w:val="28"/>
      <w:szCs w:val="28"/>
    </w:rPr>
  </w:style>
  <w:style w:type="character" w:customStyle="1" w:styleId="41">
    <w:name w:val="Знак3"/>
    <w:basedOn w:val="6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6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6"/>
    <w:qFormat/>
    <w:locked/>
    <w:uiPriority w:val="0"/>
    <w:rPr>
      <w:b/>
      <w:bCs/>
    </w:rPr>
  </w:style>
  <w:style w:type="character" w:customStyle="1" w:styleId="44">
    <w:name w:val="Текст сноски Знак"/>
    <w:basedOn w:val="6"/>
    <w:link w:val="19"/>
    <w:semiHidden/>
    <w:qFormat/>
    <w:locked/>
    <w:uiPriority w:val="0"/>
    <w:rPr>
      <w:lang w:val="ru-RU" w:eastAsia="ru-RU" w:bidi="ar-SA"/>
    </w:rPr>
  </w:style>
  <w:style w:type="character" w:customStyle="1" w:styleId="45">
    <w:name w:val="Footnote Text Char"/>
    <w:basedOn w:val="6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6"/>
    <w:link w:val="23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6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6"/>
    <w:qFormat/>
    <w:uiPriority w:val="0"/>
  </w:style>
  <w:style w:type="character" w:customStyle="1" w:styleId="49">
    <w:name w:val="grame"/>
    <w:basedOn w:val="6"/>
    <w:qFormat/>
    <w:uiPriority w:val="0"/>
  </w:style>
  <w:style w:type="character" w:customStyle="1" w:styleId="50">
    <w:name w:val="ref-journal"/>
    <w:basedOn w:val="6"/>
    <w:qFormat/>
    <w:uiPriority w:val="0"/>
  </w:style>
  <w:style w:type="character" w:customStyle="1" w:styleId="51">
    <w:name w:val="ref-vol"/>
    <w:basedOn w:val="6"/>
    <w:qFormat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5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1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6"/>
    <w:qFormat/>
    <w:uiPriority w:val="0"/>
    <w:rPr>
      <w:rFonts w:ascii="Arial" w:hAnsi="Arial"/>
      <w:sz w:val="32"/>
    </w:rPr>
  </w:style>
  <w:style w:type="table" w:styleId="61">
    <w:name w:val="Light Shading"/>
    <w:basedOn w:val="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2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3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4">
    <w:name w:val="DataTypeTok"/>
    <w:qFormat/>
    <w:uiPriority w:val="0"/>
    <w:rPr>
      <w:color w:val="204A87"/>
      <w:shd w:val="clear" w:color="auto" w:fill="F8F8F8"/>
    </w:rPr>
  </w:style>
  <w:style w:type="character" w:customStyle="1" w:styleId="65">
    <w:name w:val="DecValTok"/>
    <w:qFormat/>
    <w:uiPriority w:val="0"/>
    <w:rPr>
      <w:color w:val="0000CF"/>
      <w:shd w:val="clear" w:color="auto" w:fill="F8F8F8"/>
    </w:rPr>
  </w:style>
  <w:style w:type="character" w:customStyle="1" w:styleId="66">
    <w:name w:val="BaseNTok"/>
    <w:qFormat/>
    <w:uiPriority w:val="0"/>
    <w:rPr>
      <w:color w:val="0000CF"/>
      <w:shd w:val="clear" w:color="auto" w:fill="F8F8F8"/>
    </w:rPr>
  </w:style>
  <w:style w:type="character" w:customStyle="1" w:styleId="67">
    <w:name w:val="FloatTok"/>
    <w:qFormat/>
    <w:uiPriority w:val="0"/>
    <w:rPr>
      <w:color w:val="0000CF"/>
      <w:shd w:val="clear" w:color="auto" w:fill="F8F8F8"/>
    </w:rPr>
  </w:style>
  <w:style w:type="character" w:customStyle="1" w:styleId="68">
    <w:name w:val="ConstantTok"/>
    <w:qFormat/>
    <w:uiPriority w:val="0"/>
    <w:rPr>
      <w:color w:val="000000"/>
      <w:shd w:val="clear" w:color="auto" w:fill="F8F8F8"/>
    </w:rPr>
  </w:style>
  <w:style w:type="character" w:customStyle="1" w:styleId="69">
    <w:name w:val="CharTok"/>
    <w:qFormat/>
    <w:uiPriority w:val="0"/>
    <w:rPr>
      <w:color w:val="4E9A06"/>
      <w:shd w:val="clear" w:color="auto" w:fill="F8F8F8"/>
    </w:rPr>
  </w:style>
  <w:style w:type="character" w:customStyle="1" w:styleId="70">
    <w:name w:val="SpecialCharTok"/>
    <w:qFormat/>
    <w:uiPriority w:val="0"/>
    <w:rPr>
      <w:color w:val="000000"/>
      <w:shd w:val="clear" w:color="auto" w:fill="F8F8F8"/>
    </w:rPr>
  </w:style>
  <w:style w:type="character" w:customStyle="1" w:styleId="71">
    <w:name w:val="StringTok"/>
    <w:qFormat/>
    <w:uiPriority w:val="0"/>
    <w:rPr>
      <w:color w:val="4E9A06"/>
      <w:shd w:val="clear" w:color="auto" w:fill="F8F8F8"/>
    </w:rPr>
  </w:style>
  <w:style w:type="character" w:customStyle="1" w:styleId="72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3">
    <w:name w:val="SpecialStringTok"/>
    <w:qFormat/>
    <w:uiPriority w:val="0"/>
    <w:rPr>
      <w:color w:val="4E9A06"/>
      <w:shd w:val="clear" w:color="auto" w:fill="F8F8F8"/>
    </w:rPr>
  </w:style>
  <w:style w:type="character" w:customStyle="1" w:styleId="74">
    <w:name w:val="ImportTok"/>
    <w:qFormat/>
    <w:uiPriority w:val="0"/>
    <w:rPr>
      <w:shd w:val="clear" w:color="auto" w:fill="F8F8F8"/>
    </w:rPr>
  </w:style>
  <w:style w:type="character" w:customStyle="1" w:styleId="75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6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9">
    <w:name w:val="OtherTok"/>
    <w:qFormat/>
    <w:uiPriority w:val="0"/>
    <w:rPr>
      <w:color w:val="8F5902"/>
      <w:shd w:val="clear" w:color="auto" w:fill="F8F8F8"/>
    </w:rPr>
  </w:style>
  <w:style w:type="character" w:customStyle="1" w:styleId="80">
    <w:name w:val="FunctionTok"/>
    <w:qFormat/>
    <w:uiPriority w:val="0"/>
    <w:rPr>
      <w:color w:val="000000"/>
      <w:shd w:val="clear" w:color="auto" w:fill="F8F8F8"/>
    </w:rPr>
  </w:style>
  <w:style w:type="character" w:customStyle="1" w:styleId="81">
    <w:name w:val="VariableTok"/>
    <w:qFormat/>
    <w:uiPriority w:val="0"/>
    <w:rPr>
      <w:color w:val="000000"/>
      <w:shd w:val="clear" w:color="auto" w:fill="F8F8F8"/>
    </w:rPr>
  </w:style>
  <w:style w:type="character" w:customStyle="1" w:styleId="82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3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4">
    <w:name w:val="BuiltInTok"/>
    <w:qFormat/>
    <w:uiPriority w:val="0"/>
    <w:rPr>
      <w:shd w:val="clear" w:color="auto" w:fill="F8F8F8"/>
    </w:rPr>
  </w:style>
  <w:style w:type="character" w:customStyle="1" w:styleId="85">
    <w:name w:val="ExtensionTok"/>
    <w:qFormat/>
    <w:uiPriority w:val="0"/>
    <w:rPr>
      <w:shd w:val="clear" w:color="auto" w:fill="F8F8F8"/>
    </w:rPr>
  </w:style>
  <w:style w:type="character" w:customStyle="1" w:styleId="86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7">
    <w:name w:val="AttributeTok"/>
    <w:qFormat/>
    <w:uiPriority w:val="0"/>
    <w:rPr>
      <w:color w:val="C4A000"/>
      <w:shd w:val="clear" w:color="auto" w:fill="F8F8F8"/>
    </w:rPr>
  </w:style>
  <w:style w:type="character" w:customStyle="1" w:styleId="88">
    <w:name w:val="RegionMarkerTok"/>
    <w:qFormat/>
    <w:uiPriority w:val="0"/>
    <w:rPr>
      <w:shd w:val="clear" w:color="auto" w:fill="F8F8F8"/>
    </w:rPr>
  </w:style>
  <w:style w:type="character" w:customStyle="1" w:styleId="89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1">
    <w:name w:val="AlertTok"/>
    <w:qFormat/>
    <w:uiPriority w:val="0"/>
    <w:rPr>
      <w:color w:val="EF2929"/>
      <w:shd w:val="clear" w:color="auto" w:fill="F8F8F8"/>
    </w:rPr>
  </w:style>
  <w:style w:type="character" w:customStyle="1" w:styleId="92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3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369</Characters>
  <Lines>3</Lines>
  <Paragraphs>1</Paragraphs>
  <TotalTime>3</TotalTime>
  <ScaleCrop>false</ScaleCrop>
  <LinksUpToDate>false</LinksUpToDate>
  <CharactersWithSpaces>432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2024-09-02T10:10:00Z</dcterms:created>
  <dc:creator>V. M. Khaitov, A. A. Zaychikova, P. Y. Safonov, M. V. Katolikova, M. V. Ivanov, P. P. Strelkov</dc:creator>
  <cp:lastModifiedBy>google1599737165</cp:lastModifiedBy>
  <dcterms:modified xsi:type="dcterms:W3CDTF">2024-09-03T09:05:15Z</dcterms:modified>
  <dc:title>Divergence in the ecological space between cryptic blue mussel species in the White Sea: towards to species distribution modelling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1049-12.2.0.17562</vt:lpwstr>
  </property>
  <property fmtid="{D5CDD505-2E9C-101B-9397-08002B2CF9AE}" pid="4" name="ICV">
    <vt:lpwstr>706FD601034948FB92373764234F8941_13</vt:lpwstr>
  </property>
</Properties>
</file>