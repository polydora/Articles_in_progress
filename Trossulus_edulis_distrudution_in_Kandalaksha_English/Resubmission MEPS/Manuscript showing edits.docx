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0D6CDC">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0" w:name="bookmark=id.gjdgxs" w:colFirst="0" w:colLast="0"/>
      <w:bookmarkEnd w:id="0"/>
      <w:bookmarkStart w:id="93" w:name="_GoBack"/>
      <w:bookmarkEnd w:id="93"/>
      <w:r>
        <w:rPr>
          <w:b/>
          <w:color w:val="000000"/>
          <w:lang w:val="en-US"/>
        </w:rPr>
        <w:t xml:space="preserve">Blue mussels </w:t>
      </w:r>
      <w:r>
        <w:rPr>
          <w:b/>
          <w:i/>
          <w:color w:val="000000"/>
          <w:lang w:val="en-US"/>
        </w:rPr>
        <w:t>Mytilus edulis</w:t>
      </w:r>
      <w:r>
        <w:rPr>
          <w:b/>
          <w:color w:val="000000"/>
          <w:lang w:val="en-US"/>
        </w:rPr>
        <w:t xml:space="preserve"> L. and </w:t>
      </w:r>
      <w:r>
        <w:rPr>
          <w:b/>
          <w:i/>
          <w:color w:val="000000"/>
          <w:lang w:val="en-US"/>
        </w:rPr>
        <w:t>M. trossulus</w:t>
      </w:r>
      <w:r>
        <w:rPr>
          <w:b/>
          <w:color w:val="000000"/>
          <w:lang w:val="en-US"/>
        </w:rPr>
        <w:t xml:space="preserve"> Gould in sympatry: assessment of ecological niche divergence using species distribution</w:t>
      </w:r>
      <w:sdt>
        <w:sdtPr>
          <w:tag w:val="goog_rdk_0"/>
          <w:id w:val="-1082902512"/>
        </w:sdtPr>
        <w:sdtContent/>
      </w:sdt>
      <w:r>
        <w:rPr>
          <w:b/>
          <w:color w:val="000000"/>
          <w:lang w:val="en-US"/>
        </w:rPr>
        <w:t xml:space="preserve"> modeling</w:t>
      </w:r>
    </w:p>
    <w:p w14:paraId="0615F184">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b/>
          <w:color w:val="000000"/>
          <w:lang w:val="en-US"/>
        </w:rPr>
        <w:t xml:space="preserve">Running page head: </w:t>
      </w:r>
      <w:r>
        <w:rPr>
          <w:b/>
          <w:strike/>
          <w:color w:val="FF0000"/>
          <w:highlight w:val="yellow"/>
          <w:lang w:val="en-US"/>
        </w:rPr>
        <w:t>“</w:t>
      </w:r>
      <w:r>
        <w:rPr>
          <w:b/>
          <w:i/>
          <w:strike/>
          <w:color w:val="FF0000"/>
          <w:highlight w:val="yellow"/>
          <w:lang w:val="en-US"/>
        </w:rPr>
        <w:t xml:space="preserve">Blue mussels niche </w:t>
      </w:r>
      <w:sdt>
        <w:sdtPr>
          <w:tag w:val="goog_rdk_1"/>
          <w:id w:val="131681957"/>
        </w:sdtPr>
        <w:sdtContent/>
      </w:sdt>
      <w:r>
        <w:rPr>
          <w:b/>
          <w:i/>
          <w:strike/>
          <w:color w:val="FF0000"/>
          <w:highlight w:val="yellow"/>
          <w:lang w:val="en-US"/>
        </w:rPr>
        <w:t>divergence”</w:t>
      </w:r>
      <w:r>
        <w:rPr>
          <w:b/>
          <w:color w:val="FF0000"/>
          <w:lang w:val="en-US"/>
        </w:rPr>
        <w:t xml:space="preserve"> “</w:t>
      </w:r>
      <w:r>
        <w:rPr>
          <w:b/>
          <w:i/>
          <w:color w:val="FF0000"/>
          <w:lang w:val="en-US"/>
        </w:rPr>
        <w:t>Mussel species niche divergence”</w:t>
      </w:r>
    </w:p>
    <w:p w14:paraId="12DF1445">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V. Khaitov* </w:t>
      </w:r>
      <w:r>
        <w:rPr>
          <w:color w:val="000000"/>
          <w:vertAlign w:val="superscript"/>
          <w:lang w:val="en-US"/>
        </w:rPr>
        <w:t>1,2</w:t>
      </w:r>
      <w:r>
        <w:rPr>
          <w:color w:val="000000"/>
          <w:lang w:val="en-US"/>
        </w:rPr>
        <w:t xml:space="preserve">, P.  Safonov </w:t>
      </w:r>
      <w:r>
        <w:rPr>
          <w:color w:val="000000"/>
          <w:vertAlign w:val="superscript"/>
          <w:lang w:val="en-US"/>
        </w:rPr>
        <w:t>3</w:t>
      </w:r>
      <w:r>
        <w:rPr>
          <w:color w:val="000000"/>
          <w:lang w:val="en-US"/>
        </w:rPr>
        <w:t xml:space="preserve">,  A. Zaichikova </w:t>
      </w:r>
      <w:r>
        <w:rPr>
          <w:color w:val="000000"/>
          <w:vertAlign w:val="superscript"/>
          <w:lang w:val="en-US"/>
        </w:rPr>
        <w:t>4</w:t>
      </w:r>
      <w:r>
        <w:rPr>
          <w:color w:val="000000"/>
          <w:lang w:val="en-US"/>
        </w:rPr>
        <w:t xml:space="preserve">, M. Katolikova </w:t>
      </w:r>
      <w:r>
        <w:rPr>
          <w:color w:val="000000"/>
          <w:vertAlign w:val="superscript"/>
          <w:lang w:val="en-US"/>
        </w:rPr>
        <w:t xml:space="preserve">1 </w:t>
      </w:r>
      <w:r>
        <w:rPr>
          <w:color w:val="000000"/>
          <w:lang w:val="en-US"/>
        </w:rPr>
        <w:t xml:space="preserve">, M. Ivanov </w:t>
      </w:r>
      <w:r>
        <w:rPr>
          <w:color w:val="000000"/>
          <w:vertAlign w:val="superscript"/>
          <w:lang w:val="en-US"/>
        </w:rPr>
        <w:t>1</w:t>
      </w:r>
      <w:r>
        <w:rPr>
          <w:color w:val="000000"/>
          <w:lang w:val="en-US"/>
        </w:rPr>
        <w:t xml:space="preserve">, P. Strelkov </w:t>
      </w:r>
      <w:r>
        <w:rPr>
          <w:color w:val="000000"/>
          <w:vertAlign w:val="superscript"/>
          <w:lang w:val="en-US"/>
        </w:rPr>
        <w:t>1,5</w:t>
      </w:r>
    </w:p>
    <w:p w14:paraId="13196134">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vertAlign w:val="superscript"/>
          <w:lang w:val="en-US"/>
        </w:rPr>
        <w:t>1</w:t>
      </w:r>
      <w:r>
        <w:rPr>
          <w:color w:val="000000"/>
          <w:lang w:val="en-US"/>
        </w:rPr>
        <w:t xml:space="preserve"> St. Petersburg State University, University embankment 7–9, 199034 St. Petersburg, Russia</w:t>
      </w:r>
    </w:p>
    <w:p w14:paraId="4FB2BBF7">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vertAlign w:val="superscript"/>
          <w:lang w:val="en-US"/>
        </w:rPr>
        <w:t>2</w:t>
      </w:r>
      <w:r>
        <w:rPr>
          <w:color w:val="000000"/>
          <w:lang w:val="en-US"/>
        </w:rPr>
        <w:t xml:space="preserve"> Kandalaksha State Nature Reserve, Lineynaya 35, 184042 Kandalaksha,  Russia</w:t>
      </w:r>
    </w:p>
    <w:p w14:paraId="16E1D5CA">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vertAlign w:val="superscript"/>
          <w:lang w:val="en-US"/>
        </w:rPr>
        <w:t>3</w:t>
      </w:r>
      <w:r>
        <w:rPr>
          <w:color w:val="000000"/>
          <w:lang w:val="en-US"/>
        </w:rPr>
        <w:t xml:space="preserve"> Institute of Cytology RAS, Tikhoretsky 4, 194064 St. Petersburg, Russia</w:t>
      </w:r>
    </w:p>
    <w:p w14:paraId="70D35ECD">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vertAlign w:val="superscript"/>
          <w:lang w:val="en-US"/>
        </w:rPr>
        <w:t xml:space="preserve">4 </w:t>
      </w:r>
      <w:r>
        <w:rPr>
          <w:color w:val="000000"/>
          <w:lang w:val="en-US"/>
        </w:rPr>
        <w:t xml:space="preserve"> Lomonosov Moscow State University,  Leninskie gory 1</w:t>
      </w:r>
      <w:r>
        <w:rPr>
          <w:color w:val="000000"/>
        </w:rPr>
        <w:t>с</w:t>
      </w:r>
      <w:r>
        <w:rPr>
          <w:color w:val="000000"/>
          <w:lang w:val="en-US"/>
        </w:rPr>
        <w:t xml:space="preserve">12,  119234 Moscow, Russia </w:t>
      </w:r>
    </w:p>
    <w:p w14:paraId="77E8D60E">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vertAlign w:val="superscript"/>
          <w:lang w:val="en-US"/>
        </w:rPr>
        <w:t xml:space="preserve">5 </w:t>
      </w:r>
      <w:r>
        <w:rPr>
          <w:color w:val="000000"/>
          <w:lang w:val="en-US"/>
        </w:rPr>
        <w:t>Laboratory of Monitoring and Conservation of Natural Arctic Ecosystems, Murmansk Arctic University, Kapitana Egorova 15, 183038 Murmansk, Russia</w:t>
      </w:r>
    </w:p>
    <w:p w14:paraId="3A68D365">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Corresponding author</w:t>
      </w:r>
    </w:p>
    <w:p w14:paraId="62828A5A">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Corresponding author’s e-mail: </w:t>
      </w:r>
      <w:r>
        <w:fldChar w:fldCharType="begin"/>
      </w:r>
      <w:r>
        <w:instrText xml:space="preserve"> HYPERLINK "about:blank" \h </w:instrText>
      </w:r>
      <w:r>
        <w:fldChar w:fldCharType="separate"/>
      </w:r>
      <w:r>
        <w:rPr>
          <w:color w:val="0000FF"/>
          <w:u w:val="single"/>
          <w:lang w:val="en-US"/>
        </w:rPr>
        <w:t>polydora@rambler.ru</w:t>
      </w:r>
      <w:r>
        <w:rPr>
          <w:color w:val="0000FF"/>
          <w:u w:val="single"/>
          <w:lang w:val="en-US"/>
        </w:rPr>
        <w:fldChar w:fldCharType="end"/>
      </w:r>
      <w:bookmarkStart w:id="1" w:name="bookmark=id.30j0zll" w:colFirst="0" w:colLast="0"/>
      <w:bookmarkEnd w:id="1"/>
    </w:p>
    <w:p w14:paraId="45029588">
      <w:pPr>
        <w:keepNext/>
        <w:widowControl w:val="0"/>
        <w:pBdr>
          <w:top w:val="none" w:color="auto" w:sz="0" w:space="0"/>
          <w:left w:val="none" w:color="auto" w:sz="0" w:space="0"/>
          <w:bottom w:val="none" w:color="auto" w:sz="0" w:space="0"/>
          <w:right w:val="none" w:color="auto" w:sz="0" w:space="0"/>
          <w:between w:val="none" w:color="auto" w:sz="0" w:space="0"/>
        </w:pBdr>
        <w:spacing w:before="240" w:after="60"/>
        <w:ind w:left="0" w:hanging="2"/>
        <w:jc w:val="left"/>
        <w:rPr>
          <w:i/>
          <w:color w:val="000000"/>
          <w:lang w:val="en-US"/>
        </w:rPr>
      </w:pPr>
      <w:r>
        <w:rPr>
          <w:i/>
          <w:color w:val="000000"/>
          <w:lang w:val="en-US"/>
        </w:rPr>
        <w:t>Abstract</w:t>
      </w:r>
    </w:p>
    <w:p w14:paraId="0F2F5F65">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Species distribution models (SDMs) describing the relationship between species occurrence and environmental parameters can be used to assess the ecological niche of a species. Usually applied to morphologically distinct species, SDMs are also a promising tool for describing niche partitioning in coexisting cryptic species. An example of the latter in the marine realm are blue mussels </w:t>
      </w:r>
      <w:r>
        <w:rPr>
          <w:i/>
          <w:color w:val="000000"/>
          <w:lang w:val="en-US"/>
        </w:rPr>
        <w:t>Mytilus edulis</w:t>
      </w:r>
      <w:r>
        <w:rPr>
          <w:color w:val="000000"/>
          <w:lang w:val="en-US"/>
        </w:rPr>
        <w:t xml:space="preserve"> (</w:t>
      </w:r>
      <w:r>
        <w:rPr>
          <w:i/>
          <w:color w:val="000000"/>
          <w:lang w:val="en-US"/>
        </w:rPr>
        <w:t>ME</w:t>
      </w:r>
      <w:r>
        <w:rPr>
          <w:color w:val="000000"/>
          <w:lang w:val="en-US"/>
        </w:rPr>
        <w:t xml:space="preserve">) and </w:t>
      </w:r>
      <w:r>
        <w:rPr>
          <w:i/>
          <w:color w:val="000000"/>
          <w:lang w:val="en-US"/>
        </w:rPr>
        <w:t>M. trossulus</w:t>
      </w:r>
      <w:r>
        <w:rPr>
          <w:color w:val="000000"/>
          <w:lang w:val="en-US"/>
        </w:rPr>
        <w:t xml:space="preserve"> (</w:t>
      </w:r>
      <w:r>
        <w:rPr>
          <w:i/>
          <w:color w:val="000000"/>
          <w:lang w:val="en-US"/>
        </w:rPr>
        <w:t>MT</w:t>
      </w:r>
      <w:r>
        <w:rPr>
          <w:color w:val="000000"/>
          <w:lang w:val="en-US"/>
        </w:rPr>
        <w:t>). Despite considerable research effort, little is known about how they share space and resources in sympatry anywhere except the Baltic Sea. Salinity, substrate, surf and proximity to harbors have been suggested as candidate factors of segregation but no</w:t>
      </w:r>
      <w:r>
        <w:rPr>
          <w:color w:val="FF0000"/>
          <w:lang w:val="en-US"/>
        </w:rPr>
        <w:t xml:space="preserve"> </w:t>
      </w:r>
      <w:r>
        <w:rPr>
          <w:strike/>
          <w:color w:val="FF0000"/>
          <w:highlight w:val="yellow"/>
          <w:lang w:val="en-US"/>
        </w:rPr>
        <w:t>conclusion</w:t>
      </w:r>
      <w:r>
        <w:rPr>
          <w:color w:val="FF0000"/>
          <w:lang w:val="en-US"/>
        </w:rPr>
        <w:t xml:space="preserve"> general consensus </w:t>
      </w:r>
      <w:r>
        <w:rPr>
          <w:color w:val="000000"/>
          <w:lang w:val="en-US"/>
        </w:rPr>
        <w:t xml:space="preserve">has been </w:t>
      </w:r>
      <w:r>
        <w:rPr>
          <w:strike/>
          <w:color w:val="FF0000"/>
          <w:highlight w:val="yellow"/>
          <w:lang w:val="en-US"/>
        </w:rPr>
        <w:t>made</w:t>
      </w:r>
      <w:r>
        <w:rPr>
          <w:color w:val="FF0000"/>
          <w:lang w:val="en-US"/>
        </w:rPr>
        <w:t xml:space="preserve"> reached</w:t>
      </w:r>
      <w:sdt>
        <w:sdtPr>
          <w:tag w:val="goog_rdk_2"/>
          <w:id w:val="-587689254"/>
        </w:sdtPr>
        <w:sdtContent/>
      </w:sdt>
      <w:r>
        <w:rPr>
          <w:color w:val="000000"/>
          <w:lang w:val="en-US"/>
        </w:rPr>
        <w:t xml:space="preserve">. Here we assessed partial effects of these predictors on divergence of </w:t>
      </w:r>
      <w:r>
        <w:rPr>
          <w:i/>
          <w:color w:val="000000"/>
          <w:lang w:val="en-US"/>
        </w:rPr>
        <w:t>ME</w:t>
      </w:r>
      <w:r>
        <w:rPr>
          <w:color w:val="000000"/>
          <w:lang w:val="en-US"/>
        </w:rPr>
        <w:t xml:space="preserve"> and </w:t>
      </w:r>
      <w:r>
        <w:rPr>
          <w:i/>
          <w:color w:val="000000"/>
          <w:lang w:val="en-US"/>
        </w:rPr>
        <w:t>MT</w:t>
      </w:r>
      <w:r>
        <w:rPr>
          <w:color w:val="000000"/>
          <w:lang w:val="en-US"/>
        </w:rPr>
        <w:t xml:space="preserve"> in the White Sea littoral applying SDMs to 570 mussel samples with known taxonomic structure. We found that each of the predictors influenced spatial segregation. The most expected habitat of </w:t>
      </w:r>
      <w:r>
        <w:rPr>
          <w:i/>
          <w:color w:val="000000"/>
          <w:lang w:val="en-US"/>
        </w:rPr>
        <w:t>ME</w:t>
      </w:r>
      <w:r>
        <w:rPr>
          <w:color w:val="000000"/>
          <w:lang w:val="en-US"/>
        </w:rPr>
        <w:t xml:space="preserve"> was a bottom substrate in a wind-exposed location with </w:t>
      </w:r>
      <w:r>
        <w:rPr>
          <w:strike/>
          <w:color w:val="FF0000"/>
          <w:highlight w:val="yellow"/>
          <w:lang w:val="en-US"/>
        </w:rPr>
        <w:t>a “normal” salinity (24 ppt</w:t>
      </w:r>
      <w:sdt>
        <w:sdtPr>
          <w:tag w:val="goog_rdk_3"/>
          <w:id w:val="-1999483903"/>
        </w:sdtPr>
        <w:sdtContent/>
      </w:sdt>
      <w:r>
        <w:rPr>
          <w:strike/>
          <w:color w:val="FF0000"/>
          <w:highlight w:val="yellow"/>
          <w:lang w:val="en-US"/>
        </w:rPr>
        <w:t>)</w:t>
      </w:r>
      <w:r>
        <w:rPr>
          <w:color w:val="000000"/>
          <w:lang w:val="en-US"/>
        </w:rPr>
        <w:t xml:space="preserve"> </w:t>
      </w:r>
      <w:r>
        <w:rPr>
          <w:color w:val="FF0000"/>
          <w:lang w:val="en-US"/>
        </w:rPr>
        <w:t xml:space="preserve">an average White Sea salinity (24 psu) </w:t>
      </w:r>
      <w:r>
        <w:rPr>
          <w:color w:val="000000"/>
          <w:lang w:val="en-US"/>
        </w:rPr>
        <w:t xml:space="preserve">away from ports and large rivers, while for </w:t>
      </w:r>
      <w:r>
        <w:rPr>
          <w:i/>
          <w:color w:val="000000"/>
          <w:lang w:val="en-US"/>
        </w:rPr>
        <w:t>MT</w:t>
      </w:r>
      <w:r>
        <w:rPr>
          <w:color w:val="000000"/>
          <w:lang w:val="en-US"/>
        </w:rPr>
        <w:t xml:space="preserve"> it was an algal substrate in a wind-protected area with a lower salinity close to ports and large rivers. We also </w:t>
      </w:r>
      <w:sdt>
        <w:sdtPr>
          <w:tag w:val="goog_rdk_4"/>
          <w:id w:val="-1773927193"/>
          <w:showingPlcHdr/>
        </w:sdtPr>
        <w:sdtContent>
          <w:r>
            <w:rPr>
              <w:lang w:val="en-US"/>
            </w:rPr>
            <w:t xml:space="preserve">     </w:t>
          </w:r>
        </w:sdtContent>
      </w:sdt>
      <w:sdt>
        <w:sdtPr>
          <w:tag w:val="goog_rdk_5"/>
          <w:id w:val="1320997401"/>
        </w:sdtPr>
        <w:sdtContent>
          <w:r>
            <w:rPr>
              <w:color w:val="FF0000"/>
              <w:lang w:val="en-US"/>
            </w:rPr>
            <w:t xml:space="preserve">found that </w:t>
          </w:r>
        </w:sdtContent>
      </w:sdt>
      <w:r>
        <w:rPr>
          <w:color w:val="000000"/>
          <w:lang w:val="en-US"/>
        </w:rPr>
        <w:t>the species segregation by substrate was density-dependent</w:t>
      </w:r>
      <w:sdt>
        <w:sdtPr>
          <w:tag w:val="goog_rdk_6"/>
          <w:id w:val="2079091971"/>
        </w:sdtPr>
        <w:sdtContent>
          <w:r>
            <w:rPr>
              <w:color w:val="000000"/>
              <w:lang w:val="en-US"/>
            </w:rPr>
            <w:t>:</w:t>
          </w:r>
        </w:sdtContent>
      </w:sdt>
      <w:r>
        <w:rPr>
          <w:color w:val="000000"/>
          <w:lang w:val="en-US"/>
        </w:rPr>
        <w:t xml:space="preserve"> </w:t>
      </w:r>
      <w:sdt>
        <w:sdtPr>
          <w:tag w:val="goog_rdk_7"/>
          <w:id w:val="1803580749"/>
          <w:showingPlcHdr/>
        </w:sdtPr>
        <w:sdtContent>
          <w:r>
            <w:rPr>
              <w:lang w:val="en-US"/>
            </w:rPr>
            <w:t xml:space="preserve">     </w:t>
          </w:r>
        </w:sdtContent>
      </w:sdt>
      <w:r>
        <w:rPr>
          <w:color w:val="000000"/>
          <w:lang w:val="en-US"/>
        </w:rPr>
        <w:t xml:space="preserve">the degree of segregation positively depended on </w:t>
      </w:r>
      <w:r>
        <w:rPr>
          <w:i/>
          <w:color w:val="000000"/>
          <w:lang w:val="en-US"/>
        </w:rPr>
        <w:t>ME</w:t>
      </w:r>
      <w:r>
        <w:rPr>
          <w:color w:val="000000"/>
          <w:lang w:val="en-US"/>
        </w:rPr>
        <w:t xml:space="preserve"> abundance, which indicates that </w:t>
      </w:r>
      <w:r>
        <w:rPr>
          <w:i/>
          <w:color w:val="000000"/>
          <w:lang w:val="en-US"/>
        </w:rPr>
        <w:t>ME</w:t>
      </w:r>
      <w:r>
        <w:rPr>
          <w:color w:val="000000"/>
          <w:lang w:val="en-US"/>
        </w:rPr>
        <w:t xml:space="preserve"> outcompetes </w:t>
      </w:r>
      <w:r>
        <w:rPr>
          <w:i/>
          <w:color w:val="000000"/>
          <w:lang w:val="en-US"/>
        </w:rPr>
        <w:t>MT</w:t>
      </w:r>
      <w:r>
        <w:rPr>
          <w:color w:val="000000"/>
          <w:lang w:val="en-US"/>
        </w:rPr>
        <w:t xml:space="preserve"> on bottom substrates. </w:t>
      </w:r>
      <w:r>
        <w:rPr>
          <w:strike/>
          <w:color w:val="000000"/>
          <w:highlight w:val="yellow"/>
          <w:lang w:val="en-US"/>
        </w:rPr>
        <w:t xml:space="preserve">We discuss whether the predictors used in our study can drive the segregation of these species outside the White </w:t>
      </w:r>
      <w:sdt>
        <w:sdtPr>
          <w:tag w:val="goog_rdk_8"/>
          <w:id w:val="1953591919"/>
        </w:sdtPr>
        <w:sdtContent/>
      </w:sdt>
      <w:r>
        <w:rPr>
          <w:strike/>
          <w:color w:val="000000"/>
          <w:highlight w:val="yellow"/>
          <w:lang w:val="en-US"/>
        </w:rPr>
        <w:t>Sea.</w:t>
      </w:r>
      <w:r>
        <w:rPr>
          <w:color w:val="000000"/>
          <w:lang w:val="en-US"/>
        </w:rPr>
        <w:t xml:space="preserve"> </w:t>
      </w:r>
      <w:r>
        <w:rPr>
          <w:color w:val="FF0000"/>
          <w:lang w:val="en-US"/>
        </w:rPr>
        <w:t>We suggest that the same predictors can drive the segregation of these two species outside the White Sea.</w:t>
      </w:r>
    </w:p>
    <w:p w14:paraId="276B6921">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Key words: </w:t>
      </w:r>
      <w:r>
        <w:rPr>
          <w:i/>
          <w:color w:val="000000"/>
          <w:lang w:val="en-US"/>
        </w:rPr>
        <w:t>Mytilus</w:t>
      </w:r>
      <w:bookmarkStart w:id="2" w:name="bookmark=id.1fob9te" w:colFirst="0" w:colLast="0"/>
      <w:bookmarkEnd w:id="2"/>
      <w:r>
        <w:rPr>
          <w:color w:val="000000"/>
          <w:lang w:val="en-US"/>
        </w:rPr>
        <w:t>; cryptic species; species distribution models; ecological niche divergence</w:t>
      </w:r>
    </w:p>
    <w:p w14:paraId="5EACDCBF">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lang w:val="en-US"/>
        </w:rPr>
        <w:br w:type="page"/>
      </w:r>
    </w:p>
    <w:p w14:paraId="289D6959">
      <w:pPr>
        <w:keepNext/>
        <w:widowControl w:val="0"/>
        <w:pBdr>
          <w:top w:val="none" w:color="auto" w:sz="0" w:space="0"/>
          <w:left w:val="none" w:color="auto" w:sz="0" w:space="0"/>
          <w:bottom w:val="none" w:color="auto" w:sz="0" w:space="0"/>
          <w:right w:val="none" w:color="auto" w:sz="0" w:space="0"/>
          <w:between w:val="none" w:color="auto" w:sz="0" w:space="0"/>
        </w:pBdr>
        <w:spacing w:before="240" w:after="60"/>
        <w:ind w:left="0" w:hanging="2"/>
        <w:jc w:val="left"/>
        <w:rPr>
          <w:i/>
          <w:color w:val="000000"/>
        </w:rPr>
      </w:pPr>
      <w:r>
        <w:rPr>
          <w:i/>
          <w:color w:val="000000"/>
        </w:rPr>
        <w:t xml:space="preserve">1. </w:t>
      </w:r>
      <w:sdt>
        <w:sdtPr>
          <w:tag w:val="goog_rdk_9"/>
          <w:id w:val="1858532520"/>
        </w:sdtPr>
        <w:sdtContent/>
      </w:sdt>
      <w:r>
        <w:rPr>
          <w:i/>
          <w:color w:val="000000"/>
        </w:rPr>
        <w:t>INTRODUCTIO</w:t>
      </w:r>
      <w:sdt>
        <w:sdtPr>
          <w:tag w:val="goog_rdk_10"/>
          <w:id w:val="806127417"/>
        </w:sdtPr>
        <w:sdtContent/>
      </w:sdt>
      <w:r>
        <w:rPr>
          <w:i/>
          <w:color w:val="000000"/>
        </w:rPr>
        <w:t>N</w:t>
      </w:r>
    </w:p>
    <w:p w14:paraId="39DF4CA1">
      <w:pPr>
        <w:pBdr>
          <w:top w:val="none" w:color="auto" w:sz="0" w:space="0"/>
          <w:left w:val="none" w:color="auto" w:sz="0" w:space="0"/>
          <w:bottom w:val="none" w:color="auto" w:sz="0" w:space="0"/>
          <w:right w:val="none" w:color="auto" w:sz="0" w:space="0"/>
          <w:between w:val="none" w:color="auto" w:sz="0" w:space="0"/>
        </w:pBdr>
        <w:ind w:left="0" w:hanging="2"/>
        <w:rPr>
          <w:color w:val="FF0000"/>
          <w:sz w:val="20"/>
          <w:szCs w:val="20"/>
          <w:lang w:val="en-US"/>
        </w:rPr>
      </w:pPr>
      <w:r>
        <w:rPr>
          <w:color w:val="000000"/>
          <w:lang w:val="en-US"/>
        </w:rPr>
        <w:t xml:space="preserve">Species distribution models (SDMs) are a numerical tool describing the relationship between species occurrence and environmental parameters. </w:t>
      </w:r>
      <w:sdt>
        <w:sdtPr>
          <w:tag w:val="goog_rdk_11"/>
          <w:id w:val="-931814950"/>
          <w:showingPlcHdr/>
        </w:sdtPr>
        <w:sdtContent>
          <w:r>
            <w:rPr>
              <w:lang w:val="en-US"/>
            </w:rPr>
            <w:t xml:space="preserve">     </w:t>
          </w:r>
        </w:sdtContent>
      </w:sdt>
      <w:sdt>
        <w:sdtPr>
          <w:tag w:val="goog_rdk_12"/>
          <w:id w:val="2008861159"/>
        </w:sdtPr>
        <w:sdtContent>
          <w:r>
            <w:rPr>
              <w:color w:val="000000"/>
              <w:lang w:val="en-US"/>
            </w:rPr>
            <w:t>They can be used</w:t>
          </w:r>
        </w:sdtContent>
      </w:sdt>
      <w:r>
        <w:rPr>
          <w:color w:val="000000"/>
          <w:lang w:val="en-US"/>
        </w:rPr>
        <w:t xml:space="preserve"> to predict distribution patterns of species in space and time and to assess their ecological niche</w:t>
      </w:r>
      <w:sdt>
        <w:sdtPr>
          <w:tag w:val="goog_rdk_13"/>
          <w:id w:val="16522411"/>
          <w:showingPlcHdr/>
        </w:sdtPr>
        <w:sdtContent>
          <w:r>
            <w:rPr>
              <w:lang w:val="en-US"/>
            </w:rPr>
            <w:t xml:space="preserve">     </w:t>
          </w:r>
        </w:sdtContent>
      </w:sdt>
      <w:r>
        <w:rPr>
          <w:color w:val="000000"/>
          <w:lang w:val="en-US"/>
        </w:rPr>
        <w:t xml:space="preserve"> (Elith &amp; Leathwick 2009). Joint application of SDMs to </w:t>
      </w:r>
      <w:sdt>
        <w:sdtPr>
          <w:tag w:val="goog_rdk_14"/>
          <w:id w:val="675768874"/>
          <w:showingPlcHdr/>
        </w:sdtPr>
        <w:sdtContent>
          <w:r>
            <w:rPr>
              <w:lang w:val="en-US"/>
            </w:rPr>
            <w:t xml:space="preserve">     </w:t>
          </w:r>
        </w:sdtContent>
      </w:sdt>
      <w:r>
        <w:rPr>
          <w:color w:val="000000"/>
          <w:lang w:val="en-US"/>
        </w:rPr>
        <w:t xml:space="preserve">coexisting species, i.e. a community, </w:t>
      </w:r>
      <w:sdt>
        <w:sdtPr>
          <w:tag w:val="goog_rdk_15"/>
          <w:id w:val="569390470"/>
          <w:showingPlcHdr/>
        </w:sdtPr>
        <w:sdtContent>
          <w:r>
            <w:rPr>
              <w:lang w:val="en-US"/>
            </w:rPr>
            <w:t xml:space="preserve">     </w:t>
          </w:r>
        </w:sdtContent>
      </w:sdt>
      <w:sdt>
        <w:sdtPr>
          <w:tag w:val="goog_rdk_16"/>
          <w:id w:val="-1464651459"/>
        </w:sdtPr>
        <w:sdtContent>
          <w:r>
            <w:rPr>
              <w:color w:val="000000"/>
              <w:lang w:val="en-US"/>
            </w:rPr>
            <w:t xml:space="preserve">makes it possible </w:t>
          </w:r>
        </w:sdtContent>
      </w:sdt>
      <w:r>
        <w:rPr>
          <w:color w:val="000000"/>
          <w:lang w:val="en-US"/>
        </w:rPr>
        <w:t xml:space="preserve">to describe the partitioning of </w:t>
      </w:r>
      <w:sdt>
        <w:sdtPr>
          <w:tag w:val="goog_rdk_17"/>
          <w:id w:val="1213927848"/>
        </w:sdtPr>
        <w:sdtContent>
          <w:r>
            <w:rPr>
              <w:color w:val="000000"/>
              <w:lang w:val="en-US"/>
            </w:rPr>
            <w:t xml:space="preserve">their </w:t>
          </w:r>
        </w:sdtContent>
      </w:sdt>
      <w:r>
        <w:rPr>
          <w:color w:val="000000"/>
          <w:lang w:val="en-US"/>
        </w:rPr>
        <w:t xml:space="preserve">ecological niches </w:t>
      </w:r>
      <w:sdt>
        <w:sdtPr>
          <w:tag w:val="goog_rdk_18"/>
          <w:id w:val="-1811632804"/>
          <w:showingPlcHdr/>
        </w:sdtPr>
        <w:sdtContent>
          <w:r>
            <w:rPr>
              <w:lang w:val="en-US"/>
            </w:rPr>
            <w:t xml:space="preserve">     </w:t>
          </w:r>
        </w:sdtContent>
      </w:sdt>
      <w:r>
        <w:rPr>
          <w:strike/>
          <w:color w:val="FF0000"/>
          <w:highlight w:val="yellow"/>
          <w:lang w:val="en-US"/>
        </w:rPr>
        <w:t>This is referred to as Joint Species Distribution Modeling (JSDM</w:t>
      </w:r>
      <w:sdt>
        <w:sdtPr>
          <w:tag w:val="goog_rdk_19"/>
          <w:id w:val="94138935"/>
        </w:sdtPr>
        <w:sdtContent/>
      </w:sdt>
      <w:r>
        <w:rPr>
          <w:strike/>
          <w:color w:val="FF0000"/>
          <w:highlight w:val="yellow"/>
          <w:lang w:val="en-US"/>
        </w:rPr>
        <w:t>)</w:t>
      </w:r>
      <w:r>
        <w:rPr>
          <w:strike/>
          <w:color w:val="FF0000"/>
          <w:lang w:val="en-US"/>
        </w:rPr>
        <w:t xml:space="preserve"> </w:t>
      </w:r>
      <w:r>
        <w:rPr>
          <w:color w:val="000000"/>
          <w:lang w:val="en-US"/>
        </w:rPr>
        <w:t xml:space="preserve">(Ovaskainen &amp; Abrego 2020). In other words, </w:t>
      </w:r>
      <w:r>
        <w:rPr>
          <w:strike/>
          <w:color w:val="000000"/>
          <w:highlight w:val="yellow"/>
          <w:lang w:val="en-US"/>
        </w:rPr>
        <w:t xml:space="preserve">SDM/JSDMs </w:t>
      </w:r>
      <w:r>
        <w:rPr>
          <w:color w:val="FF0000"/>
          <w:lang w:val="en-US"/>
        </w:rPr>
        <w:t xml:space="preserve">SDMs </w:t>
      </w:r>
      <w:r>
        <w:rPr>
          <w:color w:val="000000"/>
          <w:lang w:val="en-US"/>
        </w:rPr>
        <w:t xml:space="preserve">may describe the axes in ecological space along which coexisting species are segregated. SDMs can be built using various approaches, from regular multiple regressions to advanced machine learning (Elith et al. 2006, </w:t>
      </w:r>
      <w:r>
        <w:rPr>
          <w:color w:val="FF0000"/>
          <w:lang w:val="en-US"/>
        </w:rPr>
        <w:t>Caradima et al. 2019, Poggiato et al. 2021)</w:t>
      </w:r>
      <w:sdt>
        <w:sdtPr>
          <w:tag w:val="goog_rdk_20"/>
          <w:id w:val="-297841153"/>
        </w:sdtPr>
        <w:sdtContent/>
      </w:sdt>
      <w:r>
        <w:rPr>
          <w:color w:val="FF0000"/>
          <w:lang w:val="en-US"/>
        </w:rPr>
        <w:t>.</w:t>
      </w:r>
    </w:p>
    <w:p w14:paraId="468B9966">
      <w:pPr>
        <w:pBdr>
          <w:top w:val="none" w:color="auto" w:sz="0" w:space="0"/>
          <w:left w:val="none" w:color="auto" w:sz="0" w:space="0"/>
          <w:bottom w:val="none" w:color="auto" w:sz="0" w:space="0"/>
          <w:right w:val="none" w:color="auto" w:sz="0" w:space="0"/>
          <w:between w:val="none" w:color="auto" w:sz="0" w:space="0"/>
        </w:pBdr>
        <w:ind w:left="0" w:hanging="2"/>
        <w:rPr>
          <w:color w:val="FF0000"/>
          <w:lang w:val="en-US"/>
        </w:rPr>
      </w:pPr>
      <w:r>
        <w:rPr>
          <w:strike/>
          <w:color w:val="FF0000"/>
          <w:highlight w:val="yellow"/>
          <w:lang w:val="en-US"/>
        </w:rPr>
        <w:t>SDMs are usually applied to “good</w:t>
      </w:r>
      <w:sdt>
        <w:sdtPr>
          <w:tag w:val="goog_rdk_21"/>
          <w:id w:val="1043801107"/>
        </w:sdtPr>
        <w:sdtContent/>
      </w:sdt>
      <w:sdt>
        <w:sdtPr>
          <w:tag w:val="goog_rdk_22"/>
          <w:id w:val="922527261"/>
        </w:sdtPr>
        <w:sdtContent/>
      </w:sdt>
      <w:r>
        <w:rPr>
          <w:strike/>
          <w:color w:val="FF0000"/>
          <w:highlight w:val="yellow"/>
          <w:lang w:val="en-US"/>
        </w:rPr>
        <w:t>”, i.e. morphologically distinct species (e.g. Reiss et al. 2011, Lindegren et al. 2022), which can be easily involved</w:t>
      </w:r>
      <w:sdt>
        <w:sdtPr>
          <w:tag w:val="goog_rdk_23"/>
          <w:id w:val="1101758924"/>
        </w:sdtPr>
        <w:sdtContent/>
      </w:sdt>
      <w:r>
        <w:rPr>
          <w:strike/>
          <w:color w:val="FF0000"/>
          <w:highlight w:val="yellow"/>
          <w:lang w:val="en-US"/>
        </w:rPr>
        <w:t xml:space="preserve"> in routine studies requiring numerous samples.</w:t>
      </w:r>
      <w:r>
        <w:rPr>
          <w:color w:val="000000"/>
          <w:lang w:val="en-US"/>
        </w:rPr>
        <w:t xml:space="preserve"> </w:t>
      </w:r>
      <w:r>
        <w:rPr>
          <w:color w:val="FF0000"/>
          <w:lang w:val="en-US"/>
        </w:rPr>
        <w:t>SDMs are usually applied to morphologically distinct species (e.g. Reiss et al. 2011, Lindegren et al. 2022), which are distinguished in routine biodiversity assessment studies.</w:t>
      </w:r>
      <w:r>
        <w:rPr>
          <w:color w:val="000000"/>
          <w:lang w:val="en-US"/>
        </w:rPr>
        <w:t xml:space="preserve"> However, there is increasing evidence about coexistence of cryptic species (Bickford et al. 2007, Geller et al. 2010, Struck et al. 2018) and infraspecific taxa (Dufresnes et al. 2023). </w:t>
      </w:r>
      <w:sdt>
        <w:sdtPr>
          <w:tag w:val="goog_rdk_24"/>
          <w:id w:val="-867600709"/>
        </w:sdtPr>
        <w:sdtContent>
          <w:r>
            <w:rPr>
              <w:color w:val="FF0000"/>
              <w:lang w:val="en-US"/>
            </w:rPr>
            <w:t>C</w:t>
          </w:r>
        </w:sdtContent>
      </w:sdt>
      <w:r>
        <w:rPr>
          <w:color w:val="FF0000"/>
          <w:lang w:val="en-US"/>
        </w:rPr>
        <w:t>ryptic invasions</w:t>
      </w:r>
      <w:sdt>
        <w:sdtPr>
          <w:tag w:val="goog_rdk_25"/>
          <w:id w:val="1346372622"/>
        </w:sdtPr>
        <w:sdtContent>
          <w:r>
            <w:rPr>
              <w:color w:val="FF0000"/>
              <w:lang w:val="en-US"/>
            </w:rPr>
            <w:t xml:space="preserve"> usually</w:t>
          </w:r>
        </w:sdtContent>
      </w:sdt>
      <w:r>
        <w:rPr>
          <w:color w:val="FF0000"/>
          <w:lang w:val="en-US"/>
        </w:rPr>
        <w:t xml:space="preserve"> stand behind sympatry (Morais &amp; Reichard 2017</w:t>
      </w:r>
      <w:sdt>
        <w:sdtPr>
          <w:tag w:val="goog_rdk_26"/>
          <w:id w:val="-604956087"/>
        </w:sdtPr>
        <w:sdtContent/>
      </w:sdt>
      <w:r>
        <w:rPr>
          <w:color w:val="FF0000"/>
          <w:lang w:val="en-US"/>
        </w:rPr>
        <w:t xml:space="preserve">). </w:t>
      </w:r>
      <w:sdt>
        <w:sdtPr>
          <w:tag w:val="goog_rdk_27"/>
          <w:id w:val="313301613"/>
          <w:showingPlcHdr/>
        </w:sdtPr>
        <w:sdtContent>
          <w:r>
            <w:rPr>
              <w:lang w:val="en-US"/>
            </w:rPr>
            <w:t xml:space="preserve">     </w:t>
          </w:r>
        </w:sdtContent>
      </w:sdt>
      <w:sdt>
        <w:sdtPr>
          <w:tag w:val="goog_rdk_28"/>
          <w:id w:val="-1342924688"/>
        </w:sdtPr>
        <w:sdtContent>
          <w:r>
            <w:rPr>
              <w:color w:val="000000"/>
              <w:lang w:val="en-US"/>
            </w:rPr>
            <w:t>C</w:t>
          </w:r>
        </w:sdtContent>
      </w:sdt>
      <w:r>
        <w:rPr>
          <w:color w:val="000000"/>
          <w:lang w:val="en-US"/>
        </w:rPr>
        <w:t xml:space="preserve">oexisting taxa </w:t>
      </w:r>
      <w:sdt>
        <w:sdtPr>
          <w:tag w:val="goog_rdk_29"/>
          <w:id w:val="1385917013"/>
        </w:sdtPr>
        <w:sdtContent>
          <w:r>
            <w:rPr>
              <w:color w:val="FF0000"/>
              <w:lang w:val="en-US"/>
            </w:rPr>
            <w:t>are unlikely to</w:t>
          </w:r>
          <w:r>
            <w:rPr>
              <w:color w:val="000000"/>
              <w:lang w:val="en-US"/>
            </w:rPr>
            <w:t xml:space="preserve"> </w:t>
          </w:r>
        </w:sdtContent>
      </w:sdt>
      <w:r>
        <w:rPr>
          <w:color w:val="000000"/>
          <w:lang w:val="en-US"/>
        </w:rPr>
        <w:t xml:space="preserve">have identical ecological phenotypes, and an ecological niche partitioning between them can be expected </w:t>
      </w:r>
      <w:r>
        <w:rPr>
          <w:color w:val="FF0000"/>
          <w:lang w:val="en-US"/>
        </w:rPr>
        <w:t>(</w:t>
      </w:r>
      <w:r>
        <w:rPr>
          <w:color w:val="FF0000"/>
          <w:highlight w:val="white"/>
          <w:lang w:val="en-US"/>
        </w:rPr>
        <w:t xml:space="preserve">Sáez </w:t>
      </w:r>
      <w:r>
        <w:rPr>
          <w:color w:val="FF0000"/>
          <w:lang w:val="en-US"/>
        </w:rPr>
        <w:t xml:space="preserve">&amp; </w:t>
      </w:r>
      <w:r>
        <w:rPr>
          <w:color w:val="FF0000"/>
          <w:highlight w:val="white"/>
          <w:lang w:val="en-US"/>
        </w:rPr>
        <w:t>Lozano 2005</w:t>
      </w:r>
      <w:r>
        <w:rPr>
          <w:color w:val="FF0000"/>
          <w:lang w:val="en-US"/>
        </w:rPr>
        <w:t>)</w:t>
      </w:r>
      <w:sdt>
        <w:sdtPr>
          <w:tag w:val="goog_rdk_30"/>
          <w:id w:val="-1684282138"/>
        </w:sdtPr>
        <w:sdtContent/>
      </w:sdt>
      <w:r>
        <w:rPr>
          <w:color w:val="FF0000"/>
          <w:lang w:val="en-US"/>
        </w:rPr>
        <w:t>.</w:t>
      </w:r>
      <w:r>
        <w:rPr>
          <w:color w:val="000000"/>
          <w:lang w:val="en-US"/>
        </w:rPr>
        <w:t xml:space="preserve"> The question how such taxa share space and resources in sympatry can be answered using </w:t>
      </w:r>
      <w:r>
        <w:rPr>
          <w:strike/>
          <w:color w:val="FF0000"/>
          <w:highlight w:val="yellow"/>
          <w:lang w:val="en-US"/>
        </w:rPr>
        <w:t>SDM/JSDM</w:t>
      </w:r>
      <w:r>
        <w:rPr>
          <w:color w:val="000000"/>
          <w:highlight w:val="yellow"/>
          <w:lang w:val="en-US"/>
        </w:rPr>
        <w:t xml:space="preserve"> </w:t>
      </w:r>
      <w:r>
        <w:rPr>
          <w:color w:val="FF0000"/>
          <w:lang w:val="en-US"/>
        </w:rPr>
        <w:t>SDMs</w:t>
      </w:r>
      <w:r>
        <w:rPr>
          <w:color w:val="000000"/>
          <w:lang w:val="en-US"/>
        </w:rPr>
        <w:t xml:space="preserve"> (Peterson et al. 2019). </w:t>
      </w:r>
      <w:sdt>
        <w:sdtPr>
          <w:tag w:val="goog_rdk_31"/>
          <w:id w:val="-1118061149"/>
          <w:showingPlcHdr/>
        </w:sdtPr>
        <w:sdtContent>
          <w:r>
            <w:rPr>
              <w:lang w:val="en-US"/>
            </w:rPr>
            <w:t xml:space="preserve">     </w:t>
          </w:r>
        </w:sdtContent>
      </w:sdt>
      <w:sdt>
        <w:sdtPr>
          <w:tag w:val="goog_rdk_32"/>
          <w:id w:val="1858770118"/>
        </w:sdtPr>
        <w:sdtContent>
          <w:r>
            <w:rPr>
              <w:lang w:val="en-US"/>
            </w:rPr>
            <w:t>T</w:t>
          </w:r>
        </w:sdtContent>
      </w:sdt>
      <w:r>
        <w:rPr>
          <w:color w:val="000000"/>
          <w:lang w:val="en-US"/>
        </w:rPr>
        <w:t xml:space="preserve">his approach has already been successfully used </w:t>
      </w:r>
      <w:sdt>
        <w:sdtPr>
          <w:tag w:val="goog_rdk_33"/>
          <w:id w:val="-718286673"/>
        </w:sdtPr>
        <w:sdtContent>
          <w:r>
            <w:rPr>
              <w:color w:val="FF0000"/>
              <w:lang w:val="en-US"/>
            </w:rPr>
            <w:t xml:space="preserve">in marine ecology </w:t>
          </w:r>
        </w:sdtContent>
      </w:sdt>
      <w:r>
        <w:rPr>
          <w:color w:val="000000"/>
          <w:lang w:val="en-US"/>
        </w:rPr>
        <w:t>(e.g. Dennis &amp; Hellberg 2010, Lowen et al. 2019, Hu et al. 2021)</w:t>
      </w:r>
      <w:sdt>
        <w:sdtPr>
          <w:tag w:val="goog_rdk_34"/>
          <w:id w:val="1052426158"/>
        </w:sdtPr>
        <w:sdtContent/>
      </w:sdt>
      <w:r>
        <w:rPr>
          <w:color w:val="000000"/>
          <w:lang w:val="en-US"/>
        </w:rPr>
        <w:t xml:space="preserve">. </w:t>
      </w:r>
      <w:r>
        <w:rPr>
          <w:color w:val="FF0000"/>
          <w:lang w:val="en-US"/>
        </w:rPr>
        <w:t xml:space="preserve">The results indicate that cryptic taxa indeed have distinct ecological phenotypes. </w:t>
      </w:r>
      <w:sdt>
        <w:sdtPr>
          <w:tag w:val="goog_rdk_35"/>
          <w:id w:val="2093509927"/>
        </w:sdtPr>
        <w:sdtContent>
          <w:r>
            <w:rPr>
              <w:color w:val="FF0000"/>
              <w:lang w:val="en-US"/>
            </w:rPr>
            <w:t xml:space="preserve">Therefore, </w:t>
          </w:r>
        </w:sdtContent>
      </w:sdt>
      <w:r>
        <w:rPr>
          <w:color w:val="FF0000"/>
          <w:lang w:val="en-US"/>
        </w:rPr>
        <w:t>ecological niche assessment of coexisting cryptic species</w:t>
      </w:r>
      <w:sdt>
        <w:sdtPr>
          <w:tag w:val="goog_rdk_36"/>
          <w:id w:val="-685435311"/>
        </w:sdtPr>
        <w:sdtContent>
          <w:r>
            <w:rPr>
              <w:color w:val="FF0000"/>
              <w:lang w:val="en-US"/>
            </w:rPr>
            <w:t>, particularly those</w:t>
          </w:r>
        </w:sdtContent>
      </w:sdt>
      <w:r>
        <w:rPr>
          <w:color w:val="FF0000"/>
          <w:lang w:val="en-US"/>
        </w:rPr>
        <w:t xml:space="preserve"> of economic, conservation or ecosystem importance</w:t>
      </w:r>
      <w:sdt>
        <w:sdtPr>
          <w:tag w:val="goog_rdk_37"/>
          <w:id w:val="1840345726"/>
        </w:sdtPr>
        <w:sdtContent>
          <w:r>
            <w:rPr>
              <w:color w:val="FF0000"/>
              <w:lang w:val="en-US"/>
            </w:rPr>
            <w:t>, is a promising research direction</w:t>
          </w:r>
        </w:sdtContent>
      </w:sdt>
      <w:r>
        <w:rPr>
          <w:color w:val="FF0000"/>
          <w:lang w:val="en-US"/>
        </w:rPr>
        <w:t xml:space="preserve">. </w:t>
      </w:r>
    </w:p>
    <w:p w14:paraId="7488C0E2">
      <w:pPr>
        <w:pBdr>
          <w:top w:val="none" w:color="auto" w:sz="0" w:space="0"/>
          <w:left w:val="none" w:color="auto" w:sz="0" w:space="0"/>
          <w:bottom w:val="none" w:color="auto" w:sz="0" w:space="0"/>
          <w:right w:val="none" w:color="auto" w:sz="0" w:space="0"/>
          <w:between w:val="none" w:color="auto" w:sz="0" w:space="0"/>
        </w:pBdr>
        <w:ind w:left="0" w:hanging="2"/>
        <w:rPr>
          <w:color w:val="FF0000"/>
          <w:lang w:val="en-US"/>
        </w:rPr>
      </w:pPr>
      <w:sdt>
        <w:sdtPr>
          <w:tag w:val="goog_rdk_39"/>
          <w:id w:val="-1717347434"/>
        </w:sdtPr>
        <w:sdtContent>
          <w:r>
            <w:rPr>
              <w:color w:val="000000"/>
              <w:lang w:val="en-US"/>
            </w:rPr>
            <w:t>Blue mussels (</w:t>
          </w:r>
          <w:r>
            <w:rPr>
              <w:i/>
              <w:color w:val="000000"/>
              <w:lang w:val="en-US"/>
            </w:rPr>
            <w:t>Mytilus edulis</w:t>
          </w:r>
          <w:r>
            <w:rPr>
              <w:color w:val="000000"/>
              <w:lang w:val="en-US"/>
            </w:rPr>
            <w:t xml:space="preserve"> species complex) are </w:t>
          </w:r>
        </w:sdtContent>
      </w:sdt>
      <w:sdt>
        <w:sdtPr>
          <w:tag w:val="goog_rdk_40"/>
          <w:id w:val="-495343730"/>
          <w:showingPlcHdr/>
        </w:sdtPr>
        <w:sdtContent>
          <w:r>
            <w:rPr>
              <w:lang w:val="en-US"/>
            </w:rPr>
            <w:t xml:space="preserve">     </w:t>
          </w:r>
        </w:sdtContent>
      </w:sdt>
      <w:sdt>
        <w:sdtPr>
          <w:tag w:val="goog_rdk_41"/>
          <w:id w:val="1587882723"/>
        </w:sdtPr>
        <w:sdtContent>
          <w:r>
            <w:rPr>
              <w:color w:val="000000"/>
              <w:lang w:val="en-US"/>
            </w:rPr>
            <w:t>t</w:t>
          </w:r>
        </w:sdtContent>
      </w:sdt>
      <w:r>
        <w:rPr>
          <w:color w:val="000000"/>
          <w:lang w:val="en-US"/>
        </w:rPr>
        <w:t xml:space="preserve">he longest-known and best-studied cryptic species in the marine realm </w:t>
      </w:r>
      <w:sdt>
        <w:sdtPr>
          <w:tag w:val="goog_rdk_42"/>
          <w:id w:val="-1487846532"/>
          <w:showingPlcHdr/>
        </w:sdtPr>
        <w:sdtContent>
          <w:r>
            <w:rPr>
              <w:lang w:val="en-US"/>
            </w:rPr>
            <w:t xml:space="preserve">     </w:t>
          </w:r>
        </w:sdtContent>
      </w:sdt>
      <w:r>
        <w:rPr>
          <w:color w:val="000000"/>
          <w:lang w:val="en-US"/>
        </w:rPr>
        <w:t xml:space="preserve">(Knowlton 1993, Gosling 2021). </w:t>
      </w:r>
      <w:sdt>
        <w:sdtPr>
          <w:tag w:val="goog_rdk_43"/>
          <w:id w:val="412982381"/>
        </w:sdtPr>
        <w:sdtContent>
          <w:sdt>
            <w:sdtPr>
              <w:tag w:val="goog_rdk_44"/>
              <w:id w:val="959379703"/>
            </w:sdtPr>
            <w:sdtContent/>
          </w:sdt>
        </w:sdtContent>
      </w:sdt>
      <w:sdt>
        <w:sdtPr>
          <w:tag w:val="goog_rdk_45"/>
          <w:id w:val="1374729844"/>
        </w:sdtPr>
        <w:sdtContent>
          <w:r>
            <w:rPr>
              <w:color w:val="FF0000"/>
              <w:lang w:val="en-US"/>
            </w:rPr>
            <w:t>Six species that make up this complex</w:t>
          </w:r>
          <w:r>
            <w:rPr>
              <w:color w:val="000000"/>
              <w:lang w:val="en-US"/>
            </w:rPr>
            <w:t xml:space="preserve"> </w:t>
          </w:r>
        </w:sdtContent>
      </w:sdt>
      <w:sdt>
        <w:sdtPr>
          <w:tag w:val="goog_rdk_46"/>
          <w:id w:val="-305626307"/>
          <w:showingPlcHdr/>
        </w:sdtPr>
        <w:sdtContent>
          <w:r>
            <w:rPr>
              <w:lang w:val="en-US"/>
            </w:rPr>
            <w:t xml:space="preserve">     </w:t>
          </w:r>
        </w:sdtContent>
      </w:sdt>
      <w:r>
        <w:rPr>
          <w:color w:val="000000"/>
          <w:lang w:val="en-US"/>
        </w:rPr>
        <w:t>hybridize in sympatry</w:t>
      </w:r>
      <w:sdt>
        <w:sdtPr>
          <w:tag w:val="goog_rdk_47"/>
          <w:id w:val="298586925"/>
        </w:sdtPr>
        <w:sdtContent>
          <w:r>
            <w:rPr>
              <w:color w:val="000000"/>
              <w:lang w:val="en-US"/>
            </w:rPr>
            <w:t xml:space="preserve"> a</w:t>
          </w:r>
          <w:r>
            <w:rPr>
              <w:color w:val="FF0000"/>
              <w:lang w:val="en-US"/>
            </w:rPr>
            <w:t>nd are easier to distinguish genetically than morphologically</w:t>
          </w:r>
          <w:r>
            <w:rPr>
              <w:color w:val="000000"/>
              <w:lang w:val="en-US"/>
            </w:rPr>
            <w:t xml:space="preserve"> </w:t>
          </w:r>
        </w:sdtContent>
      </w:sdt>
      <w:sdt>
        <w:sdtPr>
          <w:tag w:val="goog_rdk_48"/>
          <w:id w:val="70627266"/>
          <w:showingPlcHdr/>
        </w:sdtPr>
        <w:sdtContent>
          <w:r>
            <w:rPr>
              <w:lang w:val="en-US"/>
            </w:rPr>
            <w:t xml:space="preserve">     </w:t>
          </w:r>
        </w:sdtContent>
      </w:sdt>
      <w:r>
        <w:rPr>
          <w:color w:val="000000"/>
          <w:lang w:val="en-US"/>
        </w:rPr>
        <w:t>(</w:t>
      </w:r>
      <w:r>
        <w:rPr>
          <w:strike/>
          <w:color w:val="000000"/>
          <w:lang w:val="en-US"/>
        </w:rPr>
        <w:t>Koehn 1991,</w:t>
      </w:r>
      <w:r>
        <w:rPr>
          <w:b/>
          <w:color w:val="FF0000"/>
          <w:lang w:val="en-US"/>
        </w:rPr>
        <w:t xml:space="preserve"> </w:t>
      </w:r>
      <w:r>
        <w:rPr>
          <w:color w:val="FF0000"/>
          <w:lang w:val="en-US"/>
        </w:rPr>
        <w:t>Wenne et al. 2020</w:t>
      </w:r>
      <w:r>
        <w:rPr>
          <w:b/>
          <w:color w:val="FF0000"/>
          <w:lang w:val="en-US"/>
        </w:rPr>
        <w:t xml:space="preserve">, </w:t>
      </w:r>
      <w:r>
        <w:rPr>
          <w:color w:val="000000"/>
          <w:lang w:val="en-US"/>
        </w:rPr>
        <w:t>Gardner et al. 2021).</w:t>
      </w:r>
      <w:sdt>
        <w:sdtPr>
          <w:tag w:val="goog_rdk_49"/>
          <w:id w:val="-113899886"/>
        </w:sdtPr>
        <w:sdtContent>
          <w:r>
            <w:rPr>
              <w:color w:val="000000"/>
              <w:lang w:val="en-US"/>
            </w:rPr>
            <w:t xml:space="preserve"> </w:t>
          </w:r>
          <w:r>
            <w:rPr>
              <w:color w:val="FF0000"/>
              <w:lang w:val="en-US"/>
            </w:rPr>
            <w:t>Blue mussels are powerful ecosystem engineers and important aquaculture objects (Buschbaum et al. 2009, Gosling 2021).</w:t>
          </w:r>
        </w:sdtContent>
      </w:sdt>
      <w:r>
        <w:rPr>
          <w:color w:val="FF0000"/>
          <w:lang w:val="en-US"/>
        </w:rPr>
        <w:t xml:space="preserve"> </w:t>
      </w:r>
    </w:p>
    <w:p w14:paraId="3D5C8E58">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sdt>
        <w:sdtPr>
          <w:tag w:val="goog_rdk_51"/>
          <w:id w:val="-808163453"/>
        </w:sdtPr>
        <w:sdtContent>
          <w:sdt>
            <w:sdtPr>
              <w:tag w:val="goog_rdk_52"/>
              <w:id w:val="1772818457"/>
            </w:sdtPr>
            <w:sdtContent/>
          </w:sdt>
        </w:sdtContent>
      </w:sdt>
      <w:sdt>
        <w:sdtPr>
          <w:tag w:val="goog_rdk_53"/>
          <w:id w:val="1856684195"/>
        </w:sdtPr>
        <w:sdtContent>
          <w:r>
            <w:rPr>
              <w:color w:val="000000"/>
              <w:lang w:val="en-US"/>
            </w:rPr>
            <w:t>T</w:t>
          </w:r>
        </w:sdtContent>
      </w:sdt>
      <w:r>
        <w:rPr>
          <w:color w:val="000000"/>
          <w:lang w:val="en-US"/>
        </w:rPr>
        <w:t xml:space="preserve">he dominant species of blue mussels </w:t>
      </w:r>
      <w:sdt>
        <w:sdtPr>
          <w:tag w:val="goog_rdk_54"/>
          <w:id w:val="-1829662008"/>
        </w:sdtPr>
        <w:sdtContent>
          <w:r>
            <w:rPr>
              <w:color w:val="FF0000"/>
              <w:lang w:val="en-US"/>
            </w:rPr>
            <w:t>in the North Atlantic</w:t>
          </w:r>
          <w:r>
            <w:rPr>
              <w:color w:val="000000"/>
              <w:lang w:val="en-US"/>
            </w:rPr>
            <w:t xml:space="preserve"> </w:t>
          </w:r>
        </w:sdtContent>
      </w:sdt>
      <w:r>
        <w:rPr>
          <w:color w:val="000000"/>
          <w:lang w:val="en-US"/>
        </w:rPr>
        <w:t xml:space="preserve">are </w:t>
      </w:r>
      <w:r>
        <w:rPr>
          <w:i/>
          <w:color w:val="000000"/>
          <w:lang w:val="en-US"/>
        </w:rPr>
        <w:t>M. edulis</w:t>
      </w:r>
      <w:r>
        <w:rPr>
          <w:color w:val="000000"/>
          <w:lang w:val="en-US"/>
        </w:rPr>
        <w:t xml:space="preserve"> (</w:t>
      </w:r>
      <w:r>
        <w:rPr>
          <w:i/>
          <w:color w:val="000000"/>
          <w:lang w:val="en-US"/>
        </w:rPr>
        <w:t>ME</w:t>
      </w:r>
      <w:r>
        <w:rPr>
          <w:color w:val="000000"/>
          <w:lang w:val="en-US"/>
        </w:rPr>
        <w:t xml:space="preserve">) and </w:t>
      </w:r>
      <w:r>
        <w:rPr>
          <w:i/>
          <w:color w:val="000000"/>
          <w:lang w:val="en-US"/>
        </w:rPr>
        <w:t>M. trossulus</w:t>
      </w:r>
      <w:r>
        <w:rPr>
          <w:color w:val="000000"/>
          <w:lang w:val="en-US"/>
        </w:rPr>
        <w:t xml:space="preserve"> (</w:t>
      </w:r>
      <w:r>
        <w:rPr>
          <w:i/>
          <w:color w:val="000000"/>
          <w:lang w:val="en-US"/>
        </w:rPr>
        <w:t>MT</w:t>
      </w:r>
      <w:r>
        <w:rPr>
          <w:color w:val="000000"/>
          <w:lang w:val="en-US"/>
        </w:rPr>
        <w:t xml:space="preserve">). </w:t>
      </w:r>
      <w:sdt>
        <w:sdtPr>
          <w:tag w:val="goog_rdk_55"/>
          <w:id w:val="1435179114"/>
          <w:showingPlcHdr/>
        </w:sdtPr>
        <w:sdtContent>
          <w:r>
            <w:rPr>
              <w:lang w:val="en-US"/>
            </w:rPr>
            <w:t xml:space="preserve">     </w:t>
          </w:r>
        </w:sdtContent>
      </w:sdt>
      <w:sdt>
        <w:sdtPr>
          <w:tag w:val="goog_rdk_56"/>
          <w:id w:val="-730839975"/>
        </w:sdtPr>
        <w:sdtContent>
          <w:r>
            <w:rPr>
              <w:color w:val="000000"/>
              <w:lang w:val="en-US"/>
            </w:rPr>
            <w:t>T</w:t>
          </w:r>
        </w:sdtContent>
      </w:sdt>
      <w:r>
        <w:rPr>
          <w:color w:val="000000"/>
          <w:lang w:val="en-US"/>
        </w:rPr>
        <w:t xml:space="preserve">heir distribution </w:t>
      </w:r>
      <w:sdt>
        <w:sdtPr>
          <w:tag w:val="goog_rdk_57"/>
          <w:id w:val="1757242676"/>
        </w:sdtPr>
        <w:sdtContent>
          <w:r>
            <w:rPr>
              <w:color w:val="000000"/>
              <w:lang w:val="en-US"/>
            </w:rPr>
            <w:t xml:space="preserve">on the oceanic scale </w:t>
          </w:r>
        </w:sdtContent>
      </w:sdt>
      <w:r>
        <w:rPr>
          <w:color w:val="000000"/>
          <w:lang w:val="en-US"/>
        </w:rPr>
        <w:t xml:space="preserve">is </w:t>
      </w:r>
      <w:sdt>
        <w:sdtPr>
          <w:tag w:val="goog_rdk_58"/>
          <w:id w:val="-513082783"/>
          <w:showingPlcHdr/>
        </w:sdtPr>
        <w:sdtContent>
          <w:r>
            <w:rPr>
              <w:lang w:val="en-US"/>
            </w:rPr>
            <w:t xml:space="preserve">     </w:t>
          </w:r>
        </w:sdtContent>
      </w:sdt>
      <w:sdt>
        <w:sdtPr>
          <w:tag w:val="goog_rdk_59"/>
          <w:id w:val="-1059707301"/>
        </w:sdtPr>
        <w:sdtContent>
          <w:r>
            <w:rPr>
              <w:color w:val="000000"/>
              <w:lang w:val="en-US"/>
            </w:rPr>
            <w:t>mostly</w:t>
          </w:r>
        </w:sdtContent>
      </w:sdt>
      <w:r>
        <w:rPr>
          <w:color w:val="000000"/>
          <w:lang w:val="en-US"/>
        </w:rPr>
        <w:t xml:space="preserve"> regulated </w:t>
      </w:r>
      <w:sdt>
        <w:sdtPr>
          <w:tag w:val="goog_rdk_60"/>
          <w:id w:val="-862123350"/>
          <w:showingPlcHdr/>
        </w:sdtPr>
        <w:sdtContent>
          <w:r>
            <w:rPr>
              <w:lang w:val="en-US"/>
            </w:rPr>
            <w:t xml:space="preserve">     </w:t>
          </w:r>
        </w:sdtContent>
      </w:sdt>
      <w:r>
        <w:rPr>
          <w:color w:val="000000"/>
          <w:lang w:val="en-US"/>
        </w:rPr>
        <w:t xml:space="preserve">by temperature and its correlates </w:t>
      </w:r>
      <w:r>
        <w:rPr>
          <w:color w:val="FF0000"/>
          <w:lang w:val="en-US"/>
        </w:rPr>
        <w:t>such as sea ice extent and primary production</w:t>
      </w:r>
      <w:sdt>
        <w:sdtPr>
          <w:tag w:val="goog_rdk_61"/>
          <w:id w:val="1955361411"/>
        </w:sdtPr>
        <w:sdtContent/>
      </w:sdt>
      <w:r>
        <w:rPr>
          <w:color w:val="000000"/>
          <w:lang w:val="en-US"/>
        </w:rPr>
        <w:t xml:space="preserve"> (Hayhurst &amp; Rawson 2009, Wenne et al. 2020). Both </w:t>
      </w:r>
      <w:sdt>
        <w:sdtPr>
          <w:tag w:val="goog_rdk_62"/>
          <w:id w:val="-625550257"/>
        </w:sdtPr>
        <w:sdtContent>
          <w:r>
            <w:rPr>
              <w:color w:val="000000"/>
              <w:lang w:val="en-US"/>
            </w:rPr>
            <w:t xml:space="preserve">these </w:t>
          </w:r>
        </w:sdtContent>
      </w:sdt>
      <w:r>
        <w:rPr>
          <w:color w:val="000000"/>
          <w:lang w:val="en-US"/>
        </w:rPr>
        <w:t>species occur in the Arctic but</w:t>
      </w:r>
      <w:sdt>
        <w:sdtPr>
          <w:tag w:val="goog_rdk_63"/>
          <w:id w:val="816540276"/>
        </w:sdtPr>
        <w:sdtContent>
          <w:r>
            <w:rPr>
              <w:color w:val="000000"/>
              <w:lang w:val="en-US"/>
            </w:rPr>
            <w:t xml:space="preserve"> </w:t>
          </w:r>
          <w:r>
            <w:rPr>
              <w:i/>
              <w:color w:val="000000"/>
              <w:lang w:val="en-US"/>
            </w:rPr>
            <w:t>ME</w:t>
          </w:r>
          <w:r>
            <w:rPr>
              <w:color w:val="000000"/>
              <w:lang w:val="en-US"/>
            </w:rPr>
            <w:t xml:space="preserve"> is </w:t>
          </w:r>
          <w:r>
            <w:rPr>
              <w:lang w:val="en-US"/>
            </w:rPr>
            <w:t>distributed</w:t>
          </w:r>
          <w:r>
            <w:rPr>
              <w:color w:val="000000"/>
              <w:lang w:val="en-US"/>
            </w:rPr>
            <w:t xml:space="preserve"> further south than</w:t>
          </w:r>
        </w:sdtContent>
      </w:sdt>
      <w:r>
        <w:rPr>
          <w:color w:val="000000"/>
          <w:lang w:val="en-US"/>
        </w:rPr>
        <w:t xml:space="preserve"> </w:t>
      </w:r>
      <w:r>
        <w:rPr>
          <w:i/>
          <w:color w:val="000000"/>
          <w:lang w:val="en-US"/>
        </w:rPr>
        <w:t>MT</w:t>
      </w:r>
      <w:sdt>
        <w:sdtPr>
          <w:tag w:val="goog_rdk_64"/>
          <w:id w:val="1348448261"/>
        </w:sdtPr>
        <w:sdtContent>
          <w:r>
            <w:rPr>
              <w:color w:val="000000"/>
              <w:lang w:val="en-US"/>
            </w:rPr>
            <w:t xml:space="preserve"> in temperate seas</w:t>
          </w:r>
        </w:sdtContent>
      </w:sdt>
      <w:r>
        <w:rPr>
          <w:color w:val="000000"/>
          <w:lang w:val="en-US"/>
        </w:rPr>
        <w:t xml:space="preserve"> </w:t>
      </w:r>
      <w:sdt>
        <w:sdtPr>
          <w:tag w:val="goog_rdk_65"/>
          <w:id w:val="409196208"/>
          <w:showingPlcHdr/>
        </w:sdtPr>
        <w:sdtContent>
          <w:r>
            <w:rPr>
              <w:lang w:val="en-US"/>
            </w:rPr>
            <w:t xml:space="preserve">     </w:t>
          </w:r>
        </w:sdtContent>
      </w:sdt>
      <w:sdt>
        <w:sdtPr>
          <w:tag w:val="goog_rdk_66"/>
          <w:id w:val="-2062316025"/>
        </w:sdtPr>
        <w:sdtContent>
          <w:r>
            <w:rPr>
              <w:color w:val="000000"/>
              <w:lang w:val="en-US"/>
            </w:rPr>
            <w:t xml:space="preserve"> </w:t>
          </w:r>
        </w:sdtContent>
      </w:sdt>
      <w:r>
        <w:rPr>
          <w:color w:val="000000"/>
          <w:lang w:val="en-US"/>
        </w:rPr>
        <w:t xml:space="preserve">(Wenne et al. 2020). </w:t>
      </w:r>
      <w:sdt>
        <w:sdtPr>
          <w:tag w:val="goog_rdk_67"/>
          <w:id w:val="-25104027"/>
          <w:showingPlcHdr/>
        </w:sdtPr>
        <w:sdtContent>
          <w:r>
            <w:rPr>
              <w:lang w:val="en-US"/>
            </w:rPr>
            <w:t xml:space="preserve">     </w:t>
          </w:r>
        </w:sdtContent>
      </w:sdt>
      <w:r>
        <w:rPr>
          <w:color w:val="000000"/>
          <w:lang w:val="en-US"/>
        </w:rPr>
        <w:t xml:space="preserve"> </w:t>
      </w:r>
      <w:sdt>
        <w:sdtPr>
          <w:tag w:val="goog_rdk_68"/>
          <w:id w:val="635071105"/>
        </w:sdtPr>
        <w:sdtContent>
          <w:r>
            <w:rPr>
              <w:color w:val="000000"/>
              <w:lang w:val="en-US"/>
            </w:rPr>
            <w:t xml:space="preserve">There are </w:t>
          </w:r>
        </w:sdtContent>
      </w:sdt>
      <w:r>
        <w:rPr>
          <w:color w:val="000000"/>
          <w:lang w:val="en-US"/>
        </w:rPr>
        <w:t xml:space="preserve">multiple zones of sympatry </w:t>
      </w:r>
      <w:sdt>
        <w:sdtPr>
          <w:tag w:val="goog_rdk_69"/>
          <w:id w:val="886771620"/>
        </w:sdtPr>
        <w:sdtContent>
          <w:r>
            <w:rPr>
              <w:color w:val="000000"/>
              <w:lang w:val="en-US"/>
            </w:rPr>
            <w:t xml:space="preserve">between </w:t>
          </w:r>
          <w:r>
            <w:rPr>
              <w:i/>
              <w:color w:val="000000"/>
              <w:lang w:val="en-US"/>
            </w:rPr>
            <w:t>ME</w:t>
          </w:r>
          <w:r>
            <w:rPr>
              <w:color w:val="000000"/>
              <w:lang w:val="en-US"/>
            </w:rPr>
            <w:t xml:space="preserve"> and </w:t>
          </w:r>
          <w:r>
            <w:rPr>
              <w:i/>
              <w:color w:val="000000"/>
              <w:lang w:val="en-US"/>
            </w:rPr>
            <w:t>MT</w:t>
          </w:r>
          <w:r>
            <w:rPr>
              <w:color w:val="000000"/>
              <w:lang w:val="en-US"/>
            </w:rPr>
            <w:t xml:space="preserve"> </w:t>
          </w:r>
        </w:sdtContent>
      </w:sdt>
      <w:r>
        <w:rPr>
          <w:color w:val="000000"/>
          <w:lang w:val="en-US"/>
        </w:rPr>
        <w:t>(hereafter, contact zones)</w:t>
      </w:r>
      <w:sdt>
        <w:sdtPr>
          <w:tag w:val="goog_rdk_70"/>
          <w:id w:val="1335117349"/>
        </w:sdtPr>
        <w:sdtContent>
          <w:r>
            <w:rPr>
              <w:color w:val="000000"/>
              <w:lang w:val="en-US"/>
            </w:rPr>
            <w:t>,</w:t>
          </w:r>
        </w:sdtContent>
      </w:sdt>
      <w:r>
        <w:rPr>
          <w:color w:val="000000"/>
          <w:lang w:val="en-US"/>
        </w:rPr>
        <w:t xml:space="preserve"> from Scotland and the Gulf of Maine in the south to Greenland and Spitsbergen in the north (Wenne et al. 2020). </w:t>
      </w:r>
      <w:r>
        <w:rPr>
          <w:i/>
          <w:color w:val="000000"/>
          <w:lang w:val="en-US"/>
        </w:rPr>
        <w:t>ME</w:t>
      </w:r>
      <w:r>
        <w:rPr>
          <w:color w:val="000000"/>
          <w:lang w:val="en-US"/>
        </w:rPr>
        <w:t xml:space="preserve"> and </w:t>
      </w:r>
      <w:r>
        <w:rPr>
          <w:i/>
          <w:color w:val="000000"/>
          <w:lang w:val="en-US"/>
        </w:rPr>
        <w:t>MT</w:t>
      </w:r>
      <w:r>
        <w:rPr>
          <w:color w:val="000000"/>
          <w:lang w:val="en-US"/>
        </w:rPr>
        <w:t xml:space="preserve"> </w:t>
      </w:r>
      <w:r>
        <w:rPr>
          <w:strike/>
          <w:color w:val="000000"/>
          <w:highlight w:val="yellow"/>
          <w:lang w:val="en-US"/>
        </w:rPr>
        <w:t>are fairly old species dating back to the Pliocene</w:t>
      </w:r>
      <w:sdt>
        <w:sdtPr>
          <w:tag w:val="goog_rdk_71"/>
          <w:id w:val="1430400316"/>
        </w:sdtPr>
        <w:sdtContent/>
      </w:sdt>
      <w:r>
        <w:rPr>
          <w:strike/>
          <w:color w:val="000000"/>
          <w:highlight w:val="yellow"/>
          <w:lang w:val="en-US"/>
        </w:rPr>
        <w:t>. They</w:t>
      </w:r>
      <w:r>
        <w:rPr>
          <w:color w:val="000000"/>
          <w:lang w:val="en-US"/>
        </w:rPr>
        <w:t xml:space="preserve"> evolved in allopatry </w:t>
      </w:r>
      <w:r>
        <w:rPr>
          <w:color w:val="FF0000"/>
          <w:lang w:val="en-US"/>
        </w:rPr>
        <w:t>since Pliocene</w:t>
      </w:r>
      <w:r>
        <w:rPr>
          <w:color w:val="000000"/>
          <w:lang w:val="en-US"/>
        </w:rPr>
        <w:t xml:space="preserve"> in the Atlantic and the Pacific Ocean, respectively, and their contact zones are thought to have formed as a result of repeated </w:t>
      </w:r>
      <w:r>
        <w:rPr>
          <w:i/>
          <w:color w:val="000000"/>
          <w:lang w:val="en-US"/>
        </w:rPr>
        <w:t>MT</w:t>
      </w:r>
      <w:r>
        <w:rPr>
          <w:color w:val="000000"/>
          <w:lang w:val="en-US"/>
        </w:rPr>
        <w:t xml:space="preserve"> invasions from the Pacific Ocean to the Atlantic as well as from one part of the Atlantic into another (Väinölä &amp; Strelkov 2011, Wenne et al. 2020 and references therein).</w:t>
      </w:r>
    </w:p>
    <w:p w14:paraId="22CDA3B5">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In contact zones, </w:t>
      </w:r>
      <w:r>
        <w:rPr>
          <w:i/>
          <w:color w:val="000000"/>
          <w:lang w:val="en-US"/>
        </w:rPr>
        <w:t>ME</w:t>
      </w:r>
      <w:r>
        <w:rPr>
          <w:color w:val="000000"/>
          <w:lang w:val="en-US"/>
        </w:rPr>
        <w:t xml:space="preserve">, </w:t>
      </w:r>
      <w:r>
        <w:rPr>
          <w:i/>
          <w:color w:val="000000"/>
          <w:lang w:val="en-US"/>
        </w:rPr>
        <w:t>MT</w:t>
      </w:r>
      <w:r>
        <w:rPr>
          <w:color w:val="000000"/>
          <w:lang w:val="en-US"/>
        </w:rPr>
        <w:t xml:space="preserve"> and their hybrids are often found </w:t>
      </w:r>
      <w:sdt>
        <w:sdtPr>
          <w:tag w:val="goog_rdk_72"/>
          <w:id w:val="-2088527024"/>
          <w:showingPlcHdr/>
        </w:sdtPr>
        <w:sdtContent>
          <w:r>
            <w:rPr>
              <w:lang w:val="en-US"/>
            </w:rPr>
            <w:t xml:space="preserve">     </w:t>
          </w:r>
        </w:sdtContent>
      </w:sdt>
      <w:sdt>
        <w:sdtPr>
          <w:tag w:val="goog_rdk_73"/>
          <w:id w:val="-1667087014"/>
        </w:sdtPr>
        <w:sdtContent>
          <w:r>
            <w:rPr>
              <w:color w:val="000000"/>
              <w:lang w:val="en-US"/>
            </w:rPr>
            <w:t xml:space="preserve">in </w:t>
          </w:r>
        </w:sdtContent>
      </w:sdt>
      <w:r>
        <w:rPr>
          <w:color w:val="000000"/>
          <w:lang w:val="en-US"/>
        </w:rPr>
        <w:t xml:space="preserve">the same </w:t>
      </w:r>
      <w:sdt>
        <w:sdtPr>
          <w:tag w:val="goog_rdk_74"/>
          <w:id w:val="-621531064"/>
          <w:showingPlcHdr/>
        </w:sdtPr>
        <w:sdtContent>
          <w:r>
            <w:rPr>
              <w:lang w:val="en-US"/>
            </w:rPr>
            <w:t xml:space="preserve">     </w:t>
          </w:r>
        </w:sdtContent>
      </w:sdt>
      <w:r>
        <w:rPr>
          <w:color w:val="000000"/>
          <w:lang w:val="en-US"/>
        </w:rPr>
        <w:t>settlements (Väinölä &amp; Strelkov 2011, Wenne et al. 2020)</w:t>
      </w:r>
      <w:sdt>
        <w:sdtPr>
          <w:tag w:val="goog_rdk_75"/>
          <w:id w:val="-2072577496"/>
          <w:showingPlcHdr/>
        </w:sdtPr>
        <w:sdtContent>
          <w:r>
            <w:rPr>
              <w:lang w:val="en-US"/>
            </w:rPr>
            <w:t xml:space="preserve">     </w:t>
          </w:r>
        </w:sdtContent>
      </w:sdt>
      <w:sdt>
        <w:sdtPr>
          <w:tag w:val="goog_rdk_76"/>
          <w:id w:val="1324170486"/>
        </w:sdtPr>
        <w:sdtContent>
          <w:r>
            <w:rPr>
              <w:color w:val="000000"/>
              <w:lang w:val="en-US"/>
            </w:rPr>
            <w:t xml:space="preserve">, which </w:t>
          </w:r>
        </w:sdtContent>
      </w:sdt>
      <w:r>
        <w:rPr>
          <w:color w:val="000000"/>
          <w:lang w:val="en-US"/>
        </w:rPr>
        <w:t xml:space="preserve">are </w:t>
      </w:r>
      <w:sdt>
        <w:sdtPr>
          <w:tag w:val="goog_rdk_77"/>
          <w:id w:val="-84309318"/>
          <w:showingPlcHdr/>
        </w:sdtPr>
        <w:sdtContent>
          <w:r>
            <w:rPr>
              <w:lang w:val="en-US"/>
            </w:rPr>
            <w:t xml:space="preserve">     </w:t>
          </w:r>
        </w:sdtContent>
      </w:sdt>
      <w:r>
        <w:rPr>
          <w:color w:val="000000"/>
          <w:lang w:val="en-US"/>
        </w:rPr>
        <w:t xml:space="preserve">referred to as </w:t>
      </w:r>
      <w:sdt>
        <w:sdtPr>
          <w:tag w:val="goog_rdk_78"/>
          <w:id w:val="1568300337"/>
          <w:showingPlcHdr/>
        </w:sdtPr>
        <w:sdtContent>
          <w:r>
            <w:rPr>
              <w:lang w:val="en-US"/>
            </w:rPr>
            <w:t xml:space="preserve">     </w:t>
          </w:r>
        </w:sdtContent>
      </w:sdt>
      <w:r>
        <w:rPr>
          <w:color w:val="000000"/>
          <w:lang w:val="en-US"/>
        </w:rPr>
        <w:t>mixed</w:t>
      </w:r>
      <w:sdt>
        <w:sdtPr>
          <w:tag w:val="goog_rdk_79"/>
          <w:id w:val="2142455236"/>
          <w:showingPlcHdr/>
        </w:sdtPr>
        <w:sdtContent>
          <w:r>
            <w:rPr>
              <w:lang w:val="en-US"/>
            </w:rPr>
            <w:t xml:space="preserve">     </w:t>
          </w:r>
        </w:sdtContent>
      </w:sdt>
      <w:sdt>
        <w:sdtPr>
          <w:tag w:val="goog_rdk_80"/>
          <w:id w:val="-1326433384"/>
        </w:sdtPr>
        <w:sdtContent>
          <w:r>
            <w:rPr>
              <w:color w:val="000000"/>
              <w:lang w:val="en-US"/>
            </w:rPr>
            <w:t xml:space="preserve"> settlements</w:t>
          </w:r>
        </w:sdtContent>
      </w:sdt>
      <w:r>
        <w:rPr>
          <w:color w:val="000000"/>
          <w:lang w:val="en-US"/>
        </w:rPr>
        <w:t>. Scientists generally agree that</w:t>
      </w:r>
      <w:sdt>
        <w:sdtPr>
          <w:tag w:val="goog_rdk_81"/>
          <w:id w:val="-2025236575"/>
        </w:sdtPr>
        <w:sdtContent>
          <w:r>
            <w:rPr>
              <w:color w:val="000000"/>
              <w:lang w:val="en-US"/>
            </w:rPr>
            <w:t xml:space="preserve"> sympatric</w:t>
          </w:r>
        </w:sdtContent>
      </w:sdt>
      <w:r>
        <w:rPr>
          <w:color w:val="000000"/>
          <w:lang w:val="en-US"/>
        </w:rPr>
        <w:t xml:space="preserve"> </w:t>
      </w:r>
      <w:r>
        <w:rPr>
          <w:i/>
          <w:color w:val="000000"/>
          <w:lang w:val="en-US"/>
        </w:rPr>
        <w:t>ME</w:t>
      </w:r>
      <w:r>
        <w:rPr>
          <w:color w:val="000000"/>
          <w:lang w:val="en-US"/>
        </w:rPr>
        <w:t xml:space="preserve"> and </w:t>
      </w:r>
      <w:r>
        <w:rPr>
          <w:i/>
          <w:color w:val="000000"/>
          <w:lang w:val="en-US"/>
        </w:rPr>
        <w:t>MT</w:t>
      </w:r>
      <w:r>
        <w:rPr>
          <w:color w:val="000000"/>
          <w:lang w:val="en-US"/>
        </w:rPr>
        <w:t xml:space="preserve"> are ecologically distinct </w:t>
      </w:r>
      <w:sdt>
        <w:sdtPr>
          <w:tag w:val="goog_rdk_82"/>
          <w:id w:val="60762544"/>
          <w:showingPlcHdr/>
        </w:sdtPr>
        <w:sdtContent>
          <w:r>
            <w:rPr>
              <w:lang w:val="en-US"/>
            </w:rPr>
            <w:t xml:space="preserve">     </w:t>
          </w:r>
        </w:sdtContent>
      </w:sdt>
      <w:r>
        <w:rPr>
          <w:color w:val="000000"/>
          <w:lang w:val="en-US"/>
        </w:rPr>
        <w:t xml:space="preserve">(Riginos &amp; Cunningham 2005, Katolikova et al. 2016, Michalek et al. 2021) and have </w:t>
      </w:r>
      <w:sdt>
        <w:sdtPr>
          <w:tag w:val="goog_rdk_83"/>
          <w:id w:val="-1822496940"/>
        </w:sdtPr>
        <w:sdtContent>
          <w:r>
            <w:rPr>
              <w:color w:val="000000"/>
              <w:lang w:val="en-US"/>
            </w:rPr>
            <w:t xml:space="preserve">a </w:t>
          </w:r>
        </w:sdtContent>
      </w:sdt>
      <w:r>
        <w:rPr>
          <w:color w:val="000000"/>
          <w:lang w:val="en-US"/>
        </w:rPr>
        <w:t>different economic value in aquaculture (Penney et al. 2002, Beaumont et al. 2008), but the data on the factors of their ecological segregation are fragmentary and contradictory.</w:t>
      </w:r>
    </w:p>
    <w:p w14:paraId="460E1325">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The greatest progress in comparative ecological studies of </w:t>
      </w:r>
      <w:r>
        <w:rPr>
          <w:i/>
          <w:color w:val="000000"/>
          <w:lang w:val="en-US"/>
        </w:rPr>
        <w:t>ME</w:t>
      </w:r>
      <w:r>
        <w:rPr>
          <w:color w:val="000000"/>
          <w:lang w:val="en-US"/>
        </w:rPr>
        <w:t xml:space="preserve"> and </w:t>
      </w:r>
      <w:r>
        <w:rPr>
          <w:i/>
          <w:color w:val="000000"/>
          <w:lang w:val="en-US"/>
        </w:rPr>
        <w:t>MT</w:t>
      </w:r>
      <w:r>
        <w:rPr>
          <w:color w:val="000000"/>
          <w:lang w:val="en-US"/>
        </w:rPr>
        <w:t xml:space="preserve"> in sympatry has been made in the contact zones in the Baltic Sea, in the waters of the Kola Peninsula (White and Barents Seas) and in the West Atlantic (mainly, Gulf of Maine and New Scotland). In the Baltic Sea, the brackish areas of its inner part are inhabited by </w:t>
      </w:r>
      <w:r>
        <w:rPr>
          <w:i/>
          <w:color w:val="000000"/>
          <w:lang w:val="en-US"/>
        </w:rPr>
        <w:t>MT</w:t>
      </w:r>
      <w:r>
        <w:rPr>
          <w:color w:val="000000"/>
          <w:lang w:val="en-US"/>
        </w:rPr>
        <w:t xml:space="preserve">, while the saltier areas closer to the North Sea are inhabited by </w:t>
      </w:r>
      <w:r>
        <w:rPr>
          <w:i/>
          <w:color w:val="000000"/>
          <w:lang w:val="en-US"/>
        </w:rPr>
        <w:t>ME</w:t>
      </w:r>
      <w:r>
        <w:rPr>
          <w:color w:val="000000"/>
          <w:lang w:val="en-US"/>
        </w:rPr>
        <w:t xml:space="preserve">. In the middle there is the contact zone, where mixed settlements </w:t>
      </w:r>
      <w:sdt>
        <w:sdtPr>
          <w:tag w:val="goog_rdk_84"/>
          <w:id w:val="-529954626"/>
          <w:showingPlcHdr/>
        </w:sdtPr>
        <w:sdtContent>
          <w:r>
            <w:rPr>
              <w:lang w:val="en-US"/>
            </w:rPr>
            <w:t xml:space="preserve">     </w:t>
          </w:r>
        </w:sdtContent>
      </w:sdt>
      <w:sdt>
        <w:sdtPr>
          <w:tag w:val="goog_rdk_85"/>
          <w:id w:val="1325001241"/>
        </w:sdtPr>
        <w:sdtContent>
          <w:r>
            <w:rPr>
              <w:color w:val="000000"/>
              <w:lang w:val="en-US"/>
            </w:rPr>
            <w:t xml:space="preserve">can </w:t>
          </w:r>
        </w:sdtContent>
      </w:sdt>
      <w:r>
        <w:rPr>
          <w:color w:val="000000"/>
          <w:lang w:val="en-US"/>
        </w:rPr>
        <w:t xml:space="preserve">be dominated by hybrids, with </w:t>
      </w:r>
      <w:r>
        <w:rPr>
          <w:i/>
          <w:color w:val="000000"/>
          <w:lang w:val="en-US"/>
        </w:rPr>
        <w:t>MT</w:t>
      </w:r>
      <w:r>
        <w:rPr>
          <w:color w:val="000000"/>
          <w:lang w:val="en-US"/>
        </w:rPr>
        <w:t xml:space="preserve"> gene frequency gradually increasing towards the inner Baltic (Väinölä &amp; Strelkov 2011, Zbawicka et al. 2014, Stuckas et al. 2017). As a result, the species distribution is strongly correlated with salinity, </w:t>
      </w:r>
      <w:sdt>
        <w:sdtPr>
          <w:tag w:val="goog_rdk_86"/>
          <w:id w:val="535241783"/>
          <w:showingPlcHdr/>
        </w:sdtPr>
        <w:sdtContent>
          <w:r>
            <w:rPr>
              <w:lang w:val="en-US"/>
            </w:rPr>
            <w:t xml:space="preserve">     </w:t>
          </w:r>
        </w:sdtContent>
      </w:sdt>
      <w:sdt>
        <w:sdtPr>
          <w:tag w:val="goog_rdk_87"/>
          <w:id w:val="-1781801583"/>
        </w:sdtPr>
        <w:sdtContent>
          <w:r>
            <w:rPr>
              <w:color w:val="000000"/>
              <w:lang w:val="en-US"/>
            </w:rPr>
            <w:t xml:space="preserve">and </w:t>
          </w:r>
        </w:sdtContent>
      </w:sdt>
      <w:r>
        <w:rPr>
          <w:color w:val="000000"/>
          <w:lang w:val="en-US"/>
        </w:rPr>
        <w:t>the role of other factors is</w:t>
      </w:r>
      <w:sdt>
        <w:sdtPr>
          <w:tag w:val="goog_rdk_88"/>
          <w:id w:val="1953975590"/>
          <w:showingPlcHdr/>
        </w:sdtPr>
        <w:sdtContent>
          <w:r>
            <w:rPr>
              <w:lang w:val="en-US"/>
            </w:rPr>
            <w:t xml:space="preserve">     </w:t>
          </w:r>
        </w:sdtContent>
      </w:sdt>
      <w:r>
        <w:rPr>
          <w:color w:val="000000"/>
          <w:lang w:val="en-US"/>
        </w:rPr>
        <w:t xml:space="preserve"> negligible (Kijewski et al. 2019).</w:t>
      </w:r>
    </w:p>
    <w:p w14:paraId="25015BB8">
      <w:pPr>
        <w:pBdr>
          <w:top w:val="none" w:color="auto" w:sz="0" w:space="0"/>
          <w:left w:val="none" w:color="auto" w:sz="0" w:space="0"/>
          <w:bottom w:val="none" w:color="auto" w:sz="0" w:space="0"/>
          <w:right w:val="none" w:color="auto" w:sz="0" w:space="0"/>
          <w:between w:val="none" w:color="auto" w:sz="0" w:space="0"/>
        </w:pBdr>
        <w:ind w:left="0" w:hanging="2"/>
        <w:rPr>
          <w:color w:val="FF0000"/>
          <w:lang w:val="en-US"/>
        </w:rPr>
      </w:pPr>
      <w:sdt>
        <w:sdtPr>
          <w:tag w:val="goog_rdk_90"/>
          <w:id w:val="-18556191"/>
          <w:showingPlcHdr/>
        </w:sdtPr>
        <w:sdtContent>
          <w:r>
            <w:rPr>
              <w:lang w:val="en-US"/>
            </w:rPr>
            <w:t xml:space="preserve">     </w:t>
          </w:r>
        </w:sdtContent>
      </w:sdt>
      <w:sdt>
        <w:sdtPr>
          <w:tag w:val="goog_rdk_91"/>
          <w:id w:val="1434095959"/>
        </w:sdtPr>
        <w:sdtContent>
          <w:r>
            <w:rPr>
              <w:color w:val="000000"/>
              <w:lang w:val="en-US"/>
            </w:rPr>
            <w:t>I</w:t>
          </w:r>
        </w:sdtContent>
      </w:sdt>
      <w:r>
        <w:rPr>
          <w:color w:val="000000"/>
          <w:lang w:val="en-US"/>
        </w:rPr>
        <w:t xml:space="preserve">n the contact zones of the Kola Peninsula and </w:t>
      </w:r>
      <w:sdt>
        <w:sdtPr>
          <w:tag w:val="goog_rdk_92"/>
          <w:id w:val="216098794"/>
        </w:sdtPr>
        <w:sdtContent>
          <w:r>
            <w:rPr>
              <w:color w:val="000000"/>
              <w:lang w:val="en-US"/>
            </w:rPr>
            <w:t xml:space="preserve">the </w:t>
          </w:r>
        </w:sdtContent>
      </w:sdt>
      <w:r>
        <w:rPr>
          <w:color w:val="000000"/>
          <w:lang w:val="en-US"/>
        </w:rPr>
        <w:t>West Atlantic</w:t>
      </w:r>
      <w:sdt>
        <w:sdtPr>
          <w:tag w:val="goog_rdk_93"/>
          <w:id w:val="-454018339"/>
          <w:showingPlcHdr/>
        </w:sdtPr>
        <w:sdtContent>
          <w:r>
            <w:rPr>
              <w:lang w:val="en-US"/>
            </w:rPr>
            <w:t xml:space="preserve">     </w:t>
          </w:r>
        </w:sdtContent>
      </w:sdt>
      <w:r>
        <w:rPr>
          <w:color w:val="000000"/>
          <w:lang w:val="en-US"/>
        </w:rPr>
        <w:t xml:space="preserve"> </w:t>
      </w:r>
      <w:sdt>
        <w:sdtPr>
          <w:tag w:val="goog_rdk_94"/>
          <w:id w:val="1868565917"/>
          <w:showingPlcHdr/>
        </w:sdtPr>
        <w:sdtContent>
          <w:r>
            <w:rPr>
              <w:lang w:val="en-US"/>
            </w:rPr>
            <w:t xml:space="preserve">     </w:t>
          </w:r>
        </w:sdtContent>
      </w:sdt>
      <w:sdt>
        <w:sdtPr>
          <w:tag w:val="goog_rdk_95"/>
          <w:id w:val="-1864350069"/>
        </w:sdtPr>
        <w:sdtContent>
          <w:r>
            <w:rPr>
              <w:color w:val="000000"/>
              <w:lang w:val="en-US"/>
            </w:rPr>
            <w:t>there are few h</w:t>
          </w:r>
        </w:sdtContent>
      </w:sdt>
      <w:r>
        <w:rPr>
          <w:color w:val="000000"/>
          <w:lang w:val="en-US"/>
        </w:rPr>
        <w:t xml:space="preserve">ybrids </w:t>
      </w:r>
      <w:sdt>
        <w:sdtPr>
          <w:tag w:val="goog_rdk_96"/>
          <w:id w:val="-1840378065"/>
          <w:showingPlcHdr/>
        </w:sdtPr>
        <w:sdtContent>
          <w:r>
            <w:rPr>
              <w:lang w:val="en-US"/>
            </w:rPr>
            <w:t xml:space="preserve">     </w:t>
          </w:r>
        </w:sdtContent>
      </w:sdt>
      <w:r>
        <w:rPr>
          <w:color w:val="000000"/>
          <w:lang w:val="en-US"/>
        </w:rPr>
        <w:t>in mixed settlements</w:t>
      </w:r>
      <w:sdt>
        <w:sdtPr>
          <w:tag w:val="goog_rdk_97"/>
          <w:id w:val="-907139506"/>
          <w:showingPlcHdr/>
        </w:sdtPr>
        <w:sdtContent>
          <w:r>
            <w:rPr>
              <w:lang w:val="en-US"/>
            </w:rPr>
            <w:t xml:space="preserve">     </w:t>
          </w:r>
        </w:sdtContent>
      </w:sdt>
      <w:r>
        <w:rPr>
          <w:color w:val="000000"/>
          <w:lang w:val="en-US"/>
        </w:rPr>
        <w:t xml:space="preserve">, and </w:t>
      </w:r>
      <w:sdt>
        <w:sdtPr>
          <w:tag w:val="goog_rdk_98"/>
          <w:id w:val="-1110114192"/>
        </w:sdtPr>
        <w:sdtContent>
          <w:r>
            <w:rPr>
              <w:color w:val="000000"/>
              <w:lang w:val="en-US"/>
            </w:rPr>
            <w:t xml:space="preserve">the </w:t>
          </w:r>
        </w:sdtContent>
      </w:sdt>
      <w:r>
        <w:rPr>
          <w:color w:val="000000"/>
          <w:lang w:val="en-US"/>
        </w:rPr>
        <w:t xml:space="preserve">spatial distribution of </w:t>
      </w:r>
      <w:r>
        <w:rPr>
          <w:i/>
          <w:color w:val="000000"/>
          <w:lang w:val="en-US"/>
        </w:rPr>
        <w:t>ME</w:t>
      </w:r>
      <w:r>
        <w:rPr>
          <w:color w:val="000000"/>
          <w:lang w:val="en-US"/>
        </w:rPr>
        <w:t xml:space="preserve"> and </w:t>
      </w:r>
      <w:r>
        <w:rPr>
          <w:i/>
          <w:color w:val="000000"/>
          <w:lang w:val="en-US"/>
        </w:rPr>
        <w:t>MT</w:t>
      </w:r>
      <w:r>
        <w:rPr>
          <w:color w:val="000000"/>
          <w:lang w:val="en-US"/>
        </w:rPr>
        <w:t xml:space="preserve"> is </w:t>
      </w:r>
      <w:r>
        <w:rPr>
          <w:strike/>
          <w:color w:val="000000"/>
          <w:highlight w:val="yellow"/>
          <w:lang w:val="en-US"/>
        </w:rPr>
        <w:t>mosaic</w:t>
      </w:r>
      <w:r>
        <w:rPr>
          <w:strike/>
          <w:highlight w:val="yellow"/>
          <w:lang w:val="en-US"/>
        </w:rPr>
        <w:t xml:space="preserve"> </w:t>
      </w:r>
      <w:r>
        <w:rPr>
          <w:lang w:val="en-US"/>
        </w:rPr>
        <w:t xml:space="preserve"> </w:t>
      </w:r>
      <w:r>
        <w:rPr>
          <w:color w:val="FF0000"/>
          <w:lang w:val="en-US"/>
        </w:rPr>
        <w:t xml:space="preserve">patchy </w:t>
      </w:r>
      <w:r>
        <w:rPr>
          <w:lang w:val="en-US"/>
        </w:rPr>
        <w:t xml:space="preserve">  </w:t>
      </w:r>
      <w:sdt>
        <w:sdtPr>
          <w:tag w:val="goog_rdk_99"/>
          <w:id w:val="159515292"/>
        </w:sdtPr>
        <w:sdtContent/>
      </w:sdt>
      <w:r>
        <w:rPr>
          <w:color w:val="000000"/>
          <w:lang w:val="en-US"/>
        </w:rPr>
        <w:t xml:space="preserve"> </w:t>
      </w:r>
      <w:r>
        <w:rPr>
          <w:strike/>
          <w:color w:val="000000"/>
          <w:highlight w:val="yellow"/>
          <w:lang w:val="en-US"/>
        </w:rPr>
        <w:t>both at the regional (i.e. dozens to hundreds of kilometers) and at the local scale</w:t>
      </w:r>
      <w:r>
        <w:rPr>
          <w:strike/>
          <w:color w:val="000000"/>
          <w:lang w:val="en-US"/>
        </w:rPr>
        <w:t xml:space="preserve"> </w:t>
      </w:r>
      <w:sdt>
        <w:sdtPr>
          <w:tag w:val="goog_rdk_100"/>
          <w:id w:val="-1501430309"/>
          <w:showingPlcHdr/>
        </w:sdtPr>
        <w:sdtContent>
          <w:r>
            <w:rPr>
              <w:lang w:val="en-US"/>
            </w:rPr>
            <w:t xml:space="preserve">     </w:t>
          </w:r>
        </w:sdtContent>
      </w:sdt>
      <w:sdt>
        <w:sdtPr>
          <w:tag w:val="goog_rdk_101"/>
          <w:id w:val="827637915"/>
        </w:sdtPr>
        <w:sdtContent>
          <w:r>
            <w:rPr>
              <w:color w:val="FF0000"/>
              <w:lang w:val="en-US"/>
            </w:rPr>
            <w:t xml:space="preserve">on different </w:t>
          </w:r>
        </w:sdtContent>
      </w:sdt>
      <w:r>
        <w:rPr>
          <w:color w:val="FF0000"/>
          <w:lang w:val="en-US"/>
        </w:rPr>
        <w:t>scales</w:t>
      </w:r>
      <w:sdt>
        <w:sdtPr>
          <w:tag w:val="goog_rdk_102"/>
          <w:id w:val="1372267649"/>
        </w:sdtPr>
        <w:sdtContent>
          <w:r>
            <w:rPr>
              <w:color w:val="FF0000"/>
              <w:lang w:val="en-US"/>
            </w:rPr>
            <w:t>,</w:t>
          </w:r>
        </w:sdtContent>
      </w:sdt>
      <w:r>
        <w:rPr>
          <w:color w:val="FF0000"/>
          <w:lang w:val="en-US"/>
        </w:rPr>
        <w:t xml:space="preserve"> from dozens of kilometers to tens of centimeters</w:t>
      </w:r>
      <w:sdt>
        <w:sdtPr>
          <w:tag w:val="goog_rdk_103"/>
          <w:id w:val="-1347084680"/>
        </w:sdtPr>
        <w:sdtContent/>
      </w:sdt>
      <w:r>
        <w:rPr>
          <w:color w:val="000000"/>
          <w:lang w:val="en-US"/>
        </w:rPr>
        <w:t xml:space="preserve">. The relationship between the distribution </w:t>
      </w:r>
      <w:sdt>
        <w:sdtPr>
          <w:tag w:val="goog_rdk_104"/>
          <w:id w:val="1780596775"/>
          <w:showingPlcHdr/>
        </w:sdtPr>
        <w:sdtContent>
          <w:r>
            <w:rPr>
              <w:lang w:val="en-US"/>
            </w:rPr>
            <w:t xml:space="preserve">     </w:t>
          </w:r>
        </w:sdtContent>
      </w:sdt>
      <w:r>
        <w:rPr>
          <w:color w:val="000000"/>
          <w:lang w:val="en-US"/>
        </w:rPr>
        <w:t xml:space="preserve">and salinity is not obvious </w:t>
      </w:r>
      <w:sdt>
        <w:sdtPr>
          <w:tag w:val="goog_rdk_105"/>
          <w:id w:val="128438349"/>
          <w:showingPlcHdr/>
        </w:sdtPr>
        <w:sdtContent>
          <w:r>
            <w:rPr>
              <w:lang w:val="en-US"/>
            </w:rPr>
            <w:t xml:space="preserve">     </w:t>
          </w:r>
        </w:sdtContent>
      </w:sdt>
      <w:r>
        <w:rPr>
          <w:color w:val="000000"/>
          <w:lang w:val="en-US"/>
        </w:rPr>
        <w:t>in these contact zones</w:t>
      </w:r>
      <w:r>
        <w:rPr>
          <w:color w:val="FF0000"/>
          <w:lang w:val="en-US"/>
        </w:rPr>
        <w:t xml:space="preserve">, and </w:t>
      </w:r>
      <w:sdt>
        <w:sdtPr>
          <w:tag w:val="goog_rdk_106"/>
          <w:id w:val="2128967012"/>
          <w:showingPlcHdr/>
        </w:sdtPr>
        <w:sdtContent>
          <w:r>
            <w:rPr>
              <w:lang w:val="en-US"/>
            </w:rPr>
            <w:t xml:space="preserve">     </w:t>
          </w:r>
        </w:sdtContent>
      </w:sdt>
      <w:r>
        <w:rPr>
          <w:color w:val="FF0000"/>
          <w:lang w:val="en-US"/>
        </w:rPr>
        <w:t xml:space="preserve">there </w:t>
      </w:r>
      <w:sdt>
        <w:sdtPr>
          <w:tag w:val="goog_rdk_107"/>
          <w:id w:val="-388963710"/>
          <w:showingPlcHdr/>
        </w:sdtPr>
        <w:sdtContent>
          <w:r>
            <w:rPr>
              <w:lang w:val="en-US"/>
            </w:rPr>
            <w:t xml:space="preserve">     </w:t>
          </w:r>
        </w:sdtContent>
      </w:sdt>
      <w:sdt>
        <w:sdtPr>
          <w:tag w:val="goog_rdk_108"/>
          <w:id w:val="59916744"/>
        </w:sdtPr>
        <w:sdtContent>
          <w:r>
            <w:rPr>
              <w:color w:val="FF0000"/>
              <w:lang w:val="en-US"/>
            </w:rPr>
            <w:t xml:space="preserve">seems to be </w:t>
          </w:r>
        </w:sdtContent>
      </w:sdt>
      <w:r>
        <w:rPr>
          <w:color w:val="FF0000"/>
          <w:lang w:val="en-US"/>
        </w:rPr>
        <w:t>no simple “single-factor” pattern of species distribution</w:t>
      </w:r>
      <w:r>
        <w:rPr>
          <w:color w:val="000000"/>
          <w:lang w:val="en-US"/>
        </w:rPr>
        <w:t xml:space="preserve"> (Riginos &amp; Cunningham 2005, Katolikova et al. 2016, Wenne et al. 2020, Marchenko et al. 2023), </w:t>
      </w:r>
      <w:r>
        <w:rPr>
          <w:strike/>
          <w:color w:val="000000"/>
          <w:highlight w:val="yellow"/>
          <w:lang w:val="en-US"/>
        </w:rPr>
        <w:t>and several other factors of ecological segregation have been proposed.</w:t>
      </w:r>
      <w:r>
        <w:rPr>
          <w:color w:val="000000"/>
          <w:lang w:val="en-US"/>
        </w:rPr>
        <w:t xml:space="preserve"> </w:t>
      </w:r>
      <w:sdt>
        <w:sdtPr>
          <w:tag w:val="goog_rdk_109"/>
          <w:id w:val="-257370449"/>
        </w:sdtPr>
        <w:sdtContent>
          <w:r>
            <w:rPr>
              <w:color w:val="FF0000"/>
              <w:lang w:val="en-US"/>
            </w:rPr>
            <w:t>D</w:t>
          </w:r>
        </w:sdtContent>
      </w:sdt>
      <w:r>
        <w:rPr>
          <w:color w:val="FF0000"/>
          <w:lang w:val="en-US"/>
        </w:rPr>
        <w:t xml:space="preserve">epth, fouling substrate, anthropogenic pollution levels and surf effects </w:t>
      </w:r>
      <w:sdt>
        <w:sdtPr>
          <w:tag w:val="goog_rdk_110"/>
          <w:id w:val="1644461097"/>
        </w:sdtPr>
        <w:sdtContent>
          <w:r>
            <w:rPr>
              <w:color w:val="FF0000"/>
              <w:lang w:val="en-US"/>
            </w:rPr>
            <w:t xml:space="preserve">have </w:t>
          </w:r>
        </w:sdtContent>
      </w:sdt>
      <w:r>
        <w:rPr>
          <w:color w:val="FF0000"/>
          <w:lang w:val="en-US"/>
        </w:rPr>
        <w:t>been considered</w:t>
      </w:r>
      <w:sdt>
        <w:sdtPr>
          <w:tag w:val="goog_rdk_111"/>
          <w:id w:val="-2066325260"/>
        </w:sdtPr>
        <w:sdtContent>
          <w:r>
            <w:rPr>
              <w:color w:val="FF0000"/>
              <w:lang w:val="en-US"/>
            </w:rPr>
            <w:t>, apart from salinity,</w:t>
          </w:r>
        </w:sdtContent>
      </w:sdt>
      <w:r>
        <w:rPr>
          <w:color w:val="FF0000"/>
          <w:lang w:val="en-US"/>
        </w:rPr>
        <w:t xml:space="preserve"> as possible factors affecting the segregation of </w:t>
      </w:r>
      <w:r>
        <w:rPr>
          <w:i/>
          <w:color w:val="FF0000"/>
          <w:lang w:val="en-US"/>
        </w:rPr>
        <w:t xml:space="preserve">ME </w:t>
      </w:r>
      <w:r>
        <w:rPr>
          <w:color w:val="FF0000"/>
          <w:lang w:val="en-US"/>
        </w:rPr>
        <w:t xml:space="preserve">and </w:t>
      </w:r>
      <w:r>
        <w:rPr>
          <w:i/>
          <w:color w:val="FF0000"/>
          <w:lang w:val="en-US"/>
        </w:rPr>
        <w:t>MT</w:t>
      </w:r>
      <w:r>
        <w:rPr>
          <w:color w:val="FF0000"/>
          <w:lang w:val="en-US"/>
        </w:rPr>
        <w:t xml:space="preserve"> (Bates &amp; Innes 1995, Comesaña et al. 1999, Hellou &amp; Law 2003, Tam &amp; Scrosati 2014, Marchenko et al. 2023) but no consensus has been reached. </w:t>
      </w:r>
    </w:p>
    <w:p w14:paraId="40285D30">
      <w:pPr>
        <w:pBdr>
          <w:top w:val="none" w:color="auto" w:sz="0" w:space="0"/>
          <w:left w:val="none" w:color="auto" w:sz="0" w:space="0"/>
          <w:bottom w:val="none" w:color="auto" w:sz="0" w:space="0"/>
          <w:right w:val="none" w:color="auto" w:sz="0" w:space="0"/>
          <w:between w:val="none" w:color="auto" w:sz="0" w:space="0"/>
        </w:pBdr>
        <w:ind w:left="0" w:hanging="2"/>
        <w:rPr>
          <w:color w:val="000000"/>
          <w:u w:val="single"/>
          <w:lang w:val="en-US"/>
        </w:rPr>
      </w:pPr>
      <w:r>
        <w:rPr>
          <w:color w:val="FF0000"/>
          <w:lang w:val="en-US"/>
        </w:rPr>
        <w:t>In particular, in</w:t>
      </w:r>
      <w:r>
        <w:rPr>
          <w:color w:val="000000"/>
          <w:lang w:val="en-US"/>
        </w:rPr>
        <w:t xml:space="preserve"> </w:t>
      </w:r>
      <w:r>
        <w:rPr>
          <w:strike/>
          <w:color w:val="000000"/>
          <w:highlight w:val="yellow"/>
          <w:lang w:val="en-US"/>
        </w:rPr>
        <w:t>In</w:t>
      </w:r>
      <w:r>
        <w:rPr>
          <w:strike/>
          <w:color w:val="000000"/>
          <w:lang w:val="en-US"/>
        </w:rPr>
        <w:t xml:space="preserve"> </w:t>
      </w:r>
      <w:r>
        <w:rPr>
          <w:color w:val="000000"/>
          <w:lang w:val="en-US"/>
        </w:rPr>
        <w:t xml:space="preserve">the White and the Barents Sea, the frequency of </w:t>
      </w:r>
      <w:r>
        <w:rPr>
          <w:i/>
          <w:color w:val="000000"/>
          <w:lang w:val="en-US"/>
        </w:rPr>
        <w:t>MT</w:t>
      </w:r>
      <w:r>
        <w:rPr>
          <w:color w:val="000000"/>
          <w:lang w:val="en-US"/>
        </w:rPr>
        <w:t xml:space="preserve"> is greater in port areas, possibly because this species has been introduced into the region with ship traffic in historic times (Väinölä &amp; Strelkov 2011, Katolikova et al. 2016). The only segregation factor explicitly tested in the White Sea is the substrate </w:t>
      </w:r>
      <w:sdt>
        <w:sdtPr>
          <w:tag w:val="goog_rdk_112"/>
          <w:id w:val="-900365871"/>
          <w:showingPlcHdr/>
        </w:sdtPr>
        <w:sdtContent>
          <w:r>
            <w:rPr>
              <w:lang w:val="en-US"/>
            </w:rPr>
            <w:t xml:space="preserve">     </w:t>
          </w:r>
        </w:sdtContent>
      </w:sdt>
      <w:sdt>
        <w:sdtPr>
          <w:tag w:val="goog_rdk_113"/>
          <w:id w:val="-1689290024"/>
        </w:sdtPr>
        <w:sdtContent>
          <w:r>
            <w:rPr>
              <w:color w:val="000000"/>
              <w:lang w:val="en-US"/>
            </w:rPr>
            <w:t xml:space="preserve">of </w:t>
          </w:r>
        </w:sdtContent>
      </w:sdt>
      <w:r>
        <w:rPr>
          <w:color w:val="000000"/>
          <w:lang w:val="en-US"/>
        </w:rPr>
        <w:t xml:space="preserve">littoral mussels </w:t>
      </w:r>
      <w:sdt>
        <w:sdtPr>
          <w:tag w:val="goog_rdk_114"/>
          <w:id w:val="-9535458"/>
          <w:showingPlcHdr/>
        </w:sdtPr>
        <w:sdtContent>
          <w:r>
            <w:rPr>
              <w:lang w:val="en-US"/>
            </w:rPr>
            <w:t xml:space="preserve">     </w:t>
          </w:r>
        </w:sdtContent>
      </w:sdt>
      <w:r>
        <w:rPr>
          <w:color w:val="000000"/>
          <w:lang w:val="en-US"/>
        </w:rPr>
        <w:t xml:space="preserve">(Katolikova et al. 2016). </w:t>
      </w:r>
      <w:sdt>
        <w:sdtPr>
          <w:tag w:val="goog_rdk_115"/>
          <w:id w:val="1406882268"/>
          <w:showingPlcHdr/>
        </w:sdtPr>
        <w:sdtContent>
          <w:r>
            <w:rPr>
              <w:lang w:val="en-US"/>
            </w:rPr>
            <w:t xml:space="preserve">     </w:t>
          </w:r>
        </w:sdtContent>
      </w:sdt>
      <w:r>
        <w:rPr>
          <w:i/>
          <w:color w:val="000000"/>
          <w:lang w:val="en-US"/>
        </w:rPr>
        <w:t>MT</w:t>
      </w:r>
      <w:r>
        <w:rPr>
          <w:color w:val="000000"/>
          <w:lang w:val="en-US"/>
        </w:rPr>
        <w:t xml:space="preserve"> is more common on fucoid algae while </w:t>
      </w:r>
      <w:r>
        <w:rPr>
          <w:i/>
          <w:color w:val="000000"/>
          <w:lang w:val="en-US"/>
        </w:rPr>
        <w:t>ME</w:t>
      </w:r>
      <w:r>
        <w:rPr>
          <w:color w:val="000000"/>
          <w:lang w:val="en-US"/>
        </w:rPr>
        <w:t xml:space="preserve"> mostly lives directly on the bottom</w:t>
      </w:r>
      <w:sdt>
        <w:sdtPr>
          <w:tag w:val="goog_rdk_116"/>
          <w:id w:val="-685209084"/>
        </w:sdtPr>
        <w:sdtContent>
          <w:sdt>
            <w:sdtPr>
              <w:tag w:val="goog_rdk_117"/>
              <w:id w:val="-1047299816"/>
            </w:sdtPr>
            <w:sdtContent/>
          </w:sdt>
        </w:sdtContent>
      </w:sdt>
      <w:r>
        <w:rPr>
          <w:color w:val="000000"/>
          <w:lang w:val="en-US"/>
        </w:rPr>
        <w:t xml:space="preserve"> substrates such as mud, sand, stones and gravel. However, segregation across substrates cannot fully explain the local-scale </w:t>
      </w:r>
      <w:sdt>
        <w:sdtPr>
          <w:tag w:val="goog_rdk_118"/>
          <w:id w:val="713168718"/>
          <w:showingPlcHdr/>
        </w:sdtPr>
        <w:sdtContent>
          <w:r>
            <w:rPr>
              <w:lang w:val="en-US"/>
            </w:rPr>
            <w:t xml:space="preserve">     </w:t>
          </w:r>
        </w:sdtContent>
      </w:sdt>
      <w:sdt>
        <w:sdtPr>
          <w:tag w:val="goog_rdk_119"/>
          <w:id w:val="1481036567"/>
        </w:sdtPr>
        <w:sdtContent>
          <w:r>
            <w:rPr>
              <w:color w:val="000000"/>
              <w:lang w:val="en-US"/>
            </w:rPr>
            <w:t xml:space="preserve">patchiness </w:t>
          </w:r>
        </w:sdtContent>
      </w:sdt>
      <w:sdt>
        <w:sdtPr>
          <w:tag w:val="goog_rdk_120"/>
          <w:id w:val="-1818109309"/>
          <w:showingPlcHdr/>
        </w:sdtPr>
        <w:sdtContent>
          <w:r>
            <w:rPr>
              <w:lang w:val="en-US"/>
            </w:rPr>
            <w:t xml:space="preserve">     </w:t>
          </w:r>
        </w:sdtContent>
      </w:sdt>
      <w:r>
        <w:rPr>
          <w:color w:val="000000"/>
          <w:lang w:val="en-US"/>
        </w:rPr>
        <w:t>(Katolikova et al. 2016). In the Barents Sea, no correlation with substrate has been found. However, these species have different depth preferences there</w:t>
      </w:r>
      <w:sdt>
        <w:sdtPr>
          <w:tag w:val="goog_rdk_121"/>
          <w:id w:val="712318129"/>
          <w:showingPlcHdr/>
        </w:sdtPr>
        <w:sdtContent>
          <w:r>
            <w:rPr>
              <w:lang w:val="en-US"/>
            </w:rPr>
            <w:t xml:space="preserve">     </w:t>
          </w:r>
        </w:sdtContent>
      </w:sdt>
      <w:sdt>
        <w:sdtPr>
          <w:tag w:val="goog_rdk_122"/>
          <w:id w:val="127978273"/>
        </w:sdtPr>
        <w:sdtContent>
          <w:r>
            <w:rPr>
              <w:color w:val="000000"/>
              <w:lang w:val="en-US"/>
            </w:rPr>
            <w:t>:</w:t>
          </w:r>
        </w:sdtContent>
      </w:sdt>
      <w:r>
        <w:rPr>
          <w:color w:val="000000"/>
          <w:lang w:val="en-US"/>
        </w:rPr>
        <w:t xml:space="preserve"> </w:t>
      </w:r>
      <w:r>
        <w:rPr>
          <w:i/>
          <w:color w:val="000000"/>
          <w:lang w:val="en-US"/>
        </w:rPr>
        <w:t>ME</w:t>
      </w:r>
      <w:r>
        <w:rPr>
          <w:color w:val="000000"/>
          <w:lang w:val="en-US"/>
        </w:rPr>
        <w:t xml:space="preserve"> appears to be a more sublittoral species and </w:t>
      </w:r>
      <w:r>
        <w:rPr>
          <w:i/>
          <w:color w:val="000000"/>
          <w:lang w:val="en-US"/>
        </w:rPr>
        <w:t>MT</w:t>
      </w:r>
      <w:r>
        <w:rPr>
          <w:color w:val="000000"/>
          <w:lang w:val="en-US"/>
        </w:rPr>
        <w:t xml:space="preserve"> a more littoral one (Marchenko et al. 2023</w:t>
      </w:r>
      <w:r>
        <w:rPr>
          <w:color w:val="000000"/>
          <w:highlight w:val="yellow"/>
          <w:lang w:val="en-US"/>
        </w:rPr>
        <w:t>).</w:t>
      </w:r>
      <w:r>
        <w:rPr>
          <w:strike/>
          <w:color w:val="000000"/>
          <w:highlight w:val="yellow"/>
          <w:u w:val="single"/>
          <w:lang w:val="en-US"/>
        </w:rPr>
        <w:t xml:space="preserve"> </w:t>
      </w:r>
      <w:r>
        <w:rPr>
          <w:strike/>
          <w:color w:val="000000"/>
          <w:highlight w:val="yellow"/>
          <w:lang w:val="en-US"/>
        </w:rPr>
        <w:t xml:space="preserve">In West Atlantic, depth, anthropogenic pollution levels and surf effects have been considered as possible factors affecting the segregation of </w:t>
      </w:r>
      <w:r>
        <w:rPr>
          <w:i/>
          <w:strike/>
          <w:color w:val="000000"/>
          <w:highlight w:val="yellow"/>
          <w:lang w:val="en-US"/>
        </w:rPr>
        <w:t>ME</w:t>
      </w:r>
      <w:r>
        <w:rPr>
          <w:strike/>
          <w:color w:val="000000"/>
          <w:highlight w:val="yellow"/>
          <w:lang w:val="en-US"/>
        </w:rPr>
        <w:t xml:space="preserve"> and </w:t>
      </w:r>
      <w:r>
        <w:rPr>
          <w:i/>
          <w:strike/>
          <w:color w:val="000000"/>
          <w:highlight w:val="yellow"/>
          <w:lang w:val="en-US"/>
        </w:rPr>
        <w:t>MT</w:t>
      </w:r>
      <w:r>
        <w:rPr>
          <w:strike/>
          <w:color w:val="000000"/>
          <w:highlight w:val="yellow"/>
          <w:lang w:val="en-US"/>
        </w:rPr>
        <w:t xml:space="preserve"> (Bates &amp; Innes 1995, Comesaña et al. 1999, Hellou &amp; Law 2003, Tam &amp; Scrosati 2014), but no definite conclusions have been made (Riginos &amp; Cunningham 2005, Katolikova et al. </w:t>
      </w:r>
      <w:sdt>
        <w:sdtPr>
          <w:tag w:val="goog_rdk_123"/>
          <w:id w:val="470016353"/>
        </w:sdtPr>
        <w:sdtContent/>
      </w:sdt>
      <w:sdt>
        <w:sdtPr>
          <w:tag w:val="goog_rdk_124"/>
          <w:id w:val="-1473505969"/>
        </w:sdtPr>
        <w:sdtContent/>
      </w:sdt>
      <w:r>
        <w:rPr>
          <w:strike/>
          <w:color w:val="000000"/>
          <w:highlight w:val="yellow"/>
          <w:lang w:val="en-US"/>
        </w:rPr>
        <w:t>2016).</w:t>
      </w:r>
    </w:p>
    <w:p w14:paraId="678BCEE1">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strike/>
          <w:color w:val="000000"/>
          <w:highlight w:val="yellow"/>
          <w:u w:val="single"/>
          <w:lang w:val="en-US"/>
        </w:rPr>
        <w:t xml:space="preserve">To sum up, no simple “single-factor” pattern of species distribution has been revealed in the contact zones of </w:t>
      </w:r>
      <w:r>
        <w:rPr>
          <w:i/>
          <w:strike/>
          <w:color w:val="000000"/>
          <w:highlight w:val="yellow"/>
          <w:u w:val="single"/>
          <w:lang w:val="en-US"/>
        </w:rPr>
        <w:t>MT</w:t>
      </w:r>
      <w:r>
        <w:rPr>
          <w:strike/>
          <w:color w:val="000000"/>
          <w:highlight w:val="yellow"/>
          <w:u w:val="single"/>
          <w:lang w:val="en-US"/>
        </w:rPr>
        <w:t xml:space="preserve"> and </w:t>
      </w:r>
      <w:r>
        <w:rPr>
          <w:i/>
          <w:strike/>
          <w:color w:val="000000"/>
          <w:highlight w:val="yellow"/>
          <w:u w:val="single"/>
          <w:lang w:val="en-US"/>
        </w:rPr>
        <w:t>ME</w:t>
      </w:r>
      <w:r>
        <w:rPr>
          <w:strike/>
          <w:color w:val="000000"/>
          <w:highlight w:val="yellow"/>
          <w:u w:val="single"/>
          <w:lang w:val="en-US"/>
        </w:rPr>
        <w:t xml:space="preserve"> outside the Baltic</w:t>
      </w:r>
      <w:sdt>
        <w:sdtPr>
          <w:tag w:val="goog_rdk_125"/>
          <w:id w:val="-1719188698"/>
        </w:sdtPr>
        <w:sdtContent/>
      </w:sdt>
      <w:r>
        <w:rPr>
          <w:strike/>
          <w:color w:val="000000"/>
          <w:highlight w:val="yellow"/>
          <w:u w:val="single"/>
          <w:lang w:val="en-US"/>
        </w:rPr>
        <w:t>.</w:t>
      </w:r>
      <w:r>
        <w:rPr>
          <w:strike/>
          <w:color w:val="000000"/>
          <w:highlight w:val="yellow"/>
          <w:lang w:val="en-US"/>
        </w:rPr>
        <w:t xml:space="preserve"> Moreover, some of the factors</w:t>
      </w:r>
      <w:r>
        <w:rPr>
          <w:color w:val="000000"/>
          <w:lang w:val="en-US"/>
        </w:rPr>
        <w:t xml:space="preserve"> </w:t>
      </w:r>
      <w:sdt>
        <w:sdtPr>
          <w:tag w:val="goog_rdk_126"/>
          <w:id w:val="-62637476"/>
        </w:sdtPr>
        <w:sdtContent>
          <w:r>
            <w:rPr>
              <w:color w:val="FF0000"/>
              <w:lang w:val="en-US"/>
            </w:rPr>
            <w:t xml:space="preserve">It should be noted </w:t>
          </w:r>
        </w:sdtContent>
      </w:sdt>
      <w:r>
        <w:rPr>
          <w:color w:val="FF0000"/>
          <w:lang w:val="en-US"/>
        </w:rPr>
        <w:t xml:space="preserve">that some of the </w:t>
      </w:r>
      <w:sdt>
        <w:sdtPr>
          <w:tag w:val="goog_rdk_127"/>
          <w:id w:val="562679044"/>
        </w:sdtPr>
        <w:sdtContent>
          <w:r>
            <w:rPr>
              <w:color w:val="FF0000"/>
              <w:lang w:val="en-US"/>
            </w:rPr>
            <w:t xml:space="preserve">candidate </w:t>
          </w:r>
        </w:sdtContent>
      </w:sdt>
      <w:r>
        <w:rPr>
          <w:color w:val="FF0000"/>
          <w:lang w:val="en-US"/>
        </w:rPr>
        <w:t xml:space="preserve">factors </w:t>
      </w:r>
      <w:sdt>
        <w:sdtPr>
          <w:tag w:val="goog_rdk_128"/>
          <w:id w:val="-2077275630"/>
        </w:sdtPr>
        <w:sdtContent>
          <w:r>
            <w:rPr>
              <w:color w:val="FF0000"/>
              <w:lang w:val="en-US"/>
            </w:rPr>
            <w:t xml:space="preserve">of </w:t>
          </w:r>
        </w:sdtContent>
      </w:sdt>
      <w:r>
        <w:rPr>
          <w:color w:val="FF0000"/>
          <w:lang w:val="en-US"/>
        </w:rPr>
        <w:t xml:space="preserve">species segregation </w:t>
      </w:r>
      <w:r>
        <w:rPr>
          <w:color w:val="000000"/>
          <w:lang w:val="en-US"/>
        </w:rPr>
        <w:t xml:space="preserve">may </w:t>
      </w:r>
      <w:sdt>
        <w:sdtPr>
          <w:tag w:val="goog_rdk_129"/>
          <w:id w:val="-594628730"/>
          <w:showingPlcHdr/>
        </w:sdtPr>
        <w:sdtContent>
          <w:r>
            <w:rPr>
              <w:lang w:val="en-US"/>
            </w:rPr>
            <w:t xml:space="preserve">     </w:t>
          </w:r>
        </w:sdtContent>
      </w:sdt>
      <w:r>
        <w:rPr>
          <w:color w:val="000000"/>
          <w:lang w:val="en-US"/>
        </w:rPr>
        <w:t xml:space="preserve">be collinear and confound the analysis. Ports are often located in </w:t>
      </w:r>
      <w:sdt>
        <w:sdtPr>
          <w:tag w:val="goog_rdk_130"/>
          <w:id w:val="500157943"/>
          <w:showingPlcHdr/>
        </w:sdtPr>
        <w:sdtContent>
          <w:r>
            <w:rPr>
              <w:lang w:val="en-US"/>
            </w:rPr>
            <w:t xml:space="preserve">     </w:t>
          </w:r>
        </w:sdtContent>
      </w:sdt>
      <w:sdt>
        <w:sdtPr>
          <w:tag w:val="goog_rdk_131"/>
          <w:id w:val="-650059506"/>
        </w:sdtPr>
        <w:sdtContent>
          <w:r>
            <w:rPr>
              <w:color w:val="000000"/>
              <w:lang w:val="en-US"/>
            </w:rPr>
            <w:t xml:space="preserve">sheltered </w:t>
          </w:r>
        </w:sdtContent>
      </w:sdt>
      <w:r>
        <w:rPr>
          <w:color w:val="000000"/>
          <w:lang w:val="en-US"/>
        </w:rPr>
        <w:t>areas</w:t>
      </w:r>
      <w:sdt>
        <w:sdtPr>
          <w:tag w:val="goog_rdk_132"/>
          <w:id w:val="1324633706"/>
          <w:showingPlcHdr/>
        </w:sdtPr>
        <w:sdtContent>
          <w:r>
            <w:rPr>
              <w:lang w:val="en-US"/>
            </w:rPr>
            <w:t xml:space="preserve">     </w:t>
          </w:r>
        </w:sdtContent>
      </w:sdt>
      <w:sdt>
        <w:sdtPr>
          <w:tag w:val="goog_rdk_133"/>
          <w:id w:val="-1615820438"/>
        </w:sdtPr>
        <w:sdtContent>
          <w:r>
            <w:rPr>
              <w:color w:val="000000"/>
              <w:highlight w:val="yellow"/>
              <w:lang w:val="en-US"/>
            </w:rPr>
            <w:t xml:space="preserve"> </w:t>
          </w:r>
        </w:sdtContent>
      </w:sdt>
      <w:r>
        <w:rPr>
          <w:color w:val="000000"/>
          <w:lang w:val="en-US"/>
        </w:rPr>
        <w:t xml:space="preserve">close to river mouths, </w:t>
      </w:r>
      <w:sdt>
        <w:sdtPr>
          <w:tag w:val="goog_rdk_134"/>
          <w:id w:val="-1593626"/>
          <w:showingPlcHdr/>
        </w:sdtPr>
        <w:sdtContent>
          <w:r>
            <w:rPr>
              <w:lang w:val="en-US"/>
            </w:rPr>
            <w:t xml:space="preserve">     </w:t>
          </w:r>
        </w:sdtContent>
      </w:sdt>
      <w:sdt>
        <w:sdtPr>
          <w:tag w:val="goog_rdk_135"/>
          <w:id w:val="135076221"/>
        </w:sdtPr>
        <w:sdtContent>
          <w:r>
            <w:rPr>
              <w:color w:val="000000"/>
              <w:lang w:val="en-US"/>
            </w:rPr>
            <w:t xml:space="preserve">and </w:t>
          </w:r>
        </w:sdtContent>
      </w:sdt>
      <w:r>
        <w:rPr>
          <w:color w:val="000000"/>
          <w:lang w:val="en-US"/>
        </w:rPr>
        <w:t>the effects of shipping</w:t>
      </w:r>
      <w:sdt>
        <w:sdtPr>
          <w:tag w:val="goog_rdk_136"/>
          <w:id w:val="583888086"/>
          <w:showingPlcHdr/>
        </w:sdtPr>
        <w:sdtContent>
          <w:r>
            <w:rPr>
              <w:lang w:val="en-US"/>
            </w:rPr>
            <w:t xml:space="preserve">     </w:t>
          </w:r>
        </w:sdtContent>
      </w:sdt>
      <w:r>
        <w:rPr>
          <w:color w:val="000000"/>
          <w:lang w:val="en-US"/>
        </w:rPr>
        <w:t>, surf and salinity are difficult to distinguish. The effects of depth and substrate may obscure each other since fucoids, common in the littoral, are rare in the sublittoral, where they are replaced by kelps (Druehl &amp; Green 1982).</w:t>
      </w:r>
    </w:p>
    <w:p w14:paraId="798C82C6">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strike/>
          <w:color w:val="000000"/>
          <w:highlight w:val="yellow"/>
          <w:lang w:val="en-US"/>
        </w:rPr>
        <w:t xml:space="preserve">This lack of conclusive evidence </w:t>
      </w:r>
      <w:sdt>
        <w:sdtPr>
          <w:tag w:val="goog_rdk_137"/>
          <w:id w:val="-1802297212"/>
        </w:sdtPr>
        <w:sdtContent/>
      </w:sdt>
      <w:r>
        <w:rPr>
          <w:strike/>
          <w:color w:val="000000"/>
          <w:highlight w:val="yellow"/>
          <w:lang w:val="en-US"/>
        </w:rPr>
        <w:t>is partly due to the fact that until recently scientists could identify cryptic species of blue mussels only with the help of labor-intensive genotyping methods and therefore could not handle large amounts of material (Khaitov et al. 2021). In addition, there were no reliable statistical methods for modeling the distribution of sympatric taxa in the space of multiple factors, i.e. an SDM approach could not be implemented.</w:t>
      </w:r>
      <w:sdt>
        <w:sdtPr>
          <w:tag w:val="goog_rdk_138"/>
          <w:id w:val="1816907314"/>
        </w:sdtPr>
        <w:sdtContent/>
      </w:sdt>
      <w:r>
        <w:rPr>
          <w:color w:val="000000"/>
          <w:highlight w:val="yellow"/>
          <w:lang w:val="en-US"/>
        </w:rPr>
        <w:t xml:space="preserve"> </w:t>
      </w:r>
      <w:r>
        <w:rPr>
          <w:color w:val="000000"/>
          <w:lang w:val="en-US"/>
        </w:rPr>
        <w:t xml:space="preserve"> </w:t>
      </w:r>
      <w:sdt>
        <w:sdtPr>
          <w:tag w:val="goog_rdk_139"/>
          <w:id w:val="-1987389241"/>
        </w:sdtPr>
        <w:sdtContent>
          <w:r>
            <w:rPr>
              <w:color w:val="FF0000"/>
              <w:lang w:val="en-US"/>
            </w:rPr>
            <w:t>C</w:t>
          </w:r>
        </w:sdtContent>
      </w:sdt>
      <w:r>
        <w:rPr>
          <w:color w:val="FF0000"/>
          <w:lang w:val="en-US"/>
        </w:rPr>
        <w:t xml:space="preserve">omparative ecological studies of </w:t>
      </w:r>
      <w:r>
        <w:rPr>
          <w:i/>
          <w:color w:val="FF0000"/>
          <w:lang w:val="en-US"/>
        </w:rPr>
        <w:t>ME</w:t>
      </w:r>
      <w:r>
        <w:rPr>
          <w:color w:val="FF0000"/>
          <w:lang w:val="en-US"/>
        </w:rPr>
        <w:t xml:space="preserve"> and </w:t>
      </w:r>
      <w:r>
        <w:rPr>
          <w:i/>
          <w:color w:val="FF0000"/>
          <w:lang w:val="en-US"/>
        </w:rPr>
        <w:t>MT</w:t>
      </w:r>
      <w:r>
        <w:rPr>
          <w:color w:val="FF0000"/>
          <w:lang w:val="en-US"/>
        </w:rPr>
        <w:t>, which began as early as the 1980s (see Riginos &amp; Cunningham 2005 for review), have been hampered by two circumstances. First</w:t>
      </w:r>
      <w:sdt>
        <w:sdtPr>
          <w:tag w:val="goog_rdk_140"/>
          <w:id w:val="-1267527391"/>
        </w:sdtPr>
        <w:sdtContent>
          <w:r>
            <w:rPr>
              <w:color w:val="FF0000"/>
              <w:lang w:val="en-US"/>
            </w:rPr>
            <w:t>ly</w:t>
          </w:r>
        </w:sdtContent>
      </w:sdt>
      <w:r>
        <w:rPr>
          <w:color w:val="FF0000"/>
          <w:lang w:val="en-US"/>
        </w:rPr>
        <w:t xml:space="preserve">, </w:t>
      </w:r>
      <w:sdt>
        <w:sdtPr>
          <w:tag w:val="goog_rdk_141"/>
          <w:id w:val="2037000256"/>
        </w:sdtPr>
        <w:sdtContent>
          <w:r>
            <w:rPr>
              <w:color w:val="FF0000"/>
              <w:lang w:val="en-US"/>
            </w:rPr>
            <w:t xml:space="preserve">it was impossible to examine large amounts of material because species identification required </w:t>
          </w:r>
        </w:sdtContent>
      </w:sdt>
      <w:r>
        <w:rPr>
          <w:color w:val="FF0000"/>
          <w:lang w:val="en-US"/>
        </w:rPr>
        <w:t>labor-intensive genotyping methods (Khaitov et al., 2021). Second</w:t>
      </w:r>
      <w:sdt>
        <w:sdtPr>
          <w:tag w:val="goog_rdk_142"/>
          <w:id w:val="1590734459"/>
        </w:sdtPr>
        <w:sdtContent>
          <w:r>
            <w:rPr>
              <w:color w:val="FF0000"/>
              <w:lang w:val="en-US"/>
            </w:rPr>
            <w:t>ly</w:t>
          </w:r>
        </w:sdtContent>
      </w:sdt>
      <w:r>
        <w:rPr>
          <w:color w:val="FF0000"/>
          <w:lang w:val="en-US"/>
        </w:rPr>
        <w:t>, until recently there were no reliable statistical methods for modeling the distribution of sympatric taxa in the space of multiple factors</w:t>
      </w:r>
      <w:sdt>
        <w:sdtPr>
          <w:tag w:val="goog_rdk_143"/>
          <w:id w:val="-65347197"/>
        </w:sdtPr>
        <w:sdtContent>
          <w:r>
            <w:rPr>
              <w:color w:val="FF0000"/>
              <w:lang w:val="en-US"/>
            </w:rPr>
            <w:t xml:space="preserve"> and </w:t>
          </w:r>
        </w:sdtContent>
      </w:sdt>
      <w:sdt>
        <w:sdtPr>
          <w:tag w:val="goog_rdk_144"/>
          <w:id w:val="-607426118"/>
        </w:sdtPr>
        <w:sdtContent>
          <w:r>
            <w:rPr>
              <w:color w:val="FF0000"/>
              <w:lang w:val="en-US"/>
            </w:rPr>
            <w:t xml:space="preserve">the </w:t>
          </w:r>
        </w:sdtContent>
      </w:sdt>
      <w:r>
        <w:rPr>
          <w:color w:val="FF0000"/>
          <w:lang w:val="en-US"/>
        </w:rPr>
        <w:t>SDM approach could not be implemented.</w:t>
      </w:r>
      <w:r>
        <w:rPr>
          <w:color w:val="000000"/>
          <w:lang w:val="en-US"/>
        </w:rPr>
        <w:t xml:space="preserve"> To our knowledge, </w:t>
      </w:r>
      <w:sdt>
        <w:sdtPr>
          <w:tag w:val="goog_rdk_145"/>
          <w:id w:val="1370871030"/>
          <w:showingPlcHdr/>
        </w:sdtPr>
        <w:sdtContent>
          <w:r>
            <w:rPr>
              <w:lang w:val="en-US"/>
            </w:rPr>
            <w:t xml:space="preserve">     </w:t>
          </w:r>
        </w:sdtContent>
      </w:sdt>
      <w:sdt>
        <w:sdtPr>
          <w:tag w:val="goog_rdk_146"/>
          <w:id w:val="1498535382"/>
        </w:sdtPr>
        <w:sdtContent>
          <w:r>
            <w:rPr>
              <w:color w:val="FF0000"/>
              <w:lang w:val="en-US"/>
            </w:rPr>
            <w:t>it</w:t>
          </w:r>
          <w:r>
            <w:rPr>
              <w:color w:val="000000"/>
              <w:lang w:val="en-US"/>
            </w:rPr>
            <w:t xml:space="preserve"> </w:t>
          </w:r>
        </w:sdtContent>
      </w:sdt>
      <w:r>
        <w:rPr>
          <w:color w:val="000000"/>
          <w:lang w:val="en-US"/>
        </w:rPr>
        <w:t xml:space="preserve">has been applied to </w:t>
      </w:r>
      <w:r>
        <w:rPr>
          <w:i/>
          <w:color w:val="000000"/>
          <w:lang w:val="en-US"/>
        </w:rPr>
        <w:t>ME</w:t>
      </w:r>
      <w:r>
        <w:rPr>
          <w:color w:val="000000"/>
          <w:lang w:val="en-US"/>
        </w:rPr>
        <w:t xml:space="preserve"> and </w:t>
      </w:r>
      <w:r>
        <w:rPr>
          <w:i/>
          <w:color w:val="000000"/>
          <w:lang w:val="en-US"/>
        </w:rPr>
        <w:t>MT</w:t>
      </w:r>
      <w:r>
        <w:rPr>
          <w:color w:val="000000"/>
          <w:lang w:val="en-US"/>
        </w:rPr>
        <w:t xml:space="preserve"> only twice</w:t>
      </w:r>
      <w:r>
        <w:rPr>
          <w:color w:val="FF0000"/>
          <w:lang w:val="en-US"/>
        </w:rPr>
        <w:t xml:space="preserve">, in the above-mentioned studies </w:t>
      </w:r>
      <w:r>
        <w:rPr>
          <w:color w:val="000000"/>
          <w:lang w:val="en-US"/>
        </w:rPr>
        <w:t xml:space="preserve">by Kijewski et al. </w:t>
      </w:r>
      <w:r>
        <w:rPr>
          <w:color w:val="000000"/>
        </w:rPr>
        <w:t xml:space="preserve">(2019) and </w:t>
      </w:r>
      <w:r>
        <w:rPr>
          <w:strike/>
          <w:color w:val="000000"/>
          <w:highlight w:val="yellow"/>
        </w:rPr>
        <w:t>by</w:t>
      </w:r>
      <w:r>
        <w:rPr>
          <w:strike/>
          <w:color w:val="000000"/>
        </w:rPr>
        <w:t xml:space="preserve"> </w:t>
      </w:r>
      <w:r>
        <w:rPr>
          <w:color w:val="000000"/>
        </w:rPr>
        <w:t xml:space="preserve">Wenne et al. (2020). </w:t>
      </w:r>
      <w:r>
        <w:rPr>
          <w:color w:val="000000"/>
          <w:lang w:val="en-US"/>
        </w:rPr>
        <w:t xml:space="preserve">In both studies the machine learning techniques were used to model the macro-geographic distribution of species (technically, of allele frequencies at taxonomically informative genes) in the space of multiple climatic and oceanographic characteristics available from public databases. </w:t>
      </w:r>
      <w:r>
        <w:rPr>
          <w:strike/>
          <w:color w:val="000000"/>
          <w:highlight w:val="yellow"/>
          <w:u w:val="single"/>
          <w:lang w:val="en-US"/>
        </w:rPr>
        <w:t xml:space="preserve">The authors concluded that temperature and salinity were important factors influencing the geographical distribution of these two species, with </w:t>
      </w:r>
      <w:r>
        <w:rPr>
          <w:i/>
          <w:strike/>
          <w:color w:val="000000"/>
          <w:highlight w:val="yellow"/>
          <w:u w:val="single"/>
          <w:lang w:val="en-US"/>
        </w:rPr>
        <w:t>MT</w:t>
      </w:r>
      <w:r>
        <w:rPr>
          <w:strike/>
          <w:color w:val="000000"/>
          <w:highlight w:val="yellow"/>
          <w:u w:val="single"/>
          <w:lang w:val="en-US"/>
        </w:rPr>
        <w:t xml:space="preserve"> tolerating lower salinities and temperatures than </w:t>
      </w:r>
      <w:r>
        <w:rPr>
          <w:i/>
          <w:strike/>
          <w:color w:val="000000"/>
          <w:highlight w:val="yellow"/>
          <w:u w:val="single"/>
          <w:lang w:val="en-US"/>
        </w:rPr>
        <w:t>ME</w:t>
      </w:r>
      <w:r>
        <w:rPr>
          <w:strike/>
          <w:color w:val="000000"/>
          <w:highlight w:val="yellow"/>
          <w:u w:val="single"/>
          <w:lang w:val="en-US"/>
        </w:rPr>
        <w:t xml:space="preserve"> (Kijewski et al. 2019, Wenne et al. 2020, see also above)</w:t>
      </w:r>
      <w:r>
        <w:rPr>
          <w:lang w:val="en-US"/>
        </w:rPr>
        <w:t xml:space="preserve">     </w:t>
      </w:r>
      <w:r>
        <w:rPr>
          <w:color w:val="FF0000"/>
          <w:lang w:val="en-US"/>
        </w:rPr>
        <w:t>These methods have never been applied to modeling species distributions within contact zones.</w:t>
      </w:r>
    </w:p>
    <w:p w14:paraId="1E81DB7F">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In our previous studies we found a simple semi-diagnostic trait for </w:t>
      </w:r>
      <w:r>
        <w:rPr>
          <w:i/>
          <w:color w:val="000000"/>
          <w:lang w:val="en-US"/>
        </w:rPr>
        <w:t>ME</w:t>
      </w:r>
      <w:r>
        <w:rPr>
          <w:color w:val="000000"/>
          <w:lang w:val="en-US"/>
        </w:rPr>
        <w:t xml:space="preserve"> and </w:t>
      </w:r>
      <w:r>
        <w:rPr>
          <w:i/>
          <w:color w:val="000000"/>
          <w:lang w:val="en-US"/>
        </w:rPr>
        <w:t>MT</w:t>
      </w:r>
      <w:r>
        <w:rPr>
          <w:strike/>
          <w:color w:val="000000"/>
          <w:highlight w:val="yellow"/>
          <w:lang w:val="en-US"/>
        </w:rPr>
        <w:t>, namely, the presence or absence of an uninterrupted strip of prismatic layer under the ligament on the inner side of the shell (Zolotarev &amp; Shurova 1997,</w:t>
      </w:r>
      <w:r>
        <w:rPr>
          <w:color w:val="000000"/>
          <w:lang w:val="en-US"/>
        </w:rPr>
        <w:t xml:space="preserve"> </w:t>
      </w:r>
      <w:r>
        <w:rPr>
          <w:color w:val="FF0000"/>
          <w:lang w:val="en-US"/>
        </w:rPr>
        <w:t>(</w:t>
      </w:r>
      <w:r>
        <w:rPr>
          <w:color w:val="000000"/>
          <w:lang w:val="en-US"/>
        </w:rPr>
        <w:t xml:space="preserve">Katolikova et al. 2016). Using this trait, one could make reliable interpretations of the taxonomic structure of mixed settlements on the basis of morphotype frequencies in samples, i.e. without genotyping. This procedure was referred to as the “morphotype test” (Khaitov et al. 2021). </w:t>
      </w:r>
      <w:r>
        <w:rPr>
          <w:strike/>
          <w:color w:val="000000"/>
          <w:highlight w:val="yellow"/>
          <w:lang w:val="en-US"/>
        </w:rPr>
        <w:t xml:space="preserve">In the </w:t>
      </w:r>
      <w:sdt>
        <w:sdtPr>
          <w:tag w:val="goog_rdk_147"/>
          <w:id w:val="-590851506"/>
        </w:sdtPr>
        <w:sdtContent/>
      </w:sdt>
      <w:r>
        <w:rPr>
          <w:strike/>
          <w:color w:val="000000"/>
          <w:highlight w:val="yellow"/>
          <w:lang w:val="en-US"/>
        </w:rPr>
        <w:t xml:space="preserve">White Sea 74% of </w:t>
      </w:r>
      <w:r>
        <w:rPr>
          <w:i/>
          <w:strike/>
          <w:color w:val="000000"/>
          <w:highlight w:val="yellow"/>
          <w:lang w:val="en-US"/>
        </w:rPr>
        <w:t>MT</w:t>
      </w:r>
      <w:r>
        <w:rPr>
          <w:strike/>
          <w:color w:val="000000"/>
          <w:highlight w:val="yellow"/>
          <w:lang w:val="en-US"/>
        </w:rPr>
        <w:t xml:space="preserve"> but only 4% of </w:t>
      </w:r>
      <w:r>
        <w:rPr>
          <w:i/>
          <w:strike/>
          <w:color w:val="000000"/>
          <w:highlight w:val="yellow"/>
          <w:lang w:val="en-US"/>
        </w:rPr>
        <w:t>ME</w:t>
      </w:r>
      <w:r>
        <w:rPr>
          <w:strike/>
          <w:color w:val="000000"/>
          <w:highlight w:val="yellow"/>
          <w:lang w:val="en-US"/>
        </w:rPr>
        <w:t xml:space="preserve"> have the strip (Katolikova et al. 2016), and the proportion of </w:t>
      </w:r>
      <w:r>
        <w:rPr>
          <w:i/>
          <w:strike/>
          <w:color w:val="000000"/>
          <w:highlight w:val="yellow"/>
          <w:lang w:val="en-US"/>
        </w:rPr>
        <w:t>MT</w:t>
      </w:r>
      <w:r>
        <w:rPr>
          <w:strike/>
          <w:color w:val="000000"/>
          <w:highlight w:val="yellow"/>
          <w:lang w:val="en-US"/>
        </w:rPr>
        <w:t xml:space="preserve"> in samples (thereafter </w:t>
      </w:r>
      <w:r>
        <w:rPr>
          <w:i/>
          <w:strike/>
          <w:color w:val="000000"/>
          <w:highlight w:val="yellow"/>
          <w:lang w:val="en-US"/>
        </w:rPr>
        <w:t>Ptros</w:t>
      </w:r>
      <w:sdt>
        <w:sdtPr>
          <w:tag w:val="goog_rdk_148"/>
          <w:id w:val="161292501"/>
        </w:sdtPr>
        <w:sdtContent/>
      </w:sdt>
      <w:r>
        <w:rPr>
          <w:strike/>
          <w:color w:val="000000"/>
          <w:highlight w:val="yellow"/>
          <w:lang w:val="en-US"/>
        </w:rPr>
        <w:t xml:space="preserve">) is linearly dependent on the ratio of morphotypes (Khaitov et al. 2021). To note, hybrids are not considered as a separate category within this </w:t>
      </w:r>
      <w:sdt>
        <w:sdtPr>
          <w:tag w:val="goog_rdk_149"/>
          <w:id w:val="967328857"/>
        </w:sdtPr>
        <w:sdtContent/>
      </w:sdt>
      <w:r>
        <w:rPr>
          <w:strike/>
          <w:color w:val="000000"/>
          <w:highlight w:val="yellow"/>
          <w:lang w:val="en-US"/>
        </w:rPr>
        <w:t>approach</w:t>
      </w:r>
      <w:sdt>
        <w:sdtPr>
          <w:tag w:val="goog_rdk_150"/>
          <w:id w:val="-1526554341"/>
        </w:sdtPr>
        <w:sdtContent/>
      </w:sdt>
      <w:r>
        <w:rPr>
          <w:strike/>
          <w:color w:val="000000"/>
          <w:highlight w:val="yellow"/>
          <w:lang w:val="en-US"/>
        </w:rPr>
        <w:t>.</w:t>
      </w:r>
    </w:p>
    <w:p w14:paraId="76CE4A76">
      <w:pPr>
        <w:pBdr>
          <w:top w:val="none" w:color="auto" w:sz="0" w:space="0"/>
          <w:left w:val="none" w:color="auto" w:sz="0" w:space="0"/>
          <w:bottom w:val="none" w:color="auto" w:sz="0" w:space="0"/>
          <w:right w:val="none" w:color="auto" w:sz="0" w:space="0"/>
          <w:between w:val="none" w:color="auto" w:sz="0" w:space="0"/>
        </w:pBdr>
        <w:ind w:left="0" w:hanging="2"/>
        <w:rPr>
          <w:color w:val="000000"/>
          <w:highlight w:val="yellow"/>
          <w:lang w:val="en-US"/>
        </w:rPr>
      </w:pPr>
      <w:r>
        <w:rPr>
          <w:color w:val="000000"/>
          <w:lang w:val="en-US"/>
        </w:rPr>
        <w:t xml:space="preserve">The aim of this study was to estimate the divergence of ecological niches between </w:t>
      </w:r>
      <w:r>
        <w:rPr>
          <w:i/>
          <w:color w:val="000000"/>
          <w:lang w:val="en-US"/>
        </w:rPr>
        <w:t>ME</w:t>
      </w:r>
      <w:r>
        <w:rPr>
          <w:color w:val="000000"/>
          <w:lang w:val="en-US"/>
        </w:rPr>
        <w:t xml:space="preserve"> and </w:t>
      </w:r>
      <w:r>
        <w:rPr>
          <w:i/>
          <w:color w:val="000000"/>
          <w:lang w:val="en-US"/>
        </w:rPr>
        <w:t>MT</w:t>
      </w:r>
      <w:r>
        <w:rPr>
          <w:color w:val="000000"/>
          <w:lang w:val="en-US"/>
        </w:rPr>
        <w:t xml:space="preserve"> in the White Sea littoral along environmental gradients such as substrate, salinity, surf level, and distance from ports. All these factors have been suggested as potentially influencing segregation of these two species in sympatry. Another candidate factor, depth (Marchenko et al. 2023), was not examined in our study but was controlled by sampling at the same littoral level. To achieve our aim, we examined the variability of the environmental predictors </w:t>
      </w:r>
      <w:sdt>
        <w:sdtPr>
          <w:tag w:val="goog_rdk_151"/>
          <w:id w:val="-89159070"/>
          <w:showingPlcHdr/>
        </w:sdtPr>
        <w:sdtContent>
          <w:r>
            <w:rPr>
              <w:lang w:val="en-US"/>
            </w:rPr>
            <w:t xml:space="preserve">     </w:t>
          </w:r>
        </w:sdtContent>
      </w:sdt>
      <w:r>
        <w:rPr>
          <w:color w:val="000000"/>
          <w:lang w:val="en-US"/>
        </w:rPr>
        <w:t xml:space="preserve">and the taxonomic structure of mussel settlements using an extensive material (95 study sites, 570 mussel samples, 55,529 mussels) and assessed the partial influence of the predictors on the distribution of proportion of </w:t>
      </w:r>
      <w:r>
        <w:rPr>
          <w:i/>
          <w:color w:val="000000"/>
          <w:lang w:val="en-US"/>
        </w:rPr>
        <w:t>MT</w:t>
      </w:r>
      <w:r>
        <w:rPr>
          <w:color w:val="000000"/>
          <w:lang w:val="en-US"/>
        </w:rPr>
        <w:t xml:space="preserve"> using SDMs. Since all predictors were included in one model, collinearity could be controlled. </w:t>
      </w:r>
      <w:r>
        <w:rPr>
          <w:strike/>
          <w:color w:val="000000"/>
          <w:highlight w:val="yellow"/>
          <w:lang w:val="en-US"/>
        </w:rPr>
        <w:t xml:space="preserve">Ideally, a model trained on reliable data should be able to predict the proportion of </w:t>
      </w:r>
      <w:r>
        <w:rPr>
          <w:i/>
          <w:strike/>
          <w:color w:val="000000"/>
          <w:highlight w:val="yellow"/>
          <w:lang w:val="en-US"/>
        </w:rPr>
        <w:t>MT</w:t>
      </w:r>
      <w:r>
        <w:rPr>
          <w:strike/>
          <w:color w:val="000000"/>
          <w:highlight w:val="yellow"/>
          <w:lang w:val="en-US"/>
        </w:rPr>
        <w:t xml:space="preserve"> in mixed settlements (</w:t>
      </w:r>
      <w:r>
        <w:rPr>
          <w:i/>
          <w:strike/>
          <w:color w:val="000000"/>
          <w:highlight w:val="yellow"/>
          <w:lang w:val="en-US"/>
        </w:rPr>
        <w:t>Ptros</w:t>
      </w:r>
      <w:r>
        <w:rPr>
          <w:strike/>
          <w:color w:val="000000"/>
          <w:highlight w:val="yellow"/>
          <w:lang w:val="en-US"/>
        </w:rPr>
        <w:t xml:space="preserve">) </w:t>
      </w:r>
      <w:bookmarkStart w:id="3" w:name="bookmark=id.3znysh7" w:colFirst="0" w:colLast="0"/>
      <w:bookmarkEnd w:id="3"/>
      <w:r>
        <w:rPr>
          <w:strike/>
          <w:color w:val="000000"/>
          <w:highlight w:val="yellow"/>
          <w:lang w:val="en-US"/>
        </w:rPr>
        <w:t>in independent data, and we evaluated its predictive power using testing datasets from the White and the Barents Sea.</w:t>
      </w:r>
      <w:r>
        <w:rPr>
          <w:color w:val="000000"/>
          <w:lang w:val="en-US"/>
        </w:rPr>
        <w:t xml:space="preserve"> </w:t>
      </w:r>
      <w:r>
        <w:rPr>
          <w:color w:val="FF0000"/>
          <w:lang w:val="en-US"/>
        </w:rPr>
        <w:t>Ideally, a model trained on reliable data should be transferable and work well on independent data, therefore we evaluated the predictive power of our model using testing datasets from the White and the Barents Sea.</w:t>
      </w:r>
      <w:r>
        <w:rPr>
          <w:color w:val="000000"/>
          <w:lang w:val="en-US"/>
        </w:rPr>
        <w:t xml:space="preserve"> In addition,</w:t>
      </w:r>
      <w:sdt>
        <w:sdtPr>
          <w:tag w:val="goog_rdk_152"/>
          <w:id w:val="900642971"/>
        </w:sdtPr>
        <w:sdtContent>
          <w:r>
            <w:rPr>
              <w:color w:val="000000"/>
              <w:lang w:val="en-US"/>
            </w:rPr>
            <w:t xml:space="preserve"> to reveal a possible competition between the two species,</w:t>
          </w:r>
        </w:sdtContent>
      </w:sdt>
      <w:r>
        <w:rPr>
          <w:color w:val="000000"/>
          <w:lang w:val="en-US"/>
        </w:rPr>
        <w:t xml:space="preserve"> we checked whether the pattern of </w:t>
      </w:r>
      <w:sdt>
        <w:sdtPr>
          <w:tag w:val="goog_rdk_153"/>
          <w:id w:val="1973010039"/>
          <w:showingPlcHdr/>
        </w:sdtPr>
        <w:sdtContent>
          <w:r>
            <w:rPr>
              <w:lang w:val="en-US"/>
            </w:rPr>
            <w:t xml:space="preserve">     </w:t>
          </w:r>
        </w:sdtContent>
      </w:sdt>
      <w:sdt>
        <w:sdtPr>
          <w:tag w:val="goog_rdk_154"/>
          <w:id w:val="1096449944"/>
        </w:sdtPr>
        <w:sdtContent>
          <w:r>
            <w:rPr>
              <w:color w:val="FF0000"/>
              <w:lang w:val="en-US"/>
            </w:rPr>
            <w:t xml:space="preserve">their </w:t>
          </w:r>
        </w:sdtContent>
      </w:sdt>
      <w:r>
        <w:rPr>
          <w:color w:val="000000"/>
          <w:lang w:val="en-US"/>
        </w:rPr>
        <w:t>segregation by substrate was density-dependent</w:t>
      </w:r>
      <w:sdt>
        <w:sdtPr>
          <w:tag w:val="goog_rdk_155"/>
          <w:id w:val="1452749294"/>
          <w:showingPlcHdr/>
        </w:sdtPr>
        <w:sdtContent>
          <w:r>
            <w:rPr>
              <w:lang w:val="en-US"/>
            </w:rPr>
            <w:t xml:space="preserve">     </w:t>
          </w:r>
        </w:sdtContent>
      </w:sdt>
      <w:r>
        <w:rPr>
          <w:color w:val="000000"/>
          <w:highlight w:val="yellow"/>
          <w:lang w:val="en-US"/>
        </w:rPr>
        <w:t>.</w:t>
      </w:r>
      <w:r>
        <w:rPr>
          <w:color w:val="000000"/>
          <w:lang w:val="en-US"/>
        </w:rPr>
        <w:t xml:space="preserve"> </w:t>
      </w:r>
    </w:p>
    <w:p w14:paraId="630B7AF7">
      <w:pPr>
        <w:keepNext/>
        <w:pBdr>
          <w:top w:val="none" w:color="auto" w:sz="0" w:space="0"/>
          <w:left w:val="none" w:color="auto" w:sz="0" w:space="0"/>
          <w:bottom w:val="none" w:color="auto" w:sz="0" w:space="0"/>
          <w:right w:val="none" w:color="auto" w:sz="0" w:space="0"/>
          <w:between w:val="none" w:color="auto" w:sz="0" w:space="0"/>
        </w:pBdr>
        <w:spacing w:before="240" w:after="60"/>
        <w:ind w:left="0" w:hanging="2"/>
        <w:jc w:val="left"/>
        <w:rPr>
          <w:i/>
          <w:color w:val="000000"/>
          <w:lang w:val="en-US"/>
        </w:rPr>
      </w:pPr>
      <w:r>
        <w:rPr>
          <w:i/>
          <w:color w:val="000000"/>
          <w:lang w:val="en-US"/>
        </w:rPr>
        <w:t>2. MATERIALS &amp; METHODS</w:t>
      </w:r>
    </w:p>
    <w:p w14:paraId="4A79375D">
      <w:pPr>
        <w:keepNext/>
        <w:pBdr>
          <w:top w:val="none" w:color="auto" w:sz="0" w:space="0"/>
          <w:left w:val="none" w:color="auto" w:sz="0" w:space="0"/>
          <w:bottom w:val="none" w:color="auto" w:sz="0" w:space="0"/>
          <w:right w:val="none" w:color="auto" w:sz="0" w:space="0"/>
          <w:between w:val="none" w:color="auto" w:sz="0" w:space="0"/>
        </w:pBdr>
        <w:spacing w:before="240" w:after="60"/>
        <w:ind w:left="0" w:hanging="2"/>
        <w:jc w:val="left"/>
        <w:rPr>
          <w:i/>
          <w:color w:val="000000"/>
          <w:lang w:val="en-US"/>
        </w:rPr>
      </w:pPr>
      <w:r>
        <w:rPr>
          <w:i/>
          <w:color w:val="000000"/>
          <w:lang w:val="en-US"/>
        </w:rPr>
        <w:t>2.1 Study area</w:t>
      </w:r>
    </w:p>
    <w:p w14:paraId="274DB843">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4" w:name="_heading=h.uu5iq22qb914" w:colFirst="0" w:colLast="0"/>
      <w:bookmarkEnd w:id="4"/>
      <w:r>
        <w:rPr>
          <w:color w:val="000000"/>
          <w:lang w:val="en-US"/>
        </w:rPr>
        <w:t xml:space="preserve">The study area was the Kandalaksha Bay, where all previous </w:t>
      </w:r>
      <w:r>
        <w:rPr>
          <w:i/>
          <w:color w:val="000000"/>
          <w:lang w:val="en-US"/>
        </w:rPr>
        <w:t>ME</w:t>
      </w:r>
      <w:r>
        <w:rPr>
          <w:color w:val="000000"/>
          <w:lang w:val="en-US"/>
        </w:rPr>
        <w:t xml:space="preserve"> and </w:t>
      </w:r>
      <w:r>
        <w:rPr>
          <w:i/>
          <w:color w:val="000000"/>
          <w:lang w:val="en-US"/>
        </w:rPr>
        <w:t>MT</w:t>
      </w:r>
      <w:r>
        <w:rPr>
          <w:color w:val="000000"/>
          <w:lang w:val="en-US"/>
        </w:rPr>
        <w:t xml:space="preserve"> studies in the White Sea have been conducted (Katolikova et al. 2016, Khaitov et al. 2018, Khaitov et al. 2023). The Bay, 185 km long, is funnel-shaped, with </w:t>
      </w:r>
      <w:sdt>
        <w:sdtPr>
          <w:tag w:val="goog_rdk_156"/>
          <w:id w:val="-630631368"/>
          <w:showingPlcHdr/>
        </w:sdtPr>
        <w:sdtContent>
          <w:r>
            <w:rPr>
              <w:lang w:val="en-US"/>
            </w:rPr>
            <w:t xml:space="preserve">     </w:t>
          </w:r>
        </w:sdtContent>
      </w:sdt>
      <w:r>
        <w:rPr>
          <w:color w:val="000000"/>
          <w:lang w:val="en-US"/>
        </w:rPr>
        <w:t xml:space="preserve">a highly indented coastline </w:t>
      </w:r>
      <w:r>
        <w:rPr>
          <w:color w:val="FF0000"/>
          <w:lang w:val="en-US"/>
        </w:rPr>
        <w:t>and numerous islands and skerries</w:t>
      </w:r>
      <w:r>
        <w:rPr>
          <w:color w:val="000000"/>
          <w:lang w:val="en-US"/>
        </w:rPr>
        <w:t xml:space="preserve"> (Fig. 1). Climate is continental subarctic with 4-5 months of ice cover and the average monthly sea surface temperature in August of 13.8°C. Mean tidal range is about 2 m. Summer surface salinity is 24 </w:t>
      </w:r>
      <w:r>
        <w:rPr>
          <w:strike/>
          <w:color w:val="000000"/>
          <w:highlight w:val="yellow"/>
          <w:lang w:val="en-US"/>
        </w:rPr>
        <w:t>ppt</w:t>
      </w:r>
      <w:sdt>
        <w:sdtPr>
          <w:tag w:val="goog_rdk_157"/>
          <w:id w:val="1099756125"/>
        </w:sdtPr>
        <w:sdtContent/>
      </w:sdt>
      <w:r>
        <w:rPr>
          <w:color w:val="000000"/>
          <w:highlight w:val="yellow"/>
          <w:lang w:val="en-US"/>
        </w:rPr>
        <w:t xml:space="preserve"> </w:t>
      </w:r>
      <w:r>
        <w:rPr>
          <w:color w:val="FF0000"/>
          <w:lang w:val="en-US"/>
        </w:rPr>
        <w:t>psu</w:t>
      </w:r>
      <w:r>
        <w:rPr>
          <w:color w:val="000000"/>
          <w:lang w:val="en-US"/>
        </w:rPr>
        <w:t xml:space="preserve"> in most of the Bay </w:t>
      </w:r>
      <w:r>
        <w:rPr>
          <w:lang w:val="en-US"/>
        </w:rPr>
        <w:t>(</w:t>
      </w:r>
      <w:r>
        <w:rPr>
          <w:strike/>
          <w:color w:val="000000"/>
          <w:highlight w:val="yellow"/>
          <w:lang w:val="en-US"/>
        </w:rPr>
        <w:t>“normal</w:t>
      </w:r>
      <w:sdt>
        <w:sdtPr>
          <w:tag w:val="goog_rdk_158"/>
          <w:id w:val="-1393427404"/>
        </w:sdtPr>
        <w:sdtContent/>
      </w:sdt>
      <w:r>
        <w:rPr>
          <w:strike/>
          <w:color w:val="000000"/>
          <w:highlight w:val="yellow"/>
          <w:lang w:val="en-US"/>
        </w:rPr>
        <w:t xml:space="preserve">” </w:t>
      </w:r>
      <w:r>
        <w:rPr>
          <w:color w:val="FF0000"/>
          <w:lang w:val="en-US"/>
        </w:rPr>
        <w:t>average</w:t>
      </w:r>
      <w:r>
        <w:rPr>
          <w:color w:val="000000"/>
          <w:lang w:val="en-US"/>
        </w:rPr>
        <w:t xml:space="preserve"> salinity for </w:t>
      </w:r>
      <w:r>
        <w:rPr>
          <w:strike/>
          <w:color w:val="000000"/>
          <w:highlight w:val="yellow"/>
          <w:lang w:val="en-US"/>
        </w:rPr>
        <w:t xml:space="preserve">most of </w:t>
      </w:r>
      <w:r>
        <w:rPr>
          <w:color w:val="000000"/>
          <w:lang w:val="en-US"/>
        </w:rPr>
        <w:t>the White Sea) and lower in the estuarine areas (Berger &amp; Naumov 2000). Two canals of a hydropower plant and 24 rivers with a catchment area of 141 – 12,830 km</w:t>
      </w:r>
      <w:r>
        <w:rPr>
          <w:color w:val="000000"/>
          <w:vertAlign w:val="superscript"/>
          <w:lang w:val="en-US"/>
        </w:rPr>
        <w:t>2</w:t>
      </w:r>
      <w:r>
        <w:rPr>
          <w:color w:val="000000"/>
          <w:lang w:val="en-US"/>
        </w:rPr>
        <w:t xml:space="preserve"> (Median 240 km</w:t>
      </w:r>
      <w:r>
        <w:rPr>
          <w:color w:val="000000"/>
          <w:vertAlign w:val="superscript"/>
          <w:lang w:val="en-US"/>
        </w:rPr>
        <w:t>2</w:t>
      </w:r>
      <w:r>
        <w:rPr>
          <w:color w:val="000000"/>
          <w:lang w:val="en-US"/>
        </w:rPr>
        <w:t xml:space="preserve">; see </w:t>
      </w:r>
      <w:r>
        <w:rPr>
          <w:b/>
          <w:color w:val="000000"/>
          <w:lang w:val="en-US"/>
        </w:rPr>
        <w:t xml:space="preserve">Table S1 in Supplement </w:t>
      </w:r>
      <w:r>
        <w:rPr>
          <w:b/>
          <w:strike/>
          <w:color w:val="000000"/>
          <w:highlight w:val="yellow"/>
          <w:lang w:val="en-US"/>
        </w:rPr>
        <w:t>2</w:t>
      </w:r>
      <w:r>
        <w:rPr>
          <w:b/>
          <w:color w:val="000000"/>
          <w:lang w:val="en-US"/>
        </w:rPr>
        <w:t>1</w:t>
      </w:r>
      <w:r>
        <w:rPr>
          <w:color w:val="000000"/>
          <w:lang w:val="en-US"/>
        </w:rPr>
        <w:t xml:space="preserve">) flow into the Bay, with the largest river, the Niva, entering the Bay at its very top. Due to the </w:t>
      </w:r>
      <w:sdt>
        <w:sdtPr>
          <w:tag w:val="goog_rdk_159"/>
          <w:id w:val="-826752489"/>
          <w:showingPlcHdr/>
        </w:sdtPr>
        <w:sdtContent>
          <w:r>
            <w:rPr>
              <w:lang w:val="en-US"/>
            </w:rPr>
            <w:t xml:space="preserve">     </w:t>
          </w:r>
        </w:sdtContent>
      </w:sdt>
      <w:sdt>
        <w:sdtPr>
          <w:tag w:val="goog_rdk_160"/>
          <w:id w:val="1484131721"/>
        </w:sdtPr>
        <w:sdtContent>
          <w:r>
            <w:rPr>
              <w:color w:val="FF0000"/>
              <w:lang w:val="en-US"/>
            </w:rPr>
            <w:t xml:space="preserve">indented </w:t>
          </w:r>
        </w:sdtContent>
      </w:sdt>
      <w:r>
        <w:rPr>
          <w:color w:val="000000"/>
          <w:lang w:val="en-US"/>
        </w:rPr>
        <w:t>shoreline and numerous rivers, local surf and salinity gradients are pronounced (Filatov et al. 2007).</w:t>
      </w:r>
    </w:p>
    <w:p w14:paraId="6BA2B522">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Six ports operating oceanic vessels were functioning in the area in the 20th century (</w:t>
      </w:r>
      <w:r>
        <w:rPr>
          <w:b/>
          <w:color w:val="000000"/>
          <w:lang w:val="en-US"/>
        </w:rPr>
        <w:t>Fig. 1</w:t>
      </w:r>
      <w:r>
        <w:rPr>
          <w:color w:val="000000"/>
          <w:lang w:val="en-US"/>
        </w:rPr>
        <w:t xml:space="preserve">). Two of them, both at </w:t>
      </w:r>
      <w:sdt>
        <w:sdtPr>
          <w:tag w:val="goog_rdk_161"/>
          <w:id w:val="-1878913513"/>
        </w:sdtPr>
        <w:sdtContent>
          <w:r>
            <w:rPr>
              <w:color w:val="FF0000"/>
              <w:lang w:val="en-US"/>
            </w:rPr>
            <w:t>the</w:t>
          </w:r>
          <w:r>
            <w:rPr>
              <w:color w:val="000000"/>
              <w:lang w:val="en-US"/>
            </w:rPr>
            <w:t xml:space="preserve"> </w:t>
          </w:r>
        </w:sdtContent>
      </w:sdt>
      <w:r>
        <w:rPr>
          <w:color w:val="000000"/>
          <w:lang w:val="en-US"/>
        </w:rPr>
        <w:t>Bay’s top, are still in operation. The other four have been abandoned (Sailing directions of the White Sea 1932, Krasavtsev 2011) but are occasionally visited by small ships (our observations).</w:t>
      </w:r>
    </w:p>
    <w:p w14:paraId="5C0BCE8A">
      <w:pPr>
        <w:pBdr>
          <w:top w:val="none" w:color="auto" w:sz="0" w:space="0"/>
          <w:left w:val="none" w:color="auto" w:sz="0" w:space="0"/>
          <w:bottom w:val="none" w:color="auto" w:sz="0" w:space="0"/>
          <w:right w:val="none" w:color="auto" w:sz="0" w:space="0"/>
          <w:between w:val="none" w:color="auto" w:sz="0" w:space="0"/>
        </w:pBdr>
        <w:ind w:left="0" w:hanging="2"/>
        <w:rPr>
          <w:color w:val="FF0000"/>
          <w:lang w:val="en-US"/>
        </w:rPr>
      </w:pPr>
      <w:sdt>
        <w:sdtPr>
          <w:tag w:val="goog_rdk_163"/>
          <w:id w:val="-1972590841"/>
        </w:sdtPr>
        <w:sdtContent>
          <w:sdt>
            <w:sdtPr>
              <w:tag w:val="goog_rdk_164"/>
              <w:id w:val="-597945342"/>
            </w:sdtPr>
            <w:sdtContent/>
          </w:sdt>
        </w:sdtContent>
      </w:sdt>
      <w:sdt>
        <w:sdtPr>
          <w:tag w:val="goog_rdk_165"/>
          <w:id w:val="264502383"/>
        </w:sdtPr>
        <w:sdtContent>
          <w:r>
            <w:rPr>
              <w:color w:val="FF0000"/>
              <w:lang w:val="en-US"/>
            </w:rPr>
            <w:t xml:space="preserve">In </w:t>
          </w:r>
        </w:sdtContent>
      </w:sdt>
      <w:r>
        <w:rPr>
          <w:color w:val="000000"/>
          <w:lang w:val="en-US"/>
        </w:rPr>
        <w:t xml:space="preserve">2002–2013, both </w:t>
      </w:r>
      <w:sdt>
        <w:sdtPr>
          <w:tag w:val="goog_rdk_166"/>
          <w:id w:val="-1682966088"/>
          <w:showingPlcHdr/>
        </w:sdtPr>
        <w:sdtContent>
          <w:r>
            <w:rPr>
              <w:lang w:val="en-US"/>
            </w:rPr>
            <w:t xml:space="preserve">     </w:t>
          </w:r>
        </w:sdtContent>
      </w:sdt>
      <w:sdt>
        <w:sdtPr>
          <w:tag w:val="goog_rdk_167"/>
          <w:id w:val="1933475240"/>
        </w:sdtPr>
        <w:sdtContent>
          <w:r>
            <w:rPr>
              <w:i/>
              <w:color w:val="FF0000"/>
              <w:lang w:val="en-US"/>
            </w:rPr>
            <w:t>ME</w:t>
          </w:r>
          <w:r>
            <w:rPr>
              <w:color w:val="FF0000"/>
              <w:lang w:val="en-US"/>
            </w:rPr>
            <w:t xml:space="preserve"> and </w:t>
          </w:r>
          <w:r>
            <w:rPr>
              <w:i/>
              <w:color w:val="FF0000"/>
              <w:lang w:val="en-US"/>
            </w:rPr>
            <w:t>MT</w:t>
          </w:r>
          <w:r>
            <w:rPr>
              <w:color w:val="000000"/>
              <w:lang w:val="en-US"/>
            </w:rPr>
            <w:t xml:space="preserve"> </w:t>
          </w:r>
        </w:sdtContent>
      </w:sdt>
      <w:r>
        <w:rPr>
          <w:color w:val="000000"/>
          <w:lang w:val="en-US"/>
        </w:rPr>
        <w:t xml:space="preserve">were almost ubiquitous in the Bay, but their ratio in settlements varied greatly, with </w:t>
      </w:r>
      <w:r>
        <w:rPr>
          <w:i/>
          <w:color w:val="000000"/>
          <w:lang w:val="en-US"/>
        </w:rPr>
        <w:t>ME</w:t>
      </w:r>
      <w:bookmarkStart w:id="5" w:name="bookmark=id.2et92p0" w:colFirst="0" w:colLast="0"/>
      <w:bookmarkEnd w:id="5"/>
      <w:r>
        <w:rPr>
          <w:color w:val="000000"/>
          <w:lang w:val="en-US"/>
        </w:rPr>
        <w:t xml:space="preserve"> being generally dominant (Katolikova et al. 2016).</w:t>
      </w:r>
      <w:sdt>
        <w:sdtPr>
          <w:tag w:val="goog_rdk_168"/>
          <w:id w:val="-506055163"/>
        </w:sdtPr>
        <w:sdtContent>
          <w:r>
            <w:rPr>
              <w:color w:val="000000"/>
              <w:lang w:val="en-US"/>
            </w:rPr>
            <w:t xml:space="preserve"> </w:t>
          </w:r>
          <w:r>
            <w:rPr>
              <w:color w:val="FF0000"/>
              <w:lang w:val="en-US"/>
            </w:rPr>
            <w:t xml:space="preserve">Mussels in the Bay are particularly abundant in the littoral fucoid belt (mainly </w:t>
          </w:r>
          <w:r>
            <w:rPr>
              <w:i/>
              <w:color w:val="FF0000"/>
              <w:lang w:val="en-US"/>
            </w:rPr>
            <w:t>Fucus vesiculosus</w:t>
          </w:r>
          <w:r>
            <w:rPr>
              <w:color w:val="FF0000"/>
              <w:lang w:val="en-US"/>
            </w:rPr>
            <w:t xml:space="preserve"> L. and </w:t>
          </w:r>
          <w:r>
            <w:rPr>
              <w:i/>
              <w:color w:val="FF0000"/>
              <w:lang w:val="en-US"/>
            </w:rPr>
            <w:t>Ascophyllum nodosum</w:t>
          </w:r>
          <w:r>
            <w:rPr>
              <w:color w:val="FF0000"/>
              <w:lang w:val="en-US"/>
            </w:rPr>
            <w:t xml:space="preserve"> L.), which is continuous 0.5-1.0 m above mean spring tide depth (Berger et al. 2001).  </w:t>
          </w:r>
        </w:sdtContent>
      </w:sdt>
    </w:p>
    <w:p w14:paraId="4BFF6145">
      <w:pPr>
        <w:keepNext/>
        <w:pBdr>
          <w:top w:val="none" w:color="auto" w:sz="0" w:space="0"/>
          <w:left w:val="none" w:color="auto" w:sz="0" w:space="0"/>
          <w:bottom w:val="none" w:color="auto" w:sz="0" w:space="0"/>
          <w:right w:val="none" w:color="auto" w:sz="0" w:space="0"/>
          <w:between w:val="none" w:color="auto" w:sz="0" w:space="0"/>
        </w:pBdr>
        <w:spacing w:before="240" w:after="60"/>
        <w:ind w:left="0" w:hanging="2"/>
        <w:rPr>
          <w:b/>
          <w:i/>
          <w:color w:val="000000"/>
          <w:lang w:val="en-US"/>
        </w:rPr>
      </w:pPr>
      <w:r>
        <w:rPr>
          <w:b/>
          <w:i/>
          <w:color w:val="000000"/>
          <w:lang w:val="en-US"/>
        </w:rPr>
        <w:t>2.2 Modeling data set</w:t>
      </w:r>
    </w:p>
    <w:p w14:paraId="1F436571">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b/>
          <w:color w:val="000000"/>
          <w:lang w:val="en-US"/>
        </w:rPr>
        <w:t>2.2.1 Mussel sampling and processing</w:t>
      </w:r>
    </w:p>
    <w:p w14:paraId="77975D90">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Mussels were sampled at 95 sites within the littoral fucoid belt in </w:t>
      </w:r>
      <w:r>
        <w:rPr>
          <w:color w:val="FF0000"/>
          <w:lang w:val="en-US"/>
        </w:rPr>
        <w:t>summer months of</w:t>
      </w:r>
      <w:r>
        <w:rPr>
          <w:color w:val="000000"/>
          <w:lang w:val="en-US"/>
        </w:rPr>
        <w:t xml:space="preserve"> 2011-2018</w:t>
      </w:r>
      <w:sdt>
        <w:sdtPr>
          <w:tag w:val="goog_rdk_169"/>
          <w:id w:val="-1405760328"/>
        </w:sdtPr>
        <w:sdtContent/>
      </w:sdt>
      <w:r>
        <w:rPr>
          <w:color w:val="000000"/>
          <w:lang w:val="en-US"/>
        </w:rPr>
        <w:t xml:space="preserve"> (</w:t>
      </w:r>
      <w:r>
        <w:rPr>
          <w:b/>
          <w:color w:val="000000"/>
          <w:lang w:val="en-US"/>
        </w:rPr>
        <w:t>Fig. 1</w:t>
      </w:r>
      <w:r>
        <w:rPr>
          <w:color w:val="000000"/>
          <w:lang w:val="en-US"/>
        </w:rPr>
        <w:t>). Data for 17 of these sites were included in the study by Katolikova et al. (2016), the other data are new (</w:t>
      </w:r>
      <w:r>
        <w:rPr>
          <w:b/>
          <w:color w:val="000000"/>
          <w:lang w:val="en-US"/>
        </w:rPr>
        <w:t xml:space="preserve">Table S2 </w:t>
      </w:r>
      <w:r>
        <w:rPr>
          <w:b/>
          <w:lang w:val="en-US"/>
        </w:rPr>
        <w:t xml:space="preserve">in Supplement </w:t>
      </w:r>
      <w:r>
        <w:rPr>
          <w:b/>
          <w:strike/>
          <w:highlight w:val="yellow"/>
          <w:lang w:val="en-US"/>
        </w:rPr>
        <w:t>2</w:t>
      </w:r>
      <w:r>
        <w:rPr>
          <w:b/>
          <w:lang w:val="en-US"/>
        </w:rPr>
        <w:t>1</w:t>
      </w:r>
      <w:r>
        <w:rPr>
          <w:color w:val="000000"/>
          <w:lang w:val="en-US"/>
        </w:rPr>
        <w:t xml:space="preserve">). </w:t>
      </w:r>
      <w:sdt>
        <w:sdtPr>
          <w:tag w:val="goog_rdk_170"/>
          <w:id w:val="-620303573"/>
          <w:showingPlcHdr/>
        </w:sdtPr>
        <w:sdtContent>
          <w:r>
            <w:rPr>
              <w:lang w:val="en-US"/>
            </w:rPr>
            <w:t xml:space="preserve">     </w:t>
          </w:r>
        </w:sdtContent>
      </w:sdt>
      <w:sdt>
        <w:sdtPr>
          <w:tag w:val="goog_rdk_171"/>
          <w:id w:val="1116250153"/>
        </w:sdtPr>
        <w:sdtContent>
          <w:r>
            <w:rPr>
              <w:color w:val="000000"/>
              <w:lang w:val="en-US"/>
            </w:rPr>
            <w:t xml:space="preserve">The </w:t>
          </w:r>
          <w:r>
            <w:rPr>
              <w:color w:val="FF0000"/>
              <w:lang w:val="en-US"/>
            </w:rPr>
            <w:t>s</w:t>
          </w:r>
        </w:sdtContent>
      </w:sdt>
      <w:r>
        <w:rPr>
          <w:color w:val="000000"/>
          <w:lang w:val="en-US"/>
        </w:rPr>
        <w:t xml:space="preserve">ites were chosen to describe </w:t>
      </w:r>
      <w:sdt>
        <w:sdtPr>
          <w:tag w:val="goog_rdk_172"/>
          <w:id w:val="-1360889965"/>
        </w:sdtPr>
        <w:sdtContent>
          <w:r>
            <w:rPr>
              <w:color w:val="FF0000"/>
              <w:lang w:val="en-US"/>
            </w:rPr>
            <w:t>the</w:t>
          </w:r>
          <w:r>
            <w:rPr>
              <w:color w:val="000000"/>
              <w:lang w:val="en-US"/>
            </w:rPr>
            <w:t xml:space="preserve"> </w:t>
          </w:r>
        </w:sdtContent>
      </w:sdt>
      <w:r>
        <w:rPr>
          <w:color w:val="000000"/>
          <w:lang w:val="en-US"/>
        </w:rPr>
        <w:t xml:space="preserve">littoral populations of the Bay in as much detail as possible and to account for the heterogeneity of their habitat by substrate type, surf level, and distance from rivers and ports. All samples were taken within the fucoid belt </w:t>
      </w:r>
      <w:r>
        <w:rPr>
          <w:strike/>
          <w:color w:val="000000"/>
          <w:highlight w:val="yellow"/>
          <w:lang w:val="en-US"/>
        </w:rPr>
        <w:t>to minimize differences in depth</w:t>
      </w:r>
      <w:sdt>
        <w:sdtPr>
          <w:tag w:val="goog_rdk_173"/>
          <w:id w:val="-1926571170"/>
        </w:sdtPr>
        <w:sdtContent/>
      </w:sdt>
      <w:sdt>
        <w:sdtPr>
          <w:tag w:val="goog_rdk_174"/>
          <w:id w:val="156589576"/>
        </w:sdtPr>
        <w:sdtContent/>
      </w:sdt>
      <w:r>
        <w:rPr>
          <w:color w:val="000000"/>
          <w:lang w:val="en-US"/>
        </w:rPr>
        <w:t>. At each site, three samples from fucoid thalli (hereinafter, algal samples) and three samples from bottom substrates (bottom samples) were collected a few meters from each other using 0.25 m</w:t>
      </w:r>
      <w:r>
        <w:rPr>
          <w:color w:val="000000"/>
          <w:vertAlign w:val="superscript"/>
          <w:lang w:val="en-US"/>
        </w:rPr>
        <w:t>2</w:t>
      </w:r>
      <w:r>
        <w:rPr>
          <w:color w:val="000000"/>
          <w:lang w:val="en-US"/>
        </w:rPr>
        <w:t xml:space="preserve"> and 0.025 m</w:t>
      </w:r>
      <w:r>
        <w:rPr>
          <w:color w:val="000000"/>
          <w:vertAlign w:val="superscript"/>
          <w:lang w:val="en-US"/>
        </w:rPr>
        <w:t>2</w:t>
      </w:r>
      <w:r>
        <w:rPr>
          <w:color w:val="000000"/>
          <w:lang w:val="en-US"/>
        </w:rPr>
        <w:t xml:space="preserve"> frames, respectively</w:t>
      </w:r>
      <w:sdt>
        <w:sdtPr>
          <w:tag w:val="goog_rdk_175"/>
          <w:id w:val="-1079819202"/>
        </w:sdtPr>
        <w:sdtContent/>
      </w:sdt>
      <w:r>
        <w:rPr>
          <w:color w:val="000000"/>
          <w:lang w:val="en-US"/>
        </w:rPr>
        <w:t>.</w:t>
      </w:r>
      <w:sdt>
        <w:sdtPr>
          <w:tag w:val="goog_rdk_176"/>
          <w:id w:val="1644703281"/>
        </w:sdtPr>
        <w:sdtContent/>
      </w:sdt>
      <w:r>
        <w:rPr>
          <w:color w:val="000000"/>
          <w:lang w:val="en-US"/>
        </w:rPr>
        <w:t xml:space="preserve">  </w:t>
      </w:r>
      <w:r>
        <w:rPr>
          <w:color w:val="FF0000"/>
          <w:lang w:val="en-US"/>
        </w:rPr>
        <w:t>A greater size of the algal frame was associated with the large size of the fucoids and the need to account for their complex geometry.</w:t>
      </w:r>
      <w:r>
        <w:rPr>
          <w:color w:val="000000"/>
          <w:lang w:val="en-US"/>
        </w:rPr>
        <w:t xml:space="preserve"> The frames were placed not randomly </w:t>
      </w:r>
      <w:r>
        <w:rPr>
          <w:strike/>
          <w:color w:val="000000"/>
          <w:highlight w:val="yellow"/>
          <w:lang w:val="en-US"/>
        </w:rPr>
        <w:t>but in such</w:t>
      </w:r>
      <w:r>
        <w:rPr>
          <w:color w:val="000000"/>
          <w:highlight w:val="yellow"/>
          <w:lang w:val="en-US"/>
        </w:rPr>
        <w:t xml:space="preserve"> </w:t>
      </w:r>
      <w:r>
        <w:rPr>
          <w:color w:val="000000"/>
          <w:lang w:val="en-US"/>
        </w:rPr>
        <w:t xml:space="preserve"> </w:t>
      </w:r>
      <w:r>
        <w:rPr>
          <w:color w:val="FF0000"/>
          <w:lang w:val="en-US"/>
        </w:rPr>
        <w:t>but approximately at the same depth and in such</w:t>
      </w:r>
      <w:r>
        <w:rPr>
          <w:color w:val="000000"/>
          <w:lang w:val="en-US"/>
        </w:rPr>
        <w:t xml:space="preserve"> a way as to capture the dense mussel aggregations.</w:t>
      </w:r>
    </w:p>
    <w:p w14:paraId="04ED6264">
      <w:pPr>
        <w:pBdr>
          <w:top w:val="none" w:color="auto" w:sz="0" w:space="0"/>
          <w:left w:val="none" w:color="auto" w:sz="0" w:space="0"/>
          <w:bottom w:val="none" w:color="auto" w:sz="0" w:space="0"/>
          <w:right w:val="none" w:color="auto" w:sz="0" w:space="0"/>
          <w:between w:val="none" w:color="auto" w:sz="0" w:space="0"/>
        </w:pBdr>
        <w:ind w:left="0" w:hanging="2"/>
        <w:rPr>
          <w:color w:val="FF0000"/>
          <w:lang w:val="en-US"/>
        </w:rPr>
      </w:pPr>
      <w:r>
        <w:rPr>
          <w:color w:val="000000"/>
          <w:lang w:val="en-US"/>
        </w:rPr>
        <w:t xml:space="preserve">We used mussels with a shell length larger than 10 mm </w:t>
      </w:r>
      <w:sdt>
        <w:sdtPr>
          <w:tag w:val="goog_rdk_177"/>
          <w:id w:val="865101516"/>
          <w:showingPlcHdr/>
        </w:sdtPr>
        <w:sdtContent>
          <w:r>
            <w:rPr>
              <w:lang w:val="en-US"/>
            </w:rPr>
            <w:t xml:space="preserve">     </w:t>
          </w:r>
        </w:sdtContent>
      </w:sdt>
      <w:sdt>
        <w:sdtPr>
          <w:tag w:val="goog_rdk_178"/>
          <w:id w:val="-177659345"/>
        </w:sdtPr>
        <w:sdtContent>
          <w:r>
            <w:rPr>
              <w:color w:val="FF0000"/>
              <w:lang w:val="en-US"/>
            </w:rPr>
            <w:t>for a reliable identification of</w:t>
          </w:r>
          <w:r>
            <w:rPr>
              <w:color w:val="000000"/>
              <w:lang w:val="en-US"/>
            </w:rPr>
            <w:t xml:space="preserve"> </w:t>
          </w:r>
        </w:sdtContent>
      </w:sdt>
      <w:r>
        <w:rPr>
          <w:color w:val="000000"/>
          <w:lang w:val="en-US"/>
        </w:rPr>
        <w:t xml:space="preserve">the shell morphotypes </w:t>
      </w:r>
      <w:sdt>
        <w:sdtPr>
          <w:tag w:val="goog_rdk_179"/>
          <w:id w:val="-1473134755"/>
          <w:showingPlcHdr/>
        </w:sdtPr>
        <w:sdtContent>
          <w:r>
            <w:rPr>
              <w:lang w:val="en-US"/>
            </w:rPr>
            <w:t xml:space="preserve">     </w:t>
          </w:r>
        </w:sdtContent>
      </w:sdt>
      <w:r>
        <w:rPr>
          <w:color w:val="000000"/>
          <w:lang w:val="en-US"/>
        </w:rPr>
        <w:t>(Khaitov et al. 2021). In the bottom samples all mussels from a frame were used. In the algal samples the procedure was different. One bundle of algae, containing at least a few dozen mussels, was chosen and weighed together with the attached mussels. The rest of the algae from a frame were weighted too. Mussels from the bundle were counted and used for further analysis. The ratio between the counted number of mussels and the bundle weight was applied to the total algal weight to reconstruct the total number of mussels in the sample (</w:t>
      </w:r>
      <w:r>
        <w:rPr>
          <w:b/>
          <w:color w:val="000000"/>
          <w:lang w:val="en-US"/>
        </w:rPr>
        <w:t xml:space="preserve">Table S3 </w:t>
      </w:r>
      <w:r>
        <w:rPr>
          <w:b/>
          <w:lang w:val="en-US"/>
        </w:rPr>
        <w:t xml:space="preserve">in Supplement </w:t>
      </w:r>
      <w:r>
        <w:rPr>
          <w:b/>
          <w:strike/>
          <w:highlight w:val="yellow"/>
          <w:lang w:val="en-US"/>
        </w:rPr>
        <w:t>2</w:t>
      </w:r>
      <w:r>
        <w:rPr>
          <w:b/>
          <w:lang w:val="en-US"/>
        </w:rPr>
        <w:t>1</w:t>
      </w:r>
      <w:r>
        <w:rPr>
          <w:color w:val="000000"/>
          <w:lang w:val="en-US"/>
        </w:rPr>
        <w:t xml:space="preserve">). </w:t>
      </w:r>
      <w:sdt>
        <w:sdtPr>
          <w:tag w:val="goog_rdk_180"/>
          <w:id w:val="-1133552705"/>
          <w:showingPlcHdr/>
        </w:sdtPr>
        <w:sdtContent>
          <w:r>
            <w:rPr>
              <w:lang w:val="en-US"/>
            </w:rPr>
            <w:t xml:space="preserve">     </w:t>
          </w:r>
        </w:sdtContent>
      </w:sdt>
      <w:sdt>
        <w:sdtPr>
          <w:tag w:val="goog_rdk_181"/>
          <w:id w:val="183645916"/>
        </w:sdtPr>
        <w:sdtContent>
          <w:r>
            <w:rPr>
              <w:color w:val="000000"/>
              <w:lang w:val="en-US"/>
            </w:rPr>
            <w:t>T</w:t>
          </w:r>
        </w:sdtContent>
      </w:sdt>
      <w:r>
        <w:rPr>
          <w:color w:val="000000"/>
          <w:lang w:val="en-US"/>
        </w:rPr>
        <w:t xml:space="preserve">he information on </w:t>
      </w:r>
      <w:r>
        <w:rPr>
          <w:color w:val="FF0000"/>
          <w:lang w:val="en-US"/>
        </w:rPr>
        <w:t xml:space="preserve">the </w:t>
      </w:r>
      <w:r>
        <w:rPr>
          <w:color w:val="000000"/>
          <w:lang w:val="en-US"/>
        </w:rPr>
        <w:t xml:space="preserve">total number of mussels in algal samples was lacking </w:t>
      </w:r>
      <w:r>
        <w:rPr>
          <w:color w:val="FF0000"/>
          <w:lang w:val="en-US"/>
        </w:rPr>
        <w:t>for 12 of the sites</w:t>
      </w:r>
      <w:r>
        <w:rPr>
          <w:color w:val="000000"/>
          <w:lang w:val="en-US"/>
        </w:rPr>
        <w:t xml:space="preserve">, and they were excluded from the analyses which required data on mussel abundance </w:t>
      </w:r>
      <w:r>
        <w:rPr>
          <w:strike/>
          <w:color w:val="000000"/>
          <w:highlight w:val="yellow"/>
          <w:lang w:val="en-US"/>
        </w:rPr>
        <w:t>(</w:t>
      </w:r>
      <w:r>
        <w:rPr>
          <w:b/>
          <w:strike/>
          <w:color w:val="000000"/>
          <w:highlight w:val="yellow"/>
          <w:lang w:val="en-US"/>
        </w:rPr>
        <w:t>Model 2</w:t>
      </w:r>
      <w:r>
        <w:rPr>
          <w:strike/>
          <w:color w:val="000000"/>
          <w:highlight w:val="yellow"/>
          <w:lang w:val="en-US"/>
        </w:rPr>
        <w:t>, see below)</w:t>
      </w:r>
      <w:r>
        <w:rPr>
          <w:color w:val="FF0000"/>
          <w:lang w:val="en-US"/>
        </w:rPr>
        <w:t>(</w:t>
      </w:r>
      <w:r>
        <w:rPr>
          <w:b/>
          <w:color w:val="FF0000"/>
          <w:lang w:val="en-US"/>
        </w:rPr>
        <w:t>Model 2</w:t>
      </w:r>
      <w:r>
        <w:rPr>
          <w:color w:val="FF0000"/>
          <w:lang w:val="en-US"/>
        </w:rPr>
        <w:t xml:space="preserve"> and </w:t>
      </w:r>
      <w:r>
        <w:rPr>
          <w:b/>
          <w:color w:val="FF0000"/>
          <w:lang w:val="en-US"/>
        </w:rPr>
        <w:t>Model 3</w:t>
      </w:r>
      <w:r>
        <w:rPr>
          <w:color w:val="FF0000"/>
          <w:lang w:val="en-US"/>
        </w:rPr>
        <w:t xml:space="preserve"> below).</w:t>
      </w:r>
    </w:p>
    <w:p w14:paraId="21E43A39">
      <w:pPr>
        <w:pBdr>
          <w:top w:val="none" w:color="auto" w:sz="0" w:space="0"/>
          <w:left w:val="none" w:color="auto" w:sz="0" w:space="0"/>
          <w:bottom w:val="none" w:color="auto" w:sz="0" w:space="0"/>
          <w:right w:val="none" w:color="auto" w:sz="0" w:space="0"/>
          <w:between w:val="none" w:color="auto" w:sz="0" w:space="0"/>
        </w:pBdr>
        <w:ind w:left="0" w:hanging="2"/>
        <w:rPr>
          <w:lang w:val="en-US"/>
        </w:rPr>
      </w:pPr>
    </w:p>
    <w:p w14:paraId="4B9A5068">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strike/>
          <w:color w:val="000000"/>
          <w:highlight w:val="yellow"/>
          <w:lang w:val="en-US"/>
        </w:rPr>
        <w:t xml:space="preserve">Shell morphotypes (E-morphotype, characteristic of </w:t>
      </w:r>
      <w:r>
        <w:rPr>
          <w:i/>
          <w:strike/>
          <w:color w:val="000000"/>
          <w:highlight w:val="yellow"/>
          <w:lang w:val="en-US"/>
        </w:rPr>
        <w:t>ME</w:t>
      </w:r>
      <w:r>
        <w:rPr>
          <w:strike/>
          <w:color w:val="000000"/>
          <w:highlight w:val="yellow"/>
          <w:lang w:val="en-US"/>
        </w:rPr>
        <w:t xml:space="preserve">, and T-morphotype, characteristic of </w:t>
      </w:r>
      <w:r>
        <w:rPr>
          <w:i/>
          <w:strike/>
          <w:color w:val="000000"/>
          <w:highlight w:val="yellow"/>
          <w:lang w:val="en-US"/>
        </w:rPr>
        <w:t>MT</w:t>
      </w:r>
      <w:r>
        <w:rPr>
          <w:strike/>
          <w:color w:val="000000"/>
          <w:highlight w:val="yellow"/>
          <w:lang w:val="en-US"/>
        </w:rPr>
        <w:t xml:space="preserve">) were identified for all selected mussels as in Khaitov et al. (2021). </w:t>
      </w:r>
      <w:r>
        <w:rPr>
          <w:color w:val="000000"/>
          <w:lang w:val="en-US"/>
        </w:rPr>
        <w:t xml:space="preserve"> </w:t>
      </w:r>
      <w:r>
        <w:rPr>
          <w:color w:val="FF0000"/>
          <w:lang w:val="en-US"/>
        </w:rPr>
        <w:t xml:space="preserve">Mussel shell morphotypes were identified for all selected mussels as in Khaitov et al. (2021) based on the presence (T-morphotype) or absence (E-morphotype) of an uninterrupted strip of prismatic layer under the ligament on the inner side of the shell. T-morphotype is characteristic of </w:t>
      </w:r>
      <w:r>
        <w:rPr>
          <w:i/>
          <w:color w:val="FF0000"/>
          <w:lang w:val="en-US"/>
        </w:rPr>
        <w:t>MT</w:t>
      </w:r>
      <w:r>
        <w:rPr>
          <w:color w:val="FF0000"/>
          <w:lang w:val="en-US"/>
        </w:rPr>
        <w:t xml:space="preserve">, and E-morphotype is characteristic of </w:t>
      </w:r>
      <w:r>
        <w:rPr>
          <w:i/>
          <w:color w:val="FF0000"/>
          <w:lang w:val="en-US"/>
        </w:rPr>
        <w:t>ME</w:t>
      </w:r>
      <w:r>
        <w:rPr>
          <w:color w:val="FF0000"/>
          <w:lang w:val="en-US"/>
        </w:rPr>
        <w:t xml:space="preserve">. </w:t>
      </w:r>
      <w:sdt>
        <w:sdtPr>
          <w:tag w:val="goog_rdk_182"/>
          <w:id w:val="-489714838"/>
          <w:showingPlcHdr/>
        </w:sdtPr>
        <w:sdtContent>
          <w:r>
            <w:rPr>
              <w:lang w:val="en-US"/>
            </w:rPr>
            <w:t xml:space="preserve">     </w:t>
          </w:r>
        </w:sdtContent>
      </w:sdt>
      <w:sdt>
        <w:sdtPr>
          <w:tag w:val="goog_rdk_183"/>
          <w:id w:val="-1390724756"/>
        </w:sdtPr>
        <w:sdtContent>
          <w:r>
            <w:rPr>
              <w:color w:val="FF0000"/>
              <w:lang w:val="en-US"/>
            </w:rPr>
            <w:t>T</w:t>
          </w:r>
        </w:sdtContent>
      </w:sdt>
      <w:r>
        <w:rPr>
          <w:color w:val="000000"/>
          <w:lang w:val="en-US"/>
        </w:rPr>
        <w:t xml:space="preserve">he proportion of morphotypes was converted to the proportion of </w:t>
      </w:r>
      <w:r>
        <w:rPr>
          <w:i/>
          <w:color w:val="000000"/>
          <w:lang w:val="en-US"/>
        </w:rPr>
        <w:t>MT</w:t>
      </w:r>
      <w:r>
        <w:rPr>
          <w:color w:val="000000"/>
          <w:lang w:val="en-US"/>
        </w:rPr>
        <w:t xml:space="preserve"> (</w:t>
      </w:r>
      <w:r>
        <w:rPr>
          <w:i/>
          <w:color w:val="000000"/>
          <w:lang w:val="en-US"/>
        </w:rPr>
        <w:t>Ptros</w:t>
      </w:r>
      <w:r>
        <w:rPr>
          <w:color w:val="000000"/>
          <w:lang w:val="en-US"/>
        </w:rPr>
        <w:t>) in each sample, in pooled samples from each substrate from each site (</w:t>
      </w:r>
      <w:r>
        <w:rPr>
          <w:i/>
          <w:color w:val="000000"/>
          <w:lang w:val="en-US"/>
        </w:rPr>
        <w:t>Ptros</w:t>
      </w:r>
      <w:r>
        <w:rPr>
          <w:i/>
          <w:color w:val="000000"/>
          <w:vertAlign w:val="subscript"/>
          <w:lang w:val="en-US"/>
        </w:rPr>
        <w:t>Algae</w:t>
      </w:r>
      <w:r>
        <w:rPr>
          <w:color w:val="000000"/>
          <w:lang w:val="en-US"/>
        </w:rPr>
        <w:t xml:space="preserve"> and </w:t>
      </w:r>
      <w:r>
        <w:rPr>
          <w:i/>
          <w:color w:val="000000"/>
          <w:lang w:val="en-US"/>
        </w:rPr>
        <w:t>Ptros</w:t>
      </w:r>
      <w:r>
        <w:rPr>
          <w:i/>
          <w:color w:val="000000"/>
          <w:vertAlign w:val="subscript"/>
          <w:lang w:val="en-US"/>
        </w:rPr>
        <w:t>Bottom</w:t>
      </w:r>
      <w:r>
        <w:rPr>
          <w:color w:val="000000"/>
          <w:lang w:val="en-US"/>
        </w:rPr>
        <w:t>) and in pooled samples from each site (</w:t>
      </w:r>
      <w:r>
        <w:rPr>
          <w:i/>
          <w:color w:val="000000"/>
          <w:lang w:val="en-US"/>
        </w:rPr>
        <w:t>Ptros</w:t>
      </w:r>
      <w:r>
        <w:rPr>
          <w:i/>
          <w:color w:val="000000"/>
          <w:vertAlign w:val="subscript"/>
          <w:lang w:val="en-US"/>
        </w:rPr>
        <w:t>Site</w:t>
      </w:r>
      <w:r>
        <w:rPr>
          <w:color w:val="000000"/>
          <w:lang w:val="en-US"/>
        </w:rPr>
        <w:t xml:space="preserve">), using </w:t>
      </w:r>
      <w:sdt>
        <w:sdtPr>
          <w:tag w:val="goog_rdk_184"/>
          <w:id w:val="892848361"/>
        </w:sdtPr>
        <w:sdtContent/>
      </w:sdt>
      <w:r>
        <w:rPr>
          <w:color w:val="000000"/>
          <w:lang w:val="en-US"/>
        </w:rPr>
        <w:t>equation</w:t>
      </w:r>
    </w:p>
    <w:p w14:paraId="7A0B8C5B">
      <w:pPr>
        <w:pBdr>
          <w:top w:val="none" w:color="auto" w:sz="0" w:space="0"/>
          <w:left w:val="none" w:color="auto" w:sz="0" w:space="0"/>
          <w:bottom w:val="none" w:color="auto" w:sz="0" w:space="0"/>
          <w:right w:val="none" w:color="auto" w:sz="0" w:space="0"/>
          <w:between w:val="none" w:color="auto" w:sz="0" w:space="0"/>
        </w:pBdr>
        <w:ind w:left="0" w:hanging="2"/>
        <w:rPr>
          <w:color w:val="000000"/>
        </w:rPr>
      </w:pPr>
      <w:r>
        <w:rPr>
          <w:color w:val="000000"/>
        </w:rPr>
        <w:drawing>
          <wp:inline distT="0" distB="0" distL="114300" distR="114300">
            <wp:extent cx="1500505" cy="384810"/>
            <wp:effectExtent l="0" t="0" r="0" b="0"/>
            <wp:docPr id="1037" name="image3.png"/>
            <wp:cNvGraphicFramePr/>
            <a:graphic xmlns:a="http://schemas.openxmlformats.org/drawingml/2006/main">
              <a:graphicData uri="http://schemas.openxmlformats.org/drawingml/2006/picture">
                <pic:pic xmlns:pic="http://schemas.openxmlformats.org/drawingml/2006/picture">
                  <pic:nvPicPr>
                    <pic:cNvPr id="1037" name="image3.png"/>
                    <pic:cNvPicPr preferRelativeResize="0"/>
                  </pic:nvPicPr>
                  <pic:blipFill>
                    <a:blip r:embed="rId8"/>
                    <a:srcRect/>
                    <a:stretch>
                      <a:fillRect/>
                    </a:stretch>
                  </pic:blipFill>
                  <pic:spPr>
                    <a:xfrm>
                      <a:off x="0" y="0"/>
                      <a:ext cx="1500505" cy="384810"/>
                    </a:xfrm>
                    <a:prstGeom prst="rect">
                      <a:avLst/>
                    </a:prstGeom>
                  </pic:spPr>
                </pic:pic>
              </a:graphicData>
            </a:graphic>
          </wp:inline>
        </w:drawing>
      </w:r>
    </w:p>
    <w:p w14:paraId="28147273">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where </w:t>
      </w:r>
      <w:r>
        <w:rPr>
          <w:i/>
          <w:color w:val="000000"/>
          <w:lang w:val="en-US"/>
        </w:rPr>
        <w:t>PT</w:t>
      </w:r>
      <w:r>
        <w:rPr>
          <w:color w:val="000000"/>
          <w:lang w:val="en-US"/>
        </w:rPr>
        <w:t xml:space="preserve"> </w:t>
      </w:r>
      <w:r>
        <w:rPr>
          <w:color w:val="000000"/>
          <w:highlight w:val="yellow"/>
          <w:lang w:val="en-US"/>
        </w:rPr>
        <w:t>–</w:t>
      </w:r>
      <w:r>
        <w:rPr>
          <w:color w:val="000000"/>
          <w:lang w:val="en-US"/>
        </w:rPr>
        <w:t xml:space="preserve"> </w:t>
      </w:r>
      <w:r>
        <w:rPr>
          <w:color w:val="FF0000"/>
          <w:lang w:val="en-US"/>
        </w:rPr>
        <w:t>is a</w:t>
      </w:r>
      <w:r>
        <w:rPr>
          <w:color w:val="000000"/>
          <w:lang w:val="en-US"/>
        </w:rPr>
        <w:t xml:space="preserve"> proportion of T-</w:t>
      </w:r>
      <w:sdt>
        <w:sdtPr>
          <w:tag w:val="goog_rdk_185"/>
          <w:id w:val="1988898381"/>
        </w:sdtPr>
        <w:sdtContent/>
      </w:sdt>
      <w:r>
        <w:rPr>
          <w:color w:val="000000"/>
          <w:lang w:val="en-US"/>
        </w:rPr>
        <w:t>morphotype.</w:t>
      </w:r>
    </w:p>
    <w:p w14:paraId="33777521">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strike/>
          <w:color w:val="000000"/>
          <w:highlight w:val="yellow"/>
          <w:lang w:val="en-US"/>
        </w:rPr>
        <w:t xml:space="preserve">This equation, derived from the 24 genotyped samples (in total, 1105 multilocus mussel genotypes) from the Kandalaksha Bay, reliably predicts </w:t>
      </w:r>
      <w:r>
        <w:rPr>
          <w:i/>
          <w:strike/>
          <w:color w:val="000000"/>
          <w:highlight w:val="yellow"/>
          <w:lang w:val="en-US"/>
        </w:rPr>
        <w:t>Ptros</w:t>
      </w:r>
      <w:r>
        <w:rPr>
          <w:strike/>
          <w:color w:val="000000"/>
          <w:highlight w:val="yellow"/>
          <w:lang w:val="en-US"/>
        </w:rPr>
        <w:t xml:space="preserve"> over the entire salinity range in the White Sea (i.e., up to 24 ppt), but may overestimate </w:t>
      </w:r>
      <w:r>
        <w:rPr>
          <w:i/>
          <w:strike/>
          <w:color w:val="000000"/>
          <w:highlight w:val="yellow"/>
          <w:lang w:val="en-US"/>
        </w:rPr>
        <w:t>Ptros</w:t>
      </w:r>
      <w:r>
        <w:rPr>
          <w:strike/>
          <w:color w:val="000000"/>
          <w:highlight w:val="yellow"/>
          <w:lang w:val="en-US"/>
        </w:rPr>
        <w:t xml:space="preserve"> at higher salinities, as observed in the Barents Sea (Khaitov et al. 2021)</w:t>
      </w:r>
      <w:sdt>
        <w:sdtPr>
          <w:tag w:val="goog_rdk_186"/>
          <w:id w:val="824241591"/>
        </w:sdtPr>
        <w:sdtContent/>
      </w:sdt>
      <w:r>
        <w:rPr>
          <w:strike/>
          <w:color w:val="000000"/>
          <w:highlight w:val="yellow"/>
          <w:lang w:val="en-US"/>
        </w:rPr>
        <w:t>.</w:t>
      </w:r>
    </w:p>
    <w:p w14:paraId="08D5342E">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FF0000"/>
          <w:lang w:val="en-US"/>
        </w:rPr>
        <w:t xml:space="preserve">This equation, derived from the 24 genotyped samples (in total, 1105 multilocus mussel genotypes) from the Kandalaksha Bay, accounts for the nearly linear dependence of </w:t>
      </w:r>
      <w:r>
        <w:rPr>
          <w:i/>
          <w:color w:val="FF0000"/>
          <w:lang w:val="en-US"/>
        </w:rPr>
        <w:t>Ptros</w:t>
      </w:r>
      <w:r>
        <w:rPr>
          <w:color w:val="FF0000"/>
          <w:lang w:val="en-US"/>
        </w:rPr>
        <w:t xml:space="preserve"> on </w:t>
      </w:r>
      <w:r>
        <w:rPr>
          <w:i/>
          <w:color w:val="FF0000"/>
          <w:lang w:val="en-US"/>
        </w:rPr>
        <w:t>PT</w:t>
      </w:r>
      <w:r>
        <w:rPr>
          <w:color w:val="FF0000"/>
          <w:lang w:val="en-US"/>
        </w:rPr>
        <w:t xml:space="preserve"> and reliably predicts </w:t>
      </w:r>
      <w:r>
        <w:rPr>
          <w:i/>
          <w:color w:val="FF0000"/>
          <w:lang w:val="en-US"/>
        </w:rPr>
        <w:t>Ptros</w:t>
      </w:r>
      <w:r>
        <w:rPr>
          <w:color w:val="FF0000"/>
          <w:lang w:val="en-US"/>
        </w:rPr>
        <w:t xml:space="preserve"> over the entire salinity range in the White Sea, i.e., up to 24 psu (Khaitov et al. 2021). However, as studies in the Barents Sea have shown, this equation may overestimate </w:t>
      </w:r>
      <w:r>
        <w:rPr>
          <w:i/>
          <w:color w:val="FF0000"/>
          <w:lang w:val="en-US"/>
        </w:rPr>
        <w:t>Ptros</w:t>
      </w:r>
      <w:r>
        <w:rPr>
          <w:color w:val="FF0000"/>
          <w:lang w:val="en-US"/>
        </w:rPr>
        <w:t xml:space="preserve"> at higher salinities, e.g. up to 20% at salinity around 30 psu (Khaitov et al. 2021, Marchenko et al. 2023).</w:t>
      </w:r>
    </w:p>
    <w:p w14:paraId="763F7D3C">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b/>
          <w:color w:val="000000"/>
          <w:lang w:val="en-US"/>
        </w:rPr>
        <w:t>2.2.2 Assessment of environmental parameters</w:t>
      </w:r>
    </w:p>
    <w:p w14:paraId="7CB44D4C">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In total, we used seven parameters describing possible influence of rivers, ports, surf and substrate on mussels (</w:t>
      </w:r>
      <w:r>
        <w:rPr>
          <w:b/>
          <w:color w:val="000000"/>
          <w:lang w:val="en-US"/>
        </w:rPr>
        <w:t>Table 1</w:t>
      </w:r>
      <w:sdt>
        <w:sdtPr>
          <w:tag w:val="goog_rdk_187"/>
          <w:id w:val="1860235208"/>
        </w:sdtPr>
        <w:sdtContent/>
      </w:sdt>
      <w:r>
        <w:rPr>
          <w:color w:val="000000"/>
          <w:lang w:val="en-US"/>
        </w:rPr>
        <w:t>). We used three different proxies of salinity (</w:t>
      </w:r>
      <w:r>
        <w:rPr>
          <w:i/>
          <w:color w:val="000000"/>
          <w:lang w:val="en-US"/>
        </w:rPr>
        <w:t>RiverSize</w:t>
      </w:r>
      <w:r>
        <w:rPr>
          <w:color w:val="000000"/>
          <w:lang w:val="en-US"/>
        </w:rPr>
        <w:t xml:space="preserve">, </w:t>
      </w:r>
      <w:r>
        <w:rPr>
          <w:i/>
          <w:color w:val="000000"/>
          <w:lang w:val="en-US"/>
        </w:rPr>
        <w:t>DistRiver</w:t>
      </w:r>
      <w:r>
        <w:rPr>
          <w:color w:val="000000"/>
          <w:lang w:val="en-US"/>
        </w:rPr>
        <w:t xml:space="preserve"> and </w:t>
      </w:r>
      <w:r>
        <w:rPr>
          <w:i/>
          <w:color w:val="000000"/>
          <w:lang w:val="en-US"/>
        </w:rPr>
        <w:t>Salinity</w:t>
      </w:r>
      <w:r>
        <w:rPr>
          <w:color w:val="000000"/>
          <w:lang w:val="en-US"/>
        </w:rPr>
        <w:t xml:space="preserve">) because, in our opinion, a single estimate of salinity at low tide could be insufficient to characterize overall salinity and river influence per se at the sampling sites. </w:t>
      </w:r>
      <w:r>
        <w:rPr>
          <w:strike/>
          <w:color w:val="000000"/>
          <w:highlight w:val="yellow"/>
          <w:lang w:val="en-US"/>
        </w:rPr>
        <w:t xml:space="preserve">Salinity </w:t>
      </w:r>
      <w:r>
        <w:rPr>
          <w:i/>
          <w:lang w:val="en-US"/>
        </w:rPr>
        <w:t xml:space="preserve">Salinity </w:t>
      </w:r>
      <w:r>
        <w:rPr>
          <w:color w:val="000000"/>
          <w:lang w:val="en-US"/>
        </w:rPr>
        <w:t>was measured directly with an accuracy of 1 ppt using an Atago S/Mill-E refractometer. To classify rivers by size (</w:t>
      </w:r>
      <w:r>
        <w:rPr>
          <w:i/>
          <w:color w:val="000000"/>
          <w:lang w:val="en-US"/>
        </w:rPr>
        <w:t>RiverSize</w:t>
      </w:r>
      <w:r>
        <w:rPr>
          <w:color w:val="000000"/>
          <w:lang w:val="en-US"/>
        </w:rPr>
        <w:t>), the data from ESM (</w:t>
      </w:r>
      <w:r>
        <w:rPr>
          <w:b/>
          <w:color w:val="000000"/>
          <w:lang w:val="en-US"/>
        </w:rPr>
        <w:t xml:space="preserve">Table S1 </w:t>
      </w:r>
      <w:r>
        <w:rPr>
          <w:b/>
          <w:lang w:val="en-US"/>
        </w:rPr>
        <w:t xml:space="preserve">in Supplement </w:t>
      </w:r>
      <w:r>
        <w:rPr>
          <w:b/>
          <w:strike/>
          <w:highlight w:val="yellow"/>
          <w:lang w:val="en-US"/>
        </w:rPr>
        <w:t>2</w:t>
      </w:r>
      <w:r>
        <w:rPr>
          <w:b/>
          <w:lang w:val="en-US"/>
        </w:rPr>
        <w:t>1</w:t>
      </w:r>
      <w:r>
        <w:rPr>
          <w:color w:val="000000"/>
          <w:lang w:val="en-US"/>
        </w:rPr>
        <w:t xml:space="preserve">) </w:t>
      </w:r>
      <w:sdt>
        <w:sdtPr>
          <w:tag w:val="goog_rdk_188"/>
          <w:id w:val="1786779500"/>
          <w:showingPlcHdr/>
        </w:sdtPr>
        <w:sdtContent>
          <w:r>
            <w:rPr>
              <w:lang w:val="en-US"/>
            </w:rPr>
            <w:t xml:space="preserve">     </w:t>
          </w:r>
        </w:sdtContent>
      </w:sdt>
      <w:sdt>
        <w:sdtPr>
          <w:tag w:val="goog_rdk_189"/>
          <w:id w:val="-868448371"/>
        </w:sdtPr>
        <w:sdtContent>
          <w:r>
            <w:rPr>
              <w:color w:val="FF0000"/>
              <w:lang w:val="en-US"/>
            </w:rPr>
            <w:t xml:space="preserve">were </w:t>
          </w:r>
        </w:sdtContent>
      </w:sdt>
      <w:r>
        <w:rPr>
          <w:color w:val="000000"/>
          <w:lang w:val="en-US"/>
        </w:rPr>
        <w:t xml:space="preserve">used. To calculate </w:t>
      </w:r>
      <w:r>
        <w:rPr>
          <w:i/>
          <w:color w:val="000000"/>
          <w:lang w:val="en-US"/>
        </w:rPr>
        <w:t>Fetch</w:t>
      </w:r>
      <w:bookmarkStart w:id="6" w:name="bookmark=id.tyjcwt" w:colFirst="0" w:colLast="0"/>
      <w:bookmarkEnd w:id="6"/>
      <w:r>
        <w:rPr>
          <w:color w:val="000000"/>
          <w:lang w:val="en-US"/>
        </w:rPr>
        <w:t xml:space="preserve">, the R-package “waver” (Marchand &amp; Gill 2018) was applied to regional geographic map shape-files. </w:t>
      </w:r>
    </w:p>
    <w:p w14:paraId="2C064908">
      <w:pPr>
        <w:keepNext/>
        <w:pBdr>
          <w:top w:val="none" w:color="auto" w:sz="0" w:space="0"/>
          <w:left w:val="none" w:color="auto" w:sz="0" w:space="0"/>
          <w:bottom w:val="none" w:color="auto" w:sz="0" w:space="0"/>
          <w:right w:val="none" w:color="auto" w:sz="0" w:space="0"/>
          <w:between w:val="none" w:color="auto" w:sz="0" w:space="0"/>
        </w:pBdr>
        <w:spacing w:before="240" w:after="60"/>
        <w:ind w:left="0" w:hanging="2"/>
        <w:rPr>
          <w:b/>
          <w:i/>
          <w:color w:val="000000"/>
          <w:lang w:val="en-US"/>
        </w:rPr>
      </w:pPr>
      <w:r>
        <w:rPr>
          <w:b/>
          <w:i/>
          <w:color w:val="000000"/>
          <w:lang w:val="en-US"/>
        </w:rPr>
        <w:t>2.3 Testing datasets</w:t>
      </w:r>
    </w:p>
    <w:p w14:paraId="082C8B74">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Three datasets were used as testing ones, one from the same area of the White Sea </w:t>
      </w:r>
      <w:r>
        <w:rPr>
          <w:strike/>
          <w:color w:val="000000"/>
          <w:highlight w:val="yellow"/>
          <w:lang w:val="en-US"/>
        </w:rPr>
        <w:t>(</w:t>
      </w:r>
      <w:r>
        <w:rPr>
          <w:b/>
          <w:strike/>
          <w:color w:val="000000"/>
          <w:highlight w:val="yellow"/>
          <w:lang w:val="en-US"/>
        </w:rPr>
        <w:t>Table S4</w:t>
      </w:r>
      <w:r>
        <w:rPr>
          <w:strike/>
          <w:color w:val="000000"/>
          <w:highlight w:val="yellow"/>
          <w:lang w:val="en-US"/>
        </w:rPr>
        <w:t>)</w:t>
      </w:r>
      <w:sdt>
        <w:sdtPr>
          <w:tag w:val="goog_rdk_190"/>
          <w:id w:val="-2104714317"/>
        </w:sdtPr>
        <w:sdtContent/>
      </w:sdt>
      <w:r>
        <w:rPr>
          <w:strike/>
          <w:color w:val="000000"/>
          <w:highlight w:val="yellow"/>
          <w:lang w:val="en-US"/>
        </w:rPr>
        <w:t xml:space="preserve"> </w:t>
      </w:r>
      <w:r>
        <w:rPr>
          <w:color w:val="000000"/>
          <w:lang w:val="en-US"/>
        </w:rPr>
        <w:t xml:space="preserve">and two from the Barents Sea. “Kandalaksha littoral” dataset contained 23 samples from 12 littoral sites in the Kandalaksha Bay </w:t>
      </w:r>
      <w:r>
        <w:rPr>
          <w:b/>
          <w:color w:val="FF0000"/>
          <w:lang w:val="en-US"/>
        </w:rPr>
        <w:t>(Fig. S1 in Supplement 2</w:t>
      </w:r>
      <w:r>
        <w:rPr>
          <w:color w:val="FF0000"/>
          <w:lang w:val="en-US"/>
        </w:rPr>
        <w:t>)</w:t>
      </w:r>
      <w:r>
        <w:rPr>
          <w:color w:val="000000"/>
          <w:lang w:val="en-US"/>
        </w:rPr>
        <w:t>. We took only algal samples at four sites, only bottom samples at four other sites and samples from both substrates at the remaining four sites (</w:t>
      </w:r>
      <w:r>
        <w:rPr>
          <w:b/>
          <w:color w:val="000000"/>
          <w:lang w:val="en-US"/>
        </w:rPr>
        <w:t xml:space="preserve">Table S4 </w:t>
      </w:r>
      <w:r>
        <w:rPr>
          <w:b/>
          <w:lang w:val="en-US"/>
        </w:rPr>
        <w:t xml:space="preserve">in Supplement </w:t>
      </w:r>
      <w:r>
        <w:rPr>
          <w:b/>
          <w:strike/>
          <w:highlight w:val="yellow"/>
          <w:lang w:val="en-US"/>
        </w:rPr>
        <w:t>2</w:t>
      </w:r>
      <w:r>
        <w:rPr>
          <w:b/>
          <w:lang w:val="en-US"/>
        </w:rPr>
        <w:t>1</w:t>
      </w:r>
      <w:r>
        <w:rPr>
          <w:color w:val="000000"/>
          <w:lang w:val="en-US"/>
        </w:rPr>
        <w:t>). Environmental parameters were assessed in the same way as for the modeling dataset.</w:t>
      </w:r>
    </w:p>
    <w:p w14:paraId="2FEEA8EC">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“Tyuva littoral” </w:t>
      </w:r>
      <w:sdt>
        <w:sdtPr>
          <w:tag w:val="goog_rdk_191"/>
          <w:id w:val="-1732374133"/>
        </w:sdtPr>
        <w:sdtContent/>
      </w:sdt>
      <w:r>
        <w:rPr>
          <w:color w:val="000000"/>
          <w:lang w:val="en-US"/>
        </w:rPr>
        <w:t xml:space="preserve">and “Tyuva sublittoral” testing datasets were extracted from the published data of Marchenko et al. (2023). These authors mapped in detail the distribution of </w:t>
      </w:r>
      <w:r>
        <w:rPr>
          <w:i/>
          <w:color w:val="000000"/>
          <w:lang w:val="en-US"/>
        </w:rPr>
        <w:t>Ptros</w:t>
      </w:r>
      <w:r>
        <w:rPr>
          <w:color w:val="000000"/>
          <w:lang w:val="en-US"/>
        </w:rPr>
        <w:t xml:space="preserve"> in mussel settlements of the </w:t>
      </w:r>
      <w:r>
        <w:rPr>
          <w:color w:val="FF0000"/>
          <w:lang w:val="en-US"/>
        </w:rPr>
        <w:t xml:space="preserve">3-km-long </w:t>
      </w:r>
      <w:r>
        <w:rPr>
          <w:color w:val="000000"/>
          <w:lang w:val="en-US"/>
        </w:rPr>
        <w:t>Tyuva Inlet in the Kola Bay of the Barents Sea (</w:t>
      </w:r>
      <w:r>
        <w:rPr>
          <w:b/>
          <w:color w:val="000000"/>
          <w:lang w:val="en-US"/>
        </w:rPr>
        <w:t>Fig. 1</w:t>
      </w:r>
      <w:r>
        <w:rPr>
          <w:color w:val="000000"/>
          <w:lang w:val="en-US"/>
        </w:rPr>
        <w:t>) sampled in 2009-</w:t>
      </w:r>
      <w:sdt>
        <w:sdtPr>
          <w:tag w:val="goog_rdk_192"/>
          <w:id w:val="833886047"/>
        </w:sdtPr>
        <w:sdtContent/>
      </w:sdt>
      <w:r>
        <w:rPr>
          <w:color w:val="000000"/>
          <w:lang w:val="en-US"/>
        </w:rPr>
        <w:t xml:space="preserve">2010. </w:t>
      </w:r>
      <w:r>
        <w:rPr>
          <w:i/>
          <w:color w:val="FF0000"/>
          <w:lang w:val="en-US"/>
        </w:rPr>
        <w:t xml:space="preserve">Ptros </w:t>
      </w:r>
      <w:r>
        <w:rPr>
          <w:color w:val="FF0000"/>
          <w:lang w:val="en-US"/>
        </w:rPr>
        <w:t xml:space="preserve">was predicted either by direct genotyping or from morphotype frequencies using the formula derived for local populations existing under salinities higher than in the White Sea (Marchenko et al. 2023). </w:t>
      </w:r>
      <w:r>
        <w:rPr>
          <w:color w:val="000000"/>
          <w:lang w:val="en-US"/>
        </w:rPr>
        <w:t xml:space="preserve">They provided a number of environmental characteristics including depth, </w:t>
      </w:r>
      <w:r>
        <w:rPr>
          <w:strike/>
          <w:color w:val="000000"/>
          <w:highlight w:val="yellow"/>
          <w:lang w:val="en-US"/>
        </w:rPr>
        <w:t>Salinity</w:t>
      </w:r>
      <w:r>
        <w:rPr>
          <w:color w:val="000000"/>
          <w:lang w:val="en-US"/>
        </w:rPr>
        <w:t xml:space="preserve"> </w:t>
      </w:r>
      <w:r>
        <w:rPr>
          <w:i/>
          <w:color w:val="FF0000"/>
          <w:lang w:val="en-US"/>
        </w:rPr>
        <w:t>Salinity</w:t>
      </w:r>
      <w:bookmarkStart w:id="7" w:name="bookmark=id.3dy6vkm" w:colFirst="0" w:colLast="0"/>
      <w:bookmarkEnd w:id="7"/>
      <w:r>
        <w:rPr>
          <w:color w:val="000000"/>
          <w:lang w:val="en-US"/>
        </w:rPr>
        <w:t xml:space="preserve">, cover of macrophytes in rank scale, and dominant algal species (usually, kelps in the sublittoral and fucoids on the littoral) for each sampling site. “Tyuva littoral” set contained samples from all 23 littoral sites from the depth range corresponding to the fucoid belt (0.5-1.5 m above mean spring tidal depth, Marchenko et al. </w:t>
      </w:r>
      <w:r>
        <w:rPr>
          <w:strike/>
          <w:color w:val="000000"/>
          <w:highlight w:val="yellow"/>
          <w:lang w:val="en-US"/>
        </w:rPr>
        <w:t>[2023]</w:t>
      </w:r>
      <w:r>
        <w:rPr>
          <w:color w:val="000000"/>
          <w:lang w:val="en-US"/>
        </w:rPr>
        <w:t xml:space="preserve"> </w:t>
      </w:r>
      <w:r>
        <w:rPr>
          <w:color w:val="FF0000"/>
          <w:lang w:val="en-US"/>
        </w:rPr>
        <w:t>(2023)</w:t>
      </w:r>
      <w:r>
        <w:rPr>
          <w:color w:val="000000"/>
          <w:lang w:val="en-US"/>
        </w:rPr>
        <w:t>; note that the position of fucoid belt in the Barents Sea differs from that in the White Sea due to the different tidal amplitude). “Tyuva sublittoral” contained samples from all 15 sublittoral sites (depth range from -0.5 to -3.5 m). Since the substrate of mussel fouling was not registered during sampling, we classified samples into bottom and algal ones by the algal cover in the sites (ranks 1-3 and 4-5, correspondingly). The remaining environmental parameters were assessed as for the modeling dataset, with the nearest port in Ekaterininskaya Gavan Bight considered as active and the river Tyuva flowing into the inlet as a large one.</w:t>
      </w:r>
    </w:p>
    <w:p w14:paraId="71D34005">
      <w:pPr>
        <w:keepNext/>
        <w:pBdr>
          <w:top w:val="none" w:color="auto" w:sz="0" w:space="0"/>
          <w:left w:val="none" w:color="auto" w:sz="0" w:space="0"/>
          <w:bottom w:val="none" w:color="auto" w:sz="0" w:space="0"/>
          <w:right w:val="none" w:color="auto" w:sz="0" w:space="0"/>
          <w:between w:val="none" w:color="auto" w:sz="0" w:space="0"/>
        </w:pBdr>
        <w:spacing w:before="240" w:after="60"/>
        <w:ind w:left="0" w:hanging="2"/>
        <w:jc w:val="left"/>
        <w:rPr>
          <w:i/>
          <w:color w:val="000000"/>
          <w:lang w:val="en-US"/>
        </w:rPr>
      </w:pPr>
      <w:r>
        <w:rPr>
          <w:i/>
          <w:color w:val="000000"/>
          <w:lang w:val="en-US"/>
        </w:rPr>
        <w:t>2.4 Statistical analysis</w:t>
      </w:r>
    </w:p>
    <w:p w14:paraId="504BFB4C">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All the data were processed using the statistical programming language R 4.05 (R Core Team 2023).</w:t>
      </w:r>
    </w:p>
    <w:p w14:paraId="0DF479A4">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b/>
          <w:color w:val="000000"/>
          <w:lang w:val="en-US"/>
        </w:rPr>
        <w:t xml:space="preserve">2.4.1 Dependency of </w:t>
      </w:r>
      <w:r>
        <w:rPr>
          <w:b/>
          <w:i/>
          <w:color w:val="000000"/>
          <w:lang w:val="en-US"/>
        </w:rPr>
        <w:t>Ptros</w:t>
      </w:r>
      <w:r>
        <w:rPr>
          <w:b/>
          <w:color w:val="000000"/>
          <w:lang w:val="en-US"/>
        </w:rPr>
        <w:t xml:space="preserve"> on environmental parameters in modeling dataset (Model 1)</w:t>
      </w:r>
    </w:p>
    <w:p w14:paraId="76EB32AF">
      <w:pPr>
        <w:pBdr>
          <w:top w:val="none" w:color="auto" w:sz="0" w:space="0"/>
          <w:left w:val="none" w:color="auto" w:sz="0" w:space="0"/>
          <w:bottom w:val="none" w:color="auto" w:sz="0" w:space="0"/>
          <w:right w:val="none" w:color="auto" w:sz="0" w:space="0"/>
          <w:between w:val="none" w:color="auto" w:sz="0" w:space="0"/>
        </w:pBdr>
        <w:ind w:left="0" w:hanging="2"/>
        <w:rPr>
          <w:color w:val="FF0000"/>
          <w:lang w:val="en-US"/>
        </w:rPr>
      </w:pPr>
      <w:r>
        <w:rPr>
          <w:color w:val="000000"/>
          <w:lang w:val="en-US"/>
        </w:rPr>
        <w:t xml:space="preserve">We used generalized additive </w:t>
      </w:r>
      <w:r>
        <w:rPr>
          <w:color w:val="FF0000"/>
          <w:lang w:val="en-US"/>
        </w:rPr>
        <w:t xml:space="preserve">mixed </w:t>
      </w:r>
      <w:r>
        <w:rPr>
          <w:color w:val="000000"/>
          <w:lang w:val="en-US"/>
        </w:rPr>
        <w:t>model (</w:t>
      </w:r>
      <w:r>
        <w:rPr>
          <w:strike/>
          <w:color w:val="000000"/>
          <w:highlight w:val="yellow"/>
          <w:lang w:val="en-US"/>
        </w:rPr>
        <w:t>GAM</w:t>
      </w:r>
      <w:r>
        <w:rPr>
          <w:color w:val="000000"/>
          <w:lang w:val="en-US"/>
        </w:rPr>
        <w:t xml:space="preserve"> </w:t>
      </w:r>
      <w:r>
        <w:rPr>
          <w:color w:val="FF0000"/>
          <w:lang w:val="en-US"/>
        </w:rPr>
        <w:t>GAMM</w:t>
      </w:r>
      <w:r>
        <w:rPr>
          <w:color w:val="000000"/>
          <w:lang w:val="en-US"/>
        </w:rPr>
        <w:t xml:space="preserve">, Wood 2017) as a modeling technique, which has been shown to work well for SDM construction (Elith et al. 2006). </w:t>
      </w:r>
      <w:r>
        <w:rPr>
          <w:strike/>
          <w:color w:val="000000"/>
          <w:highlight w:val="yellow"/>
          <w:lang w:val="en-US"/>
        </w:rPr>
        <w:t xml:space="preserve">Importantly, GAM assumes that the relationship between the dependent variable (in our case </w:t>
      </w:r>
      <w:r>
        <w:rPr>
          <w:i/>
          <w:strike/>
          <w:color w:val="000000"/>
          <w:highlight w:val="yellow"/>
          <w:lang w:val="en-US"/>
        </w:rPr>
        <w:t>Ptros</w:t>
      </w:r>
      <w:r>
        <w:rPr>
          <w:strike/>
          <w:color w:val="000000"/>
          <w:highlight w:val="yellow"/>
          <w:lang w:val="en-US"/>
        </w:rPr>
        <w:t>) and continuous predictors is not necessarily linear but may be curvilinear (Austin 2002).</w:t>
      </w:r>
      <w:r>
        <w:rPr>
          <w:color w:val="FF0000"/>
          <w:lang w:val="en-US"/>
        </w:rPr>
        <w:t xml:space="preserve"> One of the strengths of this approach is that additive models assume that the relationship between the dependent variable (in our case </w:t>
      </w:r>
      <w:r>
        <w:rPr>
          <w:i/>
          <w:color w:val="FF0000"/>
          <w:lang w:val="en-US"/>
        </w:rPr>
        <w:t>Ptros</w:t>
      </w:r>
      <w:r>
        <w:rPr>
          <w:color w:val="FF0000"/>
          <w:lang w:val="en-US"/>
        </w:rPr>
        <w:t>) and continuous predictors is not necessarily linear but may be curvilinear (Austin 2002). The weakness of the approach is that it does not provide a direct assessment of either relative or absolute importance of factors.</w:t>
      </w:r>
    </w:p>
    <w:p w14:paraId="380466ED">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strike/>
          <w:highlight w:val="yellow"/>
          <w:lang w:val="en-US"/>
        </w:rPr>
        <w:t>GAM</w:t>
      </w:r>
      <w:r>
        <w:rPr>
          <w:lang w:val="en-US"/>
        </w:rPr>
        <w:t xml:space="preserve"> </w:t>
      </w:r>
      <w:r>
        <w:rPr>
          <w:color w:val="FF0000"/>
          <w:lang w:val="en-US"/>
        </w:rPr>
        <w:t>GAMM</w:t>
      </w:r>
      <w:r>
        <w:rPr>
          <w:color w:val="000000"/>
          <w:lang w:val="en-US"/>
        </w:rPr>
        <w:t xml:space="preserve"> fitted (hereafter, </w:t>
      </w:r>
      <w:r>
        <w:rPr>
          <w:b/>
          <w:color w:val="000000"/>
          <w:lang w:val="en-US"/>
        </w:rPr>
        <w:t>Model 1</w:t>
      </w:r>
      <w:r>
        <w:rPr>
          <w:color w:val="000000"/>
          <w:lang w:val="en-US"/>
        </w:rPr>
        <w:t xml:space="preserve">) was based on beta-binomial residuals distribution and the restricted maximum likelihood method for </w:t>
      </w:r>
      <w:sdt>
        <w:sdtPr>
          <w:tag w:val="goog_rdk_193"/>
          <w:id w:val="9951169"/>
          <w:showingPlcHdr/>
        </w:sdtPr>
        <w:sdtContent>
          <w:r>
            <w:rPr>
              <w:lang w:val="en-US"/>
            </w:rPr>
            <w:t xml:space="preserve">     </w:t>
          </w:r>
        </w:sdtContent>
      </w:sdt>
      <w:r>
        <w:rPr>
          <w:color w:val="000000"/>
          <w:lang w:val="en-US"/>
        </w:rPr>
        <w:t xml:space="preserve">estimation </w:t>
      </w:r>
      <w:r>
        <w:rPr>
          <w:color w:val="FF0000"/>
          <w:lang w:val="en-US"/>
        </w:rPr>
        <w:t>of the parameters.</w:t>
      </w:r>
      <w:r>
        <w:rPr>
          <w:color w:val="000000"/>
          <w:lang w:val="en-US"/>
        </w:rPr>
        <w:t xml:space="preserve"> Smoothers for all continuous predictors were fitted using cubic basic splines. Categorical predictors were included as parametric terms in the model. Site was considered as a random factor. The function gam() from the package “mgcv” (Wood 2017) was used to fit the model.</w:t>
      </w:r>
    </w:p>
    <w:p w14:paraId="1BED559C">
      <w:pPr>
        <w:pBdr>
          <w:top w:val="none" w:color="auto" w:sz="0" w:space="0"/>
          <w:left w:val="none" w:color="auto" w:sz="0" w:space="0"/>
          <w:bottom w:val="none" w:color="auto" w:sz="0" w:space="0"/>
          <w:right w:val="none" w:color="auto" w:sz="0" w:space="0"/>
          <w:between w:val="none" w:color="auto" w:sz="0" w:space="0"/>
        </w:pBdr>
        <w:ind w:left="0" w:hanging="2"/>
        <w:rPr>
          <w:shd w:val="clear" w:color="auto" w:fill="76A5AF"/>
          <w:lang w:val="en-US"/>
        </w:rPr>
      </w:pPr>
      <w:r>
        <w:rPr>
          <w:color w:val="000000"/>
          <w:lang w:val="en-US"/>
        </w:rPr>
        <w:t xml:space="preserve">To check for </w:t>
      </w:r>
      <w:r>
        <w:rPr>
          <w:strike/>
          <w:color w:val="000000"/>
          <w:highlight w:val="yellow"/>
          <w:lang w:val="en-US"/>
        </w:rPr>
        <w:t xml:space="preserve">the </w:t>
      </w:r>
      <w:r>
        <w:rPr>
          <w:color w:val="FF0000"/>
          <w:lang w:val="en-US"/>
        </w:rPr>
        <w:t xml:space="preserve"> all </w:t>
      </w:r>
      <w:r>
        <w:rPr>
          <w:color w:val="000000"/>
          <w:lang w:val="en-US"/>
        </w:rPr>
        <w:t>predictors’ collinearity in</w:t>
      </w:r>
      <w:r>
        <w:rPr>
          <w:strike/>
          <w:color w:val="000000"/>
          <w:highlight w:val="yellow"/>
          <w:lang w:val="en-US"/>
        </w:rPr>
        <w:t xml:space="preserve"> the model</w:t>
      </w:r>
      <w:r>
        <w:rPr>
          <w:color w:val="000000"/>
          <w:highlight w:val="yellow"/>
          <w:lang w:val="en-US"/>
        </w:rPr>
        <w:t xml:space="preserve"> </w:t>
      </w:r>
      <w:r>
        <w:rPr>
          <w:b/>
          <w:color w:val="FF0000"/>
          <w:lang w:val="en-US"/>
        </w:rPr>
        <w:t>Model 1</w:t>
      </w:r>
      <w:r>
        <w:rPr>
          <w:color w:val="FF0000"/>
          <w:lang w:val="en-US"/>
        </w:rPr>
        <w:t xml:space="preserve"> and other models</w:t>
      </w:r>
      <w:r>
        <w:rPr>
          <w:color w:val="000000"/>
          <w:lang w:val="en-US"/>
        </w:rPr>
        <w:t xml:space="preserve">, we calculated the variance inflation factor (VIF, Fox &amp; Monette 1992) </w:t>
      </w:r>
      <w:r>
        <w:rPr>
          <w:color w:val="FF0000"/>
          <w:lang w:val="en-US"/>
        </w:rPr>
        <w:t>considering the value less than 3.5 as acceptable (Quinn &amp; Keough 2002)</w:t>
      </w:r>
      <w:r>
        <w:rPr>
          <w:color w:val="000000"/>
          <w:lang w:val="en-US"/>
        </w:rPr>
        <w:t xml:space="preserve">. </w:t>
      </w:r>
      <w:r>
        <w:rPr>
          <w:strike/>
          <w:color w:val="000000"/>
          <w:highlight w:val="yellow"/>
          <w:lang w:val="en-US"/>
        </w:rPr>
        <w:t>Additionally, we calculated Pearson correlation between continuous predictors</w:t>
      </w:r>
      <w:sdt>
        <w:sdtPr>
          <w:tag w:val="goog_rdk_194"/>
          <w:id w:val="2055278933"/>
        </w:sdtPr>
        <w:sdtContent/>
      </w:sdt>
      <w:r>
        <w:rPr>
          <w:strike/>
          <w:color w:val="000000"/>
          <w:highlight w:val="yellow"/>
          <w:lang w:val="en-US"/>
        </w:rPr>
        <w:t>.</w:t>
      </w:r>
      <w:r>
        <w:rPr>
          <w:color w:val="000000"/>
          <w:lang w:val="en-US"/>
        </w:rPr>
        <w:t xml:space="preserve"> To verify that </w:t>
      </w:r>
      <w:r>
        <w:rPr>
          <w:b/>
          <w:color w:val="000000"/>
          <w:lang w:val="en-US"/>
        </w:rPr>
        <w:t>Model 1</w:t>
      </w:r>
      <w:r>
        <w:rPr>
          <w:color w:val="000000"/>
          <w:lang w:val="en-US"/>
        </w:rPr>
        <w:t xml:space="preserve"> met the assumptions of sampling independence, we examined the presence of residuals’ spatial autocorrelation by means of spline correlogram construction (Bjørnstad &amp; Falck 2001) with the function spline.correlog() from the package “ncf” (Bjornstad 2022) and found no evidence of spatial autocorrelation. </w:t>
      </w:r>
      <w:r>
        <w:rPr>
          <w:color w:val="FF0000"/>
          <w:lang w:val="en-US"/>
        </w:rPr>
        <w:t>We also considered the model residuals in relation to year of sampling and found no significant patterns.</w:t>
      </w:r>
      <w:sdt>
        <w:sdtPr>
          <w:tag w:val="goog_rdk_195"/>
          <w:id w:val="568237198"/>
        </w:sdtPr>
        <w:sdtContent/>
      </w:sdt>
      <w:r>
        <w:rPr>
          <w:color w:val="FF0000"/>
          <w:lang w:val="en-US"/>
        </w:rPr>
        <w:t xml:space="preserve"> </w:t>
      </w:r>
    </w:p>
    <w:p w14:paraId="7AFA0E65">
      <w:pPr>
        <w:pBdr>
          <w:top w:val="none" w:color="auto" w:sz="0" w:space="0"/>
          <w:left w:val="none" w:color="auto" w:sz="0" w:space="0"/>
          <w:bottom w:val="none" w:color="auto" w:sz="0" w:space="0"/>
          <w:right w:val="none" w:color="auto" w:sz="0" w:space="0"/>
          <w:between w:val="none" w:color="auto" w:sz="0" w:space="0"/>
        </w:pBdr>
        <w:ind w:left="0" w:hanging="2"/>
        <w:rPr>
          <w:b/>
          <w:color w:val="FF0000"/>
          <w:lang w:val="en-US"/>
        </w:rPr>
      </w:pPr>
      <w:r>
        <w:rPr>
          <w:b/>
          <w:color w:val="FF0000"/>
          <w:lang w:val="en-US"/>
        </w:rPr>
        <w:t>Dependence of abundance of mussels of different morphotypes on environmental parameters in a modeling dataset (Model 2)</w:t>
      </w:r>
    </w:p>
    <w:p w14:paraId="660738E4">
      <w:pPr>
        <w:pBdr>
          <w:top w:val="none" w:color="auto" w:sz="0" w:space="0"/>
          <w:left w:val="none" w:color="auto" w:sz="0" w:space="0"/>
          <w:bottom w:val="none" w:color="auto" w:sz="0" w:space="0"/>
          <w:right w:val="none" w:color="auto" w:sz="0" w:space="0"/>
          <w:between w:val="none" w:color="auto" w:sz="0" w:space="0"/>
        </w:pBdr>
        <w:ind w:left="0" w:hanging="2"/>
        <w:rPr>
          <w:color w:val="FF0000"/>
          <w:shd w:val="clear" w:color="auto" w:fill="76A5AF"/>
          <w:lang w:val="en-US"/>
        </w:rPr>
      </w:pPr>
      <w:r>
        <w:rPr>
          <w:color w:val="FF0000"/>
          <w:lang w:val="en-US"/>
        </w:rPr>
        <w:t xml:space="preserve">The relationships between the taxonomic structure and the predictors were further investigated using abundances of mussels of different morphotypes. This means that we equated morphotypes with species. However, this assumption should not have crucially biased the results of the analysis, given the proportional relationship between </w:t>
      </w:r>
      <w:r>
        <w:rPr>
          <w:i/>
          <w:color w:val="FF0000"/>
          <w:lang w:val="en-US"/>
        </w:rPr>
        <w:t>PT</w:t>
      </w:r>
      <w:r>
        <w:rPr>
          <w:color w:val="FF0000"/>
          <w:lang w:val="en-US"/>
        </w:rPr>
        <w:t xml:space="preserve"> and </w:t>
      </w:r>
      <w:r>
        <w:rPr>
          <w:i/>
          <w:color w:val="FF0000"/>
          <w:lang w:val="en-US"/>
        </w:rPr>
        <w:t>Ptros</w:t>
      </w:r>
      <w:r>
        <w:rPr>
          <w:color w:val="FF0000"/>
          <w:lang w:val="en-US"/>
        </w:rPr>
        <w:t xml:space="preserve"> in mussel settlements in the study area (Khaitov et al. 2021). The mean abundances of mussels of E- and T-morphotypes across samples from each site (from both substrates) were log-transformed and used as the dependent variable in </w:t>
      </w:r>
      <w:r>
        <w:rPr>
          <w:b/>
          <w:color w:val="FF0000"/>
          <w:lang w:val="en-US"/>
        </w:rPr>
        <w:t>Model 2</w:t>
      </w:r>
      <w:r>
        <w:rPr>
          <w:color w:val="FF0000"/>
          <w:lang w:val="en-US"/>
        </w:rPr>
        <w:t xml:space="preserve">. The model was constructed as a generalized additive one  (GAM) with Gaussian residuals’ distribution and included the factor </w:t>
      </w:r>
      <w:r>
        <w:rPr>
          <w:i/>
          <w:color w:val="FF0000"/>
          <w:lang w:val="en-US"/>
        </w:rPr>
        <w:t>Morphotype</w:t>
      </w:r>
      <w:r>
        <w:rPr>
          <w:color w:val="FF0000"/>
          <w:lang w:val="en-US"/>
        </w:rPr>
        <w:t xml:space="preserve">, the same set of predictors as in </w:t>
      </w:r>
      <w:r>
        <w:rPr>
          <w:b/>
          <w:color w:val="FF0000"/>
          <w:lang w:val="en-US"/>
        </w:rPr>
        <w:t>Model 1</w:t>
      </w:r>
      <w:r>
        <w:rPr>
          <w:color w:val="FF0000"/>
          <w:lang w:val="en-US"/>
        </w:rPr>
        <w:t xml:space="preserve"> except </w:t>
      </w:r>
      <w:r>
        <w:rPr>
          <w:i/>
          <w:color w:val="FF0000"/>
          <w:lang w:val="en-US"/>
        </w:rPr>
        <w:t xml:space="preserve">Substrate </w:t>
      </w:r>
      <w:r>
        <w:rPr>
          <w:color w:val="FF0000"/>
          <w:lang w:val="en-US"/>
        </w:rPr>
        <w:t xml:space="preserve">and </w:t>
      </w:r>
      <w:r>
        <w:rPr>
          <w:i/>
          <w:color w:val="FF0000"/>
          <w:lang w:val="en-US"/>
        </w:rPr>
        <w:t>Site</w:t>
      </w:r>
      <w:r>
        <w:rPr>
          <w:color w:val="FF0000"/>
          <w:lang w:val="en-US"/>
        </w:rPr>
        <w:t xml:space="preserve">, and interactions between </w:t>
      </w:r>
      <w:r>
        <w:rPr>
          <w:i/>
          <w:color w:val="FF0000"/>
          <w:lang w:val="en-US"/>
        </w:rPr>
        <w:t xml:space="preserve">Morphotype </w:t>
      </w:r>
      <w:r>
        <w:rPr>
          <w:color w:val="FF0000"/>
          <w:lang w:val="en-US"/>
        </w:rPr>
        <w:t xml:space="preserve">and other predictors. </w:t>
      </w:r>
    </w:p>
    <w:p w14:paraId="3E1E7AF0">
      <w:pPr>
        <w:ind w:left="0" w:hanging="2"/>
        <w:rPr>
          <w:color w:val="FF0000"/>
          <w:highlight w:val="yellow"/>
          <w:lang w:val="en-US"/>
        </w:rPr>
      </w:pPr>
    </w:p>
    <w:p w14:paraId="325F298C">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b/>
          <w:color w:val="000000"/>
          <w:lang w:val="en-US"/>
        </w:rPr>
        <w:t xml:space="preserve">2.4.2 Association between </w:t>
      </w:r>
      <w:r>
        <w:rPr>
          <w:b/>
          <w:i/>
          <w:color w:val="000000"/>
          <w:lang w:val="en-US"/>
        </w:rPr>
        <w:t>Ptros</w:t>
      </w:r>
      <w:r>
        <w:rPr>
          <w:b/>
          <w:color w:val="000000"/>
          <w:lang w:val="en-US"/>
        </w:rPr>
        <w:t>, substrate and mussel abundance</w:t>
      </w:r>
    </w:p>
    <w:p w14:paraId="07C9A9F8">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The ultimate goal of the analysis was to find out how the segregation of </w:t>
      </w:r>
      <w:r>
        <w:rPr>
          <w:i/>
          <w:color w:val="000000"/>
          <w:lang w:val="en-US"/>
        </w:rPr>
        <w:t>ME</w:t>
      </w:r>
      <w:r>
        <w:rPr>
          <w:color w:val="000000"/>
          <w:lang w:val="en-US"/>
        </w:rPr>
        <w:t xml:space="preserve"> and </w:t>
      </w:r>
      <w:r>
        <w:rPr>
          <w:i/>
          <w:color w:val="000000"/>
          <w:lang w:val="en-US"/>
        </w:rPr>
        <w:t>MT</w:t>
      </w:r>
      <w:r>
        <w:rPr>
          <w:color w:val="000000"/>
          <w:lang w:val="en-US"/>
        </w:rPr>
        <w:t xml:space="preserve"> between algal and bottom substrates depended on the abundance of each species on each substrate. For each site we calculated the difference between proportion of </w:t>
      </w:r>
      <w:r>
        <w:rPr>
          <w:i/>
          <w:color w:val="000000"/>
          <w:lang w:val="en-US"/>
        </w:rPr>
        <w:t>MT</w:t>
      </w:r>
      <w:r>
        <w:rPr>
          <w:color w:val="000000"/>
          <w:lang w:val="en-US"/>
        </w:rPr>
        <w:t xml:space="preserve"> in algal and bottom samples: </w:t>
      </w:r>
      <w:r>
        <w:rPr>
          <w:i/>
          <w:color w:val="000000"/>
          <w:lang w:val="en-US"/>
        </w:rPr>
        <w:t>Dif</w:t>
      </w:r>
      <w:r>
        <w:rPr>
          <w:color w:val="000000"/>
          <w:lang w:val="en-US"/>
        </w:rPr>
        <w:t xml:space="preserve"> = </w:t>
      </w:r>
      <w:r>
        <w:rPr>
          <w:i/>
          <w:color w:val="000000"/>
          <w:lang w:val="en-US"/>
        </w:rPr>
        <w:t>Ptros</w:t>
      </w:r>
      <w:r>
        <w:rPr>
          <w:i/>
          <w:color w:val="000000"/>
          <w:vertAlign w:val="subscript"/>
          <w:lang w:val="en-US"/>
        </w:rPr>
        <w:t>Algae</w:t>
      </w:r>
      <w:r>
        <w:rPr>
          <w:color w:val="000000"/>
          <w:lang w:val="en-US"/>
        </w:rPr>
        <w:t xml:space="preserve"> - </w:t>
      </w:r>
      <w:r>
        <w:rPr>
          <w:i/>
          <w:color w:val="000000"/>
          <w:lang w:val="en-US"/>
        </w:rPr>
        <w:t>Ptros</w:t>
      </w:r>
      <w:r>
        <w:rPr>
          <w:i/>
          <w:color w:val="000000"/>
          <w:vertAlign w:val="subscript"/>
          <w:lang w:val="en-US"/>
        </w:rPr>
        <w:t>Bottom</w:t>
      </w:r>
      <w:r>
        <w:rPr>
          <w:color w:val="000000"/>
          <w:lang w:val="en-US"/>
        </w:rPr>
        <w:t xml:space="preserve">. The obtained </w:t>
      </w:r>
      <w:r>
        <w:rPr>
          <w:strike/>
          <w:color w:val="000000"/>
          <w:highlight w:val="yellow"/>
          <w:lang w:val="en-US"/>
        </w:rPr>
        <w:t>Dif</w:t>
      </w:r>
      <w:r>
        <w:rPr>
          <w:color w:val="000000"/>
          <w:lang w:val="en-US"/>
        </w:rPr>
        <w:t xml:space="preserve"> </w:t>
      </w:r>
      <w:r>
        <w:rPr>
          <w:i/>
          <w:color w:val="FF0000"/>
          <w:lang w:val="en-US"/>
        </w:rPr>
        <w:t>Diff</w:t>
      </w:r>
      <w:r>
        <w:rPr>
          <w:color w:val="000000"/>
          <w:lang w:val="en-US"/>
        </w:rPr>
        <w:t xml:space="preserve"> values were used as a dependent variable in </w:t>
      </w:r>
      <w:r>
        <w:rPr>
          <w:b/>
          <w:strike/>
          <w:color w:val="000000"/>
          <w:highlight w:val="yellow"/>
          <w:lang w:val="en-US"/>
        </w:rPr>
        <w:t>Model 2</w:t>
      </w:r>
      <w:r>
        <w:rPr>
          <w:color w:val="000000"/>
          <w:highlight w:val="yellow"/>
          <w:lang w:val="en-US"/>
        </w:rPr>
        <w:t xml:space="preserve"> </w:t>
      </w:r>
      <w:r>
        <w:rPr>
          <w:b/>
          <w:color w:val="FF0000"/>
          <w:lang w:val="en-US"/>
        </w:rPr>
        <w:t>Model 3</w:t>
      </w:r>
      <w:r>
        <w:rPr>
          <w:color w:val="000000"/>
          <w:lang w:val="en-US"/>
        </w:rPr>
        <w:t>, which was constructed as GAM with Gaussian residuals’ distribution.</w:t>
      </w:r>
    </w:p>
    <w:p w14:paraId="5E8A34DB">
      <w:pPr>
        <w:pBdr>
          <w:top w:val="none" w:color="auto" w:sz="0" w:space="0"/>
          <w:left w:val="none" w:color="auto" w:sz="0" w:space="0"/>
          <w:bottom w:val="none" w:color="auto" w:sz="0" w:space="0"/>
          <w:right w:val="none" w:color="auto" w:sz="0" w:space="0"/>
          <w:between w:val="none" w:color="auto" w:sz="0" w:space="0"/>
        </w:pBdr>
        <w:ind w:left="0" w:hanging="2"/>
        <w:rPr>
          <w:strike/>
          <w:highlight w:val="yellow"/>
          <w:lang w:val="en-US"/>
        </w:rPr>
      </w:pPr>
      <w:r>
        <w:rPr>
          <w:strike/>
          <w:color w:val="000000"/>
          <w:highlight w:val="yellow"/>
          <w:lang w:val="en-US"/>
        </w:rPr>
        <w:t xml:space="preserve">Assessing the dependence of </w:t>
      </w:r>
      <w:r>
        <w:rPr>
          <w:i/>
          <w:strike/>
          <w:color w:val="000000"/>
          <w:highlight w:val="yellow"/>
          <w:lang w:val="en-US"/>
        </w:rPr>
        <w:t>Diff</w:t>
      </w:r>
      <w:r>
        <w:rPr>
          <w:strike/>
          <w:color w:val="000000"/>
          <w:highlight w:val="yellow"/>
          <w:lang w:val="en-US"/>
        </w:rPr>
        <w:t xml:space="preserve"> on </w:t>
      </w:r>
      <w:r>
        <w:rPr>
          <w:i/>
          <w:strike/>
          <w:color w:val="000000"/>
          <w:highlight w:val="yellow"/>
          <w:lang w:val="en-US"/>
        </w:rPr>
        <w:t>Ptros</w:t>
      </w:r>
      <w:r>
        <w:rPr>
          <w:i/>
          <w:strike/>
          <w:color w:val="000000"/>
          <w:highlight w:val="yellow"/>
          <w:vertAlign w:val="subscript"/>
          <w:lang w:val="en-US"/>
        </w:rPr>
        <w:t>Site</w:t>
      </w:r>
      <w:r>
        <w:rPr>
          <w:strike/>
          <w:color w:val="000000"/>
          <w:highlight w:val="yellow"/>
          <w:lang w:val="en-US"/>
        </w:rPr>
        <w:t xml:space="preserve"> and mussel abundances, we could not directly operate with </w:t>
      </w:r>
      <w:r>
        <w:rPr>
          <w:i/>
          <w:strike/>
          <w:color w:val="000000"/>
          <w:highlight w:val="yellow"/>
          <w:lang w:val="en-US"/>
        </w:rPr>
        <w:t>ME</w:t>
      </w:r>
      <w:r>
        <w:rPr>
          <w:strike/>
          <w:color w:val="000000"/>
          <w:highlight w:val="yellow"/>
          <w:lang w:val="en-US"/>
        </w:rPr>
        <w:t xml:space="preserve"> and </w:t>
      </w:r>
      <w:r>
        <w:rPr>
          <w:i/>
          <w:strike/>
          <w:color w:val="000000"/>
          <w:highlight w:val="yellow"/>
          <w:lang w:val="en-US"/>
        </w:rPr>
        <w:t>MT</w:t>
      </w:r>
      <w:r>
        <w:rPr>
          <w:strike/>
          <w:color w:val="000000"/>
          <w:highlight w:val="yellow"/>
          <w:lang w:val="en-US"/>
        </w:rPr>
        <w:t xml:space="preserve"> densities because they could be calculated otherwise than through </w:t>
      </w:r>
      <w:r>
        <w:rPr>
          <w:i/>
          <w:strike/>
          <w:color w:val="000000"/>
          <w:highlight w:val="yellow"/>
          <w:lang w:val="en-US"/>
        </w:rPr>
        <w:t>Ptros</w:t>
      </w:r>
      <w:r>
        <w:rPr>
          <w:strike/>
          <w:color w:val="000000"/>
          <w:highlight w:val="yellow"/>
          <w:lang w:val="en-US"/>
        </w:rPr>
        <w:t xml:space="preserve">, which would have inevitably resulted in the collinearity of the predictors. Therefore, we performed principal component analysis for the abundance matrix of T- and E-morphotypes on algal and bottom substrates. </w:t>
      </w:r>
      <w:r>
        <w:rPr>
          <w:strike/>
          <w:highlight w:val="yellow"/>
          <w:lang w:val="en-US"/>
        </w:rPr>
        <w:t xml:space="preserve">Thus we </w:t>
      </w:r>
      <w:r>
        <w:rPr>
          <w:strike/>
          <w:color w:val="000000"/>
          <w:highlight w:val="yellow"/>
          <w:lang w:val="en-US"/>
        </w:rPr>
        <w:t xml:space="preserve">used PC1 and PC2 values as independent variables, along with </w:t>
      </w:r>
      <w:r>
        <w:rPr>
          <w:i/>
          <w:strike/>
          <w:color w:val="000000"/>
          <w:highlight w:val="yellow"/>
          <w:lang w:val="en-US"/>
        </w:rPr>
        <w:t>Ptros</w:t>
      </w:r>
      <w:r>
        <w:rPr>
          <w:i/>
          <w:strike/>
          <w:color w:val="000000"/>
          <w:highlight w:val="yellow"/>
          <w:vertAlign w:val="subscript"/>
          <w:lang w:val="en-US"/>
        </w:rPr>
        <w:t>Site</w:t>
      </w:r>
      <w:r>
        <w:rPr>
          <w:strike/>
          <w:color w:val="000000"/>
          <w:highlight w:val="yellow"/>
          <w:lang w:val="en-US"/>
        </w:rPr>
        <w:t xml:space="preserve">, in </w:t>
      </w:r>
      <w:r>
        <w:rPr>
          <w:b/>
          <w:strike/>
          <w:color w:val="000000"/>
          <w:highlight w:val="yellow"/>
          <w:lang w:val="en-US"/>
        </w:rPr>
        <w:t>Model 2</w:t>
      </w:r>
      <w:r>
        <w:rPr>
          <w:strike/>
          <w:color w:val="000000"/>
          <w:highlight w:val="yellow"/>
          <w:lang w:val="en-US"/>
        </w:rPr>
        <w:t xml:space="preserve">. This means that we had to equate morphotypes with species in this case. However, this assumption should not have crucially biased the results of the analysis, given the proportional relationship between </w:t>
      </w:r>
      <w:r>
        <w:rPr>
          <w:i/>
          <w:strike/>
          <w:color w:val="000000"/>
          <w:highlight w:val="yellow"/>
          <w:lang w:val="en-US"/>
        </w:rPr>
        <w:t>PT</w:t>
      </w:r>
      <w:r>
        <w:rPr>
          <w:strike/>
          <w:color w:val="000000"/>
          <w:highlight w:val="yellow"/>
          <w:lang w:val="en-US"/>
        </w:rPr>
        <w:t xml:space="preserve"> and </w:t>
      </w:r>
      <w:r>
        <w:rPr>
          <w:i/>
          <w:strike/>
          <w:color w:val="000000"/>
          <w:highlight w:val="yellow"/>
          <w:lang w:val="en-US"/>
        </w:rPr>
        <w:t>Ptros</w:t>
      </w:r>
      <w:r>
        <w:rPr>
          <w:strike/>
          <w:color w:val="000000"/>
          <w:highlight w:val="yellow"/>
          <w:lang w:val="en-US"/>
        </w:rPr>
        <w:t xml:space="preserve"> in mussel settlements from the study area (Khaitov et al. 2021). We used VIF to control for the level of collinearity of the final set of predictors considering the value less than 3.5 as acceptable (Quinn &amp; Keough 2002)</w:t>
      </w:r>
      <w:r>
        <w:rPr>
          <w:strike/>
          <w:highlight w:val="yellow"/>
          <w:lang w:val="en-US"/>
        </w:rPr>
        <w:t xml:space="preserve">. </w:t>
      </w:r>
    </w:p>
    <w:p w14:paraId="771AA460">
      <w:pPr>
        <w:pBdr>
          <w:top w:val="none" w:color="auto" w:sz="0" w:space="0"/>
          <w:left w:val="none" w:color="auto" w:sz="0" w:space="0"/>
          <w:bottom w:val="none" w:color="auto" w:sz="0" w:space="0"/>
          <w:right w:val="none" w:color="auto" w:sz="0" w:space="0"/>
          <w:between w:val="none" w:color="auto" w:sz="0" w:space="0"/>
        </w:pBdr>
        <w:ind w:left="0" w:hanging="2"/>
        <w:rPr>
          <w:color w:val="FF0000"/>
          <w:lang w:val="en-US"/>
        </w:rPr>
      </w:pPr>
      <w:r>
        <w:rPr>
          <w:color w:val="FF0000"/>
          <w:lang w:val="en-US"/>
        </w:rPr>
        <w:t xml:space="preserve">Assessing the dependence of </w:t>
      </w:r>
      <w:r>
        <w:rPr>
          <w:i/>
          <w:color w:val="FF0000"/>
          <w:lang w:val="en-US"/>
        </w:rPr>
        <w:t>Diff</w:t>
      </w:r>
      <w:r>
        <w:rPr>
          <w:color w:val="FF0000"/>
          <w:lang w:val="en-US"/>
        </w:rPr>
        <w:t xml:space="preserve"> on </w:t>
      </w:r>
      <w:r>
        <w:rPr>
          <w:i/>
          <w:color w:val="FF0000"/>
          <w:lang w:val="en-US"/>
        </w:rPr>
        <w:t>Ptros</w:t>
      </w:r>
      <w:r>
        <w:rPr>
          <w:i/>
          <w:color w:val="FF0000"/>
          <w:vertAlign w:val="subscript"/>
          <w:lang w:val="en-US"/>
        </w:rPr>
        <w:t>Site</w:t>
      </w:r>
      <w:r>
        <w:rPr>
          <w:color w:val="FF0000"/>
          <w:lang w:val="en-US"/>
        </w:rPr>
        <w:t xml:space="preserve">, we could not directly operate with densities of morphotypes because they were collinear on different substrates (see Results). Therefore, we performed principal component analysis for the abundance matrix of T- and E-morphotypes on algal and bottom substrates and used PC1 and PC2 values as proxies of morphotype abundances, along with </w:t>
      </w:r>
      <w:r>
        <w:rPr>
          <w:i/>
          <w:color w:val="FF0000"/>
          <w:lang w:val="en-US"/>
        </w:rPr>
        <w:t>Ptros</w:t>
      </w:r>
      <w:r>
        <w:rPr>
          <w:i/>
          <w:color w:val="FF0000"/>
          <w:vertAlign w:val="subscript"/>
          <w:lang w:val="en-US"/>
        </w:rPr>
        <w:t>Site</w:t>
      </w:r>
      <w:r>
        <w:rPr>
          <w:color w:val="FF0000"/>
          <w:lang w:val="en-US"/>
        </w:rPr>
        <w:t xml:space="preserve">, in </w:t>
      </w:r>
      <w:r>
        <w:rPr>
          <w:b/>
          <w:color w:val="FF0000"/>
          <w:lang w:val="en-US"/>
        </w:rPr>
        <w:t>Model 3</w:t>
      </w:r>
      <w:r>
        <w:rPr>
          <w:color w:val="FF0000"/>
          <w:lang w:val="en-US"/>
        </w:rPr>
        <w:t xml:space="preserve">. </w:t>
      </w:r>
    </w:p>
    <w:p w14:paraId="5420E984">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b/>
          <w:color w:val="000000"/>
          <w:lang w:val="en-US"/>
        </w:rPr>
        <w:t>2.4.3 Assessment of predictive power of Model 1</w:t>
      </w:r>
    </w:p>
    <w:p w14:paraId="0DAB4380">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lang w:val="en-US"/>
        </w:rPr>
        <w:t xml:space="preserve">     </w:t>
      </w:r>
      <w:sdt>
        <w:sdtPr>
          <w:tag w:val="goog_rdk_196"/>
          <w:id w:val="1232579130"/>
        </w:sdtPr>
        <w:sdtContent>
          <w:sdt>
            <w:sdtPr>
              <w:tag w:val="goog_rdk_197"/>
              <w:id w:val="1653249593"/>
            </w:sdtPr>
            <w:sdtContent/>
          </w:sdt>
        </w:sdtContent>
      </w:sdt>
      <w:sdt>
        <w:sdtPr>
          <w:tag w:val="goog_rdk_198"/>
          <w:id w:val="-425270971"/>
        </w:sdtPr>
        <w:sdtContent>
          <w:r>
            <w:rPr>
              <w:color w:val="FF0000"/>
              <w:highlight w:val="yellow"/>
              <w:lang w:val="en-US"/>
            </w:rPr>
            <w:t>T</w:t>
          </w:r>
        </w:sdtContent>
      </w:sdt>
      <w:r>
        <w:rPr>
          <w:color w:val="000000"/>
          <w:lang w:val="en-US"/>
        </w:rPr>
        <w:t xml:space="preserve">o check whether </w:t>
      </w:r>
      <w:r>
        <w:rPr>
          <w:b/>
          <w:color w:val="000000"/>
          <w:lang w:val="en-US"/>
        </w:rPr>
        <w:t>Model 1</w:t>
      </w:r>
      <w:r>
        <w:rPr>
          <w:color w:val="000000"/>
          <w:lang w:val="en-US"/>
        </w:rPr>
        <w:t xml:space="preserve"> could be used to predict the dominant species in bottom and algal samples at a site with known environmental parameters, </w:t>
      </w:r>
      <w:r>
        <w:rPr>
          <w:i/>
          <w:color w:val="000000"/>
          <w:lang w:val="en-US"/>
        </w:rPr>
        <w:t>MT</w:t>
      </w:r>
      <w:r>
        <w:rPr>
          <w:color w:val="000000"/>
          <w:lang w:val="en-US"/>
        </w:rPr>
        <w:t xml:space="preserve"> (</w:t>
      </w:r>
      <w:r>
        <w:rPr>
          <w:i/>
          <w:color w:val="000000"/>
          <w:lang w:val="en-US"/>
        </w:rPr>
        <w:t>Ptros</w:t>
      </w:r>
      <w:r>
        <w:rPr>
          <w:color w:val="000000"/>
          <w:lang w:val="en-US"/>
        </w:rPr>
        <w:t xml:space="preserve">&gt;0.5) or </w:t>
      </w:r>
      <w:r>
        <w:rPr>
          <w:i/>
          <w:color w:val="000000"/>
          <w:lang w:val="en-US"/>
        </w:rPr>
        <w:t>ME</w:t>
      </w:r>
      <w:r>
        <w:rPr>
          <w:color w:val="000000"/>
          <w:lang w:val="en-US"/>
        </w:rPr>
        <w:t xml:space="preserve"> (</w:t>
      </w:r>
      <w:r>
        <w:rPr>
          <w:i/>
          <w:color w:val="000000"/>
          <w:lang w:val="en-US"/>
        </w:rPr>
        <w:t>Ptros</w:t>
      </w:r>
      <w:r>
        <w:rPr>
          <w:color w:val="000000"/>
          <w:lang w:val="en-US"/>
        </w:rPr>
        <w:t>&lt;0.5)</w:t>
      </w:r>
      <w:sdt>
        <w:sdtPr>
          <w:tag w:val="goog_rdk_199"/>
          <w:id w:val="-1909535989"/>
          <w:showingPlcHdr/>
        </w:sdtPr>
        <w:sdtContent>
          <w:r>
            <w:rPr>
              <w:lang w:val="en-US"/>
            </w:rPr>
            <w:t xml:space="preserve">     </w:t>
          </w:r>
        </w:sdtContent>
      </w:sdt>
      <w:r>
        <w:rPr>
          <w:color w:val="000000"/>
          <w:lang w:val="en-US"/>
        </w:rPr>
        <w:t xml:space="preserve">, we used all the parameters </w:t>
      </w:r>
      <w:r>
        <w:rPr>
          <w:color w:val="FF0000"/>
          <w:lang w:val="en-US"/>
        </w:rPr>
        <w:t xml:space="preserve">from </w:t>
      </w:r>
      <w:r>
        <w:rPr>
          <w:b/>
          <w:color w:val="FF0000"/>
          <w:lang w:val="en-US"/>
        </w:rPr>
        <w:t>Model 1</w:t>
      </w:r>
      <w:r>
        <w:rPr>
          <w:color w:val="000000"/>
          <w:lang w:val="en-US"/>
        </w:rPr>
        <w:t xml:space="preserve"> to predict </w:t>
      </w:r>
      <w:r>
        <w:rPr>
          <w:i/>
          <w:color w:val="000000"/>
          <w:lang w:val="en-US"/>
        </w:rPr>
        <w:t>Ptros</w:t>
      </w:r>
      <w:r>
        <w:rPr>
          <w:i/>
          <w:color w:val="000000"/>
          <w:vertAlign w:val="subscript"/>
          <w:lang w:val="en-US"/>
        </w:rPr>
        <w:t>Algae</w:t>
      </w:r>
      <w:r>
        <w:rPr>
          <w:color w:val="000000"/>
          <w:lang w:val="en-US"/>
        </w:rPr>
        <w:t xml:space="preserve"> and </w:t>
      </w:r>
      <w:r>
        <w:rPr>
          <w:i/>
          <w:color w:val="000000"/>
          <w:lang w:val="en-US"/>
        </w:rPr>
        <w:t>Ptros</w:t>
      </w:r>
      <w:r>
        <w:rPr>
          <w:i/>
          <w:color w:val="000000"/>
          <w:vertAlign w:val="subscript"/>
          <w:lang w:val="en-US"/>
        </w:rPr>
        <w:t>Bottom</w:t>
      </w:r>
      <w:r>
        <w:rPr>
          <w:color w:val="000000"/>
          <w:lang w:val="en-US"/>
        </w:rPr>
        <w:t xml:space="preserve"> for each site within the modeling dataset and within each of the three testing datasets. The predicted values were categorized into those greater than 0.5 and those </w:t>
      </w:r>
      <w:sdt>
        <w:sdtPr>
          <w:tag w:val="goog_rdk_200"/>
          <w:id w:val="-572044909"/>
          <w:showingPlcHdr/>
        </w:sdtPr>
        <w:sdtContent>
          <w:r>
            <w:rPr>
              <w:lang w:val="en-US"/>
            </w:rPr>
            <w:t xml:space="preserve">     </w:t>
          </w:r>
        </w:sdtContent>
      </w:sdt>
      <w:sdt>
        <w:sdtPr>
          <w:tag w:val="goog_rdk_201"/>
          <w:id w:val="-710423975"/>
        </w:sdtPr>
        <w:sdtContent>
          <w:r>
            <w:rPr>
              <w:color w:val="FF0000"/>
              <w:lang w:val="en-US"/>
            </w:rPr>
            <w:t xml:space="preserve">smaller </w:t>
          </w:r>
        </w:sdtContent>
      </w:sdt>
      <w:r>
        <w:rPr>
          <w:color w:val="000000"/>
          <w:lang w:val="en-US"/>
        </w:rPr>
        <w:t xml:space="preserve">than 0.5 and considered to be classifiers for detecting </w:t>
      </w:r>
      <w:r>
        <w:rPr>
          <w:i/>
          <w:color w:val="000000"/>
          <w:lang w:val="en-US"/>
        </w:rPr>
        <w:t>MT</w:t>
      </w:r>
      <w:r>
        <w:rPr>
          <w:color w:val="000000"/>
          <w:lang w:val="en-US"/>
        </w:rPr>
        <w:t xml:space="preserve">- or </w:t>
      </w:r>
      <w:r>
        <w:rPr>
          <w:i/>
          <w:color w:val="000000"/>
          <w:lang w:val="en-US"/>
        </w:rPr>
        <w:t>ME</w:t>
      </w:r>
      <w:bookmarkStart w:id="8" w:name="bookmark=id.1t3h5sf" w:colFirst="0" w:colLast="0"/>
      <w:bookmarkEnd w:id="8"/>
      <w:r>
        <w:rPr>
          <w:color w:val="000000"/>
          <w:lang w:val="en-US"/>
        </w:rPr>
        <w:t xml:space="preserve">-dominated samples. The receiver operating characteristics (ROC) followed by the analysis of the area under the curve (AUC, Fielding &amp; Bell 1997, Fawcett 2006) were used to evaluate the performance of the models. We considered AUC </w:t>
      </w:r>
      <w:sdt>
        <w:sdtPr>
          <w:tag w:val="goog_rdk_202"/>
          <w:id w:val="278764464"/>
          <w:showingPlcHdr/>
        </w:sdtPr>
        <w:sdtContent>
          <w:r>
            <w:rPr>
              <w:lang w:val="en-US"/>
            </w:rPr>
            <w:t xml:space="preserve">     </w:t>
          </w:r>
        </w:sdtContent>
      </w:sdt>
      <w:sdt>
        <w:sdtPr>
          <w:tag w:val="goog_rdk_203"/>
          <w:id w:val="263347804"/>
        </w:sdtPr>
        <w:sdtContent>
          <w:r>
            <w:rPr>
              <w:color w:val="FF0000"/>
              <w:lang w:val="en-US"/>
            </w:rPr>
            <w:t xml:space="preserve">greater </w:t>
          </w:r>
        </w:sdtContent>
      </w:sdt>
      <w:r>
        <w:rPr>
          <w:lang w:val="en-US"/>
        </w:rPr>
        <w:t xml:space="preserve">or equal to 0.7 as acceptable discrimination (Hosmer et al., 2013). </w:t>
      </w:r>
      <w:r>
        <w:rPr>
          <w:color w:val="000000"/>
          <w:lang w:val="en-US"/>
        </w:rPr>
        <w:t>Function roc() from the package “pROC” (Robin et al. 2011) was used.</w:t>
      </w:r>
    </w:p>
    <w:p w14:paraId="7E49311B">
      <w:pPr>
        <w:keepNext/>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240" w:after="60"/>
        <w:ind w:hanging="2"/>
        <w:jc w:val="left"/>
        <w:rPr>
          <w:i/>
          <w:color w:val="000000"/>
        </w:rPr>
      </w:pPr>
      <w:r>
        <w:rPr>
          <w:i/>
          <w:color w:val="000000"/>
        </w:rPr>
        <w:t>RESULTS</w:t>
      </w:r>
    </w:p>
    <w:p w14:paraId="58EDCE12">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Ranges and median values of the continuous predictors are summarized in </w:t>
      </w:r>
      <w:r>
        <w:rPr>
          <w:b/>
          <w:color w:val="000000"/>
          <w:lang w:val="en-US"/>
        </w:rPr>
        <w:t>Table 1</w:t>
      </w:r>
      <w:r>
        <w:rPr>
          <w:color w:val="000000"/>
          <w:lang w:val="en-US"/>
        </w:rPr>
        <w:t>.</w:t>
      </w:r>
      <w:sdt>
        <w:sdtPr>
          <w:tag w:val="goog_rdk_204"/>
          <w:id w:val="425933566"/>
        </w:sdtPr>
        <w:sdtContent/>
      </w:sdt>
      <w:r>
        <w:rPr>
          <w:color w:val="000000"/>
          <w:lang w:val="en-US"/>
        </w:rPr>
        <w:t xml:space="preserve"> While the distribution of </w:t>
      </w:r>
      <w:r>
        <w:rPr>
          <w:i/>
          <w:color w:val="000000"/>
          <w:lang w:val="en-US"/>
        </w:rPr>
        <w:t>Fetch</w:t>
      </w:r>
      <w:r>
        <w:rPr>
          <w:color w:val="000000"/>
          <w:lang w:val="en-US"/>
        </w:rPr>
        <w:t xml:space="preserve"> and </w:t>
      </w:r>
      <w:r>
        <w:rPr>
          <w:i/>
          <w:color w:val="000000"/>
          <w:lang w:val="en-US"/>
        </w:rPr>
        <w:t>Salinity</w:t>
      </w:r>
      <w:r>
        <w:rPr>
          <w:color w:val="000000"/>
          <w:lang w:val="en-US"/>
        </w:rPr>
        <w:t xml:space="preserve"> values was highly </w:t>
      </w:r>
      <w:sdt>
        <w:sdtPr>
          <w:tag w:val="goog_rdk_205"/>
          <w:id w:val="1621025735"/>
        </w:sdtPr>
        <w:sdtContent/>
      </w:sdt>
      <w:r>
        <w:rPr>
          <w:strike/>
          <w:color w:val="000000"/>
          <w:highlight w:val="yellow"/>
          <w:lang w:val="en-US"/>
        </w:rPr>
        <w:t>mosaic</w:t>
      </w:r>
      <w:r>
        <w:rPr>
          <w:strike/>
          <w:color w:val="000000"/>
          <w:lang w:val="en-US"/>
        </w:rPr>
        <w:t xml:space="preserve"> </w:t>
      </w:r>
      <w:r>
        <w:rPr>
          <w:color w:val="FF0000"/>
          <w:lang w:val="en-US"/>
        </w:rPr>
        <w:t>variable</w:t>
      </w:r>
      <w:r>
        <w:rPr>
          <w:color w:val="000000"/>
          <w:lang w:val="en-US"/>
        </w:rPr>
        <w:t>, the most wind-exposed sites were located on the southeastern coast of the Bay and on open shores of the islands in its top (</w:t>
      </w:r>
      <w:r>
        <w:rPr>
          <w:b/>
          <w:color w:val="000000"/>
          <w:lang w:val="en-US"/>
        </w:rPr>
        <w:t>Fig. 1</w:t>
      </w:r>
      <w:r>
        <w:rPr>
          <w:color w:val="000000"/>
          <w:lang w:val="en-US"/>
        </w:rPr>
        <w:t xml:space="preserve"> A) while the most desalinated areas were located in the very top of the Bay </w:t>
      </w:r>
      <w:r>
        <w:rPr>
          <w:strike/>
          <w:color w:val="000000"/>
          <w:highlight w:val="yellow"/>
          <w:lang w:val="en-US"/>
        </w:rPr>
        <w:t>(</w:t>
      </w:r>
      <w:r>
        <w:rPr>
          <w:b/>
          <w:strike/>
          <w:color w:val="000000"/>
          <w:highlight w:val="yellow"/>
          <w:lang w:val="en-US"/>
        </w:rPr>
        <w:t>Fig. 1</w:t>
      </w:r>
      <w:r>
        <w:rPr>
          <w:strike/>
          <w:color w:val="000000"/>
          <w:highlight w:val="yellow"/>
          <w:lang w:val="en-US"/>
        </w:rPr>
        <w:t xml:space="preserve"> B</w:t>
      </w:r>
      <w:sdt>
        <w:sdtPr>
          <w:tag w:val="goog_rdk_206"/>
          <w:id w:val="-1102652125"/>
        </w:sdtPr>
        <w:sdtContent/>
      </w:sdt>
      <w:r>
        <w:rPr>
          <w:strike/>
          <w:color w:val="000000"/>
          <w:highlight w:val="yellow"/>
          <w:lang w:val="en-US"/>
        </w:rPr>
        <w:t>)</w:t>
      </w:r>
      <w:r>
        <w:rPr>
          <w:color w:val="FF0000"/>
          <w:lang w:val="en-US"/>
        </w:rPr>
        <w:t xml:space="preserve"> (Fig. 1 C). </w:t>
      </w:r>
      <w:r>
        <w:rPr>
          <w:color w:val="000000"/>
          <w:lang w:val="en-US"/>
        </w:rPr>
        <w:t xml:space="preserve">Expectedly, </w:t>
      </w:r>
      <w:r>
        <w:rPr>
          <w:i/>
          <w:color w:val="000000"/>
          <w:lang w:val="en-US"/>
        </w:rPr>
        <w:t>Salinity</w:t>
      </w:r>
      <w:r>
        <w:rPr>
          <w:color w:val="000000"/>
          <w:lang w:val="en-US"/>
        </w:rPr>
        <w:t xml:space="preserve"> tended to decrease towards river mouths (</w:t>
      </w:r>
      <w:r>
        <w:rPr>
          <w:b/>
          <w:color w:val="000000"/>
          <w:lang w:val="en-US"/>
        </w:rPr>
        <w:t>Fig. S</w:t>
      </w:r>
      <w:r>
        <w:rPr>
          <w:b/>
          <w:lang w:val="en-US"/>
        </w:rPr>
        <w:t>2</w:t>
      </w:r>
      <w:r>
        <w:rPr>
          <w:b/>
          <w:color w:val="000000"/>
          <w:lang w:val="en-US"/>
        </w:rPr>
        <w:t xml:space="preserve"> </w:t>
      </w:r>
      <w:r>
        <w:rPr>
          <w:color w:val="000000"/>
          <w:lang w:val="en-US"/>
        </w:rPr>
        <w:t xml:space="preserve">A </w:t>
      </w:r>
      <w:r>
        <w:rPr>
          <w:b/>
          <w:color w:val="000000"/>
          <w:lang w:val="en-US"/>
        </w:rPr>
        <w:t xml:space="preserve">in Supplement </w:t>
      </w:r>
      <w:r>
        <w:rPr>
          <w:b/>
          <w:strike/>
          <w:color w:val="000000"/>
          <w:highlight w:val="yellow"/>
          <w:lang w:val="en-US"/>
        </w:rPr>
        <w:t>1</w:t>
      </w:r>
      <w:r>
        <w:rPr>
          <w:b/>
          <w:color w:val="000000"/>
          <w:lang w:val="en-US"/>
        </w:rPr>
        <w:t xml:space="preserve"> 3</w:t>
      </w:r>
      <w:r>
        <w:rPr>
          <w:color w:val="000000"/>
          <w:lang w:val="en-US"/>
        </w:rPr>
        <w:t>) and was lower closer to large rivers than to small ones (</w:t>
      </w:r>
      <w:r>
        <w:rPr>
          <w:b/>
          <w:color w:val="000000"/>
          <w:lang w:val="en-US"/>
        </w:rPr>
        <w:t>Fig. S</w:t>
      </w:r>
      <w:r>
        <w:rPr>
          <w:b/>
          <w:lang w:val="en-US"/>
        </w:rPr>
        <w:t>2</w:t>
      </w:r>
      <w:r>
        <w:rPr>
          <w:color w:val="000000"/>
          <w:lang w:val="en-US"/>
        </w:rPr>
        <w:t xml:space="preserve"> B </w:t>
      </w:r>
      <w:r>
        <w:rPr>
          <w:b/>
          <w:lang w:val="en-US"/>
        </w:rPr>
        <w:t xml:space="preserve">in Supplement </w:t>
      </w:r>
      <w:r>
        <w:rPr>
          <w:b/>
          <w:strike/>
          <w:highlight w:val="yellow"/>
          <w:lang w:val="en-US"/>
        </w:rPr>
        <w:t>1</w:t>
      </w:r>
      <w:r>
        <w:rPr>
          <w:b/>
          <w:lang w:val="en-US"/>
        </w:rPr>
        <w:t xml:space="preserve"> 3</w:t>
      </w:r>
      <w:r>
        <w:rPr>
          <w:color w:val="000000"/>
          <w:lang w:val="en-US"/>
        </w:rPr>
        <w:t xml:space="preserve">). Sites close to ports tended to have lower </w:t>
      </w:r>
      <w:r>
        <w:rPr>
          <w:i/>
          <w:color w:val="000000"/>
          <w:lang w:val="en-US"/>
        </w:rPr>
        <w:t>Fetch</w:t>
      </w:r>
      <w:r>
        <w:rPr>
          <w:color w:val="000000"/>
          <w:lang w:val="en-US"/>
        </w:rPr>
        <w:t xml:space="preserve"> (</w:t>
      </w:r>
      <w:r>
        <w:rPr>
          <w:b/>
          <w:color w:val="000000"/>
          <w:lang w:val="en-US"/>
        </w:rPr>
        <w:t>Fig. S</w:t>
      </w:r>
      <w:r>
        <w:rPr>
          <w:b/>
          <w:lang w:val="en-US"/>
        </w:rPr>
        <w:t>2</w:t>
      </w:r>
      <w:r>
        <w:rPr>
          <w:color w:val="000000"/>
          <w:lang w:val="en-US"/>
        </w:rPr>
        <w:t xml:space="preserve"> C</w:t>
      </w:r>
      <w:r>
        <w:rPr>
          <w:b/>
          <w:lang w:val="en-US"/>
        </w:rPr>
        <w:t xml:space="preserve">in Supplement </w:t>
      </w:r>
      <w:r>
        <w:rPr>
          <w:b/>
          <w:strike/>
          <w:highlight w:val="yellow"/>
          <w:lang w:val="en-US"/>
        </w:rPr>
        <w:t>1</w:t>
      </w:r>
      <w:r>
        <w:rPr>
          <w:b/>
          <w:lang w:val="en-US"/>
        </w:rPr>
        <w:t xml:space="preserve"> 3</w:t>
      </w:r>
      <w:r>
        <w:rPr>
          <w:color w:val="000000"/>
          <w:lang w:val="en-US"/>
        </w:rPr>
        <w:t xml:space="preserve">), but no association between </w:t>
      </w:r>
      <w:r>
        <w:rPr>
          <w:i/>
          <w:color w:val="000000"/>
          <w:lang w:val="en-US"/>
        </w:rPr>
        <w:t>DistPort</w:t>
      </w:r>
      <w:r>
        <w:rPr>
          <w:color w:val="000000"/>
          <w:lang w:val="en-US"/>
        </w:rPr>
        <w:t xml:space="preserve"> and </w:t>
      </w:r>
      <w:r>
        <w:rPr>
          <w:i/>
          <w:color w:val="000000"/>
          <w:lang w:val="en-US"/>
        </w:rPr>
        <w:t>Salinity</w:t>
      </w:r>
      <w:r>
        <w:rPr>
          <w:color w:val="000000"/>
          <w:lang w:val="en-US"/>
        </w:rPr>
        <w:t xml:space="preserve"> was observed (</w:t>
      </w:r>
      <w:r>
        <w:rPr>
          <w:b/>
          <w:color w:val="000000"/>
          <w:lang w:val="en-US"/>
        </w:rPr>
        <w:t>Fig. S</w:t>
      </w:r>
      <w:r>
        <w:rPr>
          <w:b/>
          <w:lang w:val="en-US"/>
        </w:rPr>
        <w:t>2</w:t>
      </w:r>
      <w:r>
        <w:rPr>
          <w:color w:val="000000"/>
          <w:lang w:val="en-US"/>
        </w:rPr>
        <w:t xml:space="preserve"> D </w:t>
      </w:r>
      <w:r>
        <w:rPr>
          <w:b/>
          <w:lang w:val="en-US"/>
        </w:rPr>
        <w:t xml:space="preserve">in Supplement </w:t>
      </w:r>
      <w:r>
        <w:rPr>
          <w:b/>
          <w:strike/>
          <w:highlight w:val="yellow"/>
          <w:lang w:val="en-US"/>
        </w:rPr>
        <w:t>1</w:t>
      </w:r>
      <w:r>
        <w:rPr>
          <w:b/>
          <w:lang w:val="en-US"/>
        </w:rPr>
        <w:t xml:space="preserve"> 3</w:t>
      </w:r>
      <w:r>
        <w:rPr>
          <w:color w:val="000000"/>
          <w:lang w:val="en-US"/>
        </w:rPr>
        <w:t>)</w:t>
      </w:r>
      <w:sdt>
        <w:sdtPr>
          <w:tag w:val="goog_rdk_207"/>
          <w:id w:val="1249771355"/>
        </w:sdtPr>
        <w:sdtContent/>
      </w:sdt>
      <w:r>
        <w:rPr>
          <w:color w:val="000000"/>
          <w:lang w:val="en-US"/>
        </w:rPr>
        <w:t xml:space="preserve">. All </w:t>
      </w:r>
      <w:r>
        <w:rPr>
          <w:color w:val="FF0000"/>
          <w:lang w:val="en-US"/>
        </w:rPr>
        <w:t xml:space="preserve">Pearson’s </w:t>
      </w:r>
      <w:r>
        <w:rPr>
          <w:color w:val="000000"/>
          <w:lang w:val="en-US"/>
        </w:rPr>
        <w:t xml:space="preserve">correlations between </w:t>
      </w:r>
      <w:r>
        <w:rPr>
          <w:i/>
          <w:color w:val="000000"/>
          <w:lang w:val="en-US"/>
        </w:rPr>
        <w:t>Salinity</w:t>
      </w:r>
      <w:r>
        <w:rPr>
          <w:color w:val="000000"/>
          <w:lang w:val="en-US"/>
        </w:rPr>
        <w:t xml:space="preserve">, </w:t>
      </w:r>
      <w:r>
        <w:rPr>
          <w:i/>
          <w:color w:val="000000"/>
          <w:lang w:val="en-US"/>
        </w:rPr>
        <w:t>DistRiver</w:t>
      </w:r>
      <w:r>
        <w:rPr>
          <w:color w:val="000000"/>
          <w:lang w:val="en-US"/>
        </w:rPr>
        <w:t xml:space="preserve">, </w:t>
      </w:r>
      <w:r>
        <w:rPr>
          <w:i/>
          <w:color w:val="000000"/>
          <w:lang w:val="en-US"/>
        </w:rPr>
        <w:t>DistPort</w:t>
      </w:r>
      <w:r>
        <w:rPr>
          <w:color w:val="000000"/>
          <w:lang w:val="en-US"/>
        </w:rPr>
        <w:t xml:space="preserve"> and </w:t>
      </w:r>
      <w:r>
        <w:rPr>
          <w:i/>
          <w:color w:val="000000"/>
          <w:lang w:val="en-US"/>
        </w:rPr>
        <w:t>Fetch</w:t>
      </w:r>
      <w:r>
        <w:rPr>
          <w:color w:val="000000"/>
          <w:lang w:val="en-US"/>
        </w:rPr>
        <w:t xml:space="preserve"> were rather </w:t>
      </w:r>
      <w:sdt>
        <w:sdtPr>
          <w:tag w:val="goog_rdk_208"/>
          <w:id w:val="-1480375450"/>
        </w:sdtPr>
        <w:sdtContent/>
      </w:sdt>
      <w:r>
        <w:rPr>
          <w:color w:val="000000"/>
          <w:lang w:val="en-US"/>
        </w:rPr>
        <w:t>low (</w:t>
      </w:r>
      <w:r>
        <w:rPr>
          <w:b/>
          <w:color w:val="000000"/>
          <w:lang w:val="en-US"/>
        </w:rPr>
        <w:t xml:space="preserve">Table S5 </w:t>
      </w:r>
      <w:r>
        <w:rPr>
          <w:b/>
          <w:lang w:val="en-US"/>
        </w:rPr>
        <w:t xml:space="preserve">in Supplement </w:t>
      </w:r>
      <w:r>
        <w:rPr>
          <w:b/>
          <w:strike/>
          <w:highlight w:val="yellow"/>
          <w:lang w:val="en-US"/>
        </w:rPr>
        <w:t>2</w:t>
      </w:r>
      <w:r>
        <w:rPr>
          <w:b/>
          <w:lang w:val="en-US"/>
        </w:rPr>
        <w:t>1</w:t>
      </w:r>
      <w:r>
        <w:rPr>
          <w:color w:val="000000"/>
          <w:lang w:val="en-US"/>
        </w:rPr>
        <w:t xml:space="preserve">), the largest being that between </w:t>
      </w:r>
      <w:r>
        <w:rPr>
          <w:i/>
          <w:color w:val="000000"/>
          <w:lang w:val="en-US"/>
        </w:rPr>
        <w:t>Fetch</w:t>
      </w:r>
      <w:r>
        <w:rPr>
          <w:color w:val="000000"/>
          <w:lang w:val="en-US"/>
        </w:rPr>
        <w:t xml:space="preserve"> and </w:t>
      </w:r>
      <w:r>
        <w:rPr>
          <w:i/>
          <w:color w:val="000000"/>
          <w:lang w:val="en-US"/>
        </w:rPr>
        <w:t>DistPort</w:t>
      </w:r>
      <w:r>
        <w:rPr>
          <w:color w:val="000000"/>
          <w:lang w:val="en-US"/>
        </w:rPr>
        <w:t xml:space="preserve"> (r = 0.525).</w:t>
      </w:r>
      <w:sdt>
        <w:sdtPr>
          <w:tag w:val="goog_rdk_209"/>
          <w:id w:val="-1578049646"/>
        </w:sdtPr>
        <w:sdtContent/>
      </w:sdt>
      <w:sdt>
        <w:sdtPr>
          <w:tag w:val="goog_rdk_210"/>
          <w:id w:val="1309746253"/>
        </w:sdtPr>
        <w:sdtContent/>
      </w:sdt>
    </w:p>
    <w:p w14:paraId="36076CB8">
      <w:pPr>
        <w:pBdr>
          <w:top w:val="none" w:color="auto" w:sz="0" w:space="0"/>
          <w:left w:val="none" w:color="auto" w:sz="0" w:space="0"/>
          <w:bottom w:val="none" w:color="auto" w:sz="0" w:space="0"/>
          <w:right w:val="none" w:color="auto" w:sz="0" w:space="0"/>
          <w:between w:val="none" w:color="auto" w:sz="0" w:space="0"/>
        </w:pBdr>
        <w:ind w:left="0" w:hanging="2"/>
        <w:rPr>
          <w:color w:val="FF0000"/>
          <w:lang w:val="en-US"/>
        </w:rPr>
      </w:pPr>
      <w:sdt>
        <w:sdtPr>
          <w:tag w:val="goog_rdk_212"/>
          <w:id w:val="-1631549613"/>
          <w:showingPlcHdr/>
        </w:sdtPr>
        <w:sdtContent>
          <w:r>
            <w:rPr>
              <w:lang w:val="en-US"/>
            </w:rPr>
            <w:t xml:space="preserve">     </w:t>
          </w:r>
        </w:sdtContent>
      </w:sdt>
      <w:sdt>
        <w:sdtPr>
          <w:tag w:val="goog_rdk_213"/>
          <w:id w:val="-685206381"/>
        </w:sdtPr>
        <w:sdtContent>
          <w:r>
            <w:rPr>
              <w:color w:val="FF0000"/>
              <w:lang w:val="en-US"/>
            </w:rPr>
            <w:t xml:space="preserve">A striking feature visible on </w:t>
          </w:r>
        </w:sdtContent>
      </w:sdt>
      <w:r>
        <w:rPr>
          <w:color w:val="000000"/>
          <w:lang w:val="en-US"/>
        </w:rPr>
        <w:t xml:space="preserve">maps of </w:t>
      </w:r>
      <w:r>
        <w:rPr>
          <w:i/>
          <w:color w:val="000000"/>
          <w:lang w:val="en-US"/>
        </w:rPr>
        <w:t>Ptros</w:t>
      </w:r>
      <w:r>
        <w:rPr>
          <w:color w:val="000000"/>
          <w:lang w:val="en-US"/>
        </w:rPr>
        <w:t xml:space="preserve"> distribution across algal and bottom substrates</w:t>
      </w:r>
      <w:sdt>
        <w:sdtPr>
          <w:tag w:val="goog_rdk_214"/>
          <w:id w:val="534550564"/>
          <w:showingPlcHdr/>
        </w:sdtPr>
        <w:sdtContent>
          <w:r>
            <w:rPr>
              <w:lang w:val="en-US"/>
            </w:rPr>
            <w:t xml:space="preserve">     </w:t>
          </w:r>
        </w:sdtContent>
      </w:sdt>
      <w:sdt>
        <w:sdtPr>
          <w:tag w:val="goog_rdk_215"/>
          <w:id w:val="-265315945"/>
        </w:sdtPr>
        <w:sdtContent>
          <w:r>
            <w:rPr>
              <w:color w:val="000000"/>
              <w:lang w:val="en-US"/>
            </w:rPr>
            <w:t xml:space="preserve"> </w:t>
          </w:r>
          <w:r>
            <w:rPr>
              <w:color w:val="FF0000"/>
              <w:lang w:val="en-US"/>
            </w:rPr>
            <w:t>is</w:t>
          </w:r>
        </w:sdtContent>
      </w:sdt>
      <w:r>
        <w:rPr>
          <w:color w:val="000000"/>
          <w:lang w:val="en-US"/>
        </w:rPr>
        <w:t xml:space="preserve"> the universally elevated proportion of </w:t>
      </w:r>
      <w:r>
        <w:rPr>
          <w:i/>
          <w:color w:val="000000"/>
          <w:lang w:val="en-US"/>
        </w:rPr>
        <w:t>MT</w:t>
      </w:r>
      <w:r>
        <w:rPr>
          <w:color w:val="000000"/>
          <w:lang w:val="en-US"/>
        </w:rPr>
        <w:t xml:space="preserve"> on the former </w:t>
      </w:r>
      <w:sdt>
        <w:sdtPr>
          <w:tag w:val="goog_rdk_216"/>
          <w:id w:val="-1587835688"/>
          <w:showingPlcHdr/>
        </w:sdtPr>
        <w:sdtContent>
          <w:r>
            <w:rPr>
              <w:lang w:val="en-US"/>
            </w:rPr>
            <w:t xml:space="preserve">     </w:t>
          </w:r>
        </w:sdtContent>
      </w:sdt>
      <w:r>
        <w:rPr>
          <w:color w:val="000000"/>
          <w:lang w:val="en-US"/>
        </w:rPr>
        <w:t>(</w:t>
      </w:r>
      <w:r>
        <w:rPr>
          <w:b/>
          <w:color w:val="000000"/>
          <w:lang w:val="en-US"/>
        </w:rPr>
        <w:t>Fig. 1</w:t>
      </w:r>
      <w:r>
        <w:rPr>
          <w:color w:val="000000"/>
          <w:lang w:val="en-US"/>
        </w:rPr>
        <w:t xml:space="preserve"> D-G). While spatial distribution of </w:t>
      </w:r>
      <w:r>
        <w:rPr>
          <w:i/>
          <w:color w:val="000000"/>
          <w:lang w:val="en-US"/>
        </w:rPr>
        <w:t>Ptros</w:t>
      </w:r>
      <w:r>
        <w:rPr>
          <w:color w:val="000000"/>
          <w:lang w:val="en-US"/>
        </w:rPr>
        <w:t xml:space="preserve"> was highly </w:t>
      </w:r>
      <w:r>
        <w:rPr>
          <w:color w:val="FF0000"/>
          <w:lang w:val="en-US"/>
        </w:rPr>
        <w:t xml:space="preserve">variable </w:t>
      </w:r>
      <w:r>
        <w:rPr>
          <w:strike/>
          <w:color w:val="000000"/>
          <w:lang w:val="en-US"/>
        </w:rPr>
        <w:t>mosaic</w:t>
      </w:r>
      <w:r>
        <w:rPr>
          <w:color w:val="000000"/>
          <w:lang w:val="en-US"/>
        </w:rPr>
        <w:t>, its maximum values on both substrates were observed in the Bay’s top and in some deep inlets, while its minimum values were observed along the open part of the southeastern coast (</w:t>
      </w:r>
      <w:r>
        <w:rPr>
          <w:b/>
          <w:color w:val="000000"/>
          <w:lang w:val="en-US"/>
        </w:rPr>
        <w:t>Fig. 1</w:t>
      </w:r>
      <w:r>
        <w:rPr>
          <w:color w:val="000000"/>
          <w:lang w:val="en-US"/>
        </w:rPr>
        <w:t xml:space="preserve"> D-G). </w:t>
      </w:r>
      <w:r>
        <w:rPr>
          <w:strike/>
          <w:color w:val="000000"/>
          <w:highlight w:val="yellow"/>
          <w:lang w:val="en-US"/>
        </w:rPr>
        <w:t xml:space="preserve">Associations between </w:t>
      </w:r>
      <w:r>
        <w:rPr>
          <w:i/>
          <w:strike/>
          <w:color w:val="000000"/>
          <w:highlight w:val="yellow"/>
          <w:lang w:val="en-US"/>
        </w:rPr>
        <w:t>Ptros</w:t>
      </w:r>
      <w:r>
        <w:rPr>
          <w:strike/>
          <w:color w:val="000000"/>
          <w:highlight w:val="yellow"/>
          <w:lang w:val="en-US"/>
        </w:rPr>
        <w:t xml:space="preserve"> and environmental predictors other than substrate could not be discerned on the maps (</w:t>
      </w:r>
      <w:r>
        <w:rPr>
          <w:b/>
          <w:strike/>
          <w:color w:val="000000"/>
          <w:highlight w:val="yellow"/>
          <w:lang w:val="en-US"/>
        </w:rPr>
        <w:t>Fig. 1</w:t>
      </w:r>
      <w:r>
        <w:rPr>
          <w:strike/>
          <w:color w:val="000000"/>
          <w:highlight w:val="yellow"/>
          <w:lang w:val="en-US"/>
        </w:rPr>
        <w:t>)</w:t>
      </w:r>
      <w:sdt>
        <w:sdtPr>
          <w:tag w:val="goog_rdk_217"/>
          <w:id w:val="-1499272454"/>
        </w:sdtPr>
        <w:sdtContent/>
      </w:sdt>
      <w:sdt>
        <w:sdtPr>
          <w:tag w:val="goog_rdk_218"/>
          <w:id w:val="-388726062"/>
        </w:sdtPr>
        <w:sdtContent/>
      </w:sdt>
      <w:r>
        <w:rPr>
          <w:strike/>
          <w:color w:val="000000"/>
          <w:highlight w:val="yellow"/>
          <w:lang w:val="en-US"/>
        </w:rPr>
        <w:t>.</w:t>
      </w:r>
      <w:r>
        <w:rPr>
          <w:color w:val="000000"/>
          <w:lang w:val="en-US"/>
        </w:rPr>
        <w:t xml:space="preserve"> </w:t>
      </w:r>
      <w:r>
        <w:rPr>
          <w:color w:val="FF0000"/>
          <w:lang w:val="en-US"/>
        </w:rPr>
        <w:t xml:space="preserve">It is difficult to discern relationships between </w:t>
      </w:r>
      <w:r>
        <w:rPr>
          <w:i/>
          <w:color w:val="FF0000"/>
          <w:lang w:val="en-US"/>
        </w:rPr>
        <w:t xml:space="preserve">Ptros </w:t>
      </w:r>
      <w:r>
        <w:rPr>
          <w:color w:val="FF0000"/>
          <w:lang w:val="en-US"/>
        </w:rPr>
        <w:t xml:space="preserve">and any environmental predictors other than substrate in the small-scale maps shown in </w:t>
      </w:r>
      <w:r>
        <w:rPr>
          <w:b/>
          <w:color w:val="FF0000"/>
          <w:lang w:val="en-US"/>
        </w:rPr>
        <w:t>Figure 1</w:t>
      </w:r>
      <w:r>
        <w:rPr>
          <w:color w:val="FF0000"/>
          <w:lang w:val="en-US"/>
        </w:rPr>
        <w:t xml:space="preserve">. For this purpose, it is necessary to consider </w:t>
      </w:r>
      <w:r>
        <w:rPr>
          <w:b/>
          <w:color w:val="FF0000"/>
          <w:lang w:val="en-US"/>
        </w:rPr>
        <w:t>Model 1</w:t>
      </w:r>
      <w:r>
        <w:rPr>
          <w:color w:val="FF0000"/>
          <w:lang w:val="en-US"/>
        </w:rPr>
        <w:t xml:space="preserve">. </w:t>
      </w:r>
    </w:p>
    <w:p w14:paraId="55E2A310">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b/>
          <w:color w:val="000000"/>
          <w:lang w:val="en-US"/>
        </w:rPr>
        <w:t xml:space="preserve">3.1 Relationship of </w:t>
      </w:r>
      <w:r>
        <w:rPr>
          <w:b/>
          <w:i/>
          <w:color w:val="000000"/>
          <w:lang w:val="en-US"/>
        </w:rPr>
        <w:t xml:space="preserve">Ptros </w:t>
      </w:r>
      <w:r>
        <w:rPr>
          <w:b/>
          <w:color w:val="000000"/>
          <w:lang w:val="en-US"/>
        </w:rPr>
        <w:t>and environmental parameters evaluated by Model 1</w:t>
      </w:r>
    </w:p>
    <w:p w14:paraId="72967CF1">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Although some non-zero pairwise correlations between environmental factors were found (see above), VIF values calculated for the predictors were generally low (maximal VIF being that for </w:t>
      </w:r>
      <w:r>
        <w:rPr>
          <w:i/>
          <w:color w:val="000000"/>
          <w:lang w:val="en-US"/>
        </w:rPr>
        <w:t>Fetch</w:t>
      </w:r>
      <w:r>
        <w:rPr>
          <w:color w:val="000000"/>
          <w:lang w:val="en-US"/>
        </w:rPr>
        <w:t xml:space="preserve">, 1.76). </w:t>
      </w:r>
      <w:r>
        <w:rPr>
          <w:strike/>
          <w:color w:val="000000"/>
          <w:highlight w:val="yellow"/>
          <w:lang w:val="en-US"/>
        </w:rPr>
        <w:t>In our opinion,</w:t>
      </w:r>
      <w:sdt>
        <w:sdtPr>
          <w:tag w:val="goog_rdk_219"/>
          <w:id w:val="2101129614"/>
        </w:sdtPr>
        <w:sdtContent/>
      </w:sdt>
      <w:r>
        <w:rPr>
          <w:strike/>
          <w:color w:val="000000"/>
          <w:highlight w:val="yellow"/>
          <w:lang w:val="en-US"/>
        </w:rPr>
        <w:t xml:space="preserve"> this</w:t>
      </w:r>
      <w:r>
        <w:rPr>
          <w:color w:val="000000"/>
          <w:lang w:val="en-US"/>
        </w:rPr>
        <w:t xml:space="preserve"> </w:t>
      </w:r>
      <w:r>
        <w:rPr>
          <w:color w:val="FF0000"/>
          <w:lang w:val="en-US"/>
        </w:rPr>
        <w:t>This</w:t>
      </w:r>
      <w:r>
        <w:rPr>
          <w:color w:val="000000"/>
          <w:lang w:val="en-US"/>
        </w:rPr>
        <w:t xml:space="preserve"> result means that the collinearity between the predictors was negligible, i.e. they did not mask each other’s influence.</w:t>
      </w:r>
    </w:p>
    <w:p w14:paraId="12442B7B">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b/>
          <w:color w:val="000000"/>
          <w:lang w:val="en-US"/>
        </w:rPr>
        <w:t>Model 1</w:t>
      </w:r>
      <w:r>
        <w:rPr>
          <w:color w:val="000000"/>
          <w:lang w:val="en-US"/>
        </w:rPr>
        <w:t xml:space="preserve"> explained 77% of the total deviance. It revealed a significant dependency of </w:t>
      </w:r>
      <w:r>
        <w:rPr>
          <w:i/>
          <w:color w:val="000000"/>
          <w:lang w:val="en-US"/>
        </w:rPr>
        <w:t>Ptros</w:t>
      </w:r>
      <w:r>
        <w:rPr>
          <w:color w:val="000000"/>
          <w:lang w:val="en-US"/>
        </w:rPr>
        <w:t xml:space="preserve"> on all predictors except </w:t>
      </w:r>
      <w:r>
        <w:rPr>
          <w:i/>
          <w:color w:val="000000"/>
          <w:lang w:val="en-US"/>
        </w:rPr>
        <w:t>DistRiver</w:t>
      </w:r>
      <w:r>
        <w:rPr>
          <w:color w:val="000000"/>
          <w:lang w:val="en-US"/>
        </w:rPr>
        <w:t xml:space="preserve">. Effective degrees of freedom for </w:t>
      </w:r>
      <w:r>
        <w:rPr>
          <w:i/>
          <w:color w:val="000000"/>
          <w:lang w:val="en-US"/>
        </w:rPr>
        <w:t>DistPort</w:t>
      </w:r>
      <w:r>
        <w:rPr>
          <w:color w:val="000000"/>
          <w:lang w:val="en-US"/>
        </w:rPr>
        <w:t xml:space="preserve"> and </w:t>
      </w:r>
      <w:r>
        <w:rPr>
          <w:i/>
          <w:color w:val="000000"/>
          <w:lang w:val="en-US"/>
        </w:rPr>
        <w:t>Fetch</w:t>
      </w:r>
      <w:r>
        <w:rPr>
          <w:color w:val="000000"/>
          <w:lang w:val="en-US"/>
        </w:rPr>
        <w:t xml:space="preserve"> were close to one, indicating the linear dependence of </w:t>
      </w:r>
      <w:r>
        <w:rPr>
          <w:i/>
          <w:color w:val="000000"/>
          <w:lang w:val="en-US"/>
        </w:rPr>
        <w:t>Ptros</w:t>
      </w:r>
      <w:r>
        <w:rPr>
          <w:color w:val="000000"/>
          <w:lang w:val="en-US"/>
        </w:rPr>
        <w:t xml:space="preserve"> on them. </w:t>
      </w:r>
      <w:r>
        <w:rPr>
          <w:strike/>
          <w:color w:val="000000"/>
          <w:highlight w:val="yellow"/>
          <w:lang w:val="en-US"/>
        </w:rPr>
        <w:t xml:space="preserve">On the </w:t>
      </w:r>
      <w:sdt>
        <w:sdtPr>
          <w:tag w:val="goog_rdk_220"/>
          <w:id w:val="871657582"/>
        </w:sdtPr>
        <w:sdtContent/>
      </w:sdt>
      <w:r>
        <w:rPr>
          <w:strike/>
          <w:color w:val="000000"/>
          <w:highlight w:val="yellow"/>
          <w:lang w:val="en-US"/>
        </w:rPr>
        <w:t>contrary</w:t>
      </w:r>
      <w:r>
        <w:rPr>
          <w:color w:val="000000"/>
          <w:highlight w:val="yellow"/>
          <w:lang w:val="en-US"/>
        </w:rPr>
        <w:t xml:space="preserve">, </w:t>
      </w:r>
      <w:r>
        <w:rPr>
          <w:color w:val="FF0000"/>
          <w:lang w:val="en-US"/>
        </w:rPr>
        <w:t>In contrast,</w:t>
      </w:r>
      <w:r>
        <w:rPr>
          <w:color w:val="000000"/>
          <w:lang w:val="en-US"/>
        </w:rPr>
        <w:t xml:space="preserve"> the dependence on the third continuous predictor, </w:t>
      </w:r>
      <w:r>
        <w:rPr>
          <w:i/>
          <w:color w:val="000000"/>
          <w:lang w:val="en-US"/>
        </w:rPr>
        <w:t>Salinity</w:t>
      </w:r>
      <w:r>
        <w:rPr>
          <w:color w:val="000000"/>
          <w:lang w:val="en-US"/>
        </w:rPr>
        <w:t>, was curvilinear (</w:t>
      </w:r>
      <w:r>
        <w:rPr>
          <w:b/>
          <w:color w:val="000000"/>
          <w:lang w:val="en-US"/>
        </w:rPr>
        <w:t>Table 2</w:t>
      </w:r>
      <w:r>
        <w:rPr>
          <w:color w:val="000000"/>
          <w:lang w:val="en-US"/>
        </w:rPr>
        <w:t>).</w:t>
      </w:r>
    </w:p>
    <w:p w14:paraId="5C44BFF6">
      <w:pPr>
        <w:pBdr>
          <w:top w:val="none" w:color="auto" w:sz="0" w:space="0"/>
          <w:left w:val="none" w:color="auto" w:sz="0" w:space="0"/>
          <w:bottom w:val="none" w:color="auto" w:sz="0" w:space="0"/>
          <w:right w:val="none" w:color="auto" w:sz="0" w:space="0"/>
          <w:between w:val="none" w:color="auto" w:sz="0" w:space="0"/>
        </w:pBdr>
        <w:ind w:left="0" w:hanging="2"/>
        <w:rPr>
          <w:strike/>
          <w:color w:val="000000"/>
          <w:highlight w:val="yellow"/>
          <w:lang w:val="en-US"/>
        </w:rPr>
      </w:pPr>
      <w:r>
        <w:rPr>
          <w:color w:val="000000"/>
          <w:lang w:val="en-US"/>
        </w:rPr>
        <w:t xml:space="preserve">According to the model, </w:t>
      </w:r>
      <w:r>
        <w:rPr>
          <w:i/>
          <w:color w:val="000000"/>
          <w:lang w:val="en-US"/>
        </w:rPr>
        <w:t>Ptros</w:t>
      </w:r>
      <w:r>
        <w:rPr>
          <w:color w:val="000000"/>
          <w:lang w:val="en-US"/>
        </w:rPr>
        <w:t xml:space="preserve"> decreased both with </w:t>
      </w:r>
      <w:r>
        <w:rPr>
          <w:i/>
          <w:color w:val="000000"/>
          <w:lang w:val="en-US"/>
        </w:rPr>
        <w:t>DistPort</w:t>
      </w:r>
      <w:r>
        <w:rPr>
          <w:color w:val="000000"/>
          <w:lang w:val="en-US"/>
        </w:rPr>
        <w:t xml:space="preserve"> </w:t>
      </w:r>
      <w:r>
        <w:rPr>
          <w:strike/>
          <w:color w:val="000000"/>
          <w:highlight w:val="yellow"/>
          <w:lang w:val="en-US"/>
        </w:rPr>
        <w:t>(</w:t>
      </w:r>
      <w:r>
        <w:rPr>
          <w:b/>
          <w:strike/>
          <w:color w:val="000000"/>
          <w:highlight w:val="yellow"/>
          <w:lang w:val="en-US"/>
        </w:rPr>
        <w:t>Fig. 2</w:t>
      </w:r>
      <w:r>
        <w:rPr>
          <w:strike/>
          <w:color w:val="000000"/>
          <w:highlight w:val="yellow"/>
          <w:lang w:val="en-US"/>
        </w:rPr>
        <w:t xml:space="preserve"> A)</w:t>
      </w:r>
      <w:r>
        <w:rPr>
          <w:color w:val="FF0000"/>
          <w:lang w:val="en-US"/>
        </w:rPr>
        <w:t xml:space="preserve"> (</w:t>
      </w:r>
      <w:r>
        <w:rPr>
          <w:b/>
          <w:color w:val="FF0000"/>
          <w:lang w:val="en-US"/>
        </w:rPr>
        <w:t>Fig. 2 E</w:t>
      </w:r>
      <w:r>
        <w:rPr>
          <w:color w:val="FF0000"/>
          <w:lang w:val="en-US"/>
        </w:rPr>
        <w:t xml:space="preserve">) </w:t>
      </w:r>
      <w:r>
        <w:rPr>
          <w:color w:val="000000"/>
          <w:lang w:val="en-US"/>
        </w:rPr>
        <w:t xml:space="preserve"> and with </w:t>
      </w:r>
      <w:r>
        <w:rPr>
          <w:i/>
          <w:color w:val="000000"/>
          <w:lang w:val="en-US"/>
        </w:rPr>
        <w:t>Fetch</w:t>
      </w:r>
      <w:r>
        <w:rPr>
          <w:color w:val="000000"/>
          <w:lang w:val="en-US"/>
        </w:rPr>
        <w:t xml:space="preserve"> </w:t>
      </w:r>
      <w:r>
        <w:rPr>
          <w:highlight w:val="green"/>
          <w:lang w:val="en-US"/>
        </w:rPr>
        <w:t xml:space="preserve">  </w:t>
      </w:r>
      <w:r>
        <w:rPr>
          <w:strike/>
          <w:color w:val="000000"/>
          <w:highlight w:val="yellow"/>
          <w:lang w:val="en-US"/>
        </w:rPr>
        <w:t>(</w:t>
      </w:r>
      <w:r>
        <w:rPr>
          <w:b/>
          <w:strike/>
          <w:color w:val="000000"/>
          <w:highlight w:val="yellow"/>
          <w:lang w:val="en-US"/>
        </w:rPr>
        <w:t>Fig. 2</w:t>
      </w:r>
      <w:r>
        <w:rPr>
          <w:strike/>
          <w:color w:val="000000"/>
          <w:highlight w:val="yellow"/>
          <w:lang w:val="en-US"/>
        </w:rPr>
        <w:t>, B)</w:t>
      </w:r>
      <w:r>
        <w:rPr>
          <w:color w:val="FF0000"/>
          <w:lang w:val="en-US"/>
        </w:rPr>
        <w:t xml:space="preserve"> (</w:t>
      </w:r>
      <w:r>
        <w:rPr>
          <w:b/>
          <w:color w:val="FF0000"/>
          <w:lang w:val="en-US"/>
        </w:rPr>
        <w:t>Fig. 2 G</w:t>
      </w:r>
      <w:r>
        <w:rPr>
          <w:color w:val="FF0000"/>
          <w:lang w:val="en-US"/>
        </w:rPr>
        <w:t>).</w:t>
      </w:r>
      <w:r>
        <w:rPr>
          <w:color w:val="000000"/>
          <w:lang w:val="en-US"/>
        </w:rPr>
        <w:t xml:space="preserve"> This means that the proportion of </w:t>
      </w:r>
      <w:r>
        <w:rPr>
          <w:i/>
          <w:color w:val="000000"/>
          <w:lang w:val="en-US"/>
        </w:rPr>
        <w:t>MT</w:t>
      </w:r>
      <w:r>
        <w:rPr>
          <w:color w:val="000000"/>
          <w:lang w:val="en-US"/>
        </w:rPr>
        <w:t xml:space="preserve"> was higher near ports and in surf-protected areas. </w:t>
      </w:r>
      <w:r>
        <w:rPr>
          <w:i/>
          <w:color w:val="000000"/>
          <w:lang w:val="en-US"/>
        </w:rPr>
        <w:t>PortStatus</w:t>
      </w:r>
      <w:r>
        <w:rPr>
          <w:color w:val="000000"/>
          <w:lang w:val="en-US"/>
        </w:rPr>
        <w:t xml:space="preserve"> also had a significant effect: predicted </w:t>
      </w:r>
      <w:r>
        <w:rPr>
          <w:i/>
          <w:color w:val="000000"/>
          <w:lang w:val="en-US"/>
        </w:rPr>
        <w:t>Ptros</w:t>
      </w:r>
      <w:r>
        <w:rPr>
          <w:color w:val="000000"/>
          <w:lang w:val="en-US"/>
        </w:rPr>
        <w:t xml:space="preserve"> was higher near active ports than near abandoned ones </w:t>
      </w:r>
      <w:r>
        <w:rPr>
          <w:strike/>
          <w:color w:val="000000"/>
          <w:highlight w:val="yellow"/>
          <w:lang w:val="en-US"/>
        </w:rPr>
        <w:t>(</w:t>
      </w:r>
      <w:r>
        <w:rPr>
          <w:b/>
          <w:strike/>
          <w:color w:val="000000"/>
          <w:highlight w:val="yellow"/>
          <w:lang w:val="en-US"/>
        </w:rPr>
        <w:t>Fig. 2</w:t>
      </w:r>
      <w:r>
        <w:rPr>
          <w:strike/>
          <w:color w:val="000000"/>
          <w:highlight w:val="yellow"/>
          <w:lang w:val="en-US"/>
        </w:rPr>
        <w:t xml:space="preserve"> E, F) </w:t>
      </w:r>
      <w:r>
        <w:rPr>
          <w:color w:val="FF0000"/>
          <w:lang w:val="en-US"/>
        </w:rPr>
        <w:t xml:space="preserve"> (</w:t>
      </w:r>
      <w:r>
        <w:rPr>
          <w:b/>
          <w:color w:val="FF0000"/>
          <w:lang w:val="en-US"/>
        </w:rPr>
        <w:t>Fig. 2 I</w:t>
      </w:r>
      <w:r>
        <w:rPr>
          <w:color w:val="FF0000"/>
          <w:lang w:val="en-US"/>
        </w:rPr>
        <w:t>)</w:t>
      </w:r>
      <w:r>
        <w:rPr>
          <w:color w:val="000000"/>
          <w:shd w:val="clear" w:color="auto" w:fill="A2C4C9"/>
          <w:lang w:val="en-US"/>
        </w:rPr>
        <w:t>.</w:t>
      </w:r>
      <w:r>
        <w:rPr>
          <w:color w:val="000000"/>
          <w:lang w:val="en-US"/>
        </w:rPr>
        <w:t xml:space="preserve"> The curvilinear dependence of </w:t>
      </w:r>
      <w:r>
        <w:rPr>
          <w:i/>
          <w:color w:val="000000"/>
          <w:lang w:val="en-US"/>
        </w:rPr>
        <w:t>Ptros</w:t>
      </w:r>
      <w:r>
        <w:rPr>
          <w:color w:val="000000"/>
          <w:lang w:val="en-US"/>
        </w:rPr>
        <w:t xml:space="preserve"> on </w:t>
      </w:r>
      <w:r>
        <w:rPr>
          <w:i/>
          <w:color w:val="000000"/>
          <w:lang w:val="en-US"/>
        </w:rPr>
        <w:t>Salinity</w:t>
      </w:r>
      <w:r>
        <w:rPr>
          <w:color w:val="000000"/>
          <w:lang w:val="en-US"/>
        </w:rPr>
        <w:t xml:space="preserve"> can be described as follows: predicted </w:t>
      </w:r>
      <w:r>
        <w:rPr>
          <w:i/>
          <w:color w:val="000000"/>
          <w:lang w:val="en-US"/>
        </w:rPr>
        <w:t>Ptros</w:t>
      </w:r>
      <w:r>
        <w:rPr>
          <w:color w:val="000000"/>
          <w:lang w:val="en-US"/>
        </w:rPr>
        <w:t xml:space="preserve"> decreases with salinity in the range from low to </w:t>
      </w:r>
      <w:r>
        <w:rPr>
          <w:strike/>
          <w:color w:val="000000"/>
          <w:highlight w:val="yellow"/>
          <w:lang w:val="en-US"/>
        </w:rPr>
        <w:t xml:space="preserve">“normal” salinity </w:t>
      </w:r>
      <w:r>
        <w:rPr>
          <w:strike/>
          <w:color w:val="000000"/>
          <w:lang w:val="en-US"/>
        </w:rPr>
        <w:t>(</w:t>
      </w:r>
      <w:r>
        <w:rPr>
          <w:color w:val="000000"/>
          <w:lang w:val="en-US"/>
        </w:rPr>
        <w:t xml:space="preserve"> </w:t>
      </w:r>
      <w:r>
        <w:rPr>
          <w:color w:val="FF0000"/>
          <w:lang w:val="en-US"/>
        </w:rPr>
        <w:t xml:space="preserve">about </w:t>
      </w:r>
      <w:r>
        <w:rPr>
          <w:color w:val="000000"/>
          <w:lang w:val="en-US"/>
        </w:rPr>
        <w:t xml:space="preserve">24 </w:t>
      </w:r>
      <w:r>
        <w:rPr>
          <w:color w:val="FF0000"/>
          <w:lang w:val="en-US"/>
        </w:rPr>
        <w:t>psu</w:t>
      </w:r>
      <w:r>
        <w:rPr>
          <w:color w:val="000000"/>
          <w:lang w:val="en-US"/>
        </w:rPr>
        <w:t xml:space="preserve"> </w:t>
      </w:r>
      <w:r>
        <w:rPr>
          <w:strike/>
          <w:color w:val="000000"/>
          <w:highlight w:val="yellow"/>
          <w:lang w:val="en-US"/>
        </w:rPr>
        <w:t xml:space="preserve">ppt </w:t>
      </w:r>
      <w:r>
        <w:rPr>
          <w:color w:val="FF0000"/>
          <w:lang w:val="en-US"/>
        </w:rPr>
        <w:t xml:space="preserve">(average salinity </w:t>
      </w:r>
      <w:r>
        <w:rPr>
          <w:color w:val="000000"/>
          <w:lang w:val="en-US"/>
        </w:rPr>
        <w:t xml:space="preserve">in the White Sea) and increases again at higher salinities (up to 30 ppt) </w:t>
      </w:r>
      <w:r>
        <w:rPr>
          <w:strike/>
          <w:color w:val="000000"/>
          <w:highlight w:val="yellow"/>
          <w:lang w:val="en-US"/>
        </w:rPr>
        <w:t>(</w:t>
      </w:r>
      <w:r>
        <w:rPr>
          <w:b/>
          <w:strike/>
          <w:color w:val="000000"/>
          <w:highlight w:val="yellow"/>
          <w:lang w:val="en-US"/>
        </w:rPr>
        <w:t>Fig. 2</w:t>
      </w:r>
      <w:r>
        <w:rPr>
          <w:strike/>
          <w:color w:val="000000"/>
          <w:highlight w:val="yellow"/>
          <w:lang w:val="en-US"/>
        </w:rPr>
        <w:t>, D)</w:t>
      </w:r>
      <w:r>
        <w:rPr>
          <w:highlight w:val="yellow"/>
          <w:lang w:val="en-US"/>
        </w:rPr>
        <w:t xml:space="preserve"> </w:t>
      </w:r>
      <w:r>
        <w:rPr>
          <w:color w:val="FF0000"/>
          <w:lang w:val="en-US"/>
        </w:rPr>
        <w:t xml:space="preserve">(Fig. 2 A) </w:t>
      </w:r>
      <w:r>
        <w:rPr>
          <w:color w:val="000000"/>
          <w:lang w:val="en-US"/>
        </w:rPr>
        <w:t xml:space="preserve">. </w:t>
      </w:r>
      <w:r>
        <w:rPr>
          <w:strike/>
          <w:color w:val="000000"/>
          <w:highlight w:val="yellow"/>
          <w:lang w:val="en-US"/>
        </w:rPr>
        <w:t>Beside</w:t>
      </w:r>
      <w:sdt>
        <w:sdtPr>
          <w:tag w:val="goog_rdk_221"/>
          <w:id w:val="-287744839"/>
        </w:sdtPr>
        <w:sdtContent/>
      </w:sdt>
      <w:r>
        <w:rPr>
          <w:strike/>
          <w:color w:val="000000"/>
          <w:highlight w:val="yellow"/>
          <w:lang w:val="en-US"/>
        </w:rPr>
        <w:t>s,</w:t>
      </w:r>
      <w:r>
        <w:rPr>
          <w:color w:val="000000"/>
          <w:highlight w:val="yellow"/>
          <w:lang w:val="en-US"/>
        </w:rPr>
        <w:t xml:space="preserve"> </w:t>
      </w:r>
      <w:r>
        <w:rPr>
          <w:color w:val="FF0000"/>
          <w:lang w:val="en-US"/>
        </w:rPr>
        <w:t>In addition,</w:t>
      </w:r>
      <w:r>
        <w:rPr>
          <w:color w:val="000000"/>
          <w:lang w:val="en-US"/>
        </w:rPr>
        <w:t xml:space="preserve"> predicted </w:t>
      </w:r>
      <w:r>
        <w:rPr>
          <w:i/>
          <w:color w:val="000000"/>
          <w:lang w:val="en-US"/>
        </w:rPr>
        <w:t>Ptros</w:t>
      </w:r>
      <w:r>
        <w:rPr>
          <w:color w:val="000000"/>
          <w:lang w:val="en-US"/>
        </w:rPr>
        <w:t xml:space="preserve"> was higher near large rivers than near small ones </w:t>
      </w:r>
      <w:r>
        <w:rPr>
          <w:color w:val="FF0000"/>
          <w:lang w:val="en-US"/>
        </w:rPr>
        <w:t>(Fig. 2 I)</w:t>
      </w:r>
      <w:r>
        <w:rPr>
          <w:color w:val="000000"/>
          <w:lang w:val="en-US"/>
        </w:rPr>
        <w:t xml:space="preserve">. Finally, </w:t>
      </w:r>
      <w:r>
        <w:rPr>
          <w:i/>
          <w:color w:val="000000"/>
          <w:lang w:val="en-US"/>
        </w:rPr>
        <w:t>Ptros</w:t>
      </w:r>
      <w:r>
        <w:rPr>
          <w:color w:val="000000"/>
          <w:lang w:val="en-US"/>
        </w:rPr>
        <w:t xml:space="preserve"> was higher on algal substrates than on bottom ones </w:t>
      </w:r>
      <w:r>
        <w:rPr>
          <w:color w:val="FF0000"/>
          <w:lang w:val="en-US"/>
        </w:rPr>
        <w:t xml:space="preserve">(Fig. 2 I, see also Fig 1 D-F). </w:t>
      </w:r>
      <w:r>
        <w:rPr>
          <w:b/>
          <w:strike/>
          <w:color w:val="000000"/>
          <w:highlight w:val="yellow"/>
          <w:lang w:val="en-US"/>
        </w:rPr>
        <w:t>Fig. 1</w:t>
      </w:r>
      <w:r>
        <w:rPr>
          <w:strike/>
          <w:color w:val="000000"/>
          <w:highlight w:val="yellow"/>
          <w:lang w:val="en-US"/>
        </w:rPr>
        <w:t xml:space="preserve"> C, D; </w:t>
      </w:r>
      <w:r>
        <w:rPr>
          <w:b/>
          <w:strike/>
          <w:color w:val="000000"/>
          <w:highlight w:val="yellow"/>
          <w:lang w:val="en-US"/>
        </w:rPr>
        <w:t>Fig. 2</w:t>
      </w:r>
      <w:r>
        <w:rPr>
          <w:strike/>
          <w:color w:val="000000"/>
          <w:highlight w:val="yellow"/>
          <w:lang w:val="en-US"/>
        </w:rPr>
        <w:t xml:space="preserve"> E, F)</w:t>
      </w:r>
      <w:sdt>
        <w:sdtPr>
          <w:tag w:val="goog_rdk_222"/>
          <w:id w:val="-374236764"/>
        </w:sdtPr>
        <w:sdtContent/>
      </w:sdt>
      <w:r>
        <w:rPr>
          <w:strike/>
          <w:color w:val="000000"/>
          <w:highlight w:val="yellow"/>
          <w:lang w:val="en-US"/>
        </w:rPr>
        <w:t xml:space="preserve">. As mentioned above, distance to the nearest river did not affect </w:t>
      </w:r>
      <w:r>
        <w:rPr>
          <w:i/>
          <w:strike/>
          <w:color w:val="000000"/>
          <w:highlight w:val="yellow"/>
          <w:lang w:val="en-US"/>
        </w:rPr>
        <w:t>Ptros</w:t>
      </w:r>
      <w:r>
        <w:rPr>
          <w:strike/>
          <w:color w:val="000000"/>
          <w:highlight w:val="yellow"/>
          <w:lang w:val="en-US"/>
        </w:rPr>
        <w:t xml:space="preserve"> (</w:t>
      </w:r>
      <w:r>
        <w:rPr>
          <w:b/>
          <w:strike/>
          <w:color w:val="000000"/>
          <w:highlight w:val="yellow"/>
          <w:lang w:val="en-US"/>
        </w:rPr>
        <w:t>Fig 2</w:t>
      </w:r>
      <w:r>
        <w:rPr>
          <w:strike/>
          <w:color w:val="000000"/>
          <w:highlight w:val="yellow"/>
          <w:lang w:val="en-US"/>
        </w:rPr>
        <w:t xml:space="preserve"> C).</w:t>
      </w:r>
    </w:p>
    <w:p w14:paraId="548515A2">
      <w:pPr>
        <w:ind w:left="0" w:hanging="2"/>
        <w:rPr>
          <w:b/>
          <w:color w:val="FF0000"/>
          <w:lang w:val="en-US"/>
        </w:rPr>
      </w:pPr>
      <w:r>
        <w:rPr>
          <w:b/>
          <w:color w:val="FF0000"/>
          <w:lang w:val="en-US"/>
        </w:rPr>
        <w:t>3.2 Dependence of abundance of mussels of different morphotypes on environmental parameters evaluated by Model 2</w:t>
      </w:r>
    </w:p>
    <w:p w14:paraId="109BDCD1">
      <w:pPr>
        <w:ind w:left="0" w:hanging="2"/>
        <w:rPr>
          <w:lang w:val="en-US"/>
        </w:rPr>
      </w:pPr>
      <w:r>
        <w:rPr>
          <w:color w:val="FF0000"/>
          <w:lang w:val="en-US"/>
        </w:rPr>
        <w:t>The results of Model 2 were in complete agreement with those of Model 1 for all the predictors, i.e.</w:t>
      </w:r>
      <w:sdt>
        <w:sdtPr>
          <w:tag w:val="goog_rdk_223"/>
          <w:id w:val="271141093"/>
        </w:sdtPr>
        <w:sdtContent>
          <w:r>
            <w:rPr>
              <w:color w:val="FF0000"/>
              <w:lang w:val="en-US"/>
            </w:rPr>
            <w:t>,</w:t>
          </w:r>
        </w:sdtContent>
      </w:sdt>
      <w:r>
        <w:rPr>
          <w:color w:val="FF0000"/>
          <w:lang w:val="en-US"/>
        </w:rPr>
        <w:t xml:space="preserve"> </w:t>
      </w:r>
      <w:r>
        <w:rPr>
          <w:i/>
          <w:color w:val="FF0000"/>
          <w:lang w:val="en-US"/>
        </w:rPr>
        <w:t>Salinity</w:t>
      </w:r>
      <w:r>
        <w:rPr>
          <w:color w:val="FF0000"/>
          <w:lang w:val="en-US"/>
        </w:rPr>
        <w:t xml:space="preserve"> (</w:t>
      </w:r>
      <w:r>
        <w:rPr>
          <w:b/>
          <w:color w:val="FF0000"/>
          <w:lang w:val="en-US"/>
        </w:rPr>
        <w:t>Fig. 2 B</w:t>
      </w:r>
      <w:r>
        <w:rPr>
          <w:color w:val="FF0000"/>
          <w:lang w:val="en-US"/>
        </w:rPr>
        <w:t xml:space="preserve">), </w:t>
      </w:r>
      <w:r>
        <w:rPr>
          <w:i/>
          <w:color w:val="FF0000"/>
          <w:lang w:val="en-US"/>
        </w:rPr>
        <w:t xml:space="preserve">RiverSize </w:t>
      </w:r>
      <w:r>
        <w:rPr>
          <w:color w:val="FF0000"/>
          <w:lang w:val="en-US"/>
        </w:rPr>
        <w:t>(</w:t>
      </w:r>
      <w:r>
        <w:rPr>
          <w:b/>
          <w:color w:val="FF0000"/>
          <w:lang w:val="en-US"/>
        </w:rPr>
        <w:t>Fig. 2 J</w:t>
      </w:r>
      <w:r>
        <w:rPr>
          <w:color w:val="FF0000"/>
          <w:lang w:val="en-US"/>
        </w:rPr>
        <w:t xml:space="preserve">), </w:t>
      </w:r>
      <w:r>
        <w:rPr>
          <w:i/>
          <w:color w:val="FF0000"/>
          <w:lang w:val="en-US"/>
        </w:rPr>
        <w:t xml:space="preserve">DistPort </w:t>
      </w:r>
      <w:r>
        <w:rPr>
          <w:color w:val="FF0000"/>
          <w:lang w:val="en-US"/>
        </w:rPr>
        <w:t>(</w:t>
      </w:r>
      <w:r>
        <w:rPr>
          <w:b/>
          <w:color w:val="FF0000"/>
          <w:lang w:val="en-US"/>
        </w:rPr>
        <w:t>Fig. 2 F</w:t>
      </w:r>
      <w:r>
        <w:rPr>
          <w:color w:val="FF0000"/>
          <w:lang w:val="en-US"/>
        </w:rPr>
        <w:t xml:space="preserve">), </w:t>
      </w:r>
      <w:r>
        <w:rPr>
          <w:i/>
          <w:color w:val="FF0000"/>
          <w:lang w:val="en-US"/>
        </w:rPr>
        <w:t xml:space="preserve">PortStatus </w:t>
      </w:r>
      <w:r>
        <w:rPr>
          <w:color w:val="FF0000"/>
          <w:lang w:val="en-US"/>
        </w:rPr>
        <w:t>(</w:t>
      </w:r>
      <w:r>
        <w:rPr>
          <w:b/>
          <w:color w:val="FF0000"/>
          <w:lang w:val="en-US"/>
        </w:rPr>
        <w:t>Fig. 2 J</w:t>
      </w:r>
      <w:r>
        <w:rPr>
          <w:color w:val="FF0000"/>
          <w:lang w:val="en-US"/>
        </w:rPr>
        <w:t xml:space="preserve">), and </w:t>
      </w:r>
      <w:r>
        <w:rPr>
          <w:i/>
          <w:color w:val="FF0000"/>
          <w:lang w:val="en-US"/>
        </w:rPr>
        <w:t>Fetch</w:t>
      </w:r>
      <w:r>
        <w:rPr>
          <w:color w:val="FF0000"/>
          <w:lang w:val="en-US"/>
        </w:rPr>
        <w:t xml:space="preserve"> (</w:t>
      </w:r>
      <w:r>
        <w:rPr>
          <w:b/>
          <w:color w:val="FF0000"/>
          <w:lang w:val="en-US"/>
        </w:rPr>
        <w:t>Fig. 2 H</w:t>
      </w:r>
      <w:r>
        <w:rPr>
          <w:color w:val="FF0000"/>
          <w:lang w:val="en-US"/>
        </w:rPr>
        <w:t xml:space="preserve">) (see </w:t>
      </w:r>
      <w:r>
        <w:rPr>
          <w:b/>
          <w:color w:val="FF0000"/>
          <w:lang w:val="en-US"/>
        </w:rPr>
        <w:t xml:space="preserve">Table S6 in Supplement 1 </w:t>
      </w:r>
      <w:r>
        <w:rPr>
          <w:color w:val="FF0000"/>
          <w:lang w:val="en-US"/>
        </w:rPr>
        <w:t xml:space="preserve">for all model parameters). In addition, they revealed an asymmetry in the responses of the two species to some of these predictors. While the abundance of T-morphotypes did not vary with </w:t>
      </w:r>
      <w:r>
        <w:rPr>
          <w:i/>
          <w:color w:val="FF0000"/>
          <w:lang w:val="en-US"/>
        </w:rPr>
        <w:t>Salinity</w:t>
      </w:r>
      <w:r>
        <w:rPr>
          <w:color w:val="FF0000"/>
          <w:lang w:val="en-US"/>
        </w:rPr>
        <w:t>, that of E-morphotypes dropped at low salinity (</w:t>
      </w:r>
      <w:r>
        <w:rPr>
          <w:b/>
          <w:color w:val="FF0000"/>
          <w:lang w:val="en-US"/>
        </w:rPr>
        <w:t>Fig. 2 B</w:t>
      </w:r>
      <w:r>
        <w:rPr>
          <w:color w:val="FF0000"/>
          <w:lang w:val="en-US"/>
        </w:rPr>
        <w:t xml:space="preserve">). On the other hand, the abundance of E-morphotypes slightly varied with </w:t>
      </w:r>
      <w:r>
        <w:rPr>
          <w:i/>
          <w:color w:val="FF0000"/>
          <w:lang w:val="en-US"/>
        </w:rPr>
        <w:t xml:space="preserve">Fetch </w:t>
      </w:r>
      <w:r>
        <w:rPr>
          <w:color w:val="FF0000"/>
          <w:lang w:val="en-US"/>
        </w:rPr>
        <w:t xml:space="preserve">and </w:t>
      </w:r>
      <w:r>
        <w:rPr>
          <w:i/>
          <w:color w:val="FF0000"/>
          <w:lang w:val="en-US"/>
        </w:rPr>
        <w:t>DistPort</w:t>
      </w:r>
      <w:r>
        <w:rPr>
          <w:color w:val="FF0000"/>
          <w:lang w:val="en-US"/>
        </w:rPr>
        <w:t>, while that of T-morphotypes strongly decreased both with the distance from ports (</w:t>
      </w:r>
      <w:r>
        <w:rPr>
          <w:b/>
          <w:color w:val="FF0000"/>
          <w:lang w:val="en-US"/>
        </w:rPr>
        <w:t>Fig. 2 F</w:t>
      </w:r>
      <w:r>
        <w:rPr>
          <w:color w:val="FF0000"/>
          <w:lang w:val="en-US"/>
        </w:rPr>
        <w:t>) and with surf level (</w:t>
      </w:r>
      <w:r>
        <w:rPr>
          <w:b/>
          <w:color w:val="FF0000"/>
          <w:lang w:val="en-US"/>
        </w:rPr>
        <w:t>Fig. 2 H</w:t>
      </w:r>
      <w:r>
        <w:rPr>
          <w:color w:val="FF0000"/>
          <w:lang w:val="en-US"/>
        </w:rPr>
        <w:t xml:space="preserve">). </w:t>
      </w:r>
    </w:p>
    <w:p w14:paraId="46730628">
      <w:pPr>
        <w:pBdr>
          <w:top w:val="none" w:color="auto" w:sz="0" w:space="0"/>
          <w:left w:val="none" w:color="auto" w:sz="0" w:space="0"/>
          <w:bottom w:val="none" w:color="auto" w:sz="0" w:space="0"/>
          <w:right w:val="none" w:color="auto" w:sz="0" w:space="0"/>
          <w:between w:val="none" w:color="auto" w:sz="0" w:space="0"/>
        </w:pBdr>
        <w:ind w:left="0" w:hanging="2"/>
        <w:rPr>
          <w:color w:val="FF0000"/>
          <w:lang w:val="en-US"/>
        </w:rPr>
      </w:pPr>
      <w:r>
        <w:rPr>
          <w:b/>
          <w:color w:val="000000"/>
          <w:lang w:val="en-US"/>
        </w:rPr>
        <w:t>3.</w:t>
      </w:r>
      <w:r>
        <w:rPr>
          <w:b/>
          <w:strike/>
          <w:color w:val="000000"/>
          <w:lang w:val="en-US"/>
        </w:rPr>
        <w:t>2</w:t>
      </w:r>
      <w:r>
        <w:rPr>
          <w:b/>
          <w:color w:val="000000"/>
          <w:lang w:val="en-US"/>
        </w:rPr>
        <w:t xml:space="preserve">3 Dependency of </w:t>
      </w:r>
      <w:r>
        <w:rPr>
          <w:b/>
          <w:i/>
          <w:color w:val="000000"/>
          <w:lang w:val="en-US"/>
        </w:rPr>
        <w:t>Ptros</w:t>
      </w:r>
      <w:r>
        <w:rPr>
          <w:b/>
          <w:color w:val="000000"/>
          <w:lang w:val="en-US"/>
        </w:rPr>
        <w:t xml:space="preserve"> on substrate and mussel abundance evaluated by </w:t>
      </w:r>
      <w:r>
        <w:rPr>
          <w:b/>
          <w:strike/>
          <w:color w:val="000000"/>
          <w:highlight w:val="yellow"/>
          <w:lang w:val="en-US"/>
        </w:rPr>
        <w:t xml:space="preserve">Model </w:t>
      </w:r>
      <w:r>
        <w:rPr>
          <w:b/>
          <w:strike/>
          <w:highlight w:val="yellow"/>
          <w:lang w:val="en-US"/>
        </w:rPr>
        <w:t xml:space="preserve">2 </w:t>
      </w:r>
      <w:r>
        <w:rPr>
          <w:b/>
          <w:color w:val="FF0000"/>
          <w:lang w:val="en-US"/>
        </w:rPr>
        <w:t>Model 3</w:t>
      </w:r>
    </w:p>
    <w:p w14:paraId="45C00A44">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strike/>
          <w:color w:val="000000"/>
          <w:lang w:val="en-US"/>
        </w:rPr>
        <w:t xml:space="preserve">In the principal component analysis of the abundance matrix of T- and E- morphotypes on different substrates, PC1 and PC2 explained </w:t>
      </w:r>
      <w:sdt>
        <w:sdtPr>
          <w:tag w:val="goog_rdk_224"/>
          <w:id w:val="-762848102"/>
        </w:sdtPr>
        <w:sdtContent/>
      </w:sdt>
      <w:r>
        <w:rPr>
          <w:strike/>
          <w:color w:val="000000"/>
          <w:lang w:val="en-US"/>
        </w:rPr>
        <w:t>62% and 20% of variation, respectively.</w:t>
      </w:r>
      <w:r>
        <w:rPr>
          <w:color w:val="000000"/>
          <w:lang w:val="en-US"/>
        </w:rPr>
        <w:t xml:space="preserve"> </w:t>
      </w:r>
      <w:r>
        <w:rPr>
          <w:color w:val="FF0000"/>
          <w:lang w:val="en-US"/>
        </w:rPr>
        <w:t>The principal component analysis of the abundance matrix of T- and E- morphotypes allowed to find</w:t>
      </w:r>
      <w:r>
        <w:rPr>
          <w:color w:val="000000"/>
          <w:lang w:val="en-US"/>
        </w:rPr>
        <w:t xml:space="preserve"> high positive correlation of PC1 </w:t>
      </w:r>
      <w:r>
        <w:rPr>
          <w:color w:val="FF0000"/>
          <w:lang w:val="en-US"/>
        </w:rPr>
        <w:t>(explained 62% of total variation)</w:t>
      </w:r>
      <w:r>
        <w:rPr>
          <w:color w:val="000000"/>
          <w:lang w:val="en-US"/>
        </w:rPr>
        <w:t xml:space="preserve"> with abundances of T-morphotypes and of PC2 (</w:t>
      </w:r>
      <w:r>
        <w:rPr>
          <w:color w:val="FF0000"/>
          <w:lang w:val="en-US"/>
        </w:rPr>
        <w:t>20% of total variation</w:t>
      </w:r>
      <w:r>
        <w:rPr>
          <w:color w:val="000000"/>
          <w:lang w:val="en-US"/>
        </w:rPr>
        <w:t xml:space="preserve">) with abundances of E-morphotypes </w:t>
      </w:r>
      <w:r>
        <w:rPr>
          <w:strike/>
          <w:color w:val="000000"/>
          <w:highlight w:val="yellow"/>
          <w:lang w:val="en-US"/>
        </w:rPr>
        <w:t xml:space="preserve">was found </w:t>
      </w:r>
      <w:r>
        <w:rPr>
          <w:color w:val="000000"/>
          <w:lang w:val="en-US"/>
        </w:rPr>
        <w:t>on both substrates (</w:t>
      </w:r>
      <w:r>
        <w:rPr>
          <w:b/>
          <w:color w:val="000000"/>
          <w:lang w:val="en-US"/>
        </w:rPr>
        <w:t>Fig. 3</w:t>
      </w:r>
      <w:r>
        <w:rPr>
          <w:color w:val="000000"/>
          <w:lang w:val="en-US"/>
        </w:rPr>
        <w:t xml:space="preserve"> B, C). Thus, the abundance of conspecific morphotypes varied consistently on different substrates (see also </w:t>
      </w:r>
      <w:r>
        <w:rPr>
          <w:b/>
          <w:strike/>
          <w:color w:val="000000"/>
          <w:highlight w:val="yellow"/>
          <w:lang w:val="en-US"/>
        </w:rPr>
        <w:t>Fig. 1</w:t>
      </w:r>
      <w:r>
        <w:rPr>
          <w:strike/>
          <w:color w:val="000000"/>
          <w:highlight w:val="yellow"/>
          <w:lang w:val="en-US"/>
        </w:rPr>
        <w:t xml:space="preserve"> C, D </w:t>
      </w:r>
      <w:r>
        <w:rPr>
          <w:b/>
          <w:color w:val="FF0000"/>
          <w:lang w:val="en-US"/>
        </w:rPr>
        <w:t>Fig. 1</w:t>
      </w:r>
      <w:r>
        <w:rPr>
          <w:color w:val="FF0000"/>
          <w:lang w:val="en-US"/>
        </w:rPr>
        <w:t xml:space="preserve"> D, F</w:t>
      </w:r>
      <w:r>
        <w:rPr>
          <w:color w:val="000000"/>
          <w:lang w:val="en-US"/>
        </w:rPr>
        <w:t xml:space="preserve">). Therefore, PC1 and PC2 can be considered as proxies of </w:t>
      </w:r>
      <w:r>
        <w:rPr>
          <w:i/>
          <w:color w:val="000000"/>
          <w:lang w:val="en-US"/>
        </w:rPr>
        <w:t>MT</w:t>
      </w:r>
      <w:r>
        <w:rPr>
          <w:color w:val="000000"/>
          <w:lang w:val="en-US"/>
        </w:rPr>
        <w:t xml:space="preserve"> and </w:t>
      </w:r>
      <w:r>
        <w:rPr>
          <w:i/>
          <w:color w:val="000000"/>
          <w:lang w:val="en-US"/>
        </w:rPr>
        <w:t>ME</w:t>
      </w:r>
      <w:r>
        <w:rPr>
          <w:color w:val="000000"/>
          <w:lang w:val="en-US"/>
        </w:rPr>
        <w:t xml:space="preserve"> abundance, </w:t>
      </w:r>
      <w:sdt>
        <w:sdtPr>
          <w:tag w:val="goog_rdk_225"/>
          <w:id w:val="963539962"/>
        </w:sdtPr>
        <w:sdtContent/>
      </w:sdt>
      <w:r>
        <w:rPr>
          <w:color w:val="000000"/>
          <w:lang w:val="en-US"/>
        </w:rPr>
        <w:t>respectively.</w:t>
      </w:r>
    </w:p>
    <w:p w14:paraId="7356B575">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Parameters of </w:t>
      </w:r>
      <w:r>
        <w:rPr>
          <w:b/>
          <w:strike/>
          <w:color w:val="000000"/>
          <w:highlight w:val="yellow"/>
          <w:lang w:val="en-US"/>
        </w:rPr>
        <w:t>Model 2</w:t>
      </w:r>
      <w:r>
        <w:rPr>
          <w:b/>
          <w:color w:val="000000"/>
          <w:lang w:val="en-US"/>
        </w:rPr>
        <w:t xml:space="preserve"> </w:t>
      </w:r>
      <w:r>
        <w:rPr>
          <w:b/>
          <w:color w:val="FF0000"/>
          <w:lang w:val="en-US"/>
        </w:rPr>
        <w:t>Model 3</w:t>
      </w:r>
      <w:r>
        <w:rPr>
          <w:color w:val="000000"/>
          <w:lang w:val="en-US"/>
        </w:rPr>
        <w:t>, which explained 31% of the deviance, are provided in ESM (</w:t>
      </w:r>
      <w:r>
        <w:rPr>
          <w:b/>
          <w:color w:val="000000"/>
          <w:lang w:val="en-US"/>
        </w:rPr>
        <w:t>Table S</w:t>
      </w:r>
      <w:r>
        <w:rPr>
          <w:b/>
          <w:lang w:val="en-US"/>
        </w:rPr>
        <w:t>7</w:t>
      </w:r>
      <w:r>
        <w:rPr>
          <w:b/>
          <w:color w:val="000000"/>
          <w:lang w:val="en-US"/>
        </w:rPr>
        <w:t xml:space="preserve"> in Supplement 2</w:t>
      </w:r>
      <w:r>
        <w:rPr>
          <w:color w:val="000000"/>
          <w:lang w:val="en-US"/>
        </w:rPr>
        <w:t xml:space="preserve">). </w:t>
      </w:r>
      <w:r>
        <w:rPr>
          <w:b/>
          <w:color w:val="000000"/>
          <w:lang w:val="en-US"/>
        </w:rPr>
        <w:t>Figure 3</w:t>
      </w:r>
      <w:r>
        <w:rPr>
          <w:color w:val="000000"/>
          <w:lang w:val="en-US"/>
        </w:rPr>
        <w:t xml:space="preserve"> demonstrates how the difference between </w:t>
      </w:r>
      <w:r>
        <w:rPr>
          <w:i/>
          <w:color w:val="000000"/>
          <w:lang w:val="en-US"/>
        </w:rPr>
        <w:t>MT</w:t>
      </w:r>
      <w:r>
        <w:rPr>
          <w:color w:val="000000"/>
          <w:lang w:val="en-US"/>
        </w:rPr>
        <w:t xml:space="preserve"> proportion on algal </w:t>
      </w:r>
      <w:r>
        <w:rPr>
          <w:strike/>
          <w:color w:val="000000"/>
          <w:highlight w:val="yellow"/>
          <w:lang w:val="en-US"/>
        </w:rPr>
        <w:t>(</w:t>
      </w:r>
      <w:r>
        <w:rPr>
          <w:i/>
          <w:strike/>
          <w:color w:val="000000"/>
          <w:highlight w:val="yellow"/>
          <w:lang w:val="en-US"/>
        </w:rPr>
        <w:t>Ptros</w:t>
      </w:r>
      <w:r>
        <w:rPr>
          <w:i/>
          <w:strike/>
          <w:color w:val="000000"/>
          <w:highlight w:val="yellow"/>
          <w:vertAlign w:val="subscript"/>
          <w:lang w:val="en-US"/>
        </w:rPr>
        <w:t>Algae</w:t>
      </w:r>
      <w:r>
        <w:rPr>
          <w:strike/>
          <w:color w:val="000000"/>
          <w:highlight w:val="yellow"/>
          <w:lang w:val="en-US"/>
        </w:rPr>
        <w:t xml:space="preserve">) </w:t>
      </w:r>
      <w:r>
        <w:rPr>
          <w:color w:val="000000"/>
          <w:lang w:val="en-US"/>
        </w:rPr>
        <w:t xml:space="preserve">and bottom </w:t>
      </w:r>
      <w:r>
        <w:rPr>
          <w:strike/>
          <w:color w:val="000000"/>
          <w:highlight w:val="yellow"/>
          <w:lang w:val="en-US"/>
        </w:rPr>
        <w:t>(</w:t>
      </w:r>
      <w:r>
        <w:rPr>
          <w:i/>
          <w:strike/>
          <w:color w:val="000000"/>
          <w:highlight w:val="yellow"/>
          <w:lang w:val="en-US"/>
        </w:rPr>
        <w:t>Ptros</w:t>
      </w:r>
      <w:r>
        <w:rPr>
          <w:i/>
          <w:strike/>
          <w:color w:val="000000"/>
          <w:highlight w:val="yellow"/>
          <w:vertAlign w:val="subscript"/>
          <w:lang w:val="en-US"/>
        </w:rPr>
        <w:t>Bottom</w:t>
      </w:r>
      <w:r>
        <w:rPr>
          <w:strike/>
          <w:color w:val="000000"/>
          <w:highlight w:val="yellow"/>
          <w:lang w:val="en-US"/>
        </w:rPr>
        <w:t>)</w:t>
      </w:r>
      <w:r>
        <w:rPr>
          <w:color w:val="000000"/>
          <w:highlight w:val="yellow"/>
          <w:lang w:val="en-US"/>
        </w:rPr>
        <w:t xml:space="preserve"> </w:t>
      </w:r>
      <w:r>
        <w:rPr>
          <w:color w:val="000000"/>
          <w:lang w:val="en-US"/>
        </w:rPr>
        <w:t>substrates (</w:t>
      </w:r>
      <w:r>
        <w:rPr>
          <w:i/>
          <w:strike/>
          <w:color w:val="000000"/>
          <w:highlight w:val="yellow"/>
          <w:lang w:val="en-US"/>
        </w:rPr>
        <w:t>Dif</w:t>
      </w:r>
      <w:r>
        <w:rPr>
          <w:color w:val="000000"/>
          <w:lang w:val="en-US"/>
        </w:rPr>
        <w:t xml:space="preserve"> </w:t>
      </w:r>
      <w:r>
        <w:rPr>
          <w:i/>
          <w:color w:val="FF0000"/>
          <w:lang w:val="en-US"/>
        </w:rPr>
        <w:t>Diff</w:t>
      </w:r>
      <w:r>
        <w:rPr>
          <w:color w:val="000000"/>
          <w:lang w:val="en-US"/>
        </w:rPr>
        <w:t xml:space="preserve">) depends on </w:t>
      </w:r>
      <w:r>
        <w:rPr>
          <w:i/>
          <w:color w:val="000000"/>
          <w:lang w:val="en-US"/>
        </w:rPr>
        <w:t>MT</w:t>
      </w:r>
      <w:r>
        <w:rPr>
          <w:color w:val="000000"/>
          <w:lang w:val="en-US"/>
        </w:rPr>
        <w:t xml:space="preserve"> prevalence at the site (</w:t>
      </w:r>
      <w:r>
        <w:rPr>
          <w:i/>
          <w:color w:val="000000"/>
          <w:lang w:val="en-US"/>
        </w:rPr>
        <w:t>Ptros</w:t>
      </w:r>
      <w:r>
        <w:rPr>
          <w:i/>
          <w:color w:val="000000"/>
          <w:vertAlign w:val="subscript"/>
          <w:lang w:val="en-US"/>
        </w:rPr>
        <w:t>Site</w:t>
      </w:r>
      <w:r>
        <w:rPr>
          <w:color w:val="000000"/>
          <w:lang w:val="en-US"/>
        </w:rPr>
        <w:t xml:space="preserve">) and mussel abundances in terms of PCs according to the model. The dependence of </w:t>
      </w:r>
      <w:r>
        <w:rPr>
          <w:i/>
          <w:color w:val="000000"/>
          <w:lang w:val="en-US"/>
        </w:rPr>
        <w:t>Diff</w:t>
      </w:r>
      <w:r>
        <w:rPr>
          <w:color w:val="000000"/>
          <w:lang w:val="en-US"/>
        </w:rPr>
        <w:t xml:space="preserve"> on </w:t>
      </w:r>
      <w:r>
        <w:rPr>
          <w:i/>
          <w:color w:val="000000"/>
          <w:lang w:val="en-US"/>
        </w:rPr>
        <w:t>Ptros</w:t>
      </w:r>
      <w:r>
        <w:rPr>
          <w:i/>
          <w:color w:val="000000"/>
          <w:vertAlign w:val="subscript"/>
          <w:lang w:val="en-US"/>
        </w:rPr>
        <w:t>Site</w:t>
      </w:r>
      <w:r>
        <w:rPr>
          <w:color w:val="000000"/>
          <w:lang w:val="en-US"/>
        </w:rPr>
        <w:t xml:space="preserve"> was significant (p &lt; 0.001</w:t>
      </w:r>
      <w:r>
        <w:rPr>
          <w:strike/>
          <w:color w:val="000000"/>
          <w:lang w:val="en-US"/>
        </w:rPr>
        <w:t xml:space="preserve">, </w:t>
      </w:r>
      <w:r>
        <w:rPr>
          <w:b/>
          <w:strike/>
          <w:color w:val="000000"/>
          <w:highlight w:val="yellow"/>
          <w:lang w:val="en-US"/>
        </w:rPr>
        <w:t>Table S6 in Supplement 2</w:t>
      </w:r>
      <w:r>
        <w:rPr>
          <w:color w:val="000000"/>
          <w:lang w:val="en-US"/>
        </w:rPr>
        <w:t xml:space="preserve">) and, expectedly, bell-shaped, with minimal values at sites absolutely dominated by </w:t>
      </w:r>
      <w:r>
        <w:rPr>
          <w:i/>
          <w:color w:val="000000"/>
          <w:lang w:val="en-US"/>
        </w:rPr>
        <w:t>ME</w:t>
      </w:r>
      <w:r>
        <w:rPr>
          <w:color w:val="000000"/>
          <w:lang w:val="en-US"/>
        </w:rPr>
        <w:t xml:space="preserve"> or </w:t>
      </w:r>
      <w:r>
        <w:rPr>
          <w:i/>
          <w:color w:val="000000"/>
          <w:lang w:val="en-US"/>
        </w:rPr>
        <w:t>MT</w:t>
      </w:r>
      <w:r>
        <w:rPr>
          <w:color w:val="000000"/>
          <w:lang w:val="en-US"/>
        </w:rPr>
        <w:t xml:space="preserve"> (</w:t>
      </w:r>
      <w:r>
        <w:rPr>
          <w:i/>
          <w:color w:val="000000"/>
          <w:lang w:val="en-US"/>
        </w:rPr>
        <w:t>Ptros</w:t>
      </w:r>
      <w:r>
        <w:rPr>
          <w:color w:val="000000"/>
          <w:lang w:val="en-US"/>
        </w:rPr>
        <w:t xml:space="preserve"> close to 0 or 1) and maximal at sites with equal presence of both species (</w:t>
      </w:r>
      <w:r>
        <w:rPr>
          <w:b/>
          <w:color w:val="000000"/>
          <w:lang w:val="en-US"/>
        </w:rPr>
        <w:t>Fig.</w:t>
      </w:r>
      <w:r>
        <w:rPr>
          <w:b/>
          <w:strike/>
          <w:color w:val="000000"/>
          <w:highlight w:val="yellow"/>
          <w:lang w:val="en-US"/>
        </w:rPr>
        <w:t>4</w:t>
      </w:r>
      <w:r>
        <w:rPr>
          <w:strike/>
          <w:color w:val="000000"/>
          <w:lang w:val="en-US"/>
        </w:rPr>
        <w:t xml:space="preserve"> </w:t>
      </w:r>
      <w:r>
        <w:rPr>
          <w:color w:val="000000"/>
          <w:lang w:val="en-US"/>
        </w:rPr>
        <w:t xml:space="preserve">3 A). Dependence of </w:t>
      </w:r>
      <w:r>
        <w:rPr>
          <w:i/>
          <w:color w:val="000000"/>
          <w:lang w:val="en-US"/>
        </w:rPr>
        <w:t>Diff</w:t>
      </w:r>
      <w:r>
        <w:rPr>
          <w:color w:val="000000"/>
          <w:lang w:val="en-US"/>
        </w:rPr>
        <w:t xml:space="preserve"> on PC1 was marginally significant (p = 0.087) and tended to decrease with increasing PC1 (</w:t>
      </w:r>
      <w:r>
        <w:rPr>
          <w:b/>
          <w:color w:val="000000"/>
          <w:lang w:val="en-US"/>
        </w:rPr>
        <w:t>Fig.3</w:t>
      </w:r>
      <w:r>
        <w:rPr>
          <w:color w:val="000000"/>
          <w:lang w:val="en-US"/>
        </w:rPr>
        <w:t xml:space="preserve"> B). The dependence of </w:t>
      </w:r>
      <w:r>
        <w:rPr>
          <w:i/>
          <w:color w:val="000000"/>
          <w:lang w:val="en-US"/>
        </w:rPr>
        <w:t>Diff</w:t>
      </w:r>
      <w:r>
        <w:rPr>
          <w:color w:val="000000"/>
          <w:lang w:val="en-US"/>
        </w:rPr>
        <w:t xml:space="preserve"> on PC2 was significantly positive (p = 0.011, </w:t>
      </w:r>
      <w:r>
        <w:rPr>
          <w:b/>
          <w:color w:val="000000"/>
          <w:lang w:val="en-US"/>
        </w:rPr>
        <w:t>Table S6 in Supplement 2,</w:t>
      </w:r>
      <w:r>
        <w:rPr>
          <w:color w:val="000000"/>
          <w:lang w:val="en-US"/>
        </w:rPr>
        <w:t xml:space="preserve"> </w:t>
      </w:r>
      <w:r>
        <w:rPr>
          <w:b/>
          <w:color w:val="000000"/>
          <w:lang w:val="en-US"/>
        </w:rPr>
        <w:t>Fig.</w:t>
      </w:r>
      <w:r>
        <w:rPr>
          <w:b/>
          <w:strike/>
          <w:color w:val="000000"/>
          <w:highlight w:val="yellow"/>
          <w:lang w:val="en-US"/>
        </w:rPr>
        <w:t>4</w:t>
      </w:r>
      <w:r>
        <w:rPr>
          <w:color w:val="000000"/>
          <w:lang w:val="en-US"/>
        </w:rPr>
        <w:t xml:space="preserve"> 3 C). This means that the species were strongly segregated by substrates at sites with a high </w:t>
      </w:r>
      <w:r>
        <w:rPr>
          <w:i/>
          <w:color w:val="000000"/>
          <w:lang w:val="en-US"/>
        </w:rPr>
        <w:t>ME</w:t>
      </w:r>
      <w:r>
        <w:rPr>
          <w:color w:val="000000"/>
          <w:lang w:val="en-US"/>
        </w:rPr>
        <w:t xml:space="preserve"> abundance but not at sites with a high </w:t>
      </w:r>
      <w:r>
        <w:rPr>
          <w:i/>
          <w:color w:val="000000"/>
          <w:lang w:val="en-US"/>
        </w:rPr>
        <w:t>MT</w:t>
      </w:r>
      <w:r>
        <w:rPr>
          <w:color w:val="000000"/>
          <w:lang w:val="en-US"/>
        </w:rPr>
        <w:t xml:space="preserve"> abundance.</w:t>
      </w:r>
    </w:p>
    <w:p w14:paraId="607C32C7">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b/>
          <w:color w:val="000000"/>
          <w:lang w:val="en-US"/>
        </w:rPr>
        <w:t>3.3 Assessment of predictive power of Model 1</w:t>
      </w:r>
    </w:p>
    <w:p w14:paraId="17B4DE14">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sdt>
        <w:sdtPr>
          <w:tag w:val="goog_rdk_227"/>
          <w:id w:val="972943504"/>
          <w:showingPlcHdr/>
        </w:sdtPr>
        <w:sdtContent>
          <w:r>
            <w:rPr>
              <w:lang w:val="en-US"/>
            </w:rPr>
            <w:t xml:space="preserve">     </w:t>
          </w:r>
        </w:sdtContent>
      </w:sdt>
      <w:r>
        <w:rPr>
          <w:b/>
          <w:color w:val="000000"/>
          <w:lang w:val="en-US"/>
        </w:rPr>
        <w:t>Model 1</w:t>
      </w:r>
      <w:r>
        <w:rPr>
          <w:color w:val="000000"/>
          <w:lang w:val="en-US"/>
        </w:rPr>
        <w:t xml:space="preserve"> </w:t>
      </w:r>
      <w:sdt>
        <w:sdtPr>
          <w:tag w:val="goog_rdk_228"/>
          <w:id w:val="910513380"/>
          <w:showingPlcHdr/>
        </w:sdtPr>
        <w:sdtContent>
          <w:r>
            <w:rPr>
              <w:lang w:val="en-US"/>
            </w:rPr>
            <w:t xml:space="preserve">     </w:t>
          </w:r>
        </w:sdtContent>
      </w:sdt>
      <w:r>
        <w:rPr>
          <w:highlight w:val="yellow"/>
          <w:lang w:val="en-US"/>
        </w:rPr>
        <w:t xml:space="preserve">   </w:t>
      </w:r>
      <w:r>
        <w:rPr>
          <w:lang w:val="en-US"/>
        </w:rPr>
        <w:t xml:space="preserve">  </w:t>
      </w:r>
      <w:sdt>
        <w:sdtPr>
          <w:tag w:val="goog_rdk_229"/>
          <w:id w:val="301048076"/>
        </w:sdtPr>
        <w:sdtContent/>
      </w:sdt>
      <w:r>
        <w:rPr>
          <w:strike/>
          <w:color w:val="000000"/>
          <w:highlight w:val="yellow"/>
          <w:lang w:val="en-US"/>
        </w:rPr>
        <w:t>was good</w:t>
      </w:r>
      <w:r>
        <w:rPr>
          <w:color w:val="000000"/>
          <w:lang w:val="en-US"/>
        </w:rPr>
        <w:t xml:space="preserve"> </w:t>
      </w:r>
      <w:r>
        <w:rPr>
          <w:color w:val="FF0000"/>
          <w:lang w:val="en-US"/>
        </w:rPr>
        <w:t xml:space="preserve">fit well </w:t>
      </w:r>
      <w:r>
        <w:rPr>
          <w:color w:val="000000"/>
          <w:lang w:val="en-US"/>
        </w:rPr>
        <w:t>for the “Kandalaksha littoral” testing dataset (AUC=0.85 vs AUC=0.84 for modeling dataset)</w:t>
      </w:r>
      <w:sdt>
        <w:sdtPr>
          <w:tag w:val="goog_rdk_230"/>
          <w:id w:val="1274682139"/>
          <w:showingPlcHdr/>
        </w:sdtPr>
        <w:sdtContent>
          <w:r>
            <w:rPr>
              <w:lang w:val="en-US"/>
            </w:rPr>
            <w:t xml:space="preserve">     </w:t>
          </w:r>
        </w:sdtContent>
      </w:sdt>
      <w:sdt>
        <w:sdtPr>
          <w:tag w:val="goog_rdk_231"/>
          <w:id w:val="416223966"/>
        </w:sdtPr>
        <w:sdtContent>
          <w:r>
            <w:rPr>
              <w:color w:val="000000"/>
              <w:lang w:val="en-US"/>
            </w:rPr>
            <w:t xml:space="preserve">. </w:t>
          </w:r>
          <w:r>
            <w:rPr>
              <w:color w:val="FF0000"/>
              <w:lang w:val="en-US"/>
            </w:rPr>
            <w:t xml:space="preserve">It classified the samples into </w:t>
          </w:r>
          <w:r>
            <w:rPr>
              <w:i/>
              <w:color w:val="FF0000"/>
              <w:lang w:val="en-US"/>
            </w:rPr>
            <w:t>ME</w:t>
          </w:r>
          <w:r>
            <w:rPr>
              <w:color w:val="FF0000"/>
              <w:lang w:val="en-US"/>
            </w:rPr>
            <w:t xml:space="preserve">- and </w:t>
          </w:r>
          <w:r>
            <w:rPr>
              <w:i/>
              <w:color w:val="FF0000"/>
              <w:lang w:val="en-US"/>
            </w:rPr>
            <w:t>MT</w:t>
          </w:r>
          <w:r>
            <w:rPr>
              <w:color w:val="FF0000"/>
              <w:lang w:val="en-US"/>
            </w:rPr>
            <w:t>-dominated ones fairly well,</w:t>
          </w:r>
        </w:sdtContent>
      </w:sdt>
      <w:r>
        <w:rPr>
          <w:color w:val="FF0000"/>
          <w:lang w:val="en-US"/>
        </w:rPr>
        <w:t xml:space="preserve"> </w:t>
      </w:r>
      <w:r>
        <w:rPr>
          <w:color w:val="000000"/>
          <w:lang w:val="en-US"/>
        </w:rPr>
        <w:t>with</w:t>
      </w:r>
      <w:sdt>
        <w:sdtPr>
          <w:tag w:val="goog_rdk_232"/>
          <w:id w:val="300433151"/>
        </w:sdtPr>
        <w:sdtContent>
          <w:r>
            <w:rPr>
              <w:color w:val="000000"/>
              <w:lang w:val="en-US"/>
            </w:rPr>
            <w:t xml:space="preserve"> the exception</w:t>
          </w:r>
        </w:sdtContent>
      </w:sdt>
      <w:r>
        <w:rPr>
          <w:color w:val="000000"/>
          <w:lang w:val="en-US"/>
        </w:rPr>
        <w:t xml:space="preserve"> </w:t>
      </w:r>
      <w:sdt>
        <w:sdtPr>
          <w:tag w:val="goog_rdk_233"/>
          <w:id w:val="428172082"/>
          <w:showingPlcHdr/>
        </w:sdtPr>
        <w:sdtContent>
          <w:r>
            <w:rPr>
              <w:lang w:val="en-US"/>
            </w:rPr>
            <w:t xml:space="preserve">     </w:t>
          </w:r>
        </w:sdtContent>
      </w:sdt>
      <w:sdt>
        <w:sdtPr>
          <w:tag w:val="goog_rdk_234"/>
          <w:id w:val="-672179867"/>
        </w:sdtPr>
        <w:sdtContent>
          <w:r>
            <w:rPr>
              <w:color w:val="000000"/>
              <w:lang w:val="en-US"/>
            </w:rPr>
            <w:t xml:space="preserve">of </w:t>
          </w:r>
        </w:sdtContent>
      </w:sdt>
      <w:r>
        <w:rPr>
          <w:color w:val="000000"/>
          <w:lang w:val="en-US"/>
        </w:rPr>
        <w:t>a few false negatives</w:t>
      </w:r>
      <w:sdt>
        <w:sdtPr>
          <w:tag w:val="goog_rdk_235"/>
          <w:id w:val="-752657507"/>
        </w:sdtPr>
        <w:sdtContent>
          <w:r>
            <w:rPr>
              <w:color w:val="FF0000"/>
              <w:lang w:val="en-US"/>
            </w:rPr>
            <w:t>,</w:t>
          </w:r>
        </w:sdtContent>
      </w:sdt>
      <w:r>
        <w:rPr>
          <w:color w:val="000000"/>
          <w:lang w:val="en-US"/>
        </w:rPr>
        <w:t xml:space="preserve"> </w:t>
      </w:r>
      <w:sdt>
        <w:sdtPr>
          <w:tag w:val="goog_rdk_236"/>
          <w:id w:val="-329446671"/>
          <w:showingPlcHdr/>
        </w:sdtPr>
        <w:sdtContent>
          <w:r>
            <w:rPr>
              <w:lang w:val="en-US"/>
            </w:rPr>
            <w:t xml:space="preserve">     </w:t>
          </w:r>
        </w:sdtContent>
      </w:sdt>
      <w:r>
        <w:rPr>
          <w:color w:val="000000"/>
          <w:lang w:val="en-US"/>
        </w:rPr>
        <w:t>i.e.</w:t>
      </w:r>
      <w:sdt>
        <w:sdtPr>
          <w:tag w:val="goog_rdk_237"/>
          <w:id w:val="94985270"/>
        </w:sdtPr>
        <w:sdtContent>
          <w:r>
            <w:rPr>
              <w:color w:val="000000"/>
              <w:lang w:val="en-US"/>
            </w:rPr>
            <w:t>,</w:t>
          </w:r>
        </w:sdtContent>
      </w:sdt>
      <w:r>
        <w:rPr>
          <w:color w:val="000000"/>
          <w:lang w:val="en-US"/>
        </w:rPr>
        <w:t xml:space="preserve"> sites unpredictably dominated by </w:t>
      </w:r>
      <w:r>
        <w:rPr>
          <w:i/>
          <w:color w:val="000000"/>
          <w:lang w:val="en-US"/>
        </w:rPr>
        <w:t>MT</w:t>
      </w:r>
      <w:sdt>
        <w:sdtPr>
          <w:tag w:val="goog_rdk_238"/>
          <w:id w:val="-522868738"/>
          <w:showingPlcHdr/>
        </w:sdtPr>
        <w:sdtContent>
          <w:r>
            <w:rPr>
              <w:lang w:val="en-US"/>
            </w:rPr>
            <w:t xml:space="preserve">     </w:t>
          </w:r>
        </w:sdtContent>
      </w:sdt>
      <w:r>
        <w:rPr>
          <w:color w:val="000000"/>
          <w:lang w:val="en-US"/>
        </w:rPr>
        <w:t xml:space="preserve"> (</w:t>
      </w:r>
      <w:r>
        <w:rPr>
          <w:b/>
          <w:color w:val="000000"/>
          <w:lang w:val="en-US"/>
        </w:rPr>
        <w:t>Fig. 4</w:t>
      </w:r>
      <w:r>
        <w:rPr>
          <w:color w:val="000000"/>
          <w:lang w:val="en-US"/>
        </w:rPr>
        <w:t xml:space="preserve"> A, B). </w:t>
      </w:r>
      <w:sdt>
        <w:sdtPr>
          <w:tag w:val="goog_rdk_239"/>
          <w:id w:val="257719712"/>
        </w:sdtPr>
        <w:sdtContent>
          <w:r>
            <w:rPr>
              <w:color w:val="000000"/>
              <w:lang w:val="en-US"/>
            </w:rPr>
            <w:t xml:space="preserve">Its </w:t>
          </w:r>
        </w:sdtContent>
      </w:sdt>
      <w:sdt>
        <w:sdtPr>
          <w:tag w:val="goog_rdk_240"/>
          <w:id w:val="-1089616595"/>
          <w:showingPlcHdr/>
        </w:sdtPr>
        <w:sdtContent>
          <w:r>
            <w:rPr>
              <w:lang w:val="en-US"/>
            </w:rPr>
            <w:t xml:space="preserve">     </w:t>
          </w:r>
        </w:sdtContent>
      </w:sdt>
      <w:sdt>
        <w:sdtPr>
          <w:tag w:val="goog_rdk_241"/>
          <w:id w:val="-1198455133"/>
        </w:sdtPr>
        <w:sdtContent>
          <w:r>
            <w:rPr>
              <w:color w:val="000000"/>
              <w:lang w:val="en-US"/>
            </w:rPr>
            <w:t>p</w:t>
          </w:r>
        </w:sdtContent>
      </w:sdt>
      <w:r>
        <w:rPr>
          <w:color w:val="000000"/>
          <w:lang w:val="en-US"/>
        </w:rPr>
        <w:t>redictive</w:t>
      </w:r>
      <w:sdt>
        <w:sdtPr>
          <w:tag w:val="goog_rdk_242"/>
          <w:id w:val="-739553821"/>
        </w:sdtPr>
        <w:sdtContent>
          <w:r>
            <w:rPr>
              <w:color w:val="000000"/>
              <w:lang w:val="en-US"/>
            </w:rPr>
            <w:t xml:space="preserve"> power</w:t>
          </w:r>
        </w:sdtContent>
      </w:sdt>
      <w:r>
        <w:rPr>
          <w:color w:val="000000"/>
          <w:lang w:val="en-US"/>
        </w:rPr>
        <w:t xml:space="preserve"> </w:t>
      </w:r>
      <w:sdt>
        <w:sdtPr>
          <w:tag w:val="goog_rdk_243"/>
          <w:id w:val="1270431040"/>
          <w:showingPlcHdr/>
        </w:sdtPr>
        <w:sdtContent>
          <w:r>
            <w:rPr>
              <w:lang w:val="en-US"/>
            </w:rPr>
            <w:t xml:space="preserve">     </w:t>
          </w:r>
        </w:sdtContent>
      </w:sdt>
      <w:r>
        <w:rPr>
          <w:color w:val="000000"/>
          <w:lang w:val="en-US"/>
        </w:rPr>
        <w:t xml:space="preserve">for the two testing sets from the Barents Sea was lower but </w:t>
      </w:r>
      <w:r>
        <w:rPr>
          <w:color w:val="FF0000"/>
          <w:lang w:val="en-US"/>
        </w:rPr>
        <w:t xml:space="preserve">acceptable </w:t>
      </w:r>
      <w:r>
        <w:rPr>
          <w:strike/>
          <w:color w:val="000000"/>
          <w:lang w:val="en-US"/>
        </w:rPr>
        <w:t xml:space="preserve"> </w:t>
      </w:r>
      <w:r>
        <w:rPr>
          <w:strike/>
          <w:color w:val="000000"/>
          <w:highlight w:val="yellow"/>
          <w:lang w:val="en-US"/>
        </w:rPr>
        <w:t xml:space="preserve">although not critically </w:t>
      </w:r>
      <w:sdt>
        <w:sdtPr>
          <w:tag w:val="goog_rdk_244"/>
          <w:id w:val="-1981134"/>
        </w:sdtPr>
        <w:sdtContent/>
      </w:sdt>
      <w:r>
        <w:rPr>
          <w:strike/>
          <w:color w:val="000000"/>
          <w:highlight w:val="yellow"/>
          <w:lang w:val="en-US"/>
        </w:rPr>
        <w:t>so</w:t>
      </w:r>
      <w:r>
        <w:rPr>
          <w:color w:val="000000"/>
          <w:lang w:val="en-US"/>
        </w:rPr>
        <w:t>: AUC = 0.71 for “Tyuva littoral” and AUC=0.69 for “Tyuva sublittoral”.</w:t>
      </w:r>
      <w:r>
        <w:rPr>
          <w:color w:val="000000"/>
          <w:highlight w:val="yellow"/>
          <w:lang w:val="en-US"/>
        </w:rPr>
        <w:t xml:space="preserve"> </w:t>
      </w:r>
      <w:sdt>
        <w:sdtPr>
          <w:tag w:val="goog_rdk_245"/>
          <w:id w:val="-667403473"/>
          <w:showingPlcHdr/>
        </w:sdtPr>
        <w:sdtContent>
          <w:r>
            <w:rPr>
              <w:lang w:val="en-US"/>
            </w:rPr>
            <w:t xml:space="preserve">     </w:t>
          </w:r>
        </w:sdtContent>
      </w:sdt>
      <w:sdt>
        <w:sdtPr>
          <w:tag w:val="goog_rdk_246"/>
          <w:id w:val="-1067251424"/>
        </w:sdtPr>
        <w:sdtContent>
          <w:r>
            <w:rPr>
              <w:color w:val="FF0000"/>
              <w:lang w:val="en-US"/>
            </w:rPr>
            <w:t>In constrast to</w:t>
          </w:r>
          <w:r>
            <w:rPr>
              <w:color w:val="000000"/>
              <w:lang w:val="en-US"/>
            </w:rPr>
            <w:t xml:space="preserve"> </w:t>
          </w:r>
        </w:sdtContent>
      </w:sdt>
      <w:r>
        <w:rPr>
          <w:color w:val="000000"/>
          <w:lang w:val="en-US"/>
        </w:rPr>
        <w:t>the “Kandalaksha littoral” testing dataset, most</w:t>
      </w:r>
      <w:sdt>
        <w:sdtPr>
          <w:tag w:val="goog_rdk_247"/>
          <w:id w:val="1249767727"/>
        </w:sdtPr>
        <w:sdtContent>
          <w:r>
            <w:rPr>
              <w:color w:val="000000"/>
              <w:lang w:val="en-US"/>
            </w:rPr>
            <w:t xml:space="preserve"> </w:t>
          </w:r>
          <w:r>
            <w:rPr>
              <w:color w:val="FF0000"/>
              <w:lang w:val="en-US"/>
            </w:rPr>
            <w:t>of the</w:t>
          </w:r>
        </w:sdtContent>
      </w:sdt>
      <w:r>
        <w:rPr>
          <w:color w:val="000000"/>
          <w:lang w:val="en-US"/>
        </w:rPr>
        <w:t xml:space="preserve"> false results were positive</w:t>
      </w:r>
      <w:sdt>
        <w:sdtPr>
          <w:tag w:val="goog_rdk_248"/>
          <w:id w:val="294956772"/>
          <w:showingPlcHdr/>
        </w:sdtPr>
        <w:sdtContent>
          <w:r>
            <w:rPr>
              <w:lang w:val="en-US"/>
            </w:rPr>
            <w:t xml:space="preserve">     </w:t>
          </w:r>
        </w:sdtContent>
      </w:sdt>
      <w:r>
        <w:rPr>
          <w:color w:val="000000"/>
          <w:lang w:val="en-US"/>
        </w:rPr>
        <w:t>.</w:t>
      </w:r>
    </w:p>
    <w:p w14:paraId="10B85A51">
      <w:pPr>
        <w:keepNext/>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240" w:after="60"/>
        <w:ind w:hanging="2"/>
        <w:jc w:val="left"/>
        <w:rPr>
          <w:i/>
          <w:color w:val="000000"/>
        </w:rPr>
      </w:pPr>
      <w:sdt>
        <w:sdtPr>
          <w:tag w:val="goog_rdk_249"/>
          <w:id w:val="-909301071"/>
        </w:sdtPr>
        <w:sdtContent/>
      </w:sdt>
      <w:r>
        <w:rPr>
          <w:i/>
          <w:color w:val="000000"/>
        </w:rPr>
        <w:t>DISCUSSION</w:t>
      </w:r>
    </w:p>
    <w:p w14:paraId="0B6D9FFC">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sdt>
        <w:sdtPr>
          <w:tag w:val="goog_rdk_251"/>
          <w:id w:val="-1909686913"/>
        </w:sdtPr>
        <w:sdtContent>
          <w:sdt>
            <w:sdtPr>
              <w:tag w:val="goog_rdk_252"/>
              <w:id w:val="-203789041"/>
            </w:sdtPr>
            <w:sdtContent/>
          </w:sdt>
        </w:sdtContent>
      </w:sdt>
      <w:sdt>
        <w:sdtPr>
          <w:tag w:val="goog_rdk_253"/>
          <w:id w:val="-1031035128"/>
        </w:sdtPr>
        <w:sdtContent>
          <w:r>
            <w:rPr>
              <w:color w:val="FF0000"/>
              <w:lang w:val="en-US"/>
            </w:rPr>
            <w:t>A</w:t>
          </w:r>
        </w:sdtContent>
      </w:sdt>
      <w:r>
        <w:rPr>
          <w:color w:val="000000"/>
          <w:lang w:val="en-US"/>
        </w:rPr>
        <w:t>lmost all environmental predictors considered in our study — namely, surf level, distance to the port, status of the port</w:t>
      </w:r>
      <w:sdt>
        <w:sdtPr>
          <w:tag w:val="goog_rdk_254"/>
          <w:id w:val="798573455"/>
          <w:showingPlcHdr/>
        </w:sdtPr>
        <w:sdtContent>
          <w:r>
            <w:rPr>
              <w:lang w:val="en-US"/>
            </w:rPr>
            <w:t xml:space="preserve">     </w:t>
          </w:r>
        </w:sdtContent>
      </w:sdt>
      <w:r>
        <w:rPr>
          <w:color w:val="000000"/>
          <w:lang w:val="en-US"/>
        </w:rPr>
        <w:t>, salinity at low tide, size of the nearest river and fouling substrate</w:t>
      </w:r>
      <w:sdt>
        <w:sdtPr>
          <w:tag w:val="goog_rdk_255"/>
          <w:id w:val="683788409"/>
          <w:showingPlcHdr/>
        </w:sdtPr>
        <w:sdtContent>
          <w:r>
            <w:rPr>
              <w:lang w:val="en-US"/>
            </w:rPr>
            <w:t xml:space="preserve">     </w:t>
          </w:r>
        </w:sdtContent>
      </w:sdt>
      <w:r>
        <w:rPr>
          <w:color w:val="000000"/>
          <w:lang w:val="en-US"/>
        </w:rPr>
        <w:t xml:space="preserve"> — influenced the distribution of </w:t>
      </w:r>
      <w:r>
        <w:rPr>
          <w:i/>
          <w:color w:val="000000"/>
          <w:lang w:val="en-US"/>
        </w:rPr>
        <w:t>Mytilus edulis</w:t>
      </w:r>
      <w:r>
        <w:rPr>
          <w:color w:val="000000"/>
          <w:lang w:val="en-US"/>
        </w:rPr>
        <w:t xml:space="preserve"> (</w:t>
      </w:r>
      <w:r>
        <w:rPr>
          <w:i/>
          <w:color w:val="000000"/>
          <w:lang w:val="en-US"/>
        </w:rPr>
        <w:t>ME</w:t>
      </w:r>
      <w:r>
        <w:rPr>
          <w:color w:val="000000"/>
          <w:lang w:val="en-US"/>
        </w:rPr>
        <w:t xml:space="preserve">) and </w:t>
      </w:r>
      <w:r>
        <w:rPr>
          <w:i/>
          <w:color w:val="000000"/>
          <w:lang w:val="en-US"/>
        </w:rPr>
        <w:t>M. trossulus</w:t>
      </w:r>
      <w:r>
        <w:rPr>
          <w:color w:val="000000"/>
          <w:lang w:val="en-US"/>
        </w:rPr>
        <w:t xml:space="preserve"> (</w:t>
      </w:r>
      <w:r>
        <w:rPr>
          <w:i/>
          <w:color w:val="000000"/>
          <w:lang w:val="en-US"/>
        </w:rPr>
        <w:t>MT</w:t>
      </w:r>
      <w:r>
        <w:rPr>
          <w:color w:val="000000"/>
          <w:lang w:val="en-US"/>
        </w:rPr>
        <w:t>) in the White Sea.</w:t>
      </w:r>
      <w:r>
        <w:rPr>
          <w:lang w:val="en-US"/>
        </w:rPr>
        <w:t xml:space="preserve"> </w:t>
      </w:r>
      <w:r>
        <w:rPr>
          <w:color w:val="000000"/>
          <w:lang w:val="en-US"/>
        </w:rPr>
        <w:t>The differences in the distribution</w:t>
      </w:r>
      <w:sdt>
        <w:sdtPr>
          <w:tag w:val="goog_rdk_256"/>
          <w:id w:val="946435485"/>
          <w:showingPlcHdr/>
        </w:sdtPr>
        <w:sdtContent>
          <w:r>
            <w:rPr>
              <w:lang w:val="en-US"/>
            </w:rPr>
            <w:t xml:space="preserve">     </w:t>
          </w:r>
        </w:sdtContent>
      </w:sdt>
      <w:sdt>
        <w:sdtPr>
          <w:tag w:val="goog_rdk_257"/>
          <w:id w:val="1889520458"/>
        </w:sdtPr>
        <w:sdtContent>
          <w:r>
            <w:rPr>
              <w:color w:val="000000"/>
              <w:lang w:val="en-US"/>
            </w:rPr>
            <w:t xml:space="preserve"> </w:t>
          </w:r>
        </w:sdtContent>
      </w:sdt>
      <w:r>
        <w:rPr>
          <w:color w:val="000000"/>
          <w:lang w:val="en-US"/>
        </w:rPr>
        <w:t>reflected the partial divergence of ecological niches of these two species.</w:t>
      </w:r>
    </w:p>
    <w:p w14:paraId="079F2FC3">
      <w:pPr>
        <w:pBdr>
          <w:top w:val="none" w:color="auto" w:sz="0" w:space="0"/>
          <w:left w:val="none" w:color="auto" w:sz="0" w:space="0"/>
          <w:bottom w:val="none" w:color="auto" w:sz="0" w:space="0"/>
          <w:right w:val="none" w:color="auto" w:sz="0" w:space="0"/>
          <w:between w:val="none" w:color="auto" w:sz="0" w:space="0"/>
        </w:pBdr>
        <w:ind w:left="0" w:hanging="2"/>
        <w:rPr>
          <w:color w:val="000000"/>
          <w:highlight w:val="yellow"/>
          <w:lang w:val="en-US"/>
        </w:rPr>
      </w:pPr>
      <w:sdt>
        <w:sdtPr>
          <w:tag w:val="goog_rdk_258"/>
          <w:id w:val="1120188759"/>
        </w:sdtPr>
        <w:sdtContent/>
      </w:sdt>
      <w:r>
        <w:rPr>
          <w:strike/>
          <w:color w:val="000000"/>
          <w:highlight w:val="yellow"/>
          <w:lang w:val="en-US"/>
        </w:rPr>
        <w:t xml:space="preserve">Below we discuss the species adaptations that may underlie the patterns of </w:t>
      </w:r>
      <w:r>
        <w:rPr>
          <w:i/>
          <w:strike/>
          <w:color w:val="000000"/>
          <w:highlight w:val="yellow"/>
          <w:lang w:val="en-US"/>
        </w:rPr>
        <w:t>ME</w:t>
      </w:r>
      <w:r>
        <w:rPr>
          <w:strike/>
          <w:color w:val="000000"/>
          <w:highlight w:val="yellow"/>
          <w:lang w:val="en-US"/>
        </w:rPr>
        <w:t xml:space="preserve"> and </w:t>
      </w:r>
      <w:r>
        <w:rPr>
          <w:i/>
          <w:strike/>
          <w:color w:val="000000"/>
          <w:highlight w:val="yellow"/>
          <w:lang w:val="en-US"/>
        </w:rPr>
        <w:t>MT</w:t>
      </w:r>
      <w:bookmarkStart w:id="9" w:name="bookmark=id.2s8eyo1" w:colFirst="0" w:colLast="0"/>
      <w:bookmarkEnd w:id="9"/>
      <w:r>
        <w:rPr>
          <w:strike/>
          <w:color w:val="000000"/>
          <w:highlight w:val="yellow"/>
          <w:lang w:val="en-US"/>
        </w:rPr>
        <w:t xml:space="preserve"> distribution against different predictors. Then we consider the possible role of competition in their segregation by substrates. Further, we discuss whether the same set of predictors can drive segregation of these species in other habitats than the littoral fucoid belt, elsewhere than in the White Sea and outside the Kola contact zone. Finally, we review the strengths and weaknesses of our approach to assessing ecological niche partitioning of sympatric mussels.</w:t>
      </w:r>
    </w:p>
    <w:p w14:paraId="00F7FB93">
      <w:pPr>
        <w:keepNext/>
        <w:pBdr>
          <w:top w:val="none" w:color="auto" w:sz="0" w:space="0"/>
          <w:left w:val="none" w:color="auto" w:sz="0" w:space="0"/>
          <w:bottom w:val="none" w:color="auto" w:sz="0" w:space="0"/>
          <w:right w:val="none" w:color="auto" w:sz="0" w:space="0"/>
          <w:between w:val="none" w:color="auto" w:sz="0" w:space="0"/>
        </w:pBdr>
        <w:spacing w:before="240" w:after="60"/>
        <w:ind w:left="0" w:hanging="2"/>
        <w:jc w:val="left"/>
        <w:rPr>
          <w:i/>
          <w:color w:val="000000"/>
          <w:lang w:val="en-US"/>
        </w:rPr>
      </w:pPr>
      <w:r>
        <w:rPr>
          <w:i/>
          <w:color w:val="000000"/>
          <w:lang w:val="en-US"/>
        </w:rPr>
        <w:t>4.1 Ecological niche partitioning between MT and ME in the Kola contact zone</w:t>
      </w:r>
    </w:p>
    <w:p w14:paraId="447ADE90">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sdt>
        <w:sdtPr>
          <w:tag w:val="goog_rdk_260"/>
          <w:id w:val="-322131646"/>
          <w:showingPlcHdr/>
        </w:sdtPr>
        <w:sdtContent>
          <w:r>
            <w:rPr>
              <w:lang w:val="en-US"/>
            </w:rPr>
            <w:t xml:space="preserve">     </w:t>
          </w:r>
        </w:sdtContent>
      </w:sdt>
      <w:sdt>
        <w:sdtPr>
          <w:tag w:val="goog_rdk_261"/>
          <w:id w:val="-1159763297"/>
        </w:sdtPr>
        <w:sdtContent>
          <w:r>
            <w:rPr>
              <w:color w:val="FF0000"/>
              <w:lang w:val="en-US"/>
            </w:rPr>
            <w:t>We showed</w:t>
          </w:r>
          <w:r>
            <w:rPr>
              <w:color w:val="000000"/>
              <w:lang w:val="en-US"/>
            </w:rPr>
            <w:t xml:space="preserve"> </w:t>
          </w:r>
        </w:sdtContent>
      </w:sdt>
      <w:r>
        <w:rPr>
          <w:color w:val="000000"/>
          <w:lang w:val="en-US"/>
        </w:rPr>
        <w:t>that the most expected habitat</w:t>
      </w:r>
      <w:r>
        <w:rPr>
          <w:color w:val="000000"/>
          <w:highlight w:val="yellow"/>
          <w:lang w:val="en-US"/>
        </w:rPr>
        <w:t xml:space="preserve"> </w:t>
      </w:r>
      <w:sdt>
        <w:sdtPr>
          <w:tag w:val="goog_rdk_262"/>
          <w:id w:val="-1357653129"/>
          <w:showingPlcHdr/>
        </w:sdtPr>
        <w:sdtContent>
          <w:r>
            <w:rPr>
              <w:lang w:val="en-US"/>
            </w:rPr>
            <w:t xml:space="preserve">     </w:t>
          </w:r>
        </w:sdtContent>
      </w:sdt>
      <w:sdt>
        <w:sdtPr>
          <w:tag w:val="goog_rdk_263"/>
          <w:id w:val="-1050146665"/>
        </w:sdtPr>
        <w:sdtContent>
          <w:r>
            <w:rPr>
              <w:color w:val="000000"/>
              <w:lang w:val="en-US"/>
            </w:rPr>
            <w:t xml:space="preserve">of </w:t>
          </w:r>
        </w:sdtContent>
      </w:sdt>
      <w:r>
        <w:rPr>
          <w:i/>
          <w:color w:val="000000"/>
          <w:lang w:val="en-US"/>
        </w:rPr>
        <w:t>ME</w:t>
      </w:r>
      <w:r>
        <w:rPr>
          <w:color w:val="000000"/>
          <w:lang w:val="en-US"/>
        </w:rPr>
        <w:t xml:space="preserve"> in the White Sea littoral </w:t>
      </w:r>
      <w:sdt>
        <w:sdtPr>
          <w:tag w:val="goog_rdk_264"/>
          <w:id w:val="-660934952"/>
          <w:showingPlcHdr/>
        </w:sdtPr>
        <w:sdtContent>
          <w:r>
            <w:rPr>
              <w:lang w:val="en-US"/>
            </w:rPr>
            <w:t xml:space="preserve">     </w:t>
          </w:r>
        </w:sdtContent>
      </w:sdt>
      <w:sdt>
        <w:sdtPr>
          <w:tag w:val="goog_rdk_265"/>
          <w:id w:val="1014579577"/>
        </w:sdtPr>
        <w:sdtContent>
          <w:r>
            <w:rPr>
              <w:color w:val="FF0000"/>
              <w:lang w:val="en-US"/>
            </w:rPr>
            <w:t>was</w:t>
          </w:r>
          <w:r>
            <w:rPr>
              <w:color w:val="000000"/>
              <w:lang w:val="en-US"/>
            </w:rPr>
            <w:t xml:space="preserve"> </w:t>
          </w:r>
        </w:sdtContent>
      </w:sdt>
      <w:r>
        <w:rPr>
          <w:color w:val="000000"/>
          <w:lang w:val="en-US"/>
        </w:rPr>
        <w:t>a bottom substrate in a surf-exposed location with</w:t>
      </w:r>
      <w:sdt>
        <w:sdtPr>
          <w:tag w:val="goog_rdk_266"/>
          <w:id w:val="339512853"/>
        </w:sdtPr>
        <w:sdtContent>
          <w:r>
            <w:rPr>
              <w:color w:val="000000"/>
              <w:lang w:val="en-US"/>
            </w:rPr>
            <w:t xml:space="preserve"> a surface salinity of 24 psu (average </w:t>
          </w:r>
        </w:sdtContent>
      </w:sdt>
      <w:sdt>
        <w:sdtPr>
          <w:tag w:val="goog_rdk_267"/>
          <w:id w:val="1388220559"/>
        </w:sdtPr>
        <w:sdtContent>
          <w:sdt>
            <w:sdtPr>
              <w:tag w:val="goog_rdk_268"/>
              <w:id w:val="281239948"/>
            </w:sdtPr>
            <w:sdtContent/>
          </w:sdt>
        </w:sdtContent>
      </w:sdt>
      <w:r>
        <w:rPr>
          <w:color w:val="000000"/>
          <w:lang w:val="en-US"/>
        </w:rPr>
        <w:t>for the White Sea</w:t>
      </w:r>
      <w:sdt>
        <w:sdtPr>
          <w:tag w:val="goog_rdk_269"/>
          <w:id w:val="648330306"/>
        </w:sdtPr>
        <w:sdtContent>
          <w:r>
            <w:rPr>
              <w:color w:val="000000"/>
              <w:lang w:val="en-US"/>
            </w:rPr>
            <w:t>)</w:t>
          </w:r>
        </w:sdtContent>
      </w:sdt>
      <w:r>
        <w:rPr>
          <w:color w:val="000000"/>
          <w:lang w:val="en-US"/>
        </w:rPr>
        <w:t xml:space="preserve"> </w:t>
      </w:r>
      <w:sdt>
        <w:sdtPr>
          <w:tag w:val="goog_rdk_270"/>
          <w:id w:val="-1478916996"/>
          <w:showingPlcHdr/>
        </w:sdtPr>
        <w:sdtContent>
          <w:r>
            <w:rPr>
              <w:lang w:val="en-US"/>
            </w:rPr>
            <w:t xml:space="preserve">     </w:t>
          </w:r>
        </w:sdtContent>
      </w:sdt>
      <w:r>
        <w:rPr>
          <w:color w:val="000000"/>
          <w:lang w:val="en-US"/>
        </w:rPr>
        <w:t xml:space="preserve">situated away from ports and large rivers. The most expected habitat </w:t>
      </w:r>
      <w:sdt>
        <w:sdtPr>
          <w:tag w:val="goog_rdk_271"/>
          <w:id w:val="-272017115"/>
          <w:showingPlcHdr/>
        </w:sdtPr>
        <w:sdtContent>
          <w:r>
            <w:rPr>
              <w:lang w:val="en-US"/>
            </w:rPr>
            <w:t xml:space="preserve">     </w:t>
          </w:r>
        </w:sdtContent>
      </w:sdt>
      <w:sdt>
        <w:sdtPr>
          <w:tag w:val="goog_rdk_272"/>
          <w:id w:val="1119874071"/>
        </w:sdtPr>
        <w:sdtContent>
          <w:r>
            <w:rPr>
              <w:color w:val="000000"/>
              <w:lang w:val="en-US"/>
            </w:rPr>
            <w:t xml:space="preserve">of </w:t>
          </w:r>
        </w:sdtContent>
      </w:sdt>
      <w:r>
        <w:rPr>
          <w:i/>
          <w:color w:val="000000"/>
          <w:lang w:val="en-US"/>
        </w:rPr>
        <w:t>MT</w:t>
      </w:r>
      <w:r>
        <w:rPr>
          <w:color w:val="000000"/>
          <w:lang w:val="en-US"/>
        </w:rPr>
        <w:t xml:space="preserve"> </w:t>
      </w:r>
      <w:sdt>
        <w:sdtPr>
          <w:tag w:val="goog_rdk_273"/>
          <w:id w:val="-1595466986"/>
          <w:showingPlcHdr/>
        </w:sdtPr>
        <w:sdtContent>
          <w:r>
            <w:rPr>
              <w:lang w:val="en-US"/>
            </w:rPr>
            <w:t xml:space="preserve">     </w:t>
          </w:r>
        </w:sdtContent>
      </w:sdt>
      <w:sdt>
        <w:sdtPr>
          <w:tag w:val="goog_rdk_274"/>
          <w:id w:val="1950804305"/>
        </w:sdtPr>
        <w:sdtContent>
          <w:r>
            <w:rPr>
              <w:color w:val="000000"/>
              <w:lang w:val="en-US"/>
            </w:rPr>
            <w:t xml:space="preserve">was </w:t>
          </w:r>
        </w:sdtContent>
      </w:sdt>
      <w:r>
        <w:rPr>
          <w:color w:val="000000"/>
          <w:lang w:val="en-US"/>
        </w:rPr>
        <w:t xml:space="preserve">an algal substrate in a </w:t>
      </w:r>
      <w:sdt>
        <w:sdtPr>
          <w:tag w:val="goog_rdk_275"/>
          <w:id w:val="1173377952"/>
          <w:showingPlcHdr/>
        </w:sdtPr>
        <w:sdtContent>
          <w:r>
            <w:rPr>
              <w:lang w:val="en-US"/>
            </w:rPr>
            <w:t xml:space="preserve">     </w:t>
          </w:r>
        </w:sdtContent>
      </w:sdt>
      <w:sdt>
        <w:sdtPr>
          <w:tag w:val="goog_rdk_276"/>
          <w:id w:val="1847360853"/>
        </w:sdtPr>
        <w:sdtContent>
          <w:r>
            <w:rPr>
              <w:color w:val="000000"/>
              <w:highlight w:val="yellow"/>
              <w:lang w:val="en-US"/>
            </w:rPr>
            <w:t>surf</w:t>
          </w:r>
        </w:sdtContent>
      </w:sdt>
      <w:r>
        <w:rPr>
          <w:color w:val="000000"/>
          <w:lang w:val="en-US"/>
        </w:rPr>
        <w:t>-protected location with a</w:t>
      </w:r>
      <w:sdt>
        <w:sdtPr>
          <w:tag w:val="goog_rdk_277"/>
          <w:id w:val="-1980986996"/>
        </w:sdtPr>
        <w:sdtContent>
          <w:r>
            <w:rPr>
              <w:color w:val="000000"/>
              <w:lang w:val="en-US"/>
            </w:rPr>
            <w:t xml:space="preserve"> salinity</w:t>
          </w:r>
        </w:sdtContent>
      </w:sdt>
      <w:r>
        <w:rPr>
          <w:color w:val="000000"/>
          <w:lang w:val="en-US"/>
        </w:rPr>
        <w:t xml:space="preserve"> lower than </w:t>
      </w:r>
      <w:sdt>
        <w:sdtPr>
          <w:tag w:val="goog_rdk_278"/>
          <w:id w:val="702446516"/>
          <w:showingPlcHdr/>
        </w:sdtPr>
        <w:sdtContent>
          <w:r>
            <w:rPr>
              <w:lang w:val="en-US"/>
            </w:rPr>
            <w:t xml:space="preserve">     </w:t>
          </w:r>
        </w:sdtContent>
      </w:sdt>
      <w:sdt>
        <w:sdtPr>
          <w:tag w:val="goog_rdk_279"/>
          <w:id w:val="205149251"/>
        </w:sdtPr>
        <w:sdtContent>
          <w:r>
            <w:rPr>
              <w:color w:val="000000"/>
              <w:lang w:val="en-US"/>
            </w:rPr>
            <w:t xml:space="preserve">the White Sea </w:t>
          </w:r>
        </w:sdtContent>
      </w:sdt>
      <w:r>
        <w:rPr>
          <w:color w:val="FF0000"/>
          <w:lang w:val="en-US"/>
        </w:rPr>
        <w:t>average</w:t>
      </w:r>
      <w:r>
        <w:rPr>
          <w:color w:val="000000"/>
          <w:lang w:val="en-US"/>
        </w:rPr>
        <w:t xml:space="preserve"> </w:t>
      </w:r>
      <w:sdt>
        <w:sdtPr>
          <w:tag w:val="goog_rdk_280"/>
          <w:id w:val="-192531178"/>
          <w:showingPlcHdr/>
        </w:sdtPr>
        <w:sdtContent>
          <w:r>
            <w:rPr>
              <w:lang w:val="en-US"/>
            </w:rPr>
            <w:t xml:space="preserve">     </w:t>
          </w:r>
        </w:sdtContent>
      </w:sdt>
      <w:r>
        <w:rPr>
          <w:color w:val="000000"/>
          <w:lang w:val="en-US"/>
        </w:rPr>
        <w:t>situated close to active ports and large rivers.</w:t>
      </w:r>
      <w:r>
        <w:rPr>
          <w:lang w:val="en-US"/>
        </w:rPr>
        <w:t xml:space="preserve"> </w:t>
      </w:r>
      <w:sdt>
        <w:sdtPr>
          <w:tag w:val="goog_rdk_281"/>
          <w:id w:val="-354965310"/>
          <w:showingPlcHdr/>
        </w:sdtPr>
        <w:sdtContent>
          <w:r>
            <w:rPr>
              <w:lang w:val="en-US"/>
            </w:rPr>
            <w:t xml:space="preserve">     </w:t>
          </w:r>
        </w:sdtContent>
      </w:sdt>
      <w:sdt>
        <w:sdtPr>
          <w:tag w:val="goog_rdk_282"/>
          <w:id w:val="2110691595"/>
        </w:sdtPr>
        <w:sdtContent>
          <w:r>
            <w:rPr>
              <w:color w:val="000000"/>
              <w:lang w:val="en-US"/>
            </w:rPr>
            <w:t xml:space="preserve">While </w:t>
          </w:r>
        </w:sdtContent>
      </w:sdt>
      <w:r>
        <w:rPr>
          <w:color w:val="000000"/>
          <w:lang w:val="en-US"/>
        </w:rPr>
        <w:t xml:space="preserve">differences </w:t>
      </w:r>
      <w:sdt>
        <w:sdtPr>
          <w:tag w:val="goog_rdk_283"/>
          <w:id w:val="-1475678092"/>
          <w:showingPlcHdr/>
        </w:sdtPr>
        <w:sdtContent>
          <w:r>
            <w:rPr>
              <w:lang w:val="en-US"/>
            </w:rPr>
            <w:t xml:space="preserve">     </w:t>
          </w:r>
        </w:sdtContent>
      </w:sdt>
      <w:sdt>
        <w:sdtPr>
          <w:tag w:val="goog_rdk_284"/>
          <w:id w:val="-86231866"/>
        </w:sdtPr>
        <w:sdtContent>
          <w:r>
            <w:rPr>
              <w:color w:val="000000"/>
              <w:lang w:val="en-US"/>
            </w:rPr>
            <w:t xml:space="preserve">associated with </w:t>
          </w:r>
        </w:sdtContent>
      </w:sdt>
      <w:sdt>
        <w:sdtPr>
          <w:tag w:val="goog_rdk_285"/>
          <w:id w:val="-711493476"/>
          <w:showingPlcHdr/>
        </w:sdtPr>
        <w:sdtContent>
          <w:r>
            <w:rPr>
              <w:lang w:val="en-US"/>
            </w:rPr>
            <w:t xml:space="preserve">     </w:t>
          </w:r>
        </w:sdtContent>
      </w:sdt>
      <w:r>
        <w:rPr>
          <w:color w:val="000000"/>
          <w:lang w:val="en-US"/>
        </w:rPr>
        <w:t>substrate</w:t>
      </w:r>
      <w:sdt>
        <w:sdtPr>
          <w:tag w:val="goog_rdk_286"/>
          <w:id w:val="1220856595"/>
          <w:showingPlcHdr/>
        </w:sdtPr>
        <w:sdtContent>
          <w:r>
            <w:rPr>
              <w:lang w:val="en-US"/>
            </w:rPr>
            <w:t xml:space="preserve">     </w:t>
          </w:r>
        </w:sdtContent>
      </w:sdt>
      <w:sdt>
        <w:sdtPr>
          <w:tag w:val="goog_rdk_287"/>
          <w:id w:val="-302539809"/>
        </w:sdtPr>
        <w:sdtContent>
          <w:r>
            <w:rPr>
              <w:color w:val="000000"/>
              <w:lang w:val="en-US"/>
            </w:rPr>
            <w:t xml:space="preserve"> and distance to ports</w:t>
          </w:r>
        </w:sdtContent>
      </w:sdt>
      <w:r>
        <w:rPr>
          <w:color w:val="000000"/>
          <w:lang w:val="en-US"/>
        </w:rPr>
        <w:t xml:space="preserve"> have been previously noted in the White Sea (Väinölä &amp; Strelkov 2011, Katolikova et al. 2016)</w:t>
      </w:r>
      <w:sdt>
        <w:sdtPr>
          <w:tag w:val="goog_rdk_288"/>
          <w:id w:val="599614934"/>
        </w:sdtPr>
        <w:sdtContent>
          <w:r>
            <w:rPr>
              <w:color w:val="000000"/>
              <w:lang w:val="en-US"/>
            </w:rPr>
            <w:t>, those associated with salinity and surf exposure were first uncovered in this study</w:t>
          </w:r>
        </w:sdtContent>
      </w:sdt>
      <w:r>
        <w:rPr>
          <w:color w:val="000000"/>
          <w:lang w:val="en-US"/>
        </w:rPr>
        <w:t>.</w:t>
      </w:r>
    </w:p>
    <w:p w14:paraId="38B921F1">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b/>
          <w:color w:val="000000"/>
          <w:lang w:val="en-US"/>
        </w:rPr>
        <w:t>4.1.1 Segregation by salinity</w:t>
      </w:r>
    </w:p>
    <w:p w14:paraId="3157E182">
      <w:pPr>
        <w:pBdr>
          <w:top w:val="none" w:color="auto" w:sz="0" w:space="0"/>
          <w:left w:val="none" w:color="auto" w:sz="0" w:space="0"/>
          <w:bottom w:val="none" w:color="auto" w:sz="0" w:space="0"/>
          <w:right w:val="none" w:color="auto" w:sz="0" w:space="0"/>
          <w:between w:val="none" w:color="auto" w:sz="0" w:space="0"/>
        </w:pBdr>
        <w:ind w:left="0" w:hanging="2"/>
        <w:rPr>
          <w:color w:val="FF0000"/>
          <w:lang w:val="en-US"/>
        </w:rPr>
      </w:pPr>
      <w:r>
        <w:rPr>
          <w:color w:val="000000"/>
          <w:lang w:val="en-US"/>
        </w:rPr>
        <w:t xml:space="preserve">In the Baltic Sea </w:t>
      </w:r>
      <w:r>
        <w:rPr>
          <w:i/>
          <w:color w:val="000000"/>
          <w:lang w:val="en-US"/>
        </w:rPr>
        <w:t>MT</w:t>
      </w:r>
      <w:r>
        <w:rPr>
          <w:color w:val="000000"/>
          <w:lang w:val="en-US"/>
        </w:rPr>
        <w:t xml:space="preserve"> is adapted to an extremely low salinity</w:t>
      </w:r>
      <w:sdt>
        <w:sdtPr>
          <w:tag w:val="goog_rdk_289"/>
          <w:id w:val="368121549"/>
          <w:showingPlcHdr/>
        </w:sdtPr>
        <w:sdtContent>
          <w:r>
            <w:rPr>
              <w:lang w:val="en-US"/>
            </w:rPr>
            <w:t xml:space="preserve">     </w:t>
          </w:r>
        </w:sdtContent>
      </w:sdt>
      <w:r>
        <w:rPr>
          <w:color w:val="000000"/>
          <w:lang w:val="en-US"/>
        </w:rPr>
        <w:t xml:space="preserve"> (Knöbel et al. 2021, </w:t>
      </w:r>
      <w:r>
        <w:rPr>
          <w:color w:val="FF0000"/>
          <w:lang w:val="en-US"/>
        </w:rPr>
        <w:t xml:space="preserve">Wiesenthal et al. 2025 </w:t>
      </w:r>
      <w:r>
        <w:rPr>
          <w:strike/>
          <w:color w:val="000000"/>
          <w:highlight w:val="yellow"/>
          <w:lang w:val="en-US"/>
        </w:rPr>
        <w:t xml:space="preserve"> and references there</w:t>
      </w:r>
      <w:sdt>
        <w:sdtPr>
          <w:tag w:val="goog_rdk_290"/>
          <w:id w:val="-164934059"/>
        </w:sdtPr>
        <w:sdtContent/>
      </w:sdt>
      <w:r>
        <w:rPr>
          <w:strike/>
          <w:color w:val="000000"/>
          <w:highlight w:val="yellow"/>
          <w:lang w:val="en-US"/>
        </w:rPr>
        <w:t>in</w:t>
      </w:r>
      <w:r>
        <w:rPr>
          <w:color w:val="000000"/>
          <w:lang w:val="en-US"/>
        </w:rPr>
        <w:t xml:space="preserve">). Comparative ecophysiological data on </w:t>
      </w:r>
      <w:r>
        <w:rPr>
          <w:i/>
          <w:color w:val="000000"/>
          <w:lang w:val="en-US"/>
        </w:rPr>
        <w:t>MT</w:t>
      </w:r>
      <w:r>
        <w:rPr>
          <w:color w:val="000000"/>
          <w:lang w:val="en-US"/>
        </w:rPr>
        <w:t xml:space="preserve"> and </w:t>
      </w:r>
      <w:r>
        <w:rPr>
          <w:i/>
          <w:color w:val="000000"/>
          <w:lang w:val="en-US"/>
        </w:rPr>
        <w:t>ME</w:t>
      </w:r>
      <w:r>
        <w:rPr>
          <w:color w:val="000000"/>
          <w:lang w:val="en-US"/>
        </w:rPr>
        <w:t xml:space="preserve"> elsewhere are inconclusive (Gardner &amp; Thompson 2001, Qiu et al. 2002, Sokolova et al. 2024). Before our study, there has been no convincing evidence of segregation of these species by salinity in contact zones outside the Baltic</w:t>
      </w:r>
      <w:sdt>
        <w:sdtPr>
          <w:tag w:val="goog_rdk_291"/>
          <w:id w:val="-1253271343"/>
          <w:showingPlcHdr/>
        </w:sdtPr>
        <w:sdtContent>
          <w:r>
            <w:rPr>
              <w:lang w:val="en-US"/>
            </w:rPr>
            <w:t xml:space="preserve">     </w:t>
          </w:r>
        </w:sdtContent>
      </w:sdt>
      <w:r>
        <w:rPr>
          <w:color w:val="000000"/>
          <w:lang w:val="en-US"/>
        </w:rPr>
        <w:t xml:space="preserve"> (Moreau et al. 2005, Riginos &amp; Cunningham 2005, Katolikova et al. 2016, Marchenko et al. 2023)</w:t>
      </w:r>
      <w:sdt>
        <w:sdtPr>
          <w:tag w:val="goog_rdk_292"/>
          <w:id w:val="-138886630"/>
        </w:sdtPr>
        <w:sdtContent/>
      </w:sdt>
      <w:r>
        <w:rPr>
          <w:color w:val="000000"/>
          <w:lang w:val="en-US"/>
        </w:rPr>
        <w:t xml:space="preserve">. For the White Sea, this lack of evidence could be due to at least three reasons. Firstly, the role of salinity </w:t>
      </w:r>
      <w:sdt>
        <w:sdtPr>
          <w:tag w:val="goog_rdk_293"/>
          <w:id w:val="103083078"/>
          <w:showingPlcHdr/>
        </w:sdtPr>
        <w:sdtContent>
          <w:r>
            <w:rPr>
              <w:lang w:val="en-US"/>
            </w:rPr>
            <w:t xml:space="preserve">     </w:t>
          </w:r>
        </w:sdtContent>
      </w:sdt>
      <w:r>
        <w:rPr>
          <w:color w:val="000000"/>
          <w:lang w:val="en-US"/>
        </w:rPr>
        <w:t xml:space="preserve">may be masked by other </w:t>
      </w:r>
      <w:r>
        <w:rPr>
          <w:strike/>
          <w:color w:val="000000"/>
          <w:highlight w:val="yellow"/>
          <w:lang w:val="en-US"/>
        </w:rPr>
        <w:t xml:space="preserve">important </w:t>
      </w:r>
      <w:sdt>
        <w:sdtPr>
          <w:tag w:val="goog_rdk_294"/>
          <w:id w:val="-1685427947"/>
        </w:sdtPr>
        <w:sdtContent/>
      </w:sdt>
      <w:r>
        <w:rPr>
          <w:color w:val="000000"/>
          <w:lang w:val="en-US"/>
        </w:rPr>
        <w:t xml:space="preserve">factors </w:t>
      </w:r>
      <w:sdt>
        <w:sdtPr>
          <w:tag w:val="goog_rdk_295"/>
          <w:id w:val="-111217748"/>
          <w:showingPlcHdr/>
        </w:sdtPr>
        <w:sdtContent>
          <w:r>
            <w:rPr>
              <w:lang w:val="en-US"/>
            </w:rPr>
            <w:t xml:space="preserve">     </w:t>
          </w:r>
        </w:sdtContent>
      </w:sdt>
      <w:sdt>
        <w:sdtPr>
          <w:tag w:val="goog_rdk_296"/>
          <w:id w:val="1887826778"/>
        </w:sdtPr>
        <w:sdtContent>
          <w:r>
            <w:rPr>
              <w:color w:val="FF0000"/>
              <w:lang w:val="en-US"/>
            </w:rPr>
            <w:t xml:space="preserve">such as </w:t>
          </w:r>
        </w:sdtContent>
      </w:sdt>
      <w:r>
        <w:rPr>
          <w:color w:val="FF0000"/>
          <w:lang w:val="en-US"/>
        </w:rPr>
        <w:t>distance to ports</w:t>
      </w:r>
      <w:r>
        <w:rPr>
          <w:color w:val="000000"/>
          <w:lang w:val="en-US"/>
        </w:rPr>
        <w:t xml:space="preserve">. </w:t>
      </w:r>
      <w:r>
        <w:rPr>
          <w:strike/>
          <w:color w:val="000000"/>
          <w:highlight w:val="yellow"/>
          <w:u w:val="single"/>
          <w:lang w:val="en-US"/>
        </w:rPr>
        <w:t xml:space="preserve">Secondly, the range of salinity in mussel habitats in the White Sea is relatively narrow as compared to the Baltic </w:t>
      </w:r>
      <w:sdt>
        <w:sdtPr>
          <w:rPr>
            <w:highlight w:val="yellow"/>
          </w:rPr>
          <w:tag w:val="goog_rdk_297"/>
          <w:id w:val="996622175"/>
        </w:sdtPr>
        <w:sdtEndPr>
          <w:rPr>
            <w:highlight w:val="yellow"/>
          </w:rPr>
        </w:sdtEndPr>
        <w:sdtContent/>
      </w:sdt>
      <w:r>
        <w:rPr>
          <w:strike/>
          <w:color w:val="000000"/>
          <w:highlight w:val="yellow"/>
          <w:u w:val="single"/>
          <w:lang w:val="en-US"/>
        </w:rPr>
        <w:t>Sea.</w:t>
      </w:r>
      <w:r>
        <w:rPr>
          <w:color w:val="000000"/>
          <w:lang w:val="en-US"/>
        </w:rPr>
        <w:t xml:space="preserve"> </w:t>
      </w:r>
      <w:r>
        <w:rPr>
          <w:color w:val="FF0000"/>
          <w:lang w:val="en-US"/>
        </w:rPr>
        <w:t xml:space="preserve">This seems particularly plausible  in the light of our data that </w:t>
      </w:r>
      <w:r>
        <w:rPr>
          <w:i/>
          <w:color w:val="FF0000"/>
          <w:lang w:val="en-US"/>
        </w:rPr>
        <w:t xml:space="preserve">MT </w:t>
      </w:r>
      <w:r>
        <w:rPr>
          <w:color w:val="FF0000"/>
          <w:lang w:val="en-US"/>
        </w:rPr>
        <w:t xml:space="preserve">in the White Sea is a euryhaline species forming mass settlements in the entire salinity range recorded in our study, while </w:t>
      </w:r>
      <w:r>
        <w:rPr>
          <w:i/>
          <w:color w:val="FF0000"/>
          <w:lang w:val="en-US"/>
        </w:rPr>
        <w:t>ME</w:t>
      </w:r>
      <w:r>
        <w:rPr>
          <w:color w:val="FF0000"/>
          <w:lang w:val="en-US"/>
        </w:rPr>
        <w:t xml:space="preserve"> is much less abundant at salinity below 15 psu (</w:t>
      </w:r>
      <w:r>
        <w:rPr>
          <w:b/>
          <w:color w:val="FF0000"/>
          <w:highlight w:val="yellow"/>
          <w:lang w:val="en-US"/>
        </w:rPr>
        <w:t>Fig. 2B</w:t>
      </w:r>
      <w:r>
        <w:rPr>
          <w:color w:val="FF0000"/>
          <w:lang w:val="en-US"/>
        </w:rPr>
        <w:t>).</w:t>
      </w:r>
      <w:r>
        <w:rPr>
          <w:color w:val="000000"/>
          <w:lang w:val="en-US"/>
        </w:rPr>
        <w:t xml:space="preserve"> </w:t>
      </w:r>
      <w:r>
        <w:rPr>
          <w:color w:val="FF0000"/>
          <w:lang w:val="en-US"/>
        </w:rPr>
        <w:t xml:space="preserve">Secondly, in contrast to the Baltic, there are no broad geographic salinity gradients in the White Sea, only local ones.  </w:t>
      </w:r>
    </w:p>
    <w:p w14:paraId="13731298">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The third reason is the curvilinear dependence of the proportion of </w:t>
      </w:r>
      <w:r>
        <w:rPr>
          <w:i/>
          <w:color w:val="000000"/>
          <w:lang w:val="en-US"/>
        </w:rPr>
        <w:t>MT</w:t>
      </w:r>
      <w:r>
        <w:rPr>
          <w:color w:val="000000"/>
          <w:lang w:val="en-US"/>
        </w:rPr>
        <w:t xml:space="preserve"> in mixed settlements (</w:t>
      </w:r>
      <w:r>
        <w:rPr>
          <w:i/>
          <w:color w:val="000000"/>
          <w:lang w:val="en-US"/>
        </w:rPr>
        <w:t>Ptros</w:t>
      </w:r>
      <w:r>
        <w:rPr>
          <w:color w:val="000000"/>
          <w:lang w:val="en-US"/>
        </w:rPr>
        <w:t xml:space="preserve">) on salinity: </w:t>
      </w:r>
      <w:r>
        <w:rPr>
          <w:i/>
          <w:color w:val="000000"/>
          <w:lang w:val="en-US"/>
        </w:rPr>
        <w:t>Ptros</w:t>
      </w:r>
      <w:r>
        <w:rPr>
          <w:color w:val="000000"/>
          <w:lang w:val="en-US"/>
        </w:rPr>
        <w:t xml:space="preserve"> increases not only when the salinity is reduced but also when it is extremely high for the White Sea (up to 30 </w:t>
      </w:r>
      <w:r>
        <w:rPr>
          <w:strike/>
          <w:color w:val="000000"/>
          <w:highlight w:val="yellow"/>
          <w:lang w:val="en-US"/>
        </w:rPr>
        <w:t>ppt</w:t>
      </w:r>
      <w:r>
        <w:rPr>
          <w:color w:val="FF0000"/>
          <w:lang w:val="en-US"/>
        </w:rPr>
        <w:t xml:space="preserve"> psu</w:t>
      </w:r>
      <w:r>
        <w:rPr>
          <w:color w:val="000000"/>
          <w:lang w:val="en-US"/>
        </w:rPr>
        <w:t xml:space="preserve">, </w:t>
      </w:r>
      <w:r>
        <w:rPr>
          <w:b/>
          <w:color w:val="000000"/>
          <w:lang w:val="en-US"/>
        </w:rPr>
        <w:t>Fig. 2</w:t>
      </w:r>
      <w:r>
        <w:rPr>
          <w:color w:val="000000"/>
          <w:lang w:val="en-US"/>
        </w:rPr>
        <w:t xml:space="preserve"> </w:t>
      </w:r>
      <w:r>
        <w:rPr>
          <w:strike/>
          <w:color w:val="000000"/>
          <w:lang w:val="en-US"/>
        </w:rPr>
        <w:t>D</w:t>
      </w:r>
      <w:r>
        <w:rPr>
          <w:b/>
          <w:color w:val="000000"/>
          <w:lang w:val="en-US"/>
        </w:rPr>
        <w:t xml:space="preserve"> B</w:t>
      </w:r>
      <w:r>
        <w:rPr>
          <w:color w:val="000000"/>
          <w:lang w:val="en-US"/>
        </w:rPr>
        <w:t>). This nonlinearity, which may prevent the dependence from being detected, can be explained in two ways. On the one hand, local summer surface salinity above 24 ppt in the Kandalaksha Bay, supposedly associated with irregular episodes of upwelling (Dale &amp; Prego 2003), may be a nonspecific stress for littoral animals adapted to lower salinity</w:t>
      </w:r>
      <w:r>
        <w:rPr>
          <w:strike/>
          <w:color w:val="000000"/>
          <w:highlight w:val="yellow"/>
          <w:lang w:val="en-US"/>
        </w:rPr>
        <w:t xml:space="preserve">, while </w:t>
      </w:r>
      <w:r>
        <w:rPr>
          <w:i/>
          <w:strike/>
          <w:color w:val="000000"/>
          <w:highlight w:val="yellow"/>
          <w:lang w:val="en-US"/>
        </w:rPr>
        <w:t>MT</w:t>
      </w:r>
      <w:r>
        <w:rPr>
          <w:strike/>
          <w:color w:val="000000"/>
          <w:highlight w:val="yellow"/>
          <w:lang w:val="en-US"/>
        </w:rPr>
        <w:t xml:space="preserve"> can tolerate it better, being a more </w:t>
      </w:r>
      <w:sdt>
        <w:sdtPr>
          <w:tag w:val="goog_rdk_298"/>
          <w:id w:val="486205423"/>
        </w:sdtPr>
        <w:sdtContent/>
      </w:sdt>
      <w:r>
        <w:rPr>
          <w:strike/>
          <w:color w:val="000000"/>
          <w:highlight w:val="yellow"/>
          <w:lang w:val="en-US"/>
        </w:rPr>
        <w:t>opportunistic species (Katolikova et al. 2016, see also below).</w:t>
      </w:r>
      <w:r>
        <w:rPr>
          <w:color w:val="000000"/>
          <w:lang w:val="en-US"/>
        </w:rPr>
        <w:t xml:space="preserve"> </w:t>
      </w:r>
      <w:r>
        <w:rPr>
          <w:color w:val="FF0000"/>
          <w:lang w:val="en-US"/>
        </w:rPr>
        <w:t xml:space="preserve">MT may be more tolerant to this stress. </w:t>
      </w:r>
      <w:sdt>
        <w:sdtPr>
          <w:tag w:val="goog_rdk_299"/>
          <w:id w:val="-490174485"/>
        </w:sdtPr>
        <w:sdtContent/>
      </w:sdt>
      <w:r>
        <w:rPr>
          <w:color w:val="000000"/>
          <w:lang w:val="en-US"/>
        </w:rPr>
        <w:t xml:space="preserve">On the other hand, as shown in detailed studies at the Barents Sea (Khaitov et al. 2021, Marchenko et al. 2023), the method of predicting </w:t>
      </w:r>
      <w:r>
        <w:rPr>
          <w:i/>
          <w:color w:val="000000"/>
          <w:lang w:val="en-US"/>
        </w:rPr>
        <w:t>Ptros</w:t>
      </w:r>
      <w:r>
        <w:rPr>
          <w:color w:val="000000"/>
          <w:lang w:val="en-US"/>
        </w:rPr>
        <w:t xml:space="preserve"> (“morphotype test”) used in our study may </w:t>
      </w:r>
      <w:r>
        <w:rPr>
          <w:strike/>
          <w:color w:val="000000"/>
          <w:highlight w:val="yellow"/>
          <w:lang w:val="en-US"/>
        </w:rPr>
        <w:t xml:space="preserve">slightly </w:t>
      </w:r>
      <w:r>
        <w:rPr>
          <w:color w:val="000000"/>
          <w:lang w:val="en-US"/>
        </w:rPr>
        <w:t xml:space="preserve">overestimate it at salinities close to 30 ppt. Therefore, we cannot rule out the possibility that the increased </w:t>
      </w:r>
      <w:r>
        <w:rPr>
          <w:i/>
          <w:color w:val="000000"/>
          <w:lang w:val="en-US"/>
        </w:rPr>
        <w:t>Ptros</w:t>
      </w:r>
      <w:r>
        <w:rPr>
          <w:color w:val="000000"/>
          <w:lang w:val="en-US"/>
        </w:rPr>
        <w:t xml:space="preserve"> at sites with a high salinity is an artifact.</w:t>
      </w:r>
    </w:p>
    <w:p w14:paraId="409D06F1">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b/>
          <w:color w:val="000000"/>
          <w:lang w:val="en-US"/>
        </w:rPr>
        <w:t>4.1.2 Non-random distribution depending on distance to ports</w:t>
      </w:r>
    </w:p>
    <w:p w14:paraId="63202E74">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sdt>
        <w:sdtPr>
          <w:tag w:val="goog_rdk_301"/>
          <w:id w:val="921842445"/>
          <w:showingPlcHdr/>
        </w:sdtPr>
        <w:sdtContent>
          <w:r>
            <w:rPr>
              <w:lang w:val="en-US"/>
            </w:rPr>
            <w:t xml:space="preserve">     </w:t>
          </w:r>
        </w:sdtContent>
      </w:sdt>
      <w:sdt>
        <w:sdtPr>
          <w:tag w:val="goog_rdk_302"/>
          <w:id w:val="-637184391"/>
        </w:sdtPr>
        <w:sdtContent>
          <w:r>
            <w:rPr>
              <w:color w:val="000000"/>
              <w:lang w:val="en-US"/>
            </w:rPr>
            <w:t>T</w:t>
          </w:r>
        </w:sdtContent>
      </w:sdt>
      <w:r>
        <w:rPr>
          <w:color w:val="000000"/>
          <w:lang w:val="en-US"/>
        </w:rPr>
        <w:t xml:space="preserve">he </w:t>
      </w:r>
      <w:sdt>
        <w:sdtPr>
          <w:tag w:val="goog_rdk_303"/>
          <w:id w:val="-1339992310"/>
          <w:showingPlcHdr/>
        </w:sdtPr>
        <w:sdtContent>
          <w:r>
            <w:rPr>
              <w:lang w:val="en-US"/>
            </w:rPr>
            <w:t xml:space="preserve">     </w:t>
          </w:r>
        </w:sdtContent>
      </w:sdt>
      <w:sdt>
        <w:sdtPr>
          <w:tag w:val="goog_rdk_304"/>
          <w:id w:val="2062904233"/>
        </w:sdtPr>
        <w:sdtContent>
          <w:r>
            <w:rPr>
              <w:color w:val="000000"/>
              <w:lang w:val="en-US"/>
            </w:rPr>
            <w:t xml:space="preserve">association </w:t>
          </w:r>
        </w:sdtContent>
      </w:sdt>
      <w:r>
        <w:rPr>
          <w:color w:val="000000"/>
          <w:lang w:val="en-US"/>
        </w:rPr>
        <w:t xml:space="preserve">of </w:t>
      </w:r>
      <w:r>
        <w:rPr>
          <w:i/>
          <w:color w:val="000000"/>
          <w:lang w:val="en-US"/>
        </w:rPr>
        <w:t>MT</w:t>
      </w:r>
      <w:r>
        <w:rPr>
          <w:color w:val="000000"/>
          <w:lang w:val="en-US"/>
        </w:rPr>
        <w:t xml:space="preserve"> </w:t>
      </w:r>
      <w:sdt>
        <w:sdtPr>
          <w:tag w:val="goog_rdk_305"/>
          <w:id w:val="2034914774"/>
          <w:showingPlcHdr/>
        </w:sdtPr>
        <w:sdtContent>
          <w:r>
            <w:rPr>
              <w:lang w:val="en-US"/>
            </w:rPr>
            <w:t xml:space="preserve">     </w:t>
          </w:r>
        </w:sdtContent>
      </w:sdt>
      <w:sdt>
        <w:sdtPr>
          <w:tag w:val="goog_rdk_306"/>
          <w:id w:val="1508168476"/>
        </w:sdtPr>
        <w:sdtContent>
          <w:r>
            <w:rPr>
              <w:color w:val="000000"/>
              <w:lang w:val="en-US"/>
            </w:rPr>
            <w:t xml:space="preserve">with </w:t>
          </w:r>
        </w:sdtContent>
      </w:sdt>
      <w:r>
        <w:rPr>
          <w:color w:val="000000"/>
          <w:lang w:val="en-US"/>
        </w:rPr>
        <w:t xml:space="preserve">harbors in the White and the Barents Sea </w:t>
      </w:r>
      <w:sdt>
        <w:sdtPr>
          <w:tag w:val="goog_rdk_307"/>
          <w:id w:val="1424689840"/>
          <w:showingPlcHdr/>
        </w:sdtPr>
        <w:sdtContent>
          <w:r>
            <w:rPr>
              <w:lang w:val="en-US"/>
            </w:rPr>
            <w:t xml:space="preserve">     </w:t>
          </w:r>
        </w:sdtContent>
      </w:sdt>
      <w:sdt>
        <w:sdtPr>
          <w:tag w:val="goog_rdk_308"/>
          <w:id w:val="1146630641"/>
        </w:sdtPr>
        <w:sdtContent>
          <w:r>
            <w:rPr>
              <w:color w:val="000000"/>
              <w:lang w:val="en-US"/>
            </w:rPr>
            <w:t xml:space="preserve">may be </w:t>
          </w:r>
        </w:sdtContent>
      </w:sdt>
      <w:r>
        <w:rPr>
          <w:color w:val="000000"/>
          <w:lang w:val="en-US"/>
        </w:rPr>
        <w:t xml:space="preserve">associated with its invasion </w:t>
      </w:r>
      <w:sdt>
        <w:sdtPr>
          <w:tag w:val="goog_rdk_309"/>
          <w:id w:val="1262877028"/>
          <w:showingPlcHdr/>
        </w:sdtPr>
        <w:sdtContent>
          <w:r>
            <w:rPr>
              <w:lang w:val="en-US"/>
            </w:rPr>
            <w:t xml:space="preserve">     </w:t>
          </w:r>
        </w:sdtContent>
      </w:sdt>
      <w:r>
        <w:rPr>
          <w:color w:val="000000"/>
          <w:lang w:val="en-US"/>
        </w:rPr>
        <w:t>with maritime transport from the western Atlantic in the 20th century (Väinölä &amp; Strelkov 2011</w:t>
      </w:r>
      <w:sdt>
        <w:sdtPr>
          <w:tag w:val="goog_rdk_310"/>
          <w:id w:val="-644122118"/>
          <w:showingPlcHdr/>
        </w:sdtPr>
        <w:sdtContent>
          <w:r>
            <w:rPr>
              <w:lang w:val="en-US"/>
            </w:rPr>
            <w:t xml:space="preserve">     </w:t>
          </w:r>
        </w:sdtContent>
      </w:sdt>
      <w:r>
        <w:rPr>
          <w:strike/>
          <w:color w:val="000000"/>
          <w:highlight w:val="yellow"/>
          <w:lang w:val="en-US"/>
        </w:rPr>
        <w:t>, Wenne et al. 2020, Simon et al. 2021).</w:t>
      </w:r>
      <w:r>
        <w:rPr>
          <w:color w:val="000000"/>
          <w:lang w:val="en-US"/>
        </w:rPr>
        <w:t xml:space="preserve"> It has also been hypothesized that </w:t>
      </w:r>
      <w:r>
        <w:rPr>
          <w:i/>
          <w:color w:val="000000"/>
          <w:lang w:val="en-US"/>
        </w:rPr>
        <w:t>MT</w:t>
      </w:r>
      <w:r>
        <w:rPr>
          <w:color w:val="000000"/>
          <w:lang w:val="en-US"/>
        </w:rPr>
        <w:t xml:space="preserve"> is more resistant to anthropogenic pollution and is better adapted to disturbed habitats than </w:t>
      </w:r>
      <w:r>
        <w:rPr>
          <w:i/>
          <w:color w:val="000000"/>
          <w:lang w:val="en-US"/>
        </w:rPr>
        <w:t>ME</w:t>
      </w:r>
      <w:r>
        <w:rPr>
          <w:color w:val="000000"/>
          <w:lang w:val="en-US"/>
        </w:rPr>
        <w:t xml:space="preserve"> (Katolikova et al. 2016). Our observation that </w:t>
      </w:r>
      <w:r>
        <w:rPr>
          <w:i/>
          <w:color w:val="000000"/>
          <w:lang w:val="en-US"/>
        </w:rPr>
        <w:t>MT</w:t>
      </w:r>
      <w:r>
        <w:rPr>
          <w:color w:val="000000"/>
          <w:lang w:val="en-US"/>
        </w:rPr>
        <w:t xml:space="preserve"> frequency is lower near abandoned ports than near active ones is consistent with this hypothesis. However, the propagule pressure of </w:t>
      </w:r>
      <w:r>
        <w:rPr>
          <w:i/>
          <w:color w:val="000000"/>
          <w:lang w:val="en-US"/>
        </w:rPr>
        <w:t>MT</w:t>
      </w:r>
      <w:r>
        <w:rPr>
          <w:color w:val="000000"/>
          <w:lang w:val="en-US"/>
        </w:rPr>
        <w:t xml:space="preserve"> may have decreased near abandoned harbors in recent decades, which could affect the size of its populations.</w:t>
      </w:r>
    </w:p>
    <w:p w14:paraId="64A30F5A">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b/>
          <w:color w:val="000000"/>
          <w:lang w:val="en-US"/>
        </w:rPr>
        <w:t>4.1.3 Segregation by surf level</w:t>
      </w:r>
    </w:p>
    <w:p w14:paraId="5E90C928">
      <w:pPr>
        <w:pBdr>
          <w:top w:val="none" w:color="auto" w:sz="0" w:space="0"/>
          <w:left w:val="none" w:color="auto" w:sz="0" w:space="0"/>
          <w:bottom w:val="none" w:color="auto" w:sz="0" w:space="0"/>
          <w:right w:val="none" w:color="auto" w:sz="0" w:space="0"/>
          <w:between w:val="none" w:color="auto" w:sz="0" w:space="0"/>
        </w:pBdr>
        <w:ind w:left="0" w:hanging="2"/>
        <w:rPr>
          <w:color w:val="FF0000"/>
          <w:lang w:val="en-US"/>
        </w:rPr>
      </w:pPr>
      <w:sdt>
        <w:sdtPr>
          <w:tag w:val="goog_rdk_312"/>
          <w:id w:val="-966116612"/>
          <w:showingPlcHdr/>
        </w:sdtPr>
        <w:sdtContent>
          <w:r>
            <w:rPr>
              <w:lang w:val="en-US"/>
            </w:rPr>
            <w:t xml:space="preserve">     </w:t>
          </w:r>
        </w:sdtContent>
      </w:sdt>
      <w:sdt>
        <w:sdtPr>
          <w:tag w:val="goog_rdk_313"/>
          <w:id w:val="916903621"/>
        </w:sdtPr>
        <w:sdtContent>
          <w:r>
            <w:rPr>
              <w:color w:val="000000"/>
              <w:lang w:val="en-US"/>
            </w:rPr>
            <w:t xml:space="preserve">Segregation of </w:t>
          </w:r>
          <w:r>
            <w:rPr>
              <w:i/>
              <w:color w:val="000000"/>
              <w:lang w:val="en-US"/>
            </w:rPr>
            <w:t>ME</w:t>
          </w:r>
          <w:r>
            <w:rPr>
              <w:color w:val="000000"/>
              <w:lang w:val="en-US"/>
            </w:rPr>
            <w:t xml:space="preserve"> and </w:t>
          </w:r>
          <w:r>
            <w:rPr>
              <w:i/>
              <w:color w:val="000000"/>
              <w:lang w:val="en-US"/>
            </w:rPr>
            <w:t>MT</w:t>
          </w:r>
          <w:r>
            <w:rPr>
              <w:color w:val="000000"/>
              <w:lang w:val="en-US"/>
            </w:rPr>
            <w:t xml:space="preserve"> </w:t>
          </w:r>
        </w:sdtContent>
      </w:sdt>
      <w:r>
        <w:rPr>
          <w:color w:val="000000"/>
          <w:lang w:val="en-US"/>
        </w:rPr>
        <w:t xml:space="preserve">by surf level may be due to the well-known differences in the mechanical properties of their shells and the ability to form dense aggregations. </w:t>
      </w:r>
      <w:r>
        <w:rPr>
          <w:i/>
          <w:color w:val="000000"/>
          <w:lang w:val="en-US"/>
        </w:rPr>
        <w:t>ME</w:t>
      </w:r>
      <w:r>
        <w:rPr>
          <w:color w:val="000000"/>
          <w:lang w:val="en-US"/>
        </w:rPr>
        <w:t xml:space="preserve"> has </w:t>
      </w:r>
      <w:sdt>
        <w:sdtPr>
          <w:tag w:val="goog_rdk_314"/>
          <w:id w:val="-1659604916"/>
          <w:showingPlcHdr/>
        </w:sdtPr>
        <w:sdtContent>
          <w:r>
            <w:rPr>
              <w:lang w:val="en-US"/>
            </w:rPr>
            <w:t xml:space="preserve">     </w:t>
          </w:r>
        </w:sdtContent>
      </w:sdt>
      <w:r>
        <w:rPr>
          <w:color w:val="000000"/>
          <w:lang w:val="en-US"/>
        </w:rPr>
        <w:t>thicker</w:t>
      </w:r>
      <w:sdt>
        <w:sdtPr>
          <w:tag w:val="goog_rdk_315"/>
          <w:id w:val="2094117109"/>
        </w:sdtPr>
        <w:sdtContent>
          <w:r>
            <w:rPr>
              <w:color w:val="000000"/>
              <w:lang w:val="en-US"/>
            </w:rPr>
            <w:t>,</w:t>
          </w:r>
        </w:sdtContent>
      </w:sdt>
      <w:r>
        <w:rPr>
          <w:color w:val="000000"/>
          <w:lang w:val="en-US"/>
        </w:rPr>
        <w:t xml:space="preserve"> </w:t>
      </w:r>
      <w:sdt>
        <w:sdtPr>
          <w:tag w:val="goog_rdk_316"/>
          <w:id w:val="365340584"/>
          <w:showingPlcHdr/>
        </w:sdtPr>
        <w:sdtContent>
          <w:r>
            <w:rPr>
              <w:lang w:val="en-US"/>
            </w:rPr>
            <w:t xml:space="preserve">     </w:t>
          </w:r>
        </w:sdtContent>
      </w:sdt>
      <w:r>
        <w:rPr>
          <w:color w:val="000000"/>
          <w:lang w:val="en-US"/>
        </w:rPr>
        <w:t>heavier</w:t>
      </w:r>
      <w:sdt>
        <w:sdtPr>
          <w:tag w:val="goog_rdk_317"/>
          <w:id w:val="760879801"/>
        </w:sdtPr>
        <w:sdtContent>
          <w:r>
            <w:rPr>
              <w:color w:val="000000"/>
              <w:lang w:val="en-US"/>
            </w:rPr>
            <w:t xml:space="preserve"> and less flexible</w:t>
          </w:r>
        </w:sdtContent>
      </w:sdt>
      <w:r>
        <w:rPr>
          <w:color w:val="000000"/>
          <w:lang w:val="en-US"/>
        </w:rPr>
        <w:t xml:space="preserve"> shells (Beaumont et al. 2008, Michalek et al. 2021)</w:t>
      </w:r>
      <w:sdt>
        <w:sdtPr>
          <w:tag w:val="goog_rdk_318"/>
          <w:id w:val="1728876926"/>
          <w:showingPlcHdr/>
        </w:sdtPr>
        <w:sdtContent>
          <w:r>
            <w:rPr>
              <w:lang w:val="en-US"/>
            </w:rPr>
            <w:t xml:space="preserve">     </w:t>
          </w:r>
        </w:sdtContent>
      </w:sdt>
      <w:r>
        <w:rPr>
          <w:color w:val="000000"/>
          <w:highlight w:val="yellow"/>
          <w:lang w:val="en-US"/>
        </w:rPr>
        <w:t xml:space="preserve"> </w:t>
      </w:r>
      <w:r>
        <w:rPr>
          <w:color w:val="000000"/>
          <w:lang w:val="en-US"/>
        </w:rPr>
        <w:t>and is more inclined to form tight clumps (Liu et al. 2011).</w:t>
      </w:r>
      <w:sdt>
        <w:sdtPr>
          <w:tag w:val="goog_rdk_319"/>
          <w:id w:val="-111976518"/>
        </w:sdtPr>
        <w:sdtContent/>
      </w:sdt>
      <w:r>
        <w:rPr>
          <w:color w:val="000000"/>
          <w:lang w:val="en-US"/>
        </w:rPr>
        <w:t xml:space="preserve"> These features may be adaptive on exposed coasts.</w:t>
      </w:r>
      <w:sdt>
        <w:sdtPr>
          <w:tag w:val="goog_rdk_320"/>
          <w:id w:val="-1670874"/>
          <w:showingPlcHdr/>
        </w:sdtPr>
        <w:sdtContent>
          <w:r>
            <w:rPr>
              <w:lang w:val="en-US"/>
            </w:rPr>
            <w:t xml:space="preserve">     </w:t>
          </w:r>
        </w:sdtContent>
      </w:sdt>
      <w:sdt>
        <w:sdtPr>
          <w:tag w:val="goog_rdk_321"/>
          <w:id w:val="-309408752"/>
        </w:sdtPr>
        <w:sdtContent>
          <w:r>
            <w:rPr>
              <w:color w:val="000000"/>
              <w:lang w:val="en-US"/>
            </w:rPr>
            <w:t xml:space="preserve"> </w:t>
          </w:r>
          <w:r>
            <w:rPr>
              <w:color w:val="FF0000"/>
              <w:lang w:val="en-US"/>
            </w:rPr>
            <w:t xml:space="preserve">Theoretically, the distribution of </w:t>
          </w:r>
          <w:r>
            <w:rPr>
              <w:i/>
              <w:color w:val="FF0000"/>
              <w:lang w:val="en-US"/>
            </w:rPr>
            <w:t xml:space="preserve">ME </w:t>
          </w:r>
          <w:r>
            <w:rPr>
              <w:color w:val="FF0000"/>
              <w:lang w:val="en-US"/>
            </w:rPr>
            <w:t xml:space="preserve">and </w:t>
          </w:r>
          <w:r>
            <w:rPr>
              <w:i/>
              <w:color w:val="FF0000"/>
              <w:lang w:val="en-US"/>
            </w:rPr>
            <w:t>MT</w:t>
          </w:r>
          <w:r>
            <w:rPr>
              <w:color w:val="FF0000"/>
              <w:lang w:val="en-US"/>
            </w:rPr>
            <w:t xml:space="preserve"> by surf level as well as substrate may also be affected by differences in byssus secretion and attachment strength. Unfortunately, there are no comparative data on this topic</w:t>
          </w:r>
        </w:sdtContent>
      </w:sdt>
      <w:r>
        <w:rPr>
          <w:color w:val="FF0000"/>
          <w:lang w:val="en-US"/>
        </w:rPr>
        <w:t>.</w:t>
      </w:r>
    </w:p>
    <w:p w14:paraId="7381FF16">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b/>
          <w:color w:val="000000"/>
          <w:lang w:val="en-US"/>
        </w:rPr>
        <w:t>4.1.4 Segregation by substrate</w:t>
      </w:r>
    </w:p>
    <w:p w14:paraId="5D23DCFC">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sdt>
        <w:sdtPr>
          <w:tag w:val="goog_rdk_323"/>
          <w:id w:val="-168797248"/>
          <w:showingPlcHdr/>
        </w:sdtPr>
        <w:sdtContent>
          <w:r>
            <w:rPr>
              <w:lang w:val="en-US"/>
            </w:rPr>
            <w:t xml:space="preserve">     </w:t>
          </w:r>
        </w:sdtContent>
      </w:sdt>
      <w:sdt>
        <w:sdtPr>
          <w:tag w:val="goog_rdk_324"/>
          <w:id w:val="714092435"/>
        </w:sdtPr>
        <w:sdtContent>
          <w:r>
            <w:rPr>
              <w:color w:val="000000"/>
              <w:lang w:val="en-US"/>
            </w:rPr>
            <w:t xml:space="preserve">Segregation </w:t>
          </w:r>
        </w:sdtContent>
      </w:sdt>
      <w:r>
        <w:rPr>
          <w:color w:val="000000"/>
          <w:lang w:val="en-US"/>
        </w:rPr>
        <w:t>by substrate</w:t>
      </w:r>
      <w:sdt>
        <w:sdtPr>
          <w:tag w:val="goog_rdk_325"/>
          <w:id w:val="2003080553"/>
        </w:sdtPr>
        <w:sdtContent>
          <w:r>
            <w:rPr>
              <w:color w:val="000000"/>
              <w:lang w:val="en-US"/>
            </w:rPr>
            <w:t xml:space="preserve"> may be explained by the same differences as segregation by surf level</w:t>
          </w:r>
        </w:sdtContent>
      </w:sdt>
      <w:r>
        <w:rPr>
          <w:color w:val="000000"/>
          <w:lang w:val="en-US"/>
        </w:rPr>
        <w:t xml:space="preserve">. </w:t>
      </w:r>
      <w:sdt>
        <w:sdtPr>
          <w:tag w:val="goog_rdk_326"/>
          <w:id w:val="737128843"/>
          <w:showingPlcHdr/>
        </w:sdtPr>
        <w:sdtContent>
          <w:r>
            <w:rPr>
              <w:lang w:val="en-US"/>
            </w:rPr>
            <w:t xml:space="preserve">     </w:t>
          </w:r>
        </w:sdtContent>
      </w:sdt>
      <w:r>
        <w:rPr>
          <w:color w:val="000000"/>
          <w:lang w:val="en-US"/>
        </w:rPr>
        <w:t xml:space="preserve">Other things being equal, </w:t>
      </w:r>
      <w:r>
        <w:rPr>
          <w:i/>
          <w:color w:val="000000"/>
          <w:lang w:val="en-US"/>
        </w:rPr>
        <w:t>MT</w:t>
      </w:r>
      <w:r>
        <w:rPr>
          <w:color w:val="000000"/>
          <w:lang w:val="en-US"/>
        </w:rPr>
        <w:t>, with its thin</w:t>
      </w:r>
      <w:sdt>
        <w:sdtPr>
          <w:tag w:val="goog_rdk_327"/>
          <w:id w:val="-1916236967"/>
          <w:showingPlcHdr/>
        </w:sdtPr>
        <w:sdtContent>
          <w:r>
            <w:rPr>
              <w:lang w:val="en-US"/>
            </w:rPr>
            <w:t xml:space="preserve">     </w:t>
          </w:r>
        </w:sdtContent>
      </w:sdt>
      <w:sdt>
        <w:sdtPr>
          <w:tag w:val="goog_rdk_328"/>
          <w:id w:val="734599575"/>
        </w:sdtPr>
        <w:sdtContent>
          <w:r>
            <w:rPr>
              <w:color w:val="000000"/>
              <w:lang w:val="en-US"/>
            </w:rPr>
            <w:t xml:space="preserve"> fragile</w:t>
          </w:r>
        </w:sdtContent>
      </w:sdt>
      <w:r>
        <w:rPr>
          <w:color w:val="000000"/>
          <w:lang w:val="en-US"/>
        </w:rPr>
        <w:t xml:space="preserve"> shells, should be lighter than </w:t>
      </w:r>
      <w:r>
        <w:rPr>
          <w:i/>
          <w:color w:val="000000"/>
          <w:lang w:val="en-US"/>
        </w:rPr>
        <w:t>ME</w:t>
      </w:r>
      <w:r>
        <w:rPr>
          <w:color w:val="000000"/>
          <w:lang w:val="en-US"/>
        </w:rPr>
        <w:t xml:space="preserve"> (Michalek et al. 2021) and thus better </w:t>
      </w:r>
      <w:sdt>
        <w:sdtPr>
          <w:tag w:val="goog_rdk_329"/>
          <w:id w:val="208692491"/>
          <w:showingPlcHdr/>
        </w:sdtPr>
        <w:sdtContent>
          <w:r>
            <w:rPr>
              <w:lang w:val="en-US"/>
            </w:rPr>
            <w:t xml:space="preserve">     </w:t>
          </w:r>
        </w:sdtContent>
      </w:sdt>
      <w:sdt>
        <w:sdtPr>
          <w:tag w:val="goog_rdk_330"/>
          <w:id w:val="-1533031652"/>
        </w:sdtPr>
        <w:sdtContent>
          <w:r>
            <w:rPr>
              <w:color w:val="000000"/>
              <w:lang w:val="en-US"/>
            </w:rPr>
            <w:t xml:space="preserve">suited </w:t>
          </w:r>
        </w:sdtContent>
      </w:sdt>
      <w:r>
        <w:rPr>
          <w:color w:val="000000"/>
          <w:lang w:val="en-US"/>
        </w:rPr>
        <w:t xml:space="preserve">to life on algae. </w:t>
      </w:r>
      <w:sdt>
        <w:sdtPr>
          <w:tag w:val="goog_rdk_331"/>
          <w:id w:val="1460917507"/>
          <w:showingPlcHdr/>
        </w:sdtPr>
        <w:sdtContent>
          <w:r>
            <w:rPr>
              <w:lang w:val="en-US"/>
            </w:rPr>
            <w:t xml:space="preserve">     </w:t>
          </w:r>
        </w:sdtContent>
      </w:sdt>
      <w:sdt>
        <w:sdtPr>
          <w:tag w:val="goog_rdk_332"/>
          <w:id w:val="1320384872"/>
        </w:sdtPr>
        <w:sdtContent>
          <w:r>
            <w:rPr>
              <w:color w:val="000000"/>
              <w:lang w:val="en-US"/>
            </w:rPr>
            <w:t>In addition</w:t>
          </w:r>
        </w:sdtContent>
      </w:sdt>
      <w:r>
        <w:rPr>
          <w:color w:val="000000"/>
          <w:lang w:val="en-US"/>
        </w:rPr>
        <w:t xml:space="preserve">, fucoid thalli may serve as shock absorbers </w:t>
      </w:r>
      <w:sdt>
        <w:sdtPr>
          <w:tag w:val="goog_rdk_333"/>
          <w:id w:val="-713029175"/>
          <w:showingPlcHdr/>
        </w:sdtPr>
        <w:sdtContent>
          <w:r>
            <w:rPr>
              <w:lang w:val="en-US"/>
            </w:rPr>
            <w:t xml:space="preserve">     </w:t>
          </w:r>
        </w:sdtContent>
      </w:sdt>
      <w:r>
        <w:rPr>
          <w:color w:val="000000"/>
          <w:lang w:val="en-US"/>
        </w:rPr>
        <w:t>(Katolikova et al. 2016) and</w:t>
      </w:r>
      <w:sdt>
        <w:sdtPr>
          <w:tag w:val="goog_rdk_334"/>
          <w:id w:val="-1159152532"/>
        </w:sdtPr>
        <w:sdtContent>
          <w:r>
            <w:rPr>
              <w:color w:val="000000"/>
              <w:lang w:val="en-US"/>
            </w:rPr>
            <w:t xml:space="preserve"> provide</w:t>
          </w:r>
        </w:sdtContent>
      </w:sdt>
      <w:r>
        <w:rPr>
          <w:color w:val="000000"/>
          <w:lang w:val="en-US"/>
        </w:rPr>
        <w:t xml:space="preserve"> shelter </w:t>
      </w:r>
      <w:sdt>
        <w:sdtPr>
          <w:tag w:val="goog_rdk_335"/>
          <w:id w:val="-814109985"/>
          <w:showingPlcHdr/>
        </w:sdtPr>
        <w:sdtContent>
          <w:r>
            <w:rPr>
              <w:lang w:val="en-US"/>
            </w:rPr>
            <w:t xml:space="preserve">     </w:t>
          </w:r>
        </w:sdtContent>
      </w:sdt>
      <w:r>
        <w:rPr>
          <w:color w:val="000000"/>
          <w:lang w:val="en-US"/>
        </w:rPr>
        <w:t xml:space="preserve">from starfish selectively preying on </w:t>
      </w:r>
      <w:r>
        <w:rPr>
          <w:i/>
          <w:color w:val="000000"/>
          <w:lang w:val="en-US"/>
        </w:rPr>
        <w:t>MT</w:t>
      </w:r>
      <w:r>
        <w:rPr>
          <w:color w:val="000000"/>
          <w:lang w:val="en-US"/>
        </w:rPr>
        <w:t xml:space="preserve"> in mixed settlements (Khaitov et al. 2018, Khaitov et al. 2023).</w:t>
      </w:r>
      <w:sdt>
        <w:sdtPr>
          <w:tag w:val="goog_rdk_336"/>
          <w:id w:val="-1833820225"/>
        </w:sdtPr>
        <w:sdtContent>
          <w:r>
            <w:rPr>
              <w:color w:val="000000"/>
              <w:lang w:val="en-US"/>
            </w:rPr>
            <w:t xml:space="preserve"> By the same token, denser aggregations formed by </w:t>
          </w:r>
          <w:r>
            <w:rPr>
              <w:i/>
              <w:color w:val="000000"/>
              <w:lang w:val="en-US"/>
            </w:rPr>
            <w:t>ME</w:t>
          </w:r>
          <w:r>
            <w:rPr>
              <w:color w:val="000000"/>
              <w:lang w:val="en-US"/>
            </w:rPr>
            <w:t xml:space="preserve"> are more adaptive on the bottom than on algae.</w:t>
          </w:r>
        </w:sdtContent>
      </w:sdt>
    </w:p>
    <w:p w14:paraId="43E1A243">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b/>
          <w:color w:val="000000"/>
          <w:lang w:val="en-US"/>
        </w:rPr>
        <w:t>4.1.5 Competition for substrate</w:t>
      </w:r>
    </w:p>
    <w:p w14:paraId="421AC1B3">
      <w:pPr>
        <w:pBdr>
          <w:top w:val="none" w:color="auto" w:sz="0" w:space="0"/>
          <w:left w:val="none" w:color="auto" w:sz="0" w:space="0"/>
          <w:bottom w:val="none" w:color="auto" w:sz="0" w:space="0"/>
          <w:right w:val="none" w:color="auto" w:sz="0" w:space="0"/>
          <w:between w:val="none" w:color="auto" w:sz="0" w:space="0"/>
        </w:pBdr>
        <w:ind w:left="0" w:hanging="2"/>
        <w:rPr>
          <w:strike/>
          <w:color w:val="000000"/>
          <w:highlight w:val="yellow"/>
          <w:lang w:val="en-US"/>
        </w:rPr>
      </w:pPr>
      <w:r>
        <w:rPr>
          <w:lang w:val="en-US"/>
        </w:rPr>
        <w:t xml:space="preserve">Whatever </w:t>
      </w:r>
      <w:r>
        <w:rPr>
          <w:color w:val="FF0000"/>
          <w:lang w:val="en-US"/>
        </w:rPr>
        <w:t>historical</w:t>
      </w:r>
      <w:r>
        <w:rPr>
          <w:color w:val="000000"/>
          <w:lang w:val="en-US"/>
        </w:rPr>
        <w:t xml:space="preserve">, physiological, morphological, behavioral and other features influence the segregation of </w:t>
      </w:r>
      <w:r>
        <w:rPr>
          <w:i/>
          <w:color w:val="000000"/>
          <w:lang w:val="en-US"/>
        </w:rPr>
        <w:t>MT</w:t>
      </w:r>
      <w:r>
        <w:rPr>
          <w:color w:val="000000"/>
          <w:lang w:val="en-US"/>
        </w:rPr>
        <w:t xml:space="preserve"> and </w:t>
      </w:r>
      <w:r>
        <w:rPr>
          <w:i/>
          <w:color w:val="000000"/>
          <w:lang w:val="en-US"/>
        </w:rPr>
        <w:t>ME</w:t>
      </w:r>
      <w:sdt>
        <w:sdtPr>
          <w:tag w:val="goog_rdk_337"/>
          <w:id w:val="786157826"/>
          <w:showingPlcHdr/>
        </w:sdtPr>
        <w:sdtContent>
          <w:r>
            <w:rPr>
              <w:lang w:val="en-US"/>
            </w:rPr>
            <w:t xml:space="preserve">     </w:t>
          </w:r>
        </w:sdtContent>
      </w:sdt>
      <w:r>
        <w:rPr>
          <w:color w:val="000000"/>
          <w:lang w:val="en-US"/>
        </w:rPr>
        <w:t xml:space="preserve">, interspecific competition may also be involved. Assessing the role of mussel abundance in the </w:t>
      </w:r>
      <w:sdt>
        <w:sdtPr>
          <w:tag w:val="goog_rdk_338"/>
          <w:id w:val="-1256586479"/>
          <w:showingPlcHdr/>
        </w:sdtPr>
        <w:sdtContent>
          <w:r>
            <w:rPr>
              <w:lang w:val="en-US"/>
            </w:rPr>
            <w:t xml:space="preserve">     </w:t>
          </w:r>
        </w:sdtContent>
      </w:sdt>
      <w:r>
        <w:rPr>
          <w:color w:val="000000"/>
          <w:lang w:val="en-US"/>
        </w:rPr>
        <w:t xml:space="preserve">segregation across substrates, we found that </w:t>
      </w:r>
      <w:sdt>
        <w:sdtPr>
          <w:tag w:val="goog_rdk_339"/>
          <w:id w:val="-204492302"/>
          <w:showingPlcHdr/>
        </w:sdtPr>
        <w:sdtContent>
          <w:r>
            <w:rPr>
              <w:lang w:val="en-US"/>
            </w:rPr>
            <w:t xml:space="preserve">     </w:t>
          </w:r>
        </w:sdtContent>
      </w:sdt>
      <w:r>
        <w:rPr>
          <w:i/>
          <w:color w:val="000000"/>
          <w:lang w:val="en-US"/>
        </w:rPr>
        <w:t>MT</w:t>
      </w:r>
      <w:r>
        <w:rPr>
          <w:color w:val="000000"/>
          <w:lang w:val="en-US"/>
        </w:rPr>
        <w:t xml:space="preserve"> abundance did not significantly affect it</w:t>
      </w:r>
      <w:sdt>
        <w:sdtPr>
          <w:tag w:val="goog_rdk_340"/>
          <w:id w:val="87812637"/>
          <w:showingPlcHdr/>
        </w:sdtPr>
        <w:sdtContent>
          <w:r>
            <w:rPr>
              <w:lang w:val="en-US"/>
            </w:rPr>
            <w:t xml:space="preserve">     </w:t>
          </w:r>
        </w:sdtContent>
      </w:sdt>
      <w:sdt>
        <w:sdtPr>
          <w:tag w:val="goog_rdk_341"/>
          <w:id w:val="-1046299319"/>
        </w:sdtPr>
        <w:sdtContent>
          <w:r>
            <w:rPr>
              <w:color w:val="FF0000"/>
              <w:lang w:val="en-US"/>
            </w:rPr>
            <w:t xml:space="preserve"> but</w:t>
          </w:r>
        </w:sdtContent>
      </w:sdt>
      <w:r>
        <w:rPr>
          <w:color w:val="000000"/>
          <w:lang w:val="en-US"/>
        </w:rPr>
        <w:t xml:space="preserve"> </w:t>
      </w:r>
      <w:r>
        <w:rPr>
          <w:i/>
          <w:color w:val="000000"/>
          <w:lang w:val="en-US"/>
        </w:rPr>
        <w:t>ME</w:t>
      </w:r>
      <w:r>
        <w:rPr>
          <w:color w:val="000000"/>
          <w:lang w:val="en-US"/>
        </w:rPr>
        <w:t xml:space="preserve"> abundance did: as the latter increased, the degree of segregation increased, too (</w:t>
      </w:r>
      <w:r>
        <w:rPr>
          <w:b/>
          <w:color w:val="000000"/>
          <w:lang w:val="en-US"/>
        </w:rPr>
        <w:t>Fig. 3</w:t>
      </w:r>
      <w:r>
        <w:rPr>
          <w:color w:val="000000"/>
          <w:lang w:val="en-US"/>
        </w:rPr>
        <w:t xml:space="preserve"> B,C). In our opinion, this pattern results from the divergence of the realized species niches</w:t>
      </w:r>
      <w:sdt>
        <w:sdtPr>
          <w:tag w:val="goog_rdk_342"/>
          <w:id w:val="254475656"/>
          <w:showingPlcHdr/>
        </w:sdtPr>
        <w:sdtContent>
          <w:r>
            <w:rPr>
              <w:lang w:val="en-US"/>
            </w:rPr>
            <w:t xml:space="preserve">     </w:t>
          </w:r>
        </w:sdtContent>
      </w:sdt>
      <w:sdt>
        <w:sdtPr>
          <w:tag w:val="goog_rdk_343"/>
          <w:id w:val="-982388941"/>
        </w:sdtPr>
        <w:sdtContent>
          <w:r>
            <w:rPr>
              <w:color w:val="FF0000"/>
              <w:lang w:val="en-US"/>
            </w:rPr>
            <w:t>:</w:t>
          </w:r>
        </w:sdtContent>
      </w:sdt>
      <w:r>
        <w:rPr>
          <w:color w:val="000000"/>
          <w:lang w:val="en-US"/>
        </w:rPr>
        <w:t xml:space="preserve"> </w:t>
      </w:r>
      <w:r>
        <w:rPr>
          <w:i/>
          <w:color w:val="000000"/>
          <w:lang w:val="en-US"/>
        </w:rPr>
        <w:t>ME</w:t>
      </w:r>
      <w:r>
        <w:rPr>
          <w:color w:val="000000"/>
          <w:lang w:val="en-US"/>
        </w:rPr>
        <w:t xml:space="preserve"> outcompetes </w:t>
      </w:r>
      <w:r>
        <w:rPr>
          <w:i/>
          <w:color w:val="000000"/>
          <w:lang w:val="en-US"/>
        </w:rPr>
        <w:t>MT</w:t>
      </w:r>
      <w:r>
        <w:rPr>
          <w:color w:val="000000"/>
          <w:lang w:val="en-US"/>
        </w:rPr>
        <w:t xml:space="preserve"> on bottom substrates displacing it to algal thalli</w:t>
      </w:r>
      <w:sdt>
        <w:sdtPr>
          <w:tag w:val="goog_rdk_344"/>
          <w:id w:val="-564102085"/>
          <w:showingPlcHdr/>
        </w:sdtPr>
        <w:sdtContent>
          <w:r>
            <w:rPr>
              <w:lang w:val="en-US"/>
            </w:rPr>
            <w:t xml:space="preserve">     </w:t>
          </w:r>
        </w:sdtContent>
      </w:sdt>
      <w:sdt>
        <w:sdtPr>
          <w:tag w:val="goog_rdk_345"/>
          <w:id w:val="1088349662"/>
        </w:sdtPr>
        <w:sdtContent>
          <w:r>
            <w:rPr>
              <w:strike/>
              <w:color w:val="000000"/>
              <w:highlight w:val="yellow"/>
              <w:lang w:val="en-US"/>
            </w:rPr>
            <w:t xml:space="preserve"> </w:t>
          </w:r>
        </w:sdtContent>
      </w:sdt>
      <w:r>
        <w:rPr>
          <w:strike/>
          <w:color w:val="000000"/>
          <w:highlight w:val="yellow"/>
          <w:lang w:val="en-US"/>
        </w:rPr>
        <w:t>(see above).</w:t>
      </w:r>
    </w:p>
    <w:p w14:paraId="1785D64F">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Spatial segregation of sympatric mussels by substrates, which is apparently density-dependent, is evident at the level of tens of centimeters (Katolikova et al. 2016). Direct analogies for segregation at such a small scale can be found in other attached organisms, terrestrial plants (Raventós et al. 2010). A </w:t>
      </w:r>
      <w:r>
        <w:rPr>
          <w:strike/>
          <w:color w:val="000000"/>
          <w:highlight w:val="yellow"/>
          <w:lang w:val="en-US"/>
        </w:rPr>
        <w:t>“</w:t>
      </w:r>
      <w:r>
        <w:rPr>
          <w:color w:val="000000"/>
          <w:lang w:val="en-US"/>
        </w:rPr>
        <w:t>biologically generated spatial pattern</w:t>
      </w:r>
      <w:r>
        <w:rPr>
          <w:strike/>
          <w:color w:val="000000"/>
          <w:highlight w:val="yellow"/>
          <w:lang w:val="en-US"/>
        </w:rPr>
        <w:t>”</w:t>
      </w:r>
      <w:r>
        <w:rPr>
          <w:color w:val="000000"/>
          <w:lang w:val="en-US"/>
        </w:rPr>
        <w:t xml:space="preserve"> model</w:t>
      </w:r>
      <w:sdt>
        <w:sdtPr>
          <w:tag w:val="goog_rdk_346"/>
          <w:id w:val="-616210108"/>
          <w:showingPlcHdr/>
        </w:sdtPr>
        <w:sdtContent>
          <w:r>
            <w:rPr>
              <w:lang w:val="en-US"/>
            </w:rPr>
            <w:t xml:space="preserve">     </w:t>
          </w:r>
        </w:sdtContent>
      </w:sdt>
      <w:r>
        <w:rPr>
          <w:color w:val="000000"/>
          <w:lang w:val="en-US"/>
        </w:rPr>
        <w:t xml:space="preserve"> </w:t>
      </w:r>
      <w:sdt>
        <w:sdtPr>
          <w:tag w:val="goog_rdk_347"/>
          <w:id w:val="-977537529"/>
          <w:showingPlcHdr/>
        </w:sdtPr>
        <w:sdtContent>
          <w:r>
            <w:rPr>
              <w:lang w:val="en-US"/>
            </w:rPr>
            <w:t xml:space="preserve">     </w:t>
          </w:r>
        </w:sdtContent>
      </w:sdt>
      <w:r>
        <w:rPr>
          <w:color w:val="000000"/>
          <w:lang w:val="en-US"/>
        </w:rPr>
        <w:t>(Pacala &amp; Levin 1997, Amarasekare 2003)</w:t>
      </w:r>
      <w:sdt>
        <w:sdtPr>
          <w:tag w:val="goog_rdk_348"/>
          <w:id w:val="-562404927"/>
        </w:sdtPr>
        <w:sdtContent>
          <w:r>
            <w:rPr>
              <w:color w:val="000000"/>
              <w:lang w:val="en-US"/>
            </w:rPr>
            <w:t xml:space="preserve"> relates inter-specific segregation with the intra-specific clustering in competing species</w:t>
          </w:r>
        </w:sdtContent>
      </w:sdt>
      <w:r>
        <w:rPr>
          <w:color w:val="000000"/>
          <w:lang w:val="en-US"/>
        </w:rPr>
        <w:t>. Our findings suggest that this model can also be applied to mussels.</w:t>
      </w:r>
    </w:p>
    <w:p w14:paraId="047B45DB">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i/>
          <w:color w:val="000000"/>
          <w:lang w:val="en-US"/>
        </w:rPr>
        <w:t>4.2 Predictive power of SDM</w:t>
      </w:r>
    </w:p>
    <w:p w14:paraId="08339C08">
      <w:pPr>
        <w:pBdr>
          <w:top w:val="none" w:color="auto" w:sz="0" w:space="0"/>
          <w:left w:val="none" w:color="auto" w:sz="0" w:space="0"/>
          <w:bottom w:val="none" w:color="auto" w:sz="0" w:space="0"/>
          <w:right w:val="none" w:color="auto" w:sz="0" w:space="0"/>
          <w:between w:val="none" w:color="auto" w:sz="0" w:space="0"/>
        </w:pBdr>
        <w:ind w:left="0" w:hanging="2"/>
        <w:rPr>
          <w:strike/>
          <w:color w:val="000000"/>
          <w:highlight w:val="yellow"/>
          <w:lang w:val="en-US"/>
        </w:rPr>
      </w:pPr>
      <w:r>
        <w:rPr>
          <w:color w:val="000000"/>
          <w:lang w:val="en-US"/>
        </w:rPr>
        <w:t xml:space="preserve">The ability of our model to classify sites into </w:t>
      </w:r>
      <w:r>
        <w:rPr>
          <w:i/>
          <w:color w:val="000000"/>
          <w:lang w:val="en-US"/>
        </w:rPr>
        <w:t>ME</w:t>
      </w:r>
      <w:r>
        <w:rPr>
          <w:color w:val="000000"/>
          <w:lang w:val="en-US"/>
        </w:rPr>
        <w:t xml:space="preserve">- and </w:t>
      </w:r>
      <w:r>
        <w:rPr>
          <w:i/>
          <w:color w:val="000000"/>
          <w:lang w:val="en-US"/>
        </w:rPr>
        <w:t>MT</w:t>
      </w:r>
      <w:r>
        <w:rPr>
          <w:color w:val="000000"/>
          <w:lang w:val="en-US"/>
        </w:rPr>
        <w:t xml:space="preserve">- dominated ones in an independent testing dataset from the White Sea was high (AUC = 0.85). Therefore, we assume that the predictors included in the model explain most of the variation in species distribution within the </w:t>
      </w:r>
      <w:sdt>
        <w:sdtPr>
          <w:tag w:val="goog_rdk_349"/>
          <w:id w:val="2039550811"/>
          <w:showingPlcHdr/>
        </w:sdtPr>
        <w:sdtContent>
          <w:r>
            <w:rPr>
              <w:lang w:val="en-US"/>
            </w:rPr>
            <w:t xml:space="preserve">     </w:t>
          </w:r>
        </w:sdtContent>
      </w:sdt>
      <w:r>
        <w:rPr>
          <w:color w:val="000000"/>
          <w:lang w:val="en-US"/>
        </w:rPr>
        <w:t xml:space="preserve">littoral fucoid belt </w:t>
      </w:r>
      <w:r>
        <w:rPr>
          <w:color w:val="FF0000"/>
          <w:lang w:val="en-US"/>
        </w:rPr>
        <w:t>in the White Sea</w:t>
      </w:r>
      <w:r>
        <w:rPr>
          <w:color w:val="000000"/>
          <w:lang w:val="en-US"/>
        </w:rPr>
        <w:t xml:space="preserve">. </w:t>
      </w:r>
      <w:sdt>
        <w:sdtPr>
          <w:tag w:val="goog_rdk_351"/>
          <w:id w:val="-678043880"/>
        </w:sdtPr>
        <w:sdtContent>
          <w:r>
            <w:rPr>
              <w:rFonts w:eastAsia="Gungsuh"/>
              <w:strike/>
              <w:color w:val="000000"/>
              <w:highlight w:val="yellow"/>
              <w:lang w:val="en-US"/>
            </w:rPr>
            <w:t>The model also showed a satisfactory performance on independent data from the Tyuva inlet in the Barents Sea (AUC ≈ 0.7), including sublittoral data</w:t>
          </w:r>
        </w:sdtContent>
      </w:sdt>
      <w:sdt>
        <w:sdtPr>
          <w:tag w:val="goog_rdk_350"/>
          <w:id w:val="-96182610"/>
        </w:sdtPr>
        <w:sdtContent/>
      </w:sdt>
      <w:r>
        <w:rPr>
          <w:strike/>
          <w:color w:val="000000"/>
          <w:highlight w:val="yellow"/>
          <w:lang w:val="en-US"/>
        </w:rPr>
        <w:t xml:space="preserve">. This result highlights the versatility of this set of predictors as regulators of </w:t>
      </w:r>
      <w:r>
        <w:rPr>
          <w:i/>
          <w:strike/>
          <w:color w:val="000000"/>
          <w:highlight w:val="yellow"/>
          <w:lang w:val="en-US"/>
        </w:rPr>
        <w:t>ME</w:t>
      </w:r>
      <w:r>
        <w:rPr>
          <w:strike/>
          <w:color w:val="000000"/>
          <w:highlight w:val="yellow"/>
          <w:lang w:val="en-US"/>
        </w:rPr>
        <w:t xml:space="preserve"> and </w:t>
      </w:r>
      <w:r>
        <w:rPr>
          <w:i/>
          <w:strike/>
          <w:color w:val="000000"/>
          <w:highlight w:val="yellow"/>
          <w:lang w:val="en-US"/>
        </w:rPr>
        <w:t>MT</w:t>
      </w:r>
      <w:r>
        <w:rPr>
          <w:strike/>
          <w:color w:val="000000"/>
          <w:highlight w:val="yellow"/>
          <w:lang w:val="en-US"/>
        </w:rPr>
        <w:t xml:space="preserve"> distribution in the Kola contact zone.</w:t>
      </w:r>
    </w:p>
    <w:p w14:paraId="3EF59E98">
      <w:pPr>
        <w:pBdr>
          <w:top w:val="none" w:color="auto" w:sz="0" w:space="0"/>
          <w:left w:val="none" w:color="auto" w:sz="0" w:space="0"/>
          <w:bottom w:val="none" w:color="auto" w:sz="0" w:space="0"/>
          <w:right w:val="none" w:color="auto" w:sz="0" w:space="0"/>
          <w:between w:val="none" w:color="auto" w:sz="0" w:space="0"/>
        </w:pBdr>
        <w:ind w:left="0" w:hanging="2"/>
        <w:rPr>
          <w:color w:val="FF0000"/>
          <w:lang w:val="en-US"/>
        </w:rPr>
      </w:pPr>
      <w:sdt>
        <w:sdtPr>
          <w:tag w:val="goog_rdk_352"/>
          <w:id w:val="-1609040932"/>
        </w:sdtPr>
        <w:sdtContent/>
      </w:sdt>
      <w:r>
        <w:rPr>
          <w:strike/>
          <w:color w:val="000000"/>
          <w:highlight w:val="yellow"/>
          <w:lang w:val="en-US"/>
        </w:rPr>
        <w:t xml:space="preserve">The worst predictive value of the model for the Barents Sea data may be due to the following reasons. </w:t>
      </w:r>
      <w:r>
        <w:rPr>
          <w:color w:val="FF0000"/>
          <w:lang w:val="en-US"/>
        </w:rPr>
        <w:t>The worst</w:t>
      </w:r>
      <w:sdt>
        <w:sdtPr>
          <w:tag w:val="goog_rdk_353"/>
          <w:id w:val="40645911"/>
        </w:sdtPr>
        <w:sdtContent>
          <w:r>
            <w:rPr>
              <w:color w:val="FF0000"/>
              <w:lang w:val="en-US"/>
            </w:rPr>
            <w:t>,</w:t>
          </w:r>
        </w:sdtContent>
      </w:sdt>
      <w:sdt>
        <w:sdtPr>
          <w:tag w:val="goog_rdk_356"/>
          <w:id w:val="18901985"/>
        </w:sdtPr>
        <w:sdtContent>
          <w:r>
            <w:rPr>
              <w:rFonts w:eastAsia="Gungsuh"/>
              <w:color w:val="FF0000"/>
              <w:lang w:val="en-US"/>
            </w:rPr>
            <w:t xml:space="preserve"> though formally satisfactory predictive value of the model for the Barents Sea data (AUC ≈ 0.7) may be due to the following reasons.</w:t>
          </w:r>
        </w:sdtContent>
      </w:sdt>
      <w:r>
        <w:rPr>
          <w:color w:val="000000"/>
          <w:lang w:val="en-US"/>
        </w:rPr>
        <w:t xml:space="preserve"> Firstly, </w:t>
      </w:r>
      <w:sdt>
        <w:sdtPr>
          <w:tag w:val="goog_rdk_354"/>
          <w:id w:val="54365478"/>
        </w:sdtPr>
        <w:sdtContent>
          <w:r>
            <w:rPr>
              <w:color w:val="000000"/>
              <w:lang w:val="en-US"/>
            </w:rPr>
            <w:t xml:space="preserve">it may be associated with a large depth range of the sampling sites, </w:t>
          </w:r>
        </w:sdtContent>
      </w:sdt>
      <w:r>
        <w:rPr>
          <w:color w:val="000000"/>
          <w:lang w:val="en-US"/>
        </w:rPr>
        <w:t xml:space="preserve">considering that distribution of </w:t>
      </w:r>
      <w:r>
        <w:rPr>
          <w:i/>
          <w:color w:val="000000"/>
          <w:lang w:val="en-US"/>
        </w:rPr>
        <w:t>ME</w:t>
      </w:r>
      <w:r>
        <w:rPr>
          <w:color w:val="000000"/>
          <w:lang w:val="en-US"/>
        </w:rPr>
        <w:t xml:space="preserve"> and </w:t>
      </w:r>
      <w:r>
        <w:rPr>
          <w:i/>
          <w:color w:val="000000"/>
          <w:lang w:val="en-US"/>
        </w:rPr>
        <w:t>MT</w:t>
      </w:r>
      <w:r>
        <w:rPr>
          <w:color w:val="000000"/>
          <w:lang w:val="en-US"/>
        </w:rPr>
        <w:t xml:space="preserve"> in the Tyuva Inlet by depth is non-random (Marchenko et al. 2023)</w:t>
      </w:r>
      <w:r>
        <w:rPr>
          <w:color w:val="000000"/>
          <w:highlight w:val="yellow"/>
          <w:lang w:val="en-US"/>
        </w:rPr>
        <w:t>,</w:t>
      </w:r>
      <w:sdt>
        <w:sdtPr>
          <w:tag w:val="goog_rdk_355"/>
          <w:id w:val="1179625315"/>
          <w:showingPlcHdr/>
        </w:sdtPr>
        <w:sdtContent>
          <w:r>
            <w:rPr>
              <w:lang w:val="en-US"/>
            </w:rPr>
            <w:t xml:space="preserve">     </w:t>
          </w:r>
        </w:sdtContent>
      </w:sdt>
      <w:r>
        <w:rPr>
          <w:color w:val="000000"/>
          <w:lang w:val="en-US"/>
        </w:rPr>
        <w:t xml:space="preserve">. The second reason may be a coarser categorization of the Barents Sea samples into algal and bottom ones. Since fouling substrate was not taken into account during sampling, we predicted it based on the projective cover of algae at the sampling site. Thirdly, we do not know whether the two species are non-randomly distributed across bottom and algal substrates in the sublittoral, where fucoids are replaced by kelps. </w:t>
      </w:r>
      <w:r>
        <w:rPr>
          <w:color w:val="FF0000"/>
          <w:lang w:val="en-US"/>
        </w:rPr>
        <w:t xml:space="preserve">The fourth reason could be a narrow variation of </w:t>
      </w:r>
      <w:r>
        <w:rPr>
          <w:i/>
          <w:color w:val="FF0000"/>
          <w:lang w:val="en-US"/>
        </w:rPr>
        <w:t>DistPort</w:t>
      </w:r>
      <w:r>
        <w:rPr>
          <w:color w:val="FF0000"/>
          <w:lang w:val="en-US"/>
        </w:rPr>
        <w:t xml:space="preserve">, </w:t>
      </w:r>
      <w:r>
        <w:rPr>
          <w:i/>
          <w:color w:val="FF0000"/>
          <w:lang w:val="en-US"/>
        </w:rPr>
        <w:t>DistRiver</w:t>
      </w:r>
      <w:r>
        <w:rPr>
          <w:color w:val="FF0000"/>
          <w:lang w:val="en-US"/>
        </w:rPr>
        <w:t xml:space="preserve">, and </w:t>
      </w:r>
      <w:r>
        <w:rPr>
          <w:i/>
          <w:color w:val="FF0000"/>
          <w:lang w:val="en-US"/>
        </w:rPr>
        <w:t>Fetch</w:t>
      </w:r>
      <w:r>
        <w:rPr>
          <w:color w:val="FF0000"/>
          <w:lang w:val="en-US"/>
        </w:rPr>
        <w:t xml:space="preserve"> in the small Tyuva Inlet in comparison with the Kandalaksha Bay. </w:t>
      </w:r>
    </w:p>
    <w:p w14:paraId="6FD21631">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Finally, the fact that SDM tended to overestimate </w:t>
      </w:r>
      <w:r>
        <w:rPr>
          <w:i/>
          <w:color w:val="000000"/>
          <w:lang w:val="en-US"/>
        </w:rPr>
        <w:t>Ptros</w:t>
      </w:r>
      <w:r>
        <w:rPr>
          <w:color w:val="000000"/>
          <w:lang w:val="en-US"/>
        </w:rPr>
        <w:t xml:space="preserve"> in the Barents Sea data (false positive predictions) is consistent with the observation that the proportion of </w:t>
      </w:r>
      <w:r>
        <w:rPr>
          <w:i/>
          <w:color w:val="000000"/>
          <w:lang w:val="en-US"/>
        </w:rPr>
        <w:t>MT</w:t>
      </w:r>
      <w:r>
        <w:rPr>
          <w:color w:val="000000"/>
          <w:lang w:val="en-US"/>
        </w:rPr>
        <w:t xml:space="preserve"> has been declining in the study area in the 2010s under seemingly stable environmental conditions in terms of predictors included in our model (Marchenko et al. 2023</w:t>
      </w:r>
      <w:sdt>
        <w:sdtPr>
          <w:tag w:val="goog_rdk_357"/>
          <w:id w:val="-802621469"/>
        </w:sdtPr>
        <w:sdtContent/>
      </w:sdt>
      <w:r>
        <w:rPr>
          <w:color w:val="000000"/>
          <w:lang w:val="en-US"/>
        </w:rPr>
        <w:t xml:space="preserve">). This observation suggests the presence of some </w:t>
      </w:r>
      <w:sdt>
        <w:sdtPr>
          <w:tag w:val="goog_rdk_358"/>
          <w:id w:val="45112915"/>
        </w:sdtPr>
        <w:sdtContent/>
      </w:sdt>
      <w:r>
        <w:rPr>
          <w:color w:val="000000"/>
          <w:lang w:val="en-US"/>
        </w:rPr>
        <w:t xml:space="preserve">yet </w:t>
      </w:r>
      <w:r>
        <w:rPr>
          <w:strike/>
          <w:color w:val="000000"/>
          <w:highlight w:val="yellow"/>
          <w:lang w:val="en-US"/>
        </w:rPr>
        <w:t xml:space="preserve">unknown </w:t>
      </w:r>
      <w:r>
        <w:rPr>
          <w:color w:val="FF0000"/>
          <w:lang w:val="en-US"/>
        </w:rPr>
        <w:t xml:space="preserve">unstudied </w:t>
      </w:r>
      <w:r>
        <w:rPr>
          <w:color w:val="000000"/>
          <w:lang w:val="en-US"/>
        </w:rPr>
        <w:t xml:space="preserve">factors regulating the taxonomic </w:t>
      </w:r>
      <w:sdt>
        <w:sdtPr>
          <w:tag w:val="goog_rdk_359"/>
          <w:id w:val="225806438"/>
        </w:sdtPr>
        <w:sdtContent/>
      </w:sdt>
      <w:r>
        <w:rPr>
          <w:color w:val="000000"/>
          <w:lang w:val="en-US"/>
        </w:rPr>
        <w:t>structure</w:t>
      </w:r>
      <w:bookmarkStart w:id="10" w:name="bookmark=id.17dp8vu" w:colFirst="0" w:colLast="0"/>
      <w:bookmarkEnd w:id="10"/>
      <w:r>
        <w:rPr>
          <w:color w:val="000000"/>
          <w:lang w:val="en-US"/>
        </w:rPr>
        <w:t>.</w:t>
      </w:r>
    </w:p>
    <w:p w14:paraId="69AA41FF">
      <w:pPr>
        <w:keepNext/>
        <w:pBdr>
          <w:top w:val="none" w:color="auto" w:sz="0" w:space="0"/>
          <w:left w:val="none" w:color="auto" w:sz="0" w:space="0"/>
          <w:bottom w:val="none" w:color="auto" w:sz="0" w:space="0"/>
          <w:right w:val="none" w:color="auto" w:sz="0" w:space="0"/>
          <w:between w:val="none" w:color="auto" w:sz="0" w:space="0"/>
        </w:pBdr>
        <w:spacing w:before="240" w:after="60"/>
        <w:ind w:left="0" w:hanging="2"/>
        <w:jc w:val="left"/>
        <w:rPr>
          <w:i/>
          <w:color w:val="000000"/>
          <w:lang w:val="en-US"/>
        </w:rPr>
      </w:pPr>
      <w:r>
        <w:rPr>
          <w:i/>
          <w:color w:val="000000"/>
          <w:lang w:val="en-US"/>
        </w:rPr>
        <w:t>4.3 Ecological niche partitioning between MT and ME in the Kola contact zone as compared to other zones</w:t>
      </w:r>
    </w:p>
    <w:p w14:paraId="43B2B891">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Blue mussels are a challenging model for studying ecological niche partitioning between </w:t>
      </w:r>
      <w:r>
        <w:rPr>
          <w:strike/>
          <w:color w:val="000000"/>
          <w:highlight w:val="yellow"/>
          <w:lang w:val="en-US"/>
        </w:rPr>
        <w:t>“cryptic”</w:t>
      </w:r>
      <w:r>
        <w:rPr>
          <w:color w:val="000000"/>
          <w:lang w:val="en-US"/>
        </w:rPr>
        <w:t xml:space="preserve"> </w:t>
      </w:r>
      <w:r>
        <w:rPr>
          <w:color w:val="FF0000"/>
          <w:lang w:val="en-US"/>
        </w:rPr>
        <w:t>cryptic</w:t>
      </w:r>
      <w:r>
        <w:rPr>
          <w:lang w:val="en-US"/>
        </w:rPr>
        <w:t xml:space="preserve"> </w:t>
      </w:r>
      <w:r>
        <w:rPr>
          <w:color w:val="000000"/>
          <w:lang w:val="en-US"/>
        </w:rPr>
        <w:t xml:space="preserve">species in sympatry due to their wide distribution, biogeographic history and hybridization. </w:t>
      </w:r>
      <w:r>
        <w:rPr>
          <w:i/>
          <w:color w:val="000000"/>
          <w:lang w:val="en-US"/>
        </w:rPr>
        <w:t>ME</w:t>
      </w:r>
      <w:r>
        <w:rPr>
          <w:color w:val="000000"/>
          <w:lang w:val="en-US"/>
        </w:rPr>
        <w:t xml:space="preserve"> and </w:t>
      </w:r>
      <w:r>
        <w:rPr>
          <w:i/>
          <w:color w:val="000000"/>
          <w:lang w:val="en-US"/>
        </w:rPr>
        <w:t>MT</w:t>
      </w:r>
      <w:r>
        <w:rPr>
          <w:color w:val="000000"/>
          <w:lang w:val="en-US"/>
        </w:rPr>
        <w:t xml:space="preserve"> play similar ecological roles in their native oceans, Atlantic and Pacific, respectively (compare Commito &amp; Dankers 2001 and Bodkin et al. 2018) and </w:t>
      </w:r>
      <w:r>
        <w:rPr>
          <w:strike/>
          <w:color w:val="000000"/>
          <w:highlight w:val="yellow"/>
          <w:lang w:val="en-US"/>
        </w:rPr>
        <w:t xml:space="preserve">therefore </w:t>
      </w:r>
      <w:bookmarkStart w:id="11" w:name="_Hlk195197665"/>
      <w:r>
        <w:rPr>
          <w:color w:val="000000"/>
          <w:lang w:val="en-US"/>
        </w:rPr>
        <w:t xml:space="preserve">may inherently have </w:t>
      </w:r>
      <w:r>
        <w:rPr>
          <w:strike/>
          <w:color w:val="000000"/>
          <w:highlight w:val="yellow"/>
          <w:lang w:val="en-US"/>
        </w:rPr>
        <w:t xml:space="preserve">strongly </w:t>
      </w:r>
      <w:r>
        <w:rPr>
          <w:color w:val="000000"/>
          <w:lang w:val="en-US"/>
        </w:rPr>
        <w:t>overlapping fundamental ecological niches.</w:t>
      </w:r>
      <w:bookmarkEnd w:id="11"/>
      <w:r>
        <w:rPr>
          <w:color w:val="000000"/>
          <w:lang w:val="en-US"/>
        </w:rPr>
        <w:t xml:space="preserve"> Contact zones between these species in the Atlantic can be considered as ecological (and evolutionary) </w:t>
      </w:r>
      <w:r>
        <w:rPr>
          <w:strike/>
          <w:color w:val="000000"/>
          <w:highlight w:val="yellow"/>
          <w:lang w:val="en-US"/>
        </w:rPr>
        <w:t>“experiments”</w:t>
      </w:r>
      <w:r>
        <w:rPr>
          <w:color w:val="000000"/>
          <w:lang w:val="en-US"/>
        </w:rPr>
        <w:t xml:space="preserve"> </w:t>
      </w:r>
      <w:r>
        <w:rPr>
          <w:color w:val="FF0000"/>
          <w:lang w:val="en-US"/>
        </w:rPr>
        <w:t>experiments</w:t>
      </w:r>
      <w:r>
        <w:rPr>
          <w:color w:val="000000"/>
          <w:lang w:val="en-US"/>
        </w:rPr>
        <w:t xml:space="preserve">, set in strikingly different environments (from Baltic to Spitsbergen) at different times (from late post-glacial to the historical period, Väinölä &amp; Strelkov 2011, Wenne et al. 2020, and references therein). The </w:t>
      </w:r>
      <w:r>
        <w:rPr>
          <w:strike/>
          <w:color w:val="000000"/>
          <w:highlight w:val="yellow"/>
          <w:lang w:val="en-US"/>
        </w:rPr>
        <w:t xml:space="preserve">“design” </w:t>
      </w:r>
      <w:r>
        <w:rPr>
          <w:color w:val="FF0000"/>
          <w:lang w:val="en-US"/>
        </w:rPr>
        <w:t xml:space="preserve"> design </w:t>
      </w:r>
      <w:r>
        <w:rPr>
          <w:color w:val="000000"/>
          <w:lang w:val="en-US"/>
        </w:rPr>
        <w:t xml:space="preserve">of these </w:t>
      </w:r>
      <w:r>
        <w:rPr>
          <w:strike/>
          <w:highlight w:val="yellow"/>
          <w:lang w:val="en-US"/>
        </w:rPr>
        <w:t>“experiments”</w:t>
      </w:r>
      <w:r>
        <w:rPr>
          <w:lang w:val="en-US"/>
        </w:rPr>
        <w:t xml:space="preserve"> </w:t>
      </w:r>
      <w:r>
        <w:rPr>
          <w:color w:val="FF0000"/>
          <w:lang w:val="en-US"/>
        </w:rPr>
        <w:t>experiments</w:t>
      </w:r>
      <w:r>
        <w:rPr>
          <w:color w:val="000000"/>
          <w:lang w:val="en-US"/>
        </w:rPr>
        <w:t xml:space="preserve"> was possibly different too, because in some zones the original settler could be </w:t>
      </w:r>
      <w:r>
        <w:rPr>
          <w:i/>
          <w:color w:val="000000"/>
          <w:lang w:val="en-US"/>
        </w:rPr>
        <w:t>ME</w:t>
      </w:r>
      <w:r>
        <w:rPr>
          <w:color w:val="000000"/>
          <w:lang w:val="en-US"/>
        </w:rPr>
        <w:t xml:space="preserve"> and in others, </w:t>
      </w:r>
      <w:r>
        <w:rPr>
          <w:i/>
          <w:color w:val="000000"/>
          <w:lang w:val="en-US"/>
        </w:rPr>
        <w:t>MT</w:t>
      </w:r>
      <w:r>
        <w:rPr>
          <w:color w:val="000000"/>
          <w:lang w:val="en-US"/>
        </w:rPr>
        <w:t>. In addition, competition (</w:t>
      </w:r>
      <w:r>
        <w:rPr>
          <w:strike/>
          <w:color w:val="000000"/>
          <w:highlight w:val="yellow"/>
          <w:lang w:val="en-US"/>
        </w:rPr>
        <w:t>“ecological character displacement”</w:t>
      </w:r>
      <w:r>
        <w:rPr>
          <w:lang w:val="en-US"/>
        </w:rPr>
        <w:t xml:space="preserve"> </w:t>
      </w:r>
      <w:r>
        <w:rPr>
          <w:color w:val="FF0000"/>
          <w:lang w:val="en-US"/>
        </w:rPr>
        <w:t>ecological character displacement</w:t>
      </w:r>
      <w:r>
        <w:rPr>
          <w:color w:val="000000"/>
          <w:lang w:val="en-US"/>
        </w:rPr>
        <w:t>, Pfennig &amp; Pfennig 2009), hybridization (</w:t>
      </w:r>
      <w:r>
        <w:rPr>
          <w:strike/>
          <w:color w:val="000000"/>
          <w:highlight w:val="yellow"/>
          <w:lang w:val="en-US"/>
        </w:rPr>
        <w:t xml:space="preserve">“reinforcement of prezygotic reproductive isolation” </w:t>
      </w:r>
      <w:r>
        <w:rPr>
          <w:lang w:val="en-US"/>
        </w:rPr>
        <w:t xml:space="preserve"> </w:t>
      </w:r>
      <w:r>
        <w:rPr>
          <w:color w:val="FF0000"/>
          <w:lang w:val="en-US"/>
        </w:rPr>
        <w:t>reinforcement of prezygotic reproductive isolation</w:t>
      </w:r>
      <w:r>
        <w:rPr>
          <w:color w:val="000000"/>
          <w:lang w:val="en-US"/>
        </w:rPr>
        <w:t xml:space="preserve">, </w:t>
      </w:r>
      <w:r>
        <w:rPr>
          <w:color w:val="000000"/>
          <w:highlight w:val="yellow"/>
          <w:lang w:val="en-US"/>
        </w:rPr>
        <w:t xml:space="preserve"> </w:t>
      </w:r>
      <w:r>
        <w:rPr>
          <w:color w:val="000000"/>
          <w:lang w:val="en-US"/>
        </w:rPr>
        <w:t>Lukhtanov 2011) and introgression (</w:t>
      </w:r>
      <w:r>
        <w:rPr>
          <w:strike/>
          <w:color w:val="000000"/>
          <w:highlight w:val="yellow"/>
          <w:lang w:val="en-US"/>
        </w:rPr>
        <w:t xml:space="preserve">“adaptive introgression” </w:t>
      </w:r>
      <w:r>
        <w:rPr>
          <w:color w:val="FF0000"/>
          <w:lang w:val="en-US"/>
        </w:rPr>
        <w:t>adaptive introgression</w:t>
      </w:r>
      <w:r>
        <w:rPr>
          <w:color w:val="000000"/>
          <w:lang w:val="en-US"/>
        </w:rPr>
        <w:t xml:space="preserve">, Hedrick 2013) could influence the divergence of their ecological phenotypes differently in different zones. These considerations suggest that the zones should differ, and this hypothesis has been a recurrent theme in genetic research on blue mussel contact zones (Riginos &amp; Cunningham 2005, Bierne et al. 2011, Fraı̈sse et al. 2016). Nevertheless, we believe that the differences between </w:t>
      </w:r>
      <w:r>
        <w:rPr>
          <w:strike/>
          <w:color w:val="000000"/>
          <w:highlight w:val="yellow"/>
          <w:lang w:val="en-US"/>
        </w:rPr>
        <w:t>these two</w:t>
      </w:r>
      <w:r>
        <w:rPr>
          <w:color w:val="000000"/>
          <w:highlight w:val="yellow"/>
          <w:lang w:val="en-US"/>
        </w:rPr>
        <w:t xml:space="preserve"> </w:t>
      </w:r>
      <w:r>
        <w:rPr>
          <w:i/>
          <w:color w:val="FF0000"/>
          <w:lang w:val="en-US"/>
        </w:rPr>
        <w:t>ME</w:t>
      </w:r>
      <w:r>
        <w:rPr>
          <w:color w:val="FF0000"/>
          <w:lang w:val="en-US"/>
        </w:rPr>
        <w:t xml:space="preserve"> and </w:t>
      </w:r>
      <w:r>
        <w:rPr>
          <w:i/>
          <w:color w:val="FF0000"/>
          <w:lang w:val="en-US"/>
        </w:rPr>
        <w:t xml:space="preserve">MT </w:t>
      </w:r>
      <w:sdt>
        <w:sdtPr>
          <w:tag w:val="goog_rdk_360"/>
          <w:id w:val="-1167624305"/>
          <w:showingPlcHdr/>
        </w:sdtPr>
        <w:sdtContent>
          <w:r>
            <w:rPr>
              <w:lang w:val="en-US"/>
            </w:rPr>
            <w:t xml:space="preserve">     </w:t>
          </w:r>
        </w:sdtContent>
      </w:sdt>
      <w:r>
        <w:rPr>
          <w:color w:val="000000"/>
          <w:lang w:val="en-US"/>
        </w:rPr>
        <w:t xml:space="preserve">are more fundamental and </w:t>
      </w:r>
      <w:sdt>
        <w:sdtPr>
          <w:tag w:val="goog_rdk_361"/>
          <w:id w:val="-215047494"/>
          <w:showingPlcHdr/>
        </w:sdtPr>
        <w:sdtContent>
          <w:r>
            <w:rPr>
              <w:lang w:val="en-US"/>
            </w:rPr>
            <w:t xml:space="preserve">     </w:t>
          </w:r>
        </w:sdtContent>
      </w:sdt>
      <w:r>
        <w:rPr>
          <w:color w:val="000000"/>
          <w:lang w:val="en-US"/>
        </w:rPr>
        <w:t xml:space="preserve">that conspecific ecological </w:t>
      </w:r>
      <w:sdt>
        <w:sdtPr>
          <w:tag w:val="goog_rdk_362"/>
          <w:id w:val="692196351"/>
        </w:sdtPr>
        <w:sdtContent/>
      </w:sdt>
      <w:r>
        <w:rPr>
          <w:color w:val="000000"/>
          <w:lang w:val="en-US"/>
        </w:rPr>
        <w:t xml:space="preserve">phenotypes </w:t>
      </w:r>
      <w:sdt>
        <w:sdtPr>
          <w:tag w:val="goog_rdk_363"/>
          <w:id w:val="-1470812383"/>
          <w:showingPlcHdr/>
        </w:sdtPr>
        <w:sdtContent>
          <w:r>
            <w:rPr>
              <w:lang w:val="en-US"/>
            </w:rPr>
            <w:t xml:space="preserve">     </w:t>
          </w:r>
        </w:sdtContent>
      </w:sdt>
      <w:r>
        <w:rPr>
          <w:color w:val="000000"/>
          <w:lang w:val="en-US"/>
        </w:rPr>
        <w:t>in different zones should</w:t>
      </w:r>
      <w:sdt>
        <w:sdtPr>
          <w:tag w:val="goog_rdk_364"/>
          <w:id w:val="1416825567"/>
        </w:sdtPr>
        <w:sdtContent>
          <w:r>
            <w:rPr>
              <w:color w:val="000000"/>
              <w:lang w:val="en-US"/>
            </w:rPr>
            <w:t xml:space="preserve"> thus</w:t>
          </w:r>
        </w:sdtContent>
      </w:sdt>
      <w:r>
        <w:rPr>
          <w:color w:val="000000"/>
          <w:lang w:val="en-US"/>
        </w:rPr>
        <w:t xml:space="preserve"> be similar, producing comparable patterns in species distributions. Some results of this study support this </w:t>
      </w:r>
      <w:sdt>
        <w:sdtPr>
          <w:tag w:val="goog_rdk_365"/>
          <w:id w:val="1685632186"/>
        </w:sdtPr>
        <w:sdtContent/>
      </w:sdt>
      <w:r>
        <w:rPr>
          <w:color w:val="000000"/>
          <w:lang w:val="en-US"/>
        </w:rPr>
        <w:t>hypothesis.</w:t>
      </w:r>
    </w:p>
    <w:p w14:paraId="3A5F5FDA">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The observation that </w:t>
      </w:r>
      <w:r>
        <w:rPr>
          <w:i/>
          <w:color w:val="000000"/>
          <w:lang w:val="en-US"/>
        </w:rPr>
        <w:t>MT</w:t>
      </w:r>
      <w:r>
        <w:rPr>
          <w:color w:val="000000"/>
          <w:lang w:val="en-US"/>
        </w:rPr>
        <w:t xml:space="preserve"> frequency is elevated </w:t>
      </w:r>
      <w:sdt>
        <w:sdtPr>
          <w:tag w:val="goog_rdk_366"/>
          <w:id w:val="-1311321142"/>
        </w:sdtPr>
        <w:sdtContent/>
      </w:sdt>
      <w:r>
        <w:rPr>
          <w:color w:val="000000"/>
          <w:lang w:val="en-US"/>
        </w:rPr>
        <w:t xml:space="preserve">in low-salinity habitats not only in the Baltic but also in the White Sea seems to resolve the old conundrum about seemingly contrasting salinity adaptations of the Baltic and other Atlantic </w:t>
      </w:r>
      <w:r>
        <w:rPr>
          <w:i/>
          <w:color w:val="000000"/>
          <w:lang w:val="en-US"/>
        </w:rPr>
        <w:t>MT</w:t>
      </w:r>
      <w:r>
        <w:rPr>
          <w:color w:val="000000"/>
          <w:lang w:val="en-US"/>
        </w:rPr>
        <w:t xml:space="preserve"> populations (e.g. Riginos &amp; Cunningham 2005, Katolikova et al. 2016, see also above). Further, an increased </w:t>
      </w:r>
      <w:r>
        <w:rPr>
          <w:i/>
          <w:color w:val="000000"/>
          <w:lang w:val="en-US"/>
        </w:rPr>
        <w:t>MT</w:t>
      </w:r>
      <w:r>
        <w:rPr>
          <w:color w:val="000000"/>
          <w:lang w:val="en-US"/>
        </w:rPr>
        <w:t xml:space="preserve"> frequency has been repeatedly observed in calm and freshened waters e.g. in the tops of fjords near Bergen in Norway (Ridgway &amp; Nævdal 2004) and Uummannaq in Greenland (Wenne et al. 2020) and in Loch Etive in Scotland (Beaumont et al. 2008), which is hardly a coincidence. Our observations indicate that this combination of weak surf and low salinity is also favorable for </w:t>
      </w:r>
      <w:r>
        <w:rPr>
          <w:i/>
          <w:color w:val="000000"/>
          <w:lang w:val="en-US"/>
        </w:rPr>
        <w:t>MT</w:t>
      </w:r>
      <w:r>
        <w:rPr>
          <w:color w:val="000000"/>
          <w:lang w:val="en-US"/>
        </w:rPr>
        <w:t xml:space="preserve"> in the White Sea.</w:t>
      </w:r>
    </w:p>
    <w:p w14:paraId="77ED0B7A">
      <w:pPr>
        <w:pBdr>
          <w:top w:val="none" w:color="auto" w:sz="0" w:space="0"/>
          <w:left w:val="none" w:color="auto" w:sz="0" w:space="0"/>
          <w:bottom w:val="none" w:color="auto" w:sz="0" w:space="0"/>
          <w:right w:val="none" w:color="auto" w:sz="0" w:space="0"/>
          <w:between w:val="none" w:color="auto" w:sz="0" w:space="0"/>
        </w:pBdr>
        <w:ind w:left="0" w:hanging="2"/>
        <w:rPr>
          <w:color w:val="FF0000"/>
          <w:lang w:val="en-US"/>
        </w:rPr>
      </w:pPr>
      <w:r>
        <w:rPr>
          <w:strike/>
          <w:color w:val="000000"/>
          <w:highlight w:val="yellow"/>
          <w:lang w:val="en-US"/>
        </w:rPr>
        <w:t xml:space="preserve">No non-random relationship between the distribution of </w:t>
      </w:r>
      <w:r>
        <w:rPr>
          <w:i/>
          <w:strike/>
          <w:color w:val="000000"/>
          <w:highlight w:val="yellow"/>
          <w:lang w:val="en-US"/>
        </w:rPr>
        <w:t>ME</w:t>
      </w:r>
      <w:r>
        <w:rPr>
          <w:strike/>
          <w:color w:val="000000"/>
          <w:highlight w:val="yellow"/>
          <w:lang w:val="en-US"/>
        </w:rPr>
        <w:t xml:space="preserve"> and </w:t>
      </w:r>
      <w:r>
        <w:rPr>
          <w:i/>
          <w:strike/>
          <w:color w:val="000000"/>
          <w:highlight w:val="yellow"/>
          <w:lang w:val="en-US"/>
        </w:rPr>
        <w:t>MT</w:t>
      </w:r>
      <w:r>
        <w:rPr>
          <w:strike/>
          <w:color w:val="000000"/>
          <w:highlight w:val="yellow"/>
          <w:lang w:val="en-US"/>
        </w:rPr>
        <w:t xml:space="preserve"> and any of the predictors </w:t>
      </w:r>
      <w:sdt>
        <w:sdtPr>
          <w:tag w:val="goog_rdk_367"/>
          <w:id w:val="328258688"/>
        </w:sdtPr>
        <w:sdtContent/>
      </w:sdt>
      <w:r>
        <w:rPr>
          <w:strike/>
          <w:color w:val="000000"/>
          <w:highlight w:val="yellow"/>
          <w:lang w:val="en-US"/>
        </w:rPr>
        <w:t>significant in the White Sea has been convincingly demonstrated in other contact zones, with the exception of salinity in the Baltic contact zone.</w:t>
      </w:r>
      <w:r>
        <w:rPr>
          <w:strike/>
          <w:color w:val="000000"/>
          <w:lang w:val="en-US"/>
        </w:rPr>
        <w:t xml:space="preserve"> </w:t>
      </w:r>
      <w:r>
        <w:rPr>
          <w:color w:val="FF0000"/>
          <w:lang w:val="en-US"/>
        </w:rPr>
        <w:t xml:space="preserve">With the exception of salinity in the Baltic, none of the predictors affecting segregation of </w:t>
      </w:r>
      <w:r>
        <w:rPr>
          <w:i/>
          <w:color w:val="FF0000"/>
          <w:lang w:val="en-US"/>
        </w:rPr>
        <w:t>ME</w:t>
      </w:r>
      <w:r>
        <w:rPr>
          <w:color w:val="FF0000"/>
          <w:lang w:val="en-US"/>
        </w:rPr>
        <w:t xml:space="preserve"> and </w:t>
      </w:r>
      <w:r>
        <w:rPr>
          <w:i/>
          <w:color w:val="FF0000"/>
          <w:lang w:val="en-US"/>
        </w:rPr>
        <w:t xml:space="preserve">MT </w:t>
      </w:r>
      <w:r>
        <w:rPr>
          <w:color w:val="FF0000"/>
          <w:lang w:val="en-US"/>
        </w:rPr>
        <w:t xml:space="preserve">in the White Sea have been convincingly shown to act in other contact zones. </w:t>
      </w:r>
      <w:r>
        <w:rPr>
          <w:color w:val="000000"/>
          <w:lang w:val="en-US"/>
        </w:rPr>
        <w:t xml:space="preserve">Data on surf are inconsistent (compare Bates &amp; Innes 1995, Comesaña et al. 1999, Tam &amp; Scrosati 2014 and this study), </w:t>
      </w:r>
      <w:sdt>
        <w:sdtPr>
          <w:tag w:val="goog_rdk_368"/>
          <w:id w:val="1350836864"/>
          <w:showingPlcHdr/>
        </w:sdtPr>
        <w:sdtContent>
          <w:r>
            <w:rPr>
              <w:lang w:val="en-US"/>
            </w:rPr>
            <w:t xml:space="preserve">     </w:t>
          </w:r>
        </w:sdtContent>
      </w:sdt>
      <w:sdt>
        <w:sdtPr>
          <w:tag w:val="goog_rdk_369"/>
          <w:id w:val="-968969572"/>
        </w:sdtPr>
        <w:sdtContent>
          <w:r>
            <w:rPr>
              <w:color w:val="FF0000"/>
              <w:lang w:val="en-US"/>
            </w:rPr>
            <w:t xml:space="preserve">and </w:t>
          </w:r>
        </w:sdtContent>
      </w:sdt>
      <w:r>
        <w:rPr>
          <w:color w:val="000000"/>
          <w:lang w:val="en-US"/>
        </w:rPr>
        <w:t xml:space="preserve">data on </w:t>
      </w:r>
      <w:sdt>
        <w:sdtPr>
          <w:tag w:val="goog_rdk_370"/>
          <w:id w:val="1807587942"/>
          <w:showingPlcHdr/>
        </w:sdtPr>
        <w:sdtContent>
          <w:r>
            <w:rPr>
              <w:lang w:val="en-US"/>
            </w:rPr>
            <w:t xml:space="preserve">     </w:t>
          </w:r>
        </w:sdtContent>
      </w:sdt>
      <w:r>
        <w:rPr>
          <w:color w:val="000000"/>
          <w:lang w:val="en-US"/>
        </w:rPr>
        <w:t>substrates are</w:t>
      </w:r>
      <w:sdt>
        <w:sdtPr>
          <w:tag w:val="goog_rdk_371"/>
          <w:id w:val="-1608122464"/>
          <w:showingPlcHdr/>
        </w:sdtPr>
        <w:sdtContent>
          <w:r>
            <w:rPr>
              <w:lang w:val="en-US"/>
            </w:rPr>
            <w:t xml:space="preserve">     </w:t>
          </w:r>
        </w:sdtContent>
      </w:sdt>
      <w:r>
        <w:rPr>
          <w:color w:val="000000"/>
          <w:lang w:val="en-US"/>
        </w:rPr>
        <w:t xml:space="preserve"> absent.</w:t>
      </w:r>
      <w:r>
        <w:rPr>
          <w:strike/>
          <w:color w:val="000000"/>
          <w:highlight w:val="yellow"/>
          <w:lang w:val="en-US"/>
        </w:rPr>
        <w:t xml:space="preserve"> If our assumption is correct and the diverging preferences of </w:t>
      </w:r>
      <w:r>
        <w:rPr>
          <w:i/>
          <w:strike/>
          <w:color w:val="000000"/>
          <w:highlight w:val="yellow"/>
          <w:lang w:val="en-US"/>
        </w:rPr>
        <w:t>ME</w:t>
      </w:r>
      <w:r>
        <w:rPr>
          <w:strike/>
          <w:color w:val="000000"/>
          <w:highlight w:val="yellow"/>
          <w:lang w:val="en-US"/>
        </w:rPr>
        <w:t xml:space="preserve"> and </w:t>
      </w:r>
      <w:r>
        <w:rPr>
          <w:i/>
          <w:strike/>
          <w:color w:val="000000"/>
          <w:highlight w:val="yellow"/>
          <w:lang w:val="en-US"/>
        </w:rPr>
        <w:t>MT</w:t>
      </w:r>
      <w:r>
        <w:rPr>
          <w:strike/>
          <w:color w:val="000000"/>
          <w:highlight w:val="yellow"/>
          <w:lang w:val="en-US"/>
        </w:rPr>
        <w:t xml:space="preserve"> for sites differing as to surf and substrates are associated with the differences in their morphology and behavior (see above), then these differences should be manifested universally</w:t>
      </w:r>
      <w:sdt>
        <w:sdtPr>
          <w:tag w:val="goog_rdk_372"/>
          <w:id w:val="455224039"/>
        </w:sdtPr>
        <w:sdtContent/>
      </w:sdt>
      <w:r>
        <w:rPr>
          <w:strike/>
          <w:color w:val="000000"/>
          <w:highlight w:val="yellow"/>
          <w:lang w:val="en-US"/>
        </w:rPr>
        <w:t xml:space="preserve">. </w:t>
      </w:r>
      <w:r>
        <w:rPr>
          <w:color w:val="FF0000"/>
          <w:lang w:val="en-US"/>
        </w:rPr>
        <w:t xml:space="preserve">If different preferences of </w:t>
      </w:r>
      <w:r>
        <w:rPr>
          <w:i/>
          <w:color w:val="FF0000"/>
          <w:lang w:val="en-US"/>
        </w:rPr>
        <w:t>ME</w:t>
      </w:r>
      <w:r>
        <w:rPr>
          <w:color w:val="FF0000"/>
          <w:lang w:val="en-US"/>
        </w:rPr>
        <w:t xml:space="preserve"> and </w:t>
      </w:r>
      <w:r>
        <w:rPr>
          <w:i/>
          <w:color w:val="FF0000"/>
          <w:lang w:val="en-US"/>
        </w:rPr>
        <w:t>MT</w:t>
      </w:r>
      <w:r>
        <w:rPr>
          <w:color w:val="FF0000"/>
          <w:lang w:val="en-US"/>
        </w:rPr>
        <w:t xml:space="preserve"> for surf level and substrates are indeed associated with their morphological and behavioral differences (Katolikova et al. 2016; this study), these preferences should be omnipresent. Ad hoc studies in other contact zones might throw light on this matter. </w:t>
      </w:r>
      <w:r>
        <w:rPr>
          <w:strike/>
          <w:color w:val="000000"/>
          <w:highlight w:val="yellow"/>
          <w:lang w:val="en-US"/>
        </w:rPr>
        <w:t>The intriguing differences between these species in stress tolerance, particularly to anthropogenic pollution (as in harbors), also remain unexplained (see discussion in Brooks et al. 2015 and Beyer et al. 2017).</w:t>
      </w:r>
      <w:r>
        <w:rPr>
          <w:strike/>
          <w:highlight w:val="yellow"/>
          <w:lang w:val="en-US"/>
        </w:rPr>
        <w:t xml:space="preserve"> </w:t>
      </w:r>
      <w:r>
        <w:rPr>
          <w:color w:val="FF0000"/>
          <w:lang w:val="en-US"/>
        </w:rPr>
        <w:t xml:space="preserve"> It would also be interesting to examine the differences between </w:t>
      </w:r>
      <w:r>
        <w:rPr>
          <w:i/>
          <w:color w:val="FF0000"/>
          <w:lang w:val="en-US"/>
        </w:rPr>
        <w:t>ME</w:t>
      </w:r>
      <w:r>
        <w:rPr>
          <w:color w:val="FF0000"/>
          <w:lang w:val="en-US"/>
        </w:rPr>
        <w:t xml:space="preserve"> and </w:t>
      </w:r>
      <w:r>
        <w:rPr>
          <w:i/>
          <w:color w:val="FF0000"/>
          <w:lang w:val="en-US"/>
        </w:rPr>
        <w:t>MT</w:t>
      </w:r>
      <w:r>
        <w:rPr>
          <w:color w:val="FF0000"/>
          <w:lang w:val="en-US"/>
        </w:rPr>
        <w:t xml:space="preserve"> in tolerance to stress, particularly anthropogenic pollution, e.g. in harbors (see discussion in Brooks et al. 2015 and Beyer et al. 2017). </w:t>
      </w:r>
    </w:p>
    <w:p w14:paraId="5BDE4CFE">
      <w:pPr>
        <w:pBdr>
          <w:top w:val="none" w:color="auto" w:sz="0" w:space="0"/>
          <w:left w:val="none" w:color="auto" w:sz="0" w:space="0"/>
          <w:bottom w:val="none" w:color="auto" w:sz="0" w:space="0"/>
          <w:right w:val="none" w:color="auto" w:sz="0" w:space="0"/>
          <w:between w:val="none" w:color="auto" w:sz="0" w:space="0"/>
        </w:pBdr>
        <w:ind w:left="0" w:hanging="2"/>
        <w:rPr>
          <w:strike/>
          <w:color w:val="000000"/>
          <w:lang w:val="en-US"/>
        </w:rPr>
      </w:pPr>
      <w:r>
        <w:rPr>
          <w:strike/>
          <w:color w:val="000000"/>
          <w:highlight w:val="yellow"/>
          <w:lang w:val="en-US"/>
        </w:rPr>
        <w:t xml:space="preserve">The classical review on the divergence of ecological niches of </w:t>
      </w:r>
      <w:r>
        <w:rPr>
          <w:i/>
          <w:strike/>
          <w:color w:val="000000"/>
          <w:highlight w:val="yellow"/>
          <w:lang w:val="en-US"/>
        </w:rPr>
        <w:t>ME</w:t>
      </w:r>
      <w:r>
        <w:rPr>
          <w:strike/>
          <w:color w:val="000000"/>
          <w:highlight w:val="yellow"/>
          <w:lang w:val="en-US"/>
        </w:rPr>
        <w:t xml:space="preserve"> and </w:t>
      </w:r>
      <w:r>
        <w:rPr>
          <w:i/>
          <w:strike/>
          <w:color w:val="000000"/>
          <w:highlight w:val="yellow"/>
          <w:lang w:val="en-US"/>
        </w:rPr>
        <w:t>MT</w:t>
      </w:r>
      <w:r>
        <w:rPr>
          <w:strike/>
          <w:color w:val="000000"/>
          <w:highlight w:val="yellow"/>
          <w:lang w:val="en-US"/>
        </w:rPr>
        <w:t xml:space="preserve"> in different contact zones (Riginos &amp; Cunningham 2005) is already 20 years old. The time is obviously ripe for a new survey, and our observations from the Kola zone may prove useful</w:t>
      </w:r>
      <w:sdt>
        <w:sdtPr>
          <w:tag w:val="goog_rdk_373"/>
          <w:id w:val="-1267227688"/>
        </w:sdtPr>
        <w:sdtContent/>
      </w:sdt>
      <w:r>
        <w:rPr>
          <w:strike/>
          <w:color w:val="000000"/>
          <w:highlight w:val="yellow"/>
          <w:lang w:val="en-US"/>
        </w:rPr>
        <w:t>.</w:t>
      </w:r>
      <w:bookmarkStart w:id="12" w:name="bookmark=id.3rdcrjn" w:colFirst="0" w:colLast="0"/>
      <w:bookmarkEnd w:id="12"/>
    </w:p>
    <w:p w14:paraId="7A3C87E8">
      <w:pPr>
        <w:keepNext/>
        <w:pBdr>
          <w:top w:val="none" w:color="auto" w:sz="0" w:space="0"/>
          <w:left w:val="none" w:color="auto" w:sz="0" w:space="0"/>
          <w:bottom w:val="none" w:color="auto" w:sz="0" w:space="0"/>
          <w:right w:val="none" w:color="auto" w:sz="0" w:space="0"/>
          <w:between w:val="none" w:color="auto" w:sz="0" w:space="0"/>
        </w:pBdr>
        <w:spacing w:before="240" w:after="60"/>
        <w:ind w:left="0" w:hanging="2"/>
        <w:jc w:val="left"/>
        <w:rPr>
          <w:i/>
          <w:color w:val="000000"/>
          <w:lang w:val="en-US"/>
        </w:rPr>
      </w:pPr>
      <w:r>
        <w:rPr>
          <w:i/>
          <w:color w:val="000000"/>
          <w:lang w:val="en-US"/>
        </w:rPr>
        <w:t>4.4 Strengths and weaknesses of our approaches to the study of sympatric mussels</w:t>
      </w:r>
    </w:p>
    <w:p w14:paraId="7F36D51A">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The methods </w:t>
      </w:r>
      <w:sdt>
        <w:sdtPr>
          <w:tag w:val="goog_rdk_374"/>
          <w:id w:val="-353196686"/>
          <w:showingPlcHdr/>
        </w:sdtPr>
        <w:sdtContent>
          <w:r>
            <w:rPr>
              <w:lang w:val="en-US"/>
            </w:rPr>
            <w:t xml:space="preserve">     </w:t>
          </w:r>
        </w:sdtContent>
      </w:sdt>
      <w:r>
        <w:rPr>
          <w:color w:val="000000"/>
          <w:lang w:val="en-US"/>
        </w:rPr>
        <w:t xml:space="preserve">used in our study have certain limitations. We identified the mussels </w:t>
      </w:r>
      <w:sdt>
        <w:sdtPr>
          <w:tag w:val="goog_rdk_375"/>
          <w:id w:val="1696110141"/>
          <w:showingPlcHdr/>
        </w:sdtPr>
        <w:sdtContent>
          <w:r>
            <w:rPr>
              <w:lang w:val="en-US"/>
            </w:rPr>
            <w:t xml:space="preserve">     </w:t>
          </w:r>
        </w:sdtContent>
      </w:sdt>
      <w:sdt>
        <w:sdtPr>
          <w:tag w:val="goog_rdk_376"/>
          <w:id w:val="26918697"/>
        </w:sdtPr>
        <w:sdtContent>
          <w:r>
            <w:rPr>
              <w:color w:val="000000"/>
              <w:lang w:val="en-US"/>
            </w:rPr>
            <w:t xml:space="preserve">with the help of </w:t>
          </w:r>
        </w:sdtContent>
      </w:sdt>
      <w:r>
        <w:rPr>
          <w:color w:val="000000"/>
          <w:lang w:val="en-US"/>
        </w:rPr>
        <w:t>the “morphotype test”</w:t>
      </w:r>
      <w:sdt>
        <w:sdtPr>
          <w:tag w:val="goog_rdk_377"/>
          <w:id w:val="-507365542"/>
        </w:sdtPr>
        <w:sdtContent>
          <w:r>
            <w:rPr>
              <w:color w:val="000000"/>
              <w:lang w:val="en-US"/>
            </w:rPr>
            <w:t>,</w:t>
          </w:r>
        </w:sdtContent>
      </w:sdt>
      <w:r>
        <w:rPr>
          <w:color w:val="000000"/>
          <w:lang w:val="en-US"/>
        </w:rPr>
        <w:t xml:space="preserve"> </w:t>
      </w:r>
      <w:sdt>
        <w:sdtPr>
          <w:tag w:val="goog_rdk_378"/>
          <w:id w:val="-678433368"/>
          <w:showingPlcHdr/>
        </w:sdtPr>
        <w:sdtContent>
          <w:r>
            <w:rPr>
              <w:lang w:val="en-US"/>
            </w:rPr>
            <w:t xml:space="preserve">     </w:t>
          </w:r>
        </w:sdtContent>
      </w:sdt>
      <w:r>
        <w:rPr>
          <w:strike/>
          <w:color w:val="000000"/>
          <w:highlight w:val="yellow"/>
          <w:lang w:val="en-US"/>
        </w:rPr>
        <w:t xml:space="preserve">works well in habitats with salinity below 25 ppt in the Kola contact zone (Khaitov et al. 2021) but </w:t>
      </w:r>
      <w:sdt>
        <w:sdtPr>
          <w:tag w:val="goog_rdk_379"/>
          <w:id w:val="-1560541058"/>
        </w:sdtPr>
        <w:sdtContent>
          <w:r>
            <w:rPr>
              <w:color w:val="FF0000"/>
              <w:lang w:val="en-US"/>
            </w:rPr>
            <w:t>which</w:t>
          </w:r>
          <w:r>
            <w:rPr>
              <w:strike/>
              <w:color w:val="FF0000"/>
              <w:lang w:val="en-US"/>
            </w:rPr>
            <w:t xml:space="preserve"> </w:t>
          </w:r>
        </w:sdtContent>
      </w:sdt>
      <w:r>
        <w:rPr>
          <w:color w:val="000000"/>
          <w:lang w:val="en-US"/>
        </w:rPr>
        <w:t xml:space="preserve">does not permit a direct assessment of species abundances </w:t>
      </w:r>
      <w:sdt>
        <w:sdtPr>
          <w:tag w:val="goog_rdk_380"/>
          <w:id w:val="61918034"/>
          <w:showingPlcHdr/>
        </w:sdtPr>
        <w:sdtContent>
          <w:r>
            <w:rPr>
              <w:lang w:val="en-US"/>
            </w:rPr>
            <w:t xml:space="preserve">     </w:t>
          </w:r>
        </w:sdtContent>
      </w:sdt>
      <w:sdt>
        <w:sdtPr>
          <w:tag w:val="goog_rdk_381"/>
          <w:id w:val="2047403798"/>
        </w:sdtPr>
        <w:sdtContent>
          <w:r>
            <w:rPr>
              <w:color w:val="000000"/>
              <w:lang w:val="en-US"/>
            </w:rPr>
            <w:t xml:space="preserve">and does not identify </w:t>
          </w:r>
        </w:sdtContent>
      </w:sdt>
      <w:r>
        <w:rPr>
          <w:color w:val="000000"/>
          <w:lang w:val="en-US"/>
        </w:rPr>
        <w:t>hybrids as a separate category</w:t>
      </w:r>
      <w:sdt>
        <w:sdtPr>
          <w:tag w:val="goog_rdk_382"/>
          <w:id w:val="-1432965346"/>
        </w:sdtPr>
        <w:sdtContent/>
      </w:sdt>
      <w:r>
        <w:rPr>
          <w:color w:val="000000"/>
          <w:lang w:val="en-US"/>
        </w:rPr>
        <w:t xml:space="preserve">. </w:t>
      </w:r>
      <w:r>
        <w:rPr>
          <w:strike/>
          <w:color w:val="000000"/>
          <w:highlight w:val="yellow"/>
          <w:lang w:val="en-US"/>
        </w:rPr>
        <w:t xml:space="preserve">The former limitation makes it difficult to account for the role of inter-species competition, which, judging from our experience with different substrates, is important. </w:t>
      </w:r>
      <w:sdt>
        <w:sdtPr>
          <w:tag w:val="goog_rdk_383"/>
          <w:id w:val="-2012667299"/>
          <w:showingPlcHdr/>
        </w:sdtPr>
        <w:sdtContent>
          <w:r>
            <w:rPr>
              <w:lang w:val="en-US"/>
            </w:rPr>
            <w:t xml:space="preserve">     </w:t>
          </w:r>
        </w:sdtContent>
      </w:sdt>
      <w:sdt>
        <w:sdtPr>
          <w:tag w:val="goog_rdk_384"/>
          <w:id w:val="-2053757777"/>
        </w:sdtPr>
        <w:sdtContent>
          <w:r>
            <w:rPr>
              <w:color w:val="000000"/>
              <w:lang w:val="en-US"/>
            </w:rPr>
            <w:t xml:space="preserve">The latter limitation is not particularly significant in the Kola zone, where hybrids are relatively scarce </w:t>
          </w:r>
          <w:r>
            <w:rPr>
              <w:color w:val="FF0000"/>
              <w:lang w:val="en-US"/>
            </w:rPr>
            <w:t xml:space="preserve">(Väinölä &amp; Strelkov 2011, Wenne et al. 2020), but may compromise studies in other contact zones, where </w:t>
          </w:r>
          <w:r>
            <w:rPr>
              <w:color w:val="000000"/>
              <w:lang w:val="en-US"/>
            </w:rPr>
            <w:t>hybrids may play an important ecological role (e.g. Schwartz et al. 2024).</w:t>
          </w:r>
          <w:r>
            <w:rPr>
              <w:color w:val="FF0000"/>
              <w:lang w:val="en-US"/>
            </w:rPr>
            <w:t xml:space="preserve"> </w:t>
          </w:r>
        </w:sdtContent>
      </w:sdt>
    </w:p>
    <w:p w14:paraId="759A302B">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Although </w:t>
      </w:r>
      <w:r>
        <w:rPr>
          <w:i/>
          <w:color w:val="000000"/>
          <w:lang w:val="en-US"/>
        </w:rPr>
        <w:t>ME</w:t>
      </w:r>
      <w:r>
        <w:rPr>
          <w:color w:val="000000"/>
          <w:lang w:val="en-US"/>
        </w:rPr>
        <w:t xml:space="preserve"> and </w:t>
      </w:r>
      <w:r>
        <w:rPr>
          <w:i/>
          <w:color w:val="000000"/>
          <w:lang w:val="en-US"/>
        </w:rPr>
        <w:t>MT</w:t>
      </w:r>
      <w:r>
        <w:rPr>
          <w:color w:val="000000"/>
          <w:lang w:val="en-US"/>
        </w:rPr>
        <w:t xml:space="preserve"> differ </w:t>
      </w:r>
      <w:sdt>
        <w:sdtPr>
          <w:tag w:val="goog_rdk_385"/>
          <w:id w:val="-1493870404"/>
          <w:showingPlcHdr/>
        </w:sdtPr>
        <w:sdtContent>
          <w:r>
            <w:rPr>
              <w:lang w:val="en-US"/>
            </w:rPr>
            <w:t xml:space="preserve">     </w:t>
          </w:r>
        </w:sdtContent>
      </w:sdt>
      <w:sdt>
        <w:sdtPr>
          <w:tag w:val="goog_rdk_386"/>
          <w:id w:val="1969077617"/>
        </w:sdtPr>
        <w:sdtContent>
          <w:r>
            <w:rPr>
              <w:color w:val="000000"/>
              <w:lang w:val="en-US"/>
            </w:rPr>
            <w:t xml:space="preserve">everywhere </w:t>
          </w:r>
        </w:sdtContent>
      </w:sdt>
      <w:r>
        <w:rPr>
          <w:color w:val="000000"/>
          <w:lang w:val="en-US"/>
        </w:rPr>
        <w:t xml:space="preserve">in morphotype frequencies, the magnitude of the differences varies between contact zones and between habitats with different salinities in the Arctic (Khaitov et al. 2021). This means that the “morphotype test” must be </w:t>
      </w:r>
      <w:sdt>
        <w:sdtPr>
          <w:tag w:val="goog_rdk_387"/>
          <w:id w:val="-86395420"/>
          <w:showingPlcHdr/>
        </w:sdtPr>
        <w:sdtContent>
          <w:r>
            <w:rPr>
              <w:lang w:val="en-US"/>
            </w:rPr>
            <w:t xml:space="preserve">     </w:t>
          </w:r>
        </w:sdtContent>
      </w:sdt>
      <w:r>
        <w:rPr>
          <w:color w:val="000000"/>
          <w:lang w:val="en-US"/>
        </w:rPr>
        <w:t>calibrated before use</w:t>
      </w:r>
      <w:sdt>
        <w:sdtPr>
          <w:tag w:val="goog_rdk_388"/>
          <w:id w:val="1563286075"/>
        </w:sdtPr>
        <w:sdtContent>
          <w:r>
            <w:rPr>
              <w:color w:val="000000"/>
              <w:lang w:val="en-US"/>
            </w:rPr>
            <w:t xml:space="preserve"> in a new area</w:t>
          </w:r>
        </w:sdtContent>
      </w:sdt>
      <w:r>
        <w:rPr>
          <w:color w:val="000000"/>
          <w:lang w:val="en-US"/>
        </w:rPr>
        <w:t xml:space="preserve"> (see Khaitov et al. 2021 for recommendations). Multilocus genotyping, while still too costly for processing dozens of thousands of specimens needed for SDM, remains the gold standard of taxonomic assessment in blue mussels.</w:t>
      </w:r>
    </w:p>
    <w:p w14:paraId="3736C6DA">
      <w:pPr>
        <w:pBdr>
          <w:top w:val="none" w:color="auto" w:sz="0" w:space="0"/>
          <w:left w:val="none" w:color="auto" w:sz="0" w:space="0"/>
          <w:bottom w:val="none" w:color="auto" w:sz="0" w:space="0"/>
          <w:right w:val="none" w:color="auto" w:sz="0" w:space="0"/>
          <w:between w:val="none" w:color="auto" w:sz="0" w:space="0"/>
        </w:pBdr>
        <w:ind w:left="0" w:hanging="2"/>
        <w:rPr>
          <w:strike/>
          <w:color w:val="000000"/>
          <w:highlight w:val="yellow"/>
          <w:lang w:val="en-US"/>
        </w:rPr>
      </w:pPr>
      <w:r>
        <w:rPr>
          <w:strike/>
          <w:color w:val="000000"/>
          <w:highlight w:val="yellow"/>
          <w:lang w:val="en-US"/>
        </w:rPr>
        <w:t>It should also be noted that we did not account for all potential predictors affecting species segregation (e.g. depth, Marchenko et al. 2023, or predators, Khaitov et al. 2018, Khaitov et al. 2023)</w:t>
      </w:r>
      <w:sdt>
        <w:sdtPr>
          <w:tag w:val="goog_rdk_389"/>
          <w:id w:val="-2096539536"/>
        </w:sdtPr>
        <w:sdtContent/>
      </w:sdt>
      <w:r>
        <w:rPr>
          <w:strike/>
          <w:color w:val="000000"/>
          <w:highlight w:val="yellow"/>
          <w:lang w:val="en-US"/>
        </w:rPr>
        <w:t xml:space="preserve">. </w:t>
      </w:r>
    </w:p>
    <w:p w14:paraId="4B775BF5">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FF0000"/>
          <w:lang w:val="en-US"/>
        </w:rPr>
        <w:t xml:space="preserve">We did not account for some potential predictors affecting species segregation such as depth (Marchenko et al. 2023), predators (Khaitov et al. 2018, Khaitov et al. 2023) or temperature (Kijewski et al. 2019). </w:t>
      </w:r>
      <w:sdt>
        <w:sdtPr>
          <w:tag w:val="goog_rdk_390"/>
          <w:id w:val="-1414237691"/>
        </w:sdtPr>
        <w:sdtContent/>
      </w:sdt>
      <w:r>
        <w:rPr>
          <w:color w:val="000000"/>
          <w:lang w:val="en-US"/>
        </w:rPr>
        <w:t xml:space="preserve">Moreover, some of our predictors could have been estimated more carefully (for example, bottom salinity at high </w:t>
      </w:r>
      <w:r>
        <w:rPr>
          <w:strike/>
          <w:color w:val="000000"/>
          <w:highlight w:val="yellow"/>
          <w:lang w:val="en-US"/>
        </w:rPr>
        <w:t xml:space="preserve">water </w:t>
      </w:r>
      <w:r>
        <w:rPr>
          <w:color w:val="FF0000"/>
          <w:lang w:val="en-US"/>
        </w:rPr>
        <w:t xml:space="preserve">tide </w:t>
      </w:r>
      <w:r>
        <w:rPr>
          <w:color w:val="000000"/>
          <w:lang w:val="en-US"/>
        </w:rPr>
        <w:t>could be more informative for littoral mussels than salinity at low</w:t>
      </w:r>
      <w:r>
        <w:rPr>
          <w:color w:val="000000"/>
          <w:highlight w:val="yellow"/>
          <w:lang w:val="en-US"/>
        </w:rPr>
        <w:t xml:space="preserve"> </w:t>
      </w:r>
      <w:r>
        <w:rPr>
          <w:strike/>
          <w:color w:val="000000"/>
          <w:highlight w:val="yellow"/>
          <w:lang w:val="en-US"/>
        </w:rPr>
        <w:t>water</w:t>
      </w:r>
      <w:sdt>
        <w:sdtPr>
          <w:tag w:val="goog_rdk_391"/>
          <w:id w:val="-1153914949"/>
        </w:sdtPr>
        <w:sdtContent/>
      </w:sdt>
      <w:r>
        <w:rPr>
          <w:strike/>
          <w:color w:val="000000"/>
          <w:lang w:val="en-US"/>
        </w:rPr>
        <w:t xml:space="preserve"> </w:t>
      </w:r>
      <w:r>
        <w:rPr>
          <w:color w:val="FF0000"/>
          <w:lang w:val="en-US"/>
        </w:rPr>
        <w:t>tide</w:t>
      </w:r>
      <w:sdt>
        <w:sdtPr>
          <w:tag w:val="goog_rdk_392"/>
          <w:id w:val="-866367595"/>
          <w:showingPlcHdr/>
        </w:sdtPr>
        <w:sdtContent>
          <w:r>
            <w:rPr>
              <w:lang w:val="en-US"/>
            </w:rPr>
            <w:t xml:space="preserve">     </w:t>
          </w:r>
        </w:sdtContent>
      </w:sdt>
      <w:r>
        <w:rPr>
          <w:color w:val="000000"/>
          <w:lang w:val="en-US"/>
        </w:rPr>
        <w:t>). However, since most of our predictors were shown to be significant, they should not be ignored in future studies.</w:t>
      </w:r>
    </w:p>
    <w:p w14:paraId="3D0F99C6">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The correlative approach used in our study does not allow a direct assessment of either relative or absolute importance of factors</w:t>
      </w:r>
      <w:sdt>
        <w:sdtPr>
          <w:tag w:val="goog_rdk_393"/>
          <w:id w:val="1825474347"/>
        </w:sdtPr>
        <w:sdtContent/>
      </w:sdt>
      <w:r>
        <w:rPr>
          <w:color w:val="000000"/>
          <w:lang w:val="en-US"/>
        </w:rPr>
        <w:t xml:space="preserve">. For instance, we cannot say whether salinity or substrate is more crucial. </w:t>
      </w:r>
      <w:sdt>
        <w:sdtPr>
          <w:tag w:val="goog_rdk_394"/>
          <w:id w:val="-729605875"/>
        </w:sdtPr>
        <w:sdtContent/>
      </w:sdt>
      <w:r>
        <w:rPr>
          <w:color w:val="000000"/>
          <w:lang w:val="en-US"/>
        </w:rPr>
        <w:t xml:space="preserve">However, the take-home message from our research is that there is no single “leading” factor determining the distribution of </w:t>
      </w:r>
      <w:r>
        <w:rPr>
          <w:i/>
          <w:color w:val="000000"/>
          <w:lang w:val="en-US"/>
        </w:rPr>
        <w:t>ME</w:t>
      </w:r>
      <w:r>
        <w:rPr>
          <w:color w:val="000000"/>
          <w:lang w:val="en-US"/>
        </w:rPr>
        <w:t xml:space="preserve"> and </w:t>
      </w:r>
      <w:r>
        <w:rPr>
          <w:i/>
          <w:color w:val="000000"/>
          <w:lang w:val="en-US"/>
        </w:rPr>
        <w:t>MT</w:t>
      </w:r>
      <w:r>
        <w:rPr>
          <w:color w:val="000000"/>
          <w:lang w:val="en-US"/>
        </w:rPr>
        <w:t>, contrary to the idea that has dominated the field since the pioneering studies in the Baltic (e.g. Gardner &amp; Thompson 2001, Ridgway &amp; Nævdal 2004, Riginos &amp; Cunningham 2005, Śmietanka et al. 2014).</w:t>
      </w:r>
    </w:p>
    <w:p w14:paraId="1A8B1D9E">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The limitations discussed above do not detract from the fact that, as shown in our </w:t>
      </w:r>
      <w:r>
        <w:rPr>
          <w:strike/>
          <w:color w:val="000000"/>
          <w:highlight w:val="yellow"/>
          <w:lang w:val="en-US"/>
        </w:rPr>
        <w:t xml:space="preserve">pioneering </w:t>
      </w:r>
      <w:r>
        <w:rPr>
          <w:color w:val="000000"/>
          <w:lang w:val="en-US"/>
        </w:rPr>
        <w:t xml:space="preserve">study, SDMs </w:t>
      </w:r>
      <w:sdt>
        <w:sdtPr>
          <w:tag w:val="goog_rdk_395"/>
          <w:id w:val="837198657"/>
          <w:showingPlcHdr/>
        </w:sdtPr>
        <w:sdtContent>
          <w:r>
            <w:rPr>
              <w:lang w:val="en-US"/>
            </w:rPr>
            <w:t xml:space="preserve">     </w:t>
          </w:r>
        </w:sdtContent>
      </w:sdt>
      <w:sdt>
        <w:sdtPr>
          <w:tag w:val="goog_rdk_396"/>
          <w:id w:val="1616259834"/>
        </w:sdtPr>
        <w:sdtContent>
          <w:r>
            <w:rPr>
              <w:color w:val="000000"/>
              <w:lang w:val="en-US"/>
            </w:rPr>
            <w:t xml:space="preserve">may be a </w:t>
          </w:r>
        </w:sdtContent>
      </w:sdt>
      <w:r>
        <w:rPr>
          <w:color w:val="000000"/>
          <w:lang w:val="en-US"/>
        </w:rPr>
        <w:t xml:space="preserve">useful tool for the study of distribution of </w:t>
      </w:r>
      <w:r>
        <w:rPr>
          <w:i/>
          <w:color w:val="000000"/>
          <w:lang w:val="en-US"/>
        </w:rPr>
        <w:t>ME</w:t>
      </w:r>
      <w:r>
        <w:rPr>
          <w:color w:val="000000"/>
          <w:lang w:val="en-US"/>
        </w:rPr>
        <w:t xml:space="preserve"> and </w:t>
      </w:r>
      <w:r>
        <w:rPr>
          <w:i/>
          <w:color w:val="000000"/>
          <w:lang w:val="en-US"/>
        </w:rPr>
        <w:t>MT</w:t>
      </w:r>
      <w:r>
        <w:rPr>
          <w:color w:val="000000"/>
          <w:lang w:val="en-US"/>
        </w:rPr>
        <w:t xml:space="preserve"> in sympatry. Their obvious benefits include the possibility to analyze the distribution of the species in the space of multiple predictors simultaneously, the possibility to control the collinearity of the predictors and the lack of necessity to treat dependencies as linear.</w:t>
      </w:r>
    </w:p>
    <w:p w14:paraId="65FC0452">
      <w:pPr>
        <w:pBdr>
          <w:top w:val="none" w:color="auto" w:sz="0" w:space="0"/>
          <w:left w:val="none" w:color="auto" w:sz="0" w:space="0"/>
          <w:bottom w:val="none" w:color="auto" w:sz="0" w:space="0"/>
          <w:right w:val="none" w:color="auto" w:sz="0" w:space="0"/>
          <w:between w:val="none" w:color="auto" w:sz="0" w:space="0"/>
        </w:pBdr>
        <w:ind w:left="0" w:hanging="2"/>
        <w:rPr>
          <w:strike/>
          <w:color w:val="000000"/>
          <w:highlight w:val="yellow"/>
          <w:lang w:val="en-US"/>
        </w:rPr>
      </w:pPr>
      <w:r>
        <w:rPr>
          <w:strike/>
          <w:color w:val="000000"/>
          <w:highlight w:val="yellow"/>
          <w:lang w:val="en-US"/>
        </w:rPr>
        <w:t xml:space="preserve">Promising directions of further research on niche partitioning in sympatric mussel species are, in our opinion, as follows. </w:t>
      </w:r>
      <w:sdt>
        <w:sdtPr>
          <w:tag w:val="goog_rdk_397"/>
          <w:id w:val="-122463188"/>
        </w:sdtPr>
        <w:sdtContent/>
      </w:sdt>
      <w:r>
        <w:rPr>
          <w:strike/>
          <w:color w:val="000000"/>
          <w:highlight w:val="yellow"/>
          <w:lang w:val="en-US"/>
        </w:rPr>
        <w:t xml:space="preserve">Firstly, a parallel study in different contact zones would reveal common and zone-specific patterns. </w:t>
      </w:r>
      <w:sdt>
        <w:sdtPr>
          <w:tag w:val="goog_rdk_398"/>
          <w:id w:val="-2120743777"/>
        </w:sdtPr>
        <w:sdtContent/>
      </w:sdt>
      <w:r>
        <w:rPr>
          <w:strike/>
          <w:color w:val="000000"/>
          <w:highlight w:val="yellow"/>
          <w:lang w:val="en-US"/>
        </w:rPr>
        <w:t>Secondly, the use of taxonomic methods allowing direct assessment of abundances of species and their hybrids would elucidate the nature of competition between them all. Incorporation of additional environmental factors, including biotic ones</w:t>
      </w:r>
      <w:sdt>
        <w:sdtPr>
          <w:tag w:val="goog_rdk_399"/>
          <w:id w:val="-327057716"/>
        </w:sdtPr>
        <w:sdtContent/>
      </w:sdt>
      <w:r>
        <w:rPr>
          <w:strike/>
          <w:color w:val="000000"/>
          <w:highlight w:val="yellow"/>
          <w:lang w:val="en-US"/>
        </w:rPr>
        <w:t>,</w:t>
      </w:r>
      <w:bookmarkStart w:id="13" w:name="bookmark=id.26in1rg" w:colFirst="0" w:colLast="0"/>
      <w:bookmarkEnd w:id="13"/>
      <w:r>
        <w:rPr>
          <w:strike/>
          <w:color w:val="000000"/>
          <w:highlight w:val="yellow"/>
          <w:lang w:val="en-US"/>
        </w:rPr>
        <w:t xml:space="preserve"> into SDMs might yield surprising results. Finally, it would be worthwhile to have a closer look at different spatial scales, down to the smallest one, in the segregation of these two mussel species.</w:t>
      </w:r>
    </w:p>
    <w:p w14:paraId="103EBA66">
      <w:pPr>
        <w:pBdr>
          <w:top w:val="none" w:color="auto" w:sz="0" w:space="0"/>
          <w:left w:val="none" w:color="auto" w:sz="0" w:space="0"/>
          <w:bottom w:val="none" w:color="auto" w:sz="0" w:space="0"/>
          <w:right w:val="none" w:color="auto" w:sz="0" w:space="0"/>
          <w:between w:val="none" w:color="auto" w:sz="0" w:space="0"/>
        </w:pBdr>
        <w:ind w:left="0" w:hanging="2"/>
        <w:rPr>
          <w:color w:val="FF0000"/>
          <w:lang w:val="en-US"/>
        </w:rPr>
      </w:pPr>
      <w:r>
        <w:rPr>
          <w:color w:val="FF0000"/>
          <w:lang w:val="en-US"/>
        </w:rPr>
        <w:t xml:space="preserve">Promising directions of further research on niche partitioning in sympatric mussel species are, in our opinion, as follows. The use of taxonomic methods allowing direct assessment of abundances of species and their hybrids would elucidate the nature of competition between them all. Incorporation of additional environmental factors into SDMs might yield surprising results. Further, it would be worthwhile to have a closer look at different spatial scales, down to the smallest one, in the segregation of these two mussel species. Finally, a parallel study in different contact zones would reveal common and zone-specific patterns. The classical review on the divergence of ecological niches of </w:t>
      </w:r>
      <w:r>
        <w:rPr>
          <w:i/>
          <w:color w:val="FF0000"/>
          <w:lang w:val="en-US"/>
        </w:rPr>
        <w:t>ME</w:t>
      </w:r>
      <w:r>
        <w:rPr>
          <w:color w:val="FF0000"/>
          <w:lang w:val="en-US"/>
        </w:rPr>
        <w:t xml:space="preserve"> and </w:t>
      </w:r>
      <w:r>
        <w:rPr>
          <w:i/>
          <w:color w:val="FF0000"/>
          <w:lang w:val="en-US"/>
        </w:rPr>
        <w:t>MT</w:t>
      </w:r>
      <w:r>
        <w:rPr>
          <w:color w:val="FF0000"/>
          <w:lang w:val="en-US"/>
        </w:rPr>
        <w:t xml:space="preserve"> in different contact zones (Riginos &amp; Cunningham 2005) is 20 years old. The time is ripe for a new survey, and our observations from the Kola zone may prove useful.</w:t>
      </w:r>
    </w:p>
    <w:p w14:paraId="51819127">
      <w:pPr>
        <w:keepNext/>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240" w:after="60"/>
        <w:ind w:hanging="2"/>
        <w:jc w:val="left"/>
        <w:rPr>
          <w:i/>
          <w:color w:val="000000"/>
        </w:rPr>
      </w:pPr>
      <w:sdt>
        <w:sdtPr>
          <w:tag w:val="goog_rdk_400"/>
          <w:id w:val="81501419"/>
        </w:sdtPr>
        <w:sdtContent/>
      </w:sdt>
      <w:r>
        <w:rPr>
          <w:i/>
          <w:color w:val="000000"/>
        </w:rPr>
        <w:t xml:space="preserve">ACKNOWLEDGEMENTS </w:t>
      </w:r>
    </w:p>
    <w:p w14:paraId="72AA648D">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14" w:name="bookmark=id.lnxbz9" w:colFirst="0" w:colLast="0"/>
      <w:bookmarkEnd w:id="14"/>
      <w:r>
        <w:rPr>
          <w:color w:val="000000"/>
          <w:lang w:val="en-US"/>
        </w:rPr>
        <w:t>We thank all participants of our expeditions, especially Gita Paskerova and Eugene Genelt-Yanovsky, for their help in fieldwork. We are deeply grateful to Natalia Lentsman for  the English language assistance during the preparation of the manuscript. We would like to express our special gratitude to the administration of the Kandalaksha State Nature Reserve, where a significant part of the material was collected, for comprehensive assistance. This study was supported by the Russian Science Foundation, grant no. 19-74-20024.</w:t>
      </w:r>
    </w:p>
    <w:p w14:paraId="0DE057D5">
      <w:pPr>
        <w:keepNext/>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240" w:after="60"/>
        <w:ind w:hanging="2"/>
        <w:jc w:val="left"/>
        <w:rPr>
          <w:i/>
          <w:color w:val="000000"/>
        </w:rPr>
      </w:pPr>
      <w:bookmarkStart w:id="15" w:name="_Hlk195172936"/>
      <w:r>
        <w:rPr>
          <w:i/>
          <w:color w:val="000000"/>
        </w:rPr>
        <w:t>LITERATURE CITED</w:t>
      </w:r>
    </w:p>
    <w:p w14:paraId="72963B5A">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16" w:name="bookmark=id.35nkun2" w:colFirst="0" w:colLast="0"/>
      <w:bookmarkEnd w:id="16"/>
      <w:r>
        <w:rPr>
          <w:color w:val="000000"/>
          <w:lang w:val="en-US"/>
        </w:rPr>
        <w:t xml:space="preserve">Amarasekare P (2003) </w:t>
      </w:r>
      <w:r>
        <w:fldChar w:fldCharType="begin"/>
      </w:r>
      <w:r>
        <w:instrText xml:space="preserve"> HYPERLINK "https://doi.org/10.1046/j.1461-0248.2003.00530.x" \h </w:instrText>
      </w:r>
      <w:r>
        <w:fldChar w:fldCharType="separate"/>
      </w:r>
      <w:r>
        <w:rPr>
          <w:color w:val="0000FF"/>
          <w:u w:val="single"/>
          <w:lang w:val="en-US"/>
        </w:rPr>
        <w:t>Competitive coexistence in spatially structured environments: A synthesis</w:t>
      </w:r>
      <w:r>
        <w:rPr>
          <w:color w:val="0000FF"/>
          <w:u w:val="single"/>
          <w:lang w:val="en-US"/>
        </w:rPr>
        <w:fldChar w:fldCharType="end"/>
      </w:r>
      <w:bookmarkStart w:id="17" w:name="bookmark=id.1ksv4uv" w:colFirst="0" w:colLast="0"/>
      <w:bookmarkEnd w:id="17"/>
      <w:r>
        <w:rPr>
          <w:color w:val="000000"/>
          <w:lang w:val="en-US"/>
        </w:rPr>
        <w:t>. Ecology Letters 6:1109–1122.</w:t>
      </w:r>
    </w:p>
    <w:p w14:paraId="086FD5A6">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Austin MP (2002) Spatial prediction of species distribution: an interface between ecological theory and statistical modelling. Ecological modelling 157:101–118.</w:t>
      </w:r>
    </w:p>
    <w:p w14:paraId="4563EEC9">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18" w:name="bookmark=id.44sinio" w:colFirst="0" w:colLast="0"/>
      <w:bookmarkEnd w:id="18"/>
      <w:r>
        <w:rPr>
          <w:color w:val="000000"/>
          <w:lang w:val="en-US"/>
        </w:rPr>
        <w:t xml:space="preserve">Bates J, Innes D (1995) Genetic variation among populations of </w:t>
      </w:r>
      <w:r>
        <w:rPr>
          <w:i/>
          <w:color w:val="000000"/>
          <w:lang w:val="en-US"/>
        </w:rPr>
        <w:t>Mytilus</w:t>
      </w:r>
      <w:bookmarkStart w:id="19" w:name="bookmark=id.2jxsxqh" w:colFirst="0" w:colLast="0"/>
      <w:bookmarkEnd w:id="19"/>
      <w:r>
        <w:rPr>
          <w:color w:val="000000"/>
          <w:lang w:val="en-US"/>
        </w:rPr>
        <w:t xml:space="preserve"> spp. in eastern Newfoundland. Marine Biology 124:417–424.</w:t>
      </w:r>
    </w:p>
    <w:p w14:paraId="25CC78AD">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Beaumont AR, Hawkins MP, Doig FL, Davies IM, Snow M (2008) </w:t>
      </w:r>
      <w:r>
        <w:fldChar w:fldCharType="begin"/>
      </w:r>
      <w:r>
        <w:instrText xml:space="preserve"> HYPERLINK "https://doi.org/10.1016/j.jembe.2008.08.021" \h </w:instrText>
      </w:r>
      <w:r>
        <w:fldChar w:fldCharType="separate"/>
      </w:r>
      <w:r>
        <w:rPr>
          <w:color w:val="0000FF"/>
          <w:u w:val="single"/>
          <w:lang w:val="en-US"/>
        </w:rPr>
        <w:t xml:space="preserve">Three species of </w:t>
      </w:r>
      <w:r>
        <w:rPr>
          <w:color w:val="0000FF"/>
          <w:u w:val="single"/>
          <w:lang w:val="en-US"/>
        </w:rPr>
        <w:fldChar w:fldCharType="end"/>
      </w:r>
      <w:r>
        <w:fldChar w:fldCharType="begin"/>
      </w:r>
      <w:r>
        <w:instrText xml:space="preserve"> HYPERLINK "https://doi.org/10.1016/j.jembe.2008.08.021" \h </w:instrText>
      </w:r>
      <w:r>
        <w:fldChar w:fldCharType="separate"/>
      </w:r>
      <w:r>
        <w:rPr>
          <w:i/>
          <w:color w:val="0000FF"/>
          <w:u w:val="single"/>
          <w:lang w:val="en-US"/>
        </w:rPr>
        <w:t>Mytilus</w:t>
      </w:r>
      <w:r>
        <w:rPr>
          <w:i/>
          <w:color w:val="0000FF"/>
          <w:u w:val="single"/>
          <w:lang w:val="en-US"/>
        </w:rPr>
        <w:fldChar w:fldCharType="end"/>
      </w:r>
      <w:r>
        <w:fldChar w:fldCharType="begin"/>
      </w:r>
      <w:r>
        <w:instrText xml:space="preserve"> HYPERLINK "https://doi.org/10.1016/j.jembe.2008.08.021" \h </w:instrText>
      </w:r>
      <w:r>
        <w:fldChar w:fldCharType="separate"/>
      </w:r>
      <w:r>
        <w:rPr>
          <w:color w:val="0000FF"/>
          <w:u w:val="single"/>
          <w:lang w:val="en-US"/>
        </w:rPr>
        <w:t xml:space="preserve"> and their hybrids identified in a Scottish Loch: natives, relicts and invaders?</w:t>
      </w:r>
      <w:r>
        <w:rPr>
          <w:color w:val="0000FF"/>
          <w:u w:val="single"/>
          <w:lang w:val="en-US"/>
        </w:rPr>
        <w:fldChar w:fldCharType="end"/>
      </w:r>
      <w:bookmarkStart w:id="20" w:name="bookmark=id.z337ya" w:colFirst="0" w:colLast="0"/>
      <w:bookmarkEnd w:id="20"/>
      <w:r>
        <w:rPr>
          <w:color w:val="000000"/>
          <w:lang w:val="en-US"/>
        </w:rPr>
        <w:t xml:space="preserve"> Journal of Experimental Marine Biology and Ecology 367:100–110.</w:t>
      </w:r>
    </w:p>
    <w:p w14:paraId="303E4EA7">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Berger V, Dahle S, Galaktionov K, Kosobokova X, Naumov A, Rat’kova T, Savinov V, Savinova T (2001) White Sea. Ecology and Environment. St-Petersburg-Tromso: Derzavets Publishers.</w:t>
      </w:r>
    </w:p>
    <w:p w14:paraId="615C3349">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21" w:name="bookmark=id.3j2qqm3" w:colFirst="0" w:colLast="0"/>
      <w:bookmarkEnd w:id="21"/>
      <w:r>
        <w:rPr>
          <w:color w:val="000000"/>
          <w:lang w:val="en-US"/>
        </w:rPr>
        <w:t>Berger VY, Naumov A (2000) General features of the White Sea. Berichte Polarf 359:3–9.</w:t>
      </w:r>
    </w:p>
    <w:p w14:paraId="29285076">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22" w:name="bookmark=id.1y810tw" w:colFirst="0" w:colLast="0"/>
      <w:bookmarkEnd w:id="22"/>
      <w:r>
        <w:rPr>
          <w:color w:val="000000"/>
          <w:lang w:val="en-US"/>
        </w:rPr>
        <w:t xml:space="preserve">Beyer J, Green NW, Brooks S, Allan IJ, Ruus A, Gomes T, Bråte ILN, Schøyen M (2017) </w:t>
      </w:r>
      <w:r>
        <w:fldChar w:fldCharType="begin"/>
      </w:r>
      <w:r>
        <w:instrText xml:space="preserve"> HYPERLINK "https://doi.org/10.1016/j.marenvres.2017.07.024" \h </w:instrText>
      </w:r>
      <w:r>
        <w:fldChar w:fldCharType="separate"/>
      </w:r>
      <w:r>
        <w:rPr>
          <w:color w:val="0000FF"/>
          <w:u w:val="single"/>
          <w:lang w:val="en-US"/>
        </w:rPr>
        <w:t>Blue mussels (</w:t>
      </w:r>
      <w:r>
        <w:rPr>
          <w:color w:val="0000FF"/>
          <w:u w:val="single"/>
          <w:lang w:val="en-US"/>
        </w:rPr>
        <w:fldChar w:fldCharType="end"/>
      </w:r>
      <w:r>
        <w:fldChar w:fldCharType="begin"/>
      </w:r>
      <w:r>
        <w:instrText xml:space="preserve"> HYPERLINK "https://doi.org/10.1016/j.marenvres.2017.07.024" \h </w:instrText>
      </w:r>
      <w:r>
        <w:fldChar w:fldCharType="separate"/>
      </w:r>
      <w:r>
        <w:rPr>
          <w:i/>
          <w:color w:val="0000FF"/>
          <w:u w:val="single"/>
          <w:lang w:val="en-US"/>
        </w:rPr>
        <w:t>Mytilus edulis</w:t>
      </w:r>
      <w:r>
        <w:rPr>
          <w:i/>
          <w:color w:val="0000FF"/>
          <w:u w:val="single"/>
          <w:lang w:val="en-US"/>
        </w:rPr>
        <w:fldChar w:fldCharType="end"/>
      </w:r>
      <w:r>
        <w:fldChar w:fldCharType="begin"/>
      </w:r>
      <w:r>
        <w:instrText xml:space="preserve"> HYPERLINK "https://doi.org/10.1016/j.marenvres.2017.07.024" \h </w:instrText>
      </w:r>
      <w:r>
        <w:fldChar w:fldCharType="separate"/>
      </w:r>
      <w:r>
        <w:rPr>
          <w:color w:val="0000FF"/>
          <w:u w:val="single"/>
          <w:lang w:val="en-US"/>
        </w:rPr>
        <w:t xml:space="preserve"> spp.) as sentinel organisms in coastal pollution monitoring: A review</w:t>
      </w:r>
      <w:r>
        <w:rPr>
          <w:color w:val="0000FF"/>
          <w:u w:val="single"/>
          <w:lang w:val="en-US"/>
        </w:rPr>
        <w:fldChar w:fldCharType="end"/>
      </w:r>
      <w:bookmarkStart w:id="23" w:name="bookmark=id.4i7ojhp" w:colFirst="0" w:colLast="0"/>
      <w:bookmarkEnd w:id="23"/>
      <w:r>
        <w:rPr>
          <w:color w:val="000000"/>
          <w:lang w:val="en-US"/>
        </w:rPr>
        <w:t>. Marine Environmental Research 130:338–365.</w:t>
      </w:r>
    </w:p>
    <w:p w14:paraId="0AA389A6">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Bickford D, Lohman DJ, Sodhi NS, Ng PKL, Meier R, Winker K, Ingram KK, Das I (2007) </w:t>
      </w:r>
      <w:r>
        <w:fldChar w:fldCharType="begin"/>
      </w:r>
      <w:r>
        <w:instrText xml:space="preserve"> HYPERLINK "https://doi.org/10.1016/j.tree.2006.11.004" \h </w:instrText>
      </w:r>
      <w:r>
        <w:fldChar w:fldCharType="separate"/>
      </w:r>
      <w:r>
        <w:rPr>
          <w:color w:val="0000FF"/>
          <w:u w:val="single"/>
          <w:lang w:val="en-US"/>
        </w:rPr>
        <w:t>Cryptic species as a window on diversity and conservation</w:t>
      </w:r>
      <w:r>
        <w:rPr>
          <w:color w:val="0000FF"/>
          <w:u w:val="single"/>
          <w:lang w:val="en-US"/>
        </w:rPr>
        <w:fldChar w:fldCharType="end"/>
      </w:r>
      <w:bookmarkStart w:id="24" w:name="bookmark=id.2xcytpi" w:colFirst="0" w:colLast="0"/>
      <w:bookmarkEnd w:id="24"/>
      <w:r>
        <w:rPr>
          <w:color w:val="000000"/>
          <w:lang w:val="en-US"/>
        </w:rPr>
        <w:t>. Trends in Ecology and Evolution 22:148–155.</w:t>
      </w:r>
    </w:p>
    <w:p w14:paraId="3EE4636C">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Bierne N, Welch J, Loire E, Bonhomme F, David P (2011) The coupling hypothesis: why genome scans may fail to map local adaptation genes. Molecular ecology 20:2044–2072.</w:t>
      </w:r>
    </w:p>
    <w:p w14:paraId="5AC6EFF6">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25" w:name="bookmark=id.1ci93xb" w:colFirst="0" w:colLast="0"/>
      <w:bookmarkEnd w:id="25"/>
      <w:r>
        <w:rPr>
          <w:color w:val="000000"/>
          <w:lang w:val="en-US"/>
        </w:rPr>
        <w:t xml:space="preserve">Bjornstad ON (2022) </w:t>
      </w:r>
      <w:r>
        <w:fldChar w:fldCharType="begin"/>
      </w:r>
      <w:r>
        <w:instrText xml:space="preserve"> HYPERLINK "https://cran.r-project.org/package=ncf" \h </w:instrText>
      </w:r>
      <w:r>
        <w:fldChar w:fldCharType="separate"/>
      </w:r>
      <w:r>
        <w:rPr>
          <w:color w:val="0000FF"/>
          <w:u w:val="single"/>
          <w:lang w:val="en-US"/>
        </w:rPr>
        <w:t>ncf: Spatial Covariance Functions. R package version 1.3-2</w:t>
      </w:r>
      <w:r>
        <w:rPr>
          <w:color w:val="0000FF"/>
          <w:u w:val="single"/>
          <w:lang w:val="en-US"/>
        </w:rPr>
        <w:fldChar w:fldCharType="end"/>
      </w:r>
      <w:bookmarkStart w:id="26" w:name="bookmark=id.3whwml4" w:colFirst="0" w:colLast="0"/>
      <w:bookmarkEnd w:id="26"/>
      <w:r>
        <w:rPr>
          <w:color w:val="000000"/>
          <w:lang w:val="en-US"/>
        </w:rPr>
        <w:t>.</w:t>
      </w:r>
    </w:p>
    <w:p w14:paraId="1CF0A662">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Bjørnstad ON, Falck W (2001) </w:t>
      </w:r>
      <w:r>
        <w:fldChar w:fldCharType="begin"/>
      </w:r>
      <w:r>
        <w:instrText xml:space="preserve"> HYPERLINK "https://doi.org/10.1023/A:1009601932481" \h </w:instrText>
      </w:r>
      <w:r>
        <w:fldChar w:fldCharType="separate"/>
      </w:r>
      <w:r>
        <w:rPr>
          <w:color w:val="0000FF"/>
          <w:u w:val="single"/>
          <w:lang w:val="en-US"/>
        </w:rPr>
        <w:t>Nonparametric spatial covariance functions: Estimation and testing</w:t>
      </w:r>
      <w:r>
        <w:rPr>
          <w:color w:val="0000FF"/>
          <w:u w:val="single"/>
          <w:lang w:val="en-US"/>
        </w:rPr>
        <w:fldChar w:fldCharType="end"/>
      </w:r>
      <w:bookmarkStart w:id="27" w:name="bookmark=id.2bn6wsx" w:colFirst="0" w:colLast="0"/>
      <w:bookmarkEnd w:id="27"/>
      <w:r>
        <w:rPr>
          <w:color w:val="000000"/>
          <w:lang w:val="en-US"/>
        </w:rPr>
        <w:t>. Environmental and Ecological Statistics 8:53–70.</w:t>
      </w:r>
    </w:p>
    <w:p w14:paraId="572BB44C">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Bodkin JL, Coletti HA, Ballachey BE, Monson DH, Esler D, Dean TA (2018) Variation in abundance of Pacific blue mussel (</w:t>
      </w:r>
      <w:r>
        <w:rPr>
          <w:i/>
          <w:color w:val="000000"/>
          <w:lang w:val="en-US"/>
        </w:rPr>
        <w:t>Mytilus trossulus</w:t>
      </w:r>
      <w:bookmarkStart w:id="28" w:name="bookmark=id.qsh70q" w:colFirst="0" w:colLast="0"/>
      <w:bookmarkEnd w:id="28"/>
      <w:r>
        <w:rPr>
          <w:color w:val="000000"/>
          <w:lang w:val="en-US"/>
        </w:rPr>
        <w:t>) in the Northern Gulf of Alaska, 2006–2015. Deep Sea Research Part II: Topical Studies in Oceanography 147:87–97.</w:t>
      </w:r>
    </w:p>
    <w:p w14:paraId="42B0B860">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Brooks SJ, Farmen E, Heier LS, Blanco-Rayón E, Izagirre U (2015) Differences in copper bioaccumulation and biological responses in three </w:t>
      </w:r>
      <w:r>
        <w:rPr>
          <w:i/>
          <w:color w:val="000000"/>
          <w:lang w:val="en-US"/>
        </w:rPr>
        <w:t>Mytilus</w:t>
      </w:r>
      <w:bookmarkStart w:id="29" w:name="bookmark=id.3as4poj" w:colFirst="0" w:colLast="0"/>
      <w:bookmarkEnd w:id="29"/>
      <w:r>
        <w:rPr>
          <w:color w:val="000000"/>
          <w:lang w:val="en-US"/>
        </w:rPr>
        <w:t xml:space="preserve"> species. Aquatic Toxicology 160:1–12.</w:t>
      </w:r>
    </w:p>
    <w:p w14:paraId="109E22E1">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Buschbaum C, Dittmann S, Hong JS, Hwang IS, Strasser M, Thiel M, Valdivia N, Yoon SP, Reise K (2009) </w:t>
      </w:r>
      <w:r>
        <w:fldChar w:fldCharType="begin"/>
      </w:r>
      <w:r>
        <w:instrText xml:space="preserve"> HYPERLINK "https://doi.org/10.1007/s10152-008-0139-2" \h </w:instrText>
      </w:r>
      <w:r>
        <w:fldChar w:fldCharType="separate"/>
      </w:r>
      <w:r>
        <w:rPr>
          <w:color w:val="0000FF"/>
          <w:u w:val="single"/>
          <w:lang w:val="en-US"/>
        </w:rPr>
        <w:t>Mytilid mussels: Global habitat engineers in coastal sediments</w:t>
      </w:r>
      <w:r>
        <w:rPr>
          <w:color w:val="0000FF"/>
          <w:u w:val="single"/>
          <w:lang w:val="en-US"/>
        </w:rPr>
        <w:fldChar w:fldCharType="end"/>
      </w:r>
      <w:bookmarkStart w:id="30" w:name="bookmark=id.1pxezwc" w:colFirst="0" w:colLast="0"/>
      <w:bookmarkEnd w:id="30"/>
      <w:r>
        <w:rPr>
          <w:color w:val="000000"/>
          <w:lang w:val="en-US"/>
        </w:rPr>
        <w:t>. Helgoland Marine Research 63:47–58.</w:t>
      </w:r>
    </w:p>
    <w:p w14:paraId="7D491B8F">
      <w:pPr>
        <w:ind w:left="0" w:hanging="2"/>
        <w:rPr>
          <w:color w:val="FF0000"/>
          <w:lang w:val="en-US"/>
        </w:rPr>
      </w:pPr>
      <w:r>
        <w:rPr>
          <w:color w:val="FF0000"/>
          <w:shd w:val="clear" w:color="auto" w:fill="FFFFFF"/>
          <w:lang w:val="en-US"/>
        </w:rPr>
        <w:t>Caradima B, Schuwirth N, Reichert P (2019). From individual to joint species distribution models: A comparison of model complexity and predictive performance. Journal of Biogeography </w:t>
      </w:r>
      <w:r>
        <w:rPr>
          <w:i/>
          <w:iCs/>
          <w:color w:val="FF0000"/>
          <w:shd w:val="clear" w:color="auto" w:fill="FFFFFF"/>
          <w:lang w:val="en-US"/>
        </w:rPr>
        <w:t>46</w:t>
      </w:r>
      <w:r>
        <w:rPr>
          <w:color w:val="FF0000"/>
          <w:shd w:val="clear" w:color="auto" w:fill="FFFFFF"/>
          <w:lang w:val="en-US"/>
        </w:rPr>
        <w:t>:2260-2274.</w:t>
      </w:r>
    </w:p>
    <w:p w14:paraId="1DACC9B6">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Comesaña AS, Toro JE, Innes DJ, Thompson RJ (1999) </w:t>
      </w:r>
      <w:r>
        <w:fldChar w:fldCharType="begin"/>
      </w:r>
      <w:r>
        <w:instrText xml:space="preserve"> HYPERLINK "https://doi.org/10.1007/s002270050460" \h </w:instrText>
      </w:r>
      <w:r>
        <w:fldChar w:fldCharType="separate"/>
      </w:r>
      <w:r>
        <w:rPr>
          <w:color w:val="0000FF"/>
          <w:u w:val="single"/>
          <w:lang w:val="en-US"/>
        </w:rPr>
        <w:t>A molecular approach to the ecology of a mussel (</w:t>
      </w:r>
      <w:r>
        <w:rPr>
          <w:color w:val="0000FF"/>
          <w:u w:val="single"/>
          <w:lang w:val="en-US"/>
        </w:rPr>
        <w:fldChar w:fldCharType="end"/>
      </w:r>
      <w:r>
        <w:fldChar w:fldCharType="begin"/>
      </w:r>
      <w:r>
        <w:instrText xml:space="preserve"> HYPERLINK "https://doi.org/10.1007/s002270050460" \h </w:instrText>
      </w:r>
      <w:r>
        <w:fldChar w:fldCharType="separate"/>
      </w:r>
      <w:r>
        <w:rPr>
          <w:i/>
          <w:color w:val="0000FF"/>
          <w:u w:val="single"/>
          <w:lang w:val="en-US"/>
        </w:rPr>
        <w:t>Mytilus edulis - M. trossulus</w:t>
      </w:r>
      <w:r>
        <w:rPr>
          <w:i/>
          <w:color w:val="0000FF"/>
          <w:u w:val="single"/>
          <w:lang w:val="en-US"/>
        </w:rPr>
        <w:fldChar w:fldCharType="end"/>
      </w:r>
      <w:r>
        <w:fldChar w:fldCharType="begin"/>
      </w:r>
      <w:r>
        <w:instrText xml:space="preserve"> HYPERLINK "https://doi.org/10.1007/s002270050460" \h </w:instrText>
      </w:r>
      <w:r>
        <w:fldChar w:fldCharType="separate"/>
      </w:r>
      <w:r>
        <w:rPr>
          <w:color w:val="0000FF"/>
          <w:u w:val="single"/>
          <w:lang w:val="en-US"/>
        </w:rPr>
        <w:t>) hybrid zone on the east coast of Newfoundland, Canada</w:t>
      </w:r>
      <w:r>
        <w:rPr>
          <w:color w:val="0000FF"/>
          <w:u w:val="single"/>
          <w:lang w:val="en-US"/>
        </w:rPr>
        <w:fldChar w:fldCharType="end"/>
      </w:r>
      <w:bookmarkStart w:id="31" w:name="bookmark=id.49x2ik5" w:colFirst="0" w:colLast="0"/>
      <w:bookmarkEnd w:id="31"/>
      <w:r>
        <w:rPr>
          <w:color w:val="000000"/>
          <w:lang w:val="en-US"/>
        </w:rPr>
        <w:t>. Marine Biology 133:213–221.</w:t>
      </w:r>
    </w:p>
    <w:p w14:paraId="08C318E5">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Commito JA, Dankers NM (2001) Dynamics of spatial and temporal complexity in european and north american soft-bottom mussel beds. In: </w:t>
      </w:r>
      <w:r>
        <w:rPr>
          <w:i/>
          <w:color w:val="000000"/>
          <w:lang w:val="en-US"/>
        </w:rPr>
        <w:t>Ecological comparisons of sedimentary shores</w:t>
      </w:r>
      <w:bookmarkStart w:id="32" w:name="bookmark=id.2p2csry" w:colFirst="0" w:colLast="0"/>
      <w:bookmarkEnd w:id="32"/>
      <w:r>
        <w:rPr>
          <w:color w:val="000000"/>
          <w:lang w:val="en-US"/>
        </w:rPr>
        <w:t>. Springer, p 39–59</w:t>
      </w:r>
    </w:p>
    <w:p w14:paraId="3F9ED17F">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Dale AW, Prego R (2003) </w:t>
      </w:r>
      <w:r>
        <w:fldChar w:fldCharType="begin"/>
      </w:r>
      <w:r>
        <w:instrText xml:space="preserve"> HYPERLINK "https://doi.org/10.1016/S0272-7714(02)00190-7" \h </w:instrText>
      </w:r>
      <w:r>
        <w:fldChar w:fldCharType="separate"/>
      </w:r>
      <w:r>
        <w:rPr>
          <w:color w:val="0000FF"/>
          <w:u w:val="single"/>
          <w:lang w:val="en-US"/>
        </w:rPr>
        <w:t>Tidal and seasonal nutrient dynamics and budget of the Chupa Estuary, White Sea (Russia)</w:t>
      </w:r>
      <w:r>
        <w:rPr>
          <w:color w:val="0000FF"/>
          <w:u w:val="single"/>
          <w:lang w:val="en-US"/>
        </w:rPr>
        <w:fldChar w:fldCharType="end"/>
      </w:r>
      <w:bookmarkStart w:id="33" w:name="bookmark=id.147n2zr" w:colFirst="0" w:colLast="0"/>
      <w:bookmarkEnd w:id="33"/>
      <w:r>
        <w:rPr>
          <w:color w:val="000000"/>
          <w:lang w:val="en-US"/>
        </w:rPr>
        <w:t>. Estuarine, Coastal and Shelf Science 56:377–389.</w:t>
      </w:r>
    </w:p>
    <w:p w14:paraId="4AD7D9D7">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Dennis AB, Hellberg ME (2010) </w:t>
      </w:r>
      <w:r>
        <w:fldChar w:fldCharType="begin"/>
      </w:r>
      <w:r>
        <w:instrText xml:space="preserve"> HYPERLINK "https://doi.org/10.1111/j.1365-294X.2010.04689.x" \h </w:instrText>
      </w:r>
      <w:r>
        <w:fldChar w:fldCharType="separate"/>
      </w:r>
      <w:r>
        <w:rPr>
          <w:color w:val="0000FF"/>
          <w:u w:val="single"/>
          <w:lang w:val="en-US"/>
        </w:rPr>
        <w:t>Ecological partitioning among parapatric cryptic species</w:t>
      </w:r>
      <w:r>
        <w:rPr>
          <w:color w:val="0000FF"/>
          <w:u w:val="single"/>
          <w:lang w:val="en-US"/>
        </w:rPr>
        <w:fldChar w:fldCharType="end"/>
      </w:r>
      <w:bookmarkStart w:id="34" w:name="bookmark=id.3o7alnk" w:colFirst="0" w:colLast="0"/>
      <w:bookmarkEnd w:id="34"/>
      <w:r>
        <w:rPr>
          <w:color w:val="000000"/>
          <w:lang w:val="en-US"/>
        </w:rPr>
        <w:t>. Molecular Ecology 19:3206–3225.</w:t>
      </w:r>
    </w:p>
    <w:p w14:paraId="55CCEBBD">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Druehl LD, Green JM (1982) Vertical distribution of intertidal seaweeds as related to patterns of submersion and emersion. Marine Ecology Progress Series 9:163–170.</w:t>
      </w:r>
    </w:p>
    <w:p w14:paraId="317C9B4F">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35" w:name="bookmark=id.23ckvvd" w:colFirst="0" w:colLast="0"/>
      <w:bookmarkEnd w:id="35"/>
      <w:r>
        <w:rPr>
          <w:color w:val="000000"/>
          <w:lang w:val="en-US"/>
        </w:rPr>
        <w:t>Dufresnes C, Poyarkov N, Jablonski D (2023) Acknowledging more biodiversity without more species. Proceedings of the national Academy of Sciences 120:e2302424120.</w:t>
      </w:r>
    </w:p>
    <w:p w14:paraId="145F03E3">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36" w:name="bookmark=id.ihv636" w:colFirst="0" w:colLast="0"/>
      <w:bookmarkEnd w:id="36"/>
      <w:r>
        <w:rPr>
          <w:color w:val="000000"/>
          <w:lang w:val="en-US"/>
        </w:rP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w:t>
      </w:r>
      <w:r>
        <w:fldChar w:fldCharType="begin"/>
      </w:r>
      <w:r>
        <w:instrText xml:space="preserve"> HYPERLINK "https://doi.org/10.1111/j.2006.0906-7590.04596.x" \h </w:instrText>
      </w:r>
      <w:r>
        <w:fldChar w:fldCharType="separate"/>
      </w:r>
      <w:r>
        <w:rPr>
          <w:color w:val="0000FF"/>
          <w:u w:val="single"/>
          <w:lang w:val="en-US"/>
        </w:rPr>
        <w:t>Novel methods improve prediction of species’ distributions from occurrence data</w:t>
      </w:r>
      <w:r>
        <w:rPr>
          <w:color w:val="0000FF"/>
          <w:u w:val="single"/>
          <w:lang w:val="en-US"/>
        </w:rPr>
        <w:fldChar w:fldCharType="end"/>
      </w:r>
      <w:bookmarkStart w:id="37" w:name="bookmark=id.32hioqz" w:colFirst="0" w:colLast="0"/>
      <w:bookmarkEnd w:id="37"/>
      <w:r>
        <w:rPr>
          <w:color w:val="000000"/>
          <w:lang w:val="en-US"/>
        </w:rPr>
        <w:t>. Ecography 29:129–151.</w:t>
      </w:r>
    </w:p>
    <w:p w14:paraId="1C24DB4E">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Elith J, Leathwick JR (2009) Species Distribution Models: Ecological Explanation and Prediction Across Space and Time. Annual review of ecology, evolution, and systematics 40:677–697.</w:t>
      </w:r>
    </w:p>
    <w:p w14:paraId="4CFE0FE2">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38" w:name="bookmark=id.1hmsyys" w:colFirst="0" w:colLast="0"/>
      <w:bookmarkEnd w:id="38"/>
      <w:r>
        <w:rPr>
          <w:color w:val="000000"/>
          <w:lang w:val="en-US"/>
        </w:rPr>
        <w:t xml:space="preserve">Fawcett T (2006) </w:t>
      </w:r>
      <w:r>
        <w:fldChar w:fldCharType="begin"/>
      </w:r>
      <w:r>
        <w:instrText xml:space="preserve"> HYPERLINK "https://doi.org/10.1016/j.patrec.2005.10.010" \h </w:instrText>
      </w:r>
      <w:r>
        <w:fldChar w:fldCharType="separate"/>
      </w:r>
      <w:r>
        <w:rPr>
          <w:color w:val="0000FF"/>
          <w:u w:val="single"/>
          <w:lang w:val="en-US"/>
        </w:rPr>
        <w:t>An introduction to ROC analysis</w:t>
      </w:r>
      <w:r>
        <w:rPr>
          <w:color w:val="0000FF"/>
          <w:u w:val="single"/>
          <w:lang w:val="en-US"/>
        </w:rPr>
        <w:fldChar w:fldCharType="end"/>
      </w:r>
      <w:bookmarkStart w:id="39" w:name="bookmark=id.41mghml" w:colFirst="0" w:colLast="0"/>
      <w:bookmarkEnd w:id="39"/>
      <w:r>
        <w:rPr>
          <w:color w:val="000000"/>
          <w:lang w:val="en-US"/>
        </w:rPr>
        <w:t>. Pattern Recognition Letters 27:861–874.</w:t>
      </w:r>
    </w:p>
    <w:p w14:paraId="49B4350E">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Fielding AH, Bell JF (1997) A Review of Methods for the Assessment of Prediction Errors in Conservation Presence/Absence Models. Environmental conservation 24:38–49.</w:t>
      </w:r>
    </w:p>
    <w:p w14:paraId="21643FC4">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40" w:name="bookmark=id.2grqrue" w:colFirst="0" w:colLast="0"/>
      <w:bookmarkEnd w:id="40"/>
      <w:r>
        <w:rPr>
          <w:color w:val="000000"/>
          <w:lang w:val="en-US"/>
        </w:rPr>
        <w:t>Filatov N, Pozdnyakov D, Johannessen OM, Pettersson LH, Bobylev LP (2007) White Sea: its marine environment and ecosystem dynamics influenced by global change. Springer Science &amp; Business Media.</w:t>
      </w:r>
    </w:p>
    <w:p w14:paraId="1DEF0857">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41" w:name="bookmark=id.vx1227" w:colFirst="0" w:colLast="0"/>
      <w:bookmarkEnd w:id="41"/>
      <w:r>
        <w:rPr>
          <w:color w:val="000000"/>
          <w:lang w:val="en-US"/>
        </w:rPr>
        <w:t xml:space="preserve">Fox J, Monette G (1992) </w:t>
      </w:r>
      <w:r>
        <w:fldChar w:fldCharType="begin"/>
      </w:r>
      <w:r>
        <w:instrText xml:space="preserve"> HYPERLINK "https://doi.org/10.1080/01621459.1992.10475190" \h </w:instrText>
      </w:r>
      <w:r>
        <w:fldChar w:fldCharType="separate"/>
      </w:r>
      <w:r>
        <w:rPr>
          <w:color w:val="0000FF"/>
          <w:u w:val="single"/>
          <w:lang w:val="en-US"/>
        </w:rPr>
        <w:t>Generalized collinearity diagnostics</w:t>
      </w:r>
      <w:r>
        <w:rPr>
          <w:color w:val="0000FF"/>
          <w:u w:val="single"/>
          <w:lang w:val="en-US"/>
        </w:rPr>
        <w:fldChar w:fldCharType="end"/>
      </w:r>
      <w:bookmarkStart w:id="42" w:name="bookmark=id.3fwokq0" w:colFirst="0" w:colLast="0"/>
      <w:bookmarkEnd w:id="42"/>
      <w:r>
        <w:rPr>
          <w:color w:val="000000"/>
          <w:lang w:val="en-US"/>
        </w:rPr>
        <w:t>. Journal of the American Statistical Association 87:178–183.</w:t>
      </w:r>
    </w:p>
    <w:p w14:paraId="761FA5AD">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Fraı̈sse C, Belkhir K, Welch JJ, Bierne N (2016) Local interspecies introgression is the main cause of extreme levels of intraspecific differentiation in mussels. Molecular Ecology 25:269–286.</w:t>
      </w:r>
    </w:p>
    <w:p w14:paraId="3723E744">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43" w:name="bookmark=id.1v1yuxt" w:colFirst="0" w:colLast="0"/>
      <w:bookmarkEnd w:id="43"/>
      <w:r>
        <w:rPr>
          <w:color w:val="000000"/>
          <w:lang w:val="en-US"/>
        </w:rPr>
        <w:t xml:space="preserve">Gardner JPA, Thompson RJ (2001) </w:t>
      </w:r>
      <w:r>
        <w:fldChar w:fldCharType="begin"/>
      </w:r>
      <w:r>
        <w:instrText xml:space="preserve"> HYPERLINK "https://doi.org/10.1016/S0022-0981(01)00328-8" \h </w:instrText>
      </w:r>
      <w:r>
        <w:fldChar w:fldCharType="separate"/>
      </w:r>
      <w:r>
        <w:rPr>
          <w:color w:val="0000FF"/>
          <w:u w:val="single"/>
          <w:lang w:val="en-US"/>
        </w:rPr>
        <w:t xml:space="preserve">The effects of coastal and estuarine conditions on the physiology and survivorship of the mussels </w:t>
      </w:r>
      <w:r>
        <w:rPr>
          <w:color w:val="0000FF"/>
          <w:u w:val="single"/>
          <w:lang w:val="en-US"/>
        </w:rPr>
        <w:fldChar w:fldCharType="end"/>
      </w:r>
      <w:r>
        <w:fldChar w:fldCharType="begin"/>
      </w:r>
      <w:r>
        <w:instrText xml:space="preserve"> HYPERLINK "https://doi.org/10.1016/S0022-0981(01)00328-8" \h </w:instrText>
      </w:r>
      <w:r>
        <w:fldChar w:fldCharType="separate"/>
      </w:r>
      <w:r>
        <w:rPr>
          <w:i/>
          <w:color w:val="0000FF"/>
          <w:u w:val="single"/>
          <w:lang w:val="en-US"/>
        </w:rPr>
        <w:t>Mytilus edulis</w:t>
      </w:r>
      <w:r>
        <w:rPr>
          <w:i/>
          <w:color w:val="0000FF"/>
          <w:u w:val="single"/>
          <w:lang w:val="en-US"/>
        </w:rPr>
        <w:fldChar w:fldCharType="end"/>
      </w:r>
      <w:r>
        <w:fldChar w:fldCharType="begin"/>
      </w:r>
      <w:r>
        <w:instrText xml:space="preserve"> HYPERLINK "https://doi.org/10.1016/S0022-0981(01)00328-8" \h </w:instrText>
      </w:r>
      <w:r>
        <w:fldChar w:fldCharType="separate"/>
      </w:r>
      <w:r>
        <w:rPr>
          <w:color w:val="0000FF"/>
          <w:u w:val="single"/>
          <w:lang w:val="en-US"/>
        </w:rPr>
        <w:t xml:space="preserve">, </w:t>
      </w:r>
      <w:r>
        <w:rPr>
          <w:color w:val="0000FF"/>
          <w:u w:val="single"/>
          <w:lang w:val="en-US"/>
        </w:rPr>
        <w:fldChar w:fldCharType="end"/>
      </w:r>
      <w:r>
        <w:fldChar w:fldCharType="begin"/>
      </w:r>
      <w:r>
        <w:instrText xml:space="preserve"> HYPERLINK "https://doi.org/10.1016/S0022-0981(01)00328-8" \h </w:instrText>
      </w:r>
      <w:r>
        <w:fldChar w:fldCharType="separate"/>
      </w:r>
      <w:r>
        <w:rPr>
          <w:i/>
          <w:color w:val="0000FF"/>
          <w:u w:val="single"/>
          <w:lang w:val="en-US"/>
        </w:rPr>
        <w:t>M. trossulus</w:t>
      </w:r>
      <w:r>
        <w:rPr>
          <w:i/>
          <w:color w:val="0000FF"/>
          <w:u w:val="single"/>
          <w:lang w:val="en-US"/>
        </w:rPr>
        <w:fldChar w:fldCharType="end"/>
      </w:r>
      <w:r>
        <w:fldChar w:fldCharType="begin"/>
      </w:r>
      <w:r>
        <w:instrText xml:space="preserve"> HYPERLINK "https://doi.org/10.1016/S0022-0981(01)00328-8" \h </w:instrText>
      </w:r>
      <w:r>
        <w:fldChar w:fldCharType="separate"/>
      </w:r>
      <w:r>
        <w:rPr>
          <w:color w:val="0000FF"/>
          <w:u w:val="single"/>
          <w:lang w:val="en-US"/>
        </w:rPr>
        <w:t xml:space="preserve"> and their hybrids</w:t>
      </w:r>
      <w:r>
        <w:rPr>
          <w:color w:val="0000FF"/>
          <w:u w:val="single"/>
          <w:lang w:val="en-US"/>
        </w:rPr>
        <w:fldChar w:fldCharType="end"/>
      </w:r>
      <w:bookmarkStart w:id="44" w:name="bookmark=id.4f1mdlm" w:colFirst="0" w:colLast="0"/>
      <w:bookmarkEnd w:id="44"/>
      <w:r>
        <w:rPr>
          <w:color w:val="000000"/>
          <w:lang w:val="en-US"/>
        </w:rPr>
        <w:t>. Journal of Experimental Marine Biology and Ecology 265:119–140.</w:t>
      </w:r>
    </w:p>
    <w:p w14:paraId="776BFAA2">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Gardner JP, Oyarzun PA, Toro JE, Wenne R, Zbawicka M (2021) Phylogeography of Southern Hemisphere blue mussels of the genus </w:t>
      </w:r>
      <w:r>
        <w:rPr>
          <w:i/>
          <w:color w:val="000000"/>
          <w:lang w:val="en-US"/>
        </w:rPr>
        <w:t>Mytilus</w:t>
      </w:r>
      <w:r>
        <w:rPr>
          <w:color w:val="000000"/>
          <w:lang w:val="en-US"/>
        </w:rPr>
        <w:t xml:space="preserve">: evolution, biosecurity, aquaculture and food labelling. In: </w:t>
      </w:r>
      <w:r>
        <w:rPr>
          <w:i/>
          <w:color w:val="000000"/>
          <w:lang w:val="en-US"/>
        </w:rPr>
        <w:t>Oceanography and marine biology</w:t>
      </w:r>
      <w:bookmarkStart w:id="45" w:name="bookmark=id.2u6wntf" w:colFirst="0" w:colLast="0"/>
      <w:bookmarkEnd w:id="45"/>
      <w:r>
        <w:rPr>
          <w:color w:val="000000"/>
          <w:lang w:val="en-US"/>
        </w:rPr>
        <w:t>. CRC Press, p 139–228</w:t>
      </w:r>
    </w:p>
    <w:p w14:paraId="047B1E61">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Geller JB, Darling JA, Carlton JT (2010) Genetic perspectives on marine biological invasions. Annual review of marine science 2:367–393.</w:t>
      </w:r>
    </w:p>
    <w:p w14:paraId="024916BB">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46" w:name="bookmark=id.19c6y18" w:colFirst="0" w:colLast="0"/>
      <w:bookmarkEnd w:id="46"/>
      <w:r>
        <w:rPr>
          <w:color w:val="000000"/>
          <w:lang w:val="en-US"/>
        </w:rPr>
        <w:t>Gosling E (2021) Marine mussels: ecology, physiology, genetics and culture. John Wiley &amp; Sons.</w:t>
      </w:r>
    </w:p>
    <w:p w14:paraId="48F9ACD8">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47" w:name="bookmark=id.3tbugp1" w:colFirst="0" w:colLast="0"/>
      <w:bookmarkEnd w:id="47"/>
      <w:r>
        <w:rPr>
          <w:color w:val="000000"/>
          <w:lang w:val="en-US"/>
        </w:rPr>
        <w:t xml:space="preserve">Hayhurst S, Rawson PD (2009) Species-specific variation in larval survival and patterns of distribution for the blue mussels </w:t>
      </w:r>
      <w:r>
        <w:rPr>
          <w:i/>
          <w:color w:val="000000"/>
          <w:lang w:val="en-US"/>
        </w:rPr>
        <w:t>Mytilus edulis</w:t>
      </w:r>
      <w:r>
        <w:rPr>
          <w:color w:val="000000"/>
          <w:lang w:val="en-US"/>
        </w:rPr>
        <w:t xml:space="preserve"> and </w:t>
      </w:r>
      <w:r>
        <w:rPr>
          <w:i/>
          <w:color w:val="000000"/>
          <w:lang w:val="en-US"/>
        </w:rPr>
        <w:t>Mytilus trossulus</w:t>
      </w:r>
      <w:bookmarkStart w:id="48" w:name="bookmark=id.28h4qwu" w:colFirst="0" w:colLast="0"/>
      <w:bookmarkEnd w:id="48"/>
      <w:r>
        <w:rPr>
          <w:color w:val="000000"/>
          <w:lang w:val="en-US"/>
        </w:rPr>
        <w:t xml:space="preserve"> in the Gulf of Maine. Journal of Molluscan Studies 75:215–222.</w:t>
      </w:r>
    </w:p>
    <w:p w14:paraId="2D68BB0E">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Hedrick PW (2013) Adaptive Introgression in Animals: Examples and Comparison to New Mutation and Standing Variation as Sources of Adaptive Variation. Molecular ecology 22:4606–4618.</w:t>
      </w:r>
    </w:p>
    <w:p w14:paraId="25DCD7BD">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49" w:name="bookmark=id.nmf14n" w:colFirst="0" w:colLast="0"/>
      <w:bookmarkEnd w:id="49"/>
      <w:r>
        <w:rPr>
          <w:color w:val="000000"/>
          <w:lang w:val="en-US"/>
        </w:rPr>
        <w:t xml:space="preserve">Hellou J, Law RJ (2003) </w:t>
      </w:r>
      <w:r>
        <w:fldChar w:fldCharType="begin"/>
      </w:r>
      <w:r>
        <w:instrText xml:space="preserve"> HYPERLINK "https://doi.org/10.1016/S0269-7491(03)00231-8" \h </w:instrText>
      </w:r>
      <w:r>
        <w:fldChar w:fldCharType="separate"/>
      </w:r>
      <w:r>
        <w:rPr>
          <w:color w:val="0000FF"/>
          <w:u w:val="single"/>
          <w:lang w:val="en-US"/>
        </w:rPr>
        <w:t xml:space="preserve">Stress on stress response of wild mussels, </w:t>
      </w:r>
      <w:r>
        <w:rPr>
          <w:color w:val="0000FF"/>
          <w:u w:val="single"/>
          <w:lang w:val="en-US"/>
        </w:rPr>
        <w:fldChar w:fldCharType="end"/>
      </w:r>
      <w:r>
        <w:fldChar w:fldCharType="begin"/>
      </w:r>
      <w:r>
        <w:instrText xml:space="preserve"> HYPERLINK "https://doi.org/10.1016/S0269-7491(03)00231-8" \h </w:instrText>
      </w:r>
      <w:r>
        <w:fldChar w:fldCharType="separate"/>
      </w:r>
      <w:r>
        <w:rPr>
          <w:i/>
          <w:color w:val="0000FF"/>
          <w:u w:val="single"/>
          <w:lang w:val="en-US"/>
        </w:rPr>
        <w:t>Mytilus edulis</w:t>
      </w:r>
      <w:r>
        <w:rPr>
          <w:i/>
          <w:color w:val="0000FF"/>
          <w:u w:val="single"/>
          <w:lang w:val="en-US"/>
        </w:rPr>
        <w:fldChar w:fldCharType="end"/>
      </w:r>
      <w:r>
        <w:fldChar w:fldCharType="begin"/>
      </w:r>
      <w:r>
        <w:instrText xml:space="preserve"> HYPERLINK "https://doi.org/10.1016/S0269-7491(03)00231-8" \h </w:instrText>
      </w:r>
      <w:r>
        <w:fldChar w:fldCharType="separate"/>
      </w:r>
      <w:r>
        <w:rPr>
          <w:color w:val="0000FF"/>
          <w:u w:val="single"/>
          <w:lang w:val="en-US"/>
        </w:rPr>
        <w:t xml:space="preserve"> and </w:t>
      </w:r>
      <w:r>
        <w:rPr>
          <w:color w:val="0000FF"/>
          <w:u w:val="single"/>
          <w:lang w:val="en-US"/>
        </w:rPr>
        <w:fldChar w:fldCharType="end"/>
      </w:r>
      <w:r>
        <w:fldChar w:fldCharType="begin"/>
      </w:r>
      <w:r>
        <w:instrText xml:space="preserve"> HYPERLINK "https://doi.org/10.1016/S0269-7491(03)00231-8" \h </w:instrText>
      </w:r>
      <w:r>
        <w:fldChar w:fldCharType="separate"/>
      </w:r>
      <w:r>
        <w:rPr>
          <w:i/>
          <w:color w:val="0000FF"/>
          <w:u w:val="single"/>
          <w:lang w:val="en-US"/>
        </w:rPr>
        <w:t>Mytilus trossulus</w:t>
      </w:r>
      <w:r>
        <w:rPr>
          <w:i/>
          <w:color w:val="0000FF"/>
          <w:u w:val="single"/>
          <w:lang w:val="en-US"/>
        </w:rPr>
        <w:fldChar w:fldCharType="end"/>
      </w:r>
      <w:r>
        <w:fldChar w:fldCharType="begin"/>
      </w:r>
      <w:r>
        <w:instrText xml:space="preserve"> HYPERLINK "https://doi.org/10.1016/S0269-7491(03)00231-8" \h </w:instrText>
      </w:r>
      <w:r>
        <w:fldChar w:fldCharType="separate"/>
      </w:r>
      <w:r>
        <w:rPr>
          <w:color w:val="0000FF"/>
          <w:u w:val="single"/>
          <w:lang w:val="en-US"/>
        </w:rPr>
        <w:t>, as an indicator of ecosystem health</w:t>
      </w:r>
      <w:r>
        <w:rPr>
          <w:color w:val="0000FF"/>
          <w:u w:val="single"/>
          <w:lang w:val="en-US"/>
        </w:rPr>
        <w:fldChar w:fldCharType="end"/>
      </w:r>
      <w:bookmarkStart w:id="50" w:name="bookmark=id.37m2jsg" w:colFirst="0" w:colLast="0"/>
      <w:bookmarkEnd w:id="50"/>
      <w:r>
        <w:rPr>
          <w:color w:val="000000"/>
          <w:lang w:val="en-US"/>
        </w:rPr>
        <w:t>. Environmental Pollution 126:407–416.</w:t>
      </w:r>
    </w:p>
    <w:p w14:paraId="54ABE9A6">
      <w:pPr>
        <w:pBdr>
          <w:top w:val="none" w:color="auto" w:sz="0" w:space="0"/>
          <w:left w:val="none" w:color="auto" w:sz="0" w:space="0"/>
          <w:bottom w:val="none" w:color="auto" w:sz="0" w:space="0"/>
          <w:right w:val="none" w:color="auto" w:sz="0" w:space="0"/>
          <w:between w:val="none" w:color="auto" w:sz="0" w:space="0"/>
        </w:pBdr>
        <w:ind w:left="0" w:hanging="2"/>
        <w:rPr>
          <w:color w:val="FF0000"/>
          <w:lang w:val="en-US"/>
        </w:rPr>
      </w:pPr>
      <w:r>
        <w:rPr>
          <w:color w:val="FF0000"/>
          <w:lang w:val="en-US"/>
        </w:rPr>
        <w:t>Hosmer JrDW, Lemeshow S, Sturdivant RX (2013) Applied logistic regression. John Wiley &amp; Sons.</w:t>
      </w:r>
    </w:p>
    <w:p w14:paraId="244D245C">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Hu Z-M, Zhang Q-S, Zhang J, Kass JM, Mammola S, Fresia P, Draisma SG, Assis J, Jueterbock A, Yokota M, Zhang Z (2021) Intraspecific genetic variation matters when predicting seagrass distribution under climate change. Molecular Ecology 30:3840–3855.</w:t>
      </w:r>
    </w:p>
    <w:p w14:paraId="3E78A7D3">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51" w:name="bookmark=id.1mrcu09" w:colFirst="0" w:colLast="0"/>
      <w:bookmarkEnd w:id="51"/>
      <w:r>
        <w:rPr>
          <w:color w:val="000000"/>
          <w:lang w:val="en-US"/>
        </w:rPr>
        <w:t xml:space="preserve">Katolikova M, Khaitov V, Väinölä R, Gantsevich M, Strelkov P (2016) Genetic, ecological and morphological distinctness of the blue mussels </w:t>
      </w:r>
      <w:r>
        <w:rPr>
          <w:i/>
          <w:color w:val="000000"/>
          <w:lang w:val="en-US"/>
        </w:rPr>
        <w:t>Mytilus trossulus</w:t>
      </w:r>
      <w:r>
        <w:rPr>
          <w:color w:val="000000"/>
          <w:lang w:val="en-US"/>
        </w:rPr>
        <w:t xml:space="preserve"> Gould and </w:t>
      </w:r>
      <w:r>
        <w:rPr>
          <w:i/>
          <w:color w:val="000000"/>
          <w:lang w:val="en-US"/>
        </w:rPr>
        <w:t>M. edulis</w:t>
      </w:r>
      <w:bookmarkStart w:id="52" w:name="bookmark=id.46r0co2" w:colFirst="0" w:colLast="0"/>
      <w:bookmarkEnd w:id="52"/>
      <w:r>
        <w:rPr>
          <w:color w:val="000000"/>
          <w:lang w:val="en-US"/>
        </w:rPr>
        <w:t xml:space="preserve"> L. in the White Sea. PLoS One 11:e0152963.</w:t>
      </w:r>
    </w:p>
    <w:p w14:paraId="35CB31A7">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Khaitov V, Makarycheva A, Gantsevich M, Lentsman N, Skazina M, Gagarina A, Katolikova M, Strelkov P (2018) </w:t>
      </w:r>
      <w:r>
        <w:fldChar w:fldCharType="begin"/>
      </w:r>
      <w:r>
        <w:instrText xml:space="preserve"> HYPERLINK "https://doi.org/10.1086/697944" \h </w:instrText>
      </w:r>
      <w:r>
        <w:fldChar w:fldCharType="separate"/>
      </w:r>
      <w:r>
        <w:rPr>
          <w:color w:val="0000FF"/>
          <w:u w:val="single"/>
          <w:lang w:val="en-US"/>
        </w:rPr>
        <w:t xml:space="preserve">Discriminating eaters: Sea stars </w:t>
      </w:r>
      <w:r>
        <w:rPr>
          <w:color w:val="0000FF"/>
          <w:u w:val="single"/>
          <w:lang w:val="en-US"/>
        </w:rPr>
        <w:fldChar w:fldCharType="end"/>
      </w:r>
      <w:r>
        <w:fldChar w:fldCharType="begin"/>
      </w:r>
      <w:r>
        <w:instrText xml:space="preserve"> HYPERLINK "https://doi.org/10.1086/697944" \h </w:instrText>
      </w:r>
      <w:r>
        <w:fldChar w:fldCharType="separate"/>
      </w:r>
      <w:r>
        <w:rPr>
          <w:i/>
          <w:color w:val="0000FF"/>
          <w:u w:val="single"/>
          <w:lang w:val="en-US"/>
        </w:rPr>
        <w:t>Asterias rubens</w:t>
      </w:r>
      <w:r>
        <w:rPr>
          <w:i/>
          <w:color w:val="0000FF"/>
          <w:u w:val="single"/>
          <w:lang w:val="en-US"/>
        </w:rPr>
        <w:fldChar w:fldCharType="end"/>
      </w:r>
      <w:r>
        <w:fldChar w:fldCharType="begin"/>
      </w:r>
      <w:r>
        <w:instrText xml:space="preserve"> HYPERLINK "https://doi.org/10.1086/697944" \h </w:instrText>
      </w:r>
      <w:r>
        <w:fldChar w:fldCharType="separate"/>
      </w:r>
      <w:r>
        <w:rPr>
          <w:color w:val="0000FF"/>
          <w:u w:val="single"/>
          <w:lang w:val="en-US"/>
        </w:rPr>
        <w:t xml:space="preserve"> L. feed preferably on </w:t>
      </w:r>
      <w:r>
        <w:rPr>
          <w:color w:val="0000FF"/>
          <w:u w:val="single"/>
          <w:lang w:val="en-US"/>
        </w:rPr>
        <w:fldChar w:fldCharType="end"/>
      </w:r>
      <w:r>
        <w:fldChar w:fldCharType="begin"/>
      </w:r>
      <w:r>
        <w:instrText xml:space="preserve"> HYPERLINK "https://doi.org/10.1086/697944" \h </w:instrText>
      </w:r>
      <w:r>
        <w:fldChar w:fldCharType="separate"/>
      </w:r>
      <w:r>
        <w:rPr>
          <w:i/>
          <w:color w:val="0000FF"/>
          <w:u w:val="single"/>
          <w:lang w:val="en-US"/>
        </w:rPr>
        <w:t>Mytilus trossulus</w:t>
      </w:r>
      <w:r>
        <w:rPr>
          <w:i/>
          <w:color w:val="0000FF"/>
          <w:u w:val="single"/>
          <w:lang w:val="en-US"/>
        </w:rPr>
        <w:fldChar w:fldCharType="end"/>
      </w:r>
      <w:r>
        <w:fldChar w:fldCharType="begin"/>
      </w:r>
      <w:r>
        <w:instrText xml:space="preserve"> HYPERLINK "https://doi.org/10.1086/697944" \h </w:instrText>
      </w:r>
      <w:r>
        <w:fldChar w:fldCharType="separate"/>
      </w:r>
      <w:r>
        <w:rPr>
          <w:color w:val="0000FF"/>
          <w:u w:val="single"/>
          <w:lang w:val="en-US"/>
        </w:rPr>
        <w:t xml:space="preserve"> Gould in mixed stocks of </w:t>
      </w:r>
      <w:r>
        <w:rPr>
          <w:color w:val="0000FF"/>
          <w:u w:val="single"/>
          <w:lang w:val="en-US"/>
        </w:rPr>
        <w:fldChar w:fldCharType="end"/>
      </w:r>
      <w:r>
        <w:fldChar w:fldCharType="begin"/>
      </w:r>
      <w:r>
        <w:instrText xml:space="preserve"> HYPERLINK "https://doi.org/10.1086/697944" \h </w:instrText>
      </w:r>
      <w:r>
        <w:fldChar w:fldCharType="separate"/>
      </w:r>
      <w:r>
        <w:rPr>
          <w:i/>
          <w:color w:val="0000FF"/>
          <w:u w:val="single"/>
          <w:lang w:val="en-US"/>
        </w:rPr>
        <w:t>Mytilus trossulus</w:t>
      </w:r>
      <w:r>
        <w:rPr>
          <w:i/>
          <w:color w:val="0000FF"/>
          <w:u w:val="single"/>
          <w:lang w:val="en-US"/>
        </w:rPr>
        <w:fldChar w:fldCharType="end"/>
      </w:r>
      <w:r>
        <w:fldChar w:fldCharType="begin"/>
      </w:r>
      <w:r>
        <w:instrText xml:space="preserve"> HYPERLINK "https://doi.org/10.1086/697944" \h </w:instrText>
      </w:r>
      <w:r>
        <w:fldChar w:fldCharType="separate"/>
      </w:r>
      <w:r>
        <w:rPr>
          <w:color w:val="0000FF"/>
          <w:u w:val="single"/>
          <w:lang w:val="en-US"/>
        </w:rPr>
        <w:t xml:space="preserve"> and </w:t>
      </w:r>
      <w:r>
        <w:rPr>
          <w:color w:val="0000FF"/>
          <w:u w:val="single"/>
          <w:lang w:val="en-US"/>
        </w:rPr>
        <w:fldChar w:fldCharType="end"/>
      </w:r>
      <w:r>
        <w:fldChar w:fldCharType="begin"/>
      </w:r>
      <w:r>
        <w:instrText xml:space="preserve"> HYPERLINK "https://doi.org/10.1086/697944" \h </w:instrText>
      </w:r>
      <w:r>
        <w:fldChar w:fldCharType="separate"/>
      </w:r>
      <w:r>
        <w:rPr>
          <w:i/>
          <w:color w:val="0000FF"/>
          <w:u w:val="single"/>
          <w:lang w:val="en-US"/>
        </w:rPr>
        <w:t>Mytilus edulis</w:t>
      </w:r>
      <w:r>
        <w:rPr>
          <w:i/>
          <w:color w:val="0000FF"/>
          <w:u w:val="single"/>
          <w:lang w:val="en-US"/>
        </w:rPr>
        <w:fldChar w:fldCharType="end"/>
      </w:r>
      <w:r>
        <w:fldChar w:fldCharType="begin"/>
      </w:r>
      <w:r>
        <w:instrText xml:space="preserve"> HYPERLINK "https://doi.org/10.1086/697944" \h </w:instrText>
      </w:r>
      <w:r>
        <w:fldChar w:fldCharType="separate"/>
      </w:r>
      <w:r>
        <w:rPr>
          <w:color w:val="0000FF"/>
          <w:u w:val="single"/>
          <w:lang w:val="en-US"/>
        </w:rPr>
        <w:t xml:space="preserve"> L</w:t>
      </w:r>
      <w:r>
        <w:rPr>
          <w:color w:val="0000FF"/>
          <w:u w:val="single"/>
          <w:lang w:val="en-US"/>
        </w:rPr>
        <w:fldChar w:fldCharType="end"/>
      </w:r>
      <w:bookmarkStart w:id="53" w:name="bookmark=id.2lwamvv" w:colFirst="0" w:colLast="0"/>
      <w:bookmarkEnd w:id="53"/>
      <w:r>
        <w:rPr>
          <w:color w:val="000000"/>
          <w:lang w:val="en-US"/>
        </w:rPr>
        <w:t>. Biological Bulletin 234:85–95.</w:t>
      </w:r>
    </w:p>
    <w:p w14:paraId="4F3CB201">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Khaitov V, Marchenko J, Katolikova M, Väinölä R, Kingston SE, Carlon DB, Gantsevich M, Strelkov P (2021) </w:t>
      </w:r>
      <w:r>
        <w:fldChar w:fldCharType="begin"/>
      </w:r>
      <w:r>
        <w:instrText xml:space="preserve"> HYPERLINK "https://doi.org/10.1371/journal.pone.0249587" \h </w:instrText>
      </w:r>
      <w:r>
        <w:fldChar w:fldCharType="separate"/>
      </w:r>
      <w:r>
        <w:rPr>
          <w:color w:val="0000FF"/>
          <w:u w:val="single"/>
          <w:lang w:val="en-US"/>
        </w:rPr>
        <w:t xml:space="preserve">Species identification based on a semi-diagnostic marker: Evaluation of a simple conchological test for distinguishing blue mussels </w:t>
      </w:r>
      <w:r>
        <w:rPr>
          <w:color w:val="0000FF"/>
          <w:u w:val="single"/>
          <w:lang w:val="en-US"/>
        </w:rPr>
        <w:fldChar w:fldCharType="end"/>
      </w:r>
      <w:r>
        <w:fldChar w:fldCharType="begin"/>
      </w:r>
      <w:r>
        <w:instrText xml:space="preserve"> HYPERLINK "https://doi.org/10.1371/journal.pone.0249587" \h </w:instrText>
      </w:r>
      <w:r>
        <w:fldChar w:fldCharType="separate"/>
      </w:r>
      <w:r>
        <w:rPr>
          <w:i/>
          <w:color w:val="0000FF"/>
          <w:u w:val="single"/>
          <w:lang w:val="en-US"/>
        </w:rPr>
        <w:t>Mytilus edulis</w:t>
      </w:r>
      <w:r>
        <w:rPr>
          <w:i/>
          <w:color w:val="0000FF"/>
          <w:u w:val="single"/>
          <w:lang w:val="en-US"/>
        </w:rPr>
        <w:fldChar w:fldCharType="end"/>
      </w:r>
      <w:r>
        <w:fldChar w:fldCharType="begin"/>
      </w:r>
      <w:r>
        <w:instrText xml:space="preserve"> HYPERLINK "https://doi.org/10.1371/journal.pone.0249587" \h </w:instrText>
      </w:r>
      <w:r>
        <w:fldChar w:fldCharType="separate"/>
      </w:r>
      <w:r>
        <w:rPr>
          <w:color w:val="0000FF"/>
          <w:u w:val="single"/>
          <w:lang w:val="en-US"/>
        </w:rPr>
        <w:t xml:space="preserve"> L. and </w:t>
      </w:r>
      <w:r>
        <w:rPr>
          <w:color w:val="0000FF"/>
          <w:u w:val="single"/>
          <w:lang w:val="en-US"/>
        </w:rPr>
        <w:fldChar w:fldCharType="end"/>
      </w:r>
      <w:r>
        <w:fldChar w:fldCharType="begin"/>
      </w:r>
      <w:r>
        <w:instrText xml:space="preserve"> HYPERLINK "https://doi.org/10.1371/journal.pone.0249587" \h </w:instrText>
      </w:r>
      <w:r>
        <w:fldChar w:fldCharType="separate"/>
      </w:r>
      <w:r>
        <w:rPr>
          <w:i/>
          <w:color w:val="0000FF"/>
          <w:u w:val="single"/>
          <w:lang w:val="en-US"/>
        </w:rPr>
        <w:t>M. trossulus</w:t>
      </w:r>
      <w:r>
        <w:rPr>
          <w:i/>
          <w:color w:val="0000FF"/>
          <w:u w:val="single"/>
          <w:lang w:val="en-US"/>
        </w:rPr>
        <w:fldChar w:fldCharType="end"/>
      </w:r>
      <w:r>
        <w:fldChar w:fldCharType="begin"/>
      </w:r>
      <w:r>
        <w:instrText xml:space="preserve"> HYPERLINK "https://doi.org/10.1371/journal.pone.0249587" \h </w:instrText>
      </w:r>
      <w:r>
        <w:fldChar w:fldCharType="separate"/>
      </w:r>
      <w:r>
        <w:rPr>
          <w:color w:val="0000FF"/>
          <w:u w:val="single"/>
          <w:lang w:val="en-US"/>
        </w:rPr>
        <w:t xml:space="preserve"> Gould</w:t>
      </w:r>
      <w:r>
        <w:rPr>
          <w:color w:val="0000FF"/>
          <w:u w:val="single"/>
          <w:lang w:val="en-US"/>
        </w:rPr>
        <w:fldChar w:fldCharType="end"/>
      </w:r>
      <w:bookmarkStart w:id="54" w:name="bookmark=id.111kx3o" w:colFirst="0" w:colLast="0"/>
      <w:bookmarkEnd w:id="54"/>
      <w:r>
        <w:rPr>
          <w:color w:val="000000"/>
          <w:lang w:val="en-US"/>
        </w:rPr>
        <w:t>. PLoS ONE 16:1–27.</w:t>
      </w:r>
    </w:p>
    <w:p w14:paraId="66859E23">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Khaitov VM, Makarycheva AY, Nematova RB, Evdokimova AI (2023) </w:t>
      </w:r>
      <w:r>
        <w:fldChar w:fldCharType="begin"/>
      </w:r>
      <w:r>
        <w:instrText xml:space="preserve"> HYPERLINK "https://doi.org/10.31610/trudyzin/2023.327.1.8" \h </w:instrText>
      </w:r>
      <w:r>
        <w:fldChar w:fldCharType="separate"/>
      </w:r>
      <w:r>
        <w:rPr>
          <w:color w:val="0000FF"/>
          <w:u w:val="single"/>
          <w:lang w:val="en-US"/>
        </w:rPr>
        <w:t xml:space="preserve">Predators regulate the taxonomic structure of mixed </w:t>
      </w:r>
      <w:r>
        <w:rPr>
          <w:color w:val="0000FF"/>
          <w:u w:val="single"/>
          <w:lang w:val="en-US"/>
        </w:rPr>
        <w:fldChar w:fldCharType="end"/>
      </w:r>
      <w:r>
        <w:fldChar w:fldCharType="begin"/>
      </w:r>
      <w:r>
        <w:instrText xml:space="preserve"> HYPERLINK "https://doi.org/10.31610/trudyzin/2023.327.1.8" \h </w:instrText>
      </w:r>
      <w:r>
        <w:fldChar w:fldCharType="separate"/>
      </w:r>
      <w:r>
        <w:rPr>
          <w:i/>
          <w:color w:val="0000FF"/>
          <w:u w:val="single"/>
          <w:lang w:val="en-US"/>
        </w:rPr>
        <w:t>Mytilus edulis</w:t>
      </w:r>
      <w:r>
        <w:rPr>
          <w:i/>
          <w:color w:val="0000FF"/>
          <w:u w:val="single"/>
          <w:lang w:val="en-US"/>
        </w:rPr>
        <w:fldChar w:fldCharType="end"/>
      </w:r>
      <w:r>
        <w:fldChar w:fldCharType="begin"/>
      </w:r>
      <w:r>
        <w:instrText xml:space="preserve"> HYPERLINK "https://doi.org/10.31610/trudyzin/2023.327.1.8" \h </w:instrText>
      </w:r>
      <w:r>
        <w:fldChar w:fldCharType="separate"/>
      </w:r>
      <w:r>
        <w:rPr>
          <w:color w:val="0000FF"/>
          <w:u w:val="single"/>
          <w:lang w:val="en-US"/>
        </w:rPr>
        <w:t xml:space="preserve"> L. and </w:t>
      </w:r>
      <w:r>
        <w:rPr>
          <w:color w:val="0000FF"/>
          <w:u w:val="single"/>
          <w:lang w:val="en-US"/>
        </w:rPr>
        <w:fldChar w:fldCharType="end"/>
      </w:r>
      <w:r>
        <w:fldChar w:fldCharType="begin"/>
      </w:r>
      <w:r>
        <w:instrText xml:space="preserve"> HYPERLINK "https://doi.org/10.31610/trudyzin/2023.327.1.8" \h </w:instrText>
      </w:r>
      <w:r>
        <w:fldChar w:fldCharType="separate"/>
      </w:r>
      <w:r>
        <w:rPr>
          <w:i/>
          <w:color w:val="0000FF"/>
          <w:u w:val="single"/>
          <w:lang w:val="en-US"/>
        </w:rPr>
        <w:t>M. trossulus</w:t>
      </w:r>
      <w:r>
        <w:rPr>
          <w:i/>
          <w:color w:val="0000FF"/>
          <w:u w:val="single"/>
          <w:lang w:val="en-US"/>
        </w:rPr>
        <w:fldChar w:fldCharType="end"/>
      </w:r>
      <w:r>
        <w:fldChar w:fldCharType="begin"/>
      </w:r>
      <w:r>
        <w:instrText xml:space="preserve"> HYPERLINK "https://doi.org/10.31610/trudyzin/2023.327.1.8" \h </w:instrText>
      </w:r>
      <w:r>
        <w:fldChar w:fldCharType="separate"/>
      </w:r>
      <w:r>
        <w:rPr>
          <w:color w:val="0000FF"/>
          <w:u w:val="single"/>
          <w:lang w:val="en-US"/>
        </w:rPr>
        <w:t xml:space="preserve"> Gould settlements in the shallow waters of the White Sea</w:t>
      </w:r>
      <w:r>
        <w:rPr>
          <w:color w:val="0000FF"/>
          <w:u w:val="single"/>
          <w:lang w:val="en-US"/>
        </w:rPr>
        <w:fldChar w:fldCharType="end"/>
      </w:r>
      <w:bookmarkStart w:id="55" w:name="bookmark=id.3l18frh" w:colFirst="0" w:colLast="0"/>
      <w:bookmarkEnd w:id="55"/>
      <w:r>
        <w:rPr>
          <w:color w:val="000000"/>
          <w:lang w:val="en-US"/>
        </w:rPr>
        <w:t>. Proceedings of the Zoological Institute of the Russian Academy of Sciences 327:8–24.</w:t>
      </w:r>
    </w:p>
    <w:p w14:paraId="2F109363">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Kijewski T, Zbawicka M, Strand J, Kautsky H, Kotta J, Rätsep M, Wenne R (2019) Random forest assessment of correlation between environmental factors and genetic differentiation of populations: Case of marine mussels </w:t>
      </w:r>
      <w:r>
        <w:rPr>
          <w:i/>
          <w:color w:val="000000"/>
          <w:lang w:val="en-US"/>
        </w:rPr>
        <w:t>Mytilus</w:t>
      </w:r>
      <w:bookmarkStart w:id="56" w:name="bookmark=id.206ipza" w:colFirst="0" w:colLast="0"/>
      <w:bookmarkEnd w:id="56"/>
      <w:r>
        <w:rPr>
          <w:color w:val="000000"/>
          <w:lang w:val="en-US"/>
        </w:rPr>
        <w:t xml:space="preserve"> . Oceanologia 61:131–142.</w:t>
      </w:r>
    </w:p>
    <w:p w14:paraId="29F2FB4F">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Knöbel L, Nascimento-Schulze JC, Sanders T, Zeus D, Hiebenthal C, Barboza FR, Stuckas H, Melzner F (2021) </w:t>
      </w:r>
      <w:r>
        <w:fldChar w:fldCharType="begin"/>
      </w:r>
      <w:r>
        <w:instrText xml:space="preserve"> HYPERLINK "https://doi.org/10.3389/fmars.2021.692078" \h </w:instrText>
      </w:r>
      <w:r>
        <w:fldChar w:fldCharType="separate"/>
      </w:r>
      <w:r>
        <w:rPr>
          <w:color w:val="0000FF"/>
          <w:u w:val="single"/>
          <w:lang w:val="en-US"/>
        </w:rPr>
        <w:t>Salinity Driven Selection and Local Adaptation in Baltic Sea Mytilid Mussels</w:t>
      </w:r>
      <w:r>
        <w:rPr>
          <w:color w:val="0000FF"/>
          <w:u w:val="single"/>
          <w:lang w:val="en-US"/>
        </w:rPr>
        <w:fldChar w:fldCharType="end"/>
      </w:r>
      <w:bookmarkStart w:id="57" w:name="bookmark=id.4k668n3" w:colFirst="0" w:colLast="0"/>
      <w:bookmarkEnd w:id="57"/>
      <w:r>
        <w:rPr>
          <w:color w:val="000000"/>
          <w:lang w:val="en-US"/>
        </w:rPr>
        <w:t>. Frontiers in Marine Science 8:692078.</w:t>
      </w:r>
    </w:p>
    <w:p w14:paraId="699FBDF8">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Knowlton N (1993) Sibling Species in the Sea. Annual review of ecology and systematics 24:189–216.</w:t>
      </w:r>
    </w:p>
    <w:p w14:paraId="3047BCBE">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58" w:name="bookmark=id.2zbgiuw" w:colFirst="0" w:colLast="0"/>
      <w:bookmarkEnd w:id="58"/>
      <w:r>
        <w:rPr>
          <w:color w:val="000000"/>
          <w:lang w:val="en-US"/>
        </w:rPr>
        <w:t xml:space="preserve">Koehn RK (1991) The genetics and taxonomy of species in the genus </w:t>
      </w:r>
      <w:r>
        <w:rPr>
          <w:i/>
          <w:color w:val="000000"/>
          <w:lang w:val="en-US"/>
        </w:rPr>
        <w:t>Mytilus</w:t>
      </w:r>
      <w:bookmarkStart w:id="59" w:name="bookmark=id.1egqt2p" w:colFirst="0" w:colLast="0"/>
      <w:bookmarkEnd w:id="59"/>
      <w:r>
        <w:rPr>
          <w:color w:val="000000"/>
          <w:lang w:val="en-US"/>
        </w:rPr>
        <w:t xml:space="preserve"> . Aquaculture 94:125–145.</w:t>
      </w:r>
    </w:p>
    <w:p w14:paraId="4B20A335">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Krasavtsev LB (2011) Russia’s foreign trade through the ports of the White Sea in the early twentieth century. (in Russian). Vestnik Severnogo (Arkticheskogo) federal’nogo universiteta Seriya: Gumanitarnye i social’nye nauki 1:17–24.</w:t>
      </w:r>
    </w:p>
    <w:p w14:paraId="3E220E75">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60" w:name="bookmark=id.3ygebqi" w:colFirst="0" w:colLast="0"/>
      <w:bookmarkEnd w:id="60"/>
      <w:r>
        <w:rPr>
          <w:color w:val="000000"/>
          <w:lang w:val="en-US"/>
        </w:rPr>
        <w:t xml:space="preserve">Lindegren M, Gabellini AP, Munk P, Edelvang K, Hansen FT (2022) </w:t>
      </w:r>
      <w:r>
        <w:fldChar w:fldCharType="begin"/>
      </w:r>
      <w:r>
        <w:instrText xml:space="preserve"> HYPERLINK "https://doi.org/10.1007/s10530-022-02802-w" \h </w:instrText>
      </w:r>
      <w:r>
        <w:fldChar w:fldCharType="separate"/>
      </w:r>
      <w:r>
        <w:rPr>
          <w:color w:val="0000FF"/>
          <w:u w:val="single"/>
          <w:lang w:val="en-US"/>
        </w:rPr>
        <w:t>Identifying key processes and drivers affecting the presence of non-indigenous marine species in coastal waters</w:t>
      </w:r>
      <w:r>
        <w:rPr>
          <w:color w:val="0000FF"/>
          <w:u w:val="single"/>
          <w:lang w:val="en-US"/>
        </w:rPr>
        <w:fldChar w:fldCharType="end"/>
      </w:r>
      <w:bookmarkStart w:id="61" w:name="bookmark=id.2dlolyb" w:colFirst="0" w:colLast="0"/>
      <w:bookmarkEnd w:id="61"/>
      <w:r>
        <w:rPr>
          <w:color w:val="000000"/>
          <w:lang w:val="en-US"/>
        </w:rPr>
        <w:t>. Biological Invasions 24:2835–2850.</w:t>
      </w:r>
    </w:p>
    <w:p w14:paraId="3B916F0D">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Liu G, Stapleton E, Innes D, Thompson R (2011) </w:t>
      </w:r>
      <w:r>
        <w:fldChar w:fldCharType="begin"/>
      </w:r>
      <w:r>
        <w:instrText xml:space="preserve"> HYPERLINK "https://doi.org/10.1111/j.1439-0485.2011.00446.x" \h </w:instrText>
      </w:r>
      <w:r>
        <w:fldChar w:fldCharType="separate"/>
      </w:r>
      <w:r>
        <w:rPr>
          <w:color w:val="0000FF"/>
          <w:u w:val="single"/>
          <w:lang w:val="en-US"/>
        </w:rPr>
        <w:t xml:space="preserve">Aggregational behavior of the blue mussels </w:t>
      </w:r>
      <w:r>
        <w:rPr>
          <w:color w:val="0000FF"/>
          <w:u w:val="single"/>
          <w:lang w:val="en-US"/>
        </w:rPr>
        <w:fldChar w:fldCharType="end"/>
      </w:r>
      <w:r>
        <w:fldChar w:fldCharType="begin"/>
      </w:r>
      <w:r>
        <w:instrText xml:space="preserve"> HYPERLINK "https://doi.org/10.1111/j.1439-0485.2011.00446.x" \h </w:instrText>
      </w:r>
      <w:r>
        <w:fldChar w:fldCharType="separate"/>
      </w:r>
      <w:r>
        <w:rPr>
          <w:i/>
          <w:color w:val="0000FF"/>
          <w:u w:val="single"/>
          <w:lang w:val="en-US"/>
        </w:rPr>
        <w:t>Mytilus edulis</w:t>
      </w:r>
      <w:r>
        <w:rPr>
          <w:i/>
          <w:color w:val="0000FF"/>
          <w:u w:val="single"/>
          <w:lang w:val="en-US"/>
        </w:rPr>
        <w:fldChar w:fldCharType="end"/>
      </w:r>
      <w:r>
        <w:fldChar w:fldCharType="begin"/>
      </w:r>
      <w:r>
        <w:instrText xml:space="preserve"> HYPERLINK "https://doi.org/10.1111/j.1439-0485.2011.00446.x" \h </w:instrText>
      </w:r>
      <w:r>
        <w:fldChar w:fldCharType="separate"/>
      </w:r>
      <w:r>
        <w:rPr>
          <w:color w:val="0000FF"/>
          <w:u w:val="single"/>
          <w:lang w:val="en-US"/>
        </w:rPr>
        <w:t xml:space="preserve"> and </w:t>
      </w:r>
      <w:r>
        <w:rPr>
          <w:color w:val="0000FF"/>
          <w:u w:val="single"/>
          <w:lang w:val="en-US"/>
        </w:rPr>
        <w:fldChar w:fldCharType="end"/>
      </w:r>
      <w:r>
        <w:fldChar w:fldCharType="begin"/>
      </w:r>
      <w:r>
        <w:instrText xml:space="preserve"> HYPERLINK "https://doi.org/10.1111/j.1439-0485.2011.00446.x" \h </w:instrText>
      </w:r>
      <w:r>
        <w:fldChar w:fldCharType="separate"/>
      </w:r>
      <w:r>
        <w:rPr>
          <w:i/>
          <w:color w:val="0000FF"/>
          <w:u w:val="single"/>
          <w:lang w:val="en-US"/>
        </w:rPr>
        <w:t>Mytilus trossulus</w:t>
      </w:r>
      <w:r>
        <w:rPr>
          <w:i/>
          <w:color w:val="0000FF"/>
          <w:u w:val="single"/>
          <w:lang w:val="en-US"/>
        </w:rPr>
        <w:fldChar w:fldCharType="end"/>
      </w:r>
      <w:r>
        <w:fldChar w:fldCharType="begin"/>
      </w:r>
      <w:r>
        <w:instrText xml:space="preserve"> HYPERLINK "https://doi.org/10.1111/j.1439-0485.2011.00446.x" \h </w:instrText>
      </w:r>
      <w:r>
        <w:fldChar w:fldCharType="separate"/>
      </w:r>
      <w:r>
        <w:rPr>
          <w:color w:val="0000FF"/>
          <w:u w:val="single"/>
          <w:lang w:val="en-US"/>
        </w:rPr>
        <w:t>: A potential pre-zygotic reproductive isolation mechanism</w:t>
      </w:r>
      <w:r>
        <w:rPr>
          <w:color w:val="0000FF"/>
          <w:u w:val="single"/>
          <w:lang w:val="en-US"/>
        </w:rPr>
        <w:fldChar w:fldCharType="end"/>
      </w:r>
      <w:bookmarkStart w:id="62" w:name="bookmark=id.sqyw64" w:colFirst="0" w:colLast="0"/>
      <w:bookmarkEnd w:id="62"/>
      <w:r>
        <w:rPr>
          <w:color w:val="000000"/>
          <w:lang w:val="en-US"/>
        </w:rPr>
        <w:t>. Marine Ecology 32:480–487.</w:t>
      </w:r>
    </w:p>
    <w:p w14:paraId="555E29AD">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Lowen JB, Hart DR, Stanley RRE, Lehnert SJ, Bradbury IR, Dibacco C, Hauser L (2019) </w:t>
      </w:r>
      <w:r>
        <w:fldChar w:fldCharType="begin"/>
      </w:r>
      <w:r>
        <w:instrText xml:space="preserve"> HYPERLINK "https://doi.org/10.1093/icesjms/fsz049" \h </w:instrText>
      </w:r>
      <w:r>
        <w:fldChar w:fldCharType="separate"/>
      </w:r>
      <w:r>
        <w:rPr>
          <w:color w:val="0000FF"/>
          <w:u w:val="single"/>
          <w:lang w:val="en-US"/>
        </w:rPr>
        <w:t>Assessing effects of genetic, environmental, and biotic gradients in species distribution modelling</w:t>
      </w:r>
      <w:r>
        <w:rPr>
          <w:color w:val="0000FF"/>
          <w:u w:val="single"/>
          <w:lang w:val="en-US"/>
        </w:rPr>
        <w:fldChar w:fldCharType="end"/>
      </w:r>
      <w:bookmarkStart w:id="63" w:name="bookmark=id.3cqmetx" w:colFirst="0" w:colLast="0"/>
      <w:bookmarkEnd w:id="63"/>
      <w:r>
        <w:rPr>
          <w:color w:val="000000"/>
          <w:lang w:val="en-US"/>
        </w:rPr>
        <w:t>. ICES Journal of Marine Science 76:1762–1775.</w:t>
      </w:r>
    </w:p>
    <w:p w14:paraId="1871B787">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Lukhtanov V (2011) Dobzhansky’s rule and reinforcement of prezygotic reproductive isolation in zones of secondary contact. Biology Bulletin Reviews 1:2–12.</w:t>
      </w:r>
    </w:p>
    <w:p w14:paraId="5D9A7C2D">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64" w:name="bookmark=id.1rvwp1q" w:colFirst="0" w:colLast="0"/>
      <w:bookmarkEnd w:id="64"/>
      <w:r>
        <w:rPr>
          <w:color w:val="000000"/>
          <w:lang w:val="en-US"/>
        </w:rPr>
        <w:t xml:space="preserve">Marchand P, Gill D (2018) </w:t>
      </w:r>
      <w:r>
        <w:fldChar w:fldCharType="begin"/>
      </w:r>
      <w:r>
        <w:instrText xml:space="preserve"> HYPERLINK "https://cran.r-project.org/package=waver" \h </w:instrText>
      </w:r>
      <w:r>
        <w:fldChar w:fldCharType="separate"/>
      </w:r>
      <w:r>
        <w:rPr>
          <w:color w:val="0000FF"/>
          <w:u w:val="single"/>
          <w:lang w:val="en-US"/>
        </w:rPr>
        <w:t>waver: Calculate Fetch and Wave Energy. R package version 0.2.1</w:t>
      </w:r>
      <w:r>
        <w:rPr>
          <w:color w:val="0000FF"/>
          <w:u w:val="single"/>
          <w:lang w:val="en-US"/>
        </w:rPr>
        <w:fldChar w:fldCharType="end"/>
      </w:r>
      <w:bookmarkStart w:id="65" w:name="bookmark=id.4bvk7pj" w:colFirst="0" w:colLast="0"/>
      <w:bookmarkEnd w:id="65"/>
      <w:r>
        <w:rPr>
          <w:color w:val="000000"/>
          <w:lang w:val="en-US"/>
        </w:rPr>
        <w:t>.</w:t>
      </w:r>
    </w:p>
    <w:p w14:paraId="0A9AA4CA">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Marchenko J, Khaitov V, Katolikova M, Sabirov M, Malavenda S, Gantsevich M, Basova L, Genelt-Yanovsky E, Strelkov P (2023) </w:t>
      </w:r>
      <w:r>
        <w:fldChar w:fldCharType="begin"/>
      </w:r>
      <w:r>
        <w:instrText xml:space="preserve"> HYPERLINK "https://doi.org/10.3389/fmars.2023.1146527" \h </w:instrText>
      </w:r>
      <w:r>
        <w:fldChar w:fldCharType="separate"/>
      </w:r>
      <w:r>
        <w:rPr>
          <w:color w:val="0000FF"/>
          <w:u w:val="single"/>
          <w:lang w:val="en-US"/>
        </w:rPr>
        <w:t xml:space="preserve">Patterns of spatial and temporal dynamics of mixed </w:t>
      </w:r>
      <w:r>
        <w:rPr>
          <w:color w:val="0000FF"/>
          <w:u w:val="single"/>
          <w:lang w:val="en-US"/>
        </w:rPr>
        <w:fldChar w:fldCharType="end"/>
      </w:r>
      <w:r>
        <w:fldChar w:fldCharType="begin"/>
      </w:r>
      <w:r>
        <w:instrText xml:space="preserve"> HYPERLINK "https://doi.org/10.3389/fmars.2023.1146527" \h </w:instrText>
      </w:r>
      <w:r>
        <w:fldChar w:fldCharType="separate"/>
      </w:r>
      <w:r>
        <w:rPr>
          <w:i/>
          <w:color w:val="0000FF"/>
          <w:u w:val="single"/>
          <w:lang w:val="en-US"/>
        </w:rPr>
        <w:t>Mytilus edulis</w:t>
      </w:r>
      <w:r>
        <w:rPr>
          <w:i/>
          <w:color w:val="0000FF"/>
          <w:u w:val="single"/>
          <w:lang w:val="en-US"/>
        </w:rPr>
        <w:fldChar w:fldCharType="end"/>
      </w:r>
      <w:r>
        <w:fldChar w:fldCharType="begin"/>
      </w:r>
      <w:r>
        <w:instrText xml:space="preserve"> HYPERLINK "https://doi.org/10.3389/fmars.2023.1146527" \h </w:instrText>
      </w:r>
      <w:r>
        <w:fldChar w:fldCharType="separate"/>
      </w:r>
      <w:r>
        <w:rPr>
          <w:color w:val="0000FF"/>
          <w:u w:val="single"/>
          <w:lang w:val="en-US"/>
        </w:rPr>
        <w:t xml:space="preserve"> and </w:t>
      </w:r>
      <w:r>
        <w:rPr>
          <w:color w:val="0000FF"/>
          <w:u w:val="single"/>
          <w:lang w:val="en-US"/>
        </w:rPr>
        <w:fldChar w:fldCharType="end"/>
      </w:r>
      <w:r>
        <w:fldChar w:fldCharType="begin"/>
      </w:r>
      <w:r>
        <w:instrText xml:space="preserve"> HYPERLINK "https://doi.org/10.3389/fmars.2023.1146527" \h </w:instrText>
      </w:r>
      <w:r>
        <w:fldChar w:fldCharType="separate"/>
      </w:r>
      <w:r>
        <w:rPr>
          <w:i/>
          <w:color w:val="0000FF"/>
          <w:u w:val="single"/>
          <w:lang w:val="en-US"/>
        </w:rPr>
        <w:t>M. trossulus</w:t>
      </w:r>
      <w:r>
        <w:rPr>
          <w:i/>
          <w:color w:val="0000FF"/>
          <w:u w:val="single"/>
          <w:lang w:val="en-US"/>
        </w:rPr>
        <w:fldChar w:fldCharType="end"/>
      </w:r>
      <w:r>
        <w:fldChar w:fldCharType="begin"/>
      </w:r>
      <w:r>
        <w:instrText xml:space="preserve"> HYPERLINK "https://doi.org/10.3389/fmars.2023.1146527" \h </w:instrText>
      </w:r>
      <w:r>
        <w:fldChar w:fldCharType="separate"/>
      </w:r>
      <w:r>
        <w:rPr>
          <w:color w:val="0000FF"/>
          <w:u w:val="single"/>
          <w:lang w:val="en-US"/>
        </w:rPr>
        <w:t xml:space="preserve"> populations in a small subarctic inlet (Tyuva Inlet, Barents Sea)</w:t>
      </w:r>
      <w:r>
        <w:rPr>
          <w:color w:val="0000FF"/>
          <w:u w:val="single"/>
          <w:lang w:val="en-US"/>
        </w:rPr>
        <w:fldChar w:fldCharType="end"/>
      </w:r>
      <w:bookmarkStart w:id="66" w:name="bookmark=id.2r0uhxc" w:colFirst="0" w:colLast="0"/>
      <w:bookmarkEnd w:id="66"/>
      <w:r>
        <w:rPr>
          <w:color w:val="000000"/>
          <w:lang w:val="en-US"/>
        </w:rPr>
        <w:t>. Frontiers in Marine Science 10:1–15.</w:t>
      </w:r>
    </w:p>
    <w:p w14:paraId="69B09613">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Michalek K, Vendrami DLJ, Bekaert M, Green DH, Last KS, Telesca L, Wilding TA, Hoffman JI (2021) </w:t>
      </w:r>
      <w:r>
        <w:fldChar w:fldCharType="begin"/>
      </w:r>
      <w:r>
        <w:instrText xml:space="preserve"> HYPERLINK "https://doi.org/10.1111/eva.13245" \h </w:instrText>
      </w:r>
      <w:r>
        <w:fldChar w:fldCharType="separate"/>
      </w:r>
      <w:r>
        <w:rPr>
          <w:i/>
          <w:color w:val="0000FF"/>
          <w:u w:val="single"/>
          <w:lang w:val="en-US"/>
        </w:rPr>
        <w:t>Mytilus trossulus</w:t>
      </w:r>
      <w:r>
        <w:rPr>
          <w:i/>
          <w:color w:val="0000FF"/>
          <w:u w:val="single"/>
          <w:lang w:val="en-US"/>
        </w:rPr>
        <w:fldChar w:fldCharType="end"/>
      </w:r>
      <w:r>
        <w:fldChar w:fldCharType="begin"/>
      </w:r>
      <w:r>
        <w:instrText xml:space="preserve"> HYPERLINK "https://doi.org/10.1111/eva.13245" \h </w:instrText>
      </w:r>
      <w:r>
        <w:fldChar w:fldCharType="separate"/>
      </w:r>
      <w:r>
        <w:rPr>
          <w:color w:val="0000FF"/>
          <w:u w:val="single"/>
          <w:lang w:val="en-US"/>
        </w:rPr>
        <w:t xml:space="preserve"> introgression and consequences for shell traits in longline cultivated mussels</w:t>
      </w:r>
      <w:r>
        <w:rPr>
          <w:color w:val="0000FF"/>
          <w:u w:val="single"/>
          <w:lang w:val="en-US"/>
        </w:rPr>
        <w:fldChar w:fldCharType="end"/>
      </w:r>
      <w:bookmarkStart w:id="67" w:name="bookmark=id.1664s55" w:colFirst="0" w:colLast="0"/>
      <w:bookmarkEnd w:id="67"/>
      <w:r>
        <w:rPr>
          <w:color w:val="000000"/>
          <w:lang w:val="en-US"/>
        </w:rPr>
        <w:t>. Evolutionary Applications 14:1830–1843.</w:t>
      </w:r>
    </w:p>
    <w:p w14:paraId="296B4D6A">
      <w:pPr>
        <w:pBdr>
          <w:top w:val="none" w:color="auto" w:sz="0" w:space="0"/>
          <w:left w:val="none" w:color="auto" w:sz="0" w:space="0"/>
          <w:bottom w:val="none" w:color="auto" w:sz="0" w:space="0"/>
          <w:right w:val="none" w:color="auto" w:sz="0" w:space="0"/>
          <w:between w:val="none" w:color="auto" w:sz="0" w:space="0"/>
        </w:pBdr>
        <w:ind w:left="0" w:hanging="2"/>
        <w:rPr>
          <w:color w:val="FF0000"/>
          <w:lang w:val="en-US"/>
        </w:rPr>
      </w:pPr>
      <w:r>
        <w:rPr>
          <w:color w:val="FF0000"/>
          <w:lang w:val="en-US"/>
        </w:rPr>
        <w:t>Morais P, Reichard M (2018) Cryptic invasions: A review. Science of the Total Environment 613:1438-1448.</w:t>
      </w:r>
    </w:p>
    <w:p w14:paraId="367A35B0">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Moreau V, Tremblay R, Bourget E (2005) </w:t>
      </w:r>
      <w:r>
        <w:fldChar w:fldCharType="begin"/>
      </w:r>
      <w:r>
        <w:instrText xml:space="preserve"> HYPERLINK "https://wos:000231367900027" \h </w:instrText>
      </w:r>
      <w:r>
        <w:fldChar w:fldCharType="separate"/>
      </w:r>
      <w:r>
        <w:rPr>
          <w:color w:val="0000FF"/>
          <w:u w:val="single"/>
          <w:lang w:val="en-US"/>
        </w:rPr>
        <w:t xml:space="preserve">Distribution of </w:t>
      </w:r>
      <w:r>
        <w:rPr>
          <w:color w:val="0000FF"/>
          <w:u w:val="single"/>
          <w:lang w:val="en-US"/>
        </w:rPr>
        <w:fldChar w:fldCharType="end"/>
      </w:r>
      <w:r>
        <w:fldChar w:fldCharType="begin"/>
      </w:r>
      <w:r>
        <w:instrText xml:space="preserve"> HYPERLINK "https://wos:000231367900027" \h </w:instrText>
      </w:r>
      <w:r>
        <w:fldChar w:fldCharType="separate"/>
      </w:r>
      <w:r>
        <w:rPr>
          <w:i/>
          <w:color w:val="0000FF"/>
          <w:u w:val="single"/>
          <w:lang w:val="en-US"/>
        </w:rPr>
        <w:t>Mytilus edulis</w:t>
      </w:r>
      <w:r>
        <w:rPr>
          <w:i/>
          <w:color w:val="0000FF"/>
          <w:u w:val="single"/>
          <w:lang w:val="en-US"/>
        </w:rPr>
        <w:fldChar w:fldCharType="end"/>
      </w:r>
      <w:r>
        <w:fldChar w:fldCharType="begin"/>
      </w:r>
      <w:r>
        <w:instrText xml:space="preserve"> HYPERLINK "https://wos:000231367900027" \h </w:instrText>
      </w:r>
      <w:r>
        <w:fldChar w:fldCharType="separate"/>
      </w:r>
      <w:r>
        <w:rPr>
          <w:color w:val="0000FF"/>
          <w:u w:val="single"/>
          <w:lang w:val="en-US"/>
        </w:rPr>
        <w:t xml:space="preserve"> and </w:t>
      </w:r>
      <w:r>
        <w:rPr>
          <w:color w:val="0000FF"/>
          <w:u w:val="single"/>
          <w:lang w:val="en-US"/>
        </w:rPr>
        <w:fldChar w:fldCharType="end"/>
      </w:r>
      <w:r>
        <w:fldChar w:fldCharType="begin"/>
      </w:r>
      <w:r>
        <w:instrText xml:space="preserve"> HYPERLINK "https://wos:000231367900027" \h </w:instrText>
      </w:r>
      <w:r>
        <w:fldChar w:fldCharType="separate"/>
      </w:r>
      <w:r>
        <w:rPr>
          <w:i/>
          <w:color w:val="0000FF"/>
          <w:u w:val="single"/>
          <w:lang w:val="en-US"/>
        </w:rPr>
        <w:t>M. trossulus</w:t>
      </w:r>
      <w:r>
        <w:rPr>
          <w:i/>
          <w:color w:val="0000FF"/>
          <w:u w:val="single"/>
          <w:lang w:val="en-US"/>
        </w:rPr>
        <w:fldChar w:fldCharType="end"/>
      </w:r>
      <w:r>
        <w:fldChar w:fldCharType="begin"/>
      </w:r>
      <w:r>
        <w:instrText xml:space="preserve"> HYPERLINK "https://wos:000231367900027" \h </w:instrText>
      </w:r>
      <w:r>
        <w:fldChar w:fldCharType="separate"/>
      </w:r>
      <w:r>
        <w:rPr>
          <w:color w:val="0000FF"/>
          <w:u w:val="single"/>
          <w:lang w:val="en-US"/>
        </w:rPr>
        <w:t xml:space="preserve"> on the Gaspe coast in relation to spatial scale</w:t>
      </w:r>
      <w:r>
        <w:rPr>
          <w:color w:val="0000FF"/>
          <w:u w:val="single"/>
          <w:lang w:val="en-US"/>
        </w:rPr>
        <w:fldChar w:fldCharType="end"/>
      </w:r>
      <w:bookmarkStart w:id="68" w:name="bookmark=id.3q5sasy" w:colFirst="0" w:colLast="0"/>
      <w:bookmarkEnd w:id="68"/>
      <w:r>
        <w:rPr>
          <w:color w:val="000000"/>
          <w:lang w:val="en-US"/>
        </w:rPr>
        <w:t>. Journal of Shellfish Research 24:545–551.</w:t>
      </w:r>
    </w:p>
    <w:p w14:paraId="096A722A">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Ovaskainen O, Abrego N (2020) Joint Distribution Modelling (with applications in R). Cambridge University Press.</w:t>
      </w:r>
    </w:p>
    <w:p w14:paraId="53AA64D6">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69" w:name="bookmark=id.25b2l0r" w:colFirst="0" w:colLast="0"/>
      <w:bookmarkEnd w:id="69"/>
      <w:r>
        <w:rPr>
          <w:color w:val="000000"/>
          <w:lang w:val="en-US"/>
        </w:rPr>
        <w:t xml:space="preserve">Pacala SW, Levin SA (1997) Biologically generated spatial pattern and the coexistence of competing species. In: </w:t>
      </w:r>
      <w:r>
        <w:rPr>
          <w:i/>
          <w:color w:val="000000"/>
          <w:lang w:val="en-US"/>
        </w:rPr>
        <w:t>Spatial ecology: The role of space in population dynamics and interspecific interactions</w:t>
      </w:r>
      <w:bookmarkStart w:id="70" w:name="bookmark=id.kgcv8k" w:colFirst="0" w:colLast="0"/>
      <w:bookmarkEnd w:id="70"/>
      <w:r>
        <w:rPr>
          <w:color w:val="000000"/>
          <w:lang w:val="en-US"/>
        </w:rPr>
        <w:t>. Monographs in Population Biology. Princeton University Press Princeton, NJ, p 204–232</w:t>
      </w:r>
    </w:p>
    <w:p w14:paraId="4AEB4CB1">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Penney RW, Hart MJ, Templeman N (2002) Comparative growth of cultured blue mussels, </w:t>
      </w:r>
      <w:r>
        <w:rPr>
          <w:i/>
          <w:color w:val="000000"/>
          <w:lang w:val="en-US"/>
        </w:rPr>
        <w:t>Mytilus edulis</w:t>
      </w:r>
      <w:r>
        <w:rPr>
          <w:color w:val="000000"/>
          <w:lang w:val="en-US"/>
        </w:rPr>
        <w:t xml:space="preserve">, </w:t>
      </w:r>
      <w:r>
        <w:rPr>
          <w:i/>
          <w:color w:val="000000"/>
          <w:lang w:val="en-US"/>
        </w:rPr>
        <w:t>M. trossulus</w:t>
      </w:r>
      <w:bookmarkStart w:id="71" w:name="bookmark=id.34g0dwd" w:colFirst="0" w:colLast="0"/>
      <w:bookmarkEnd w:id="71"/>
      <w:r>
        <w:rPr>
          <w:color w:val="000000"/>
          <w:lang w:val="en-US"/>
        </w:rPr>
        <w:t xml:space="preserve"> and their hybrids, in naturally occurring mixed-species stocks. Aquaculture Research 33:693–702.</w:t>
      </w:r>
    </w:p>
    <w:p w14:paraId="3FEA122B">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Peterson ML, Doak DF, Morris WF (2019) </w:t>
      </w:r>
      <w:r>
        <w:fldChar w:fldCharType="begin"/>
      </w:r>
      <w:r>
        <w:instrText xml:space="preserve"> HYPERLINK "https://doi.org/10.1111/gcb.14562" \h </w:instrText>
      </w:r>
      <w:r>
        <w:fldChar w:fldCharType="separate"/>
      </w:r>
      <w:r>
        <w:rPr>
          <w:color w:val="0000FF"/>
          <w:u w:val="single"/>
          <w:lang w:val="en-US"/>
        </w:rPr>
        <w:t>Incorporating local adaptation into forecasts of species’ distribution and abundance under climate change</w:t>
      </w:r>
      <w:r>
        <w:rPr>
          <w:color w:val="0000FF"/>
          <w:u w:val="single"/>
          <w:lang w:val="en-US"/>
        </w:rPr>
        <w:fldChar w:fldCharType="end"/>
      </w:r>
      <w:bookmarkStart w:id="72" w:name="bookmark=id.1jlao46" w:colFirst="0" w:colLast="0"/>
      <w:bookmarkEnd w:id="72"/>
      <w:r>
        <w:rPr>
          <w:color w:val="000000"/>
          <w:lang w:val="en-US"/>
        </w:rPr>
        <w:t>. Global Change Biology 25:775–793.</w:t>
      </w:r>
    </w:p>
    <w:p w14:paraId="11C7DCBB">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Pfennig K, Pfennig D (2009) Character displacement: ecological and reproductive responses to a common evolutionary problem. The Quarterly Review of Biology 84:253–276.</w:t>
      </w:r>
    </w:p>
    <w:p w14:paraId="6C969B3B">
      <w:pPr>
        <w:pBdr>
          <w:top w:val="none" w:color="auto" w:sz="0" w:space="0"/>
          <w:left w:val="none" w:color="auto" w:sz="0" w:space="0"/>
          <w:bottom w:val="none" w:color="auto" w:sz="0" w:space="0"/>
          <w:right w:val="none" w:color="auto" w:sz="0" w:space="0"/>
          <w:between w:val="none" w:color="auto" w:sz="0" w:space="0"/>
        </w:pBdr>
        <w:ind w:left="0" w:hanging="2"/>
        <w:rPr>
          <w:color w:val="FF0000"/>
          <w:lang w:val="en-US"/>
        </w:rPr>
      </w:pPr>
      <w:r>
        <w:rPr>
          <w:color w:val="FF0000"/>
          <w:lang w:val="en-US"/>
        </w:rPr>
        <w:t>Poggiato G, Münkemüller T, Bystrova D, Arbel J, Clark JS, Thuiller W (2021). On the interpretations of joint modeling in community ecology. Trends in ecology &amp; evolution 36:391-401.</w:t>
      </w:r>
    </w:p>
    <w:p w14:paraId="3B6BB4FF">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73" w:name="bookmark=id.43ky6rz" w:colFirst="0" w:colLast="0"/>
      <w:bookmarkEnd w:id="73"/>
      <w:r>
        <w:rPr>
          <w:color w:val="000000"/>
          <w:lang w:val="en-US"/>
        </w:rPr>
        <w:t xml:space="preserve">Qiu JW, Tremblay R, Bourget E (2002) </w:t>
      </w:r>
      <w:r>
        <w:fldChar w:fldCharType="begin"/>
      </w:r>
      <w:r>
        <w:instrText xml:space="preserve"> HYPERLINK "https://doi.org/10.3354/meps228143" \h </w:instrText>
      </w:r>
      <w:r>
        <w:fldChar w:fldCharType="separate"/>
      </w:r>
      <w:r>
        <w:rPr>
          <w:color w:val="0000FF"/>
          <w:u w:val="single"/>
          <w:lang w:val="en-US"/>
        </w:rPr>
        <w:t xml:space="preserve">Ontogenetic changes in hyposaline tolerance in the mussels </w:t>
      </w:r>
      <w:r>
        <w:rPr>
          <w:color w:val="0000FF"/>
          <w:u w:val="single"/>
          <w:lang w:val="en-US"/>
        </w:rPr>
        <w:fldChar w:fldCharType="end"/>
      </w:r>
      <w:r>
        <w:fldChar w:fldCharType="begin"/>
      </w:r>
      <w:r>
        <w:instrText xml:space="preserve"> HYPERLINK "https://doi.org/10.3354/meps228143" \h </w:instrText>
      </w:r>
      <w:r>
        <w:fldChar w:fldCharType="separate"/>
      </w:r>
      <w:r>
        <w:rPr>
          <w:i/>
          <w:color w:val="0000FF"/>
          <w:u w:val="single"/>
          <w:lang w:val="en-US"/>
        </w:rPr>
        <w:t>Mytilus edulis</w:t>
      </w:r>
      <w:r>
        <w:rPr>
          <w:i/>
          <w:color w:val="0000FF"/>
          <w:u w:val="single"/>
          <w:lang w:val="en-US"/>
        </w:rPr>
        <w:fldChar w:fldCharType="end"/>
      </w:r>
      <w:r>
        <w:fldChar w:fldCharType="begin"/>
      </w:r>
      <w:r>
        <w:instrText xml:space="preserve"> HYPERLINK "https://doi.org/10.3354/meps228143" \h </w:instrText>
      </w:r>
      <w:r>
        <w:fldChar w:fldCharType="separate"/>
      </w:r>
      <w:r>
        <w:rPr>
          <w:color w:val="0000FF"/>
          <w:u w:val="single"/>
          <w:lang w:val="en-US"/>
        </w:rPr>
        <w:t xml:space="preserve"> and </w:t>
      </w:r>
      <w:r>
        <w:rPr>
          <w:color w:val="0000FF"/>
          <w:u w:val="single"/>
          <w:lang w:val="en-US"/>
        </w:rPr>
        <w:fldChar w:fldCharType="end"/>
      </w:r>
      <w:r>
        <w:fldChar w:fldCharType="begin"/>
      </w:r>
      <w:r>
        <w:instrText xml:space="preserve"> HYPERLINK "https://doi.org/10.3354/meps228143" \h </w:instrText>
      </w:r>
      <w:r>
        <w:fldChar w:fldCharType="separate"/>
      </w:r>
      <w:r>
        <w:rPr>
          <w:i/>
          <w:color w:val="0000FF"/>
          <w:u w:val="single"/>
          <w:lang w:val="en-US"/>
        </w:rPr>
        <w:t>M. trossulus</w:t>
      </w:r>
      <w:r>
        <w:rPr>
          <w:i/>
          <w:color w:val="0000FF"/>
          <w:u w:val="single"/>
          <w:lang w:val="en-US"/>
        </w:rPr>
        <w:fldChar w:fldCharType="end"/>
      </w:r>
      <w:r>
        <w:fldChar w:fldCharType="begin"/>
      </w:r>
      <w:r>
        <w:instrText xml:space="preserve"> HYPERLINK "https://doi.org/10.3354/meps228143" \h </w:instrText>
      </w:r>
      <w:r>
        <w:fldChar w:fldCharType="separate"/>
      </w:r>
      <w:r>
        <w:rPr>
          <w:color w:val="0000FF"/>
          <w:u w:val="single"/>
          <w:lang w:val="en-US"/>
        </w:rPr>
        <w:t>: Implications for distribution</w:t>
      </w:r>
      <w:r>
        <w:rPr>
          <w:color w:val="0000FF"/>
          <w:u w:val="single"/>
          <w:lang w:val="en-US"/>
        </w:rPr>
        <w:fldChar w:fldCharType="end"/>
      </w:r>
      <w:bookmarkStart w:id="74" w:name="bookmark=id.2iq8gzs" w:colFirst="0" w:colLast="0"/>
      <w:bookmarkEnd w:id="74"/>
      <w:r>
        <w:rPr>
          <w:color w:val="000000"/>
          <w:lang w:val="en-US"/>
        </w:rPr>
        <w:t>. Marine Ecology Progress Series 228:143–152.</w:t>
      </w:r>
    </w:p>
    <w:p w14:paraId="2E0B63EB">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Quinn GP, Keough MJ (2002) Experimental design and data analysis for biologists. Cambridge university press.</w:t>
      </w:r>
    </w:p>
    <w:p w14:paraId="0604FA94">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75" w:name="bookmark=id.xvir7l" w:colFirst="0" w:colLast="0"/>
      <w:bookmarkEnd w:id="75"/>
      <w:r>
        <w:rPr>
          <w:color w:val="000000"/>
          <w:lang w:val="en-US"/>
        </w:rPr>
        <w:t xml:space="preserve">R Core Team (2023) </w:t>
      </w:r>
      <w:r>
        <w:fldChar w:fldCharType="begin"/>
      </w:r>
      <w:r>
        <w:instrText xml:space="preserve"> HYPERLINK "https://www.r-project.org/" \h </w:instrText>
      </w:r>
      <w:r>
        <w:fldChar w:fldCharType="separate"/>
      </w:r>
      <w:r>
        <w:rPr>
          <w:color w:val="0000FF"/>
          <w:u w:val="single"/>
          <w:lang w:val="en-US"/>
        </w:rPr>
        <w:t>R: A Language and Environment for Statistical Computing</w:t>
      </w:r>
      <w:r>
        <w:rPr>
          <w:color w:val="0000FF"/>
          <w:u w:val="single"/>
          <w:lang w:val="en-US"/>
        </w:rPr>
        <w:fldChar w:fldCharType="end"/>
      </w:r>
      <w:bookmarkStart w:id="76" w:name="bookmark=id.3hv69ve" w:colFirst="0" w:colLast="0"/>
      <w:bookmarkEnd w:id="76"/>
      <w:r>
        <w:rPr>
          <w:color w:val="000000"/>
          <w:lang w:val="en-US"/>
        </w:rPr>
        <w:t>. R Foundation for Statistical Computing, Vienna, Austria.</w:t>
      </w:r>
    </w:p>
    <w:p w14:paraId="080DA8D4">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Raventós J, Wiegand T, Luis MD (2010) Evidence for the spatial segregation hypothesis: a test with nine-year survivorship data in a Mediterranean shrubland. Ecology 91:2110–2120.</w:t>
      </w:r>
    </w:p>
    <w:p w14:paraId="0F12952D">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77" w:name="bookmark=id.1x0gk37" w:colFirst="0" w:colLast="0"/>
      <w:bookmarkEnd w:id="77"/>
      <w:r>
        <w:rPr>
          <w:color w:val="000000"/>
          <w:lang w:val="en-US"/>
        </w:rPr>
        <w:t xml:space="preserve">Reiss H, Cunze H, König K, Neumann K, Kröncke I (2011) </w:t>
      </w:r>
      <w:r>
        <w:fldChar w:fldCharType="begin"/>
      </w:r>
      <w:r>
        <w:instrText xml:space="preserve"> HYPERLINK "https://doi.org/10.3354/meps09391" \h </w:instrText>
      </w:r>
      <w:r>
        <w:fldChar w:fldCharType="separate"/>
      </w:r>
      <w:r>
        <w:rPr>
          <w:color w:val="0000FF"/>
          <w:u w:val="single"/>
          <w:lang w:val="en-US"/>
        </w:rPr>
        <w:t>Species distribution modelling of marine benthos: A North Sea case study</w:t>
      </w:r>
      <w:r>
        <w:rPr>
          <w:color w:val="0000FF"/>
          <w:u w:val="single"/>
          <w:lang w:val="en-US"/>
        </w:rPr>
        <w:fldChar w:fldCharType="end"/>
      </w:r>
      <w:bookmarkStart w:id="78" w:name="bookmark=id.4h042r0" w:colFirst="0" w:colLast="0"/>
      <w:bookmarkEnd w:id="78"/>
      <w:r>
        <w:rPr>
          <w:color w:val="000000"/>
          <w:lang w:val="en-US"/>
        </w:rPr>
        <w:t>. Marine Ecology Progress Series 442:71–86.</w:t>
      </w:r>
    </w:p>
    <w:p w14:paraId="56F18FC0">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Ridgway G, Nævdal G (2004) </w:t>
      </w:r>
      <w:r>
        <w:fldChar w:fldCharType="begin"/>
      </w:r>
      <w:r>
        <w:instrText xml:space="preserve"> HYPERLINK "https://doi.org/10.1007/s10152-004-0175-5" \h </w:instrText>
      </w:r>
      <w:r>
        <w:fldChar w:fldCharType="separate"/>
      </w:r>
      <w:r>
        <w:rPr>
          <w:color w:val="0000FF"/>
          <w:u w:val="single"/>
          <w:lang w:val="en-US"/>
        </w:rPr>
        <w:t xml:space="preserve">Genotypes of </w:t>
      </w:r>
      <w:r>
        <w:rPr>
          <w:color w:val="0000FF"/>
          <w:u w:val="single"/>
          <w:lang w:val="en-US"/>
        </w:rPr>
        <w:fldChar w:fldCharType="end"/>
      </w:r>
      <w:r>
        <w:fldChar w:fldCharType="begin"/>
      </w:r>
      <w:r>
        <w:instrText xml:space="preserve"> HYPERLINK "https://doi.org/10.1007/s10152-004-0175-5" \h </w:instrText>
      </w:r>
      <w:r>
        <w:fldChar w:fldCharType="separate"/>
      </w:r>
      <w:r>
        <w:rPr>
          <w:i/>
          <w:color w:val="0000FF"/>
          <w:u w:val="single"/>
          <w:lang w:val="en-US"/>
        </w:rPr>
        <w:t>Mytilus</w:t>
      </w:r>
      <w:r>
        <w:rPr>
          <w:i/>
          <w:color w:val="0000FF"/>
          <w:u w:val="single"/>
          <w:lang w:val="en-US"/>
        </w:rPr>
        <w:fldChar w:fldCharType="end"/>
      </w:r>
      <w:r>
        <w:fldChar w:fldCharType="begin"/>
      </w:r>
      <w:r>
        <w:instrText xml:space="preserve"> HYPERLINK "https://doi.org/10.1007/s10152-004-0175-5" \h </w:instrText>
      </w:r>
      <w:r>
        <w:fldChar w:fldCharType="separate"/>
      </w:r>
      <w:r>
        <w:rPr>
          <w:color w:val="0000FF"/>
          <w:u w:val="single"/>
          <w:lang w:val="en-US"/>
        </w:rPr>
        <w:t xml:space="preserve"> from waters of different salinity around Bergen, Norway</w:t>
      </w:r>
      <w:r>
        <w:rPr>
          <w:color w:val="0000FF"/>
          <w:u w:val="single"/>
          <w:lang w:val="en-US"/>
        </w:rPr>
        <w:fldChar w:fldCharType="end"/>
      </w:r>
      <w:bookmarkStart w:id="79" w:name="bookmark=id.2w5ecyt" w:colFirst="0" w:colLast="0"/>
      <w:bookmarkEnd w:id="79"/>
      <w:r>
        <w:rPr>
          <w:color w:val="000000"/>
          <w:lang w:val="en-US"/>
        </w:rPr>
        <w:t>. Helgoland Marine Research 58:104–109.</w:t>
      </w:r>
    </w:p>
    <w:p w14:paraId="0C249FA1">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Riginos C, Cunningham CW (2005) </w:t>
      </w:r>
      <w:r>
        <w:fldChar w:fldCharType="begin"/>
      </w:r>
      <w:r>
        <w:instrText xml:space="preserve"> HYPERLINK "https://www.ncbi.nlm.nih.gov/pubmed/15660932" \h </w:instrText>
      </w:r>
      <w:r>
        <w:fldChar w:fldCharType="separate"/>
      </w:r>
      <w:r>
        <w:rPr>
          <w:color w:val="0000FF"/>
          <w:u w:val="single"/>
          <w:lang w:val="en-US"/>
        </w:rPr>
        <w:t>Local adaptation and species segregation in two mussel (</w:t>
      </w:r>
      <w:r>
        <w:rPr>
          <w:color w:val="0000FF"/>
          <w:u w:val="single"/>
          <w:lang w:val="en-US"/>
        </w:rPr>
        <w:fldChar w:fldCharType="end"/>
      </w:r>
      <w:r>
        <w:fldChar w:fldCharType="begin"/>
      </w:r>
      <w:r>
        <w:instrText xml:space="preserve"> HYPERLINK "https://www.ncbi.nlm.nih.gov/pubmed/15660932" \h </w:instrText>
      </w:r>
      <w:r>
        <w:fldChar w:fldCharType="separate"/>
      </w:r>
      <w:r>
        <w:rPr>
          <w:i/>
          <w:color w:val="0000FF"/>
          <w:u w:val="single"/>
          <w:lang w:val="en-US"/>
        </w:rPr>
        <w:t>Mytilus edulis</w:t>
      </w:r>
      <w:r>
        <w:rPr>
          <w:i/>
          <w:color w:val="0000FF"/>
          <w:u w:val="single"/>
          <w:lang w:val="en-US"/>
        </w:rPr>
        <w:fldChar w:fldCharType="end"/>
      </w:r>
      <w:r>
        <w:fldChar w:fldCharType="begin"/>
      </w:r>
      <w:r>
        <w:instrText xml:space="preserve"> HYPERLINK "https://www.ncbi.nlm.nih.gov/pubmed/15660932" \h </w:instrText>
      </w:r>
      <w:r>
        <w:fldChar w:fldCharType="separate"/>
      </w:r>
      <w:r>
        <w:rPr>
          <w:color w:val="0000FF"/>
          <w:u w:val="single"/>
          <w:lang w:val="en-US"/>
        </w:rPr>
        <w:t xml:space="preserve"> x </w:t>
      </w:r>
      <w:r>
        <w:rPr>
          <w:color w:val="0000FF"/>
          <w:u w:val="single"/>
          <w:lang w:val="en-US"/>
        </w:rPr>
        <w:fldChar w:fldCharType="end"/>
      </w:r>
      <w:r>
        <w:fldChar w:fldCharType="begin"/>
      </w:r>
      <w:r>
        <w:instrText xml:space="preserve"> HYPERLINK "https://www.ncbi.nlm.nih.gov/pubmed/15660932" \h </w:instrText>
      </w:r>
      <w:r>
        <w:fldChar w:fldCharType="separate"/>
      </w:r>
      <w:r>
        <w:rPr>
          <w:i/>
          <w:color w:val="0000FF"/>
          <w:u w:val="single"/>
          <w:lang w:val="en-US"/>
        </w:rPr>
        <w:t>Mytilus trossulus</w:t>
      </w:r>
      <w:r>
        <w:rPr>
          <w:i/>
          <w:color w:val="0000FF"/>
          <w:u w:val="single"/>
          <w:lang w:val="en-US"/>
        </w:rPr>
        <w:fldChar w:fldCharType="end"/>
      </w:r>
      <w:r>
        <w:fldChar w:fldCharType="begin"/>
      </w:r>
      <w:r>
        <w:instrText xml:space="preserve"> HYPERLINK "https://www.ncbi.nlm.nih.gov/pubmed/15660932" \h </w:instrText>
      </w:r>
      <w:r>
        <w:fldChar w:fldCharType="separate"/>
      </w:r>
      <w:r>
        <w:rPr>
          <w:color w:val="0000FF"/>
          <w:u w:val="single"/>
          <w:lang w:val="en-US"/>
        </w:rPr>
        <w:t>) hybrid zones.</w:t>
      </w:r>
      <w:r>
        <w:rPr>
          <w:color w:val="0000FF"/>
          <w:u w:val="single"/>
          <w:lang w:val="en-US"/>
        </w:rPr>
        <w:fldChar w:fldCharType="end"/>
      </w:r>
      <w:bookmarkStart w:id="80" w:name="bookmark=id.1baon6m" w:colFirst="0" w:colLast="0"/>
      <w:bookmarkEnd w:id="80"/>
      <w:r>
        <w:rPr>
          <w:color w:val="000000"/>
          <w:lang w:val="en-US"/>
        </w:rPr>
        <w:t xml:space="preserve"> Molecular Ecology 14:381–400.</w:t>
      </w:r>
    </w:p>
    <w:p w14:paraId="740CA606">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Robin X, Turck N, Hainard A, Tiberti N, Lisacek F, Sanchez J-C, Müller M (2011) pROC: an open-source package for R and S+ to analyze and compare ROC curves. BMC Bioinformatics 12:77.</w:t>
      </w:r>
    </w:p>
    <w:p w14:paraId="359BDB58">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FF0000"/>
          <w:lang w:val="en-US"/>
        </w:rPr>
        <w:t>Sáez AG, Lozano E (2005) Body doubles. Nature 433:111-111.</w:t>
      </w:r>
    </w:p>
    <w:p w14:paraId="244A1969">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81" w:name="bookmark=id.3vac5uf" w:colFirst="0" w:colLast="0"/>
      <w:bookmarkEnd w:id="81"/>
      <w:r>
        <w:rPr>
          <w:color w:val="000000"/>
          <w:lang w:val="en-US"/>
        </w:rPr>
        <w:t>Sailing directions of the White Sea (1932) Leningrad : izdanie i tipografiya Gidrograficheskogo upravleniya. (in Russian).</w:t>
      </w:r>
    </w:p>
    <w:p w14:paraId="49BD93E8">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82" w:name="bookmark=id.2afmg28" w:colFirst="0" w:colLast="0"/>
      <w:bookmarkEnd w:id="82"/>
      <w:r>
        <w:rPr>
          <w:color w:val="000000"/>
          <w:lang w:val="en-US"/>
        </w:rPr>
        <w:t xml:space="preserve">Schwartz LC, González VL, Strong EE, Truebano M, Hilbish TJ (2024) </w:t>
      </w:r>
      <w:r>
        <w:fldChar w:fldCharType="begin"/>
      </w:r>
      <w:r>
        <w:instrText xml:space="preserve"> HYPERLINK "https://doi.org/10.1111/mec.17333" \h </w:instrText>
      </w:r>
      <w:r>
        <w:fldChar w:fldCharType="separate"/>
      </w:r>
      <w:r>
        <w:rPr>
          <w:color w:val="0000FF"/>
          <w:u w:val="single"/>
          <w:lang w:val="en-US"/>
        </w:rPr>
        <w:t>Transgressive gene expression and expression plasticity under thermal stress in a stable hybrid zone</w:t>
      </w:r>
      <w:r>
        <w:rPr>
          <w:color w:val="0000FF"/>
          <w:u w:val="single"/>
          <w:lang w:val="en-US"/>
        </w:rPr>
        <w:fldChar w:fldCharType="end"/>
      </w:r>
      <w:bookmarkStart w:id="83" w:name="bookmark=id.pkwqa1" w:colFirst="0" w:colLast="0"/>
      <w:bookmarkEnd w:id="83"/>
      <w:r>
        <w:rPr>
          <w:color w:val="000000"/>
          <w:lang w:val="en-US"/>
        </w:rPr>
        <w:t>. Molecular Ecology 33:e17333.</w:t>
      </w:r>
    </w:p>
    <w:p w14:paraId="08DFFF0E">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84" w:name="bookmark=id.39kk8xu" w:colFirst="0" w:colLast="0"/>
      <w:bookmarkEnd w:id="84"/>
      <w:r>
        <w:rPr>
          <w:color w:val="000000"/>
          <w:lang w:val="en-US"/>
        </w:rPr>
        <w:t>Simon A, Fraı̈sse C, El Ayari T, Liautard-Haag C, Strelkov P, Welch JJ, Bierne N (2021) How do species barriers decay? Concordance and local introgression in mosaic hybrid zones of mussels. Journal of Evolutionary Biology 34:208–223.</w:t>
      </w:r>
    </w:p>
    <w:p w14:paraId="14487269">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Śmietanka B, Burzyński A, Hummel H, Wenne R (2014) </w:t>
      </w:r>
      <w:r>
        <w:fldChar w:fldCharType="begin"/>
      </w:r>
      <w:r>
        <w:instrText xml:space="preserve"> HYPERLINK "https://doi.org/10.1038/hdy.2014.23" \h </w:instrText>
      </w:r>
      <w:r>
        <w:fldChar w:fldCharType="separate"/>
      </w:r>
      <w:r>
        <w:rPr>
          <w:color w:val="0000FF"/>
          <w:u w:val="single"/>
          <w:lang w:val="en-US"/>
        </w:rPr>
        <w:t xml:space="preserve">Glacial history of the European marine mussels </w:t>
      </w:r>
      <w:r>
        <w:rPr>
          <w:color w:val="0000FF"/>
          <w:u w:val="single"/>
          <w:lang w:val="en-US"/>
        </w:rPr>
        <w:fldChar w:fldCharType="end"/>
      </w:r>
      <w:r>
        <w:fldChar w:fldCharType="begin"/>
      </w:r>
      <w:r>
        <w:instrText xml:space="preserve"> HYPERLINK "https://doi.org/10.1038/hdy.2014.23" \h </w:instrText>
      </w:r>
      <w:r>
        <w:fldChar w:fldCharType="separate"/>
      </w:r>
      <w:r>
        <w:rPr>
          <w:i/>
          <w:color w:val="0000FF"/>
          <w:u w:val="single"/>
          <w:lang w:val="en-US"/>
        </w:rPr>
        <w:t>Mytilus</w:t>
      </w:r>
      <w:r>
        <w:rPr>
          <w:i/>
          <w:color w:val="0000FF"/>
          <w:u w:val="single"/>
          <w:lang w:val="en-US"/>
        </w:rPr>
        <w:fldChar w:fldCharType="end"/>
      </w:r>
      <w:r>
        <w:fldChar w:fldCharType="begin"/>
      </w:r>
      <w:r>
        <w:instrText xml:space="preserve"> HYPERLINK "https://doi.org/10.1038/hdy.2014.23" \h </w:instrText>
      </w:r>
      <w:r>
        <w:fldChar w:fldCharType="separate"/>
      </w:r>
      <w:r>
        <w:rPr>
          <w:color w:val="0000FF"/>
          <w:u w:val="single"/>
          <w:lang w:val="en-US"/>
        </w:rPr>
        <w:t>, inferred from distribution of mitochondrial DNA lineages</w:t>
      </w:r>
      <w:r>
        <w:rPr>
          <w:color w:val="0000FF"/>
          <w:u w:val="single"/>
          <w:lang w:val="en-US"/>
        </w:rPr>
        <w:fldChar w:fldCharType="end"/>
      </w:r>
      <w:bookmarkStart w:id="85" w:name="bookmark=id.1opuj5n" w:colFirst="0" w:colLast="0"/>
      <w:bookmarkEnd w:id="85"/>
      <w:r>
        <w:rPr>
          <w:color w:val="000000"/>
          <w:lang w:val="en-US"/>
        </w:rPr>
        <w:t>. Heredity 113:250–258.</w:t>
      </w:r>
    </w:p>
    <w:p w14:paraId="3A59F412">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Sokolova IM, Kovalev A, Timm S, Marchenko J, Sukhotin A (2024) Species-specific metabolome changes during salinity downshift in sub-Arctic populations of </w:t>
      </w:r>
      <w:r>
        <w:rPr>
          <w:i/>
          <w:color w:val="000000"/>
          <w:lang w:val="en-US"/>
        </w:rPr>
        <w:t>Mytilus edulis</w:t>
      </w:r>
      <w:r>
        <w:rPr>
          <w:color w:val="000000"/>
          <w:lang w:val="en-US"/>
        </w:rPr>
        <w:t xml:space="preserve"> and </w:t>
      </w:r>
      <w:r>
        <w:rPr>
          <w:i/>
          <w:color w:val="000000"/>
          <w:lang w:val="en-US"/>
        </w:rPr>
        <w:t>M. trossulus</w:t>
      </w:r>
      <w:bookmarkStart w:id="86" w:name="bookmark=id.48pi1tg" w:colFirst="0" w:colLast="0"/>
      <w:bookmarkEnd w:id="86"/>
      <w:r>
        <w:rPr>
          <w:color w:val="000000"/>
          <w:lang w:val="en-US"/>
        </w:rPr>
        <w:t xml:space="preserve"> . Frontiers in Marine Science 11:1403774.</w:t>
      </w:r>
    </w:p>
    <w:p w14:paraId="27F52CC9">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Struck TH, Feder JL, Bendiksby M, Birkeland S, Cerca J, Gusarov VI, Kistenich S, Larsson K-H, Liow LH, Nowak MD, others (2018) Finding evolutionary processes hidden in cryptic species. Trends in Ecology &amp; Evolution 33:153–163.</w:t>
      </w:r>
    </w:p>
    <w:p w14:paraId="03C3D11F">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87" w:name="bookmark=id.2nusc19" w:colFirst="0" w:colLast="0"/>
      <w:bookmarkEnd w:id="87"/>
      <w:r>
        <w:rPr>
          <w:color w:val="000000"/>
          <w:lang w:val="en-US"/>
        </w:rPr>
        <w:t xml:space="preserve">Stuckas H, Knöbel L, Schade H, Breusing C, Hinrichsen HH, Bartel M, Langguth K, Melzner F (2017) </w:t>
      </w:r>
      <w:r>
        <w:fldChar w:fldCharType="begin"/>
      </w:r>
      <w:r>
        <w:instrText xml:space="preserve"> HYPERLINK "https://doi.org/10.1111/mec.14075" \h </w:instrText>
      </w:r>
      <w:r>
        <w:fldChar w:fldCharType="separate"/>
      </w:r>
      <w:r>
        <w:rPr>
          <w:color w:val="0000FF"/>
          <w:u w:val="single"/>
          <w:lang w:val="en-US"/>
        </w:rPr>
        <w:t xml:space="preserve">Combining hydrodynamic modelling with genetics: can passive larval drift shape the genetic structure of Baltic </w:t>
      </w:r>
      <w:r>
        <w:rPr>
          <w:color w:val="0000FF"/>
          <w:u w:val="single"/>
          <w:lang w:val="en-US"/>
        </w:rPr>
        <w:fldChar w:fldCharType="end"/>
      </w:r>
      <w:r>
        <w:fldChar w:fldCharType="begin"/>
      </w:r>
      <w:r>
        <w:instrText xml:space="preserve"> HYPERLINK "https://doi.org/10.1111/mec.14075" \h </w:instrText>
      </w:r>
      <w:r>
        <w:fldChar w:fldCharType="separate"/>
      </w:r>
      <w:r>
        <w:rPr>
          <w:i/>
          <w:color w:val="0000FF"/>
          <w:u w:val="single"/>
          <w:lang w:val="en-US"/>
        </w:rPr>
        <w:t>Mytilus</w:t>
      </w:r>
      <w:r>
        <w:rPr>
          <w:i/>
          <w:color w:val="0000FF"/>
          <w:u w:val="single"/>
          <w:lang w:val="en-US"/>
        </w:rPr>
        <w:fldChar w:fldCharType="end"/>
      </w:r>
      <w:r>
        <w:fldChar w:fldCharType="begin"/>
      </w:r>
      <w:r>
        <w:instrText xml:space="preserve"> HYPERLINK "https://doi.org/10.1111/mec.14075" \h </w:instrText>
      </w:r>
      <w:r>
        <w:fldChar w:fldCharType="separate"/>
      </w:r>
      <w:r>
        <w:rPr>
          <w:color w:val="0000FF"/>
          <w:u w:val="single"/>
          <w:lang w:val="en-US"/>
        </w:rPr>
        <w:t xml:space="preserve"> populations?</w:t>
      </w:r>
      <w:r>
        <w:rPr>
          <w:color w:val="0000FF"/>
          <w:u w:val="single"/>
          <w:lang w:val="en-US"/>
        </w:rPr>
        <w:fldChar w:fldCharType="end"/>
      </w:r>
      <w:bookmarkStart w:id="88" w:name="bookmark=id.1302m92" w:colFirst="0" w:colLast="0"/>
      <w:bookmarkEnd w:id="88"/>
      <w:r>
        <w:rPr>
          <w:color w:val="000000"/>
          <w:lang w:val="en-US"/>
        </w:rPr>
        <w:t xml:space="preserve"> Molecular Ecology 26:2765–2782.</w:t>
      </w:r>
    </w:p>
    <w:p w14:paraId="0A3A4B49">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Tam JC, Scrosati RA (2014) </w:t>
      </w:r>
      <w:r>
        <w:fldChar w:fldCharType="begin"/>
      </w:r>
      <w:r>
        <w:instrText xml:space="preserve"> HYPERLINK "https://doi.org/10.1080/17451000.2013.793809" \h </w:instrText>
      </w:r>
      <w:r>
        <w:fldChar w:fldCharType="separate"/>
      </w:r>
      <w:r>
        <w:rPr>
          <w:color w:val="0000FF"/>
          <w:u w:val="single"/>
          <w:lang w:val="en-US"/>
        </w:rPr>
        <w:t>Distribution of cryptic mussel species (</w:t>
      </w:r>
      <w:r>
        <w:rPr>
          <w:color w:val="0000FF"/>
          <w:u w:val="single"/>
          <w:lang w:val="en-US"/>
        </w:rPr>
        <w:fldChar w:fldCharType="end"/>
      </w:r>
      <w:r>
        <w:fldChar w:fldCharType="begin"/>
      </w:r>
      <w:r>
        <w:instrText xml:space="preserve"> HYPERLINK "https://doi.org/10.1080/17451000.2013.793809" \h </w:instrText>
      </w:r>
      <w:r>
        <w:fldChar w:fldCharType="separate"/>
      </w:r>
      <w:r>
        <w:rPr>
          <w:i/>
          <w:color w:val="0000FF"/>
          <w:u w:val="single"/>
          <w:lang w:val="en-US"/>
        </w:rPr>
        <w:t>Mytilus edulis</w:t>
      </w:r>
      <w:r>
        <w:rPr>
          <w:i/>
          <w:color w:val="0000FF"/>
          <w:u w:val="single"/>
          <w:lang w:val="en-US"/>
        </w:rPr>
        <w:fldChar w:fldCharType="end"/>
      </w:r>
      <w:r>
        <w:fldChar w:fldCharType="begin"/>
      </w:r>
      <w:r>
        <w:instrText xml:space="preserve"> HYPERLINK "https://doi.org/10.1080/17451000.2013.793809" \h </w:instrText>
      </w:r>
      <w:r>
        <w:fldChar w:fldCharType="separate"/>
      </w:r>
      <w:r>
        <w:rPr>
          <w:color w:val="0000FF"/>
          <w:u w:val="single"/>
          <w:lang w:val="en-US"/>
        </w:rPr>
        <w:t xml:space="preserve"> and </w:t>
      </w:r>
      <w:r>
        <w:rPr>
          <w:color w:val="0000FF"/>
          <w:u w:val="single"/>
          <w:lang w:val="en-US"/>
        </w:rPr>
        <w:fldChar w:fldCharType="end"/>
      </w:r>
      <w:r>
        <w:fldChar w:fldCharType="begin"/>
      </w:r>
      <w:r>
        <w:instrText xml:space="preserve"> HYPERLINK "https://doi.org/10.1080/17451000.2013.793809" \h </w:instrText>
      </w:r>
      <w:r>
        <w:fldChar w:fldCharType="separate"/>
      </w:r>
      <w:r>
        <w:rPr>
          <w:i/>
          <w:color w:val="0000FF"/>
          <w:u w:val="single"/>
          <w:lang w:val="en-US"/>
        </w:rPr>
        <w:t>M. trossulus</w:t>
      </w:r>
      <w:r>
        <w:rPr>
          <w:i/>
          <w:color w:val="0000FF"/>
          <w:u w:val="single"/>
          <w:lang w:val="en-US"/>
        </w:rPr>
        <w:fldChar w:fldCharType="end"/>
      </w:r>
      <w:r>
        <w:fldChar w:fldCharType="begin"/>
      </w:r>
      <w:r>
        <w:instrText xml:space="preserve"> HYPERLINK "https://doi.org/10.1080/17451000.2013.793809" \h </w:instrText>
      </w:r>
      <w:r>
        <w:fldChar w:fldCharType="separate"/>
      </w:r>
      <w:r>
        <w:rPr>
          <w:color w:val="0000FF"/>
          <w:u w:val="single"/>
          <w:lang w:val="en-US"/>
        </w:rPr>
        <w:t>) along wave exposure gradients on northwest Atlantic rocky shores</w:t>
      </w:r>
      <w:r>
        <w:rPr>
          <w:color w:val="0000FF"/>
          <w:u w:val="single"/>
          <w:lang w:val="en-US"/>
        </w:rPr>
        <w:fldChar w:fldCharType="end"/>
      </w:r>
      <w:bookmarkStart w:id="89" w:name="bookmark=id.3mzq4wv" w:colFirst="0" w:colLast="0"/>
      <w:bookmarkEnd w:id="89"/>
      <w:r>
        <w:rPr>
          <w:color w:val="000000"/>
          <w:lang w:val="en-US"/>
        </w:rPr>
        <w:t>. Marine Biology Research 10:51–60.</w:t>
      </w:r>
    </w:p>
    <w:p w14:paraId="7966EBC2">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Väinölä R, Strelkov P (2011) </w:t>
      </w:r>
      <w:r>
        <w:rPr>
          <w:i/>
          <w:color w:val="000000"/>
          <w:lang w:val="en-US"/>
        </w:rPr>
        <w:t>Mytilus trossulus</w:t>
      </w:r>
      <w:bookmarkStart w:id="90" w:name="bookmark=id.2250f4o" w:colFirst="0" w:colLast="0"/>
      <w:bookmarkEnd w:id="90"/>
      <w:r>
        <w:rPr>
          <w:color w:val="000000"/>
          <w:lang w:val="en-US"/>
        </w:rPr>
        <w:t xml:space="preserve"> in northern Europe. Marine Biology 158:817–833.</w:t>
      </w:r>
    </w:p>
    <w:p w14:paraId="7C6F732D">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Wenne R, Zbawicka M, Bach L, Strelkov P, Gantsevich M, Kukliński P, Kijewski T, McDonald JH, Sundsaasen KK, Árnyasi M, Lien S, Kaasik A, Herkül K, Kotta J (2020) </w:t>
      </w:r>
      <w:bookmarkStart w:id="91" w:name="bookmark=id.haapch" w:colFirst="0" w:colLast="0"/>
      <w:bookmarkEnd w:id="91"/>
      <w:r>
        <w:fldChar w:fldCharType="begin"/>
      </w:r>
      <w:r>
        <w:rPr>
          <w:lang w:val="en-US"/>
        </w:rPr>
        <w:instrText xml:space="preserve"> HYPERLINK "https://doi.org/10.3390/genes11050530" \h </w:instrText>
      </w:r>
      <w:r>
        <w:fldChar w:fldCharType="separate"/>
      </w:r>
      <w:r>
        <w:rPr>
          <w:color w:val="0000FF"/>
          <w:u w:val="single"/>
          <w:lang w:val="en-US"/>
        </w:rPr>
        <w:t xml:space="preserve">Trans-atlantic distribution and introgression as inferred from single nucleotide polymorphism: mussels </w:t>
      </w:r>
      <w:r>
        <w:rPr>
          <w:color w:val="0000FF"/>
          <w:u w:val="single"/>
        </w:rPr>
        <w:fldChar w:fldCharType="end"/>
      </w:r>
      <w:r>
        <w:fldChar w:fldCharType="begin"/>
      </w:r>
      <w:r>
        <w:instrText xml:space="preserve"> HYPERLINK "https://doi.org/10.3390/genes11050530" \h </w:instrText>
      </w:r>
      <w:r>
        <w:fldChar w:fldCharType="separate"/>
      </w:r>
      <w:r>
        <w:rPr>
          <w:i/>
          <w:color w:val="0000FF"/>
          <w:u w:val="single"/>
          <w:lang w:val="en-US"/>
        </w:rPr>
        <w:t>Mytilus</w:t>
      </w:r>
      <w:r>
        <w:rPr>
          <w:i/>
          <w:color w:val="0000FF"/>
          <w:u w:val="single"/>
          <w:lang w:val="en-US"/>
        </w:rPr>
        <w:fldChar w:fldCharType="end"/>
      </w:r>
      <w:r>
        <w:fldChar w:fldCharType="begin"/>
      </w:r>
      <w:r>
        <w:instrText xml:space="preserve"> HYPERLINK "https://doi.org/10.3390/genes11050530" \h </w:instrText>
      </w:r>
      <w:r>
        <w:fldChar w:fldCharType="separate"/>
      </w:r>
      <w:r>
        <w:rPr>
          <w:color w:val="0000FF"/>
          <w:u w:val="single"/>
          <w:lang w:val="en-US"/>
        </w:rPr>
        <w:t xml:space="preserve"> and environmental factors</w:t>
      </w:r>
      <w:r>
        <w:rPr>
          <w:color w:val="0000FF"/>
          <w:u w:val="single"/>
          <w:lang w:val="en-US"/>
        </w:rPr>
        <w:fldChar w:fldCharType="end"/>
      </w:r>
      <w:r>
        <w:rPr>
          <w:color w:val="000000"/>
          <w:lang w:val="en-US"/>
        </w:rPr>
        <w:t>. Genes 11:530.</w:t>
      </w:r>
    </w:p>
    <w:p w14:paraId="5AA26F5F">
      <w:pPr>
        <w:pBdr>
          <w:top w:val="none" w:color="auto" w:sz="0" w:space="0"/>
          <w:left w:val="none" w:color="auto" w:sz="0" w:space="0"/>
          <w:bottom w:val="none" w:color="auto" w:sz="0" w:space="0"/>
          <w:right w:val="none" w:color="auto" w:sz="0" w:space="0"/>
          <w:between w:val="none" w:color="auto" w:sz="0" w:space="0"/>
        </w:pBdr>
        <w:ind w:left="0" w:hanging="2"/>
        <w:rPr>
          <w:color w:val="FF0000"/>
          <w:lang w:val="en-US"/>
        </w:rPr>
      </w:pPr>
      <w:r>
        <w:rPr>
          <w:color w:val="FF0000"/>
          <w:lang w:val="en-US"/>
        </w:rPr>
        <w:t>Wiesenthal AA., Timm S, Sokolova IM (2025) Osmotolerance reflected in mitochondrial respiration of Mytilus populations from three different habitat salinities. Marine Environmental Research, 205: 106968.</w:t>
      </w:r>
    </w:p>
    <w:p w14:paraId="24976A40">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Wood SN (2017) Generalized additive models: An introduction with R. Chapman; hall/CRC.</w:t>
      </w:r>
    </w:p>
    <w:p w14:paraId="5FD3F1D0">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bookmarkStart w:id="92" w:name="bookmark=id.319y80a" w:colFirst="0" w:colLast="0"/>
      <w:bookmarkEnd w:id="92"/>
      <w:r>
        <w:rPr>
          <w:color w:val="000000"/>
          <w:lang w:val="en-US"/>
        </w:rPr>
        <w:t xml:space="preserve">Zbawicka M, Sańko T, Strand J, Wenne R (2014) New SNP markers reveal largely concordant clinal variation across the hybrid zone between </w:t>
      </w:r>
      <w:r>
        <w:rPr>
          <w:i/>
          <w:color w:val="000000"/>
          <w:lang w:val="en-US"/>
        </w:rPr>
        <w:t>Mytilus</w:t>
      </w:r>
      <w:r>
        <w:rPr>
          <w:color w:val="000000"/>
          <w:lang w:val="en-US"/>
        </w:rPr>
        <w:t xml:space="preserve"> spp. in the Baltic Sea. Aquatic Biology 21:25–36.</w:t>
      </w:r>
    </w:p>
    <w:p w14:paraId="60F0AD39">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color w:val="000000"/>
          <w:lang w:val="en-US"/>
        </w:rPr>
        <w:t xml:space="preserve">Zolotarev V, Shurova N (1997) Relations of prismatic and nacreous layers in the shells of the mussel </w:t>
      </w:r>
      <w:r>
        <w:rPr>
          <w:i/>
          <w:color w:val="000000"/>
          <w:lang w:val="en-US"/>
        </w:rPr>
        <w:t>Mytilus trossulus</w:t>
      </w:r>
      <w:r>
        <w:rPr>
          <w:color w:val="000000"/>
          <w:lang w:val="en-US"/>
        </w:rPr>
        <w:t>. Russian Journal of Marine Biology 23:26–31.</w:t>
      </w:r>
    </w:p>
    <w:bookmarkEnd w:id="15"/>
    <w:p w14:paraId="0C325CCB">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r>
        <w:rPr>
          <w:lang w:val="en-US"/>
        </w:rPr>
        <w:br w:type="page"/>
      </w:r>
    </w:p>
    <w:p w14:paraId="031E9F9B">
      <w:pPr>
        <w:keepNext/>
        <w:pBdr>
          <w:top w:val="none" w:color="000000" w:sz="0" w:space="0"/>
          <w:left w:val="none" w:color="000000" w:sz="0" w:space="0"/>
          <w:bottom w:val="none" w:color="000000" w:sz="0" w:space="0"/>
          <w:right w:val="none" w:color="000000" w:sz="0" w:space="0"/>
          <w:between w:val="none" w:color="auto" w:sz="0" w:space="0"/>
        </w:pBdr>
        <w:spacing w:before="60" w:after="60" w:line="240" w:lineRule="auto"/>
        <w:ind w:left="0" w:right="60" w:hanging="2"/>
        <w:jc w:val="left"/>
        <w:rPr>
          <w:color w:val="000000"/>
          <w:lang w:val="en-US"/>
        </w:rPr>
      </w:pPr>
      <w:r>
        <w:rPr>
          <w:color w:val="000000"/>
          <w:lang w:val="en-US"/>
        </w:rPr>
        <w:t>Table 1. Environmental parameters involved in the study</w:t>
      </w:r>
    </w:p>
    <w:tbl>
      <w:tblPr>
        <w:tblStyle w:val="106"/>
        <w:tblW w:w="10772" w:type="dxa"/>
        <w:jc w:val="center"/>
        <w:tblLayout w:type="fixed"/>
        <w:tblCellMar>
          <w:top w:w="0" w:type="dxa"/>
          <w:left w:w="108" w:type="dxa"/>
          <w:bottom w:w="0" w:type="dxa"/>
          <w:right w:w="108" w:type="dxa"/>
        </w:tblCellMar>
      </w:tblPr>
      <w:tblGrid>
        <w:gridCol w:w="1701"/>
        <w:gridCol w:w="1531"/>
        <w:gridCol w:w="5272"/>
        <w:gridCol w:w="2268"/>
      </w:tblGrid>
      <w:tr w14:paraId="73B9A7A1">
        <w:tblPrEx>
          <w:tblCellMar>
            <w:top w:w="0" w:type="dxa"/>
            <w:left w:w="108" w:type="dxa"/>
            <w:bottom w:w="0" w:type="dxa"/>
            <w:right w:w="108" w:type="dxa"/>
          </w:tblCellMar>
        </w:tblPrEx>
        <w:trPr>
          <w:tblHeader/>
          <w:jc w:val="center"/>
        </w:trPr>
        <w:tc>
          <w:tcPr>
            <w:tcW w:w="1701"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8DDB834">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rPr>
              <w:t>Environmental parameter/ model predictor</w:t>
            </w:r>
          </w:p>
        </w:tc>
        <w:tc>
          <w:tcPr>
            <w:tcW w:w="1531"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CF073E3">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rPr>
              <w:t>Type</w:t>
            </w:r>
          </w:p>
        </w:tc>
        <w:tc>
          <w:tcPr>
            <w:tcW w:w="5272"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F9AC9DF">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rPr>
              <w:t>Explanation</w:t>
            </w:r>
          </w:p>
        </w:tc>
        <w:tc>
          <w:tcPr>
            <w:tcW w:w="2268"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03F33F8">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lang w:val="en-US"/>
              </w:rPr>
            </w:pPr>
            <w:r>
              <w:rPr>
                <w:color w:val="000000"/>
                <w:sz w:val="20"/>
                <w:szCs w:val="20"/>
                <w:lang w:val="en-US"/>
              </w:rPr>
              <w:t>Range (median) in the data</w:t>
            </w:r>
          </w:p>
        </w:tc>
      </w:tr>
      <w:tr w14:paraId="7CBE81B9">
        <w:tblPrEx>
          <w:tblCellMar>
            <w:top w:w="0" w:type="dxa"/>
            <w:left w:w="108" w:type="dxa"/>
            <w:bottom w:w="0" w:type="dxa"/>
            <w:right w:w="108" w:type="dxa"/>
          </w:tblCellMar>
        </w:tblPrEx>
        <w:trPr>
          <w:jc w:val="center"/>
        </w:trPr>
        <w:tc>
          <w:tcPr>
            <w:tcW w:w="10772" w:type="dxa"/>
            <w:gridSpan w:val="4"/>
            <w:tcBorders>
              <w:top w:val="single" w:color="666666" w:sz="12" w:space="0"/>
              <w:left w:val="nil"/>
              <w:bottom w:val="single" w:color="000000" w:sz="8" w:space="0"/>
              <w:right w:val="nil"/>
            </w:tcBorders>
            <w:shd w:val="clear" w:color="auto" w:fill="FFFFFF"/>
            <w:tcMar>
              <w:top w:w="0" w:type="dxa"/>
              <w:left w:w="0" w:type="dxa"/>
              <w:bottom w:w="0" w:type="dxa"/>
              <w:right w:w="0" w:type="dxa"/>
            </w:tcMar>
            <w:vAlign w:val="center"/>
          </w:tcPr>
          <w:p w14:paraId="3460B2F7">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center"/>
              <w:rPr>
                <w:color w:val="000000"/>
                <w:sz w:val="20"/>
                <w:szCs w:val="20"/>
              </w:rPr>
            </w:pPr>
            <w:r>
              <w:rPr>
                <w:i/>
                <w:color w:val="000000"/>
                <w:sz w:val="20"/>
                <w:szCs w:val="20"/>
              </w:rPr>
              <w:t>Influence of substrate</w:t>
            </w:r>
          </w:p>
        </w:tc>
      </w:tr>
      <w:tr w14:paraId="6D624C77">
        <w:tblPrEx>
          <w:tblCellMar>
            <w:top w:w="0" w:type="dxa"/>
            <w:left w:w="108" w:type="dxa"/>
            <w:bottom w:w="0" w:type="dxa"/>
            <w:right w:w="108" w:type="dxa"/>
          </w:tblCellMar>
        </w:tblPrEx>
        <w:trPr>
          <w:jc w:val="center"/>
        </w:trPr>
        <w:tc>
          <w:tcPr>
            <w:tcW w:w="1701" w:type="dxa"/>
            <w:tcBorders>
              <w:top w:val="single" w:color="000000" w:sz="8" w:space="0"/>
              <w:left w:val="nil"/>
              <w:bottom w:val="nil"/>
              <w:right w:val="nil"/>
            </w:tcBorders>
            <w:shd w:val="clear" w:color="auto" w:fill="FFFFFF"/>
            <w:tcMar>
              <w:top w:w="0" w:type="dxa"/>
              <w:left w:w="0" w:type="dxa"/>
              <w:bottom w:w="0" w:type="dxa"/>
              <w:right w:w="0" w:type="dxa"/>
            </w:tcMar>
            <w:vAlign w:val="center"/>
          </w:tcPr>
          <w:p w14:paraId="338387CD">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rPr>
              <w:t>Substrate</w:t>
            </w:r>
          </w:p>
        </w:tc>
        <w:tc>
          <w:tcPr>
            <w:tcW w:w="1531" w:type="dxa"/>
            <w:tcBorders>
              <w:top w:val="single" w:color="000000" w:sz="8" w:space="0"/>
              <w:left w:val="nil"/>
              <w:bottom w:val="nil"/>
              <w:right w:val="nil"/>
            </w:tcBorders>
            <w:shd w:val="clear" w:color="auto" w:fill="FFFFFF"/>
            <w:tcMar>
              <w:top w:w="0" w:type="dxa"/>
              <w:left w:w="0" w:type="dxa"/>
              <w:bottom w:w="0" w:type="dxa"/>
              <w:right w:w="0" w:type="dxa"/>
            </w:tcMar>
            <w:vAlign w:val="center"/>
          </w:tcPr>
          <w:p w14:paraId="57FD8509">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rPr>
              <w:t>Categorical</w:t>
            </w:r>
          </w:p>
        </w:tc>
        <w:tc>
          <w:tcPr>
            <w:tcW w:w="5272" w:type="dxa"/>
            <w:tcBorders>
              <w:top w:val="single" w:color="000000" w:sz="8" w:space="0"/>
              <w:left w:val="nil"/>
              <w:bottom w:val="nil"/>
              <w:right w:val="nil"/>
            </w:tcBorders>
            <w:shd w:val="clear" w:color="auto" w:fill="FFFFFF"/>
            <w:tcMar>
              <w:top w:w="0" w:type="dxa"/>
              <w:left w:w="0" w:type="dxa"/>
              <w:bottom w:w="0" w:type="dxa"/>
              <w:right w:w="0" w:type="dxa"/>
            </w:tcMar>
            <w:vAlign w:val="center"/>
          </w:tcPr>
          <w:p w14:paraId="33E581A3">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lang w:val="en-US"/>
              </w:rPr>
            </w:pPr>
            <w:r>
              <w:rPr>
                <w:color w:val="000000"/>
                <w:sz w:val="20"/>
                <w:szCs w:val="20"/>
                <w:lang w:val="en-US"/>
              </w:rPr>
              <w:t>Algal and Bottom samples for each site are treated separately</w:t>
            </w:r>
          </w:p>
        </w:tc>
        <w:tc>
          <w:tcPr>
            <w:tcW w:w="2268" w:type="dxa"/>
            <w:tcBorders>
              <w:top w:val="single" w:color="000000" w:sz="8" w:space="0"/>
              <w:left w:val="nil"/>
              <w:bottom w:val="nil"/>
              <w:right w:val="nil"/>
            </w:tcBorders>
            <w:shd w:val="clear" w:color="auto" w:fill="FFFFFF"/>
            <w:tcMar>
              <w:top w:w="0" w:type="dxa"/>
              <w:left w:w="0" w:type="dxa"/>
              <w:bottom w:w="0" w:type="dxa"/>
              <w:right w:w="0" w:type="dxa"/>
            </w:tcMar>
            <w:vAlign w:val="center"/>
          </w:tcPr>
          <w:p w14:paraId="06AB1C1E">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rPr>
              <w:t>Algae VS Bottom</w:t>
            </w:r>
          </w:p>
        </w:tc>
      </w:tr>
      <w:tr w14:paraId="2DA0AA75">
        <w:tblPrEx>
          <w:tblCellMar>
            <w:top w:w="0" w:type="dxa"/>
            <w:left w:w="108" w:type="dxa"/>
            <w:bottom w:w="0" w:type="dxa"/>
            <w:right w:w="108" w:type="dxa"/>
          </w:tblCellMar>
        </w:tblPrEx>
        <w:trPr>
          <w:jc w:val="center"/>
        </w:trPr>
        <w:tc>
          <w:tcPr>
            <w:tcW w:w="10772" w:type="dxa"/>
            <w:gridSpan w:val="4"/>
            <w:tcBorders>
              <w:top w:val="nil"/>
              <w:left w:val="nil"/>
              <w:bottom w:val="single" w:color="000000" w:sz="8" w:space="0"/>
              <w:right w:val="nil"/>
            </w:tcBorders>
            <w:shd w:val="clear" w:color="auto" w:fill="FFFFFF"/>
            <w:tcMar>
              <w:top w:w="0" w:type="dxa"/>
              <w:left w:w="0" w:type="dxa"/>
              <w:bottom w:w="0" w:type="dxa"/>
              <w:right w:w="0" w:type="dxa"/>
            </w:tcMar>
            <w:vAlign w:val="center"/>
          </w:tcPr>
          <w:p w14:paraId="6F1C5974">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center"/>
              <w:rPr>
                <w:color w:val="000000"/>
                <w:sz w:val="20"/>
                <w:szCs w:val="20"/>
              </w:rPr>
            </w:pPr>
            <w:r>
              <w:rPr>
                <w:i/>
                <w:color w:val="000000"/>
                <w:sz w:val="20"/>
                <w:szCs w:val="20"/>
              </w:rPr>
              <w:t>Influence of rivers</w:t>
            </w:r>
          </w:p>
        </w:tc>
      </w:tr>
      <w:tr w14:paraId="798634EE">
        <w:tblPrEx>
          <w:tblCellMar>
            <w:top w:w="0" w:type="dxa"/>
            <w:left w:w="108" w:type="dxa"/>
            <w:bottom w:w="0" w:type="dxa"/>
            <w:right w:w="108" w:type="dxa"/>
          </w:tblCellMar>
        </w:tblPrEx>
        <w:trPr>
          <w:jc w:val="center"/>
        </w:trPr>
        <w:tc>
          <w:tcPr>
            <w:tcW w:w="1701" w:type="dxa"/>
            <w:tcBorders>
              <w:top w:val="single" w:color="000000" w:sz="8" w:space="0"/>
              <w:left w:val="nil"/>
              <w:bottom w:val="nil"/>
              <w:right w:val="nil"/>
            </w:tcBorders>
            <w:shd w:val="clear" w:color="auto" w:fill="FFFFFF"/>
            <w:tcMar>
              <w:top w:w="0" w:type="dxa"/>
              <w:left w:w="0" w:type="dxa"/>
              <w:bottom w:w="0" w:type="dxa"/>
              <w:right w:w="0" w:type="dxa"/>
            </w:tcMar>
            <w:vAlign w:val="center"/>
          </w:tcPr>
          <w:p w14:paraId="07B812F7">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rPr>
              <w:t>Salinity</w:t>
            </w:r>
          </w:p>
        </w:tc>
        <w:tc>
          <w:tcPr>
            <w:tcW w:w="1531" w:type="dxa"/>
            <w:tcBorders>
              <w:top w:val="single" w:color="000000" w:sz="8" w:space="0"/>
              <w:left w:val="nil"/>
              <w:bottom w:val="nil"/>
              <w:right w:val="nil"/>
            </w:tcBorders>
            <w:shd w:val="clear" w:color="auto" w:fill="FFFFFF"/>
            <w:tcMar>
              <w:top w:w="0" w:type="dxa"/>
              <w:left w:w="0" w:type="dxa"/>
              <w:bottom w:w="0" w:type="dxa"/>
              <w:right w:w="0" w:type="dxa"/>
            </w:tcMar>
            <w:vAlign w:val="center"/>
          </w:tcPr>
          <w:p w14:paraId="3BBC33A5">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rPr>
              <w:t>Continuous</w:t>
            </w:r>
          </w:p>
        </w:tc>
        <w:tc>
          <w:tcPr>
            <w:tcW w:w="5272" w:type="dxa"/>
            <w:tcBorders>
              <w:top w:val="single" w:color="000000" w:sz="8" w:space="0"/>
              <w:left w:val="nil"/>
              <w:bottom w:val="nil"/>
              <w:right w:val="nil"/>
            </w:tcBorders>
            <w:shd w:val="clear" w:color="auto" w:fill="FFFFFF"/>
            <w:tcMar>
              <w:top w:w="0" w:type="dxa"/>
              <w:left w:w="0" w:type="dxa"/>
              <w:bottom w:w="0" w:type="dxa"/>
              <w:right w:w="0" w:type="dxa"/>
            </w:tcMar>
            <w:vAlign w:val="center"/>
          </w:tcPr>
          <w:p w14:paraId="3E161756">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lang w:val="en-US"/>
              </w:rPr>
            </w:pPr>
            <w:r>
              <w:rPr>
                <w:color w:val="000000"/>
                <w:sz w:val="20"/>
                <w:szCs w:val="20"/>
                <w:lang w:val="en-US"/>
              </w:rPr>
              <w:t>Surface salinity (ppm) at the time of sampling, i.e. at low tide.</w:t>
            </w:r>
          </w:p>
        </w:tc>
        <w:tc>
          <w:tcPr>
            <w:tcW w:w="2268" w:type="dxa"/>
            <w:tcBorders>
              <w:top w:val="single" w:color="000000" w:sz="8" w:space="0"/>
              <w:left w:val="nil"/>
              <w:bottom w:val="nil"/>
              <w:right w:val="nil"/>
            </w:tcBorders>
            <w:shd w:val="clear" w:color="auto" w:fill="FFFFFF"/>
            <w:tcMar>
              <w:top w:w="0" w:type="dxa"/>
              <w:left w:w="0" w:type="dxa"/>
              <w:bottom w:w="0" w:type="dxa"/>
              <w:right w:w="0" w:type="dxa"/>
            </w:tcMar>
            <w:vAlign w:val="center"/>
          </w:tcPr>
          <w:p w14:paraId="708A0246">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rPr>
              <w:t>2-30 (19)</w:t>
            </w:r>
          </w:p>
        </w:tc>
      </w:tr>
      <w:tr w14:paraId="3D203889">
        <w:tblPrEx>
          <w:tblCellMar>
            <w:top w:w="0" w:type="dxa"/>
            <w:left w:w="108" w:type="dxa"/>
            <w:bottom w:w="0" w:type="dxa"/>
            <w:right w:w="108" w:type="dxa"/>
          </w:tblCellMar>
        </w:tblPrEx>
        <w:trPr>
          <w:jc w:val="center"/>
        </w:trPr>
        <w:tc>
          <w:tcPr>
            <w:tcW w:w="1701" w:type="dxa"/>
            <w:tcBorders>
              <w:top w:val="nil"/>
              <w:left w:val="nil"/>
              <w:bottom w:val="nil"/>
              <w:right w:val="nil"/>
            </w:tcBorders>
            <w:shd w:val="clear" w:color="auto" w:fill="FFFFFF"/>
            <w:tcMar>
              <w:top w:w="0" w:type="dxa"/>
              <w:left w:w="0" w:type="dxa"/>
              <w:bottom w:w="0" w:type="dxa"/>
              <w:right w:w="0" w:type="dxa"/>
            </w:tcMar>
            <w:vAlign w:val="center"/>
          </w:tcPr>
          <w:p w14:paraId="2CA99841">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rPr>
              <w:t>DistRiver</w:t>
            </w:r>
          </w:p>
        </w:tc>
        <w:tc>
          <w:tcPr>
            <w:tcW w:w="1531" w:type="dxa"/>
            <w:tcBorders>
              <w:top w:val="nil"/>
              <w:left w:val="nil"/>
              <w:bottom w:val="nil"/>
              <w:right w:val="nil"/>
            </w:tcBorders>
            <w:shd w:val="clear" w:color="auto" w:fill="FFFFFF"/>
            <w:tcMar>
              <w:top w:w="0" w:type="dxa"/>
              <w:left w:w="0" w:type="dxa"/>
              <w:bottom w:w="0" w:type="dxa"/>
              <w:right w:w="0" w:type="dxa"/>
            </w:tcMar>
            <w:vAlign w:val="center"/>
          </w:tcPr>
          <w:p w14:paraId="0142D0F4">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rPr>
              <w:t>Continuous</w:t>
            </w:r>
          </w:p>
        </w:tc>
        <w:tc>
          <w:tcPr>
            <w:tcW w:w="5272" w:type="dxa"/>
            <w:tcBorders>
              <w:top w:val="nil"/>
              <w:left w:val="nil"/>
              <w:bottom w:val="nil"/>
              <w:right w:val="nil"/>
            </w:tcBorders>
            <w:shd w:val="clear" w:color="auto" w:fill="FFFFFF"/>
            <w:tcMar>
              <w:top w:w="0" w:type="dxa"/>
              <w:left w:w="0" w:type="dxa"/>
              <w:bottom w:w="0" w:type="dxa"/>
              <w:right w:w="0" w:type="dxa"/>
            </w:tcMar>
            <w:vAlign w:val="center"/>
          </w:tcPr>
          <w:p w14:paraId="7B56E439">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lang w:val="en-US"/>
              </w:rPr>
            </w:pPr>
            <w:r>
              <w:rPr>
                <w:color w:val="000000"/>
                <w:sz w:val="20"/>
                <w:szCs w:val="20"/>
                <w:lang w:val="en-US"/>
              </w:rPr>
              <w:t>The straight line distance (km) between the site and the nearest river mouth by map. The values were log-transformed when used for model fitting.</w:t>
            </w:r>
          </w:p>
        </w:tc>
        <w:tc>
          <w:tcPr>
            <w:tcW w:w="2268" w:type="dxa"/>
            <w:tcBorders>
              <w:top w:val="nil"/>
              <w:left w:val="nil"/>
              <w:bottom w:val="nil"/>
              <w:right w:val="nil"/>
            </w:tcBorders>
            <w:shd w:val="clear" w:color="auto" w:fill="FFFFFF"/>
            <w:tcMar>
              <w:top w:w="0" w:type="dxa"/>
              <w:left w:w="0" w:type="dxa"/>
              <w:bottom w:w="0" w:type="dxa"/>
              <w:right w:w="0" w:type="dxa"/>
            </w:tcMar>
            <w:vAlign w:val="center"/>
          </w:tcPr>
          <w:p w14:paraId="4F7E58C4">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rPr>
              <w:t>0-18.5 (4.9)</w:t>
            </w:r>
          </w:p>
        </w:tc>
      </w:tr>
      <w:tr w14:paraId="009992D6">
        <w:tblPrEx>
          <w:tblCellMar>
            <w:top w:w="0" w:type="dxa"/>
            <w:left w:w="108" w:type="dxa"/>
            <w:bottom w:w="0" w:type="dxa"/>
            <w:right w:w="108" w:type="dxa"/>
          </w:tblCellMar>
        </w:tblPrEx>
        <w:trPr>
          <w:jc w:val="center"/>
        </w:trPr>
        <w:tc>
          <w:tcPr>
            <w:tcW w:w="1701" w:type="dxa"/>
            <w:tcBorders>
              <w:top w:val="nil"/>
              <w:left w:val="nil"/>
              <w:bottom w:val="nil"/>
              <w:right w:val="nil"/>
            </w:tcBorders>
            <w:shd w:val="clear" w:color="auto" w:fill="FFFFFF"/>
            <w:tcMar>
              <w:top w:w="0" w:type="dxa"/>
              <w:left w:w="0" w:type="dxa"/>
              <w:bottom w:w="0" w:type="dxa"/>
              <w:right w:w="0" w:type="dxa"/>
            </w:tcMar>
            <w:vAlign w:val="center"/>
          </w:tcPr>
          <w:p w14:paraId="1825B7BD">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rPr>
              <w:t>RiverSize</w:t>
            </w:r>
          </w:p>
        </w:tc>
        <w:tc>
          <w:tcPr>
            <w:tcW w:w="1531" w:type="dxa"/>
            <w:tcBorders>
              <w:top w:val="nil"/>
              <w:left w:val="nil"/>
              <w:bottom w:val="nil"/>
              <w:right w:val="nil"/>
            </w:tcBorders>
            <w:shd w:val="clear" w:color="auto" w:fill="FFFFFF"/>
            <w:tcMar>
              <w:top w:w="0" w:type="dxa"/>
              <w:left w:w="0" w:type="dxa"/>
              <w:bottom w:w="0" w:type="dxa"/>
              <w:right w:w="0" w:type="dxa"/>
            </w:tcMar>
            <w:vAlign w:val="center"/>
          </w:tcPr>
          <w:p w14:paraId="7A068A93">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rPr>
              <w:t>Categorical</w:t>
            </w:r>
          </w:p>
        </w:tc>
        <w:tc>
          <w:tcPr>
            <w:tcW w:w="5272" w:type="dxa"/>
            <w:tcBorders>
              <w:top w:val="nil"/>
              <w:left w:val="nil"/>
              <w:bottom w:val="nil"/>
              <w:right w:val="nil"/>
            </w:tcBorders>
            <w:shd w:val="clear" w:color="auto" w:fill="FFFFFF"/>
            <w:tcMar>
              <w:top w:w="0" w:type="dxa"/>
              <w:left w:w="0" w:type="dxa"/>
              <w:bottom w:w="0" w:type="dxa"/>
              <w:right w:w="0" w:type="dxa"/>
            </w:tcMar>
            <w:vAlign w:val="center"/>
          </w:tcPr>
          <w:p w14:paraId="67FF1D17">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lang w:val="en-US"/>
              </w:rPr>
            </w:pPr>
            <w:r>
              <w:rPr>
                <w:color w:val="000000"/>
                <w:sz w:val="20"/>
                <w:szCs w:val="20"/>
                <w:lang w:val="en-US"/>
              </w:rPr>
              <w:t>Rivers are categorized according to whether their catchment area is larger or smaller than the median area of all rivers in the region.</w:t>
            </w:r>
          </w:p>
        </w:tc>
        <w:tc>
          <w:tcPr>
            <w:tcW w:w="2268" w:type="dxa"/>
            <w:tcBorders>
              <w:top w:val="nil"/>
              <w:left w:val="nil"/>
              <w:bottom w:val="nil"/>
              <w:right w:val="nil"/>
            </w:tcBorders>
            <w:shd w:val="clear" w:color="auto" w:fill="FFFFFF"/>
            <w:tcMar>
              <w:top w:w="0" w:type="dxa"/>
              <w:left w:w="0" w:type="dxa"/>
              <w:bottom w:w="0" w:type="dxa"/>
              <w:right w:w="0" w:type="dxa"/>
            </w:tcMar>
            <w:vAlign w:val="center"/>
          </w:tcPr>
          <w:p w14:paraId="410BE694">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rPr>
              <w:t>Small VS Large</w:t>
            </w:r>
          </w:p>
        </w:tc>
      </w:tr>
      <w:tr w14:paraId="6756249E">
        <w:tblPrEx>
          <w:tblCellMar>
            <w:top w:w="0" w:type="dxa"/>
            <w:left w:w="108" w:type="dxa"/>
            <w:bottom w:w="0" w:type="dxa"/>
            <w:right w:w="108" w:type="dxa"/>
          </w:tblCellMar>
        </w:tblPrEx>
        <w:trPr>
          <w:jc w:val="center"/>
        </w:trPr>
        <w:tc>
          <w:tcPr>
            <w:tcW w:w="10772" w:type="dxa"/>
            <w:gridSpan w:val="4"/>
            <w:tcBorders>
              <w:top w:val="nil"/>
              <w:left w:val="nil"/>
              <w:bottom w:val="single" w:color="000000" w:sz="8" w:space="0"/>
              <w:right w:val="nil"/>
            </w:tcBorders>
            <w:shd w:val="clear" w:color="auto" w:fill="FFFFFF"/>
            <w:tcMar>
              <w:top w:w="0" w:type="dxa"/>
              <w:left w:w="0" w:type="dxa"/>
              <w:bottom w:w="0" w:type="dxa"/>
              <w:right w:w="0" w:type="dxa"/>
            </w:tcMar>
            <w:vAlign w:val="center"/>
          </w:tcPr>
          <w:p w14:paraId="1EA2D1C5">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center"/>
              <w:rPr>
                <w:color w:val="000000"/>
                <w:sz w:val="20"/>
                <w:szCs w:val="20"/>
              </w:rPr>
            </w:pPr>
            <w:r>
              <w:rPr>
                <w:i/>
                <w:color w:val="000000"/>
                <w:sz w:val="20"/>
                <w:szCs w:val="20"/>
              </w:rPr>
              <w:t>Influence of ports</w:t>
            </w:r>
          </w:p>
        </w:tc>
      </w:tr>
      <w:tr w14:paraId="2A9748DD">
        <w:tblPrEx>
          <w:tblCellMar>
            <w:top w:w="0" w:type="dxa"/>
            <w:left w:w="108" w:type="dxa"/>
            <w:bottom w:w="0" w:type="dxa"/>
            <w:right w:w="108" w:type="dxa"/>
          </w:tblCellMar>
        </w:tblPrEx>
        <w:trPr>
          <w:jc w:val="center"/>
        </w:trPr>
        <w:tc>
          <w:tcPr>
            <w:tcW w:w="1701" w:type="dxa"/>
            <w:tcBorders>
              <w:top w:val="single" w:color="000000" w:sz="8" w:space="0"/>
              <w:left w:val="nil"/>
              <w:bottom w:val="nil"/>
              <w:right w:val="nil"/>
            </w:tcBorders>
            <w:shd w:val="clear" w:color="auto" w:fill="FFFFFF"/>
            <w:tcMar>
              <w:top w:w="0" w:type="dxa"/>
              <w:left w:w="0" w:type="dxa"/>
              <w:bottom w:w="0" w:type="dxa"/>
              <w:right w:w="0" w:type="dxa"/>
            </w:tcMar>
            <w:vAlign w:val="center"/>
          </w:tcPr>
          <w:p w14:paraId="6EC7B3A0">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rPr>
              <w:t>DistPort</w:t>
            </w:r>
          </w:p>
        </w:tc>
        <w:tc>
          <w:tcPr>
            <w:tcW w:w="1531" w:type="dxa"/>
            <w:tcBorders>
              <w:top w:val="single" w:color="000000" w:sz="8" w:space="0"/>
              <w:left w:val="nil"/>
              <w:bottom w:val="nil"/>
              <w:right w:val="nil"/>
            </w:tcBorders>
            <w:shd w:val="clear" w:color="auto" w:fill="FFFFFF"/>
            <w:tcMar>
              <w:top w:w="0" w:type="dxa"/>
              <w:left w:w="0" w:type="dxa"/>
              <w:bottom w:w="0" w:type="dxa"/>
              <w:right w:w="0" w:type="dxa"/>
            </w:tcMar>
            <w:vAlign w:val="center"/>
          </w:tcPr>
          <w:p w14:paraId="7E42EAC5">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rPr>
              <w:t>Continuous</w:t>
            </w:r>
          </w:p>
        </w:tc>
        <w:tc>
          <w:tcPr>
            <w:tcW w:w="5272" w:type="dxa"/>
            <w:tcBorders>
              <w:top w:val="single" w:color="000000" w:sz="8" w:space="0"/>
              <w:left w:val="nil"/>
              <w:bottom w:val="nil"/>
              <w:right w:val="nil"/>
            </w:tcBorders>
            <w:shd w:val="clear" w:color="auto" w:fill="FFFFFF"/>
            <w:tcMar>
              <w:top w:w="0" w:type="dxa"/>
              <w:left w:w="0" w:type="dxa"/>
              <w:bottom w:w="0" w:type="dxa"/>
              <w:right w:w="0" w:type="dxa"/>
            </w:tcMar>
            <w:vAlign w:val="center"/>
          </w:tcPr>
          <w:p w14:paraId="68358C43">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lang w:val="en-US"/>
              </w:rPr>
              <w:t xml:space="preserve">The straight line distance (km) between the site and the nearest port by map. </w:t>
            </w:r>
            <w:r>
              <w:rPr>
                <w:color w:val="000000"/>
                <w:sz w:val="20"/>
                <w:szCs w:val="20"/>
              </w:rPr>
              <w:t>Log-transformed values were used.</w:t>
            </w:r>
          </w:p>
        </w:tc>
        <w:tc>
          <w:tcPr>
            <w:tcW w:w="2268" w:type="dxa"/>
            <w:tcBorders>
              <w:top w:val="single" w:color="000000" w:sz="8" w:space="0"/>
              <w:left w:val="nil"/>
              <w:bottom w:val="nil"/>
              <w:right w:val="nil"/>
            </w:tcBorders>
            <w:shd w:val="clear" w:color="auto" w:fill="FFFFFF"/>
            <w:tcMar>
              <w:top w:w="0" w:type="dxa"/>
              <w:left w:w="0" w:type="dxa"/>
              <w:bottom w:w="0" w:type="dxa"/>
              <w:right w:w="0" w:type="dxa"/>
            </w:tcMar>
            <w:vAlign w:val="center"/>
          </w:tcPr>
          <w:p w14:paraId="6952DA8D">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rPr>
              <w:t>0.1-82.2 (18.7)</w:t>
            </w:r>
          </w:p>
        </w:tc>
      </w:tr>
      <w:tr w14:paraId="6D7B6341">
        <w:tblPrEx>
          <w:tblCellMar>
            <w:top w:w="0" w:type="dxa"/>
            <w:left w:w="108" w:type="dxa"/>
            <w:bottom w:w="0" w:type="dxa"/>
            <w:right w:w="108" w:type="dxa"/>
          </w:tblCellMar>
        </w:tblPrEx>
        <w:trPr>
          <w:jc w:val="center"/>
        </w:trPr>
        <w:tc>
          <w:tcPr>
            <w:tcW w:w="1701" w:type="dxa"/>
            <w:tcBorders>
              <w:top w:val="nil"/>
              <w:left w:val="nil"/>
              <w:bottom w:val="nil"/>
              <w:right w:val="nil"/>
            </w:tcBorders>
            <w:shd w:val="clear" w:color="auto" w:fill="FFFFFF"/>
            <w:tcMar>
              <w:top w:w="0" w:type="dxa"/>
              <w:left w:w="0" w:type="dxa"/>
              <w:bottom w:w="0" w:type="dxa"/>
              <w:right w:w="0" w:type="dxa"/>
            </w:tcMar>
            <w:vAlign w:val="center"/>
          </w:tcPr>
          <w:p w14:paraId="08D30082">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rPr>
              <w:t>PortStatus</w:t>
            </w:r>
          </w:p>
        </w:tc>
        <w:tc>
          <w:tcPr>
            <w:tcW w:w="1531" w:type="dxa"/>
            <w:tcBorders>
              <w:top w:val="nil"/>
              <w:left w:val="nil"/>
              <w:bottom w:val="nil"/>
              <w:right w:val="nil"/>
            </w:tcBorders>
            <w:shd w:val="clear" w:color="auto" w:fill="FFFFFF"/>
            <w:tcMar>
              <w:top w:w="0" w:type="dxa"/>
              <w:left w:w="0" w:type="dxa"/>
              <w:bottom w:w="0" w:type="dxa"/>
              <w:right w:w="0" w:type="dxa"/>
            </w:tcMar>
            <w:vAlign w:val="center"/>
          </w:tcPr>
          <w:p w14:paraId="21C733E0">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rPr>
              <w:t>Categorical</w:t>
            </w:r>
          </w:p>
        </w:tc>
        <w:tc>
          <w:tcPr>
            <w:tcW w:w="5272" w:type="dxa"/>
            <w:tcBorders>
              <w:top w:val="nil"/>
              <w:left w:val="nil"/>
              <w:bottom w:val="nil"/>
              <w:right w:val="nil"/>
            </w:tcBorders>
            <w:shd w:val="clear" w:color="auto" w:fill="FFFFFF"/>
            <w:tcMar>
              <w:top w:w="0" w:type="dxa"/>
              <w:left w:w="0" w:type="dxa"/>
              <w:bottom w:w="0" w:type="dxa"/>
              <w:right w:w="0" w:type="dxa"/>
            </w:tcMar>
            <w:vAlign w:val="center"/>
          </w:tcPr>
          <w:p w14:paraId="721DD823">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lang w:val="en-US"/>
              </w:rPr>
            </w:pPr>
            <w:r>
              <w:rPr>
                <w:color w:val="000000"/>
                <w:sz w:val="20"/>
                <w:szCs w:val="20"/>
                <w:lang w:val="en-US"/>
              </w:rPr>
              <w:t>Ports are categorized according to whether they are active or abandoned</w:t>
            </w:r>
          </w:p>
        </w:tc>
        <w:tc>
          <w:tcPr>
            <w:tcW w:w="2268" w:type="dxa"/>
            <w:tcBorders>
              <w:top w:val="nil"/>
              <w:left w:val="nil"/>
              <w:bottom w:val="nil"/>
              <w:right w:val="nil"/>
            </w:tcBorders>
            <w:shd w:val="clear" w:color="auto" w:fill="FFFFFF"/>
            <w:tcMar>
              <w:top w:w="0" w:type="dxa"/>
              <w:left w:w="0" w:type="dxa"/>
              <w:bottom w:w="0" w:type="dxa"/>
              <w:right w:w="0" w:type="dxa"/>
            </w:tcMar>
            <w:vAlign w:val="center"/>
          </w:tcPr>
          <w:p w14:paraId="7DF9A6A7">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rPr>
              <w:t>Active VS Abandoned</w:t>
            </w:r>
          </w:p>
        </w:tc>
      </w:tr>
      <w:tr w14:paraId="3B861DEB">
        <w:tblPrEx>
          <w:tblCellMar>
            <w:top w:w="0" w:type="dxa"/>
            <w:left w:w="108" w:type="dxa"/>
            <w:bottom w:w="0" w:type="dxa"/>
            <w:right w:w="108" w:type="dxa"/>
          </w:tblCellMar>
        </w:tblPrEx>
        <w:trPr>
          <w:jc w:val="center"/>
        </w:trPr>
        <w:tc>
          <w:tcPr>
            <w:tcW w:w="10772" w:type="dxa"/>
            <w:gridSpan w:val="4"/>
            <w:tcBorders>
              <w:top w:val="nil"/>
              <w:left w:val="nil"/>
              <w:bottom w:val="single" w:color="000000" w:sz="8" w:space="0"/>
              <w:right w:val="nil"/>
            </w:tcBorders>
            <w:shd w:val="clear" w:color="auto" w:fill="FFFFFF"/>
            <w:tcMar>
              <w:top w:w="0" w:type="dxa"/>
              <w:left w:w="0" w:type="dxa"/>
              <w:bottom w:w="0" w:type="dxa"/>
              <w:right w:w="0" w:type="dxa"/>
            </w:tcMar>
            <w:vAlign w:val="center"/>
          </w:tcPr>
          <w:p w14:paraId="319BA7EE">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center"/>
              <w:rPr>
                <w:color w:val="000000"/>
                <w:sz w:val="20"/>
                <w:szCs w:val="20"/>
              </w:rPr>
            </w:pPr>
            <w:r>
              <w:rPr>
                <w:i/>
                <w:color w:val="000000"/>
                <w:sz w:val="20"/>
                <w:szCs w:val="20"/>
              </w:rPr>
              <w:t>Influence of surf</w:t>
            </w:r>
          </w:p>
        </w:tc>
      </w:tr>
      <w:tr w14:paraId="19FBA913">
        <w:tblPrEx>
          <w:tblCellMar>
            <w:top w:w="0" w:type="dxa"/>
            <w:left w:w="108" w:type="dxa"/>
            <w:bottom w:w="0" w:type="dxa"/>
            <w:right w:w="108" w:type="dxa"/>
          </w:tblCellMar>
        </w:tblPrEx>
        <w:trPr>
          <w:jc w:val="center"/>
        </w:trPr>
        <w:tc>
          <w:tcPr>
            <w:tcW w:w="1701" w:type="dxa"/>
            <w:tcBorders>
              <w:top w:val="single" w:color="000000" w:sz="8" w:space="0"/>
              <w:left w:val="nil"/>
              <w:bottom w:val="single" w:color="666666" w:sz="12" w:space="0"/>
              <w:right w:val="nil"/>
            </w:tcBorders>
            <w:shd w:val="clear" w:color="auto" w:fill="FFFFFF"/>
            <w:tcMar>
              <w:top w:w="0" w:type="dxa"/>
              <w:left w:w="0" w:type="dxa"/>
              <w:bottom w:w="0" w:type="dxa"/>
              <w:right w:w="0" w:type="dxa"/>
            </w:tcMar>
            <w:vAlign w:val="center"/>
          </w:tcPr>
          <w:p w14:paraId="23368CA6">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rPr>
              <w:t>Fetch</w:t>
            </w:r>
          </w:p>
        </w:tc>
        <w:tc>
          <w:tcPr>
            <w:tcW w:w="1531" w:type="dxa"/>
            <w:tcBorders>
              <w:top w:val="single" w:color="000000" w:sz="8" w:space="0"/>
              <w:left w:val="nil"/>
              <w:bottom w:val="single" w:color="666666" w:sz="12" w:space="0"/>
              <w:right w:val="nil"/>
            </w:tcBorders>
            <w:shd w:val="clear" w:color="auto" w:fill="FFFFFF"/>
            <w:tcMar>
              <w:top w:w="0" w:type="dxa"/>
              <w:left w:w="0" w:type="dxa"/>
              <w:bottom w:w="0" w:type="dxa"/>
              <w:right w:w="0" w:type="dxa"/>
            </w:tcMar>
            <w:vAlign w:val="center"/>
          </w:tcPr>
          <w:p w14:paraId="7EBE92B2">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rPr>
              <w:t>Continuous</w:t>
            </w:r>
          </w:p>
        </w:tc>
        <w:tc>
          <w:tcPr>
            <w:tcW w:w="5272" w:type="dxa"/>
            <w:tcBorders>
              <w:top w:val="single" w:color="000000" w:sz="8" w:space="0"/>
              <w:left w:val="nil"/>
              <w:bottom w:val="single" w:color="666666" w:sz="12" w:space="0"/>
              <w:right w:val="nil"/>
            </w:tcBorders>
            <w:shd w:val="clear" w:color="auto" w:fill="FFFFFF"/>
            <w:tcMar>
              <w:top w:w="0" w:type="dxa"/>
              <w:left w:w="0" w:type="dxa"/>
              <w:bottom w:w="0" w:type="dxa"/>
              <w:right w:w="0" w:type="dxa"/>
            </w:tcMar>
            <w:vAlign w:val="center"/>
          </w:tcPr>
          <w:p w14:paraId="700EA10F">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lang w:val="en-US"/>
              </w:rPr>
              <w:t xml:space="preserve">Unobstructed length of water surface (km) over which wind from a certain direction can blow. </w:t>
            </w:r>
            <w:r>
              <w:rPr>
                <w:color w:val="000000"/>
                <w:sz w:val="20"/>
                <w:szCs w:val="20"/>
              </w:rPr>
              <w:t>Log-transformed values were used.</w:t>
            </w:r>
          </w:p>
        </w:tc>
        <w:tc>
          <w:tcPr>
            <w:tcW w:w="2268" w:type="dxa"/>
            <w:tcBorders>
              <w:top w:val="single" w:color="000000" w:sz="8" w:space="0"/>
              <w:left w:val="nil"/>
              <w:bottom w:val="single" w:color="666666" w:sz="12" w:space="0"/>
              <w:right w:val="nil"/>
            </w:tcBorders>
            <w:shd w:val="clear" w:color="auto" w:fill="FFFFFF"/>
            <w:tcMar>
              <w:top w:w="0" w:type="dxa"/>
              <w:left w:w="0" w:type="dxa"/>
              <w:bottom w:w="0" w:type="dxa"/>
              <w:right w:w="0" w:type="dxa"/>
            </w:tcMar>
            <w:vAlign w:val="center"/>
          </w:tcPr>
          <w:p w14:paraId="7C45B9F3">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sz w:val="20"/>
                <w:szCs w:val="20"/>
              </w:rPr>
            </w:pPr>
            <w:r>
              <w:rPr>
                <w:color w:val="000000"/>
                <w:sz w:val="20"/>
                <w:szCs w:val="20"/>
              </w:rPr>
              <w:t>0.2-28.8 (3.3)</w:t>
            </w:r>
          </w:p>
        </w:tc>
      </w:tr>
    </w:tbl>
    <w:p w14:paraId="6691F2E0">
      <w:pPr>
        <w:pBdr>
          <w:top w:val="none" w:color="auto" w:sz="0" w:space="0"/>
          <w:left w:val="none" w:color="auto" w:sz="0" w:space="0"/>
          <w:bottom w:val="none" w:color="auto" w:sz="0" w:space="0"/>
          <w:right w:val="none" w:color="auto" w:sz="0" w:space="0"/>
          <w:between w:val="none" w:color="auto" w:sz="0" w:space="0"/>
        </w:pBdr>
        <w:ind w:left="0" w:hanging="2"/>
        <w:rPr>
          <w:color w:val="000000"/>
        </w:rPr>
      </w:pPr>
    </w:p>
    <w:p w14:paraId="081F6554">
      <w:pPr>
        <w:pBdr>
          <w:top w:val="none" w:color="auto" w:sz="0" w:space="0"/>
          <w:left w:val="none" w:color="auto" w:sz="0" w:space="0"/>
          <w:bottom w:val="none" w:color="auto" w:sz="0" w:space="0"/>
          <w:right w:val="none" w:color="auto" w:sz="0" w:space="0"/>
          <w:between w:val="none" w:color="auto" w:sz="0" w:space="0"/>
        </w:pBdr>
        <w:ind w:left="0" w:hanging="2"/>
        <w:rPr>
          <w:color w:val="000000"/>
        </w:rPr>
      </w:pPr>
      <w:r>
        <w:br w:type="page"/>
      </w:r>
    </w:p>
    <w:p w14:paraId="377EF4D9">
      <w:pPr>
        <w:keepNext/>
        <w:pBdr>
          <w:top w:val="none" w:color="000000" w:sz="0" w:space="0"/>
          <w:left w:val="none" w:color="000000" w:sz="0" w:space="0"/>
          <w:bottom w:val="none" w:color="000000" w:sz="0" w:space="0"/>
          <w:right w:val="none" w:color="000000" w:sz="0" w:space="0"/>
          <w:between w:val="none" w:color="auto" w:sz="0" w:space="0"/>
        </w:pBdr>
        <w:spacing w:before="60" w:after="60" w:line="240" w:lineRule="auto"/>
        <w:ind w:left="0" w:right="60" w:hanging="2"/>
        <w:jc w:val="left"/>
        <w:rPr>
          <w:color w:val="FF0000"/>
          <w:lang w:val="en-US"/>
        </w:rPr>
      </w:pPr>
      <w:r>
        <w:rPr>
          <w:color w:val="000000"/>
          <w:lang w:val="en-US"/>
        </w:rPr>
        <w:t>Table 2. Parameters of smoothers and coefficients of parametric terms for Model 1 describing dependency of proportion of M. trossulus in mixed settlements (Ptros) on environmental predictors. edf – effective degrees of freedom</w:t>
      </w:r>
      <w:r>
        <w:rPr>
          <w:color w:val="FF0000"/>
          <w:lang w:val="en-US"/>
        </w:rPr>
        <w:t xml:space="preserve">; ref.edf - </w:t>
      </w:r>
      <w:r>
        <w:rPr>
          <w:color w:val="FF0000"/>
          <w:lang w:val="en-US"/>
        </w:rPr>
        <w:tab/>
      </w:r>
      <w:r>
        <w:rPr>
          <w:color w:val="FF0000"/>
          <w:lang w:val="en-US"/>
        </w:rPr>
        <w:t>reference effective degrees of freedom.</w:t>
      </w:r>
    </w:p>
    <w:p w14:paraId="1C83FE8D">
      <w:pPr>
        <w:keepNext/>
        <w:pBdr>
          <w:top w:val="none" w:color="000000" w:sz="0" w:space="0"/>
          <w:left w:val="none" w:color="000000" w:sz="0" w:space="0"/>
          <w:bottom w:val="none" w:color="000000" w:sz="0" w:space="0"/>
          <w:right w:val="none" w:color="000000" w:sz="0" w:space="0"/>
          <w:between w:val="none" w:color="auto" w:sz="0" w:space="0"/>
        </w:pBdr>
        <w:spacing w:before="60" w:after="60" w:line="240" w:lineRule="auto"/>
        <w:ind w:left="0" w:right="60" w:hanging="2"/>
        <w:jc w:val="left"/>
        <w:rPr>
          <w:lang w:val="en-US"/>
        </w:rPr>
      </w:pPr>
    </w:p>
    <w:tbl>
      <w:tblPr>
        <w:tblStyle w:val="107"/>
        <w:tblW w:w="10485" w:type="dxa"/>
        <w:jc w:val="center"/>
        <w:tblLayout w:type="fixed"/>
        <w:tblCellMar>
          <w:top w:w="0" w:type="dxa"/>
          <w:left w:w="108" w:type="dxa"/>
          <w:bottom w:w="0" w:type="dxa"/>
          <w:right w:w="108" w:type="dxa"/>
        </w:tblCellMar>
      </w:tblPr>
      <w:tblGrid>
        <w:gridCol w:w="4530"/>
        <w:gridCol w:w="2265"/>
        <w:gridCol w:w="1140"/>
        <w:gridCol w:w="1335"/>
        <w:gridCol w:w="1215"/>
      </w:tblGrid>
      <w:tr w14:paraId="38C9C28C">
        <w:tblPrEx>
          <w:tblCellMar>
            <w:top w:w="0" w:type="dxa"/>
            <w:left w:w="108" w:type="dxa"/>
            <w:bottom w:w="0" w:type="dxa"/>
            <w:right w:w="108" w:type="dxa"/>
          </w:tblCellMar>
        </w:tblPrEx>
        <w:trPr>
          <w:tblHeader/>
          <w:jc w:val="center"/>
        </w:trPr>
        <w:tc>
          <w:tcPr>
            <w:tcW w:w="453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EC93946">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rPr>
            </w:pPr>
            <w:r>
              <w:rPr>
                <w:b/>
                <w:color w:val="000000"/>
                <w:sz w:val="22"/>
                <w:szCs w:val="22"/>
              </w:rPr>
              <w:t>Smoother terms</w:t>
            </w:r>
          </w:p>
        </w:tc>
        <w:tc>
          <w:tcPr>
            <w:tcW w:w="2265"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8A6E1EF">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edf</w:t>
            </w:r>
          </w:p>
        </w:tc>
        <w:tc>
          <w:tcPr>
            <w:tcW w:w="114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15366DCF">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sdt>
              <w:sdtPr>
                <w:tag w:val="goog_rdk_401"/>
                <w:id w:val="327957774"/>
              </w:sdtPr>
              <w:sdtContent/>
            </w:sdt>
            <w:r>
              <w:rPr>
                <w:color w:val="000000"/>
                <w:sz w:val="22"/>
                <w:szCs w:val="22"/>
              </w:rPr>
              <w:t>ref.edf</w:t>
            </w:r>
          </w:p>
        </w:tc>
        <w:tc>
          <w:tcPr>
            <w:tcW w:w="1335"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41F6BD3">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Chi square</w:t>
            </w:r>
          </w:p>
        </w:tc>
        <w:tc>
          <w:tcPr>
            <w:tcW w:w="1215"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4785E63">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p-value</w:t>
            </w:r>
          </w:p>
        </w:tc>
      </w:tr>
      <w:tr w14:paraId="617161BE">
        <w:tblPrEx>
          <w:tblCellMar>
            <w:top w:w="0" w:type="dxa"/>
            <w:left w:w="108" w:type="dxa"/>
            <w:bottom w:w="0" w:type="dxa"/>
            <w:right w:w="108" w:type="dxa"/>
          </w:tblCellMar>
        </w:tblPrEx>
        <w:trPr>
          <w:jc w:val="center"/>
        </w:trPr>
        <w:tc>
          <w:tcPr>
            <w:tcW w:w="453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14:paraId="2F3952BF">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rPr>
            </w:pPr>
            <w:r>
              <w:rPr>
                <w:color w:val="000000"/>
                <w:sz w:val="22"/>
                <w:szCs w:val="22"/>
              </w:rPr>
              <w:t>s(</w:t>
            </w:r>
            <w:r>
              <w:rPr>
                <w:i/>
                <w:color w:val="000000"/>
                <w:sz w:val="22"/>
                <w:szCs w:val="22"/>
              </w:rPr>
              <w:t>Salinity</w:t>
            </w:r>
            <w:r>
              <w:rPr>
                <w:color w:val="000000"/>
                <w:sz w:val="22"/>
                <w:szCs w:val="22"/>
              </w:rPr>
              <w:t>)</w:t>
            </w:r>
          </w:p>
        </w:tc>
        <w:tc>
          <w:tcPr>
            <w:tcW w:w="2265" w:type="dxa"/>
            <w:tcBorders>
              <w:top w:val="single" w:color="666666" w:sz="12" w:space="0"/>
              <w:left w:val="nil"/>
              <w:bottom w:val="nil"/>
              <w:right w:val="nil"/>
            </w:tcBorders>
            <w:shd w:val="clear" w:color="auto" w:fill="FFFFFF"/>
            <w:tcMar>
              <w:top w:w="0" w:type="dxa"/>
              <w:left w:w="0" w:type="dxa"/>
              <w:bottom w:w="0" w:type="dxa"/>
              <w:right w:w="0" w:type="dxa"/>
            </w:tcMar>
            <w:vAlign w:val="center"/>
          </w:tcPr>
          <w:p w14:paraId="452833B7">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2.4</w:t>
            </w:r>
          </w:p>
        </w:tc>
        <w:tc>
          <w:tcPr>
            <w:tcW w:w="114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14:paraId="3254D484">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9</w:t>
            </w:r>
          </w:p>
        </w:tc>
        <w:tc>
          <w:tcPr>
            <w:tcW w:w="1335" w:type="dxa"/>
            <w:tcBorders>
              <w:top w:val="single" w:color="666666" w:sz="12" w:space="0"/>
              <w:left w:val="nil"/>
              <w:bottom w:val="nil"/>
              <w:right w:val="nil"/>
            </w:tcBorders>
            <w:shd w:val="clear" w:color="auto" w:fill="FFFFFF"/>
            <w:tcMar>
              <w:top w:w="0" w:type="dxa"/>
              <w:left w:w="0" w:type="dxa"/>
              <w:bottom w:w="0" w:type="dxa"/>
              <w:right w:w="0" w:type="dxa"/>
            </w:tcMar>
            <w:vAlign w:val="center"/>
          </w:tcPr>
          <w:p w14:paraId="7B69880B">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396.7</w:t>
            </w:r>
          </w:p>
        </w:tc>
        <w:tc>
          <w:tcPr>
            <w:tcW w:w="1215" w:type="dxa"/>
            <w:tcBorders>
              <w:top w:val="single" w:color="666666" w:sz="12" w:space="0"/>
              <w:left w:val="nil"/>
              <w:bottom w:val="nil"/>
              <w:right w:val="nil"/>
            </w:tcBorders>
            <w:shd w:val="clear" w:color="auto" w:fill="FFFFFF"/>
            <w:tcMar>
              <w:top w:w="0" w:type="dxa"/>
              <w:left w:w="0" w:type="dxa"/>
              <w:bottom w:w="0" w:type="dxa"/>
              <w:right w:w="0" w:type="dxa"/>
            </w:tcMar>
            <w:vAlign w:val="center"/>
          </w:tcPr>
          <w:p w14:paraId="1A9501C3">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0.003</w:t>
            </w:r>
          </w:p>
        </w:tc>
      </w:tr>
      <w:tr w14:paraId="1AF6B383">
        <w:tblPrEx>
          <w:tblCellMar>
            <w:top w:w="0" w:type="dxa"/>
            <w:left w:w="108" w:type="dxa"/>
            <w:bottom w:w="0" w:type="dxa"/>
            <w:right w:w="108" w:type="dxa"/>
          </w:tblCellMar>
        </w:tblPrEx>
        <w:trPr>
          <w:jc w:val="center"/>
        </w:trPr>
        <w:tc>
          <w:tcPr>
            <w:tcW w:w="4530" w:type="dxa"/>
            <w:tcBorders>
              <w:top w:val="nil"/>
              <w:left w:val="nil"/>
              <w:bottom w:val="nil"/>
              <w:right w:val="nil"/>
            </w:tcBorders>
            <w:shd w:val="clear" w:color="auto" w:fill="FFFFFF"/>
            <w:tcMar>
              <w:top w:w="0" w:type="dxa"/>
              <w:left w:w="0" w:type="dxa"/>
              <w:bottom w:w="0" w:type="dxa"/>
              <w:right w:w="0" w:type="dxa"/>
            </w:tcMar>
            <w:vAlign w:val="center"/>
          </w:tcPr>
          <w:p w14:paraId="55BF8FF0">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rPr>
            </w:pPr>
            <w:r>
              <w:rPr>
                <w:color w:val="000000"/>
                <w:sz w:val="22"/>
                <w:szCs w:val="22"/>
              </w:rPr>
              <w:t>s(</w:t>
            </w:r>
            <w:r>
              <w:rPr>
                <w:i/>
                <w:color w:val="000000"/>
                <w:sz w:val="22"/>
                <w:szCs w:val="22"/>
              </w:rPr>
              <w:t>DistRiver</w:t>
            </w:r>
            <w:r>
              <w:rPr>
                <w:color w:val="000000"/>
                <w:sz w:val="22"/>
                <w:szCs w:val="22"/>
              </w:rPr>
              <w:t>)</w:t>
            </w:r>
          </w:p>
        </w:tc>
        <w:tc>
          <w:tcPr>
            <w:tcW w:w="2265" w:type="dxa"/>
            <w:tcBorders>
              <w:top w:val="nil"/>
              <w:left w:val="nil"/>
              <w:bottom w:val="nil"/>
              <w:right w:val="nil"/>
            </w:tcBorders>
            <w:shd w:val="clear" w:color="auto" w:fill="FFFFFF"/>
            <w:tcMar>
              <w:top w:w="0" w:type="dxa"/>
              <w:left w:w="0" w:type="dxa"/>
              <w:bottom w:w="0" w:type="dxa"/>
              <w:right w:w="0" w:type="dxa"/>
            </w:tcMar>
            <w:vAlign w:val="center"/>
          </w:tcPr>
          <w:p w14:paraId="3101C2D4">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0.0</w:t>
            </w:r>
          </w:p>
        </w:tc>
        <w:tc>
          <w:tcPr>
            <w:tcW w:w="1140" w:type="dxa"/>
            <w:tcBorders>
              <w:top w:val="nil"/>
              <w:left w:val="nil"/>
              <w:bottom w:val="nil"/>
              <w:right w:val="nil"/>
            </w:tcBorders>
            <w:shd w:val="clear" w:color="auto" w:fill="FFFFFF"/>
            <w:tcMar>
              <w:top w:w="0" w:type="dxa"/>
              <w:left w:w="0" w:type="dxa"/>
              <w:bottom w:w="0" w:type="dxa"/>
              <w:right w:w="0" w:type="dxa"/>
            </w:tcMar>
            <w:vAlign w:val="center"/>
          </w:tcPr>
          <w:p w14:paraId="2B9C1449">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9</w:t>
            </w:r>
          </w:p>
        </w:tc>
        <w:tc>
          <w:tcPr>
            <w:tcW w:w="1335" w:type="dxa"/>
            <w:tcBorders>
              <w:top w:val="nil"/>
              <w:left w:val="nil"/>
              <w:bottom w:val="nil"/>
              <w:right w:val="nil"/>
            </w:tcBorders>
            <w:shd w:val="clear" w:color="auto" w:fill="FFFFFF"/>
            <w:tcMar>
              <w:top w:w="0" w:type="dxa"/>
              <w:left w:w="0" w:type="dxa"/>
              <w:bottom w:w="0" w:type="dxa"/>
              <w:right w:w="0" w:type="dxa"/>
            </w:tcMar>
            <w:vAlign w:val="center"/>
          </w:tcPr>
          <w:p w14:paraId="1DC3031F">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0.0</w:t>
            </w:r>
          </w:p>
        </w:tc>
        <w:tc>
          <w:tcPr>
            <w:tcW w:w="1215" w:type="dxa"/>
            <w:tcBorders>
              <w:top w:val="nil"/>
              <w:left w:val="nil"/>
              <w:bottom w:val="nil"/>
              <w:right w:val="nil"/>
            </w:tcBorders>
            <w:shd w:val="clear" w:color="auto" w:fill="FFFFFF"/>
            <w:tcMar>
              <w:top w:w="0" w:type="dxa"/>
              <w:left w:w="0" w:type="dxa"/>
              <w:bottom w:w="0" w:type="dxa"/>
              <w:right w:w="0" w:type="dxa"/>
            </w:tcMar>
            <w:vAlign w:val="center"/>
          </w:tcPr>
          <w:p w14:paraId="5D5B847E">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0.672</w:t>
            </w:r>
          </w:p>
        </w:tc>
      </w:tr>
      <w:tr w14:paraId="1561C69D">
        <w:tblPrEx>
          <w:tblCellMar>
            <w:top w:w="0" w:type="dxa"/>
            <w:left w:w="108" w:type="dxa"/>
            <w:bottom w:w="0" w:type="dxa"/>
            <w:right w:w="108" w:type="dxa"/>
          </w:tblCellMar>
        </w:tblPrEx>
        <w:trPr>
          <w:jc w:val="center"/>
        </w:trPr>
        <w:tc>
          <w:tcPr>
            <w:tcW w:w="4530" w:type="dxa"/>
            <w:tcBorders>
              <w:top w:val="nil"/>
              <w:left w:val="nil"/>
              <w:bottom w:val="nil"/>
              <w:right w:val="nil"/>
            </w:tcBorders>
            <w:shd w:val="clear" w:color="auto" w:fill="FFFFFF"/>
            <w:tcMar>
              <w:top w:w="0" w:type="dxa"/>
              <w:left w:w="0" w:type="dxa"/>
              <w:bottom w:w="0" w:type="dxa"/>
              <w:right w:w="0" w:type="dxa"/>
            </w:tcMar>
            <w:vAlign w:val="center"/>
          </w:tcPr>
          <w:p w14:paraId="055164FC">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rPr>
            </w:pPr>
            <w:r>
              <w:rPr>
                <w:color w:val="000000"/>
                <w:sz w:val="22"/>
                <w:szCs w:val="22"/>
              </w:rPr>
              <w:t>s(</w:t>
            </w:r>
            <w:r>
              <w:rPr>
                <w:i/>
                <w:color w:val="000000"/>
                <w:sz w:val="22"/>
                <w:szCs w:val="22"/>
              </w:rPr>
              <w:t>Fetch</w:t>
            </w:r>
            <w:r>
              <w:rPr>
                <w:color w:val="000000"/>
                <w:sz w:val="22"/>
                <w:szCs w:val="22"/>
              </w:rPr>
              <w:t>)</w:t>
            </w:r>
          </w:p>
        </w:tc>
        <w:tc>
          <w:tcPr>
            <w:tcW w:w="2265" w:type="dxa"/>
            <w:tcBorders>
              <w:top w:val="nil"/>
              <w:left w:val="nil"/>
              <w:bottom w:val="nil"/>
              <w:right w:val="nil"/>
            </w:tcBorders>
            <w:shd w:val="clear" w:color="auto" w:fill="FFFFFF"/>
            <w:tcMar>
              <w:top w:w="0" w:type="dxa"/>
              <w:left w:w="0" w:type="dxa"/>
              <w:bottom w:w="0" w:type="dxa"/>
              <w:right w:w="0" w:type="dxa"/>
            </w:tcMar>
            <w:vAlign w:val="center"/>
          </w:tcPr>
          <w:p w14:paraId="1E9BDA76">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0.9</w:t>
            </w:r>
          </w:p>
        </w:tc>
        <w:tc>
          <w:tcPr>
            <w:tcW w:w="1140" w:type="dxa"/>
            <w:tcBorders>
              <w:top w:val="nil"/>
              <w:left w:val="nil"/>
              <w:bottom w:val="nil"/>
              <w:right w:val="nil"/>
            </w:tcBorders>
            <w:shd w:val="clear" w:color="auto" w:fill="FFFFFF"/>
            <w:tcMar>
              <w:top w:w="0" w:type="dxa"/>
              <w:left w:w="0" w:type="dxa"/>
              <w:bottom w:w="0" w:type="dxa"/>
              <w:right w:w="0" w:type="dxa"/>
            </w:tcMar>
            <w:vAlign w:val="center"/>
          </w:tcPr>
          <w:p w14:paraId="5C189C36">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9</w:t>
            </w:r>
          </w:p>
        </w:tc>
        <w:tc>
          <w:tcPr>
            <w:tcW w:w="1335" w:type="dxa"/>
            <w:tcBorders>
              <w:top w:val="nil"/>
              <w:left w:val="nil"/>
              <w:bottom w:val="nil"/>
              <w:right w:val="nil"/>
            </w:tcBorders>
            <w:shd w:val="clear" w:color="auto" w:fill="FFFFFF"/>
            <w:tcMar>
              <w:top w:w="0" w:type="dxa"/>
              <w:left w:w="0" w:type="dxa"/>
              <w:bottom w:w="0" w:type="dxa"/>
              <w:right w:w="0" w:type="dxa"/>
            </w:tcMar>
            <w:vAlign w:val="center"/>
          </w:tcPr>
          <w:p w14:paraId="372D9810">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88.2</w:t>
            </w:r>
          </w:p>
        </w:tc>
        <w:tc>
          <w:tcPr>
            <w:tcW w:w="1215" w:type="dxa"/>
            <w:tcBorders>
              <w:top w:val="nil"/>
              <w:left w:val="nil"/>
              <w:bottom w:val="nil"/>
              <w:right w:val="nil"/>
            </w:tcBorders>
            <w:shd w:val="clear" w:color="auto" w:fill="FFFFFF"/>
            <w:tcMar>
              <w:top w:w="0" w:type="dxa"/>
              <w:left w:w="0" w:type="dxa"/>
              <w:bottom w:w="0" w:type="dxa"/>
              <w:right w:w="0" w:type="dxa"/>
            </w:tcMar>
            <w:vAlign w:val="center"/>
          </w:tcPr>
          <w:p w14:paraId="6B2F6C7C">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0.042</w:t>
            </w:r>
          </w:p>
        </w:tc>
      </w:tr>
      <w:tr w14:paraId="75882477">
        <w:tblPrEx>
          <w:tblCellMar>
            <w:top w:w="0" w:type="dxa"/>
            <w:left w:w="108" w:type="dxa"/>
            <w:bottom w:w="0" w:type="dxa"/>
            <w:right w:w="108" w:type="dxa"/>
          </w:tblCellMar>
        </w:tblPrEx>
        <w:trPr>
          <w:jc w:val="center"/>
        </w:trPr>
        <w:tc>
          <w:tcPr>
            <w:tcW w:w="4530" w:type="dxa"/>
            <w:tcBorders>
              <w:top w:val="nil"/>
              <w:left w:val="nil"/>
              <w:bottom w:val="nil"/>
              <w:right w:val="nil"/>
            </w:tcBorders>
            <w:shd w:val="clear" w:color="auto" w:fill="FFFFFF"/>
            <w:tcMar>
              <w:top w:w="0" w:type="dxa"/>
              <w:left w:w="0" w:type="dxa"/>
              <w:bottom w:w="0" w:type="dxa"/>
              <w:right w:w="0" w:type="dxa"/>
            </w:tcMar>
            <w:vAlign w:val="center"/>
          </w:tcPr>
          <w:p w14:paraId="630D285C">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rPr>
            </w:pPr>
            <w:r>
              <w:rPr>
                <w:color w:val="000000"/>
                <w:sz w:val="22"/>
                <w:szCs w:val="22"/>
              </w:rPr>
              <w:t>s(</w:t>
            </w:r>
            <w:r>
              <w:rPr>
                <w:i/>
                <w:color w:val="000000"/>
                <w:sz w:val="22"/>
                <w:szCs w:val="22"/>
              </w:rPr>
              <w:t>DistPort</w:t>
            </w:r>
            <w:r>
              <w:rPr>
                <w:color w:val="000000"/>
                <w:sz w:val="22"/>
                <w:szCs w:val="22"/>
              </w:rPr>
              <w:t>)</w:t>
            </w:r>
          </w:p>
        </w:tc>
        <w:tc>
          <w:tcPr>
            <w:tcW w:w="2265" w:type="dxa"/>
            <w:tcBorders>
              <w:top w:val="nil"/>
              <w:left w:val="nil"/>
              <w:bottom w:val="nil"/>
              <w:right w:val="nil"/>
            </w:tcBorders>
            <w:shd w:val="clear" w:color="auto" w:fill="FFFFFF"/>
            <w:tcMar>
              <w:top w:w="0" w:type="dxa"/>
              <w:left w:w="0" w:type="dxa"/>
              <w:bottom w:w="0" w:type="dxa"/>
              <w:right w:w="0" w:type="dxa"/>
            </w:tcMar>
            <w:vAlign w:val="center"/>
          </w:tcPr>
          <w:p w14:paraId="0AD23B86">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1.0</w:t>
            </w:r>
          </w:p>
        </w:tc>
        <w:tc>
          <w:tcPr>
            <w:tcW w:w="1140" w:type="dxa"/>
            <w:tcBorders>
              <w:top w:val="nil"/>
              <w:left w:val="nil"/>
              <w:bottom w:val="nil"/>
              <w:right w:val="nil"/>
            </w:tcBorders>
            <w:shd w:val="clear" w:color="auto" w:fill="FFFFFF"/>
            <w:tcMar>
              <w:top w:w="0" w:type="dxa"/>
              <w:left w:w="0" w:type="dxa"/>
              <w:bottom w:w="0" w:type="dxa"/>
              <w:right w:w="0" w:type="dxa"/>
            </w:tcMar>
            <w:vAlign w:val="center"/>
          </w:tcPr>
          <w:p w14:paraId="3E423EF3">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9</w:t>
            </w:r>
          </w:p>
        </w:tc>
        <w:tc>
          <w:tcPr>
            <w:tcW w:w="1335" w:type="dxa"/>
            <w:tcBorders>
              <w:top w:val="nil"/>
              <w:left w:val="nil"/>
              <w:bottom w:val="nil"/>
              <w:right w:val="nil"/>
            </w:tcBorders>
            <w:shd w:val="clear" w:color="auto" w:fill="FFFFFF"/>
            <w:tcMar>
              <w:top w:w="0" w:type="dxa"/>
              <w:left w:w="0" w:type="dxa"/>
              <w:bottom w:w="0" w:type="dxa"/>
              <w:right w:w="0" w:type="dxa"/>
            </w:tcMar>
            <w:vAlign w:val="center"/>
          </w:tcPr>
          <w:p w14:paraId="0E75BDC2">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276.2</w:t>
            </w:r>
          </w:p>
        </w:tc>
        <w:tc>
          <w:tcPr>
            <w:tcW w:w="1215" w:type="dxa"/>
            <w:tcBorders>
              <w:top w:val="nil"/>
              <w:left w:val="nil"/>
              <w:bottom w:val="nil"/>
              <w:right w:val="nil"/>
            </w:tcBorders>
            <w:shd w:val="clear" w:color="auto" w:fill="FFFFFF"/>
            <w:tcMar>
              <w:top w:w="0" w:type="dxa"/>
              <w:left w:w="0" w:type="dxa"/>
              <w:bottom w:w="0" w:type="dxa"/>
              <w:right w:w="0" w:type="dxa"/>
            </w:tcMar>
            <w:vAlign w:val="center"/>
          </w:tcPr>
          <w:p w14:paraId="55FD67E8">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0.002</w:t>
            </w:r>
          </w:p>
        </w:tc>
      </w:tr>
      <w:tr w14:paraId="6047E873">
        <w:tblPrEx>
          <w:tblCellMar>
            <w:top w:w="0" w:type="dxa"/>
            <w:left w:w="108" w:type="dxa"/>
            <w:bottom w:w="0" w:type="dxa"/>
            <w:right w:w="108" w:type="dxa"/>
          </w:tblCellMar>
        </w:tblPrEx>
        <w:trPr>
          <w:jc w:val="center"/>
        </w:trPr>
        <w:tc>
          <w:tcPr>
            <w:tcW w:w="453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14:paraId="02EBECBC">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rPr>
            </w:pPr>
            <w:r>
              <w:rPr>
                <w:color w:val="000000"/>
                <w:sz w:val="22"/>
                <w:szCs w:val="22"/>
              </w:rPr>
              <w:t>Random effect s(</w:t>
            </w:r>
            <w:r>
              <w:rPr>
                <w:i/>
                <w:color w:val="000000"/>
                <w:sz w:val="22"/>
                <w:szCs w:val="22"/>
              </w:rPr>
              <w:t>Site</w:t>
            </w:r>
            <w:r>
              <w:rPr>
                <w:color w:val="000000"/>
                <w:sz w:val="22"/>
                <w:szCs w:val="22"/>
              </w:rPr>
              <w:t>)</w:t>
            </w:r>
          </w:p>
        </w:tc>
        <w:tc>
          <w:tcPr>
            <w:tcW w:w="2265" w:type="dxa"/>
            <w:tcBorders>
              <w:top w:val="nil"/>
              <w:left w:val="nil"/>
              <w:bottom w:val="single" w:color="666666" w:sz="12" w:space="0"/>
              <w:right w:val="nil"/>
            </w:tcBorders>
            <w:shd w:val="clear" w:color="auto" w:fill="FFFFFF"/>
            <w:tcMar>
              <w:top w:w="0" w:type="dxa"/>
              <w:left w:w="0" w:type="dxa"/>
              <w:bottom w:w="0" w:type="dxa"/>
              <w:right w:w="0" w:type="dxa"/>
            </w:tcMar>
            <w:vAlign w:val="center"/>
          </w:tcPr>
          <w:p w14:paraId="2FE59362">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74.4</w:t>
            </w:r>
          </w:p>
        </w:tc>
        <w:tc>
          <w:tcPr>
            <w:tcW w:w="114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14:paraId="1553DB17">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92</w:t>
            </w:r>
          </w:p>
        </w:tc>
        <w:tc>
          <w:tcPr>
            <w:tcW w:w="1335" w:type="dxa"/>
            <w:tcBorders>
              <w:top w:val="nil"/>
              <w:left w:val="nil"/>
              <w:bottom w:val="single" w:color="666666" w:sz="12" w:space="0"/>
              <w:right w:val="nil"/>
            </w:tcBorders>
            <w:shd w:val="clear" w:color="auto" w:fill="FFFFFF"/>
            <w:tcMar>
              <w:top w:w="0" w:type="dxa"/>
              <w:left w:w="0" w:type="dxa"/>
              <w:bottom w:w="0" w:type="dxa"/>
              <w:right w:w="0" w:type="dxa"/>
            </w:tcMar>
            <w:vAlign w:val="center"/>
          </w:tcPr>
          <w:p w14:paraId="4D08CC95">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453.6</w:t>
            </w:r>
          </w:p>
        </w:tc>
        <w:tc>
          <w:tcPr>
            <w:tcW w:w="1215" w:type="dxa"/>
            <w:tcBorders>
              <w:top w:val="nil"/>
              <w:left w:val="nil"/>
              <w:bottom w:val="single" w:color="666666" w:sz="12" w:space="0"/>
              <w:right w:val="nil"/>
            </w:tcBorders>
            <w:shd w:val="clear" w:color="auto" w:fill="FFFFFF"/>
            <w:tcMar>
              <w:top w:w="0" w:type="dxa"/>
              <w:left w:w="0" w:type="dxa"/>
              <w:bottom w:w="0" w:type="dxa"/>
              <w:right w:w="0" w:type="dxa"/>
            </w:tcMar>
            <w:vAlign w:val="center"/>
          </w:tcPr>
          <w:p w14:paraId="659D580D">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&lt;0.0001</w:t>
            </w:r>
          </w:p>
        </w:tc>
      </w:tr>
      <w:tr w14:paraId="0D2DC44C">
        <w:tblPrEx>
          <w:tblCellMar>
            <w:top w:w="0" w:type="dxa"/>
            <w:left w:w="108" w:type="dxa"/>
            <w:bottom w:w="0" w:type="dxa"/>
            <w:right w:w="108" w:type="dxa"/>
          </w:tblCellMar>
        </w:tblPrEx>
        <w:trPr>
          <w:tblHeader/>
          <w:jc w:val="center"/>
        </w:trPr>
        <w:tc>
          <w:tcPr>
            <w:tcW w:w="453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1AD7C0A">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rPr>
            </w:pPr>
            <w:r>
              <w:rPr>
                <w:b/>
                <w:color w:val="000000"/>
                <w:sz w:val="22"/>
                <w:szCs w:val="22"/>
              </w:rPr>
              <w:t>Parametric terms</w:t>
            </w:r>
          </w:p>
        </w:tc>
        <w:tc>
          <w:tcPr>
            <w:tcW w:w="2265"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77C5391">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Parameter estimate</w:t>
            </w:r>
          </w:p>
        </w:tc>
        <w:tc>
          <w:tcPr>
            <w:tcW w:w="1140"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79EA38A">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SE</w:t>
            </w:r>
          </w:p>
        </w:tc>
        <w:tc>
          <w:tcPr>
            <w:tcW w:w="1335"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BF4B202">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z-statistic</w:t>
            </w:r>
          </w:p>
        </w:tc>
        <w:tc>
          <w:tcPr>
            <w:tcW w:w="1215"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55DDE80">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p-value</w:t>
            </w:r>
          </w:p>
        </w:tc>
      </w:tr>
      <w:tr w14:paraId="58E2AC12">
        <w:tblPrEx>
          <w:tblCellMar>
            <w:top w:w="0" w:type="dxa"/>
            <w:left w:w="108" w:type="dxa"/>
            <w:bottom w:w="0" w:type="dxa"/>
            <w:right w:w="108" w:type="dxa"/>
          </w:tblCellMar>
        </w:tblPrEx>
        <w:trPr>
          <w:jc w:val="center"/>
        </w:trPr>
        <w:tc>
          <w:tcPr>
            <w:tcW w:w="453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14:paraId="2FD04B63">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rPr>
            </w:pPr>
            <w:r>
              <w:rPr>
                <w:color w:val="000000"/>
                <w:sz w:val="22"/>
                <w:szCs w:val="22"/>
              </w:rPr>
              <w:t>(Intercept)</w:t>
            </w:r>
          </w:p>
        </w:tc>
        <w:tc>
          <w:tcPr>
            <w:tcW w:w="2265" w:type="dxa"/>
            <w:tcBorders>
              <w:top w:val="single" w:color="666666" w:sz="12" w:space="0"/>
              <w:left w:val="nil"/>
              <w:bottom w:val="nil"/>
              <w:right w:val="nil"/>
            </w:tcBorders>
            <w:shd w:val="clear" w:color="auto" w:fill="FFFFFF"/>
            <w:tcMar>
              <w:top w:w="0" w:type="dxa"/>
              <w:left w:w="0" w:type="dxa"/>
              <w:bottom w:w="0" w:type="dxa"/>
              <w:right w:w="0" w:type="dxa"/>
            </w:tcMar>
            <w:vAlign w:val="center"/>
          </w:tcPr>
          <w:p w14:paraId="64E8DC25">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-1.7</w:t>
            </w:r>
          </w:p>
        </w:tc>
        <w:tc>
          <w:tcPr>
            <w:tcW w:w="1140" w:type="dxa"/>
            <w:tcBorders>
              <w:top w:val="single" w:color="666666" w:sz="12" w:space="0"/>
              <w:left w:val="nil"/>
              <w:bottom w:val="nil"/>
              <w:right w:val="nil"/>
            </w:tcBorders>
            <w:shd w:val="clear" w:color="auto" w:fill="FFFFFF"/>
            <w:tcMar>
              <w:top w:w="0" w:type="dxa"/>
              <w:left w:w="0" w:type="dxa"/>
              <w:bottom w:w="0" w:type="dxa"/>
              <w:right w:w="0" w:type="dxa"/>
            </w:tcMar>
            <w:vAlign w:val="center"/>
          </w:tcPr>
          <w:p w14:paraId="545266B6">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0.1</w:t>
            </w:r>
          </w:p>
        </w:tc>
        <w:tc>
          <w:tcPr>
            <w:tcW w:w="1335" w:type="dxa"/>
            <w:tcBorders>
              <w:top w:val="single" w:color="666666" w:sz="12" w:space="0"/>
              <w:left w:val="nil"/>
              <w:bottom w:val="nil"/>
              <w:right w:val="nil"/>
            </w:tcBorders>
            <w:shd w:val="clear" w:color="auto" w:fill="FFFFFF"/>
            <w:tcMar>
              <w:top w:w="0" w:type="dxa"/>
              <w:left w:w="0" w:type="dxa"/>
              <w:bottom w:w="0" w:type="dxa"/>
              <w:right w:w="0" w:type="dxa"/>
            </w:tcMar>
            <w:vAlign w:val="center"/>
          </w:tcPr>
          <w:p w14:paraId="783B23D6">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-11.8</w:t>
            </w:r>
          </w:p>
        </w:tc>
        <w:tc>
          <w:tcPr>
            <w:tcW w:w="1215" w:type="dxa"/>
            <w:tcBorders>
              <w:top w:val="single" w:color="666666" w:sz="12" w:space="0"/>
              <w:left w:val="nil"/>
              <w:bottom w:val="nil"/>
              <w:right w:val="nil"/>
            </w:tcBorders>
            <w:shd w:val="clear" w:color="auto" w:fill="FFFFFF"/>
            <w:tcMar>
              <w:top w:w="0" w:type="dxa"/>
              <w:left w:w="0" w:type="dxa"/>
              <w:bottom w:w="0" w:type="dxa"/>
              <w:right w:w="0" w:type="dxa"/>
            </w:tcMar>
            <w:vAlign w:val="center"/>
          </w:tcPr>
          <w:p w14:paraId="0FDAD323">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&lt;0.0001</w:t>
            </w:r>
          </w:p>
        </w:tc>
      </w:tr>
      <w:tr w14:paraId="414DF4F4">
        <w:tblPrEx>
          <w:tblCellMar>
            <w:top w:w="0" w:type="dxa"/>
            <w:left w:w="108" w:type="dxa"/>
            <w:bottom w:w="0" w:type="dxa"/>
            <w:right w:w="108" w:type="dxa"/>
          </w:tblCellMar>
        </w:tblPrEx>
        <w:trPr>
          <w:jc w:val="center"/>
        </w:trPr>
        <w:tc>
          <w:tcPr>
            <w:tcW w:w="4530" w:type="dxa"/>
            <w:tcBorders>
              <w:top w:val="nil"/>
              <w:left w:val="nil"/>
              <w:bottom w:val="nil"/>
              <w:right w:val="nil"/>
            </w:tcBorders>
            <w:shd w:val="clear" w:color="auto" w:fill="FFFFFF"/>
            <w:tcMar>
              <w:top w:w="0" w:type="dxa"/>
              <w:left w:w="0" w:type="dxa"/>
              <w:bottom w:w="0" w:type="dxa"/>
              <w:right w:w="0" w:type="dxa"/>
            </w:tcMar>
            <w:vAlign w:val="center"/>
          </w:tcPr>
          <w:p w14:paraId="0AF01DE3">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rPr>
            </w:pPr>
            <w:r>
              <w:rPr>
                <w:color w:val="000000"/>
                <w:sz w:val="22"/>
                <w:szCs w:val="22"/>
              </w:rPr>
              <w:t>Substrate</w:t>
            </w:r>
            <w:r>
              <w:rPr>
                <w:color w:val="000000"/>
                <w:sz w:val="22"/>
                <w:szCs w:val="22"/>
                <w:vertAlign w:val="subscript"/>
              </w:rPr>
              <w:t>(Algae)</w:t>
            </w:r>
          </w:p>
        </w:tc>
        <w:tc>
          <w:tcPr>
            <w:tcW w:w="2265" w:type="dxa"/>
            <w:tcBorders>
              <w:top w:val="nil"/>
              <w:left w:val="nil"/>
              <w:bottom w:val="nil"/>
              <w:right w:val="nil"/>
            </w:tcBorders>
            <w:shd w:val="clear" w:color="auto" w:fill="FFFFFF"/>
            <w:tcMar>
              <w:top w:w="0" w:type="dxa"/>
              <w:left w:w="0" w:type="dxa"/>
              <w:bottom w:w="0" w:type="dxa"/>
              <w:right w:w="0" w:type="dxa"/>
            </w:tcMar>
            <w:vAlign w:val="center"/>
          </w:tcPr>
          <w:p w14:paraId="38B73DCB">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0.9</w:t>
            </w:r>
          </w:p>
        </w:tc>
        <w:tc>
          <w:tcPr>
            <w:tcW w:w="1140" w:type="dxa"/>
            <w:tcBorders>
              <w:top w:val="nil"/>
              <w:left w:val="nil"/>
              <w:bottom w:val="nil"/>
              <w:right w:val="nil"/>
            </w:tcBorders>
            <w:shd w:val="clear" w:color="auto" w:fill="FFFFFF"/>
            <w:tcMar>
              <w:top w:w="0" w:type="dxa"/>
              <w:left w:w="0" w:type="dxa"/>
              <w:bottom w:w="0" w:type="dxa"/>
              <w:right w:w="0" w:type="dxa"/>
            </w:tcMar>
            <w:vAlign w:val="center"/>
          </w:tcPr>
          <w:p w14:paraId="68CA74A7">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0.1</w:t>
            </w:r>
          </w:p>
        </w:tc>
        <w:tc>
          <w:tcPr>
            <w:tcW w:w="1335" w:type="dxa"/>
            <w:tcBorders>
              <w:top w:val="nil"/>
              <w:left w:val="nil"/>
              <w:bottom w:val="nil"/>
              <w:right w:val="nil"/>
            </w:tcBorders>
            <w:shd w:val="clear" w:color="auto" w:fill="FFFFFF"/>
            <w:tcMar>
              <w:top w:w="0" w:type="dxa"/>
              <w:left w:w="0" w:type="dxa"/>
              <w:bottom w:w="0" w:type="dxa"/>
              <w:right w:w="0" w:type="dxa"/>
            </w:tcMar>
            <w:vAlign w:val="center"/>
          </w:tcPr>
          <w:p w14:paraId="39EA17B0">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14.6</w:t>
            </w:r>
          </w:p>
        </w:tc>
        <w:tc>
          <w:tcPr>
            <w:tcW w:w="1215" w:type="dxa"/>
            <w:tcBorders>
              <w:top w:val="nil"/>
              <w:left w:val="nil"/>
              <w:bottom w:val="nil"/>
              <w:right w:val="nil"/>
            </w:tcBorders>
            <w:shd w:val="clear" w:color="auto" w:fill="FFFFFF"/>
            <w:tcMar>
              <w:top w:w="0" w:type="dxa"/>
              <w:left w:w="0" w:type="dxa"/>
              <w:bottom w:w="0" w:type="dxa"/>
              <w:right w:w="0" w:type="dxa"/>
            </w:tcMar>
            <w:vAlign w:val="center"/>
          </w:tcPr>
          <w:p w14:paraId="649B9FCA">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&lt;0.0001</w:t>
            </w:r>
          </w:p>
        </w:tc>
      </w:tr>
      <w:tr w14:paraId="7A1D166C">
        <w:tblPrEx>
          <w:tblCellMar>
            <w:top w:w="0" w:type="dxa"/>
            <w:left w:w="108" w:type="dxa"/>
            <w:bottom w:w="0" w:type="dxa"/>
            <w:right w:w="108" w:type="dxa"/>
          </w:tblCellMar>
        </w:tblPrEx>
        <w:trPr>
          <w:jc w:val="center"/>
        </w:trPr>
        <w:tc>
          <w:tcPr>
            <w:tcW w:w="4530" w:type="dxa"/>
            <w:tcBorders>
              <w:top w:val="nil"/>
              <w:left w:val="nil"/>
              <w:bottom w:val="nil"/>
              <w:right w:val="nil"/>
            </w:tcBorders>
            <w:shd w:val="clear" w:color="auto" w:fill="FFFFFF"/>
            <w:tcMar>
              <w:top w:w="0" w:type="dxa"/>
              <w:left w:w="0" w:type="dxa"/>
              <w:bottom w:w="0" w:type="dxa"/>
              <w:right w:w="0" w:type="dxa"/>
            </w:tcMar>
            <w:vAlign w:val="center"/>
          </w:tcPr>
          <w:p w14:paraId="66BB160C">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rPr>
            </w:pPr>
            <w:r>
              <w:rPr>
                <w:color w:val="000000"/>
                <w:sz w:val="22"/>
                <w:szCs w:val="22"/>
              </w:rPr>
              <w:t>RiverSize</w:t>
            </w:r>
            <w:r>
              <w:rPr>
                <w:color w:val="000000"/>
                <w:sz w:val="22"/>
                <w:szCs w:val="22"/>
                <w:vertAlign w:val="subscript"/>
              </w:rPr>
              <w:t>(Large)</w:t>
            </w:r>
          </w:p>
        </w:tc>
        <w:tc>
          <w:tcPr>
            <w:tcW w:w="2265" w:type="dxa"/>
            <w:tcBorders>
              <w:top w:val="nil"/>
              <w:left w:val="nil"/>
              <w:bottom w:val="nil"/>
              <w:right w:val="nil"/>
            </w:tcBorders>
            <w:shd w:val="clear" w:color="auto" w:fill="FFFFFF"/>
            <w:tcMar>
              <w:top w:w="0" w:type="dxa"/>
              <w:left w:w="0" w:type="dxa"/>
              <w:bottom w:w="0" w:type="dxa"/>
              <w:right w:w="0" w:type="dxa"/>
            </w:tcMar>
            <w:vAlign w:val="center"/>
          </w:tcPr>
          <w:p w14:paraId="3249A94B">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0.4</w:t>
            </w:r>
          </w:p>
        </w:tc>
        <w:tc>
          <w:tcPr>
            <w:tcW w:w="1140" w:type="dxa"/>
            <w:tcBorders>
              <w:top w:val="nil"/>
              <w:left w:val="nil"/>
              <w:bottom w:val="nil"/>
              <w:right w:val="nil"/>
            </w:tcBorders>
            <w:shd w:val="clear" w:color="auto" w:fill="FFFFFF"/>
            <w:tcMar>
              <w:top w:w="0" w:type="dxa"/>
              <w:left w:w="0" w:type="dxa"/>
              <w:bottom w:w="0" w:type="dxa"/>
              <w:right w:w="0" w:type="dxa"/>
            </w:tcMar>
            <w:vAlign w:val="center"/>
          </w:tcPr>
          <w:p w14:paraId="4EF08168">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0.2</w:t>
            </w:r>
          </w:p>
        </w:tc>
        <w:tc>
          <w:tcPr>
            <w:tcW w:w="1335" w:type="dxa"/>
            <w:tcBorders>
              <w:top w:val="nil"/>
              <w:left w:val="nil"/>
              <w:bottom w:val="nil"/>
              <w:right w:val="nil"/>
            </w:tcBorders>
            <w:shd w:val="clear" w:color="auto" w:fill="FFFFFF"/>
            <w:tcMar>
              <w:top w:w="0" w:type="dxa"/>
              <w:left w:w="0" w:type="dxa"/>
              <w:bottom w:w="0" w:type="dxa"/>
              <w:right w:w="0" w:type="dxa"/>
            </w:tcMar>
            <w:vAlign w:val="center"/>
          </w:tcPr>
          <w:p w14:paraId="7BA1407B">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2.6</w:t>
            </w:r>
          </w:p>
        </w:tc>
        <w:tc>
          <w:tcPr>
            <w:tcW w:w="1215" w:type="dxa"/>
            <w:tcBorders>
              <w:top w:val="nil"/>
              <w:left w:val="nil"/>
              <w:bottom w:val="nil"/>
              <w:right w:val="nil"/>
            </w:tcBorders>
            <w:shd w:val="clear" w:color="auto" w:fill="FFFFFF"/>
            <w:tcMar>
              <w:top w:w="0" w:type="dxa"/>
              <w:left w:w="0" w:type="dxa"/>
              <w:bottom w:w="0" w:type="dxa"/>
              <w:right w:w="0" w:type="dxa"/>
            </w:tcMar>
            <w:vAlign w:val="center"/>
          </w:tcPr>
          <w:p w14:paraId="74339662">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0.009</w:t>
            </w:r>
          </w:p>
        </w:tc>
      </w:tr>
      <w:tr w14:paraId="0FA6CB73">
        <w:tblPrEx>
          <w:tblCellMar>
            <w:top w:w="0" w:type="dxa"/>
            <w:left w:w="108" w:type="dxa"/>
            <w:bottom w:w="0" w:type="dxa"/>
            <w:right w:w="108" w:type="dxa"/>
          </w:tblCellMar>
        </w:tblPrEx>
        <w:trPr>
          <w:jc w:val="center"/>
        </w:trPr>
        <w:tc>
          <w:tcPr>
            <w:tcW w:w="453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14:paraId="48F231EF">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left"/>
              <w:rPr>
                <w:color w:val="000000"/>
              </w:rPr>
            </w:pPr>
            <w:r>
              <w:rPr>
                <w:color w:val="000000"/>
                <w:sz w:val="22"/>
                <w:szCs w:val="22"/>
              </w:rPr>
              <w:t>PortStatus</w:t>
            </w:r>
            <w:r>
              <w:rPr>
                <w:color w:val="000000"/>
                <w:sz w:val="22"/>
                <w:szCs w:val="22"/>
                <w:vertAlign w:val="subscript"/>
              </w:rPr>
              <w:t>(Active)</w:t>
            </w:r>
          </w:p>
        </w:tc>
        <w:tc>
          <w:tcPr>
            <w:tcW w:w="2265" w:type="dxa"/>
            <w:tcBorders>
              <w:top w:val="nil"/>
              <w:left w:val="nil"/>
              <w:bottom w:val="single" w:color="666666" w:sz="12" w:space="0"/>
              <w:right w:val="nil"/>
            </w:tcBorders>
            <w:shd w:val="clear" w:color="auto" w:fill="FFFFFF"/>
            <w:tcMar>
              <w:top w:w="0" w:type="dxa"/>
              <w:left w:w="0" w:type="dxa"/>
              <w:bottom w:w="0" w:type="dxa"/>
              <w:right w:w="0" w:type="dxa"/>
            </w:tcMar>
            <w:vAlign w:val="center"/>
          </w:tcPr>
          <w:p w14:paraId="0E726BAE">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1.0</w:t>
            </w:r>
          </w:p>
        </w:tc>
        <w:tc>
          <w:tcPr>
            <w:tcW w:w="1140" w:type="dxa"/>
            <w:tcBorders>
              <w:top w:val="nil"/>
              <w:left w:val="nil"/>
              <w:bottom w:val="single" w:color="666666" w:sz="12" w:space="0"/>
              <w:right w:val="nil"/>
            </w:tcBorders>
            <w:shd w:val="clear" w:color="auto" w:fill="FFFFFF"/>
            <w:tcMar>
              <w:top w:w="0" w:type="dxa"/>
              <w:left w:w="0" w:type="dxa"/>
              <w:bottom w:w="0" w:type="dxa"/>
              <w:right w:w="0" w:type="dxa"/>
            </w:tcMar>
            <w:vAlign w:val="center"/>
          </w:tcPr>
          <w:p w14:paraId="56999B1F">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0.2</w:t>
            </w:r>
          </w:p>
        </w:tc>
        <w:tc>
          <w:tcPr>
            <w:tcW w:w="1335" w:type="dxa"/>
            <w:tcBorders>
              <w:top w:val="nil"/>
              <w:left w:val="nil"/>
              <w:bottom w:val="single" w:color="666666" w:sz="12" w:space="0"/>
              <w:right w:val="nil"/>
            </w:tcBorders>
            <w:shd w:val="clear" w:color="auto" w:fill="FFFFFF"/>
            <w:tcMar>
              <w:top w:w="0" w:type="dxa"/>
              <w:left w:w="0" w:type="dxa"/>
              <w:bottom w:w="0" w:type="dxa"/>
              <w:right w:w="0" w:type="dxa"/>
            </w:tcMar>
            <w:vAlign w:val="center"/>
          </w:tcPr>
          <w:p w14:paraId="5DE0D4D8">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5.7</w:t>
            </w:r>
          </w:p>
        </w:tc>
        <w:tc>
          <w:tcPr>
            <w:tcW w:w="1215" w:type="dxa"/>
            <w:tcBorders>
              <w:top w:val="nil"/>
              <w:left w:val="nil"/>
              <w:bottom w:val="single" w:color="666666" w:sz="12" w:space="0"/>
              <w:right w:val="nil"/>
            </w:tcBorders>
            <w:shd w:val="clear" w:color="auto" w:fill="FFFFFF"/>
            <w:tcMar>
              <w:top w:w="0" w:type="dxa"/>
              <w:left w:w="0" w:type="dxa"/>
              <w:bottom w:w="0" w:type="dxa"/>
              <w:right w:w="0" w:type="dxa"/>
            </w:tcMar>
            <w:vAlign w:val="center"/>
          </w:tcPr>
          <w:p w14:paraId="1552417B">
            <w:pPr>
              <w:pBdr>
                <w:top w:val="none" w:color="000000" w:sz="0" w:space="0"/>
                <w:left w:val="none" w:color="000000" w:sz="0" w:space="0"/>
                <w:bottom w:val="none" w:color="000000" w:sz="0" w:space="0"/>
                <w:right w:val="none" w:color="000000" w:sz="0" w:space="0"/>
                <w:between w:val="none" w:color="auto" w:sz="0" w:space="0"/>
              </w:pBdr>
              <w:spacing w:before="100" w:after="100" w:line="240" w:lineRule="auto"/>
              <w:ind w:left="0" w:right="100" w:hanging="2"/>
              <w:jc w:val="right"/>
              <w:rPr>
                <w:color w:val="000000"/>
              </w:rPr>
            </w:pPr>
            <w:r>
              <w:rPr>
                <w:color w:val="000000"/>
                <w:sz w:val="22"/>
                <w:szCs w:val="22"/>
              </w:rPr>
              <w:t>&lt;0.0001</w:t>
            </w:r>
          </w:p>
        </w:tc>
      </w:tr>
    </w:tbl>
    <w:p w14:paraId="0CD7C45C">
      <w:pPr>
        <w:pBdr>
          <w:top w:val="none" w:color="auto" w:sz="0" w:space="0"/>
          <w:left w:val="none" w:color="auto" w:sz="0" w:space="0"/>
          <w:bottom w:val="none" w:color="auto" w:sz="0" w:space="0"/>
          <w:right w:val="none" w:color="auto" w:sz="0" w:space="0"/>
          <w:between w:val="none" w:color="auto" w:sz="0" w:space="0"/>
        </w:pBdr>
        <w:ind w:left="0" w:hanging="2"/>
        <w:rPr>
          <w:color w:val="000000"/>
        </w:rPr>
      </w:pPr>
    </w:p>
    <w:p w14:paraId="4C94BF22">
      <w:pPr>
        <w:pBdr>
          <w:top w:val="none" w:color="auto" w:sz="0" w:space="0"/>
          <w:left w:val="none" w:color="auto" w:sz="0" w:space="0"/>
          <w:bottom w:val="none" w:color="auto" w:sz="0" w:space="0"/>
          <w:right w:val="none" w:color="auto" w:sz="0" w:space="0"/>
          <w:between w:val="none" w:color="auto" w:sz="0" w:space="0"/>
        </w:pBdr>
        <w:ind w:left="0" w:hanging="2"/>
        <w:rPr>
          <w:color w:val="000000"/>
        </w:rPr>
      </w:pPr>
      <w:r>
        <w:br w:type="page"/>
      </w:r>
    </w:p>
    <w:p w14:paraId="017560A9">
      <w:pPr>
        <w:pBdr>
          <w:top w:val="none" w:color="auto" w:sz="0" w:space="0"/>
          <w:left w:val="none" w:color="auto" w:sz="0" w:space="0"/>
          <w:bottom w:val="none" w:color="auto" w:sz="0" w:space="0"/>
          <w:right w:val="none" w:color="auto" w:sz="0" w:space="0"/>
          <w:between w:val="none" w:color="auto" w:sz="0" w:space="0"/>
        </w:pBdr>
        <w:ind w:left="0" w:hanging="2"/>
        <w:rPr>
          <w:color w:val="000000"/>
        </w:rPr>
      </w:pPr>
      <w:r>
        <w:drawing>
          <wp:inline distT="114300" distB="114300" distL="114300" distR="114300">
            <wp:extent cx="6332220" cy="5346700"/>
            <wp:effectExtent l="0" t="0" r="0" b="0"/>
            <wp:docPr id="1035" name="image4.png"/>
            <wp:cNvGraphicFramePr/>
            <a:graphic xmlns:a="http://schemas.openxmlformats.org/drawingml/2006/main">
              <a:graphicData uri="http://schemas.openxmlformats.org/drawingml/2006/picture">
                <pic:pic xmlns:pic="http://schemas.openxmlformats.org/drawingml/2006/picture">
                  <pic:nvPicPr>
                    <pic:cNvPr id="1035" name="image4.png"/>
                    <pic:cNvPicPr preferRelativeResize="0"/>
                  </pic:nvPicPr>
                  <pic:blipFill>
                    <a:blip r:embed="rId9"/>
                    <a:srcRect/>
                    <a:stretch>
                      <a:fillRect/>
                    </a:stretch>
                  </pic:blipFill>
                  <pic:spPr>
                    <a:xfrm>
                      <a:off x="0" y="0"/>
                      <a:ext cx="6332220" cy="5346700"/>
                    </a:xfrm>
                    <a:prstGeom prst="rect">
                      <a:avLst/>
                    </a:prstGeom>
                  </pic:spPr>
                </pic:pic>
              </a:graphicData>
            </a:graphic>
          </wp:inline>
        </w:drawing>
      </w:r>
    </w:p>
    <w:p w14:paraId="0F09D6B0">
      <w:pPr>
        <w:pBdr>
          <w:top w:val="none" w:color="auto" w:sz="0" w:space="0"/>
          <w:left w:val="none" w:color="auto" w:sz="0" w:space="0"/>
          <w:bottom w:val="none" w:color="auto" w:sz="0" w:space="0"/>
          <w:right w:val="none" w:color="auto" w:sz="0" w:space="0"/>
          <w:between w:val="none" w:color="auto" w:sz="0" w:space="0"/>
        </w:pBdr>
        <w:ind w:left="0" w:hanging="2"/>
        <w:rPr>
          <w:color w:val="000000"/>
        </w:rPr>
      </w:pPr>
    </w:p>
    <w:p w14:paraId="077DE69F">
      <w:pPr>
        <w:pBdr>
          <w:top w:val="none" w:color="auto" w:sz="0" w:space="0"/>
          <w:left w:val="none" w:color="auto" w:sz="0" w:space="0"/>
          <w:bottom w:val="none" w:color="auto" w:sz="0" w:space="0"/>
          <w:right w:val="none" w:color="auto" w:sz="0" w:space="0"/>
          <w:between w:val="none" w:color="auto" w:sz="0" w:space="0"/>
        </w:pBdr>
        <w:ind w:left="0" w:hanging="2"/>
        <w:jc w:val="left"/>
        <w:rPr>
          <w:color w:val="000000"/>
          <w:lang w:val="en-US"/>
        </w:rPr>
      </w:pPr>
      <w:r>
        <w:rPr>
          <w:b/>
          <w:color w:val="000000"/>
          <w:lang w:val="en-US"/>
        </w:rPr>
        <w:t>Figure 1.</w:t>
      </w:r>
      <w:r>
        <w:rPr>
          <w:color w:val="000000"/>
          <w:lang w:val="en-US"/>
        </w:rPr>
        <w:t xml:space="preserve"> Taxonomic structure of mussel settlements and their habitat characteristics. (A) Map of Northern Europe. Red b</w:t>
      </w:r>
      <w:sdt>
        <w:sdtPr>
          <w:tag w:val="goog_rdk_402"/>
          <w:id w:val="354626758"/>
        </w:sdtPr>
        <w:sdtContent/>
      </w:sdt>
      <w:r>
        <w:rPr>
          <w:color w:val="000000"/>
          <w:lang w:val="en-US"/>
        </w:rPr>
        <w:t>oxes  show</w:t>
      </w:r>
      <w:r>
        <w:rPr>
          <w:lang w:val="en-US"/>
        </w:rPr>
        <w:t xml:space="preserve"> the</w:t>
      </w:r>
      <w:r>
        <w:rPr>
          <w:color w:val="000000"/>
          <w:lang w:val="en-US"/>
        </w:rPr>
        <w:t xml:space="preserve"> position of Kandalaksha Bay and Tyuva Inlet. </w:t>
      </w:r>
      <w:r>
        <w:rPr>
          <w:color w:val="FF0000"/>
          <w:lang w:val="en-US"/>
        </w:rPr>
        <w:t xml:space="preserve">Maps on B-G represent the Kandalaksha Bay. Land is grey why the sea is white. </w:t>
      </w:r>
      <w:r>
        <w:rPr>
          <w:color w:val="000000"/>
          <w:lang w:val="en-US"/>
        </w:rPr>
        <w:t xml:space="preserve"> B) Surf conditions. Point size is proportional to </w:t>
      </w:r>
      <w:r>
        <w:rPr>
          <w:i/>
          <w:color w:val="000000"/>
          <w:lang w:val="en-US"/>
        </w:rPr>
        <w:t>Fetch</w:t>
      </w:r>
      <w:r>
        <w:rPr>
          <w:color w:val="000000"/>
          <w:lang w:val="en-US"/>
        </w:rPr>
        <w:t xml:space="preserve">. </w:t>
      </w:r>
      <w:r>
        <w:rPr>
          <w:strike/>
          <w:color w:val="000000"/>
          <w:highlight w:val="yellow"/>
          <w:lang w:val="en-US"/>
        </w:rPr>
        <w:t>Anchors with names mark ports; asterisks mark abandoned ports.</w:t>
      </w:r>
      <w:r>
        <w:rPr>
          <w:color w:val="000000"/>
          <w:lang w:val="en-US"/>
        </w:rPr>
        <w:t xml:space="preserve"> </w:t>
      </w:r>
      <w:r>
        <w:rPr>
          <w:color w:val="FF0000"/>
          <w:lang w:val="en-US"/>
        </w:rPr>
        <w:t xml:space="preserve">Anchors with names mark ports. Asterisks identify whether the port is currently abandoned </w:t>
      </w:r>
      <w:r>
        <w:rPr>
          <w:color w:val="000000"/>
          <w:lang w:val="en-US"/>
        </w:rPr>
        <w:t xml:space="preserve">(C) Salinity conditions. Point filling is proportional to </w:t>
      </w:r>
      <w:r>
        <w:rPr>
          <w:i/>
          <w:color w:val="000000"/>
          <w:lang w:val="en-US"/>
        </w:rPr>
        <w:t>Salinity</w:t>
      </w:r>
      <w:r>
        <w:rPr>
          <w:color w:val="000000"/>
          <w:lang w:val="en-US"/>
        </w:rPr>
        <w:t xml:space="preserve">. </w:t>
      </w:r>
      <w:sdt>
        <w:sdtPr>
          <w:tag w:val="goog_rdk_403"/>
          <w:id w:val="1596128883"/>
        </w:sdtPr>
        <w:sdtContent/>
      </w:sdt>
      <w:r>
        <w:rPr>
          <w:color w:val="000000"/>
          <w:lang w:val="en-US"/>
        </w:rPr>
        <w:t xml:space="preserve">Arrows mark mouths of large rivers. (D-G) Proportion of </w:t>
      </w:r>
      <w:r>
        <w:rPr>
          <w:i/>
          <w:color w:val="000000"/>
          <w:lang w:val="en-US"/>
        </w:rPr>
        <w:t>MT</w:t>
      </w:r>
      <w:r>
        <w:rPr>
          <w:color w:val="000000"/>
          <w:lang w:val="en-US"/>
        </w:rPr>
        <w:t xml:space="preserve"> in bottom (</w:t>
      </w:r>
      <w:r>
        <w:rPr>
          <w:i/>
          <w:color w:val="000000"/>
          <w:lang w:val="en-US"/>
        </w:rPr>
        <w:t>Ptros</w:t>
      </w:r>
      <w:r>
        <w:rPr>
          <w:i/>
          <w:color w:val="000000"/>
          <w:vertAlign w:val="subscript"/>
          <w:lang w:val="en-US"/>
        </w:rPr>
        <w:t>Bottom</w:t>
      </w:r>
      <w:r>
        <w:rPr>
          <w:color w:val="000000"/>
          <w:lang w:val="en-US"/>
        </w:rPr>
        <w:t>, D-E) and algal (</w:t>
      </w:r>
      <w:r>
        <w:rPr>
          <w:i/>
          <w:color w:val="000000"/>
          <w:lang w:val="en-US"/>
        </w:rPr>
        <w:t>Ptros</w:t>
      </w:r>
      <w:r>
        <w:rPr>
          <w:i/>
          <w:color w:val="000000"/>
          <w:vertAlign w:val="subscript"/>
          <w:lang w:val="en-US"/>
        </w:rPr>
        <w:t>Algae</w:t>
      </w:r>
      <w:r>
        <w:rPr>
          <w:color w:val="000000"/>
          <w:lang w:val="en-US"/>
        </w:rPr>
        <w:t xml:space="preserve">, F-G) samples. Point filling is proportional to </w:t>
      </w:r>
      <w:r>
        <w:rPr>
          <w:i/>
          <w:color w:val="000000"/>
          <w:lang w:val="en-US"/>
        </w:rPr>
        <w:t>Ptros</w:t>
      </w:r>
      <w:r>
        <w:rPr>
          <w:color w:val="000000"/>
          <w:lang w:val="en-US"/>
        </w:rPr>
        <w:t xml:space="preserve">. E and G show the Bay’s top in higher </w:t>
      </w:r>
      <w:sdt>
        <w:sdtPr>
          <w:tag w:val="goog_rdk_404"/>
          <w:id w:val="1565536074"/>
        </w:sdtPr>
        <w:sdtContent/>
      </w:sdt>
      <w:r>
        <w:rPr>
          <w:color w:val="000000"/>
          <w:lang w:val="en-US"/>
        </w:rPr>
        <w:t>resolution.</w:t>
      </w:r>
    </w:p>
    <w:p w14:paraId="04052816">
      <w:pPr>
        <w:ind w:left="0" w:hanging="2"/>
        <w:rPr>
          <w:color w:val="000000"/>
        </w:rPr>
      </w:pPr>
      <w:r>
        <w:drawing>
          <wp:inline distT="114300" distB="114300" distL="114300" distR="114300">
            <wp:extent cx="3429000" cy="8305800"/>
            <wp:effectExtent l="0" t="0" r="0" b="0"/>
            <wp:docPr id="1038" name="image2.png"/>
            <wp:cNvGraphicFramePr/>
            <a:graphic xmlns:a="http://schemas.openxmlformats.org/drawingml/2006/main">
              <a:graphicData uri="http://schemas.openxmlformats.org/drawingml/2006/picture">
                <pic:pic xmlns:pic="http://schemas.openxmlformats.org/drawingml/2006/picture">
                  <pic:nvPicPr>
                    <pic:cNvPr id="1038" name="image2.png"/>
                    <pic:cNvPicPr preferRelativeResize="0"/>
                  </pic:nvPicPr>
                  <pic:blipFill>
                    <a:blip r:embed="rId10"/>
                    <a:srcRect/>
                    <a:stretch>
                      <a:fillRect/>
                    </a:stretch>
                  </pic:blipFill>
                  <pic:spPr>
                    <a:xfrm>
                      <a:off x="0" y="0"/>
                      <a:ext cx="3429000" cy="8305800"/>
                    </a:xfrm>
                    <a:prstGeom prst="rect">
                      <a:avLst/>
                    </a:prstGeom>
                  </pic:spPr>
                </pic:pic>
              </a:graphicData>
            </a:graphic>
          </wp:inline>
        </w:drawing>
      </w:r>
    </w:p>
    <w:p w14:paraId="54DF864E">
      <w:pPr>
        <w:pBdr>
          <w:top w:val="none" w:color="auto" w:sz="0" w:space="0"/>
          <w:left w:val="none" w:color="auto" w:sz="0" w:space="0"/>
          <w:bottom w:val="none" w:color="auto" w:sz="0" w:space="0"/>
          <w:right w:val="none" w:color="auto" w:sz="0" w:space="0"/>
          <w:between w:val="none" w:color="auto" w:sz="0" w:space="0"/>
        </w:pBdr>
        <w:ind w:left="0" w:hanging="2"/>
        <w:jc w:val="left"/>
        <w:rPr>
          <w:strike/>
          <w:color w:val="000000"/>
          <w:highlight w:val="yellow"/>
          <w:lang w:val="en-US"/>
        </w:rPr>
      </w:pPr>
      <w:r>
        <w:rPr>
          <w:b/>
          <w:strike/>
          <w:color w:val="000000"/>
          <w:highlight w:val="yellow"/>
          <w:lang w:val="en-US"/>
        </w:rPr>
        <w:t>Figure 2</w:t>
      </w:r>
      <w:r>
        <w:rPr>
          <w:strike/>
          <w:color w:val="000000"/>
          <w:highlight w:val="yellow"/>
          <w:lang w:val="en-US"/>
        </w:rPr>
        <w:t xml:space="preserve">. Partial effects of environmental parameters on proportion of </w:t>
      </w:r>
      <w:r>
        <w:rPr>
          <w:i/>
          <w:strike/>
          <w:color w:val="000000"/>
          <w:highlight w:val="yellow"/>
          <w:lang w:val="en-US"/>
        </w:rPr>
        <w:t>M. trossulus</w:t>
      </w:r>
      <w:r>
        <w:rPr>
          <w:strike/>
          <w:color w:val="000000"/>
          <w:highlight w:val="yellow"/>
          <w:lang w:val="en-US"/>
        </w:rPr>
        <w:t xml:space="preserve"> in mixed settlements (</w:t>
      </w:r>
      <w:r>
        <w:rPr>
          <w:i/>
          <w:strike/>
          <w:color w:val="000000"/>
          <w:highlight w:val="yellow"/>
          <w:lang w:val="en-US"/>
        </w:rPr>
        <w:t>Ptros</w:t>
      </w:r>
      <w:r>
        <w:rPr>
          <w:strike/>
          <w:color w:val="000000"/>
          <w:highlight w:val="yellow"/>
          <w:lang w:val="en-US"/>
        </w:rPr>
        <w:t xml:space="preserve">) evaluated by the </w:t>
      </w:r>
      <w:sdt>
        <w:sdtPr>
          <w:tag w:val="goog_rdk_405"/>
          <w:id w:val="1504708342"/>
        </w:sdtPr>
        <w:sdtContent/>
      </w:sdt>
      <w:r>
        <w:rPr>
          <w:strike/>
          <w:color w:val="000000"/>
          <w:highlight w:val="yellow"/>
          <w:lang w:val="en-US"/>
        </w:rPr>
        <w:t>GAM fitted (</w:t>
      </w:r>
      <w:r>
        <w:rPr>
          <w:b/>
          <w:strike/>
          <w:color w:val="000000"/>
          <w:highlight w:val="yellow"/>
          <w:lang w:val="en-US"/>
        </w:rPr>
        <w:t>Model 1</w:t>
      </w:r>
      <w:r>
        <w:rPr>
          <w:strike/>
          <w:color w:val="000000"/>
          <w:highlight w:val="yellow"/>
          <w:lang w:val="en-US"/>
        </w:rPr>
        <w:t xml:space="preserve">). A-C. Dependency of </w:t>
      </w:r>
      <w:r>
        <w:rPr>
          <w:i/>
          <w:strike/>
          <w:color w:val="000000"/>
          <w:highlight w:val="yellow"/>
          <w:lang w:val="en-US"/>
        </w:rPr>
        <w:t>Ptros</w:t>
      </w:r>
      <w:r>
        <w:rPr>
          <w:strike/>
          <w:color w:val="000000"/>
          <w:highlight w:val="yellow"/>
          <w:lang w:val="en-US"/>
        </w:rPr>
        <w:t xml:space="preserve"> on distance to the nearest port (</w:t>
      </w:r>
      <w:r>
        <w:rPr>
          <w:i/>
          <w:strike/>
          <w:color w:val="000000"/>
          <w:highlight w:val="yellow"/>
          <w:lang w:val="en-US"/>
        </w:rPr>
        <w:t>DistPort</w:t>
      </w:r>
      <w:r>
        <w:rPr>
          <w:strike/>
          <w:color w:val="000000"/>
          <w:highlight w:val="yellow"/>
          <w:lang w:val="en-US"/>
        </w:rPr>
        <w:t>, A), wind exposure (</w:t>
      </w:r>
      <w:r>
        <w:rPr>
          <w:i/>
          <w:strike/>
          <w:color w:val="000000"/>
          <w:highlight w:val="yellow"/>
          <w:lang w:val="en-US"/>
        </w:rPr>
        <w:t>Fetch</w:t>
      </w:r>
      <w:r>
        <w:rPr>
          <w:strike/>
          <w:color w:val="000000"/>
          <w:highlight w:val="yellow"/>
          <w:lang w:val="en-US"/>
        </w:rPr>
        <w:t>, B), distance to the nearest river (</w:t>
      </w:r>
      <w:r>
        <w:rPr>
          <w:i/>
          <w:strike/>
          <w:color w:val="000000"/>
          <w:highlight w:val="yellow"/>
          <w:lang w:val="en-US"/>
        </w:rPr>
        <w:t>DistRiver</w:t>
      </w:r>
      <w:r>
        <w:rPr>
          <w:strike/>
          <w:color w:val="000000"/>
          <w:highlight w:val="yellow"/>
          <w:lang w:val="en-US"/>
        </w:rPr>
        <w:t>, C) and salinity at low tide (</w:t>
      </w:r>
      <w:r>
        <w:rPr>
          <w:i/>
          <w:strike/>
          <w:color w:val="000000"/>
          <w:highlight w:val="yellow"/>
          <w:lang w:val="en-US"/>
        </w:rPr>
        <w:t>Salinity</w:t>
      </w:r>
      <w:r>
        <w:rPr>
          <w:strike/>
          <w:color w:val="000000"/>
          <w:highlight w:val="yellow"/>
          <w:lang w:val="en-US"/>
        </w:rPr>
        <w:t xml:space="preserve">, D). Gray ribbons represent 95% confidence intervals. Dotted horizontal lines indicating zero partial effect are given to show the </w:t>
      </w:r>
      <w:sdt>
        <w:sdtPr>
          <w:tag w:val="goog_rdk_406"/>
          <w:id w:val="-877545103"/>
        </w:sdtPr>
        <w:sdtContent/>
      </w:sdt>
      <w:r>
        <w:rPr>
          <w:strike/>
          <w:color w:val="000000"/>
          <w:highlight w:val="yellow"/>
          <w:lang w:val="en-US"/>
        </w:rPr>
        <w:t xml:space="preserve">wiggling of the fitted curves. Points on panels A-D show partial residuals, not raw data. E-F. Dependency of </w:t>
      </w:r>
      <w:r>
        <w:rPr>
          <w:i/>
          <w:strike/>
          <w:color w:val="000000"/>
          <w:highlight w:val="yellow"/>
          <w:lang w:val="en-US"/>
        </w:rPr>
        <w:t>Ptros</w:t>
      </w:r>
      <w:r>
        <w:rPr>
          <w:strike/>
          <w:color w:val="000000"/>
          <w:highlight w:val="yellow"/>
          <w:lang w:val="en-US"/>
        </w:rPr>
        <w:t xml:space="preserve"> on combinations of categorical predictors. Partial effects of </w:t>
      </w:r>
      <w:r>
        <w:rPr>
          <w:i/>
          <w:strike/>
          <w:color w:val="000000"/>
          <w:highlight w:val="yellow"/>
          <w:lang w:val="en-US"/>
        </w:rPr>
        <w:t>Substrate</w:t>
      </w:r>
      <w:r>
        <w:rPr>
          <w:strike/>
          <w:color w:val="000000"/>
          <w:highlight w:val="yellow"/>
          <w:lang w:val="en-US"/>
        </w:rPr>
        <w:t xml:space="preserve"> (bottom vs algae) and status of the nearest port (active vs abandoned) when the nearest river is small (E) or large (</w:t>
      </w:r>
      <w:sdt>
        <w:sdtPr>
          <w:tag w:val="goog_rdk_407"/>
          <w:id w:val="459924251"/>
        </w:sdtPr>
        <w:sdtContent/>
      </w:sdt>
      <w:r>
        <w:rPr>
          <w:strike/>
          <w:color w:val="000000"/>
          <w:highlight w:val="yellow"/>
          <w:lang w:val="en-US"/>
        </w:rPr>
        <w:t>F). Whiskers represent 95% confidence intervals. Red solid lines indicating a partial effect of 0.5 are provided to facilitate visual comparison of panels E and F.</w:t>
      </w:r>
    </w:p>
    <w:p w14:paraId="1E304A46">
      <w:pPr>
        <w:spacing w:before="240" w:after="240"/>
        <w:ind w:left="0" w:hanging="2"/>
        <w:rPr>
          <w:color w:val="FF0000"/>
        </w:rPr>
      </w:pPr>
      <w:r>
        <w:rPr>
          <w:color w:val="FF0000"/>
          <w:lang w:val="en-US"/>
        </w:rPr>
        <w:t xml:space="preserve">Figure 2. Partial effects of environmental parameters of either proportion of </w:t>
      </w:r>
      <w:r>
        <w:rPr>
          <w:i/>
          <w:color w:val="FF0000"/>
          <w:lang w:val="en-US"/>
        </w:rPr>
        <w:t>M. trossulus</w:t>
      </w:r>
      <w:r>
        <w:rPr>
          <w:color w:val="FF0000"/>
          <w:lang w:val="en-US"/>
        </w:rPr>
        <w:t xml:space="preserve"> in mixed settlements (</w:t>
      </w:r>
      <w:r>
        <w:rPr>
          <w:i/>
          <w:color w:val="FF0000"/>
          <w:lang w:val="en-US"/>
        </w:rPr>
        <w:t>Ptros</w:t>
      </w:r>
      <w:r>
        <w:rPr>
          <w:color w:val="FF0000"/>
          <w:lang w:val="en-US"/>
        </w:rPr>
        <w:t>) or abundance of species-specific morphotypes evaluated by GAM(M)s fitted (</w:t>
      </w:r>
      <w:r>
        <w:rPr>
          <w:b/>
          <w:color w:val="FF0000"/>
          <w:lang w:val="en-US"/>
        </w:rPr>
        <w:t xml:space="preserve">Model 1 </w:t>
      </w:r>
      <w:r>
        <w:rPr>
          <w:color w:val="FF0000"/>
          <w:lang w:val="en-US"/>
        </w:rPr>
        <w:t xml:space="preserve">and </w:t>
      </w:r>
      <w:r>
        <w:rPr>
          <w:b/>
          <w:color w:val="FF0000"/>
          <w:lang w:val="en-US"/>
        </w:rPr>
        <w:t>Model 2</w:t>
      </w:r>
      <w:r>
        <w:rPr>
          <w:color w:val="FF0000"/>
          <w:lang w:val="en-US"/>
        </w:rPr>
        <w:t xml:space="preserve"> respectively). Dependency of </w:t>
      </w:r>
      <w:r>
        <w:rPr>
          <w:i/>
          <w:color w:val="FF0000"/>
          <w:lang w:val="en-US"/>
        </w:rPr>
        <w:t xml:space="preserve">Ptros </w:t>
      </w:r>
      <w:r>
        <w:rPr>
          <w:color w:val="FF0000"/>
          <w:lang w:val="en-US"/>
        </w:rPr>
        <w:t>on salinity at low tide (</w:t>
      </w:r>
      <w:r>
        <w:rPr>
          <w:i/>
          <w:color w:val="FF0000"/>
          <w:lang w:val="en-US"/>
        </w:rPr>
        <w:t>Salinity</w:t>
      </w:r>
      <w:r>
        <w:rPr>
          <w:color w:val="FF0000"/>
          <w:lang w:val="en-US"/>
        </w:rPr>
        <w:t>, A), distance to the nearest river (</w:t>
      </w:r>
      <w:r>
        <w:rPr>
          <w:i/>
          <w:color w:val="FF0000"/>
          <w:lang w:val="en-US"/>
        </w:rPr>
        <w:t>DistRiver</w:t>
      </w:r>
      <w:r>
        <w:rPr>
          <w:color w:val="FF0000"/>
          <w:lang w:val="en-US"/>
        </w:rPr>
        <w:t xml:space="preserve">, </w:t>
      </w:r>
      <w:r>
        <w:rPr>
          <w:b/>
          <w:color w:val="FF0000"/>
          <w:lang w:val="en-US"/>
        </w:rPr>
        <w:t>C</w:t>
      </w:r>
      <w:r>
        <w:rPr>
          <w:color w:val="FF0000"/>
          <w:lang w:val="en-US"/>
        </w:rPr>
        <w:t>), distance to the nearest port (</w:t>
      </w:r>
      <w:r>
        <w:rPr>
          <w:i/>
          <w:color w:val="FF0000"/>
          <w:lang w:val="en-US"/>
        </w:rPr>
        <w:t>DistPort</w:t>
      </w:r>
      <w:r>
        <w:rPr>
          <w:color w:val="FF0000"/>
          <w:lang w:val="en-US"/>
        </w:rPr>
        <w:t xml:space="preserve">, </w:t>
      </w:r>
      <w:r>
        <w:rPr>
          <w:b/>
          <w:color w:val="FF0000"/>
          <w:lang w:val="en-US"/>
        </w:rPr>
        <w:t>E</w:t>
      </w:r>
      <w:r>
        <w:rPr>
          <w:color w:val="FF0000"/>
          <w:lang w:val="en-US"/>
        </w:rPr>
        <w:t>), wind exposure (</w:t>
      </w:r>
      <w:r>
        <w:rPr>
          <w:i/>
          <w:color w:val="FF0000"/>
          <w:lang w:val="en-US"/>
        </w:rPr>
        <w:t>Fetch</w:t>
      </w:r>
      <w:r>
        <w:rPr>
          <w:color w:val="FF0000"/>
          <w:lang w:val="en-US"/>
        </w:rPr>
        <w:t xml:space="preserve">, </w:t>
      </w:r>
      <w:r>
        <w:rPr>
          <w:b/>
          <w:color w:val="FF0000"/>
          <w:lang w:val="en-US"/>
        </w:rPr>
        <w:t>G</w:t>
      </w:r>
      <w:r>
        <w:rPr>
          <w:color w:val="FF0000"/>
          <w:lang w:val="en-US"/>
        </w:rPr>
        <w:t>), and discrete predictors: substrate type, nearest port status and size of the nearest river (</w:t>
      </w:r>
      <w:r>
        <w:rPr>
          <w:b/>
          <w:color w:val="FF0000"/>
          <w:lang w:val="en-US"/>
        </w:rPr>
        <w:t>I</w:t>
      </w:r>
      <w:r>
        <w:rPr>
          <w:color w:val="FF0000"/>
          <w:lang w:val="en-US"/>
        </w:rPr>
        <w:t xml:space="preserve">) . Dependency of E- and T-morphotype abundances on </w:t>
      </w:r>
      <w:r>
        <w:rPr>
          <w:i/>
          <w:color w:val="FF0000"/>
          <w:lang w:val="en-US"/>
        </w:rPr>
        <w:t>Salinity</w:t>
      </w:r>
      <w:r>
        <w:rPr>
          <w:color w:val="FF0000"/>
          <w:lang w:val="en-US"/>
        </w:rPr>
        <w:t xml:space="preserve"> (</w:t>
      </w:r>
      <w:r>
        <w:rPr>
          <w:b/>
          <w:color w:val="FF0000"/>
          <w:lang w:val="en-US"/>
        </w:rPr>
        <w:t>B</w:t>
      </w:r>
      <w:r>
        <w:rPr>
          <w:color w:val="FF0000"/>
          <w:lang w:val="en-US"/>
        </w:rPr>
        <w:t xml:space="preserve">), </w:t>
      </w:r>
      <w:r>
        <w:rPr>
          <w:i/>
          <w:color w:val="FF0000"/>
          <w:lang w:val="en-US"/>
        </w:rPr>
        <w:t>DistRiver</w:t>
      </w:r>
      <w:r>
        <w:rPr>
          <w:color w:val="FF0000"/>
          <w:lang w:val="en-US"/>
        </w:rPr>
        <w:t xml:space="preserve"> (</w:t>
      </w:r>
      <w:r>
        <w:rPr>
          <w:b/>
          <w:color w:val="FF0000"/>
          <w:lang w:val="en-US"/>
        </w:rPr>
        <w:t>D</w:t>
      </w:r>
      <w:r>
        <w:rPr>
          <w:color w:val="FF0000"/>
          <w:lang w:val="en-US"/>
        </w:rPr>
        <w:t xml:space="preserve">), </w:t>
      </w:r>
      <w:r>
        <w:rPr>
          <w:i/>
          <w:color w:val="FF0000"/>
          <w:lang w:val="en-US"/>
        </w:rPr>
        <w:t>DistPort</w:t>
      </w:r>
      <w:r>
        <w:rPr>
          <w:color w:val="FF0000"/>
          <w:lang w:val="en-US"/>
        </w:rPr>
        <w:t xml:space="preserve"> (</w:t>
      </w:r>
      <w:r>
        <w:rPr>
          <w:b/>
          <w:color w:val="FF0000"/>
          <w:lang w:val="en-US"/>
        </w:rPr>
        <w:t>F</w:t>
      </w:r>
      <w:r>
        <w:rPr>
          <w:color w:val="FF0000"/>
          <w:lang w:val="en-US"/>
        </w:rPr>
        <w:t xml:space="preserve">),  </w:t>
      </w:r>
      <w:r>
        <w:rPr>
          <w:i/>
          <w:color w:val="FF0000"/>
          <w:lang w:val="en-US"/>
        </w:rPr>
        <w:t>Fetch</w:t>
      </w:r>
      <w:r>
        <w:rPr>
          <w:color w:val="FF0000"/>
          <w:lang w:val="en-US"/>
        </w:rPr>
        <w:t xml:space="preserve"> (</w:t>
      </w:r>
      <w:r>
        <w:rPr>
          <w:b/>
          <w:color w:val="FF0000"/>
          <w:lang w:val="en-US"/>
        </w:rPr>
        <w:t>H</w:t>
      </w:r>
      <w:r>
        <w:rPr>
          <w:color w:val="FF0000"/>
          <w:lang w:val="en-US"/>
        </w:rPr>
        <w:t>), and nearest port status and size of the nearest river (</w:t>
      </w:r>
      <w:r>
        <w:rPr>
          <w:b/>
          <w:color w:val="FF0000"/>
          <w:lang w:val="en-US"/>
        </w:rPr>
        <w:t>J</w:t>
      </w:r>
      <w:r>
        <w:rPr>
          <w:color w:val="FF0000"/>
          <w:lang w:val="en-US"/>
        </w:rPr>
        <w:t xml:space="preserve">). </w:t>
      </w:r>
      <w:r>
        <w:rPr>
          <w:color w:val="FF0000"/>
        </w:rPr>
        <w:t>Ribbons around curves and whiskers represent 95% confidence intervals.</w:t>
      </w:r>
    </w:p>
    <w:p w14:paraId="3D9E18D3">
      <w:pPr>
        <w:pBdr>
          <w:top w:val="none" w:color="auto" w:sz="0" w:space="0"/>
          <w:left w:val="none" w:color="auto" w:sz="0" w:space="0"/>
          <w:bottom w:val="none" w:color="auto" w:sz="0" w:space="0"/>
          <w:right w:val="none" w:color="auto" w:sz="0" w:space="0"/>
          <w:between w:val="none" w:color="auto" w:sz="0" w:space="0"/>
        </w:pBdr>
        <w:ind w:left="0" w:hanging="2"/>
        <w:rPr>
          <w:color w:val="000000"/>
        </w:rPr>
      </w:pPr>
      <w:r>
        <w:br w:type="page"/>
      </w:r>
    </w:p>
    <w:p w14:paraId="752B35BC">
      <w:pPr>
        <w:pBdr>
          <w:top w:val="none" w:color="auto" w:sz="0" w:space="0"/>
          <w:left w:val="none" w:color="auto" w:sz="0" w:space="0"/>
          <w:bottom w:val="none" w:color="auto" w:sz="0" w:space="0"/>
          <w:right w:val="none" w:color="auto" w:sz="0" w:space="0"/>
          <w:between w:val="none" w:color="auto" w:sz="0" w:space="0"/>
        </w:pBdr>
        <w:ind w:left="0" w:hanging="2"/>
      </w:pPr>
      <w:r>
        <w:drawing>
          <wp:inline distT="0" distB="0" distL="114300" distR="114300">
            <wp:extent cx="6324600" cy="4499610"/>
            <wp:effectExtent l="0" t="0" r="0" b="11430"/>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11"/>
                    <a:stretch>
                      <a:fillRect/>
                    </a:stretch>
                  </pic:blipFill>
                  <pic:spPr>
                    <a:xfrm>
                      <a:off x="0" y="0"/>
                      <a:ext cx="6324600" cy="4499610"/>
                    </a:xfrm>
                    <a:prstGeom prst="rect">
                      <a:avLst/>
                    </a:prstGeom>
                    <a:noFill/>
                    <a:ln>
                      <a:noFill/>
                    </a:ln>
                  </pic:spPr>
                </pic:pic>
              </a:graphicData>
            </a:graphic>
          </wp:inline>
        </w:drawing>
      </w:r>
    </w:p>
    <w:p w14:paraId="15B95A65">
      <w:pPr>
        <w:pBdr>
          <w:top w:val="none" w:color="auto" w:sz="0" w:space="0"/>
          <w:left w:val="none" w:color="auto" w:sz="0" w:space="0"/>
          <w:bottom w:val="none" w:color="auto" w:sz="0" w:space="0"/>
          <w:right w:val="none" w:color="auto" w:sz="0" w:space="0"/>
          <w:between w:val="none" w:color="auto" w:sz="0" w:space="0"/>
        </w:pBdr>
        <w:ind w:left="0" w:hanging="2"/>
        <w:rPr>
          <w:color w:val="000000"/>
        </w:rPr>
      </w:pPr>
    </w:p>
    <w:p w14:paraId="02CD9A27">
      <w:pPr>
        <w:pBdr>
          <w:top w:val="none" w:color="auto" w:sz="0" w:space="0"/>
          <w:left w:val="none" w:color="auto" w:sz="0" w:space="0"/>
          <w:bottom w:val="none" w:color="auto" w:sz="0" w:space="0"/>
          <w:right w:val="none" w:color="auto" w:sz="0" w:space="0"/>
          <w:between w:val="none" w:color="auto" w:sz="0" w:space="0"/>
        </w:pBdr>
        <w:ind w:left="0" w:hanging="2"/>
        <w:jc w:val="left"/>
        <w:rPr>
          <w:color w:val="000000"/>
          <w:lang w:val="en-US"/>
        </w:rPr>
      </w:pPr>
      <w:r>
        <w:rPr>
          <w:b/>
          <w:color w:val="000000"/>
          <w:lang w:val="en-US"/>
        </w:rPr>
        <w:t>Figure 3</w:t>
      </w:r>
      <w:r>
        <w:rPr>
          <w:color w:val="000000"/>
          <w:lang w:val="en-US"/>
        </w:rPr>
        <w:t xml:space="preserve">. The dependence of difference between proportion of </w:t>
      </w:r>
      <w:r>
        <w:rPr>
          <w:i/>
          <w:color w:val="000000"/>
          <w:lang w:val="en-US"/>
        </w:rPr>
        <w:t>MT</w:t>
      </w:r>
      <w:r>
        <w:rPr>
          <w:color w:val="000000"/>
          <w:lang w:val="en-US"/>
        </w:rPr>
        <w:t xml:space="preserve"> on algal and bottom substrates (</w:t>
      </w:r>
      <w:sdt>
        <w:sdtPr>
          <w:tag w:val="goog_rdk_408"/>
          <w:id w:val="-181663062"/>
        </w:sdtPr>
        <w:sdtContent/>
      </w:sdt>
      <w:r>
        <w:rPr>
          <w:i/>
          <w:color w:val="000000"/>
          <w:lang w:val="en-US"/>
        </w:rPr>
        <w:t>Diff</w:t>
      </w:r>
      <w:r>
        <w:rPr>
          <w:color w:val="000000"/>
          <w:lang w:val="en-US"/>
        </w:rPr>
        <w:t xml:space="preserve">) on proportion of </w:t>
      </w:r>
      <w:r>
        <w:rPr>
          <w:i/>
          <w:color w:val="000000"/>
          <w:lang w:val="en-US"/>
        </w:rPr>
        <w:t>MT</w:t>
      </w:r>
      <w:r>
        <w:rPr>
          <w:color w:val="000000"/>
          <w:lang w:val="en-US"/>
        </w:rPr>
        <w:t xml:space="preserve"> in a site (</w:t>
      </w:r>
      <w:r>
        <w:rPr>
          <w:i/>
          <w:color w:val="000000"/>
          <w:lang w:val="en-US"/>
        </w:rPr>
        <w:t>Ptros</w:t>
      </w:r>
      <w:r>
        <w:rPr>
          <w:i/>
          <w:color w:val="000000"/>
          <w:vertAlign w:val="subscript"/>
          <w:lang w:val="en-US"/>
        </w:rPr>
        <w:t>Site</w:t>
      </w:r>
      <w:r>
        <w:rPr>
          <w:color w:val="000000"/>
          <w:lang w:val="en-US"/>
        </w:rPr>
        <w:t xml:space="preserve">) (A) and estimations of total abundance of </w:t>
      </w:r>
      <w:r>
        <w:rPr>
          <w:i/>
          <w:color w:val="000000"/>
          <w:lang w:val="en-US"/>
        </w:rPr>
        <w:t>MT</w:t>
      </w:r>
      <w:r>
        <w:rPr>
          <w:color w:val="000000"/>
          <w:lang w:val="en-US"/>
        </w:rPr>
        <w:t xml:space="preserve"> (B) and </w:t>
      </w:r>
      <w:r>
        <w:rPr>
          <w:i/>
          <w:color w:val="000000"/>
          <w:lang w:val="en-US"/>
        </w:rPr>
        <w:t>ME</w:t>
      </w:r>
      <w:r>
        <w:rPr>
          <w:color w:val="000000"/>
          <w:lang w:val="en-US"/>
        </w:rPr>
        <w:t xml:space="preserve"> </w:t>
      </w:r>
      <w:r>
        <w:rPr>
          <w:strike/>
          <w:color w:val="000000"/>
          <w:highlight w:val="yellow"/>
          <w:lang w:val="en-US"/>
        </w:rPr>
        <w:t>(</w:t>
      </w:r>
      <w:sdt>
        <w:sdtPr>
          <w:tag w:val="goog_rdk_409"/>
          <w:id w:val="-1391806560"/>
        </w:sdtPr>
        <w:sdtContent/>
      </w:sdt>
      <w:r>
        <w:rPr>
          <w:strike/>
          <w:color w:val="000000"/>
          <w:highlight w:val="yellow"/>
          <w:lang w:val="en-US"/>
        </w:rPr>
        <w:t>D)</w:t>
      </w:r>
      <w:r>
        <w:rPr>
          <w:color w:val="000000"/>
          <w:lang w:val="en-US"/>
        </w:rPr>
        <w:t xml:space="preserve"> </w:t>
      </w:r>
      <w:r>
        <w:rPr>
          <w:color w:val="FF0000"/>
          <w:lang w:val="en-US"/>
        </w:rPr>
        <w:t>(C)</w:t>
      </w:r>
      <w:r>
        <w:rPr>
          <w:color w:val="000000"/>
          <w:lang w:val="en-US"/>
        </w:rPr>
        <w:t xml:space="preserve">. Principal components from the matrix of T- and E-morphotypes abundances on different substrates are considered as proxies for </w:t>
      </w:r>
      <w:r>
        <w:rPr>
          <w:i/>
          <w:color w:val="000000"/>
          <w:lang w:val="en-US"/>
        </w:rPr>
        <w:t>MT</w:t>
      </w:r>
      <w:r>
        <w:rPr>
          <w:color w:val="000000"/>
          <w:lang w:val="en-US"/>
        </w:rPr>
        <w:t xml:space="preserve"> and </w:t>
      </w:r>
      <w:r>
        <w:rPr>
          <w:i/>
          <w:color w:val="000000"/>
          <w:lang w:val="en-US"/>
        </w:rPr>
        <w:t>ME</w:t>
      </w:r>
      <w:r>
        <w:rPr>
          <w:color w:val="000000"/>
          <w:lang w:val="en-US"/>
        </w:rPr>
        <w:t xml:space="preserve"> abundances (PC1 and PC2, respectively). </w:t>
      </w:r>
      <w:r>
        <w:rPr>
          <w:strike/>
          <w:color w:val="000000"/>
          <w:highlight w:val="yellow"/>
          <w:lang w:val="en-US"/>
        </w:rPr>
        <w:t>Points reflect partial residuals, not raw data.</w:t>
      </w:r>
      <w:r>
        <w:rPr>
          <w:color w:val="000000"/>
          <w:lang w:val="en-US"/>
        </w:rPr>
        <w:t xml:space="preserve"> </w:t>
      </w:r>
      <w:r>
        <w:rPr>
          <w:strike/>
          <w:color w:val="FF0000"/>
          <w:highlight w:val="yellow"/>
          <w:lang w:val="en-US"/>
        </w:rPr>
        <w:t>Gray ribbons</w:t>
      </w:r>
      <w:r>
        <w:rPr>
          <w:color w:val="FF0000"/>
          <w:lang w:val="en-US"/>
        </w:rPr>
        <w:t xml:space="preserve"> Ribbons around curves represent 95% confidence intervals. </w:t>
      </w:r>
      <w:r>
        <w:rPr>
          <w:color w:val="000000"/>
          <w:lang w:val="en-US"/>
        </w:rPr>
        <w:t>Colored gradient bars at the top of the figures reflect linear associations between PC1 and T-morphotype (B) and PC2 and E-morphotype abundance (</w:t>
      </w:r>
      <w:sdt>
        <w:sdtPr>
          <w:tag w:val="goog_rdk_410"/>
          <w:id w:val="-1095625178"/>
        </w:sdtPr>
        <w:sdtContent/>
      </w:sdt>
      <w:r>
        <w:rPr>
          <w:color w:val="000000"/>
          <w:lang w:val="en-US"/>
        </w:rPr>
        <w:t>C).</w:t>
      </w:r>
    </w:p>
    <w:p w14:paraId="249F8C42">
      <w:pPr>
        <w:ind w:left="0" w:hanging="2"/>
        <w:rPr>
          <w:highlight w:val="red"/>
          <w:lang w:val="en-US"/>
        </w:rPr>
      </w:pPr>
    </w:p>
    <w:p w14:paraId="17D47B66">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p>
    <w:p w14:paraId="4D8EC41B">
      <w:pPr>
        <w:pBdr>
          <w:top w:val="none" w:color="auto" w:sz="0" w:space="0"/>
          <w:left w:val="none" w:color="auto" w:sz="0" w:space="0"/>
          <w:bottom w:val="none" w:color="auto" w:sz="0" w:space="0"/>
          <w:right w:val="none" w:color="auto" w:sz="0" w:space="0"/>
          <w:between w:val="none" w:color="auto" w:sz="0" w:space="0"/>
        </w:pBdr>
        <w:ind w:left="0" w:hanging="2"/>
        <w:rPr>
          <w:color w:val="000000"/>
        </w:rPr>
      </w:pPr>
      <w:r>
        <w:rPr>
          <w:lang w:val="en-US"/>
        </w:rPr>
        <w:br w:type="page"/>
      </w:r>
      <w:r>
        <w:drawing>
          <wp:inline distT="114300" distB="114300" distL="114300" distR="114300">
            <wp:extent cx="6332220" cy="4483100"/>
            <wp:effectExtent l="0" t="0" r="0" b="0"/>
            <wp:docPr id="1036" name="image5.png"/>
            <wp:cNvGraphicFramePr/>
            <a:graphic xmlns:a="http://schemas.openxmlformats.org/drawingml/2006/main">
              <a:graphicData uri="http://schemas.openxmlformats.org/drawingml/2006/picture">
                <pic:pic xmlns:pic="http://schemas.openxmlformats.org/drawingml/2006/picture">
                  <pic:nvPicPr>
                    <pic:cNvPr id="1036" name="image5.png"/>
                    <pic:cNvPicPr preferRelativeResize="0"/>
                  </pic:nvPicPr>
                  <pic:blipFill>
                    <a:blip r:embed="rId12"/>
                    <a:srcRect/>
                    <a:stretch>
                      <a:fillRect/>
                    </a:stretch>
                  </pic:blipFill>
                  <pic:spPr>
                    <a:xfrm>
                      <a:off x="0" y="0"/>
                      <a:ext cx="6332220" cy="4483100"/>
                    </a:xfrm>
                    <a:prstGeom prst="rect">
                      <a:avLst/>
                    </a:prstGeom>
                  </pic:spPr>
                </pic:pic>
              </a:graphicData>
            </a:graphic>
          </wp:inline>
        </w:drawing>
      </w:r>
    </w:p>
    <w:p w14:paraId="790627A8">
      <w:pPr>
        <w:pBdr>
          <w:top w:val="none" w:color="auto" w:sz="0" w:space="0"/>
          <w:left w:val="none" w:color="auto" w:sz="0" w:space="0"/>
          <w:bottom w:val="none" w:color="auto" w:sz="0" w:space="0"/>
          <w:right w:val="none" w:color="auto" w:sz="0" w:space="0"/>
          <w:between w:val="none" w:color="auto" w:sz="0" w:space="0"/>
        </w:pBdr>
        <w:ind w:left="0" w:hanging="2"/>
        <w:rPr>
          <w:color w:val="000000"/>
        </w:rPr>
      </w:pPr>
    </w:p>
    <w:p w14:paraId="7C2C4ECA">
      <w:pPr>
        <w:pBdr>
          <w:top w:val="none" w:color="auto" w:sz="0" w:space="0"/>
          <w:left w:val="none" w:color="auto" w:sz="0" w:space="0"/>
          <w:bottom w:val="none" w:color="auto" w:sz="0" w:space="0"/>
          <w:right w:val="none" w:color="auto" w:sz="0" w:space="0"/>
          <w:between w:val="none" w:color="auto" w:sz="0" w:space="0"/>
        </w:pBdr>
        <w:ind w:left="0" w:hanging="2"/>
        <w:jc w:val="left"/>
        <w:rPr>
          <w:color w:val="FF0000"/>
          <w:lang w:val="en-US"/>
        </w:rPr>
      </w:pPr>
      <w:r>
        <w:rPr>
          <w:b/>
          <w:color w:val="000000"/>
          <w:lang w:val="en-US"/>
        </w:rPr>
        <w:t>Figure 4</w:t>
      </w:r>
      <w:r>
        <w:rPr>
          <w:color w:val="000000"/>
          <w:lang w:val="en-US"/>
        </w:rPr>
        <w:t>. Ability of SDM (</w:t>
      </w:r>
      <w:r>
        <w:rPr>
          <w:b/>
          <w:color w:val="000000"/>
          <w:lang w:val="en-US"/>
        </w:rPr>
        <w:t>Model 1</w:t>
      </w:r>
      <w:r>
        <w:rPr>
          <w:color w:val="000000"/>
          <w:lang w:val="en-US"/>
        </w:rPr>
        <w:t xml:space="preserve">) to predict proportion of </w:t>
      </w:r>
      <w:r>
        <w:rPr>
          <w:i/>
          <w:color w:val="000000"/>
          <w:lang w:val="en-US"/>
        </w:rPr>
        <w:t>MT</w:t>
      </w:r>
      <w:r>
        <w:rPr>
          <w:color w:val="000000"/>
          <w:lang w:val="en-US"/>
        </w:rPr>
        <w:t xml:space="preserve"> (</w:t>
      </w:r>
      <w:r>
        <w:rPr>
          <w:i/>
          <w:color w:val="000000"/>
          <w:lang w:val="en-US"/>
        </w:rPr>
        <w:t>Ptros</w:t>
      </w:r>
      <w:r>
        <w:rPr>
          <w:color w:val="000000"/>
          <w:lang w:val="en-US"/>
        </w:rPr>
        <w:t xml:space="preserve">) in mussel samples from the modeling (A) and the testing data sets (B-D). Each plot compares empirical </w:t>
      </w:r>
      <w:r>
        <w:rPr>
          <w:i/>
          <w:color w:val="000000"/>
          <w:lang w:val="en-US"/>
        </w:rPr>
        <w:t>Ptros</w:t>
      </w:r>
      <w:r>
        <w:rPr>
          <w:color w:val="000000"/>
          <w:lang w:val="en-US"/>
        </w:rPr>
        <w:t xml:space="preserve"> in samples from algal and bottom substrates and </w:t>
      </w:r>
      <w:r>
        <w:rPr>
          <w:i/>
          <w:color w:val="000000"/>
          <w:lang w:val="en-US"/>
        </w:rPr>
        <w:t>Ptros</w:t>
      </w:r>
      <w:r>
        <w:rPr>
          <w:color w:val="000000"/>
          <w:lang w:val="en-US"/>
        </w:rPr>
        <w:t xml:space="preserve"> predicted by the model within the particular data set. If the empirical and the predicted values were the same, the points would lie on the diagonal (dashed line). </w:t>
      </w:r>
      <w:sdt>
        <w:sdtPr>
          <w:tag w:val="goog_rdk_411"/>
          <w:id w:val="-894277058"/>
        </w:sdtPr>
        <w:sdtContent/>
      </w:sdt>
      <w:r>
        <w:rPr>
          <w:strike/>
          <w:color w:val="000000"/>
          <w:highlight w:val="yellow"/>
          <w:lang w:val="en-US"/>
        </w:rPr>
        <w:t xml:space="preserve">Solid lines delineate </w:t>
      </w:r>
      <w:r>
        <w:rPr>
          <w:i/>
          <w:strike/>
          <w:color w:val="000000"/>
          <w:highlight w:val="yellow"/>
          <w:lang w:val="en-US"/>
        </w:rPr>
        <w:t>MT</w:t>
      </w:r>
      <w:r>
        <w:rPr>
          <w:strike/>
          <w:color w:val="000000"/>
          <w:highlight w:val="yellow"/>
          <w:lang w:val="en-US"/>
        </w:rPr>
        <w:t xml:space="preserve">- and </w:t>
      </w:r>
      <w:r>
        <w:rPr>
          <w:i/>
          <w:strike/>
          <w:color w:val="000000"/>
          <w:highlight w:val="yellow"/>
          <w:lang w:val="en-US"/>
        </w:rPr>
        <w:t>ME</w:t>
      </w:r>
      <w:r>
        <w:rPr>
          <w:strike/>
          <w:color w:val="000000"/>
          <w:highlight w:val="yellow"/>
          <w:lang w:val="en-US"/>
        </w:rPr>
        <w:t>-dominated samples on each axis.</w:t>
      </w:r>
      <w:r>
        <w:rPr>
          <w:color w:val="000000"/>
          <w:lang w:val="en-US"/>
        </w:rPr>
        <w:t xml:space="preserve"> Labels mark the quadrants with false positive (FP), true positive (TP), true negative (TN) and false negative (FN) predictions in the analysis of the ability of the model to classify samples into </w:t>
      </w:r>
      <w:r>
        <w:rPr>
          <w:i/>
          <w:color w:val="000000"/>
          <w:lang w:val="en-US"/>
        </w:rPr>
        <w:t>ME</w:t>
      </w:r>
      <w:r>
        <w:rPr>
          <w:color w:val="000000"/>
          <w:lang w:val="en-US"/>
        </w:rPr>
        <w:t>-</w:t>
      </w:r>
      <w:r>
        <w:rPr>
          <w:color w:val="FF0000"/>
          <w:lang w:val="en-US"/>
        </w:rPr>
        <w:t xml:space="preserve">dominated (Ptros &lt; 0.5)  </w:t>
      </w:r>
      <w:r>
        <w:rPr>
          <w:color w:val="000000"/>
          <w:lang w:val="en-US"/>
        </w:rPr>
        <w:t xml:space="preserve">and </w:t>
      </w:r>
      <w:r>
        <w:rPr>
          <w:i/>
          <w:color w:val="000000"/>
          <w:lang w:val="en-US"/>
        </w:rPr>
        <w:t>MT</w:t>
      </w:r>
      <w:r>
        <w:rPr>
          <w:color w:val="000000"/>
          <w:lang w:val="en-US"/>
        </w:rPr>
        <w:t xml:space="preserve">-dominated </w:t>
      </w:r>
      <w:r>
        <w:rPr>
          <w:color w:val="FF0000"/>
          <w:lang w:val="en-US"/>
        </w:rPr>
        <w:t>(</w:t>
      </w:r>
      <w:r>
        <w:rPr>
          <w:i/>
          <w:color w:val="FF0000"/>
          <w:lang w:val="en-US"/>
        </w:rPr>
        <w:t>Ptros</w:t>
      </w:r>
      <w:r>
        <w:rPr>
          <w:color w:val="FF0000"/>
          <w:lang w:val="en-US"/>
        </w:rPr>
        <w:t xml:space="preserve"> &gt;0.5)</w:t>
      </w:r>
      <w:r>
        <w:rPr>
          <w:color w:val="000000"/>
          <w:lang w:val="en-US"/>
        </w:rPr>
        <w:t xml:space="preserve"> ones. Dataset names are shown in chart headers</w:t>
      </w:r>
      <w:r>
        <w:rPr>
          <w:lang w:val="en-US"/>
        </w:rPr>
        <w:t xml:space="preserve">. </w:t>
      </w:r>
      <w:r>
        <w:rPr>
          <w:color w:val="FF0000"/>
          <w:lang w:val="en-US"/>
        </w:rPr>
        <w:t>Values of AUC for binary classification (</w:t>
      </w:r>
      <w:r>
        <w:rPr>
          <w:i/>
          <w:color w:val="FF0000"/>
          <w:lang w:val="en-US"/>
        </w:rPr>
        <w:t>ME</w:t>
      </w:r>
      <w:r>
        <w:rPr>
          <w:color w:val="FF0000"/>
          <w:lang w:val="en-US"/>
        </w:rPr>
        <w:t xml:space="preserve">-dominated vs </w:t>
      </w:r>
      <w:r>
        <w:rPr>
          <w:i/>
          <w:color w:val="FF0000"/>
          <w:lang w:val="en-US"/>
        </w:rPr>
        <w:t>MT</w:t>
      </w:r>
      <w:r>
        <w:rPr>
          <w:color w:val="FF0000"/>
          <w:lang w:val="en-US"/>
        </w:rPr>
        <w:t>-dominated) and Pearson correlations between observed and predicted Ptros are given in figure headings.</w:t>
      </w:r>
    </w:p>
    <w:p w14:paraId="4AD797D7">
      <w:pPr>
        <w:pBdr>
          <w:top w:val="none" w:color="auto" w:sz="0" w:space="0"/>
          <w:left w:val="none" w:color="auto" w:sz="0" w:space="0"/>
          <w:bottom w:val="none" w:color="auto" w:sz="0" w:space="0"/>
          <w:right w:val="none" w:color="auto" w:sz="0" w:space="0"/>
          <w:between w:val="none" w:color="auto" w:sz="0" w:space="0"/>
        </w:pBdr>
        <w:ind w:left="0" w:hanging="2"/>
        <w:rPr>
          <w:color w:val="000000"/>
          <w:lang w:val="en-US"/>
        </w:rPr>
      </w:pPr>
    </w:p>
    <w:sectPr>
      <w:footerReference r:id="rId5" w:type="default"/>
      <w:footerReference r:id="rId6" w:type="even"/>
      <w:pgSz w:w="12242" w:h="15842"/>
      <w:pgMar w:top="1134" w:right="1134" w:bottom="1134" w:left="1134" w:header="709" w:footer="709" w:gutter="0"/>
      <w:lnNumType w:countBy="1" w:restart="continuou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Georgia">
    <w:panose1 w:val="02040502050405020303"/>
    <w:charset w:val="CC"/>
    <w:family w:val="roman"/>
    <w:pitch w:val="default"/>
    <w:sig w:usb0="00000287" w:usb1="00000000" w:usb2="00000000" w:usb3="00000000" w:csb0="2000009F" w:csb1="00000000"/>
  </w:font>
  <w:font w:name="Cambria">
    <w:panose1 w:val="02040503050406030204"/>
    <w:charset w:val="CC"/>
    <w:family w:val="roman"/>
    <w:pitch w:val="default"/>
    <w:sig w:usb0="E00006FF" w:usb1="420024FF" w:usb2="02000000" w:usb3="00000000" w:csb0="2000019F" w:csb1="00000000"/>
  </w:font>
  <w:font w:name="Gungsuh">
    <w:altName w:val="Malgun Gothic"/>
    <w:panose1 w:val="00000000000000000000"/>
    <w:charset w:val="81"/>
    <w:family w:val="roman"/>
    <w:pitch w:val="default"/>
    <w:sig w:usb0="00000000" w:usb1="00000000" w:usb2="00000030" w:usb3="00000000" w:csb0="0008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019881">
    <w:pPr>
      <w:widowControl w:val="0"/>
      <w:pBdr>
        <w:top w:val="none" w:color="auto" w:sz="0" w:space="0"/>
        <w:left w:val="none" w:color="auto" w:sz="0" w:space="0"/>
        <w:bottom w:val="none" w:color="auto" w:sz="0" w:space="0"/>
        <w:right w:val="none" w:color="auto" w:sz="0" w:space="0"/>
        <w:between w:val="none" w:color="auto" w:sz="0" w:space="0"/>
      </w:pBdr>
      <w:tabs>
        <w:tab w:val="center" w:pos="4677"/>
        <w:tab w:val="right" w:pos="9355"/>
      </w:tabs>
      <w:ind w:left="0" w:hanging="2"/>
      <w:jc w:val="right"/>
      <w:rPr>
        <w:rFonts w:ascii="Courier New" w:hAnsi="Courier New" w:eastAsia="Courier New" w:cs="Courier New"/>
        <w:color w:val="000000"/>
      </w:rPr>
    </w:pPr>
    <w:r>
      <w:rPr>
        <w:rFonts w:ascii="Courier New" w:hAnsi="Courier New" w:eastAsia="Courier New" w:cs="Courier New"/>
        <w:color w:val="000000"/>
      </w:rPr>
      <w:fldChar w:fldCharType="begin"/>
    </w:r>
    <w:r>
      <w:rPr>
        <w:rFonts w:ascii="Courier New" w:hAnsi="Courier New" w:eastAsia="Courier New" w:cs="Courier New"/>
        <w:color w:val="000000"/>
      </w:rPr>
      <w:instrText xml:space="preserve">PAGE</w:instrText>
    </w:r>
    <w:r>
      <w:rPr>
        <w:rFonts w:ascii="Courier New" w:hAnsi="Courier New" w:eastAsia="Courier New" w:cs="Courier New"/>
        <w:color w:val="000000"/>
      </w:rPr>
      <w:fldChar w:fldCharType="separate"/>
    </w:r>
    <w:r>
      <w:rPr>
        <w:rFonts w:ascii="Courier New" w:hAnsi="Courier New" w:eastAsia="Courier New" w:cs="Courier New"/>
        <w:color w:val="000000"/>
      </w:rPr>
      <w:t>1</w:t>
    </w:r>
    <w:r>
      <w:rPr>
        <w:rFonts w:ascii="Courier New" w:hAnsi="Courier New" w:eastAsia="Courier New" w:cs="Courier New"/>
        <w:color w:val="000000"/>
      </w:rPr>
      <w:fldChar w:fldCharType="end"/>
    </w:r>
  </w:p>
  <w:p w14:paraId="38448679">
    <w:pPr>
      <w:widowControl w:val="0"/>
      <w:pBdr>
        <w:top w:val="none" w:color="auto" w:sz="0" w:space="0"/>
        <w:left w:val="none" w:color="auto" w:sz="0" w:space="0"/>
        <w:bottom w:val="none" w:color="auto" w:sz="0" w:space="0"/>
        <w:right w:val="none" w:color="auto" w:sz="0" w:space="0"/>
        <w:between w:val="none" w:color="auto" w:sz="0" w:space="0"/>
      </w:pBdr>
      <w:tabs>
        <w:tab w:val="center" w:pos="4677"/>
        <w:tab w:val="right" w:pos="9355"/>
      </w:tabs>
      <w:ind w:left="0" w:hanging="2"/>
      <w:rPr>
        <w:rFonts w:ascii="Courier New" w:hAnsi="Courier New" w:eastAsia="Courier New" w:cs="Courier New"/>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F2ED48">
    <w:pPr>
      <w:widowControl w:val="0"/>
      <w:pBdr>
        <w:top w:val="none" w:color="auto" w:sz="0" w:space="0"/>
        <w:left w:val="none" w:color="auto" w:sz="0" w:space="0"/>
        <w:bottom w:val="none" w:color="auto" w:sz="0" w:space="0"/>
        <w:right w:val="none" w:color="auto" w:sz="0" w:space="0"/>
        <w:between w:val="none" w:color="auto" w:sz="0" w:space="0"/>
      </w:pBdr>
      <w:tabs>
        <w:tab w:val="center" w:pos="4677"/>
        <w:tab w:val="right" w:pos="9355"/>
      </w:tabs>
      <w:ind w:left="0" w:hanging="2"/>
      <w:rPr>
        <w:rFonts w:ascii="Courier New" w:hAnsi="Courier New" w:eastAsia="Courier New" w:cs="Courier New"/>
        <w:color w:val="000000"/>
      </w:rPr>
    </w:pPr>
    <w:r>
      <w:rPr>
        <w:rFonts w:ascii="Courier New" w:hAnsi="Courier New" w:eastAsia="Courier New" w:cs="Courier New"/>
        <w:color w:val="000000"/>
      </w:rPr>
      <w:fldChar w:fldCharType="begin"/>
    </w:r>
    <w:r>
      <w:rPr>
        <w:rFonts w:ascii="Courier New" w:hAnsi="Courier New" w:eastAsia="Courier New" w:cs="Courier New"/>
        <w:color w:val="000000"/>
      </w:rPr>
      <w:instrText xml:space="preserve">PAGE</w:instrText>
    </w:r>
    <w:r>
      <w:rPr>
        <w:rFonts w:ascii="Courier New" w:hAnsi="Courier New" w:eastAsia="Courier New" w:cs="Courier New"/>
        <w:color w:val="000000"/>
      </w:rPr>
      <w:fldChar w:fldCharType="separate"/>
    </w:r>
    <w:r>
      <w:rPr>
        <w:rFonts w:ascii="Courier New" w:hAnsi="Courier New" w:eastAsia="Courier New" w:cs="Courier New"/>
        <w:color w:val="000000"/>
      </w:rPr>
      <w:fldChar w:fldCharType="end"/>
    </w:r>
  </w:p>
  <w:p w14:paraId="5485DD83">
    <w:pPr>
      <w:widowControl w:val="0"/>
      <w:pBdr>
        <w:top w:val="none" w:color="auto" w:sz="0" w:space="0"/>
        <w:left w:val="none" w:color="auto" w:sz="0" w:space="0"/>
        <w:bottom w:val="none" w:color="auto" w:sz="0" w:space="0"/>
        <w:right w:val="none" w:color="auto" w:sz="0" w:space="0"/>
        <w:between w:val="none" w:color="auto" w:sz="0" w:space="0"/>
      </w:pBdr>
      <w:tabs>
        <w:tab w:val="center" w:pos="4677"/>
        <w:tab w:val="right" w:pos="9355"/>
      </w:tabs>
      <w:ind w:left="0" w:hanging="2"/>
      <w:rPr>
        <w:rFonts w:ascii="Courier New" w:hAnsi="Courier New" w:eastAsia="Courier New" w:cs="Courier New"/>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ind w:left="-2" w:hanging="2"/>
      </w:pPr>
      <w:r>
        <w:separator/>
      </w:r>
    </w:p>
  </w:footnote>
  <w:footnote w:type="continuationSeparator" w:id="1">
    <w:p>
      <w:pPr>
        <w:spacing w:before="0" w:after="0" w:line="480" w:lineRule="auto"/>
        <w:ind w:left="-2"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BD37E4"/>
    <w:multiLevelType w:val="multilevel"/>
    <w:tmpl w:val="5BBD37E4"/>
    <w:lvl w:ilvl="0" w:tentative="0">
      <w:start w:val="3"/>
      <w:numFmt w:val="decimal"/>
      <w:lvlText w:val="%1."/>
      <w:lvlJc w:val="left"/>
      <w:pPr>
        <w:ind w:left="0" w:firstLine="0"/>
      </w:pPr>
      <w:rPr>
        <w:vertAlign w:val="baseline"/>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16"/>
    <w:rsid w:val="0018098E"/>
    <w:rsid w:val="004367EA"/>
    <w:rsid w:val="004501AF"/>
    <w:rsid w:val="00684CD3"/>
    <w:rsid w:val="0069756E"/>
    <w:rsid w:val="00741C0A"/>
    <w:rsid w:val="007C456D"/>
    <w:rsid w:val="007E4E00"/>
    <w:rsid w:val="008008CB"/>
    <w:rsid w:val="00AE1DDC"/>
    <w:rsid w:val="00B92200"/>
    <w:rsid w:val="00C64B16"/>
    <w:rsid w:val="00C92F49"/>
    <w:rsid w:val="00EA089D"/>
    <w:rsid w:val="00FC79BF"/>
    <w:rsid w:val="5BDB7E50"/>
    <w:rsid w:val="77777D3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unhideWhenUsed="0" w:uiPriority="0" w:semiHidden="0" w:name="Emphasis"/>
    <w:lsdException w:uiPriority="99"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qFormat="1" w:unhideWhenUsed="0" w:uiPriority="0" w:semiHidden="0" w:name="Light Shading"/>
  </w:latentStyles>
  <w:style w:type="paragraph" w:default="1" w:styleId="1">
    <w:name w:val="Normal"/>
    <w:qFormat/>
    <w:uiPriority w:val="0"/>
    <w:pPr>
      <w:suppressAutoHyphens/>
      <w:spacing w:after="120" w:line="480" w:lineRule="auto"/>
      <w:ind w:left="-1" w:leftChars="-1" w:hanging="1" w:hangingChars="1"/>
      <w:jc w:val="both"/>
      <w:textAlignment w:val="top"/>
      <w:outlineLvl w:val="0"/>
    </w:pPr>
    <w:rPr>
      <w:rFonts w:ascii="Times New Roman" w:hAnsi="Times New Roman" w:eastAsia="Times New Roman" w:cs="Times New Roman"/>
      <w:position w:val="-1"/>
      <w:sz w:val="24"/>
      <w:szCs w:val="24"/>
      <w:lang w:val="ru-RU" w:eastAsia="en-US" w:bidi="ar-SA"/>
    </w:rPr>
  </w:style>
  <w:style w:type="paragraph" w:styleId="2">
    <w:name w:val="heading 1"/>
    <w:basedOn w:val="1"/>
    <w:next w:val="1"/>
    <w:qFormat/>
    <w:uiPriority w:val="9"/>
    <w:pPr>
      <w:keepNext/>
      <w:ind w:firstLine="0"/>
      <w:jc w:val="center"/>
    </w:pPr>
    <w:rPr>
      <w:b/>
    </w:rPr>
  </w:style>
  <w:style w:type="paragraph" w:styleId="3">
    <w:name w:val="heading 2"/>
    <w:basedOn w:val="1"/>
    <w:next w:val="1"/>
    <w:semiHidden/>
    <w:unhideWhenUsed/>
    <w:qFormat/>
    <w:uiPriority w:val="9"/>
    <w:pPr>
      <w:keepNext/>
      <w:widowControl w:val="0"/>
      <w:autoSpaceDE w:val="0"/>
      <w:autoSpaceDN w:val="0"/>
      <w:adjustRightInd w:val="0"/>
      <w:spacing w:before="240" w:after="60"/>
      <w:jc w:val="left"/>
      <w:outlineLvl w:val="1"/>
    </w:pPr>
    <w:rPr>
      <w:bCs/>
      <w:i/>
      <w:iCs/>
      <w:szCs w:val="28"/>
    </w:rPr>
  </w:style>
  <w:style w:type="paragraph" w:styleId="4">
    <w:name w:val="heading 3"/>
    <w:basedOn w:val="1"/>
    <w:next w:val="1"/>
    <w:semiHidden/>
    <w:unhideWhenUsed/>
    <w:qFormat/>
    <w:uiPriority w:val="9"/>
    <w:pPr>
      <w:keepNext/>
      <w:spacing w:before="240" w:after="60"/>
      <w:jc w:val="left"/>
      <w:outlineLvl w:val="2"/>
    </w:pPr>
    <w:rPr>
      <w:bCs/>
      <w:i/>
      <w:szCs w:val="26"/>
    </w:rPr>
  </w:style>
  <w:style w:type="paragraph" w:styleId="5">
    <w:name w:val="heading 4"/>
    <w:basedOn w:val="1"/>
    <w:next w:val="1"/>
    <w:semiHidden/>
    <w:unhideWhenUsed/>
    <w:qFormat/>
    <w:uiPriority w:val="9"/>
    <w:pPr>
      <w:keepNext/>
      <w:spacing w:before="240" w:after="60"/>
      <w:ind w:firstLine="0"/>
      <w:outlineLvl w:val="3"/>
    </w:pPr>
    <w:rPr>
      <w:b/>
      <w:bCs/>
      <w:i/>
      <w:szCs w:val="28"/>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qFormat/>
    <w:uiPriority w:val="0"/>
    <w:rPr>
      <w:color w:val="800080"/>
      <w:w w:val="100"/>
      <w:position w:val="-1"/>
      <w:u w:val="single"/>
      <w:vertAlign w:val="baseline"/>
      <w:cs w:val="0"/>
    </w:rPr>
  </w:style>
  <w:style w:type="character" w:styleId="11">
    <w:name w:val="footnote reference"/>
    <w:uiPriority w:val="0"/>
    <w:rPr>
      <w:w w:val="100"/>
      <w:position w:val="-1"/>
      <w:vertAlign w:val="superscript"/>
      <w:cs w:val="0"/>
    </w:rPr>
  </w:style>
  <w:style w:type="character" w:styleId="12">
    <w:name w:val="annotation reference"/>
    <w:qFormat/>
    <w:uiPriority w:val="0"/>
    <w:rPr>
      <w:w w:val="100"/>
      <w:position w:val="-1"/>
      <w:sz w:val="16"/>
      <w:szCs w:val="16"/>
      <w:vertAlign w:val="baseline"/>
      <w:cs w:val="0"/>
    </w:rPr>
  </w:style>
  <w:style w:type="character" w:styleId="13">
    <w:name w:val="Emphasis"/>
    <w:uiPriority w:val="0"/>
    <w:rPr>
      <w:b/>
      <w:bCs/>
      <w:w w:val="100"/>
      <w:position w:val="-1"/>
      <w:vertAlign w:val="baseline"/>
      <w:cs w:val="0"/>
    </w:rPr>
  </w:style>
  <w:style w:type="character" w:styleId="14">
    <w:name w:val="Hyperlink"/>
    <w:qFormat/>
    <w:uiPriority w:val="0"/>
    <w:rPr>
      <w:color w:val="0000FF"/>
      <w:w w:val="100"/>
      <w:position w:val="-1"/>
      <w:u w:val="single"/>
      <w:vertAlign w:val="baseline"/>
      <w:cs w:val="0"/>
    </w:rPr>
  </w:style>
  <w:style w:type="character" w:styleId="15">
    <w:name w:val="page number"/>
    <w:qFormat/>
    <w:uiPriority w:val="0"/>
    <w:rPr>
      <w:w w:val="100"/>
      <w:position w:val="-1"/>
      <w:vertAlign w:val="baseline"/>
      <w:cs w:val="0"/>
    </w:rPr>
  </w:style>
  <w:style w:type="character" w:styleId="16">
    <w:name w:val="line number"/>
    <w:qFormat/>
    <w:uiPriority w:val="0"/>
    <w:rPr>
      <w:w w:val="100"/>
      <w:position w:val="-1"/>
      <w:vertAlign w:val="baseline"/>
      <w:cs w:val="0"/>
    </w:rPr>
  </w:style>
  <w:style w:type="character" w:styleId="17">
    <w:name w:val="Strong"/>
    <w:qFormat/>
    <w:uiPriority w:val="0"/>
    <w:rPr>
      <w:b/>
      <w:bCs/>
      <w:w w:val="100"/>
      <w:position w:val="-1"/>
      <w:vertAlign w:val="baseline"/>
      <w:cs w:val="0"/>
    </w:rPr>
  </w:style>
  <w:style w:type="paragraph" w:styleId="18">
    <w:name w:val="Balloon Text"/>
    <w:basedOn w:val="1"/>
    <w:qFormat/>
    <w:uiPriority w:val="0"/>
    <w:pPr>
      <w:widowControl w:val="0"/>
      <w:autoSpaceDE w:val="0"/>
      <w:autoSpaceDN w:val="0"/>
      <w:adjustRightInd w:val="0"/>
    </w:pPr>
    <w:rPr>
      <w:sz w:val="16"/>
      <w:szCs w:val="16"/>
    </w:rPr>
  </w:style>
  <w:style w:type="paragraph" w:styleId="19">
    <w:name w:val="Body Text 2"/>
    <w:basedOn w:val="1"/>
    <w:qFormat/>
    <w:uiPriority w:val="0"/>
    <w:pPr>
      <w:spacing w:after="240"/>
      <w:ind w:firstLine="0"/>
    </w:pPr>
    <w:rPr>
      <w:sz w:val="28"/>
    </w:rPr>
  </w:style>
  <w:style w:type="paragraph" w:styleId="20">
    <w:name w:val="Plain Text"/>
    <w:basedOn w:val="1"/>
    <w:qFormat/>
    <w:uiPriority w:val="0"/>
    <w:pPr>
      <w:ind w:firstLine="0"/>
    </w:pPr>
    <w:rPr>
      <w:rFonts w:ascii="Courier New" w:hAnsi="Courier New"/>
      <w:sz w:val="20"/>
    </w:rPr>
  </w:style>
  <w:style w:type="paragraph" w:styleId="21">
    <w:name w:val="Body Text Indent 3"/>
    <w:basedOn w:val="1"/>
    <w:qFormat/>
    <w:uiPriority w:val="0"/>
    <w:pPr>
      <w:ind w:left="283"/>
    </w:pPr>
    <w:rPr>
      <w:sz w:val="16"/>
      <w:szCs w:val="16"/>
    </w:rPr>
  </w:style>
  <w:style w:type="paragraph" w:styleId="22">
    <w:name w:val="annotation text"/>
    <w:basedOn w:val="1"/>
    <w:qFormat/>
    <w:uiPriority w:val="0"/>
    <w:rPr>
      <w:sz w:val="20"/>
      <w:szCs w:val="20"/>
    </w:rPr>
  </w:style>
  <w:style w:type="paragraph" w:styleId="23">
    <w:name w:val="annotation subject"/>
    <w:basedOn w:val="22"/>
    <w:next w:val="22"/>
    <w:qFormat/>
    <w:uiPriority w:val="0"/>
    <w:rPr>
      <w:b/>
      <w:bCs/>
    </w:rPr>
  </w:style>
  <w:style w:type="paragraph" w:styleId="24">
    <w:name w:val="footnote text"/>
    <w:basedOn w:val="1"/>
    <w:qFormat/>
    <w:uiPriority w:val="0"/>
    <w:pPr>
      <w:ind w:firstLine="0"/>
    </w:pPr>
    <w:rPr>
      <w:sz w:val="20"/>
    </w:rPr>
  </w:style>
  <w:style w:type="paragraph" w:styleId="25">
    <w:name w:val="header"/>
    <w:basedOn w:val="1"/>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26">
    <w:name w:val="Body Text"/>
    <w:basedOn w:val="1"/>
    <w:qFormat/>
    <w:uiPriority w:val="0"/>
  </w:style>
  <w:style w:type="paragraph" w:styleId="27">
    <w:name w:val="Body Text Indent"/>
    <w:basedOn w:val="1"/>
    <w:qFormat/>
    <w:uiPriority w:val="0"/>
    <w:pPr>
      <w:ind w:left="283" w:firstLine="0"/>
    </w:pPr>
  </w:style>
  <w:style w:type="paragraph" w:styleId="28">
    <w:name w:val="Title"/>
    <w:basedOn w:val="2"/>
    <w:qFormat/>
    <w:uiPriority w:val="10"/>
  </w:style>
  <w:style w:type="paragraph" w:styleId="29">
    <w:name w:val="footer"/>
    <w:basedOn w:val="1"/>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30">
    <w:name w:val="Normal (Web)"/>
    <w:basedOn w:val="1"/>
    <w:uiPriority w:val="0"/>
    <w:pPr>
      <w:spacing w:before="100" w:beforeAutospacing="1" w:after="100" w:afterAutospacing="1"/>
      <w:ind w:firstLine="0"/>
    </w:pPr>
    <w:rPr>
      <w:rFonts w:ascii="Arial Unicode MS" w:hAnsi="Arial Unicode MS" w:eastAsia="Arial Unicode MS" w:cs="Arial Unicode MS"/>
    </w:rPr>
  </w:style>
  <w:style w:type="paragraph" w:styleId="31">
    <w:name w:val="Body Text 3"/>
    <w:basedOn w:val="1"/>
    <w:qFormat/>
    <w:uiPriority w:val="0"/>
    <w:rPr>
      <w:sz w:val="16"/>
      <w:szCs w:val="16"/>
    </w:rPr>
  </w:style>
  <w:style w:type="paragraph" w:styleId="32">
    <w:name w:val="Body Text Indent 2"/>
    <w:basedOn w:val="1"/>
    <w:qFormat/>
    <w:uiPriority w:val="0"/>
    <w:pPr>
      <w:ind w:left="283"/>
    </w:pPr>
  </w:style>
  <w:style w:type="paragraph" w:styleId="3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34">
    <w:name w:val="Table Grid"/>
    <w:basedOn w:val="9"/>
    <w:qFormat/>
    <w:uiPriority w:val="0"/>
    <w:pPr>
      <w:suppressAutoHyphens/>
      <w:spacing w:line="1" w:lineRule="atLeast"/>
      <w:ind w:left="-1" w:leftChars="-1" w:hangingChars="1"/>
      <w:textAlignment w:val="top"/>
      <w:outlineLvl w:val="0"/>
    </w:pPr>
    <w:rPr>
      <w:rFonts w:ascii="Arial" w:hAnsi="Arial"/>
      <w:position w:val="-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5">
    <w:name w:val="Заголовок 2 Знак"/>
    <w:qFormat/>
    <w:uiPriority w:val="0"/>
    <w:rPr>
      <w:rFonts w:ascii="Arial" w:hAnsi="Arial" w:eastAsia="Times New Roman" w:cs="Cambria"/>
      <w:bCs/>
      <w:i/>
      <w:iCs/>
      <w:w w:val="100"/>
      <w:position w:val="-1"/>
      <w:sz w:val="32"/>
      <w:szCs w:val="28"/>
      <w:vertAlign w:val="baseline"/>
      <w:cs w:val="0"/>
    </w:rPr>
  </w:style>
  <w:style w:type="table" w:customStyle="1" w:styleId="36">
    <w:name w:val="Table Normal"/>
    <w:qFormat/>
    <w:uiPriority w:val="0"/>
    <w:tblPr>
      <w:tblCellMar>
        <w:top w:w="0" w:type="dxa"/>
        <w:left w:w="0" w:type="dxa"/>
        <w:bottom w:w="0" w:type="dxa"/>
        <w:right w:w="0" w:type="dxa"/>
      </w:tblCellMar>
    </w:tblPr>
  </w:style>
  <w:style w:type="character" w:customStyle="1" w:styleId="37">
    <w:name w:val="Заголовок 1 Знак"/>
    <w:uiPriority w:val="0"/>
    <w:rPr>
      <w:rFonts w:ascii="Arial" w:hAnsi="Arial" w:eastAsia="Times New Roman" w:cs="Arial"/>
      <w:b/>
      <w:w w:val="100"/>
      <w:position w:val="-1"/>
      <w:sz w:val="32"/>
      <w:szCs w:val="32"/>
      <w:vertAlign w:val="baseline"/>
      <w:cs w:val="0"/>
    </w:rPr>
  </w:style>
  <w:style w:type="character" w:customStyle="1" w:styleId="38">
    <w:name w:val="Текст выноски Знак"/>
    <w:qFormat/>
    <w:uiPriority w:val="0"/>
    <w:rPr>
      <w:w w:val="100"/>
      <w:position w:val="-1"/>
      <w:sz w:val="16"/>
      <w:szCs w:val="0"/>
      <w:vertAlign w:val="baseline"/>
      <w:cs w:val="0"/>
      <w:lang w:val="ru-RU" w:eastAsia="ru-RU" w:bidi="ar-SA"/>
    </w:rPr>
  </w:style>
  <w:style w:type="character" w:customStyle="1" w:styleId="39">
    <w:name w:val="Текст сноски Знак"/>
    <w:qFormat/>
    <w:uiPriority w:val="0"/>
    <w:rPr>
      <w:w w:val="100"/>
      <w:position w:val="-1"/>
      <w:vertAlign w:val="baseline"/>
      <w:cs w:val="0"/>
      <w:lang w:val="ru-RU" w:eastAsia="ru-RU" w:bidi="ar-SA"/>
    </w:rPr>
  </w:style>
  <w:style w:type="character" w:customStyle="1" w:styleId="40">
    <w:name w:val="Верхний колонтитул Знак"/>
    <w:qFormat/>
    <w:uiPriority w:val="0"/>
    <w:rPr>
      <w:rFonts w:ascii="Courier New" w:hAnsi="Courier New" w:cs="Courier New"/>
      <w:w w:val="100"/>
      <w:position w:val="-1"/>
      <w:sz w:val="24"/>
      <w:szCs w:val="24"/>
      <w:vertAlign w:val="baseline"/>
      <w:cs w:val="0"/>
      <w:lang w:val="ru-RU" w:eastAsia="ru-RU" w:bidi="ar-SA"/>
    </w:rPr>
  </w:style>
  <w:style w:type="character" w:customStyle="1" w:styleId="41">
    <w:name w:val="Основной текст Знак"/>
    <w:qFormat/>
    <w:uiPriority w:val="0"/>
    <w:rPr>
      <w:w w:val="100"/>
      <w:position w:val="-1"/>
      <w:sz w:val="24"/>
      <w:szCs w:val="24"/>
      <w:vertAlign w:val="baseline"/>
      <w:cs w:val="0"/>
    </w:rPr>
  </w:style>
  <w:style w:type="character" w:customStyle="1" w:styleId="42">
    <w:name w:val="Основной текст с отступом Знак"/>
    <w:qFormat/>
    <w:uiPriority w:val="0"/>
    <w:rPr>
      <w:w w:val="100"/>
      <w:position w:val="-1"/>
      <w:sz w:val="24"/>
      <w:szCs w:val="24"/>
      <w:vertAlign w:val="baseline"/>
      <w:cs w:val="0"/>
      <w:lang w:val="ru-RU" w:eastAsia="ru-RU" w:bidi="ar-SA"/>
    </w:rPr>
  </w:style>
  <w:style w:type="character" w:customStyle="1" w:styleId="43">
    <w:name w:val="Название Знак"/>
    <w:qFormat/>
    <w:uiPriority w:val="0"/>
    <w:rPr>
      <w:rFonts w:ascii="Arial" w:hAnsi="Arial" w:eastAsia="Times New Roman"/>
      <w:w w:val="100"/>
      <w:position w:val="-1"/>
      <w:sz w:val="36"/>
      <w:vertAlign w:val="baseline"/>
      <w:cs w:val="0"/>
    </w:rPr>
  </w:style>
  <w:style w:type="character" w:customStyle="1" w:styleId="44">
    <w:name w:val="Нижний колонтитул Знак"/>
    <w:qFormat/>
    <w:uiPriority w:val="0"/>
    <w:rPr>
      <w:rFonts w:ascii="Courier New" w:hAnsi="Courier New" w:cs="Courier New"/>
      <w:w w:val="100"/>
      <w:position w:val="-1"/>
      <w:sz w:val="24"/>
      <w:szCs w:val="24"/>
      <w:vertAlign w:val="baseline"/>
      <w:cs w:val="0"/>
      <w:lang w:val="ru-RU" w:eastAsia="ru-RU" w:bidi="ar-SA"/>
    </w:rPr>
  </w:style>
  <w:style w:type="character" w:customStyle="1" w:styleId="45">
    <w:name w:val="Основной текст с отступом 2 Знак"/>
    <w:qFormat/>
    <w:uiPriority w:val="0"/>
    <w:rPr>
      <w:w w:val="100"/>
      <w:position w:val="-1"/>
      <w:sz w:val="24"/>
      <w:vertAlign w:val="baseline"/>
      <w:cs w:val="0"/>
      <w:lang w:val="ru-RU" w:eastAsia="ru-RU" w:bidi="ar-SA"/>
    </w:rPr>
  </w:style>
  <w:style w:type="paragraph" w:customStyle="1" w:styleId="46">
    <w:name w:val="Дерюгин 2"/>
    <w:basedOn w:val="1"/>
    <w:qFormat/>
    <w:uiPriority w:val="0"/>
    <w:rPr>
      <w:b/>
    </w:rPr>
  </w:style>
  <w:style w:type="character" w:customStyle="1" w:styleId="47">
    <w:name w:val="Heading 2 Char"/>
    <w:qFormat/>
    <w:uiPriority w:val="0"/>
    <w:rPr>
      <w:rFonts w:ascii="Cambria" w:hAnsi="Cambria" w:eastAsia="Times New Roman" w:cs="Times New Roman"/>
      <w:b/>
      <w:bCs/>
      <w:i/>
      <w:iCs/>
      <w:w w:val="100"/>
      <w:position w:val="-1"/>
      <w:sz w:val="28"/>
      <w:szCs w:val="28"/>
      <w:vertAlign w:val="baseline"/>
      <w:cs w:val="0"/>
    </w:rPr>
  </w:style>
  <w:style w:type="character" w:customStyle="1" w:styleId="48">
    <w:name w:val="Footer Char"/>
    <w:qFormat/>
    <w:uiPriority w:val="0"/>
    <w:rPr>
      <w:rFonts w:ascii="Courier New" w:hAnsi="Courier New" w:cs="Courier New"/>
      <w:w w:val="100"/>
      <w:position w:val="-1"/>
      <w:sz w:val="24"/>
      <w:szCs w:val="24"/>
      <w:vertAlign w:val="baseline"/>
      <w:cs w:val="0"/>
    </w:rPr>
  </w:style>
  <w:style w:type="character" w:customStyle="1" w:styleId="49">
    <w:name w:val="Знак4"/>
    <w:qFormat/>
    <w:uiPriority w:val="0"/>
    <w:rPr>
      <w:w w:val="100"/>
      <w:position w:val="-1"/>
      <w:sz w:val="28"/>
      <w:szCs w:val="28"/>
      <w:vertAlign w:val="baseline"/>
      <w:cs w:val="0"/>
    </w:rPr>
  </w:style>
  <w:style w:type="character" w:customStyle="1" w:styleId="50">
    <w:name w:val="Знак3"/>
    <w:qFormat/>
    <w:uiPriority w:val="0"/>
    <w:rPr>
      <w:rFonts w:ascii="Courier New" w:hAnsi="Courier New" w:cs="Courier New"/>
      <w:w w:val="100"/>
      <w:position w:val="-1"/>
      <w:sz w:val="24"/>
      <w:szCs w:val="24"/>
      <w:vertAlign w:val="baseline"/>
      <w:cs w:val="0"/>
    </w:rPr>
  </w:style>
  <w:style w:type="character" w:customStyle="1" w:styleId="51">
    <w:name w:val="Знак2"/>
    <w:qFormat/>
    <w:uiPriority w:val="0"/>
    <w:rPr>
      <w:rFonts w:ascii="Courier New" w:hAnsi="Courier New" w:cs="Courier New"/>
      <w:w w:val="100"/>
      <w:position w:val="-1"/>
      <w:sz w:val="24"/>
      <w:szCs w:val="24"/>
      <w:vertAlign w:val="baseline"/>
      <w:cs w:val="0"/>
    </w:rPr>
  </w:style>
  <w:style w:type="character" w:customStyle="1" w:styleId="52">
    <w:name w:val="Знак9"/>
    <w:qFormat/>
    <w:uiPriority w:val="0"/>
    <w:rPr>
      <w:b/>
      <w:bCs/>
      <w:w w:val="100"/>
      <w:position w:val="-1"/>
      <w:vertAlign w:val="baseline"/>
      <w:cs w:val="0"/>
    </w:rPr>
  </w:style>
  <w:style w:type="character" w:customStyle="1" w:styleId="53">
    <w:name w:val="Footnote Text Char"/>
    <w:qFormat/>
    <w:uiPriority w:val="0"/>
    <w:rPr>
      <w:rFonts w:ascii="Courier New" w:hAnsi="Courier New" w:cs="Courier New"/>
      <w:w w:val="100"/>
      <w:position w:val="-1"/>
      <w:sz w:val="20"/>
      <w:szCs w:val="20"/>
      <w:vertAlign w:val="baseline"/>
      <w:cs w:val="0"/>
    </w:rPr>
  </w:style>
  <w:style w:type="character" w:customStyle="1" w:styleId="54">
    <w:name w:val="Title Char"/>
    <w:uiPriority w:val="0"/>
    <w:rPr>
      <w:rFonts w:ascii="Cambria" w:hAnsi="Cambria" w:eastAsia="Times New Roman" w:cs="Times New Roman"/>
      <w:b/>
      <w:bCs/>
      <w:w w:val="100"/>
      <w:kern w:val="28"/>
      <w:position w:val="-1"/>
      <w:sz w:val="32"/>
      <w:szCs w:val="32"/>
      <w:vertAlign w:val="baseline"/>
      <w:cs w:val="0"/>
    </w:rPr>
  </w:style>
  <w:style w:type="character" w:customStyle="1" w:styleId="55">
    <w:name w:val="spelle"/>
    <w:uiPriority w:val="0"/>
    <w:rPr>
      <w:w w:val="100"/>
      <w:position w:val="-1"/>
      <w:vertAlign w:val="baseline"/>
      <w:cs w:val="0"/>
    </w:rPr>
  </w:style>
  <w:style w:type="character" w:customStyle="1" w:styleId="56">
    <w:name w:val="grame"/>
    <w:qFormat/>
    <w:uiPriority w:val="0"/>
    <w:rPr>
      <w:w w:val="100"/>
      <w:position w:val="-1"/>
      <w:vertAlign w:val="baseline"/>
      <w:cs w:val="0"/>
    </w:rPr>
  </w:style>
  <w:style w:type="character" w:customStyle="1" w:styleId="57">
    <w:name w:val="ref-journal"/>
    <w:qFormat/>
    <w:uiPriority w:val="0"/>
    <w:rPr>
      <w:w w:val="100"/>
      <w:position w:val="-1"/>
      <w:vertAlign w:val="baseline"/>
      <w:cs w:val="0"/>
    </w:rPr>
  </w:style>
  <w:style w:type="character" w:customStyle="1" w:styleId="58">
    <w:name w:val="ref-vol"/>
    <w:qFormat/>
    <w:uiPriority w:val="0"/>
    <w:rPr>
      <w:w w:val="100"/>
      <w:position w:val="-1"/>
      <w:vertAlign w:val="baseline"/>
      <w:cs w:val="0"/>
    </w:rPr>
  </w:style>
  <w:style w:type="paragraph" w:customStyle="1" w:styleId="59">
    <w:name w:val="Стиль1"/>
    <w:basedOn w:val="1"/>
    <w:qFormat/>
    <w:uiPriority w:val="0"/>
    <w:pPr>
      <w:tabs>
        <w:tab w:val="left" w:pos="420"/>
        <w:tab w:val="left" w:pos="900"/>
      </w:tabs>
      <w:ind w:firstLine="0"/>
    </w:pPr>
    <w:rPr>
      <w:bCs/>
    </w:rPr>
  </w:style>
  <w:style w:type="paragraph" w:customStyle="1" w:styleId="60">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61">
    <w:name w:val="Табл. текст"/>
    <w:basedOn w:val="1"/>
    <w:next w:val="5"/>
    <w:qFormat/>
    <w:uiPriority w:val="0"/>
    <w:pPr>
      <w:ind w:firstLine="0"/>
      <w:jc w:val="center"/>
    </w:pPr>
    <w:rPr>
      <w:snapToGrid w:val="0"/>
    </w:rPr>
  </w:style>
  <w:style w:type="paragraph" w:customStyle="1" w:styleId="62">
    <w:name w:val="Таблица_текст"/>
    <w:basedOn w:val="1"/>
    <w:qFormat/>
    <w:uiPriority w:val="0"/>
    <w:pPr>
      <w:ind w:firstLine="0"/>
      <w:jc w:val="center"/>
    </w:pPr>
    <w:rPr>
      <w:kern w:val="24"/>
    </w:rPr>
  </w:style>
  <w:style w:type="paragraph" w:customStyle="1" w:styleId="63">
    <w:name w:val="Стиль Табл. текст + Первая строка:  07 см1"/>
    <w:basedOn w:val="61"/>
    <w:qFormat/>
    <w:uiPriority w:val="0"/>
    <w:rPr>
      <w:szCs w:val="20"/>
    </w:rPr>
  </w:style>
  <w:style w:type="paragraph" w:customStyle="1" w:styleId="64">
    <w:name w:val="текст без отступа"/>
    <w:basedOn w:val="1"/>
    <w:next w:val="20"/>
    <w:qFormat/>
    <w:uiPriority w:val="0"/>
    <w:pPr>
      <w:spacing w:line="312" w:lineRule="auto"/>
      <w:ind w:firstLine="0"/>
    </w:pPr>
    <w:rPr>
      <w:sz w:val="28"/>
    </w:rPr>
  </w:style>
  <w:style w:type="paragraph" w:customStyle="1" w:styleId="65">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66">
    <w:name w:val="Derugin_title"/>
    <w:basedOn w:val="1"/>
    <w:qFormat/>
    <w:uiPriority w:val="0"/>
    <w:pPr>
      <w:jc w:val="center"/>
    </w:pPr>
    <w:rPr>
      <w:sz w:val="36"/>
    </w:rPr>
  </w:style>
  <w:style w:type="character" w:customStyle="1" w:styleId="67">
    <w:name w:val="Стиль Arial 16 пт"/>
    <w:qFormat/>
    <w:uiPriority w:val="0"/>
    <w:rPr>
      <w:rFonts w:ascii="Arial" w:hAnsi="Arial"/>
      <w:w w:val="100"/>
      <w:position w:val="-1"/>
      <w:sz w:val="32"/>
      <w:vertAlign w:val="baseline"/>
      <w:cs w:val="0"/>
    </w:rPr>
  </w:style>
  <w:style w:type="table" w:styleId="68">
    <w:name w:val="Light Shading"/>
    <w:basedOn w:val="9"/>
    <w:qFormat/>
    <w:uiPriority w:val="0"/>
    <w:pPr>
      <w:suppressAutoHyphens/>
      <w:spacing w:line="1" w:lineRule="atLeast"/>
      <w:ind w:left="-1" w:leftChars="-1" w:hangingChars="1"/>
      <w:textAlignment w:val="top"/>
      <w:outlineLvl w:val="0"/>
    </w:pPr>
    <w:rPr>
      <w:color w:val="000000"/>
      <w:position w:val="-1"/>
    </w:rPr>
    <w:tblPr>
      <w:tblBorders>
        <w:top w:val="single" w:color="000000" w:sz="8" w:space="0"/>
        <w:bottom w:val="single" w:color="000000" w:sz="8" w:space="0"/>
      </w:tblBorders>
    </w:tblPr>
  </w:style>
  <w:style w:type="paragraph" w:customStyle="1" w:styleId="69">
    <w:name w:val="Source Code"/>
    <w:qFormat/>
    <w:uiPriority w:val="0"/>
    <w:pPr>
      <w:shd w:val="clear" w:color="auto" w:fill="F8F8F8"/>
      <w:suppressAutoHyphens/>
      <w:spacing w:after="160" w:line="480" w:lineRule="auto"/>
      <w:ind w:left="-1" w:leftChars="-1" w:hanging="1" w:hangingChars="1"/>
      <w:jc w:val="both"/>
      <w:textAlignment w:val="top"/>
      <w:outlineLvl w:val="0"/>
    </w:pPr>
    <w:rPr>
      <w:rFonts w:ascii="Times New Roman" w:hAnsi="Times New Roman" w:eastAsia="Times New Roman" w:cs="Times New Roman"/>
      <w:position w:val="-1"/>
      <w:sz w:val="24"/>
      <w:szCs w:val="24"/>
      <w:lang w:val="ru-RU" w:eastAsia="en-US" w:bidi="ar-SA"/>
    </w:rPr>
  </w:style>
  <w:style w:type="character" w:customStyle="1" w:styleId="70">
    <w:name w:val="KeywordTok"/>
    <w:qFormat/>
    <w:uiPriority w:val="0"/>
    <w:rPr>
      <w:b/>
      <w:color w:val="204A87"/>
      <w:w w:val="100"/>
      <w:position w:val="-1"/>
      <w:shd w:val="clear" w:color="auto" w:fill="F8F8F8"/>
      <w:vertAlign w:val="baseline"/>
      <w:cs w:val="0"/>
    </w:rPr>
  </w:style>
  <w:style w:type="character" w:customStyle="1" w:styleId="71">
    <w:name w:val="DataTypeTok"/>
    <w:qFormat/>
    <w:uiPriority w:val="0"/>
    <w:rPr>
      <w:color w:val="204A87"/>
      <w:w w:val="100"/>
      <w:position w:val="-1"/>
      <w:shd w:val="clear" w:color="auto" w:fill="F8F8F8"/>
      <w:vertAlign w:val="baseline"/>
      <w:cs w:val="0"/>
    </w:rPr>
  </w:style>
  <w:style w:type="character" w:customStyle="1" w:styleId="72">
    <w:name w:val="DecValTok"/>
    <w:qFormat/>
    <w:uiPriority w:val="0"/>
    <w:rPr>
      <w:color w:val="0000CF"/>
      <w:w w:val="100"/>
      <w:position w:val="-1"/>
      <w:shd w:val="clear" w:color="auto" w:fill="F8F8F8"/>
      <w:vertAlign w:val="baseline"/>
      <w:cs w:val="0"/>
    </w:rPr>
  </w:style>
  <w:style w:type="character" w:customStyle="1" w:styleId="73">
    <w:name w:val="BaseNTok"/>
    <w:qFormat/>
    <w:uiPriority w:val="0"/>
    <w:rPr>
      <w:color w:val="0000CF"/>
      <w:w w:val="100"/>
      <w:position w:val="-1"/>
      <w:shd w:val="clear" w:color="auto" w:fill="F8F8F8"/>
      <w:vertAlign w:val="baseline"/>
      <w:cs w:val="0"/>
    </w:rPr>
  </w:style>
  <w:style w:type="character" w:customStyle="1" w:styleId="74">
    <w:name w:val="FloatTok"/>
    <w:qFormat/>
    <w:uiPriority w:val="0"/>
    <w:rPr>
      <w:color w:val="0000CF"/>
      <w:w w:val="100"/>
      <w:position w:val="-1"/>
      <w:shd w:val="clear" w:color="auto" w:fill="F8F8F8"/>
      <w:vertAlign w:val="baseline"/>
      <w:cs w:val="0"/>
    </w:rPr>
  </w:style>
  <w:style w:type="character" w:customStyle="1" w:styleId="75">
    <w:name w:val="ConstantTok"/>
    <w:qFormat/>
    <w:uiPriority w:val="0"/>
    <w:rPr>
      <w:color w:val="000000"/>
      <w:w w:val="100"/>
      <w:position w:val="-1"/>
      <w:shd w:val="clear" w:color="auto" w:fill="F8F8F8"/>
      <w:vertAlign w:val="baseline"/>
      <w:cs w:val="0"/>
    </w:rPr>
  </w:style>
  <w:style w:type="character" w:customStyle="1" w:styleId="76">
    <w:name w:val="CharTok"/>
    <w:qFormat/>
    <w:uiPriority w:val="0"/>
    <w:rPr>
      <w:color w:val="4E9A06"/>
      <w:w w:val="100"/>
      <w:position w:val="-1"/>
      <w:shd w:val="clear" w:color="auto" w:fill="F8F8F8"/>
      <w:vertAlign w:val="baseline"/>
      <w:cs w:val="0"/>
    </w:rPr>
  </w:style>
  <w:style w:type="character" w:customStyle="1" w:styleId="77">
    <w:name w:val="SpecialCharTok"/>
    <w:qFormat/>
    <w:uiPriority w:val="0"/>
    <w:rPr>
      <w:color w:val="000000"/>
      <w:w w:val="100"/>
      <w:position w:val="-1"/>
      <w:shd w:val="clear" w:color="auto" w:fill="F8F8F8"/>
      <w:vertAlign w:val="baseline"/>
      <w:cs w:val="0"/>
    </w:rPr>
  </w:style>
  <w:style w:type="character" w:customStyle="1" w:styleId="78">
    <w:name w:val="StringTok"/>
    <w:qFormat/>
    <w:uiPriority w:val="0"/>
    <w:rPr>
      <w:color w:val="4E9A06"/>
      <w:w w:val="100"/>
      <w:position w:val="-1"/>
      <w:shd w:val="clear" w:color="auto" w:fill="F8F8F8"/>
      <w:vertAlign w:val="baseline"/>
      <w:cs w:val="0"/>
    </w:rPr>
  </w:style>
  <w:style w:type="character" w:customStyle="1" w:styleId="79">
    <w:name w:val="VerbatimStringTok"/>
    <w:qFormat/>
    <w:uiPriority w:val="0"/>
    <w:rPr>
      <w:color w:val="4E9A06"/>
      <w:w w:val="100"/>
      <w:position w:val="-1"/>
      <w:shd w:val="clear" w:color="auto" w:fill="F8F8F8"/>
      <w:vertAlign w:val="baseline"/>
      <w:cs w:val="0"/>
    </w:rPr>
  </w:style>
  <w:style w:type="character" w:customStyle="1" w:styleId="80">
    <w:name w:val="SpecialStringTok"/>
    <w:qFormat/>
    <w:uiPriority w:val="0"/>
    <w:rPr>
      <w:color w:val="4E9A06"/>
      <w:w w:val="100"/>
      <w:position w:val="-1"/>
      <w:shd w:val="clear" w:color="auto" w:fill="F8F8F8"/>
      <w:vertAlign w:val="baseline"/>
      <w:cs w:val="0"/>
    </w:rPr>
  </w:style>
  <w:style w:type="character" w:customStyle="1" w:styleId="81">
    <w:name w:val="ImportTok"/>
    <w:qFormat/>
    <w:uiPriority w:val="0"/>
    <w:rPr>
      <w:w w:val="100"/>
      <w:position w:val="-1"/>
      <w:shd w:val="clear" w:color="auto" w:fill="F8F8F8"/>
      <w:vertAlign w:val="baseline"/>
      <w:cs w:val="0"/>
    </w:rPr>
  </w:style>
  <w:style w:type="character" w:customStyle="1" w:styleId="82">
    <w:name w:val="CommentTok"/>
    <w:qFormat/>
    <w:uiPriority w:val="0"/>
    <w:rPr>
      <w:i/>
      <w:color w:val="8F5902"/>
      <w:w w:val="100"/>
      <w:position w:val="-1"/>
      <w:shd w:val="clear" w:color="auto" w:fill="F8F8F8"/>
      <w:vertAlign w:val="baseline"/>
      <w:cs w:val="0"/>
    </w:rPr>
  </w:style>
  <w:style w:type="character" w:customStyle="1" w:styleId="83">
    <w:name w:val="DocumentationTok"/>
    <w:qFormat/>
    <w:uiPriority w:val="0"/>
    <w:rPr>
      <w:b/>
      <w:i/>
      <w:color w:val="8F5902"/>
      <w:w w:val="100"/>
      <w:position w:val="-1"/>
      <w:shd w:val="clear" w:color="auto" w:fill="F8F8F8"/>
      <w:vertAlign w:val="baseline"/>
      <w:cs w:val="0"/>
    </w:rPr>
  </w:style>
  <w:style w:type="character" w:customStyle="1" w:styleId="84">
    <w:name w:val="AnnotationTok"/>
    <w:qFormat/>
    <w:uiPriority w:val="0"/>
    <w:rPr>
      <w:b/>
      <w:i/>
      <w:color w:val="8F5902"/>
      <w:w w:val="100"/>
      <w:position w:val="-1"/>
      <w:shd w:val="clear" w:color="auto" w:fill="F8F8F8"/>
      <w:vertAlign w:val="baseline"/>
      <w:cs w:val="0"/>
    </w:rPr>
  </w:style>
  <w:style w:type="character" w:customStyle="1" w:styleId="85">
    <w:name w:val="CommentVarTok"/>
    <w:qFormat/>
    <w:uiPriority w:val="0"/>
    <w:rPr>
      <w:b/>
      <w:i/>
      <w:color w:val="8F5902"/>
      <w:w w:val="100"/>
      <w:position w:val="-1"/>
      <w:shd w:val="clear" w:color="auto" w:fill="F8F8F8"/>
      <w:vertAlign w:val="baseline"/>
      <w:cs w:val="0"/>
    </w:rPr>
  </w:style>
  <w:style w:type="character" w:customStyle="1" w:styleId="86">
    <w:name w:val="OtherTok"/>
    <w:qFormat/>
    <w:uiPriority w:val="0"/>
    <w:rPr>
      <w:color w:val="8F5902"/>
      <w:w w:val="100"/>
      <w:position w:val="-1"/>
      <w:shd w:val="clear" w:color="auto" w:fill="F8F8F8"/>
      <w:vertAlign w:val="baseline"/>
      <w:cs w:val="0"/>
    </w:rPr>
  </w:style>
  <w:style w:type="character" w:customStyle="1" w:styleId="87">
    <w:name w:val="FunctionTok"/>
    <w:qFormat/>
    <w:uiPriority w:val="0"/>
    <w:rPr>
      <w:color w:val="000000"/>
      <w:w w:val="100"/>
      <w:position w:val="-1"/>
      <w:shd w:val="clear" w:color="auto" w:fill="F8F8F8"/>
      <w:vertAlign w:val="baseline"/>
      <w:cs w:val="0"/>
    </w:rPr>
  </w:style>
  <w:style w:type="character" w:customStyle="1" w:styleId="88">
    <w:name w:val="VariableTok"/>
    <w:qFormat/>
    <w:uiPriority w:val="0"/>
    <w:rPr>
      <w:color w:val="000000"/>
      <w:w w:val="100"/>
      <w:position w:val="-1"/>
      <w:shd w:val="clear" w:color="auto" w:fill="F8F8F8"/>
      <w:vertAlign w:val="baseline"/>
      <w:cs w:val="0"/>
    </w:rPr>
  </w:style>
  <w:style w:type="character" w:customStyle="1" w:styleId="89">
    <w:name w:val="ControlFlowTok"/>
    <w:qFormat/>
    <w:uiPriority w:val="0"/>
    <w:rPr>
      <w:b/>
      <w:color w:val="204A87"/>
      <w:w w:val="100"/>
      <w:position w:val="-1"/>
      <w:shd w:val="clear" w:color="auto" w:fill="F8F8F8"/>
      <w:vertAlign w:val="baseline"/>
      <w:cs w:val="0"/>
    </w:rPr>
  </w:style>
  <w:style w:type="character" w:customStyle="1" w:styleId="90">
    <w:name w:val="OperatorTok"/>
    <w:qFormat/>
    <w:uiPriority w:val="0"/>
    <w:rPr>
      <w:b/>
      <w:color w:val="CE5C00"/>
      <w:w w:val="100"/>
      <w:position w:val="-1"/>
      <w:shd w:val="clear" w:color="auto" w:fill="F8F8F8"/>
      <w:vertAlign w:val="baseline"/>
      <w:cs w:val="0"/>
    </w:rPr>
  </w:style>
  <w:style w:type="character" w:customStyle="1" w:styleId="91">
    <w:name w:val="BuiltInTok"/>
    <w:qFormat/>
    <w:uiPriority w:val="0"/>
    <w:rPr>
      <w:w w:val="100"/>
      <w:position w:val="-1"/>
      <w:shd w:val="clear" w:color="auto" w:fill="F8F8F8"/>
      <w:vertAlign w:val="baseline"/>
      <w:cs w:val="0"/>
    </w:rPr>
  </w:style>
  <w:style w:type="character" w:customStyle="1" w:styleId="92">
    <w:name w:val="ExtensionTok"/>
    <w:qFormat/>
    <w:uiPriority w:val="0"/>
    <w:rPr>
      <w:w w:val="100"/>
      <w:position w:val="-1"/>
      <w:shd w:val="clear" w:color="auto" w:fill="F8F8F8"/>
      <w:vertAlign w:val="baseline"/>
      <w:cs w:val="0"/>
    </w:rPr>
  </w:style>
  <w:style w:type="character" w:customStyle="1" w:styleId="93">
    <w:name w:val="PreprocessorTok"/>
    <w:qFormat/>
    <w:uiPriority w:val="0"/>
    <w:rPr>
      <w:i/>
      <w:color w:val="8F5902"/>
      <w:w w:val="100"/>
      <w:position w:val="-1"/>
      <w:shd w:val="clear" w:color="auto" w:fill="F8F8F8"/>
      <w:vertAlign w:val="baseline"/>
      <w:cs w:val="0"/>
    </w:rPr>
  </w:style>
  <w:style w:type="character" w:customStyle="1" w:styleId="94">
    <w:name w:val="AttributeTok"/>
    <w:qFormat/>
    <w:uiPriority w:val="0"/>
    <w:rPr>
      <w:color w:val="C4A000"/>
      <w:w w:val="100"/>
      <w:position w:val="-1"/>
      <w:shd w:val="clear" w:color="auto" w:fill="F8F8F8"/>
      <w:vertAlign w:val="baseline"/>
      <w:cs w:val="0"/>
    </w:rPr>
  </w:style>
  <w:style w:type="character" w:customStyle="1" w:styleId="95">
    <w:name w:val="RegionMarkerTok"/>
    <w:qFormat/>
    <w:uiPriority w:val="0"/>
    <w:rPr>
      <w:w w:val="100"/>
      <w:position w:val="-1"/>
      <w:shd w:val="clear" w:color="auto" w:fill="F8F8F8"/>
      <w:vertAlign w:val="baseline"/>
      <w:cs w:val="0"/>
    </w:rPr>
  </w:style>
  <w:style w:type="character" w:customStyle="1" w:styleId="96">
    <w:name w:val="InformationTok"/>
    <w:qFormat/>
    <w:uiPriority w:val="0"/>
    <w:rPr>
      <w:b/>
      <w:i/>
      <w:color w:val="8F5902"/>
      <w:w w:val="100"/>
      <w:position w:val="-1"/>
      <w:shd w:val="clear" w:color="auto" w:fill="F8F8F8"/>
      <w:vertAlign w:val="baseline"/>
      <w:cs w:val="0"/>
    </w:rPr>
  </w:style>
  <w:style w:type="character" w:customStyle="1" w:styleId="97">
    <w:name w:val="WarningTok"/>
    <w:qFormat/>
    <w:uiPriority w:val="0"/>
    <w:rPr>
      <w:b/>
      <w:i/>
      <w:color w:val="8F5902"/>
      <w:w w:val="100"/>
      <w:position w:val="-1"/>
      <w:shd w:val="clear" w:color="auto" w:fill="F8F8F8"/>
      <w:vertAlign w:val="baseline"/>
      <w:cs w:val="0"/>
    </w:rPr>
  </w:style>
  <w:style w:type="character" w:customStyle="1" w:styleId="98">
    <w:name w:val="AlertTok"/>
    <w:qFormat/>
    <w:uiPriority w:val="0"/>
    <w:rPr>
      <w:color w:val="EF2929"/>
      <w:w w:val="100"/>
      <w:position w:val="-1"/>
      <w:shd w:val="clear" w:color="auto" w:fill="F8F8F8"/>
      <w:vertAlign w:val="baseline"/>
      <w:cs w:val="0"/>
    </w:rPr>
  </w:style>
  <w:style w:type="character" w:customStyle="1" w:styleId="99">
    <w:name w:val="ErrorTok"/>
    <w:qFormat/>
    <w:uiPriority w:val="0"/>
    <w:rPr>
      <w:b/>
      <w:color w:val="A40000"/>
      <w:w w:val="100"/>
      <w:position w:val="-1"/>
      <w:shd w:val="clear" w:color="auto" w:fill="F8F8F8"/>
      <w:vertAlign w:val="baseline"/>
      <w:cs w:val="0"/>
    </w:rPr>
  </w:style>
  <w:style w:type="character" w:customStyle="1" w:styleId="100">
    <w:name w:val="NormalTok"/>
    <w:qFormat/>
    <w:uiPriority w:val="0"/>
    <w:rPr>
      <w:w w:val="100"/>
      <w:position w:val="-1"/>
      <w:shd w:val="clear" w:color="auto" w:fill="F8F8F8"/>
      <w:vertAlign w:val="baseline"/>
      <w:cs w:val="0"/>
    </w:rPr>
  </w:style>
  <w:style w:type="character" w:customStyle="1" w:styleId="101">
    <w:name w:val="Текст примечания Знак"/>
    <w:qFormat/>
    <w:uiPriority w:val="0"/>
    <w:rPr>
      <w:w w:val="100"/>
      <w:position w:val="-1"/>
      <w:vertAlign w:val="baseline"/>
      <w:cs w:val="0"/>
      <w:lang w:eastAsia="en-US"/>
    </w:rPr>
  </w:style>
  <w:style w:type="character" w:customStyle="1" w:styleId="102">
    <w:name w:val="Тема примечания Знак"/>
    <w:qFormat/>
    <w:uiPriority w:val="0"/>
    <w:rPr>
      <w:b/>
      <w:bCs/>
      <w:w w:val="100"/>
      <w:position w:val="-1"/>
      <w:vertAlign w:val="baseline"/>
      <w:cs w:val="0"/>
      <w:lang w:eastAsia="en-US"/>
    </w:rPr>
  </w:style>
  <w:style w:type="paragraph" w:customStyle="1" w:styleId="103">
    <w:name w:val="Revision"/>
    <w:qFormat/>
    <w:uiPriority w:val="0"/>
    <w:pPr>
      <w:suppressAutoHyphens/>
      <w:spacing w:after="120" w:line="1" w:lineRule="atLeast"/>
      <w:ind w:left="-1" w:leftChars="-1" w:hanging="1" w:hangingChars="1"/>
      <w:jc w:val="both"/>
      <w:textAlignment w:val="top"/>
      <w:outlineLvl w:val="0"/>
    </w:pPr>
    <w:rPr>
      <w:rFonts w:ascii="Times New Roman" w:hAnsi="Times New Roman" w:eastAsia="Times New Roman" w:cs="Times New Roman"/>
      <w:position w:val="-1"/>
      <w:sz w:val="24"/>
      <w:szCs w:val="24"/>
      <w:lang w:val="ru-RU" w:eastAsia="en-US" w:bidi="ar-SA"/>
    </w:rPr>
  </w:style>
  <w:style w:type="table" w:customStyle="1" w:styleId="104">
    <w:name w:val="2"/>
    <w:basedOn w:val="36"/>
    <w:qFormat/>
    <w:uiPriority w:val="0"/>
    <w:tblPr>
      <w:tblCellMar>
        <w:left w:w="108" w:type="dxa"/>
        <w:right w:w="108" w:type="dxa"/>
      </w:tblCellMar>
    </w:tblPr>
  </w:style>
  <w:style w:type="table" w:customStyle="1" w:styleId="105">
    <w:name w:val="1"/>
    <w:basedOn w:val="36"/>
    <w:qFormat/>
    <w:uiPriority w:val="0"/>
    <w:tblPr>
      <w:tblCellMar>
        <w:left w:w="108" w:type="dxa"/>
        <w:right w:w="108" w:type="dxa"/>
      </w:tblCellMar>
    </w:tblPr>
  </w:style>
  <w:style w:type="table" w:customStyle="1" w:styleId="106">
    <w:name w:val="_Style 106"/>
    <w:basedOn w:val="36"/>
    <w:qFormat/>
    <w:uiPriority w:val="0"/>
    <w:tblPr>
      <w:tblCellMar>
        <w:left w:w="108" w:type="dxa"/>
        <w:right w:w="108" w:type="dxa"/>
      </w:tblCellMar>
    </w:tblPr>
  </w:style>
  <w:style w:type="table" w:customStyle="1" w:styleId="107">
    <w:name w:val="_Style 107"/>
    <w:basedOn w:val="36"/>
    <w:qFormat/>
    <w:uiPriority w:val="0"/>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tza6e4x9YZPFMjumvDPvHRDocA==">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</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48</Pages>
  <Words>12926</Words>
  <Characters>73680</Characters>
  <Lines>614</Lines>
  <Paragraphs>172</Paragraphs>
  <TotalTime>2</TotalTime>
  <ScaleCrop>false</ScaleCrop>
  <LinksUpToDate>false</LinksUpToDate>
  <CharactersWithSpaces>86434</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2025-04-10T05:37:00Z</dcterms:created>
  <dc:creator>V. M. Khaitov, A. A. Zaichikova, P. Y. Safonov, M. V. Katolikova, M. V. Ivanov, P. P. Strelkov</dc:creator>
  <cp:lastModifiedBy>google1599737165</cp:lastModifiedBy>
  <dcterms:modified xsi:type="dcterms:W3CDTF">2025-04-23T06:02:22Z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Bibliography_Mytilus_SDM.bib</vt:lpwstr>
  </property>
  <property fmtid="{D5CDD505-2E9C-101B-9397-08002B2CF9AE}" pid="3" name="csl">
    <vt:lpwstr>marine-ecology-progress-series.csl</vt:lpwstr>
  </property>
  <property fmtid="{D5CDD505-2E9C-101B-9397-08002B2CF9AE}" pid="4" name="output">
    <vt:lpwstr/>
  </property>
  <property fmtid="{D5CDD505-2E9C-101B-9397-08002B2CF9AE}" pid="5" name="KSOProductBuildVer">
    <vt:lpwstr>1049-12.2.0.20326</vt:lpwstr>
  </property>
  <property fmtid="{D5CDD505-2E9C-101B-9397-08002B2CF9AE}" pid="6" name="ICV">
    <vt:lpwstr>1BD639906470469D8D98FC9255C59956_13</vt:lpwstr>
  </property>
</Properties>
</file>