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4A1DDB8" w14:textId="6BDE9E1F" w:rsidR="00670B47" w:rsidRPr="00670B47" w:rsidRDefault="007A0300" w:rsidP="00670B47">
      <w:pPr>
        <w:shd w:val="clear" w:color="auto" w:fill="FFFFFF"/>
        <w:ind w:firstLine="320"/>
        <w:jc w:val="left"/>
        <w:rPr>
          <w:rFonts w:ascii="Arial" w:eastAsia="Arial" w:hAnsi="Arial" w:cs="Arial"/>
          <w:color w:val="0A0A0A"/>
          <w:sz w:val="16"/>
          <w:szCs w:val="16"/>
          <w:lang w:val="ru-RU"/>
        </w:rPr>
      </w:pPr>
      <w:r>
        <w:rPr>
          <w:rFonts w:ascii="Arial" w:eastAsia="Arial" w:hAnsi="Arial" w:cs="Arial"/>
          <w:color w:val="262626"/>
          <w:sz w:val="16"/>
          <w:szCs w:val="16"/>
          <w:highlight w:val="white"/>
        </w:rPr>
        <w:br/>
      </w:r>
    </w:p>
    <w:p w14:paraId="00000001" w14:textId="66D2FB14" w:rsidR="004259EE" w:rsidRDefault="007A0300" w:rsidP="00670B47">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Your response letter should list all review comments along with either an explicit description of what changes you have made in response (refer to line numbers in the tracked-changes document whenever possible) or convincing arguments why you disagree with a comment.</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Please make sure to not only answer questions in the response letter but also make appropriate changes in the manuscript text, since other readers would likely have the same questions.</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w:t>
      </w:r>
      <w:r>
        <w:rPr>
          <w:rFonts w:ascii="Arial" w:eastAsia="Arial" w:hAnsi="Arial" w:cs="Arial"/>
          <w:color w:val="0A0A0A"/>
          <w:sz w:val="16"/>
          <w:szCs w:val="16"/>
          <w:highlight w:val="white"/>
        </w:rPr>
        <w:br/>
        <w:t>Contributing Editor comments:</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 xml:space="preserve">I have received three reviews of your manuscript. As you will see from the comments made by the reviewers, there are some serious concerns about your manuscript, which may require major revisions. I agree with the reviewers' assessment, but because of the potential interest of your study, I am recommending major revision. Specifically, this paper was unclear in many places, which made it difficult to get through. There are some issues with the English language, and the </w:t>
      </w:r>
      <w:proofErr w:type="spellStart"/>
      <w:r>
        <w:rPr>
          <w:rFonts w:ascii="Arial" w:eastAsia="Arial" w:hAnsi="Arial" w:cs="Arial"/>
          <w:color w:val="0A0A0A"/>
          <w:sz w:val="16"/>
          <w:szCs w:val="16"/>
          <w:highlight w:val="white"/>
        </w:rPr>
        <w:t>ms</w:t>
      </w:r>
      <w:proofErr w:type="spellEnd"/>
      <w:r>
        <w:rPr>
          <w:rFonts w:ascii="Arial" w:eastAsia="Arial" w:hAnsi="Arial" w:cs="Arial"/>
          <w:color w:val="0A0A0A"/>
          <w:sz w:val="16"/>
          <w:szCs w:val="16"/>
          <w:highlight w:val="white"/>
        </w:rPr>
        <w:t xml:space="preserve"> lacks structure in the Intro and Discussion that develops the general need for this type of work beyond just monitoring mussels in the particular locations studied. In addition, there are methodological aspects that require further clarification. A decision on the acceptability of your manuscript will most likely be made after another round of review.</w:t>
      </w:r>
    </w:p>
    <w:p w14:paraId="00000002" w14:textId="3CF436A1" w:rsidR="004259EE" w:rsidRDefault="004259EE">
      <w:pPr>
        <w:shd w:val="clear" w:color="auto" w:fill="FFFFFF"/>
        <w:ind w:firstLine="320"/>
        <w:jc w:val="left"/>
        <w:rPr>
          <w:rFonts w:ascii="Arial" w:eastAsia="Arial" w:hAnsi="Arial" w:cs="Arial"/>
          <w:color w:val="0A0A0A"/>
          <w:sz w:val="16"/>
          <w:szCs w:val="16"/>
          <w:highlight w:val="white"/>
        </w:rPr>
      </w:pPr>
    </w:p>
    <w:p w14:paraId="6C93E251" w14:textId="77777777" w:rsidR="00670B47" w:rsidRPr="00670B47" w:rsidRDefault="00670B47" w:rsidP="00670B47">
      <w:pPr>
        <w:shd w:val="clear" w:color="auto" w:fill="FFFFFF"/>
        <w:ind w:firstLine="320"/>
        <w:jc w:val="left"/>
        <w:rPr>
          <w:rFonts w:ascii="Arial" w:eastAsia="Arial" w:hAnsi="Arial" w:cs="Arial"/>
          <w:color w:val="0A0A0A"/>
          <w:sz w:val="16"/>
          <w:szCs w:val="16"/>
          <w:highlight w:val="cyan"/>
        </w:rPr>
      </w:pPr>
      <w:r w:rsidRPr="00670B47">
        <w:rPr>
          <w:rFonts w:ascii="Arial" w:eastAsia="Arial" w:hAnsi="Arial" w:cs="Arial"/>
          <w:color w:val="0A0A0A"/>
          <w:sz w:val="16"/>
          <w:szCs w:val="16"/>
          <w:highlight w:val="cyan"/>
        </w:rPr>
        <w:t>Dear Editor!</w:t>
      </w:r>
    </w:p>
    <w:p w14:paraId="005E31F2" w14:textId="77777777" w:rsidR="00670B47" w:rsidRPr="00670B47" w:rsidRDefault="00670B47" w:rsidP="00670B47">
      <w:pPr>
        <w:shd w:val="clear" w:color="auto" w:fill="FFFFFF"/>
        <w:ind w:firstLine="320"/>
        <w:jc w:val="left"/>
        <w:rPr>
          <w:rFonts w:ascii="Arial" w:eastAsia="Arial" w:hAnsi="Arial" w:cs="Arial"/>
          <w:color w:val="0A0A0A"/>
          <w:sz w:val="16"/>
          <w:szCs w:val="16"/>
          <w:highlight w:val="cyan"/>
        </w:rPr>
      </w:pPr>
    </w:p>
    <w:p w14:paraId="38AEAF69" w14:textId="76362183" w:rsidR="00670B47" w:rsidRDefault="00670B47" w:rsidP="00670B47">
      <w:pPr>
        <w:shd w:val="clear" w:color="auto" w:fill="FFFFFF"/>
        <w:ind w:firstLine="320"/>
        <w:jc w:val="left"/>
        <w:rPr>
          <w:rFonts w:ascii="Arial" w:eastAsia="Arial" w:hAnsi="Arial" w:cs="Arial"/>
          <w:color w:val="0A0A0A"/>
          <w:sz w:val="16"/>
          <w:szCs w:val="16"/>
        </w:rPr>
      </w:pPr>
      <w:r w:rsidRPr="00670B47">
        <w:rPr>
          <w:rFonts w:ascii="Arial" w:eastAsia="Arial" w:hAnsi="Arial" w:cs="Arial"/>
          <w:color w:val="0A0A0A"/>
          <w:sz w:val="16"/>
          <w:szCs w:val="16"/>
          <w:highlight w:val="cyan"/>
        </w:rPr>
        <w:t xml:space="preserve">Thank you very much for the </w:t>
      </w:r>
      <w:del w:id="0" w:author="Arcella" w:date="2025-04-15T15:35:00Z">
        <w:r w:rsidRPr="00670B47" w:rsidDel="007557DC">
          <w:rPr>
            <w:rFonts w:ascii="Arial" w:eastAsia="Arial" w:hAnsi="Arial" w:cs="Arial"/>
            <w:color w:val="0A0A0A"/>
            <w:sz w:val="16"/>
            <w:szCs w:val="16"/>
            <w:highlight w:val="cyan"/>
          </w:rPr>
          <w:delText xml:space="preserve">work </w:delText>
        </w:r>
      </w:del>
      <w:del w:id="1" w:author="Arcella" w:date="2025-04-15T15:34:00Z">
        <w:r w:rsidRPr="00670B47" w:rsidDel="007557DC">
          <w:rPr>
            <w:rFonts w:ascii="Arial" w:eastAsia="Arial" w:hAnsi="Arial" w:cs="Arial"/>
            <w:color w:val="0A0A0A"/>
            <w:sz w:val="16"/>
            <w:szCs w:val="16"/>
            <w:highlight w:val="cyan"/>
          </w:rPr>
          <w:delText xml:space="preserve">done </w:delText>
        </w:r>
      </w:del>
      <w:ins w:id="2" w:author="Arcella" w:date="2025-04-15T15:35:00Z">
        <w:r w:rsidR="007557DC">
          <w:rPr>
            <w:rFonts w:ascii="Arial" w:eastAsia="Arial" w:hAnsi="Arial" w:cs="Arial"/>
            <w:color w:val="0A0A0A"/>
            <w:sz w:val="16"/>
            <w:szCs w:val="16"/>
            <w:highlight w:val="cyan"/>
          </w:rPr>
          <w:t xml:space="preserve">assessment of our work </w:t>
        </w:r>
      </w:ins>
      <w:r w:rsidRPr="00670B47">
        <w:rPr>
          <w:rFonts w:ascii="Arial" w:eastAsia="Arial" w:hAnsi="Arial" w:cs="Arial"/>
          <w:color w:val="0A0A0A"/>
          <w:sz w:val="16"/>
          <w:szCs w:val="16"/>
          <w:highlight w:val="cyan"/>
        </w:rPr>
        <w:t>and</w:t>
      </w:r>
      <w:ins w:id="3" w:author="Arcella" w:date="2025-04-15T15:35:00Z">
        <w:r w:rsidR="007557DC">
          <w:rPr>
            <w:rFonts w:ascii="Arial" w:eastAsia="Arial" w:hAnsi="Arial" w:cs="Arial"/>
            <w:color w:val="0A0A0A"/>
            <w:sz w:val="16"/>
            <w:szCs w:val="16"/>
            <w:highlight w:val="cyan"/>
          </w:rPr>
          <w:t xml:space="preserve"> for</w:t>
        </w:r>
      </w:ins>
      <w:r w:rsidRPr="00670B47">
        <w:rPr>
          <w:rFonts w:ascii="Arial" w:eastAsia="Arial" w:hAnsi="Arial" w:cs="Arial"/>
          <w:color w:val="0A0A0A"/>
          <w:sz w:val="16"/>
          <w:szCs w:val="16"/>
          <w:highlight w:val="cyan"/>
        </w:rPr>
        <w:t xml:space="preserve"> </w:t>
      </w:r>
      <w:del w:id="4" w:author="Arcella" w:date="2025-04-15T15:35:00Z">
        <w:r w:rsidRPr="00670B47" w:rsidDel="007557DC">
          <w:rPr>
            <w:rFonts w:ascii="Arial" w:eastAsia="Arial" w:hAnsi="Arial" w:cs="Arial"/>
            <w:color w:val="0A0A0A"/>
            <w:sz w:val="16"/>
            <w:szCs w:val="16"/>
            <w:highlight w:val="cyan"/>
          </w:rPr>
          <w:delText xml:space="preserve">the </w:delText>
        </w:r>
      </w:del>
      <w:r w:rsidRPr="00670B47">
        <w:rPr>
          <w:rFonts w:ascii="Arial" w:eastAsia="Arial" w:hAnsi="Arial" w:cs="Arial"/>
          <w:color w:val="0A0A0A"/>
          <w:sz w:val="16"/>
          <w:szCs w:val="16"/>
          <w:highlight w:val="cyan"/>
        </w:rPr>
        <w:t xml:space="preserve">inviting </w:t>
      </w:r>
      <w:del w:id="5" w:author="Arcella" w:date="2025-04-15T15:35:00Z">
        <w:r w:rsidRPr="00670B47" w:rsidDel="007557DC">
          <w:rPr>
            <w:rFonts w:ascii="Arial" w:eastAsia="Arial" w:hAnsi="Arial" w:cs="Arial"/>
            <w:color w:val="0A0A0A"/>
            <w:sz w:val="16"/>
            <w:szCs w:val="16"/>
            <w:highlight w:val="cyan"/>
          </w:rPr>
          <w:delText xml:space="preserve">of </w:delText>
        </w:r>
      </w:del>
      <w:ins w:id="6" w:author="Arcella" w:date="2025-04-15T15:35:00Z">
        <w:r w:rsidR="007557DC">
          <w:rPr>
            <w:rFonts w:ascii="Arial" w:eastAsia="Arial" w:hAnsi="Arial" w:cs="Arial"/>
            <w:color w:val="0A0A0A"/>
            <w:sz w:val="16"/>
            <w:szCs w:val="16"/>
            <w:highlight w:val="cyan"/>
          </w:rPr>
          <w:t xml:space="preserve">the </w:t>
        </w:r>
      </w:ins>
      <w:r w:rsidRPr="00670B47">
        <w:rPr>
          <w:rFonts w:ascii="Arial" w:eastAsia="Arial" w:hAnsi="Arial" w:cs="Arial"/>
          <w:color w:val="0A0A0A"/>
          <w:sz w:val="16"/>
          <w:szCs w:val="16"/>
          <w:highlight w:val="cyan"/>
        </w:rPr>
        <w:t xml:space="preserve">reviewers who provided valuable advice. We have substantially revised our manuscript. </w:t>
      </w:r>
      <w:del w:id="7" w:author="Arcella" w:date="2025-04-18T10:57:00Z">
        <w:r w:rsidRPr="00670B47" w:rsidDel="00A822C9">
          <w:rPr>
            <w:rFonts w:ascii="Arial" w:eastAsia="Arial" w:hAnsi="Arial" w:cs="Arial"/>
            <w:color w:val="0A0A0A"/>
            <w:sz w:val="16"/>
            <w:szCs w:val="16"/>
            <w:highlight w:val="cyan"/>
          </w:rPr>
          <w:delText>I</w:delText>
        </w:r>
      </w:del>
      <w:del w:id="8" w:author="Arcella" w:date="2025-04-15T15:35:00Z">
        <w:r w:rsidRPr="00670B47" w:rsidDel="007557DC">
          <w:rPr>
            <w:rFonts w:ascii="Arial" w:eastAsia="Arial" w:hAnsi="Arial" w:cs="Arial"/>
            <w:color w:val="0A0A0A"/>
            <w:sz w:val="16"/>
            <w:szCs w:val="16"/>
            <w:highlight w:val="cyan"/>
          </w:rPr>
          <w:delText xml:space="preserve">mportant comments from </w:delText>
        </w:r>
      </w:del>
      <w:ins w:id="9" w:author="Arcella" w:date="2025-04-15T15:35:00Z">
        <w:r w:rsidR="007557DC">
          <w:rPr>
            <w:rFonts w:ascii="Arial" w:eastAsia="Arial" w:hAnsi="Arial" w:cs="Arial"/>
            <w:color w:val="0A0A0A"/>
            <w:sz w:val="16"/>
            <w:szCs w:val="16"/>
            <w:highlight w:val="cyan"/>
          </w:rPr>
          <w:t xml:space="preserve">In order to address </w:t>
        </w:r>
      </w:ins>
      <w:r w:rsidRPr="00670B47">
        <w:rPr>
          <w:rFonts w:ascii="Arial" w:eastAsia="Arial" w:hAnsi="Arial" w:cs="Arial"/>
          <w:color w:val="0A0A0A"/>
          <w:sz w:val="16"/>
          <w:szCs w:val="16"/>
          <w:highlight w:val="cyan"/>
        </w:rPr>
        <w:t>the reviewers</w:t>
      </w:r>
      <w:ins w:id="10" w:author="Arcella" w:date="2025-04-15T15:35:00Z">
        <w:r w:rsidR="007557DC">
          <w:rPr>
            <w:rFonts w:ascii="Arial" w:eastAsia="Arial" w:hAnsi="Arial" w:cs="Arial"/>
            <w:color w:val="0A0A0A"/>
            <w:sz w:val="16"/>
            <w:szCs w:val="16"/>
            <w:highlight w:val="cyan"/>
          </w:rPr>
          <w:t>’ comments, we</w:t>
        </w:r>
      </w:ins>
      <w:r w:rsidRPr="00670B47">
        <w:rPr>
          <w:rFonts w:ascii="Arial" w:eastAsia="Arial" w:hAnsi="Arial" w:cs="Arial"/>
          <w:color w:val="0A0A0A"/>
          <w:sz w:val="16"/>
          <w:szCs w:val="16"/>
          <w:highlight w:val="cyan"/>
        </w:rPr>
        <w:t xml:space="preserve"> </w:t>
      </w:r>
      <w:del w:id="11" w:author="Arcella" w:date="2025-04-15T15:36:00Z">
        <w:r w:rsidRPr="00670B47" w:rsidDel="007557DC">
          <w:rPr>
            <w:rFonts w:ascii="Arial" w:eastAsia="Arial" w:hAnsi="Arial" w:cs="Arial"/>
            <w:color w:val="0A0A0A"/>
            <w:sz w:val="16"/>
            <w:szCs w:val="16"/>
            <w:highlight w:val="cyan"/>
          </w:rPr>
          <w:delText xml:space="preserve">made it necessary to </w:delText>
        </w:r>
      </w:del>
      <w:ins w:id="12" w:author="Arcella" w:date="2025-04-15T15:36:00Z">
        <w:r w:rsidR="007557DC">
          <w:rPr>
            <w:rFonts w:ascii="Arial" w:eastAsia="Arial" w:hAnsi="Arial" w:cs="Arial"/>
            <w:color w:val="0A0A0A"/>
            <w:sz w:val="16"/>
            <w:szCs w:val="16"/>
            <w:highlight w:val="cyan"/>
          </w:rPr>
          <w:t xml:space="preserve">had to </w:t>
        </w:r>
      </w:ins>
      <w:r w:rsidRPr="00670B47">
        <w:rPr>
          <w:rFonts w:ascii="Arial" w:eastAsia="Arial" w:hAnsi="Arial" w:cs="Arial"/>
          <w:color w:val="0A0A0A"/>
          <w:sz w:val="16"/>
          <w:szCs w:val="16"/>
          <w:highlight w:val="cyan"/>
        </w:rPr>
        <w:t xml:space="preserve">add </w:t>
      </w:r>
      <w:ins w:id="13" w:author="Arcella" w:date="2025-04-15T15:36:00Z">
        <w:r w:rsidR="007557DC">
          <w:rPr>
            <w:rFonts w:ascii="Arial" w:eastAsia="Arial" w:hAnsi="Arial" w:cs="Arial"/>
            <w:color w:val="0A0A0A"/>
            <w:sz w:val="16"/>
            <w:szCs w:val="16"/>
            <w:highlight w:val="cyan"/>
          </w:rPr>
          <w:t xml:space="preserve">some </w:t>
        </w:r>
      </w:ins>
      <w:r w:rsidRPr="00670B47">
        <w:rPr>
          <w:rFonts w:ascii="Arial" w:eastAsia="Arial" w:hAnsi="Arial" w:cs="Arial"/>
          <w:color w:val="0A0A0A"/>
          <w:sz w:val="16"/>
          <w:szCs w:val="16"/>
          <w:highlight w:val="cyan"/>
        </w:rPr>
        <w:t>new data and</w:t>
      </w:r>
      <w:ins w:id="14" w:author="Arcella" w:date="2025-04-15T15:36:00Z">
        <w:r w:rsidR="007557DC">
          <w:rPr>
            <w:rFonts w:ascii="Arial" w:eastAsia="Arial" w:hAnsi="Arial" w:cs="Arial"/>
            <w:color w:val="0A0A0A"/>
            <w:sz w:val="16"/>
            <w:szCs w:val="16"/>
            <w:highlight w:val="cyan"/>
          </w:rPr>
          <w:t xml:space="preserve"> perform some new</w:t>
        </w:r>
      </w:ins>
      <w:r w:rsidRPr="00670B47">
        <w:rPr>
          <w:rFonts w:ascii="Arial" w:eastAsia="Arial" w:hAnsi="Arial" w:cs="Arial"/>
          <w:color w:val="0A0A0A"/>
          <w:sz w:val="16"/>
          <w:szCs w:val="16"/>
          <w:highlight w:val="cyan"/>
        </w:rPr>
        <w:t xml:space="preserve"> analyses</w:t>
      </w:r>
      <w:del w:id="15" w:author="Arcella" w:date="2025-04-15T15:36:00Z">
        <w:r w:rsidRPr="00670B47" w:rsidDel="007557DC">
          <w:rPr>
            <w:rFonts w:ascii="Arial" w:eastAsia="Arial" w:hAnsi="Arial" w:cs="Arial"/>
            <w:color w:val="0A0A0A"/>
            <w:sz w:val="16"/>
            <w:szCs w:val="16"/>
            <w:highlight w:val="cyan"/>
          </w:rPr>
          <w:delText>,</w:delText>
        </w:r>
      </w:del>
      <w:ins w:id="16" w:author="Arcella" w:date="2025-04-15T15:36:00Z">
        <w:r w:rsidR="007557DC">
          <w:rPr>
            <w:rFonts w:ascii="Arial" w:eastAsia="Arial" w:hAnsi="Arial" w:cs="Arial"/>
            <w:color w:val="0A0A0A"/>
            <w:sz w:val="16"/>
            <w:szCs w:val="16"/>
            <w:highlight w:val="cyan"/>
          </w:rPr>
          <w:t>.</w:t>
        </w:r>
      </w:ins>
      <w:r w:rsidRPr="00670B47">
        <w:rPr>
          <w:rFonts w:ascii="Arial" w:eastAsia="Arial" w:hAnsi="Arial" w:cs="Arial"/>
          <w:color w:val="0A0A0A"/>
          <w:sz w:val="16"/>
          <w:szCs w:val="16"/>
          <w:highlight w:val="cyan"/>
        </w:rPr>
        <w:t xml:space="preserve"> </w:t>
      </w:r>
      <w:del w:id="17" w:author="Arcella" w:date="2025-04-15T15:36:00Z">
        <w:r w:rsidRPr="00670B47" w:rsidDel="007557DC">
          <w:rPr>
            <w:rFonts w:ascii="Arial" w:eastAsia="Arial" w:hAnsi="Arial" w:cs="Arial"/>
            <w:color w:val="0A0A0A"/>
            <w:sz w:val="16"/>
            <w:szCs w:val="16"/>
            <w:highlight w:val="cyan"/>
          </w:rPr>
          <w:delText xml:space="preserve">but </w:delText>
        </w:r>
      </w:del>
      <w:del w:id="18" w:author="Arcella" w:date="2025-04-15T15:37:00Z">
        <w:r w:rsidRPr="00670B47" w:rsidDel="007557DC">
          <w:rPr>
            <w:rFonts w:ascii="Arial" w:eastAsia="Arial" w:hAnsi="Arial" w:cs="Arial"/>
            <w:color w:val="0A0A0A"/>
            <w:sz w:val="16"/>
            <w:szCs w:val="16"/>
            <w:highlight w:val="cyan"/>
          </w:rPr>
          <w:delText xml:space="preserve">we have tried to keep </w:delText>
        </w:r>
      </w:del>
      <w:ins w:id="19" w:author="Arcella" w:date="2025-04-15T15:38:00Z">
        <w:r w:rsidR="007557DC">
          <w:rPr>
            <w:rFonts w:ascii="Arial" w:eastAsia="Arial" w:hAnsi="Arial" w:cs="Arial"/>
            <w:color w:val="0A0A0A"/>
            <w:sz w:val="16"/>
            <w:szCs w:val="16"/>
            <w:highlight w:val="cyan"/>
          </w:rPr>
          <w:t>To compensate for the</w:t>
        </w:r>
      </w:ins>
      <w:ins w:id="20" w:author="Arcella" w:date="2025-04-18T10:57:00Z">
        <w:r w:rsidR="00A822C9">
          <w:rPr>
            <w:rFonts w:ascii="Arial" w:eastAsia="Arial" w:hAnsi="Arial" w:cs="Arial"/>
            <w:color w:val="0A0A0A"/>
            <w:sz w:val="16"/>
            <w:szCs w:val="16"/>
            <w:highlight w:val="cyan"/>
          </w:rPr>
          <w:t>se</w:t>
        </w:r>
      </w:ins>
      <w:ins w:id="21" w:author="Arcella" w:date="2025-04-15T15:38:00Z">
        <w:r w:rsidR="007557DC">
          <w:rPr>
            <w:rFonts w:ascii="Arial" w:eastAsia="Arial" w:hAnsi="Arial" w:cs="Arial"/>
            <w:color w:val="0A0A0A"/>
            <w:sz w:val="16"/>
            <w:szCs w:val="16"/>
            <w:highlight w:val="cyan"/>
          </w:rPr>
          <w:t xml:space="preserve"> additions, we have shortened the </w:t>
        </w:r>
      </w:ins>
      <w:ins w:id="22" w:author="Arcella" w:date="2025-04-18T10:57:00Z">
        <w:r w:rsidR="00A822C9">
          <w:rPr>
            <w:rFonts w:ascii="Arial" w:eastAsia="Arial" w:hAnsi="Arial" w:cs="Arial"/>
            <w:color w:val="0A0A0A"/>
            <w:sz w:val="16"/>
            <w:szCs w:val="16"/>
            <w:highlight w:val="cyan"/>
          </w:rPr>
          <w:t xml:space="preserve">other </w:t>
        </w:r>
      </w:ins>
      <w:ins w:id="23" w:author="Arcella" w:date="2025-04-15T15:38:00Z">
        <w:r w:rsidR="007557DC">
          <w:rPr>
            <w:rFonts w:ascii="Arial" w:eastAsia="Arial" w:hAnsi="Arial" w:cs="Arial"/>
            <w:color w:val="0A0A0A"/>
            <w:sz w:val="16"/>
            <w:szCs w:val="16"/>
            <w:highlight w:val="cyan"/>
          </w:rPr>
          <w:t xml:space="preserve">text, </w:t>
        </w:r>
      </w:ins>
      <w:ins w:id="24" w:author="Arcella" w:date="2025-04-18T10:57:00Z">
        <w:r w:rsidR="00A822C9">
          <w:rPr>
            <w:rFonts w:ascii="Arial" w:eastAsia="Arial" w:hAnsi="Arial" w:cs="Arial"/>
            <w:color w:val="0A0A0A"/>
            <w:sz w:val="16"/>
            <w:szCs w:val="16"/>
            <w:highlight w:val="cyan"/>
          </w:rPr>
          <w:t xml:space="preserve">so that </w:t>
        </w:r>
      </w:ins>
      <w:r w:rsidRPr="00670B47">
        <w:rPr>
          <w:rFonts w:ascii="Arial" w:eastAsia="Arial" w:hAnsi="Arial" w:cs="Arial"/>
          <w:color w:val="0A0A0A"/>
          <w:sz w:val="16"/>
          <w:szCs w:val="16"/>
          <w:highlight w:val="cyan"/>
        </w:rPr>
        <w:t xml:space="preserve">the </w:t>
      </w:r>
      <w:ins w:id="25" w:author="Arcella" w:date="2025-04-15T15:38:00Z">
        <w:r w:rsidR="007557DC">
          <w:rPr>
            <w:rFonts w:ascii="Arial" w:eastAsia="Arial" w:hAnsi="Arial" w:cs="Arial"/>
            <w:color w:val="0A0A0A"/>
            <w:sz w:val="16"/>
            <w:szCs w:val="16"/>
            <w:highlight w:val="cyan"/>
          </w:rPr>
          <w:t xml:space="preserve">new </w:t>
        </w:r>
      </w:ins>
      <w:r w:rsidRPr="00670B47">
        <w:rPr>
          <w:rFonts w:ascii="Arial" w:eastAsia="Arial" w:hAnsi="Arial" w:cs="Arial"/>
          <w:color w:val="0A0A0A"/>
          <w:sz w:val="16"/>
          <w:szCs w:val="16"/>
          <w:highlight w:val="cyan"/>
        </w:rPr>
        <w:t xml:space="preserve">manuscript </w:t>
      </w:r>
      <w:ins w:id="26" w:author="Arcella" w:date="2025-04-15T15:38:00Z">
        <w:r w:rsidR="007557DC">
          <w:rPr>
            <w:rFonts w:ascii="Arial" w:eastAsia="Arial" w:hAnsi="Arial" w:cs="Arial"/>
            <w:color w:val="0A0A0A"/>
            <w:sz w:val="16"/>
            <w:szCs w:val="16"/>
            <w:highlight w:val="cyan"/>
          </w:rPr>
          <w:t xml:space="preserve">has </w:t>
        </w:r>
      </w:ins>
      <w:r w:rsidRPr="00670B47">
        <w:rPr>
          <w:rFonts w:ascii="Arial" w:eastAsia="Arial" w:hAnsi="Arial" w:cs="Arial"/>
          <w:color w:val="0A0A0A"/>
          <w:sz w:val="16"/>
          <w:szCs w:val="16"/>
          <w:highlight w:val="cyan"/>
        </w:rPr>
        <w:t xml:space="preserve">approximately the same length as the </w:t>
      </w:r>
      <w:del w:id="27" w:author="Arcella" w:date="2025-04-15T15:38:00Z">
        <w:r w:rsidRPr="00670B47" w:rsidDel="007557DC">
          <w:rPr>
            <w:rFonts w:ascii="Arial" w:eastAsia="Arial" w:hAnsi="Arial" w:cs="Arial"/>
            <w:color w:val="0A0A0A"/>
            <w:sz w:val="16"/>
            <w:szCs w:val="16"/>
            <w:highlight w:val="cyan"/>
          </w:rPr>
          <w:delText xml:space="preserve">original </w:delText>
        </w:r>
      </w:del>
      <w:ins w:id="28" w:author="Arcella" w:date="2025-04-15T15:38:00Z">
        <w:r w:rsidR="007557DC">
          <w:rPr>
            <w:rFonts w:ascii="Arial" w:eastAsia="Arial" w:hAnsi="Arial" w:cs="Arial"/>
            <w:color w:val="0A0A0A"/>
            <w:sz w:val="16"/>
            <w:szCs w:val="16"/>
            <w:highlight w:val="cyan"/>
          </w:rPr>
          <w:t xml:space="preserve">first </w:t>
        </w:r>
      </w:ins>
      <w:r w:rsidRPr="00670B47">
        <w:rPr>
          <w:rFonts w:ascii="Arial" w:eastAsia="Arial" w:hAnsi="Arial" w:cs="Arial"/>
          <w:color w:val="0A0A0A"/>
          <w:sz w:val="16"/>
          <w:szCs w:val="16"/>
          <w:highlight w:val="cyan"/>
        </w:rPr>
        <w:t>version</w:t>
      </w:r>
      <w:del w:id="29" w:author="Arcella" w:date="2025-04-15T15:36:00Z">
        <w:r w:rsidRPr="00670B47" w:rsidDel="007557DC">
          <w:rPr>
            <w:rFonts w:ascii="Arial" w:eastAsia="Arial" w:hAnsi="Arial" w:cs="Arial"/>
            <w:color w:val="0A0A0A"/>
            <w:sz w:val="16"/>
            <w:szCs w:val="16"/>
            <w:highlight w:val="cyan"/>
          </w:rPr>
          <w:delText xml:space="preserve"> of the article</w:delText>
        </w:r>
      </w:del>
      <w:r w:rsidRPr="00670B47">
        <w:rPr>
          <w:rFonts w:ascii="Arial" w:eastAsia="Arial" w:hAnsi="Arial" w:cs="Arial"/>
          <w:color w:val="0A0A0A"/>
          <w:sz w:val="16"/>
          <w:szCs w:val="16"/>
          <w:highlight w:val="cyan"/>
        </w:rPr>
        <w:t>.</w:t>
      </w:r>
    </w:p>
    <w:p w14:paraId="39567CFF" w14:textId="45D253DF" w:rsidR="00670B47" w:rsidRDefault="007557DC" w:rsidP="00670B47">
      <w:pPr>
        <w:shd w:val="clear" w:color="auto" w:fill="FFFFFF"/>
        <w:ind w:firstLine="320"/>
        <w:jc w:val="left"/>
        <w:rPr>
          <w:rFonts w:ascii="Arial" w:eastAsia="Arial" w:hAnsi="Arial" w:cs="Arial"/>
          <w:color w:val="0A0A0A"/>
          <w:sz w:val="16"/>
          <w:szCs w:val="16"/>
        </w:rPr>
      </w:pPr>
      <w:ins w:id="30" w:author="Arcella" w:date="2025-04-15T15:37:00Z">
        <w:r>
          <w:rPr>
            <w:rFonts w:ascii="Arial" w:eastAsia="Arial" w:hAnsi="Arial" w:cs="Arial"/>
            <w:color w:val="0A0A0A"/>
            <w:sz w:val="16"/>
            <w:szCs w:val="16"/>
            <w:highlight w:val="cyan"/>
          </w:rPr>
          <w:t xml:space="preserve">Below </w:t>
        </w:r>
      </w:ins>
      <w:del w:id="31" w:author="Arcella" w:date="2025-04-15T15:37:00Z">
        <w:r w:rsidR="00670B47" w:rsidRPr="00670B47" w:rsidDel="007557DC">
          <w:rPr>
            <w:rFonts w:ascii="Arial" w:eastAsia="Arial" w:hAnsi="Arial" w:cs="Arial"/>
            <w:color w:val="0A0A0A"/>
            <w:sz w:val="16"/>
            <w:szCs w:val="16"/>
            <w:highlight w:val="cyan"/>
          </w:rPr>
          <w:delText>W</w:delText>
        </w:r>
      </w:del>
      <w:ins w:id="32" w:author="Arcella" w:date="2025-04-15T15:37:00Z">
        <w:r>
          <w:rPr>
            <w:rFonts w:ascii="Arial" w:eastAsia="Arial" w:hAnsi="Arial" w:cs="Arial"/>
            <w:color w:val="0A0A0A"/>
            <w:sz w:val="16"/>
            <w:szCs w:val="16"/>
            <w:highlight w:val="cyan"/>
          </w:rPr>
          <w:t>w</w:t>
        </w:r>
      </w:ins>
      <w:r w:rsidR="00670B47" w:rsidRPr="00670B47">
        <w:rPr>
          <w:rFonts w:ascii="Arial" w:eastAsia="Arial" w:hAnsi="Arial" w:cs="Arial"/>
          <w:color w:val="0A0A0A"/>
          <w:sz w:val="16"/>
          <w:szCs w:val="16"/>
          <w:highlight w:val="cyan"/>
        </w:rPr>
        <w:t>e provide the responses to the reviewers</w:t>
      </w:r>
      <w:del w:id="33" w:author="Arcella" w:date="2025-04-15T15:37:00Z">
        <w:r w:rsidR="00670B47" w:rsidRPr="00670B47" w:rsidDel="007557DC">
          <w:rPr>
            <w:rFonts w:ascii="Arial" w:eastAsia="Arial" w:hAnsi="Arial" w:cs="Arial"/>
            <w:color w:val="0A0A0A"/>
            <w:sz w:val="16"/>
            <w:szCs w:val="16"/>
            <w:highlight w:val="cyan"/>
          </w:rPr>
          <w:delText xml:space="preserve"> below</w:delText>
        </w:r>
      </w:del>
      <w:r w:rsidR="00670B47" w:rsidRPr="00670B47">
        <w:rPr>
          <w:rFonts w:ascii="Arial" w:eastAsia="Arial" w:hAnsi="Arial" w:cs="Arial"/>
          <w:color w:val="0A0A0A"/>
          <w:sz w:val="16"/>
          <w:szCs w:val="16"/>
          <w:highlight w:val="cyan"/>
        </w:rPr>
        <w:t>. References in parentheses are to lines in the text with labeled changes.</w:t>
      </w:r>
      <w:r w:rsidR="00670B47" w:rsidRPr="00670B47">
        <w:rPr>
          <w:rFonts w:ascii="Arial" w:eastAsia="Arial" w:hAnsi="Arial" w:cs="Arial"/>
          <w:color w:val="0A0A0A"/>
          <w:sz w:val="16"/>
          <w:szCs w:val="16"/>
        </w:rPr>
        <w:t xml:space="preserve">  </w:t>
      </w:r>
    </w:p>
    <w:p w14:paraId="208C2637" w14:textId="77777777" w:rsidR="00670B47" w:rsidRPr="00670B47" w:rsidRDefault="00670B47" w:rsidP="00670B47">
      <w:pPr>
        <w:shd w:val="clear" w:color="auto" w:fill="FFFFFF"/>
        <w:ind w:firstLine="320"/>
        <w:jc w:val="left"/>
        <w:rPr>
          <w:rFonts w:ascii="Arial" w:eastAsia="Arial" w:hAnsi="Arial" w:cs="Arial"/>
          <w:color w:val="0A0A0A"/>
          <w:sz w:val="16"/>
          <w:szCs w:val="16"/>
        </w:rPr>
      </w:pPr>
    </w:p>
    <w:p w14:paraId="51DB6813" w14:textId="77777777" w:rsidR="00670B47" w:rsidRDefault="00670B47" w:rsidP="00670B47">
      <w:pPr>
        <w:shd w:val="clear" w:color="auto" w:fill="FFFFFF"/>
        <w:ind w:firstLineChars="0" w:firstLine="0"/>
        <w:jc w:val="left"/>
        <w:rPr>
          <w:rFonts w:ascii="Arial" w:eastAsia="Arial" w:hAnsi="Arial" w:cs="Arial"/>
          <w:color w:val="0A0A0A"/>
          <w:sz w:val="16"/>
          <w:szCs w:val="16"/>
          <w:highlight w:val="white"/>
        </w:rPr>
      </w:pPr>
    </w:p>
    <w:p w14:paraId="1DB4786E" w14:textId="77777777" w:rsidR="00670B47" w:rsidRDefault="00670B47" w:rsidP="00670B47">
      <w:pPr>
        <w:shd w:val="clear" w:color="auto" w:fill="FFFFFF"/>
        <w:ind w:firstLineChars="0" w:firstLine="0"/>
        <w:jc w:val="left"/>
        <w:rPr>
          <w:rFonts w:ascii="Arial" w:eastAsia="Arial" w:hAnsi="Arial" w:cs="Arial"/>
          <w:color w:val="0A0A0A"/>
          <w:sz w:val="16"/>
          <w:szCs w:val="16"/>
          <w:highlight w:val="white"/>
        </w:rPr>
      </w:pPr>
    </w:p>
    <w:p w14:paraId="57900DC3" w14:textId="69347D36" w:rsidR="00670B47" w:rsidRPr="00C578A0" w:rsidRDefault="00670B47" w:rsidP="00670B47">
      <w:pPr>
        <w:shd w:val="clear" w:color="auto" w:fill="FFFFFF"/>
        <w:ind w:firstLineChars="0" w:firstLine="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 xml:space="preserve">Reviewer </w:t>
      </w:r>
      <w:r w:rsidRPr="00C578A0">
        <w:rPr>
          <w:rFonts w:ascii="Arial" w:eastAsia="Arial" w:hAnsi="Arial" w:cs="Arial"/>
          <w:color w:val="0A0A0A"/>
          <w:sz w:val="16"/>
          <w:szCs w:val="16"/>
          <w:highlight w:val="white"/>
        </w:rPr>
        <w:t>1</w:t>
      </w:r>
      <w:r w:rsidR="007A0300">
        <w:rPr>
          <w:rFonts w:ascii="Arial" w:eastAsia="Arial" w:hAnsi="Arial" w:cs="Arial"/>
          <w:color w:val="0A0A0A"/>
          <w:sz w:val="16"/>
          <w:szCs w:val="16"/>
          <w:highlight w:val="white"/>
        </w:rPr>
        <w:br/>
      </w:r>
      <w:r w:rsidRPr="00C578A0">
        <w:rPr>
          <w:rFonts w:ascii="Arial" w:eastAsia="Arial" w:hAnsi="Arial" w:cs="Arial"/>
          <w:color w:val="0A0A0A"/>
          <w:sz w:val="16"/>
          <w:szCs w:val="16"/>
          <w:highlight w:val="white"/>
        </w:rPr>
        <w:t>------------------------------</w:t>
      </w:r>
    </w:p>
    <w:p w14:paraId="00000005" w14:textId="2F7CD872"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Major concern.</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For the insights gained from the manuscript I feel the reader must do too much work to make sense of the outcomes. To make things worse, there are several incorrect references to figures etc (outlined below, in minor concerns below).</w:t>
      </w:r>
      <w:r>
        <w:rPr>
          <w:rFonts w:ascii="Arial" w:eastAsia="Arial" w:hAnsi="Arial" w:cs="Arial"/>
          <w:color w:val="0A0A0A"/>
          <w:sz w:val="16"/>
          <w:szCs w:val="16"/>
          <w:highlight w:val="white"/>
        </w:rPr>
        <w:br/>
      </w:r>
    </w:p>
    <w:p w14:paraId="00000007"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5C967F40" w14:textId="1B1FCF90" w:rsidR="00D75EED" w:rsidRDefault="007A0300" w:rsidP="00D75EED">
      <w:pPr>
        <w:shd w:val="clear" w:color="auto" w:fill="FFFFFF"/>
        <w:ind w:firstLine="320"/>
        <w:jc w:val="left"/>
        <w:rPr>
          <w:rFonts w:ascii="Arial" w:eastAsia="Arial" w:hAnsi="Arial" w:cs="Arial"/>
          <w:color w:val="0A0A0A"/>
          <w:sz w:val="16"/>
          <w:szCs w:val="16"/>
        </w:rPr>
      </w:pPr>
      <w:del w:id="34" w:author="Arcella" w:date="2025-04-15T15:39:00Z">
        <w:r w:rsidDel="007557DC">
          <w:rPr>
            <w:rFonts w:ascii="Arial" w:eastAsia="Arial" w:hAnsi="Arial" w:cs="Arial"/>
            <w:color w:val="0A0A0A"/>
            <w:sz w:val="16"/>
            <w:szCs w:val="16"/>
            <w:highlight w:val="cyan"/>
          </w:rPr>
          <w:delText>We have corrected the references to figures, t</w:delText>
        </w:r>
      </w:del>
      <w:ins w:id="35" w:author="Arcella" w:date="2025-04-15T15:39:00Z">
        <w:r w:rsidR="007557DC">
          <w:rPr>
            <w:rFonts w:ascii="Arial" w:eastAsia="Arial" w:hAnsi="Arial" w:cs="Arial"/>
            <w:color w:val="0A0A0A"/>
            <w:sz w:val="16"/>
            <w:szCs w:val="16"/>
            <w:highlight w:val="cyan"/>
          </w:rPr>
          <w:t>T</w:t>
        </w:r>
      </w:ins>
      <w:r>
        <w:rPr>
          <w:rFonts w:ascii="Arial" w:eastAsia="Arial" w:hAnsi="Arial" w:cs="Arial"/>
          <w:color w:val="0A0A0A"/>
          <w:sz w:val="16"/>
          <w:szCs w:val="16"/>
          <w:highlight w:val="cyan"/>
        </w:rPr>
        <w:t>hank you for pointing this out.</w:t>
      </w:r>
      <w:ins w:id="36" w:author="Arcella" w:date="2025-04-15T15:39:00Z">
        <w:r w:rsidR="007557DC">
          <w:rPr>
            <w:rFonts w:ascii="Arial" w:eastAsia="Arial" w:hAnsi="Arial" w:cs="Arial"/>
            <w:color w:val="0A0A0A"/>
            <w:sz w:val="16"/>
            <w:szCs w:val="16"/>
            <w:highlight w:val="cyan"/>
          </w:rPr>
          <w:t xml:space="preserve"> We have corrected the references to figures. </w:t>
        </w:r>
      </w:ins>
      <w:r w:rsidR="00D75EED" w:rsidRPr="00D75EED">
        <w:rPr>
          <w:rFonts w:ascii="Arial" w:eastAsia="Arial" w:hAnsi="Arial" w:cs="Arial"/>
          <w:color w:val="0A0A0A"/>
          <w:sz w:val="16"/>
          <w:szCs w:val="16"/>
          <w:highlight w:val="yellow"/>
        </w:rPr>
        <w:t>References in parentheses are to lines in the</w:t>
      </w:r>
      <w:r w:rsidR="00D75EED">
        <w:rPr>
          <w:rFonts w:ascii="Arial" w:eastAsia="Arial" w:hAnsi="Arial" w:cs="Arial"/>
          <w:color w:val="0A0A0A"/>
          <w:sz w:val="16"/>
          <w:szCs w:val="16"/>
          <w:highlight w:val="yellow"/>
        </w:rPr>
        <w:t xml:space="preserve"> </w:t>
      </w:r>
      <w:r w:rsidR="00D75EED" w:rsidRPr="00D75EED">
        <w:rPr>
          <w:rFonts w:ascii="Arial" w:eastAsia="Arial" w:hAnsi="Arial" w:cs="Arial"/>
          <w:b/>
          <w:bCs/>
          <w:color w:val="0A0A0A"/>
          <w:sz w:val="16"/>
          <w:szCs w:val="16"/>
          <w:highlight w:val="yellow"/>
        </w:rPr>
        <w:t xml:space="preserve">pdf-file </w:t>
      </w:r>
      <w:r w:rsidR="00D75EED" w:rsidRPr="00D75EED">
        <w:rPr>
          <w:rFonts w:ascii="Arial" w:eastAsia="Arial" w:hAnsi="Arial" w:cs="Arial"/>
          <w:b/>
          <w:bCs/>
          <w:color w:val="0A0A0A"/>
          <w:sz w:val="16"/>
          <w:szCs w:val="16"/>
          <w:highlight w:val="yellow"/>
        </w:rPr>
        <w:t>with labeled changes</w:t>
      </w:r>
      <w:r w:rsidR="00D75EED" w:rsidRPr="00D75EED">
        <w:rPr>
          <w:rFonts w:ascii="Arial" w:eastAsia="Arial" w:hAnsi="Arial" w:cs="Arial"/>
          <w:color w:val="0A0A0A"/>
          <w:sz w:val="16"/>
          <w:szCs w:val="16"/>
          <w:highlight w:val="yellow"/>
        </w:rPr>
        <w:t>.</w:t>
      </w:r>
      <w:r w:rsidR="00D75EED" w:rsidRPr="00670B47">
        <w:rPr>
          <w:rFonts w:ascii="Arial" w:eastAsia="Arial" w:hAnsi="Arial" w:cs="Arial"/>
          <w:color w:val="0A0A0A"/>
          <w:sz w:val="16"/>
          <w:szCs w:val="16"/>
        </w:rPr>
        <w:t xml:space="preserve">  </w:t>
      </w:r>
    </w:p>
    <w:p w14:paraId="00000008" w14:textId="149C9FC8"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 </w:t>
      </w:r>
    </w:p>
    <w:p w14:paraId="00000009"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Several of the parameters are not accurate measurements of environmental factors:</w:t>
      </w:r>
      <w:r>
        <w:rPr>
          <w:rFonts w:ascii="Arial" w:eastAsia="Arial" w:hAnsi="Arial" w:cs="Arial"/>
          <w:color w:val="0A0A0A"/>
          <w:sz w:val="16"/>
          <w:szCs w:val="16"/>
          <w:highlight w:val="white"/>
        </w:rPr>
        <w:br/>
        <w:t>- Salinity was measured at low tide, and may not represent the salinity experienced by intertidal mussels. (The authors acknowledge this, but do not have a solution.)</w:t>
      </w:r>
    </w:p>
    <w:p w14:paraId="0000000A"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0D" w14:textId="77777777" w:rsidR="004259EE" w:rsidRDefault="004259EE" w:rsidP="00670B47">
      <w:pPr>
        <w:shd w:val="clear" w:color="auto" w:fill="FFFFFF"/>
        <w:ind w:firstLineChars="0" w:firstLine="0"/>
        <w:jc w:val="left"/>
        <w:rPr>
          <w:rFonts w:ascii="Arial" w:eastAsia="Arial" w:hAnsi="Arial" w:cs="Arial"/>
          <w:color w:val="0A0A0A"/>
          <w:sz w:val="16"/>
          <w:szCs w:val="16"/>
          <w:highlight w:val="white"/>
        </w:rPr>
      </w:pPr>
    </w:p>
    <w:p w14:paraId="0000000E" w14:textId="2558AEB0" w:rsidR="004259EE" w:rsidRDefault="00375C5B">
      <w:pPr>
        <w:shd w:val="clear" w:color="auto" w:fill="FFFFFF"/>
        <w:ind w:firstLine="320"/>
        <w:jc w:val="left"/>
        <w:rPr>
          <w:ins w:id="37" w:author="Arcella" w:date="2025-04-15T15:54:00Z"/>
          <w:rFonts w:ascii="Arial" w:eastAsia="Arial" w:hAnsi="Arial" w:cs="Arial"/>
          <w:color w:val="0A0A0A"/>
          <w:sz w:val="16"/>
          <w:szCs w:val="16"/>
          <w:highlight w:val="cyan"/>
        </w:rPr>
      </w:pPr>
      <w:ins w:id="38" w:author="Arcella" w:date="2025-04-15T16:01:00Z">
        <w:r>
          <w:rPr>
            <w:rFonts w:ascii="Arial" w:eastAsia="Arial" w:hAnsi="Arial" w:cs="Arial"/>
            <w:color w:val="0A0A0A"/>
            <w:sz w:val="16"/>
            <w:szCs w:val="16"/>
            <w:highlight w:val="cyan"/>
          </w:rPr>
          <w:t>I</w:t>
        </w:r>
      </w:ins>
      <w:ins w:id="39" w:author="Arcella" w:date="2025-04-15T15:57:00Z">
        <w:r>
          <w:rPr>
            <w:rFonts w:ascii="Arial" w:eastAsia="Arial" w:hAnsi="Arial" w:cs="Arial"/>
            <w:color w:val="0A0A0A"/>
            <w:sz w:val="16"/>
            <w:szCs w:val="16"/>
            <w:highlight w:val="cyan"/>
          </w:rPr>
          <w:t xml:space="preserve">t is relevant that </w:t>
        </w:r>
      </w:ins>
      <w:r w:rsidR="007A0300">
        <w:rPr>
          <w:rFonts w:ascii="Arial" w:eastAsia="Arial" w:hAnsi="Arial" w:cs="Arial"/>
          <w:color w:val="0A0A0A"/>
          <w:sz w:val="16"/>
          <w:szCs w:val="16"/>
          <w:highlight w:val="cyan"/>
        </w:rPr>
        <w:t>Ptros (taxonomic structure) varies with salinity at low tide</w:t>
      </w:r>
      <w:del w:id="40" w:author="Arcella" w:date="2025-04-15T16:00:00Z">
        <w:r w:rsidR="007A0300" w:rsidDel="00375C5B">
          <w:rPr>
            <w:rFonts w:ascii="Arial" w:eastAsia="Arial" w:hAnsi="Arial" w:cs="Arial"/>
            <w:color w:val="0A0A0A"/>
            <w:sz w:val="16"/>
            <w:szCs w:val="16"/>
            <w:highlight w:val="cyan"/>
          </w:rPr>
          <w:delText>,</w:delText>
        </w:r>
      </w:del>
      <w:r w:rsidR="007A0300">
        <w:rPr>
          <w:rFonts w:ascii="Arial" w:eastAsia="Arial" w:hAnsi="Arial" w:cs="Arial"/>
          <w:color w:val="0A0A0A"/>
          <w:sz w:val="16"/>
          <w:szCs w:val="16"/>
          <w:highlight w:val="cyan"/>
        </w:rPr>
        <w:t xml:space="preserve"> </w:t>
      </w:r>
      <w:ins w:id="41" w:author="Arcella" w:date="2025-04-15T16:00:00Z">
        <w:r>
          <w:rPr>
            <w:rFonts w:ascii="Arial" w:eastAsia="Arial" w:hAnsi="Arial" w:cs="Arial"/>
            <w:color w:val="0A0A0A"/>
            <w:sz w:val="16"/>
            <w:szCs w:val="16"/>
            <w:highlight w:val="cyan"/>
          </w:rPr>
          <w:t>(</w:t>
        </w:r>
      </w:ins>
      <w:r w:rsidR="007A0300">
        <w:rPr>
          <w:rFonts w:ascii="Arial" w:eastAsia="Arial" w:hAnsi="Arial" w:cs="Arial"/>
          <w:color w:val="0A0A0A"/>
          <w:sz w:val="16"/>
          <w:szCs w:val="16"/>
          <w:highlight w:val="cyan"/>
        </w:rPr>
        <w:t>as well as with distance to the nearest river</w:t>
      </w:r>
      <w:ins w:id="42" w:author="Arcella" w:date="2025-04-15T16:00:00Z">
        <w:r>
          <w:rPr>
            <w:rFonts w:ascii="Arial" w:eastAsia="Arial" w:hAnsi="Arial" w:cs="Arial"/>
            <w:color w:val="0A0A0A"/>
            <w:sz w:val="16"/>
            <w:szCs w:val="16"/>
            <w:highlight w:val="cyan"/>
          </w:rPr>
          <w:t>)</w:t>
        </w:r>
      </w:ins>
      <w:r w:rsidR="007A0300">
        <w:rPr>
          <w:rFonts w:ascii="Arial" w:eastAsia="Arial" w:hAnsi="Arial" w:cs="Arial"/>
          <w:color w:val="0A0A0A"/>
          <w:sz w:val="16"/>
          <w:szCs w:val="16"/>
          <w:highlight w:val="cyan"/>
        </w:rPr>
        <w:t xml:space="preserve">. These are our </w:t>
      </w:r>
      <w:ins w:id="43" w:author="Arcella" w:date="2025-04-15T15:58:00Z">
        <w:r>
          <w:rPr>
            <w:rFonts w:ascii="Arial" w:eastAsia="Arial" w:hAnsi="Arial" w:cs="Arial"/>
            <w:color w:val="0A0A0A"/>
            <w:sz w:val="16"/>
            <w:szCs w:val="16"/>
            <w:highlight w:val="cyan"/>
          </w:rPr>
          <w:t xml:space="preserve">own </w:t>
        </w:r>
      </w:ins>
      <w:r w:rsidR="007A0300">
        <w:rPr>
          <w:rFonts w:ascii="Arial" w:eastAsia="Arial" w:hAnsi="Arial" w:cs="Arial"/>
          <w:color w:val="0A0A0A"/>
          <w:sz w:val="16"/>
          <w:szCs w:val="16"/>
          <w:highlight w:val="cyan"/>
        </w:rPr>
        <w:t>results</w:t>
      </w:r>
      <w:ins w:id="44" w:author="Arcella" w:date="2025-04-15T15:57:00Z">
        <w:r>
          <w:rPr>
            <w:rFonts w:ascii="Arial" w:eastAsia="Arial" w:hAnsi="Arial" w:cs="Arial"/>
            <w:color w:val="0A0A0A"/>
            <w:sz w:val="16"/>
            <w:szCs w:val="16"/>
            <w:highlight w:val="cyan"/>
          </w:rPr>
          <w:t>,</w:t>
        </w:r>
      </w:ins>
      <w:r w:rsidR="007A0300">
        <w:rPr>
          <w:rFonts w:ascii="Arial" w:eastAsia="Arial" w:hAnsi="Arial" w:cs="Arial"/>
          <w:color w:val="0A0A0A"/>
          <w:sz w:val="16"/>
          <w:szCs w:val="16"/>
          <w:highlight w:val="cyan"/>
        </w:rPr>
        <w:t xml:space="preserve"> and we are confident that they are </w:t>
      </w:r>
      <w:del w:id="45" w:author="Arcella" w:date="2025-04-15T15:58:00Z">
        <w:r w:rsidR="007A0300" w:rsidDel="00375C5B">
          <w:rPr>
            <w:rFonts w:ascii="Arial" w:eastAsia="Arial" w:hAnsi="Arial" w:cs="Arial"/>
            <w:color w:val="0A0A0A"/>
            <w:sz w:val="16"/>
            <w:szCs w:val="16"/>
            <w:highlight w:val="cyan"/>
          </w:rPr>
          <w:delText xml:space="preserve">robustly </w:delText>
        </w:r>
      </w:del>
      <w:r w:rsidR="007A0300">
        <w:rPr>
          <w:rFonts w:ascii="Arial" w:eastAsia="Arial" w:hAnsi="Arial" w:cs="Arial"/>
          <w:color w:val="0A0A0A"/>
          <w:sz w:val="16"/>
          <w:szCs w:val="16"/>
          <w:highlight w:val="cyan"/>
        </w:rPr>
        <w:t>valid</w:t>
      </w:r>
      <w:del w:id="46" w:author="Arcella" w:date="2025-04-15T15:58:00Z">
        <w:r w:rsidR="007A0300" w:rsidDel="00375C5B">
          <w:rPr>
            <w:rFonts w:ascii="Arial" w:eastAsia="Arial" w:hAnsi="Arial" w:cs="Arial"/>
            <w:color w:val="0A0A0A"/>
            <w:sz w:val="16"/>
            <w:szCs w:val="16"/>
            <w:highlight w:val="cyan"/>
          </w:rPr>
          <w:delText>ated</w:delText>
        </w:r>
      </w:del>
      <w:r w:rsidR="007A0300">
        <w:rPr>
          <w:rFonts w:ascii="Arial" w:eastAsia="Arial" w:hAnsi="Arial" w:cs="Arial"/>
          <w:color w:val="0A0A0A"/>
          <w:sz w:val="16"/>
          <w:szCs w:val="16"/>
          <w:highlight w:val="cyan"/>
        </w:rPr>
        <w:t xml:space="preserve">. </w:t>
      </w:r>
      <w:del w:id="47" w:author="Arcella" w:date="2025-04-15T15:59:00Z">
        <w:r w:rsidR="007A0300" w:rsidDel="00375C5B">
          <w:rPr>
            <w:rFonts w:ascii="Arial" w:eastAsia="Arial" w:hAnsi="Arial" w:cs="Arial"/>
            <w:color w:val="0A0A0A"/>
            <w:sz w:val="16"/>
            <w:szCs w:val="16"/>
            <w:highlight w:val="cyan"/>
          </w:rPr>
          <w:delText>We mentioned that i</w:delText>
        </w:r>
      </w:del>
      <w:ins w:id="48" w:author="Arcella" w:date="2025-04-15T15:59:00Z">
        <w:r>
          <w:rPr>
            <w:rFonts w:ascii="Arial" w:eastAsia="Arial" w:hAnsi="Arial" w:cs="Arial"/>
            <w:color w:val="0A0A0A"/>
            <w:sz w:val="16"/>
            <w:szCs w:val="16"/>
            <w:highlight w:val="cyan"/>
          </w:rPr>
          <w:t>I</w:t>
        </w:r>
      </w:ins>
      <w:r w:rsidR="007A0300">
        <w:rPr>
          <w:rFonts w:ascii="Arial" w:eastAsia="Arial" w:hAnsi="Arial" w:cs="Arial"/>
          <w:color w:val="0A0A0A"/>
          <w:sz w:val="16"/>
          <w:szCs w:val="16"/>
          <w:highlight w:val="cyan"/>
        </w:rPr>
        <w:t xml:space="preserve">t would be </w:t>
      </w:r>
      <w:ins w:id="49" w:author="Arcella" w:date="2025-04-15T15:59:00Z">
        <w:r>
          <w:rPr>
            <w:rFonts w:ascii="Arial" w:eastAsia="Arial" w:hAnsi="Arial" w:cs="Arial"/>
            <w:color w:val="0A0A0A"/>
            <w:sz w:val="16"/>
            <w:szCs w:val="16"/>
            <w:highlight w:val="cyan"/>
          </w:rPr>
          <w:t xml:space="preserve">indeed interesting </w:t>
        </w:r>
      </w:ins>
      <w:del w:id="50" w:author="Arcella" w:date="2025-04-15T15:59:00Z">
        <w:r w:rsidR="007A0300" w:rsidDel="00375C5B">
          <w:rPr>
            <w:rFonts w:ascii="Arial" w:eastAsia="Arial" w:hAnsi="Arial" w:cs="Arial"/>
            <w:color w:val="0A0A0A"/>
            <w:sz w:val="16"/>
            <w:szCs w:val="16"/>
            <w:highlight w:val="cyan"/>
          </w:rPr>
          <w:delText xml:space="preserve">useful </w:delText>
        </w:r>
      </w:del>
      <w:r w:rsidR="007A0300">
        <w:rPr>
          <w:rFonts w:ascii="Arial" w:eastAsia="Arial" w:hAnsi="Arial" w:cs="Arial"/>
          <w:color w:val="0A0A0A"/>
          <w:sz w:val="16"/>
          <w:szCs w:val="16"/>
          <w:highlight w:val="cyan"/>
        </w:rPr>
        <w:t xml:space="preserve">to see how Ptros is affected by salinity at high </w:t>
      </w:r>
      <w:del w:id="51" w:author="Arcella" w:date="2025-04-18T10:58:00Z">
        <w:r w:rsidR="007A0300" w:rsidDel="00A822C9">
          <w:rPr>
            <w:rFonts w:ascii="Arial" w:eastAsia="Arial" w:hAnsi="Arial" w:cs="Arial"/>
            <w:color w:val="0A0A0A"/>
            <w:sz w:val="16"/>
            <w:szCs w:val="16"/>
            <w:highlight w:val="cyan"/>
          </w:rPr>
          <w:delText>water</w:delText>
        </w:r>
      </w:del>
      <w:ins w:id="52" w:author="Arcella" w:date="2025-04-18T10:58:00Z">
        <w:r w:rsidR="00A822C9">
          <w:rPr>
            <w:rFonts w:ascii="Arial" w:eastAsia="Arial" w:hAnsi="Arial" w:cs="Arial"/>
            <w:color w:val="0A0A0A"/>
            <w:sz w:val="16"/>
            <w:szCs w:val="16"/>
            <w:highlight w:val="cyan"/>
          </w:rPr>
          <w:t>tide</w:t>
        </w:r>
      </w:ins>
      <w:ins w:id="53" w:author="Arcella" w:date="2025-04-15T15:59:00Z">
        <w:r>
          <w:rPr>
            <w:rFonts w:ascii="Arial" w:eastAsia="Arial" w:hAnsi="Arial" w:cs="Arial"/>
            <w:color w:val="0A0A0A"/>
            <w:sz w:val="16"/>
            <w:szCs w:val="16"/>
            <w:highlight w:val="cyan"/>
          </w:rPr>
          <w:t>, and we mentioned this in the text</w:t>
        </w:r>
      </w:ins>
      <w:r w:rsidR="007A0300">
        <w:rPr>
          <w:rFonts w:ascii="Arial" w:eastAsia="Arial" w:hAnsi="Arial" w:cs="Arial"/>
          <w:color w:val="0A0A0A"/>
          <w:sz w:val="16"/>
          <w:szCs w:val="16"/>
          <w:highlight w:val="cyan"/>
        </w:rPr>
        <w:t xml:space="preserve"> (L</w:t>
      </w:r>
      <w:r w:rsidR="0097666A">
        <w:rPr>
          <w:rFonts w:ascii="Arial" w:eastAsia="Arial" w:hAnsi="Arial" w:cs="Arial"/>
          <w:color w:val="0A0A0A"/>
          <w:sz w:val="16"/>
          <w:szCs w:val="16"/>
          <w:highlight w:val="cyan"/>
        </w:rPr>
        <w:t xml:space="preserve"> 590-592</w:t>
      </w:r>
      <w:r w:rsidR="007A0300">
        <w:rPr>
          <w:rFonts w:ascii="Arial" w:eastAsia="Arial" w:hAnsi="Arial" w:cs="Arial"/>
          <w:color w:val="0A0A0A"/>
          <w:sz w:val="16"/>
          <w:szCs w:val="16"/>
          <w:highlight w:val="cyan"/>
        </w:rPr>
        <w:t>)</w:t>
      </w:r>
      <w:del w:id="54" w:author="Arcella" w:date="2025-04-15T15:59:00Z">
        <w:r w:rsidR="007A0300" w:rsidDel="00375C5B">
          <w:rPr>
            <w:rFonts w:ascii="Arial" w:eastAsia="Arial" w:hAnsi="Arial" w:cs="Arial"/>
            <w:color w:val="0A0A0A"/>
            <w:sz w:val="16"/>
            <w:szCs w:val="16"/>
            <w:highlight w:val="cyan"/>
          </w:rPr>
          <w:delText>, but we have not studied this ourselves</w:delText>
        </w:r>
      </w:del>
      <w:del w:id="55" w:author="Arcella" w:date="2025-04-15T16:00:00Z">
        <w:r w:rsidR="007A0300" w:rsidDel="00375C5B">
          <w:rPr>
            <w:rFonts w:ascii="Arial" w:eastAsia="Arial" w:hAnsi="Arial" w:cs="Arial"/>
            <w:color w:val="0A0A0A"/>
            <w:sz w:val="16"/>
            <w:szCs w:val="16"/>
            <w:highlight w:val="cyan"/>
          </w:rPr>
          <w:delText>.</w:delText>
        </w:r>
      </w:del>
      <w:ins w:id="56" w:author="Arcella" w:date="2025-04-15T15:59:00Z">
        <w:r>
          <w:rPr>
            <w:rFonts w:ascii="Arial" w:eastAsia="Arial" w:hAnsi="Arial" w:cs="Arial"/>
            <w:color w:val="0A0A0A"/>
            <w:sz w:val="16"/>
            <w:szCs w:val="16"/>
            <w:highlight w:val="cyan"/>
          </w:rPr>
          <w:t xml:space="preserve">, </w:t>
        </w:r>
      </w:ins>
      <w:ins w:id="57" w:author="Arcella" w:date="2025-04-15T16:00:00Z">
        <w:r>
          <w:rPr>
            <w:rFonts w:ascii="Arial" w:eastAsia="Arial" w:hAnsi="Arial" w:cs="Arial"/>
            <w:color w:val="0A0A0A"/>
            <w:sz w:val="16"/>
            <w:szCs w:val="16"/>
            <w:highlight w:val="cyan"/>
          </w:rPr>
          <w:t xml:space="preserve">but </w:t>
        </w:r>
      </w:ins>
      <w:ins w:id="58" w:author="Arcella" w:date="2025-04-15T15:59:00Z">
        <w:r>
          <w:rPr>
            <w:rFonts w:ascii="Arial" w:eastAsia="Arial" w:hAnsi="Arial" w:cs="Arial"/>
            <w:color w:val="0A0A0A"/>
            <w:sz w:val="16"/>
            <w:szCs w:val="16"/>
            <w:highlight w:val="cyan"/>
          </w:rPr>
          <w:t>this is not crucial</w:t>
        </w:r>
      </w:ins>
      <w:ins w:id="59" w:author="Arcella" w:date="2025-04-15T16:01:00Z">
        <w:r>
          <w:rPr>
            <w:rFonts w:ascii="Arial" w:eastAsia="Arial" w:hAnsi="Arial" w:cs="Arial"/>
            <w:color w:val="0A0A0A"/>
            <w:sz w:val="16"/>
            <w:szCs w:val="16"/>
            <w:highlight w:val="cyan"/>
          </w:rPr>
          <w:t xml:space="preserve"> </w:t>
        </w:r>
      </w:ins>
      <w:ins w:id="60" w:author="Arcella" w:date="2025-04-15T16:02:00Z">
        <w:r>
          <w:rPr>
            <w:rFonts w:ascii="Arial" w:eastAsia="Arial" w:hAnsi="Arial" w:cs="Arial"/>
            <w:color w:val="0A0A0A"/>
            <w:sz w:val="16"/>
            <w:szCs w:val="16"/>
            <w:highlight w:val="cyan"/>
          </w:rPr>
          <w:t>f</w:t>
        </w:r>
      </w:ins>
      <w:ins w:id="61" w:author="Arcella" w:date="2025-04-15T16:01:00Z">
        <w:r>
          <w:rPr>
            <w:rFonts w:ascii="Arial" w:eastAsia="Arial" w:hAnsi="Arial" w:cs="Arial"/>
            <w:color w:val="0A0A0A"/>
            <w:sz w:val="16"/>
            <w:szCs w:val="16"/>
            <w:highlight w:val="cyan"/>
          </w:rPr>
          <w:t>or the purposes of this study.</w:t>
        </w:r>
      </w:ins>
    </w:p>
    <w:p w14:paraId="4FCDE653" w14:textId="77777777" w:rsidR="00375C5B" w:rsidRDefault="00375C5B">
      <w:pPr>
        <w:shd w:val="clear" w:color="auto" w:fill="FFFFFF"/>
        <w:ind w:firstLine="320"/>
        <w:jc w:val="left"/>
        <w:rPr>
          <w:rFonts w:ascii="Arial" w:eastAsia="Arial" w:hAnsi="Arial" w:cs="Arial"/>
          <w:color w:val="0A0A0A"/>
          <w:sz w:val="16"/>
          <w:szCs w:val="16"/>
          <w:highlight w:val="cyan"/>
        </w:rPr>
      </w:pPr>
    </w:p>
    <w:p w14:paraId="0000000F" w14:textId="77777777" w:rsidR="004259EE" w:rsidRDefault="004259EE">
      <w:pPr>
        <w:shd w:val="clear" w:color="auto" w:fill="FFFFFF"/>
        <w:ind w:firstLine="320"/>
        <w:jc w:val="left"/>
        <w:rPr>
          <w:rFonts w:ascii="Arial" w:eastAsia="Arial" w:hAnsi="Arial" w:cs="Arial"/>
          <w:color w:val="0A0A0A"/>
          <w:sz w:val="16"/>
          <w:szCs w:val="16"/>
          <w:highlight w:val="cyan"/>
        </w:rPr>
      </w:pPr>
    </w:p>
    <w:p w14:paraId="00000010"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 Because 80% of MT have the dark, prismatic strip, up to 20% of MT may be misidentified.</w:t>
      </w:r>
    </w:p>
    <w:p w14:paraId="00000011"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13" w14:textId="56325EB1" w:rsidR="004259EE" w:rsidRDefault="007A0300">
      <w:pPr>
        <w:shd w:val="clear" w:color="auto" w:fill="FFFFFF"/>
        <w:ind w:firstLine="320"/>
        <w:jc w:val="left"/>
        <w:rPr>
          <w:rFonts w:ascii="Arial" w:eastAsia="Arial" w:hAnsi="Arial" w:cs="Arial"/>
          <w:color w:val="0A0A0A"/>
          <w:sz w:val="16"/>
          <w:szCs w:val="16"/>
          <w:highlight w:val="white"/>
        </w:rPr>
      </w:pPr>
      <w:bookmarkStart w:id="62" w:name="_heading=h.z86sh52fb2wm" w:colFirst="0" w:colLast="0"/>
      <w:bookmarkEnd w:id="62"/>
      <w:r>
        <w:rPr>
          <w:rFonts w:ascii="Arial" w:eastAsia="Arial" w:hAnsi="Arial" w:cs="Arial"/>
          <w:color w:val="0A0A0A"/>
          <w:sz w:val="16"/>
          <w:szCs w:val="16"/>
          <w:highlight w:val="cyan"/>
        </w:rPr>
        <w:t xml:space="preserve">This is a misunderstanding. </w:t>
      </w:r>
      <w:ins w:id="63" w:author="Arcella" w:date="2025-04-15T16:02:00Z">
        <w:r w:rsidR="00375C5B">
          <w:rPr>
            <w:rFonts w:ascii="Arial" w:eastAsia="Arial" w:hAnsi="Arial" w:cs="Arial"/>
            <w:color w:val="0A0A0A"/>
            <w:sz w:val="16"/>
            <w:szCs w:val="16"/>
            <w:highlight w:val="cyan"/>
          </w:rPr>
          <w:t xml:space="preserve">You are right that </w:t>
        </w:r>
      </w:ins>
      <w:del w:id="64" w:author="Arcella" w:date="2025-04-15T16:02:00Z">
        <w:r w:rsidDel="00375C5B">
          <w:rPr>
            <w:rFonts w:ascii="Arial" w:eastAsia="Arial" w:hAnsi="Arial" w:cs="Arial"/>
            <w:color w:val="0A0A0A"/>
            <w:sz w:val="16"/>
            <w:szCs w:val="16"/>
            <w:highlight w:val="cyan"/>
          </w:rPr>
          <w:delText xml:space="preserve">Since the marker is semi-diagnostic, </w:delText>
        </w:r>
      </w:del>
      <w:r>
        <w:rPr>
          <w:rFonts w:ascii="Arial" w:eastAsia="Arial" w:hAnsi="Arial" w:cs="Arial"/>
          <w:color w:val="0A0A0A"/>
          <w:sz w:val="16"/>
          <w:szCs w:val="16"/>
          <w:highlight w:val="cyan"/>
        </w:rPr>
        <w:t xml:space="preserve">it is </w:t>
      </w:r>
      <w:del w:id="65" w:author="Arcella" w:date="2025-04-15T16:02:00Z">
        <w:r w:rsidDel="00375C5B">
          <w:rPr>
            <w:rFonts w:ascii="Arial" w:eastAsia="Arial" w:hAnsi="Arial" w:cs="Arial"/>
            <w:color w:val="0A0A0A"/>
            <w:sz w:val="16"/>
            <w:szCs w:val="16"/>
            <w:highlight w:val="cyan"/>
          </w:rPr>
          <w:delText xml:space="preserve">not </w:delText>
        </w:r>
      </w:del>
      <w:ins w:id="66" w:author="Arcella" w:date="2025-04-15T16:02:00Z">
        <w:r w:rsidR="00375C5B">
          <w:rPr>
            <w:rFonts w:ascii="Arial" w:eastAsia="Arial" w:hAnsi="Arial" w:cs="Arial"/>
            <w:color w:val="0A0A0A"/>
            <w:sz w:val="16"/>
            <w:szCs w:val="16"/>
            <w:highlight w:val="cyan"/>
          </w:rPr>
          <w:t>im</w:t>
        </w:r>
      </w:ins>
      <w:r>
        <w:rPr>
          <w:rFonts w:ascii="Arial" w:eastAsia="Arial" w:hAnsi="Arial" w:cs="Arial"/>
          <w:color w:val="0A0A0A"/>
          <w:sz w:val="16"/>
          <w:szCs w:val="16"/>
          <w:highlight w:val="cyan"/>
        </w:rPr>
        <w:t xml:space="preserve">possible to accurately assign individuals to species, </w:t>
      </w:r>
      <w:ins w:id="67" w:author="Arcella" w:date="2025-04-15T16:02:00Z">
        <w:r w:rsidR="00375C5B">
          <w:rPr>
            <w:rFonts w:ascii="Arial" w:eastAsia="Arial" w:hAnsi="Arial" w:cs="Arial"/>
            <w:color w:val="0A0A0A"/>
            <w:sz w:val="16"/>
            <w:szCs w:val="16"/>
            <w:highlight w:val="cyan"/>
          </w:rPr>
          <w:t>because the marker is semi-diagnostic</w:t>
        </w:r>
      </w:ins>
      <w:del w:id="68" w:author="Arcella" w:date="2025-04-15T16:02:00Z">
        <w:r w:rsidDel="00375C5B">
          <w:rPr>
            <w:rFonts w:ascii="Arial" w:eastAsia="Arial" w:hAnsi="Arial" w:cs="Arial"/>
            <w:color w:val="0A0A0A"/>
            <w:sz w:val="16"/>
            <w:szCs w:val="16"/>
            <w:highlight w:val="cyan"/>
          </w:rPr>
          <w:delText>you are right</w:delText>
        </w:r>
      </w:del>
      <w:r>
        <w:rPr>
          <w:rFonts w:ascii="Arial" w:eastAsia="Arial" w:hAnsi="Arial" w:cs="Arial"/>
          <w:color w:val="0A0A0A"/>
          <w:sz w:val="16"/>
          <w:szCs w:val="16"/>
          <w:highlight w:val="cyan"/>
        </w:rPr>
        <w:t xml:space="preserve">. </w:t>
      </w:r>
      <w:del w:id="69" w:author="Arcella" w:date="2025-04-15T16:02:00Z">
        <w:r w:rsidDel="00375C5B">
          <w:rPr>
            <w:rFonts w:ascii="Arial" w:eastAsia="Arial" w:hAnsi="Arial" w:cs="Arial"/>
            <w:color w:val="0A0A0A"/>
            <w:sz w:val="16"/>
            <w:szCs w:val="16"/>
            <w:highlight w:val="cyan"/>
          </w:rPr>
          <w:delText xml:space="preserve">But </w:delText>
        </w:r>
      </w:del>
      <w:ins w:id="70" w:author="Arcella" w:date="2025-04-15T16:02:00Z">
        <w:r w:rsidR="00375C5B">
          <w:rPr>
            <w:rFonts w:ascii="Arial" w:eastAsia="Arial" w:hAnsi="Arial" w:cs="Arial"/>
            <w:color w:val="0A0A0A"/>
            <w:sz w:val="16"/>
            <w:szCs w:val="16"/>
            <w:highlight w:val="cyan"/>
          </w:rPr>
          <w:t xml:space="preserve">However, </w:t>
        </w:r>
      </w:ins>
      <w:r>
        <w:rPr>
          <w:rFonts w:ascii="Arial" w:eastAsia="Arial" w:hAnsi="Arial" w:cs="Arial"/>
          <w:color w:val="0A0A0A"/>
          <w:sz w:val="16"/>
          <w:szCs w:val="16"/>
          <w:highlight w:val="cyan"/>
        </w:rPr>
        <w:t xml:space="preserve">we do not perform individual assignments; we </w:t>
      </w:r>
      <w:del w:id="71" w:author="Arcella" w:date="2025-04-15T16:02:00Z">
        <w:r w:rsidDel="00375C5B">
          <w:rPr>
            <w:rFonts w:ascii="Arial" w:eastAsia="Arial" w:hAnsi="Arial" w:cs="Arial"/>
            <w:color w:val="0A0A0A"/>
            <w:sz w:val="16"/>
            <w:szCs w:val="16"/>
            <w:highlight w:val="cyan"/>
          </w:rPr>
          <w:delText xml:space="preserve">simply </w:delText>
        </w:r>
      </w:del>
      <w:r>
        <w:rPr>
          <w:rFonts w:ascii="Arial" w:eastAsia="Arial" w:hAnsi="Arial" w:cs="Arial"/>
          <w:color w:val="0A0A0A"/>
          <w:sz w:val="16"/>
          <w:szCs w:val="16"/>
          <w:highlight w:val="cyan"/>
        </w:rPr>
        <w:t xml:space="preserve">determine the proportion of </w:t>
      </w:r>
      <w:ins w:id="72" w:author="Arcella" w:date="2025-04-15T16:02:00Z">
        <w:r w:rsidR="00375C5B">
          <w:rPr>
            <w:rFonts w:ascii="Arial" w:eastAsia="Arial" w:hAnsi="Arial" w:cs="Arial"/>
            <w:color w:val="0A0A0A"/>
            <w:sz w:val="16"/>
            <w:szCs w:val="16"/>
            <w:highlight w:val="cyan"/>
          </w:rPr>
          <w:t xml:space="preserve">the </w:t>
        </w:r>
      </w:ins>
      <w:r>
        <w:rPr>
          <w:rFonts w:ascii="Arial" w:eastAsia="Arial" w:hAnsi="Arial" w:cs="Arial"/>
          <w:color w:val="0A0A0A"/>
          <w:sz w:val="16"/>
          <w:szCs w:val="16"/>
          <w:highlight w:val="cyan"/>
        </w:rPr>
        <w:t>species in the samples using a robust procedure from Khaitov et al. 2021.</w:t>
      </w:r>
      <w:r>
        <w:rPr>
          <w:rFonts w:ascii="Arial" w:eastAsia="Arial" w:hAnsi="Arial" w:cs="Arial"/>
          <w:color w:val="0A0A0A"/>
          <w:sz w:val="16"/>
          <w:szCs w:val="16"/>
          <w:highlight w:val="white"/>
        </w:rPr>
        <w:br/>
      </w:r>
    </w:p>
    <w:p w14:paraId="00000014"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Several of the results may impact the interpretation of the study, but their relevance is lost because their context is left for the reader to interpret, e.g. Lines 287-</w:t>
      </w:r>
      <w:proofErr w:type="gramStart"/>
      <w:r>
        <w:rPr>
          <w:rFonts w:ascii="Arial" w:eastAsia="Arial" w:hAnsi="Arial" w:cs="Arial"/>
          <w:color w:val="0A0A0A"/>
          <w:sz w:val="16"/>
          <w:szCs w:val="16"/>
          <w:highlight w:val="white"/>
        </w:rPr>
        <w:t>306 :</w:t>
      </w:r>
      <w:proofErr w:type="gramEnd"/>
      <w:r>
        <w:rPr>
          <w:rFonts w:ascii="Arial" w:eastAsia="Arial" w:hAnsi="Arial" w:cs="Arial"/>
          <w:color w:val="0A0A0A"/>
          <w:sz w:val="16"/>
          <w:szCs w:val="16"/>
          <w:highlight w:val="white"/>
        </w:rPr>
        <w:t xml:space="preserve"> many </w:t>
      </w:r>
      <w:proofErr w:type="spellStart"/>
      <w:r>
        <w:rPr>
          <w:rFonts w:ascii="Arial" w:eastAsia="Arial" w:hAnsi="Arial" w:cs="Arial"/>
          <w:color w:val="0A0A0A"/>
          <w:sz w:val="16"/>
          <w:szCs w:val="16"/>
          <w:highlight w:val="white"/>
        </w:rPr>
        <w:t>suigniuficannt</w:t>
      </w:r>
      <w:proofErr w:type="spellEnd"/>
      <w:r>
        <w:rPr>
          <w:rFonts w:ascii="Arial" w:eastAsia="Arial" w:hAnsi="Arial" w:cs="Arial"/>
          <w:color w:val="0A0A0A"/>
          <w:sz w:val="16"/>
          <w:szCs w:val="16"/>
          <w:highlight w:val="white"/>
        </w:rPr>
        <w:t xml:space="preserve"> patterns are listed, but their relevance is left open.</w:t>
      </w:r>
    </w:p>
    <w:p w14:paraId="00000015"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18" w14:textId="77777777" w:rsidR="004259EE" w:rsidRPr="00C578A0" w:rsidRDefault="004259EE">
      <w:pPr>
        <w:shd w:val="clear" w:color="auto" w:fill="FFFFFF"/>
        <w:ind w:firstLine="320"/>
        <w:jc w:val="left"/>
        <w:rPr>
          <w:rFonts w:ascii="Arial" w:eastAsia="Arial" w:hAnsi="Arial" w:cs="Arial"/>
          <w:color w:val="0A0A0A"/>
          <w:sz w:val="16"/>
          <w:szCs w:val="16"/>
          <w:highlight w:val="cyan"/>
        </w:rPr>
      </w:pPr>
    </w:p>
    <w:p w14:paraId="00000019" w14:textId="468CD605"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We have rewritten the Discussion and hope that our interpretations of the patterns </w:t>
      </w:r>
      <w:del w:id="73" w:author="Arcella" w:date="2025-04-15T16:03:00Z">
        <w:r w:rsidDel="00375C5B">
          <w:rPr>
            <w:rFonts w:ascii="Arial" w:eastAsia="Arial" w:hAnsi="Arial" w:cs="Arial"/>
            <w:color w:val="0A0A0A"/>
            <w:sz w:val="16"/>
            <w:szCs w:val="16"/>
            <w:highlight w:val="cyan"/>
          </w:rPr>
          <w:delText xml:space="preserve">identified </w:delText>
        </w:r>
      </w:del>
      <w:r>
        <w:rPr>
          <w:rFonts w:ascii="Arial" w:eastAsia="Arial" w:hAnsi="Arial" w:cs="Arial"/>
          <w:color w:val="0A0A0A"/>
          <w:sz w:val="16"/>
          <w:szCs w:val="16"/>
          <w:highlight w:val="cyan"/>
        </w:rPr>
        <w:t>have become clearer.</w:t>
      </w:r>
    </w:p>
    <w:p w14:paraId="0000001A"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1D"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1E"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Minor concerns</w:t>
      </w:r>
      <w:r>
        <w:rPr>
          <w:rFonts w:ascii="Arial" w:eastAsia="Arial" w:hAnsi="Arial" w:cs="Arial"/>
          <w:color w:val="0A0A0A"/>
          <w:sz w:val="16"/>
          <w:szCs w:val="16"/>
          <w:highlight w:val="white"/>
        </w:rPr>
        <w:br/>
        <w:t>Line 58 “In THE North Atlantic”</w:t>
      </w:r>
    </w:p>
    <w:p w14:paraId="0000001F"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020" w14:textId="384C5C40" w:rsidR="004259EE" w:rsidRDefault="007A0300">
      <w:pPr>
        <w:shd w:val="clear" w:color="auto" w:fill="FFFFFF"/>
        <w:ind w:firstLine="320"/>
        <w:jc w:val="left"/>
        <w:rPr>
          <w:rFonts w:ascii="Arial" w:eastAsia="Arial" w:hAnsi="Arial" w:cs="Arial"/>
          <w:color w:val="0A0A0A"/>
          <w:sz w:val="16"/>
          <w:szCs w:val="16"/>
          <w:highlight w:val="white"/>
        </w:rPr>
      </w:pPr>
      <w:r w:rsidRPr="0097666A">
        <w:rPr>
          <w:rFonts w:ascii="Arial" w:eastAsia="Arial" w:hAnsi="Arial" w:cs="Arial"/>
          <w:color w:val="0A0A0A"/>
          <w:sz w:val="16"/>
          <w:szCs w:val="16"/>
          <w:highlight w:val="cyan"/>
        </w:rPr>
        <w:lastRenderedPageBreak/>
        <w:t xml:space="preserve">Corrected </w:t>
      </w:r>
      <w:r>
        <w:rPr>
          <w:rFonts w:ascii="Arial" w:eastAsia="Arial" w:hAnsi="Arial" w:cs="Arial"/>
          <w:color w:val="0A0A0A"/>
          <w:sz w:val="16"/>
          <w:szCs w:val="16"/>
          <w:highlight w:val="cyan"/>
        </w:rPr>
        <w:t>(L</w:t>
      </w:r>
      <w:r w:rsidR="0097666A">
        <w:rPr>
          <w:rFonts w:ascii="Arial" w:eastAsia="Arial" w:hAnsi="Arial" w:cs="Arial"/>
          <w:color w:val="0A0A0A"/>
          <w:sz w:val="16"/>
          <w:szCs w:val="16"/>
          <w:highlight w:val="cyan"/>
        </w:rPr>
        <w:t>68</w:t>
      </w:r>
      <w:r>
        <w:rPr>
          <w:rFonts w:ascii="Arial" w:eastAsia="Arial" w:hAnsi="Arial" w:cs="Arial"/>
          <w:color w:val="0A0A0A"/>
          <w:sz w:val="16"/>
          <w:szCs w:val="16"/>
          <w:highlight w:val="cyan"/>
        </w:rPr>
        <w:t>)</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Although mussels were taken from the “fucoid belt to minimize differences in depth” the fucoid belt could vary from location to location depending on wave exposure, salinity etc.</w:t>
      </w:r>
    </w:p>
    <w:p w14:paraId="00000021"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23" w14:textId="77777777" w:rsidR="004259EE" w:rsidRDefault="004259EE">
      <w:pPr>
        <w:shd w:val="clear" w:color="auto" w:fill="FFFFFF"/>
        <w:ind w:firstLine="320"/>
        <w:jc w:val="left"/>
        <w:rPr>
          <w:rFonts w:ascii="Arial" w:eastAsia="Arial" w:hAnsi="Arial" w:cs="Arial"/>
          <w:color w:val="0A0A0A"/>
          <w:sz w:val="16"/>
          <w:szCs w:val="16"/>
          <w:highlight w:val="cyan"/>
        </w:rPr>
      </w:pPr>
    </w:p>
    <w:p w14:paraId="00000024" w14:textId="77D4F499"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Thanks for the comment. </w:t>
      </w:r>
      <w:del w:id="74" w:author="Arcella" w:date="2025-04-15T16:04:00Z">
        <w:r w:rsidDel="00375C5B">
          <w:rPr>
            <w:rFonts w:ascii="Arial" w:eastAsia="Arial" w:hAnsi="Arial" w:cs="Arial"/>
            <w:color w:val="0A0A0A"/>
            <w:sz w:val="16"/>
            <w:szCs w:val="16"/>
            <w:highlight w:val="cyan"/>
          </w:rPr>
          <w:delText xml:space="preserve">Please note that mussels live from the upper littoral to a depth of 30 meters, relative to this range variability of the depth of the fucoid belt is small. </w:delText>
        </w:r>
      </w:del>
      <w:r>
        <w:rPr>
          <w:rFonts w:ascii="Arial" w:eastAsia="Arial" w:hAnsi="Arial" w:cs="Arial"/>
          <w:color w:val="0A0A0A"/>
          <w:sz w:val="16"/>
          <w:szCs w:val="16"/>
          <w:highlight w:val="cyan"/>
        </w:rPr>
        <w:t>We have removed the reference to the choice of the fucoid belt as a way to standardize depth from Materials and Methods.</w:t>
      </w:r>
      <w:ins w:id="75" w:author="Arcella" w:date="2025-04-15T16:04:00Z">
        <w:r w:rsidR="00375C5B">
          <w:rPr>
            <w:rFonts w:ascii="Arial" w:eastAsia="Arial" w:hAnsi="Arial" w:cs="Arial"/>
            <w:color w:val="0A0A0A"/>
            <w:sz w:val="16"/>
            <w:szCs w:val="16"/>
            <w:highlight w:val="cyan"/>
          </w:rPr>
          <w:t xml:space="preserve"> However, mussels </w:t>
        </w:r>
        <w:r w:rsidR="00D4792C">
          <w:rPr>
            <w:rFonts w:ascii="Arial" w:eastAsia="Arial" w:hAnsi="Arial" w:cs="Arial"/>
            <w:color w:val="0A0A0A"/>
            <w:sz w:val="16"/>
            <w:szCs w:val="16"/>
            <w:highlight w:val="cyan"/>
          </w:rPr>
          <w:t xml:space="preserve">occur </w:t>
        </w:r>
        <w:r w:rsidR="00375C5B">
          <w:rPr>
            <w:rFonts w:ascii="Arial" w:eastAsia="Arial" w:hAnsi="Arial" w:cs="Arial"/>
            <w:color w:val="0A0A0A"/>
            <w:sz w:val="16"/>
            <w:szCs w:val="16"/>
            <w:highlight w:val="cyan"/>
          </w:rPr>
          <w:t xml:space="preserve">from the upper littoral </w:t>
        </w:r>
      </w:ins>
      <w:ins w:id="76" w:author="Arcella" w:date="2025-04-15T16:05:00Z">
        <w:r w:rsidR="00D4792C">
          <w:rPr>
            <w:rFonts w:ascii="Arial" w:eastAsia="Arial" w:hAnsi="Arial" w:cs="Arial"/>
            <w:color w:val="0A0A0A"/>
            <w:sz w:val="16"/>
            <w:szCs w:val="16"/>
            <w:highlight w:val="cyan"/>
          </w:rPr>
          <w:t xml:space="preserve">down </w:t>
        </w:r>
      </w:ins>
      <w:ins w:id="77" w:author="Arcella" w:date="2025-04-15T16:04:00Z">
        <w:r w:rsidR="00375C5B">
          <w:rPr>
            <w:rFonts w:ascii="Arial" w:eastAsia="Arial" w:hAnsi="Arial" w:cs="Arial"/>
            <w:color w:val="0A0A0A"/>
            <w:sz w:val="16"/>
            <w:szCs w:val="16"/>
            <w:highlight w:val="cyan"/>
          </w:rPr>
          <w:t>to a depth of 30 meters,</w:t>
        </w:r>
      </w:ins>
      <w:ins w:id="78" w:author="Arcella" w:date="2025-04-15T16:05:00Z">
        <w:r w:rsidR="00D4792C">
          <w:rPr>
            <w:rFonts w:ascii="Arial" w:eastAsia="Arial" w:hAnsi="Arial" w:cs="Arial"/>
            <w:color w:val="0A0A0A"/>
            <w:sz w:val="16"/>
            <w:szCs w:val="16"/>
            <w:highlight w:val="cyan"/>
          </w:rPr>
          <w:t xml:space="preserve"> and the</w:t>
        </w:r>
      </w:ins>
      <w:ins w:id="79" w:author="Arcella" w:date="2025-04-15T16:04:00Z">
        <w:r w:rsidR="00375C5B">
          <w:rPr>
            <w:rFonts w:ascii="Arial" w:eastAsia="Arial" w:hAnsi="Arial" w:cs="Arial"/>
            <w:color w:val="0A0A0A"/>
            <w:sz w:val="16"/>
            <w:szCs w:val="16"/>
            <w:highlight w:val="cyan"/>
          </w:rPr>
          <w:t xml:space="preserve"> variability of the depth of the fucoid belt is </w:t>
        </w:r>
      </w:ins>
      <w:ins w:id="80" w:author="Arcella" w:date="2025-04-15T16:05:00Z">
        <w:r w:rsidR="00D4792C">
          <w:rPr>
            <w:rFonts w:ascii="Arial" w:eastAsia="Arial" w:hAnsi="Arial" w:cs="Arial"/>
            <w:color w:val="0A0A0A"/>
            <w:sz w:val="16"/>
            <w:szCs w:val="16"/>
            <w:highlight w:val="cyan"/>
          </w:rPr>
          <w:t xml:space="preserve">quite </w:t>
        </w:r>
      </w:ins>
      <w:ins w:id="81" w:author="Arcella" w:date="2025-04-15T16:04:00Z">
        <w:r w:rsidR="00375C5B">
          <w:rPr>
            <w:rFonts w:ascii="Arial" w:eastAsia="Arial" w:hAnsi="Arial" w:cs="Arial"/>
            <w:color w:val="0A0A0A"/>
            <w:sz w:val="16"/>
            <w:szCs w:val="16"/>
            <w:highlight w:val="cyan"/>
          </w:rPr>
          <w:t>small</w:t>
        </w:r>
      </w:ins>
      <w:ins w:id="82" w:author="Arcella" w:date="2025-04-15T16:05:00Z">
        <w:r w:rsidR="00D4792C">
          <w:rPr>
            <w:rFonts w:ascii="Arial" w:eastAsia="Arial" w:hAnsi="Arial" w:cs="Arial"/>
            <w:color w:val="0A0A0A"/>
            <w:sz w:val="16"/>
            <w:szCs w:val="16"/>
            <w:highlight w:val="cyan"/>
          </w:rPr>
          <w:t xml:space="preserve"> as compared to this range</w:t>
        </w:r>
      </w:ins>
      <w:ins w:id="83" w:author="Arcella" w:date="2025-04-15T16:04:00Z">
        <w:r w:rsidR="00375C5B">
          <w:rPr>
            <w:rFonts w:ascii="Arial" w:eastAsia="Arial" w:hAnsi="Arial" w:cs="Arial"/>
            <w:color w:val="0A0A0A"/>
            <w:sz w:val="16"/>
            <w:szCs w:val="16"/>
            <w:highlight w:val="cyan"/>
          </w:rPr>
          <w:t xml:space="preserve">. </w:t>
        </w:r>
      </w:ins>
      <w:r>
        <w:rPr>
          <w:rFonts w:ascii="Arial" w:eastAsia="Arial" w:hAnsi="Arial" w:cs="Arial"/>
          <w:color w:val="0A0A0A"/>
          <w:sz w:val="16"/>
          <w:szCs w:val="16"/>
          <w:highlight w:val="cyan"/>
        </w:rPr>
        <w:t xml:space="preserve"> </w:t>
      </w:r>
    </w:p>
    <w:p w14:paraId="00000025"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 xml:space="preserve">Line </w:t>
      </w:r>
      <w:proofErr w:type="gramStart"/>
      <w:r>
        <w:rPr>
          <w:rFonts w:ascii="Arial" w:eastAsia="Arial" w:hAnsi="Arial" w:cs="Arial"/>
          <w:color w:val="0A0A0A"/>
          <w:sz w:val="16"/>
          <w:szCs w:val="16"/>
          <w:highlight w:val="white"/>
        </w:rPr>
        <w:t>190 :</w:t>
      </w:r>
      <w:proofErr w:type="gramEnd"/>
      <w:r>
        <w:rPr>
          <w:rFonts w:ascii="Arial" w:eastAsia="Arial" w:hAnsi="Arial" w:cs="Arial"/>
          <w:color w:val="0A0A0A"/>
          <w:sz w:val="16"/>
          <w:szCs w:val="16"/>
          <w:highlight w:val="white"/>
        </w:rPr>
        <w:t xml:space="preserve"> The breakdown of the equation doesn’t make sense, the text states “where PT – proportion of T-morphotype.” Is the “</w:t>
      </w:r>
      <w:proofErr w:type="gramStart"/>
      <w:r>
        <w:rPr>
          <w:rFonts w:ascii="Arial" w:eastAsia="Arial" w:hAnsi="Arial" w:cs="Arial"/>
          <w:color w:val="0A0A0A"/>
          <w:sz w:val="16"/>
          <w:szCs w:val="16"/>
          <w:highlight w:val="white"/>
        </w:rPr>
        <w:t>-“ here</w:t>
      </w:r>
      <w:proofErr w:type="gramEnd"/>
      <w:r>
        <w:rPr>
          <w:rFonts w:ascii="Arial" w:eastAsia="Arial" w:hAnsi="Arial" w:cs="Arial"/>
          <w:color w:val="0A0A0A"/>
          <w:sz w:val="16"/>
          <w:szCs w:val="16"/>
          <w:highlight w:val="white"/>
        </w:rPr>
        <w:t xml:space="preserve"> supposed to be “=”.</w:t>
      </w:r>
      <w:r>
        <w:rPr>
          <w:rFonts w:ascii="Arial" w:eastAsia="Arial" w:hAnsi="Arial" w:cs="Arial"/>
          <w:color w:val="0A0A0A"/>
          <w:sz w:val="16"/>
          <w:szCs w:val="16"/>
          <w:highlight w:val="white"/>
        </w:rPr>
        <w:br/>
      </w:r>
    </w:p>
    <w:p w14:paraId="00000026" w14:textId="408AB0F4" w:rsidR="004259EE" w:rsidRDefault="007A0300">
      <w:pPr>
        <w:shd w:val="clear" w:color="auto" w:fill="FFFFFF"/>
        <w:ind w:firstLine="320"/>
        <w:jc w:val="left"/>
        <w:rPr>
          <w:rFonts w:ascii="Arial" w:eastAsia="Arial" w:hAnsi="Arial" w:cs="Arial"/>
          <w:color w:val="0A0A0A"/>
          <w:sz w:val="16"/>
          <w:szCs w:val="16"/>
          <w:highlight w:val="yellow"/>
        </w:rPr>
      </w:pPr>
      <w:r w:rsidRPr="0097666A">
        <w:rPr>
          <w:rFonts w:ascii="Arial" w:eastAsia="Arial" w:hAnsi="Arial" w:cs="Arial"/>
          <w:color w:val="0A0A0A"/>
          <w:sz w:val="16"/>
          <w:szCs w:val="16"/>
          <w:highlight w:val="cyan"/>
        </w:rPr>
        <w:t>Corrected (</w:t>
      </w:r>
      <w:r>
        <w:rPr>
          <w:rFonts w:ascii="Arial" w:eastAsia="Arial" w:hAnsi="Arial" w:cs="Arial"/>
          <w:color w:val="0A0A0A"/>
          <w:sz w:val="16"/>
          <w:szCs w:val="16"/>
          <w:highlight w:val="cyan"/>
        </w:rPr>
        <w:t>L</w:t>
      </w:r>
      <w:r w:rsidR="0097666A">
        <w:rPr>
          <w:rFonts w:ascii="Arial" w:eastAsia="Arial" w:hAnsi="Arial" w:cs="Arial"/>
          <w:color w:val="0A0A0A"/>
          <w:sz w:val="16"/>
          <w:szCs w:val="16"/>
          <w:highlight w:val="cyan"/>
        </w:rPr>
        <w:t>224</w:t>
      </w:r>
      <w:r>
        <w:rPr>
          <w:rFonts w:ascii="Arial" w:eastAsia="Arial" w:hAnsi="Arial" w:cs="Arial"/>
          <w:color w:val="0A0A0A"/>
          <w:sz w:val="16"/>
          <w:szCs w:val="16"/>
          <w:highlight w:val="cyan"/>
        </w:rPr>
        <w:t>)</w:t>
      </w:r>
    </w:p>
    <w:p w14:paraId="00000027"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270: Instead of “(Fig 1B)” it looks like it should be “(Fig 1C)”.</w:t>
      </w:r>
      <w:r>
        <w:rPr>
          <w:rFonts w:ascii="Arial" w:eastAsia="Arial" w:hAnsi="Arial" w:cs="Arial"/>
          <w:color w:val="0A0A0A"/>
          <w:sz w:val="16"/>
          <w:szCs w:val="16"/>
          <w:highlight w:val="white"/>
        </w:rPr>
        <w:br/>
      </w:r>
    </w:p>
    <w:p w14:paraId="00000028" w14:textId="0946654F" w:rsidR="004259EE" w:rsidRDefault="007A0300">
      <w:pPr>
        <w:shd w:val="clear" w:color="auto" w:fill="FFFFFF"/>
        <w:ind w:firstLine="320"/>
        <w:jc w:val="left"/>
        <w:rPr>
          <w:rFonts w:ascii="Arial" w:eastAsia="Arial" w:hAnsi="Arial" w:cs="Arial"/>
          <w:color w:val="0A0A0A"/>
          <w:sz w:val="16"/>
          <w:szCs w:val="16"/>
          <w:highlight w:val="yellow"/>
        </w:rPr>
      </w:pPr>
      <w:proofErr w:type="gramStart"/>
      <w:r w:rsidRPr="0097666A">
        <w:rPr>
          <w:rFonts w:ascii="Arial" w:eastAsia="Arial" w:hAnsi="Arial" w:cs="Arial"/>
          <w:color w:val="0A0A0A"/>
          <w:sz w:val="16"/>
          <w:szCs w:val="16"/>
          <w:highlight w:val="cyan"/>
        </w:rPr>
        <w:t>Corrected</w:t>
      </w:r>
      <w:r w:rsidR="0097666A" w:rsidRPr="0097666A">
        <w:rPr>
          <w:rFonts w:ascii="Arial" w:eastAsia="Arial" w:hAnsi="Arial" w:cs="Arial"/>
          <w:color w:val="0A0A0A"/>
          <w:sz w:val="16"/>
          <w:szCs w:val="16"/>
          <w:highlight w:val="cyan"/>
        </w:rPr>
        <w:t>.(</w:t>
      </w:r>
      <w:proofErr w:type="gramEnd"/>
      <w:r w:rsidR="0097666A" w:rsidRPr="0097666A">
        <w:rPr>
          <w:rFonts w:ascii="Arial" w:eastAsia="Arial" w:hAnsi="Arial" w:cs="Arial"/>
          <w:color w:val="0A0A0A"/>
          <w:sz w:val="16"/>
          <w:szCs w:val="16"/>
          <w:highlight w:val="cyan"/>
        </w:rPr>
        <w:t>L334)</w:t>
      </w:r>
      <w:r w:rsidR="0097666A">
        <w:rPr>
          <w:rFonts w:ascii="Arial" w:eastAsia="Arial" w:hAnsi="Arial" w:cs="Arial"/>
          <w:color w:val="0A0A0A"/>
          <w:sz w:val="16"/>
          <w:szCs w:val="16"/>
          <w:highlight w:val="yellow"/>
        </w:rPr>
        <w:t xml:space="preserve"> </w:t>
      </w:r>
    </w:p>
    <w:p w14:paraId="00000029"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305: “Fig. 1 C, D” is mislabeled and should be “Fig. 1 D, E”.</w:t>
      </w:r>
    </w:p>
    <w:p w14:paraId="0000002A"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2B" w14:textId="2B47D12F" w:rsidR="004259EE" w:rsidRPr="00E9204C" w:rsidRDefault="007A0300">
      <w:pPr>
        <w:shd w:val="clear" w:color="auto" w:fill="FFFFFF"/>
        <w:ind w:firstLine="320"/>
        <w:jc w:val="left"/>
        <w:rPr>
          <w:rFonts w:ascii="Arial" w:eastAsia="Arial" w:hAnsi="Arial" w:cs="Arial"/>
          <w:color w:val="0A0A0A"/>
          <w:sz w:val="16"/>
          <w:szCs w:val="16"/>
          <w:highlight w:val="cyan"/>
        </w:rPr>
      </w:pPr>
      <w:r w:rsidRPr="00E9204C">
        <w:rPr>
          <w:rFonts w:ascii="Arial" w:eastAsia="Arial" w:hAnsi="Arial" w:cs="Arial"/>
          <w:color w:val="0A0A0A"/>
          <w:sz w:val="16"/>
          <w:szCs w:val="16"/>
          <w:highlight w:val="cyan"/>
        </w:rPr>
        <w:t>Corrected (L</w:t>
      </w:r>
      <w:r w:rsidR="00E9204C" w:rsidRPr="00E9204C">
        <w:rPr>
          <w:rFonts w:ascii="Arial" w:eastAsia="Arial" w:hAnsi="Arial" w:cs="Arial"/>
          <w:color w:val="0A0A0A"/>
          <w:sz w:val="16"/>
          <w:szCs w:val="16"/>
          <w:highlight w:val="cyan"/>
        </w:rPr>
        <w:t>381-382</w:t>
      </w:r>
      <w:r w:rsidRPr="00E9204C">
        <w:rPr>
          <w:rFonts w:ascii="Arial" w:eastAsia="Arial" w:hAnsi="Arial" w:cs="Arial"/>
          <w:color w:val="0A0A0A"/>
          <w:sz w:val="16"/>
          <w:szCs w:val="16"/>
          <w:highlight w:val="cyan"/>
        </w:rPr>
        <w:t>)</w:t>
      </w:r>
    </w:p>
    <w:p w14:paraId="0000002C"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r>
      <w:proofErr w:type="gramStart"/>
      <w:r>
        <w:rPr>
          <w:rFonts w:ascii="Arial" w:eastAsia="Arial" w:hAnsi="Arial" w:cs="Arial"/>
          <w:color w:val="0A0A0A"/>
          <w:sz w:val="16"/>
          <w:szCs w:val="16"/>
          <w:highlight w:val="white"/>
        </w:rPr>
        <w:t>Also</w:t>
      </w:r>
      <w:proofErr w:type="gramEnd"/>
      <w:r>
        <w:rPr>
          <w:rFonts w:ascii="Arial" w:eastAsia="Arial" w:hAnsi="Arial" w:cs="Arial"/>
          <w:color w:val="0A0A0A"/>
          <w:sz w:val="16"/>
          <w:szCs w:val="16"/>
          <w:highlight w:val="white"/>
        </w:rPr>
        <w:t xml:space="preserve"> if PC2 explains only 20% of the variation in ME distribution, can it really be considered a “proxy”?</w:t>
      </w:r>
    </w:p>
    <w:p w14:paraId="0000002D"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2E" w14:textId="5E29835E" w:rsidR="004259EE" w:rsidRPr="00E9204C" w:rsidRDefault="007A0300">
      <w:pPr>
        <w:shd w:val="clear" w:color="auto" w:fill="FFFFFF"/>
        <w:ind w:firstLine="320"/>
        <w:jc w:val="left"/>
        <w:rPr>
          <w:rFonts w:ascii="Arial" w:eastAsia="Arial" w:hAnsi="Arial" w:cs="Arial"/>
          <w:color w:val="0A0A0A"/>
          <w:sz w:val="16"/>
          <w:szCs w:val="16"/>
          <w:highlight w:val="cyan"/>
        </w:rPr>
      </w:pPr>
      <w:r w:rsidRPr="00E9204C">
        <w:rPr>
          <w:rFonts w:ascii="Arial" w:eastAsia="Arial" w:hAnsi="Arial" w:cs="Arial"/>
          <w:color w:val="0A0A0A"/>
          <w:sz w:val="16"/>
          <w:szCs w:val="16"/>
          <w:highlight w:val="cyan"/>
        </w:rPr>
        <w:t xml:space="preserve">The transition from initial abundances to PC is a technical trick that allows us to avoid the problem of predictor collinearity. The principal components </w:t>
      </w:r>
      <w:del w:id="84" w:author="Arcella" w:date="2025-04-15T16:06:00Z">
        <w:r w:rsidRPr="00E9204C" w:rsidDel="00D717A2">
          <w:rPr>
            <w:rFonts w:ascii="Arial" w:eastAsia="Arial" w:hAnsi="Arial" w:cs="Arial"/>
            <w:color w:val="0A0A0A"/>
            <w:sz w:val="16"/>
            <w:szCs w:val="16"/>
            <w:highlight w:val="cyan"/>
          </w:rPr>
          <w:delText xml:space="preserve">obtained </w:delText>
        </w:r>
      </w:del>
      <w:r w:rsidRPr="00E9204C">
        <w:rPr>
          <w:rFonts w:ascii="Arial" w:eastAsia="Arial" w:hAnsi="Arial" w:cs="Arial"/>
          <w:color w:val="0A0A0A"/>
          <w:sz w:val="16"/>
          <w:szCs w:val="16"/>
          <w:highlight w:val="cyan"/>
        </w:rPr>
        <w:t xml:space="preserve">are just new coordinates that are characterized by the fraction of explained variance of the initial data. How much of the variance describes the PCs is not important for the aim of our </w:t>
      </w:r>
      <w:proofErr w:type="gramStart"/>
      <w:r w:rsidRPr="00E9204C">
        <w:rPr>
          <w:rFonts w:ascii="Arial" w:eastAsia="Arial" w:hAnsi="Arial" w:cs="Arial"/>
          <w:color w:val="0A0A0A"/>
          <w:sz w:val="16"/>
          <w:szCs w:val="16"/>
          <w:highlight w:val="cyan"/>
        </w:rPr>
        <w:t>analysis.</w:t>
      </w:r>
      <w:proofErr w:type="gramEnd"/>
      <w:r w:rsidRPr="00E9204C">
        <w:rPr>
          <w:rFonts w:ascii="Arial" w:eastAsia="Arial" w:hAnsi="Arial" w:cs="Arial"/>
          <w:color w:val="0A0A0A"/>
          <w:sz w:val="16"/>
          <w:szCs w:val="16"/>
          <w:highlight w:val="cyan"/>
        </w:rPr>
        <w:t xml:space="preserve"> What is important is that PCs are highly correlated with</w:t>
      </w:r>
      <w:ins w:id="85" w:author="Arcella" w:date="2025-04-15T16:07:00Z">
        <w:r w:rsidR="00D717A2">
          <w:rPr>
            <w:rFonts w:ascii="Arial" w:eastAsia="Arial" w:hAnsi="Arial" w:cs="Arial"/>
            <w:color w:val="0A0A0A"/>
            <w:sz w:val="16"/>
            <w:szCs w:val="16"/>
            <w:highlight w:val="cyan"/>
          </w:rPr>
          <w:t xml:space="preserve"> the abundance of</w:t>
        </w:r>
      </w:ins>
      <w:r w:rsidRPr="00E9204C">
        <w:rPr>
          <w:rFonts w:ascii="Arial" w:eastAsia="Arial" w:hAnsi="Arial" w:cs="Arial"/>
          <w:color w:val="0A0A0A"/>
          <w:sz w:val="16"/>
          <w:szCs w:val="16"/>
          <w:highlight w:val="cyan"/>
        </w:rPr>
        <w:t xml:space="preserve"> T-morphotype (PC1) and E-morphotype (PC2)</w:t>
      </w:r>
      <w:del w:id="86" w:author="Arcella" w:date="2025-04-15T16:07:00Z">
        <w:r w:rsidRPr="00E9204C" w:rsidDel="00D717A2">
          <w:rPr>
            <w:rFonts w:ascii="Arial" w:eastAsia="Arial" w:hAnsi="Arial" w:cs="Arial"/>
            <w:color w:val="0A0A0A"/>
            <w:sz w:val="16"/>
            <w:szCs w:val="16"/>
            <w:highlight w:val="cyan"/>
          </w:rPr>
          <w:delText xml:space="preserve"> abundance</w:delText>
        </w:r>
      </w:del>
      <w:r w:rsidRPr="00E9204C">
        <w:rPr>
          <w:rFonts w:ascii="Arial" w:eastAsia="Arial" w:hAnsi="Arial" w:cs="Arial"/>
          <w:color w:val="0A0A0A"/>
          <w:sz w:val="16"/>
          <w:szCs w:val="16"/>
          <w:highlight w:val="cyan"/>
        </w:rPr>
        <w:t xml:space="preserve">, both on algae and </w:t>
      </w:r>
      <w:ins w:id="87" w:author="Arcella" w:date="2025-04-15T16:07:00Z">
        <w:r w:rsidR="00D717A2">
          <w:rPr>
            <w:rFonts w:ascii="Arial" w:eastAsia="Arial" w:hAnsi="Arial" w:cs="Arial"/>
            <w:color w:val="0A0A0A"/>
            <w:sz w:val="16"/>
            <w:szCs w:val="16"/>
            <w:highlight w:val="cyan"/>
          </w:rPr>
          <w:t xml:space="preserve">on </w:t>
        </w:r>
      </w:ins>
      <w:r w:rsidRPr="00E9204C">
        <w:rPr>
          <w:rFonts w:ascii="Arial" w:eastAsia="Arial" w:hAnsi="Arial" w:cs="Arial"/>
          <w:color w:val="0A0A0A"/>
          <w:sz w:val="16"/>
          <w:szCs w:val="16"/>
          <w:highlight w:val="cyan"/>
        </w:rPr>
        <w:t xml:space="preserve">bottom. This means that we can accurately translate PC values into </w:t>
      </w:r>
      <w:del w:id="88" w:author="Arcella" w:date="2025-04-15T16:07:00Z">
        <w:r w:rsidRPr="00E9204C" w:rsidDel="00D717A2">
          <w:rPr>
            <w:rFonts w:ascii="Arial" w:eastAsia="Arial" w:hAnsi="Arial" w:cs="Arial"/>
            <w:color w:val="0A0A0A"/>
            <w:sz w:val="16"/>
            <w:szCs w:val="16"/>
            <w:highlight w:val="cyan"/>
          </w:rPr>
          <w:delText xml:space="preserve">mussel </w:delText>
        </w:r>
      </w:del>
      <w:ins w:id="89" w:author="Arcella" w:date="2025-04-15T16:07:00Z">
        <w:r w:rsidR="00D717A2">
          <w:rPr>
            <w:rFonts w:ascii="Arial" w:eastAsia="Arial" w:hAnsi="Arial" w:cs="Arial"/>
            <w:color w:val="0A0A0A"/>
            <w:sz w:val="16"/>
            <w:szCs w:val="16"/>
            <w:highlight w:val="cyan"/>
          </w:rPr>
          <w:t xml:space="preserve">the </w:t>
        </w:r>
      </w:ins>
      <w:r w:rsidRPr="00E9204C">
        <w:rPr>
          <w:rFonts w:ascii="Arial" w:eastAsia="Arial" w:hAnsi="Arial" w:cs="Arial"/>
          <w:color w:val="0A0A0A"/>
          <w:sz w:val="16"/>
          <w:szCs w:val="16"/>
          <w:highlight w:val="cyan"/>
        </w:rPr>
        <w:t>abundance of</w:t>
      </w:r>
      <w:ins w:id="90" w:author="Arcella" w:date="2025-04-15T16:07:00Z">
        <w:r w:rsidR="00D717A2">
          <w:rPr>
            <w:rFonts w:ascii="Arial" w:eastAsia="Arial" w:hAnsi="Arial" w:cs="Arial"/>
            <w:color w:val="0A0A0A"/>
            <w:sz w:val="16"/>
            <w:szCs w:val="16"/>
            <w:highlight w:val="cyan"/>
          </w:rPr>
          <w:t xml:space="preserve"> mussels of</w:t>
        </w:r>
      </w:ins>
      <w:r w:rsidRPr="00E9204C">
        <w:rPr>
          <w:rFonts w:ascii="Arial" w:eastAsia="Arial" w:hAnsi="Arial" w:cs="Arial"/>
          <w:color w:val="0A0A0A"/>
          <w:sz w:val="16"/>
          <w:szCs w:val="16"/>
          <w:highlight w:val="cyan"/>
        </w:rPr>
        <w:t xml:space="preserve"> a particular morphotype (as illustrated </w:t>
      </w:r>
      <w:del w:id="91" w:author="Arcella" w:date="2025-04-15T16:07:00Z">
        <w:r w:rsidRPr="00E9204C" w:rsidDel="00D717A2">
          <w:rPr>
            <w:rFonts w:ascii="Arial" w:eastAsia="Arial" w:hAnsi="Arial" w:cs="Arial"/>
            <w:color w:val="0A0A0A"/>
            <w:sz w:val="16"/>
            <w:szCs w:val="16"/>
            <w:highlight w:val="cyan"/>
          </w:rPr>
          <w:delText xml:space="preserve">at </w:delText>
        </w:r>
      </w:del>
      <w:ins w:id="92" w:author="Arcella" w:date="2025-04-15T16:07:00Z">
        <w:r w:rsidR="00D717A2">
          <w:rPr>
            <w:rFonts w:ascii="Arial" w:eastAsia="Arial" w:hAnsi="Arial" w:cs="Arial"/>
            <w:color w:val="0A0A0A"/>
            <w:sz w:val="16"/>
            <w:szCs w:val="16"/>
            <w:highlight w:val="cyan"/>
          </w:rPr>
          <w:t xml:space="preserve">in </w:t>
        </w:r>
      </w:ins>
      <w:r w:rsidRPr="00E9204C">
        <w:rPr>
          <w:rFonts w:ascii="Arial" w:eastAsia="Arial" w:hAnsi="Arial" w:cs="Arial"/>
          <w:color w:val="0A0A0A"/>
          <w:sz w:val="16"/>
          <w:szCs w:val="16"/>
          <w:highlight w:val="cyan"/>
        </w:rPr>
        <w:t>Fig. 3 B, C).</w:t>
      </w:r>
    </w:p>
    <w:p w14:paraId="0000002F"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30"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The Introduction and Discussion are way too long.</w:t>
      </w:r>
    </w:p>
    <w:p w14:paraId="00000033" w14:textId="77777777" w:rsidR="004259EE" w:rsidRDefault="004259EE" w:rsidP="00E9204C">
      <w:pPr>
        <w:shd w:val="clear" w:color="auto" w:fill="FFFFFF"/>
        <w:ind w:firstLineChars="0" w:firstLine="0"/>
        <w:jc w:val="left"/>
        <w:rPr>
          <w:rFonts w:ascii="Arial" w:eastAsia="Arial" w:hAnsi="Arial" w:cs="Arial"/>
          <w:color w:val="0A0A0A"/>
          <w:sz w:val="16"/>
          <w:szCs w:val="16"/>
          <w:highlight w:val="cyan"/>
        </w:rPr>
      </w:pPr>
    </w:p>
    <w:p w14:paraId="00000034" w14:textId="65679473"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We tried to keep the Introduction and Discussion as short as possible</w:t>
      </w:r>
      <w:ins w:id="93" w:author="Arcella" w:date="2025-04-18T11:00:00Z">
        <w:r w:rsidR="00A822C9">
          <w:rPr>
            <w:rFonts w:ascii="Arial" w:eastAsia="Arial" w:hAnsi="Arial" w:cs="Arial"/>
            <w:color w:val="0A0A0A"/>
            <w:sz w:val="16"/>
            <w:szCs w:val="16"/>
            <w:highlight w:val="cyan"/>
          </w:rPr>
          <w:t xml:space="preserve"> </w:t>
        </w:r>
      </w:ins>
      <w:del w:id="94" w:author="Arcella" w:date="2025-04-15T16:06:00Z">
        <w:r w:rsidDel="00D717A2">
          <w:rPr>
            <w:rFonts w:ascii="Arial" w:eastAsia="Arial" w:hAnsi="Arial" w:cs="Arial"/>
            <w:color w:val="0A0A0A"/>
            <w:sz w:val="16"/>
            <w:szCs w:val="16"/>
            <w:highlight w:val="cyan"/>
          </w:rPr>
          <w:delText xml:space="preserve">, but we had to </w:delText>
        </w:r>
      </w:del>
      <w:ins w:id="95" w:author="Arcella" w:date="2025-04-15T16:06:00Z">
        <w:r w:rsidR="00D717A2">
          <w:rPr>
            <w:rFonts w:ascii="Arial" w:eastAsia="Arial" w:hAnsi="Arial" w:cs="Arial"/>
            <w:color w:val="0A0A0A"/>
            <w:sz w:val="16"/>
            <w:szCs w:val="16"/>
            <w:highlight w:val="cyan"/>
          </w:rPr>
          <w:t xml:space="preserve">considering that we had to </w:t>
        </w:r>
      </w:ins>
      <w:r>
        <w:rPr>
          <w:rFonts w:ascii="Arial" w:eastAsia="Arial" w:hAnsi="Arial" w:cs="Arial"/>
          <w:color w:val="0A0A0A"/>
          <w:sz w:val="16"/>
          <w:szCs w:val="16"/>
          <w:highlight w:val="cyan"/>
        </w:rPr>
        <w:t xml:space="preserve">take into account the recommendations of </w:t>
      </w:r>
      <w:ins w:id="96" w:author="Arcella" w:date="2025-04-15T16:06:00Z">
        <w:r w:rsidR="00D717A2">
          <w:rPr>
            <w:rFonts w:ascii="Arial" w:eastAsia="Arial" w:hAnsi="Arial" w:cs="Arial"/>
            <w:color w:val="0A0A0A"/>
            <w:sz w:val="16"/>
            <w:szCs w:val="16"/>
            <w:highlight w:val="cyan"/>
          </w:rPr>
          <w:t xml:space="preserve">the </w:t>
        </w:r>
      </w:ins>
      <w:r>
        <w:rPr>
          <w:rFonts w:ascii="Arial" w:eastAsia="Arial" w:hAnsi="Arial" w:cs="Arial"/>
          <w:color w:val="0A0A0A"/>
          <w:sz w:val="16"/>
          <w:szCs w:val="16"/>
          <w:highlight w:val="cyan"/>
        </w:rPr>
        <w:t>other reviewers.</w:t>
      </w:r>
    </w:p>
    <w:p w14:paraId="00000035"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470: How do the authors know that hybrids are rare in the Kola zone? Is there a citation they can provide?</w:t>
      </w:r>
    </w:p>
    <w:p w14:paraId="00000038" w14:textId="77777777" w:rsidR="004259EE" w:rsidRDefault="004259EE" w:rsidP="00E9204C">
      <w:pPr>
        <w:shd w:val="clear" w:color="auto" w:fill="FFFFFF"/>
        <w:ind w:firstLineChars="0" w:firstLine="0"/>
        <w:jc w:val="left"/>
        <w:rPr>
          <w:rFonts w:ascii="Arial" w:eastAsia="Arial" w:hAnsi="Arial" w:cs="Arial"/>
          <w:color w:val="0A0A0A"/>
          <w:sz w:val="16"/>
          <w:szCs w:val="16"/>
          <w:highlight w:val="cyan"/>
        </w:rPr>
      </w:pPr>
    </w:p>
    <w:p w14:paraId="00000039" w14:textId="5794D67C"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t xml:space="preserve">We </w:t>
      </w:r>
      <w:ins w:id="97" w:author="Arcella" w:date="2025-04-15T16:07:00Z">
        <w:r w:rsidR="00D717A2">
          <w:rPr>
            <w:rFonts w:ascii="Arial" w:eastAsia="Arial" w:hAnsi="Arial" w:cs="Arial"/>
            <w:color w:val="0A0A0A"/>
            <w:sz w:val="16"/>
            <w:szCs w:val="16"/>
            <w:highlight w:val="cyan"/>
          </w:rPr>
          <w:t xml:space="preserve">have </w:t>
        </w:r>
      </w:ins>
      <w:r>
        <w:rPr>
          <w:rFonts w:ascii="Arial" w:eastAsia="Arial" w:hAnsi="Arial" w:cs="Arial"/>
          <w:color w:val="0A0A0A"/>
          <w:sz w:val="16"/>
          <w:szCs w:val="16"/>
          <w:highlight w:val="cyan"/>
        </w:rPr>
        <w:t>provide</w:t>
      </w:r>
      <w:ins w:id="98" w:author="Arcella" w:date="2025-04-15T16:07:00Z">
        <w:r w:rsidR="00D717A2">
          <w:rPr>
            <w:rFonts w:ascii="Arial" w:eastAsia="Arial" w:hAnsi="Arial" w:cs="Arial"/>
            <w:color w:val="0A0A0A"/>
            <w:sz w:val="16"/>
            <w:szCs w:val="16"/>
            <w:highlight w:val="cyan"/>
          </w:rPr>
          <w:t>d</w:t>
        </w:r>
      </w:ins>
      <w:r>
        <w:rPr>
          <w:rFonts w:ascii="Arial" w:eastAsia="Arial" w:hAnsi="Arial" w:cs="Arial"/>
          <w:color w:val="0A0A0A"/>
          <w:sz w:val="16"/>
          <w:szCs w:val="16"/>
          <w:highlight w:val="cyan"/>
        </w:rPr>
        <w:t xml:space="preserve"> </w:t>
      </w:r>
      <w:ins w:id="99" w:author="Arcella" w:date="2025-04-15T16:07:00Z">
        <w:r w:rsidR="00D717A2">
          <w:rPr>
            <w:rFonts w:ascii="Arial" w:eastAsia="Arial" w:hAnsi="Arial" w:cs="Arial"/>
            <w:color w:val="0A0A0A"/>
            <w:sz w:val="16"/>
            <w:szCs w:val="16"/>
            <w:highlight w:val="cyan"/>
          </w:rPr>
          <w:t xml:space="preserve">the </w:t>
        </w:r>
      </w:ins>
      <w:r>
        <w:rPr>
          <w:rFonts w:ascii="Arial" w:eastAsia="Arial" w:hAnsi="Arial" w:cs="Arial"/>
          <w:color w:val="0A0A0A"/>
          <w:sz w:val="16"/>
          <w:szCs w:val="16"/>
          <w:highlight w:val="cyan"/>
        </w:rPr>
        <w:t xml:space="preserve">references </w:t>
      </w:r>
      <w:del w:id="100" w:author="Arcella" w:date="2025-04-15T16:08:00Z">
        <w:r w:rsidDel="00D717A2">
          <w:rPr>
            <w:rFonts w:ascii="Arial" w:eastAsia="Arial" w:hAnsi="Arial" w:cs="Arial"/>
            <w:color w:val="0A0A0A"/>
            <w:sz w:val="16"/>
            <w:szCs w:val="16"/>
            <w:highlight w:val="cyan"/>
          </w:rPr>
          <w:delText xml:space="preserve">to studies in which this has been proven </w:delText>
        </w:r>
      </w:del>
      <w:r>
        <w:rPr>
          <w:rFonts w:ascii="Arial" w:eastAsia="Arial" w:hAnsi="Arial" w:cs="Arial"/>
          <w:color w:val="0A0A0A"/>
          <w:sz w:val="16"/>
          <w:szCs w:val="16"/>
          <w:highlight w:val="cyan"/>
        </w:rPr>
        <w:t>(L</w:t>
      </w:r>
      <w:r w:rsidR="00E9204C">
        <w:rPr>
          <w:rFonts w:ascii="Arial" w:eastAsia="Arial" w:hAnsi="Arial" w:cs="Arial"/>
          <w:color w:val="0A0A0A"/>
          <w:sz w:val="16"/>
          <w:szCs w:val="16"/>
          <w:highlight w:val="cyan"/>
        </w:rPr>
        <w:t>577-578</w:t>
      </w:r>
      <w:r>
        <w:rPr>
          <w:rFonts w:ascii="Arial" w:eastAsia="Arial" w:hAnsi="Arial" w:cs="Arial"/>
          <w:color w:val="0A0A0A"/>
          <w:sz w:val="16"/>
          <w:szCs w:val="16"/>
          <w:highlight w:val="cyan"/>
        </w:rPr>
        <w:t>).</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Line 721: the arrows in Fig 1 are very hard to see when printed in black, white and gray.</w:t>
      </w:r>
    </w:p>
    <w:p w14:paraId="0000003B" w14:textId="62B43838" w:rsidR="004259EE" w:rsidRDefault="004259EE" w:rsidP="00E9204C">
      <w:pPr>
        <w:shd w:val="clear" w:color="auto" w:fill="FFFFFF"/>
        <w:ind w:firstLineChars="0" w:firstLine="0"/>
        <w:jc w:val="left"/>
        <w:rPr>
          <w:rFonts w:ascii="Arial" w:eastAsia="Arial" w:hAnsi="Arial" w:cs="Arial"/>
          <w:color w:val="0A0A0A"/>
          <w:sz w:val="16"/>
          <w:szCs w:val="16"/>
          <w:highlight w:val="yellow"/>
        </w:rPr>
      </w:pPr>
    </w:p>
    <w:p w14:paraId="0000003C" w14:textId="2209FF43"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t xml:space="preserve">We apologize for this design flaw. </w:t>
      </w:r>
      <w:del w:id="101" w:author="Arcella" w:date="2025-04-15T16:08:00Z">
        <w:r w:rsidDel="00D717A2">
          <w:rPr>
            <w:rFonts w:ascii="Arial" w:eastAsia="Arial" w:hAnsi="Arial" w:cs="Arial"/>
            <w:color w:val="0A0A0A"/>
            <w:sz w:val="16"/>
            <w:szCs w:val="16"/>
            <w:highlight w:val="cyan"/>
          </w:rPr>
          <w:delText>C</w:delText>
        </w:r>
      </w:del>
      <w:ins w:id="102" w:author="Arcella" w:date="2025-04-15T16:08:00Z">
        <w:r w:rsidR="00D717A2">
          <w:rPr>
            <w:rFonts w:ascii="Arial" w:eastAsia="Arial" w:hAnsi="Arial" w:cs="Arial"/>
            <w:color w:val="0A0A0A"/>
            <w:sz w:val="16"/>
            <w:szCs w:val="16"/>
            <w:highlight w:val="cyan"/>
          </w:rPr>
          <w:t>It has been c</w:t>
        </w:r>
      </w:ins>
      <w:r>
        <w:rPr>
          <w:rFonts w:ascii="Arial" w:eastAsia="Arial" w:hAnsi="Arial" w:cs="Arial"/>
          <w:color w:val="0A0A0A"/>
          <w:sz w:val="16"/>
          <w:szCs w:val="16"/>
          <w:highlight w:val="cyan"/>
        </w:rPr>
        <w:t>orrected</w:t>
      </w:r>
      <w:ins w:id="103" w:author="Arcella" w:date="2025-04-15T16:08:00Z">
        <w:r w:rsidR="00D717A2">
          <w:rPr>
            <w:rFonts w:ascii="Arial" w:eastAsia="Arial" w:hAnsi="Arial" w:cs="Arial"/>
            <w:color w:val="0A0A0A"/>
            <w:sz w:val="16"/>
            <w:szCs w:val="16"/>
            <w:highlight w:val="cyan"/>
          </w:rPr>
          <w:t>.</w:t>
        </w:r>
      </w:ins>
      <w:r>
        <w:rPr>
          <w:rFonts w:ascii="Arial" w:eastAsia="Arial" w:hAnsi="Arial" w:cs="Arial"/>
          <w:color w:val="0A0A0A"/>
          <w:sz w:val="16"/>
          <w:szCs w:val="16"/>
          <w:highlight w:val="white"/>
        </w:rPr>
        <w:br/>
      </w:r>
      <w:r>
        <w:rPr>
          <w:rFonts w:ascii="Arial" w:eastAsia="Arial" w:hAnsi="Arial" w:cs="Arial"/>
          <w:color w:val="0A0A0A"/>
          <w:sz w:val="16"/>
          <w:szCs w:val="16"/>
          <w:highlight w:val="white"/>
        </w:rPr>
        <w:br/>
        <w:t>Line 752: Not clear where the solid lines are and what they delineate. There are solid lines at 0.50 and 0.25/0.75 but these are just grid markers…</w:t>
      </w:r>
      <w:r>
        <w:rPr>
          <w:rFonts w:ascii="Arial" w:eastAsia="Arial" w:hAnsi="Arial" w:cs="Arial"/>
          <w:color w:val="0A0A0A"/>
          <w:sz w:val="16"/>
          <w:szCs w:val="16"/>
          <w:highlight w:val="white"/>
        </w:rPr>
        <w:br/>
      </w:r>
    </w:p>
    <w:p w14:paraId="7160D201" w14:textId="3181821A" w:rsidR="00E9204C"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t xml:space="preserve">We apologize for this design flaw. </w:t>
      </w:r>
      <w:del w:id="104" w:author="Arcella" w:date="2025-04-15T16:08:00Z">
        <w:r w:rsidDel="00D717A2">
          <w:rPr>
            <w:rFonts w:ascii="Arial" w:eastAsia="Arial" w:hAnsi="Arial" w:cs="Arial"/>
            <w:color w:val="0A0A0A"/>
            <w:sz w:val="16"/>
            <w:szCs w:val="16"/>
            <w:highlight w:val="cyan"/>
          </w:rPr>
          <w:delText>C</w:delText>
        </w:r>
      </w:del>
      <w:ins w:id="105" w:author="Arcella" w:date="2025-04-15T16:08:00Z">
        <w:r w:rsidR="00D717A2">
          <w:rPr>
            <w:rFonts w:ascii="Arial" w:eastAsia="Arial" w:hAnsi="Arial" w:cs="Arial"/>
            <w:color w:val="0A0A0A"/>
            <w:sz w:val="16"/>
            <w:szCs w:val="16"/>
            <w:highlight w:val="cyan"/>
          </w:rPr>
          <w:t>It has been c</w:t>
        </w:r>
      </w:ins>
      <w:r>
        <w:rPr>
          <w:rFonts w:ascii="Arial" w:eastAsia="Arial" w:hAnsi="Arial" w:cs="Arial"/>
          <w:color w:val="0A0A0A"/>
          <w:sz w:val="16"/>
          <w:szCs w:val="16"/>
          <w:highlight w:val="cyan"/>
        </w:rPr>
        <w:t>orrected</w:t>
      </w:r>
      <w:ins w:id="106" w:author="Arcella" w:date="2025-04-15T16:08:00Z">
        <w:r w:rsidR="00D717A2">
          <w:rPr>
            <w:rFonts w:ascii="Arial" w:eastAsia="Arial" w:hAnsi="Arial" w:cs="Arial"/>
            <w:color w:val="0A0A0A"/>
            <w:sz w:val="16"/>
            <w:szCs w:val="16"/>
            <w:highlight w:val="cyan"/>
          </w:rPr>
          <w:t>.</w:t>
        </w:r>
      </w:ins>
      <w:r>
        <w:rPr>
          <w:rFonts w:ascii="Arial" w:eastAsia="Arial" w:hAnsi="Arial" w:cs="Arial"/>
          <w:color w:val="0A0A0A"/>
          <w:sz w:val="16"/>
          <w:szCs w:val="16"/>
          <w:highlight w:val="white"/>
        </w:rPr>
        <w:br/>
      </w:r>
    </w:p>
    <w:p w14:paraId="11799265" w14:textId="77777777" w:rsidR="00E9204C" w:rsidRDefault="00E9204C">
      <w:pPr>
        <w:shd w:val="clear" w:color="auto" w:fill="FFFFFF"/>
        <w:ind w:firstLine="320"/>
        <w:jc w:val="left"/>
        <w:rPr>
          <w:rFonts w:ascii="Arial" w:eastAsia="Arial" w:hAnsi="Arial" w:cs="Arial"/>
          <w:color w:val="0A0A0A"/>
          <w:sz w:val="16"/>
          <w:szCs w:val="16"/>
          <w:highlight w:val="white"/>
        </w:rPr>
      </w:pPr>
    </w:p>
    <w:p w14:paraId="7B90D60B" w14:textId="77777777" w:rsidR="00E9204C" w:rsidRDefault="00E9204C">
      <w:pPr>
        <w:shd w:val="clear" w:color="auto" w:fill="FFFFFF"/>
        <w:ind w:firstLine="320"/>
        <w:jc w:val="left"/>
        <w:rPr>
          <w:rFonts w:ascii="Arial" w:eastAsia="Arial" w:hAnsi="Arial" w:cs="Arial"/>
          <w:color w:val="0A0A0A"/>
          <w:sz w:val="16"/>
          <w:szCs w:val="16"/>
          <w:highlight w:val="white"/>
        </w:rPr>
      </w:pPr>
    </w:p>
    <w:p w14:paraId="0000003E" w14:textId="7FF1D54D"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w:t>
      </w:r>
      <w:r>
        <w:rPr>
          <w:rFonts w:ascii="Arial" w:eastAsia="Arial" w:hAnsi="Arial" w:cs="Arial"/>
          <w:color w:val="0A0A0A"/>
          <w:sz w:val="16"/>
          <w:szCs w:val="16"/>
          <w:highlight w:val="white"/>
        </w:rPr>
        <w:br/>
        <w:t>Reviewer 2 report:</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In this paper, the authors use joint species distribution models to evaluate coexistence of two species of blue mussels. The dataset they have is impressive. The paper could use substantial work to improve clarity and to broaden out the topic to more general ecological principles.</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General comments</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 xml:space="preserve">The introduction is extremely long and unclear. The background information could be much more direct and succinct. For example, Table 1 summarizing the potential drivers that are considered in this paper could be referenced in the introduction; it wasn’t until this table was referenced in line 196 that I was able to understand the main categories relevant to this study. I think a statement that several factors (Table 1) have been hypothesized to drive distributions would suffice, and the authors could eliminate a lot of the text describing each individual driver. In Table 1, adding a literature reference or two identifying a previous study that looked at each driver would help organize the parameters tested in the context of past research. There is also a tone in the Introduction that a lot of separate drivers have been looked at in the past, but there’s no consensus, or there’s not a single driver that comes out as being more important. Yet, the findings of this paper are that many drivers are important (lines 325). </w:t>
      </w:r>
      <w:proofErr w:type="gramStart"/>
      <w:r>
        <w:rPr>
          <w:rFonts w:ascii="Arial" w:eastAsia="Arial" w:hAnsi="Arial" w:cs="Arial"/>
          <w:color w:val="0A0A0A"/>
          <w:sz w:val="16"/>
          <w:szCs w:val="16"/>
          <w:highlight w:val="white"/>
        </w:rPr>
        <w:t>So</w:t>
      </w:r>
      <w:proofErr w:type="gramEnd"/>
      <w:r>
        <w:rPr>
          <w:rFonts w:ascii="Arial" w:eastAsia="Arial" w:hAnsi="Arial" w:cs="Arial"/>
          <w:color w:val="0A0A0A"/>
          <w:sz w:val="16"/>
          <w:szCs w:val="16"/>
          <w:highlight w:val="white"/>
        </w:rPr>
        <w:t xml:space="preserve"> the Introduction sets up a false expectation that the single most important driver is going to be identified because of the extensive dataset used here, but it does not deliver on this expectation. The authors should also be made clear from the start (probably in the </w:t>
      </w:r>
      <w:r>
        <w:rPr>
          <w:rFonts w:ascii="Arial" w:eastAsia="Arial" w:hAnsi="Arial" w:cs="Arial"/>
          <w:color w:val="0A0A0A"/>
          <w:sz w:val="16"/>
          <w:szCs w:val="16"/>
          <w:highlight w:val="white"/>
        </w:rPr>
        <w:lastRenderedPageBreak/>
        <w:t>Introduction itself) that the relative influence of the different drivers is not going to be identified in this paper (as stated in line 484-485).</w:t>
      </w:r>
    </w:p>
    <w:p w14:paraId="0000003F"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44" w14:textId="543483CD"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We</w:t>
      </w:r>
      <w:ins w:id="107" w:author="Arcella" w:date="2025-04-18T11:00:00Z">
        <w:r w:rsidR="00A822C9">
          <w:rPr>
            <w:rFonts w:ascii="Arial" w:eastAsia="Arial" w:hAnsi="Arial" w:cs="Arial"/>
            <w:color w:val="0A0A0A"/>
            <w:sz w:val="16"/>
            <w:szCs w:val="16"/>
            <w:highlight w:val="cyan"/>
          </w:rPr>
          <w:t xml:space="preserve"> are</w:t>
        </w:r>
      </w:ins>
      <w:r>
        <w:rPr>
          <w:rFonts w:ascii="Arial" w:eastAsia="Arial" w:hAnsi="Arial" w:cs="Arial"/>
          <w:color w:val="0A0A0A"/>
          <w:sz w:val="16"/>
          <w:szCs w:val="16"/>
          <w:highlight w:val="cyan"/>
        </w:rPr>
        <w:t xml:space="preserve"> sincerely </w:t>
      </w:r>
      <w:del w:id="108" w:author="Arcella" w:date="2025-04-18T11:00:00Z">
        <w:r w:rsidDel="00A822C9">
          <w:rPr>
            <w:rFonts w:ascii="Arial" w:eastAsia="Arial" w:hAnsi="Arial" w:cs="Arial"/>
            <w:color w:val="0A0A0A"/>
            <w:sz w:val="16"/>
            <w:szCs w:val="16"/>
            <w:highlight w:val="cyan"/>
          </w:rPr>
          <w:delText xml:space="preserve">appreciate </w:delText>
        </w:r>
      </w:del>
      <w:ins w:id="109" w:author="Arcella" w:date="2025-04-18T11:00:00Z">
        <w:r w:rsidR="00A822C9">
          <w:rPr>
            <w:rFonts w:ascii="Arial" w:eastAsia="Arial" w:hAnsi="Arial" w:cs="Arial"/>
            <w:color w:val="0A0A0A"/>
            <w:sz w:val="16"/>
            <w:szCs w:val="16"/>
            <w:highlight w:val="cyan"/>
          </w:rPr>
          <w:t xml:space="preserve">grateful for </w:t>
        </w:r>
      </w:ins>
      <w:r>
        <w:rPr>
          <w:rFonts w:ascii="Arial" w:eastAsia="Arial" w:hAnsi="Arial" w:cs="Arial"/>
          <w:color w:val="0A0A0A"/>
          <w:sz w:val="16"/>
          <w:szCs w:val="16"/>
          <w:highlight w:val="cyan"/>
        </w:rPr>
        <w:t>your advice that allowed us to improve both illustrations and the text.</w:t>
      </w:r>
    </w:p>
    <w:p w14:paraId="00000045" w14:textId="77777777" w:rsidR="004259EE" w:rsidRDefault="004259EE">
      <w:pPr>
        <w:shd w:val="clear" w:color="auto" w:fill="FFFFFF"/>
        <w:ind w:firstLine="320"/>
        <w:jc w:val="left"/>
        <w:rPr>
          <w:rFonts w:ascii="Arial" w:eastAsia="Arial" w:hAnsi="Arial" w:cs="Arial"/>
          <w:color w:val="0A0A0A"/>
          <w:sz w:val="16"/>
          <w:szCs w:val="16"/>
          <w:highlight w:val="cyan"/>
        </w:rPr>
      </w:pPr>
    </w:p>
    <w:p w14:paraId="00000046" w14:textId="5A4C4C64" w:rsidR="004259EE" w:rsidDel="00FB309A" w:rsidRDefault="007A0300">
      <w:pPr>
        <w:shd w:val="clear" w:color="auto" w:fill="FFFFFF"/>
        <w:ind w:firstLine="320"/>
        <w:jc w:val="left"/>
        <w:rPr>
          <w:del w:id="110" w:author="Arcella" w:date="2025-04-15T16:10:00Z"/>
          <w:rFonts w:ascii="Arial" w:eastAsia="Arial" w:hAnsi="Arial" w:cs="Arial"/>
          <w:color w:val="0A0A0A"/>
          <w:sz w:val="16"/>
          <w:szCs w:val="16"/>
          <w:highlight w:val="cyan"/>
        </w:rPr>
      </w:pPr>
      <w:del w:id="111" w:author="Arcella" w:date="2025-04-15T16:10:00Z">
        <w:r w:rsidDel="00FB309A">
          <w:rPr>
            <w:rFonts w:ascii="Arial" w:eastAsia="Arial" w:hAnsi="Arial" w:cs="Arial"/>
            <w:color w:val="0A0A0A"/>
            <w:sz w:val="16"/>
            <w:szCs w:val="16"/>
            <w:highlight w:val="cyan"/>
          </w:rPr>
          <w:delText xml:space="preserve">We have rewritten and shortened the text of the Introduction as much as possible following your instructions, but we had to add new phrases at the request of reviewers. </w:delText>
        </w:r>
      </w:del>
    </w:p>
    <w:p w14:paraId="6FA848ED" w14:textId="03D98705" w:rsidR="00D75EED" w:rsidRDefault="00FB309A" w:rsidP="00D75EED">
      <w:pPr>
        <w:shd w:val="clear" w:color="auto" w:fill="FFFFFF"/>
        <w:ind w:firstLine="320"/>
        <w:jc w:val="left"/>
        <w:rPr>
          <w:rFonts w:ascii="Arial" w:eastAsia="Arial" w:hAnsi="Arial" w:cs="Arial"/>
          <w:color w:val="0A0A0A"/>
          <w:sz w:val="16"/>
          <w:szCs w:val="16"/>
        </w:rPr>
      </w:pPr>
      <w:ins w:id="112" w:author="Arcella" w:date="2025-04-15T16:10:00Z">
        <w:r>
          <w:rPr>
            <w:rFonts w:ascii="Arial" w:eastAsia="Arial" w:hAnsi="Arial" w:cs="Arial"/>
            <w:color w:val="0A0A0A"/>
            <w:sz w:val="16"/>
            <w:szCs w:val="16"/>
            <w:highlight w:val="cyan"/>
          </w:rPr>
          <w:t>Following your instructions, we have rewritten the Introduction shortening it wherever possible</w:t>
        </w:r>
      </w:ins>
      <w:ins w:id="113" w:author="Arcella" w:date="2025-04-15T16:11:00Z">
        <w:r>
          <w:rPr>
            <w:rFonts w:ascii="Arial" w:eastAsia="Arial" w:hAnsi="Arial" w:cs="Arial"/>
            <w:color w:val="0A0A0A"/>
            <w:sz w:val="16"/>
            <w:szCs w:val="16"/>
            <w:highlight w:val="cyan"/>
          </w:rPr>
          <w:t>.</w:t>
        </w:r>
      </w:ins>
      <w:ins w:id="114" w:author="Arcella" w:date="2025-04-15T16:10:00Z">
        <w:r>
          <w:rPr>
            <w:rFonts w:ascii="Arial" w:eastAsia="Arial" w:hAnsi="Arial" w:cs="Arial"/>
            <w:color w:val="0A0A0A"/>
            <w:sz w:val="16"/>
            <w:szCs w:val="16"/>
            <w:highlight w:val="cyan"/>
          </w:rPr>
          <w:t xml:space="preserve"> </w:t>
        </w:r>
      </w:ins>
      <w:ins w:id="115" w:author="Arcella" w:date="2025-04-15T16:11:00Z">
        <w:r>
          <w:rPr>
            <w:rFonts w:ascii="Arial" w:eastAsia="Arial" w:hAnsi="Arial" w:cs="Arial"/>
            <w:color w:val="0A0A0A"/>
            <w:sz w:val="16"/>
            <w:szCs w:val="16"/>
            <w:highlight w:val="cyan"/>
          </w:rPr>
          <w:t xml:space="preserve">However, </w:t>
        </w:r>
      </w:ins>
      <w:ins w:id="116" w:author="Arcella" w:date="2025-04-15T16:10:00Z">
        <w:r>
          <w:rPr>
            <w:rFonts w:ascii="Arial" w:eastAsia="Arial" w:hAnsi="Arial" w:cs="Arial"/>
            <w:color w:val="0A0A0A"/>
            <w:sz w:val="16"/>
            <w:szCs w:val="16"/>
            <w:highlight w:val="cyan"/>
          </w:rPr>
          <w:t>we</w:t>
        </w:r>
      </w:ins>
      <w:ins w:id="117" w:author="Arcella" w:date="2025-04-15T16:11:00Z">
        <w:r>
          <w:rPr>
            <w:rFonts w:ascii="Arial" w:eastAsia="Arial" w:hAnsi="Arial" w:cs="Arial"/>
            <w:color w:val="0A0A0A"/>
            <w:sz w:val="16"/>
            <w:szCs w:val="16"/>
            <w:highlight w:val="cyan"/>
          </w:rPr>
          <w:t xml:space="preserve"> also</w:t>
        </w:r>
      </w:ins>
      <w:ins w:id="118" w:author="Arcella" w:date="2025-04-15T16:10:00Z">
        <w:r>
          <w:rPr>
            <w:rFonts w:ascii="Arial" w:eastAsia="Arial" w:hAnsi="Arial" w:cs="Arial"/>
            <w:color w:val="0A0A0A"/>
            <w:sz w:val="16"/>
            <w:szCs w:val="16"/>
            <w:highlight w:val="cyan"/>
          </w:rPr>
          <w:t xml:space="preserve"> had to </w:t>
        </w:r>
      </w:ins>
      <w:ins w:id="119" w:author="Arcella" w:date="2025-04-15T16:11:00Z">
        <w:r>
          <w:rPr>
            <w:rFonts w:ascii="Arial" w:eastAsia="Arial" w:hAnsi="Arial" w:cs="Arial"/>
            <w:color w:val="0A0A0A"/>
            <w:sz w:val="16"/>
            <w:szCs w:val="16"/>
            <w:highlight w:val="cyan"/>
          </w:rPr>
          <w:t xml:space="preserve">expand it at some places </w:t>
        </w:r>
      </w:ins>
      <w:ins w:id="120" w:author="Arcella" w:date="2025-04-15T16:10:00Z">
        <w:r>
          <w:rPr>
            <w:rFonts w:ascii="Arial" w:eastAsia="Arial" w:hAnsi="Arial" w:cs="Arial"/>
            <w:color w:val="0A0A0A"/>
            <w:sz w:val="16"/>
            <w:szCs w:val="16"/>
            <w:highlight w:val="cyan"/>
          </w:rPr>
          <w:t xml:space="preserve">at the request of </w:t>
        </w:r>
      </w:ins>
      <w:ins w:id="121" w:author="Arcella" w:date="2025-04-15T16:11:00Z">
        <w:r>
          <w:rPr>
            <w:rFonts w:ascii="Arial" w:eastAsia="Arial" w:hAnsi="Arial" w:cs="Arial"/>
            <w:color w:val="0A0A0A"/>
            <w:sz w:val="16"/>
            <w:szCs w:val="16"/>
            <w:highlight w:val="cyan"/>
          </w:rPr>
          <w:t xml:space="preserve">the other </w:t>
        </w:r>
      </w:ins>
      <w:ins w:id="122" w:author="Arcella" w:date="2025-04-15T16:10:00Z">
        <w:r>
          <w:rPr>
            <w:rFonts w:ascii="Arial" w:eastAsia="Arial" w:hAnsi="Arial" w:cs="Arial"/>
            <w:color w:val="0A0A0A"/>
            <w:sz w:val="16"/>
            <w:szCs w:val="16"/>
            <w:highlight w:val="cyan"/>
          </w:rPr>
          <w:t xml:space="preserve">reviewers. </w:t>
        </w:r>
      </w:ins>
      <w:r w:rsidR="00D75EED" w:rsidRPr="00D75EED">
        <w:rPr>
          <w:rFonts w:ascii="Arial" w:eastAsia="Arial" w:hAnsi="Arial" w:cs="Arial"/>
          <w:color w:val="0A0A0A"/>
          <w:sz w:val="16"/>
          <w:szCs w:val="16"/>
          <w:highlight w:val="yellow"/>
        </w:rPr>
        <w:t xml:space="preserve">References in parentheses </w:t>
      </w:r>
      <w:r w:rsidR="00D75EED">
        <w:rPr>
          <w:rFonts w:ascii="Arial" w:eastAsia="Arial" w:hAnsi="Arial" w:cs="Arial"/>
          <w:color w:val="0A0A0A"/>
          <w:sz w:val="16"/>
          <w:szCs w:val="16"/>
          <w:highlight w:val="yellow"/>
        </w:rPr>
        <w:t xml:space="preserve">in our answers </w:t>
      </w:r>
      <w:r w:rsidR="00D75EED" w:rsidRPr="00D75EED">
        <w:rPr>
          <w:rFonts w:ascii="Arial" w:eastAsia="Arial" w:hAnsi="Arial" w:cs="Arial"/>
          <w:color w:val="0A0A0A"/>
          <w:sz w:val="16"/>
          <w:szCs w:val="16"/>
          <w:highlight w:val="yellow"/>
        </w:rPr>
        <w:t>are to lines in the</w:t>
      </w:r>
      <w:r w:rsidR="00D75EED">
        <w:rPr>
          <w:rFonts w:ascii="Arial" w:eastAsia="Arial" w:hAnsi="Arial" w:cs="Arial"/>
          <w:color w:val="0A0A0A"/>
          <w:sz w:val="16"/>
          <w:szCs w:val="16"/>
          <w:highlight w:val="yellow"/>
        </w:rPr>
        <w:t xml:space="preserve"> </w:t>
      </w:r>
      <w:r w:rsidR="00D75EED" w:rsidRPr="00D75EED">
        <w:rPr>
          <w:rFonts w:ascii="Arial" w:eastAsia="Arial" w:hAnsi="Arial" w:cs="Arial"/>
          <w:b/>
          <w:bCs/>
          <w:color w:val="0A0A0A"/>
          <w:sz w:val="16"/>
          <w:szCs w:val="16"/>
          <w:highlight w:val="yellow"/>
        </w:rPr>
        <w:t>pdf-file with labeled changes</w:t>
      </w:r>
      <w:r w:rsidR="00D75EED" w:rsidRPr="00D75EED">
        <w:rPr>
          <w:rFonts w:ascii="Arial" w:eastAsia="Arial" w:hAnsi="Arial" w:cs="Arial"/>
          <w:color w:val="0A0A0A"/>
          <w:sz w:val="16"/>
          <w:szCs w:val="16"/>
          <w:highlight w:val="yellow"/>
        </w:rPr>
        <w:t>.</w:t>
      </w:r>
      <w:r w:rsidR="00D75EED" w:rsidRPr="00670B47">
        <w:rPr>
          <w:rFonts w:ascii="Arial" w:eastAsia="Arial" w:hAnsi="Arial" w:cs="Arial"/>
          <w:color w:val="0A0A0A"/>
          <w:sz w:val="16"/>
          <w:szCs w:val="16"/>
        </w:rPr>
        <w:t xml:space="preserve">  </w:t>
      </w:r>
    </w:p>
    <w:p w14:paraId="030ED7C6" w14:textId="260299A5" w:rsidR="00FB309A" w:rsidRDefault="00FB309A" w:rsidP="00FB309A">
      <w:pPr>
        <w:shd w:val="clear" w:color="auto" w:fill="FFFFFF"/>
        <w:ind w:firstLine="320"/>
        <w:jc w:val="left"/>
        <w:rPr>
          <w:ins w:id="123" w:author="Arcella" w:date="2025-04-15T16:10:00Z"/>
          <w:rFonts w:ascii="Arial" w:eastAsia="Arial" w:hAnsi="Arial" w:cs="Arial"/>
          <w:color w:val="0A0A0A"/>
          <w:sz w:val="16"/>
          <w:szCs w:val="16"/>
          <w:highlight w:val="cyan"/>
        </w:rPr>
      </w:pPr>
    </w:p>
    <w:p w14:paraId="3C1B6C19" w14:textId="77777777" w:rsidR="00FB309A" w:rsidRDefault="00FB309A">
      <w:pPr>
        <w:shd w:val="clear" w:color="auto" w:fill="FFFFFF"/>
        <w:ind w:firstLine="320"/>
        <w:jc w:val="left"/>
        <w:rPr>
          <w:ins w:id="124" w:author="Arcella" w:date="2025-04-15T16:10:00Z"/>
          <w:rFonts w:ascii="Arial" w:eastAsia="Arial" w:hAnsi="Arial" w:cs="Arial"/>
          <w:color w:val="0A0A0A"/>
          <w:sz w:val="16"/>
          <w:szCs w:val="16"/>
          <w:highlight w:val="cyan"/>
        </w:rPr>
      </w:pPr>
    </w:p>
    <w:p w14:paraId="00000047" w14:textId="343E0729" w:rsidR="004259EE" w:rsidRDefault="007A0300">
      <w:pPr>
        <w:shd w:val="clear" w:color="auto" w:fill="FFFFFF"/>
        <w:ind w:firstLine="320"/>
        <w:jc w:val="left"/>
        <w:rPr>
          <w:rFonts w:ascii="Arial" w:eastAsia="Arial" w:hAnsi="Arial" w:cs="Arial"/>
          <w:color w:val="0A0A0A"/>
          <w:sz w:val="16"/>
          <w:szCs w:val="16"/>
          <w:highlight w:val="cyan"/>
        </w:rPr>
      </w:pPr>
      <w:del w:id="125" w:author="Arcella" w:date="2025-04-16T13:19:00Z">
        <w:r w:rsidDel="007D545B">
          <w:rPr>
            <w:rFonts w:ascii="Arial" w:eastAsia="Arial" w:hAnsi="Arial" w:cs="Arial"/>
            <w:color w:val="0A0A0A"/>
            <w:sz w:val="16"/>
            <w:szCs w:val="16"/>
            <w:highlight w:val="cyan"/>
          </w:rPr>
          <w:delText xml:space="preserve">We do not think that </w:delText>
        </w:r>
      </w:del>
      <w:ins w:id="126" w:author="Arcella" w:date="2025-04-16T13:19:00Z">
        <w:r w:rsidR="007D545B">
          <w:rPr>
            <w:rFonts w:ascii="Arial" w:eastAsia="Arial" w:hAnsi="Arial" w:cs="Arial"/>
            <w:color w:val="0A0A0A"/>
            <w:sz w:val="16"/>
            <w:szCs w:val="16"/>
            <w:highlight w:val="cyan"/>
            <w:lang w:val="en-GB"/>
          </w:rPr>
          <w:t xml:space="preserve">To the best of our knowledge, </w:t>
        </w:r>
      </w:ins>
      <w:r>
        <w:rPr>
          <w:rFonts w:ascii="Arial" w:eastAsia="Arial" w:hAnsi="Arial" w:cs="Arial"/>
          <w:color w:val="0A0A0A"/>
          <w:sz w:val="16"/>
          <w:szCs w:val="16"/>
          <w:highlight w:val="cyan"/>
        </w:rPr>
        <w:t>the hypothesis that there is no single major predictor explaining M. edulis and M. trossulus species distribution in any contact zone has</w:t>
      </w:r>
      <w:ins w:id="127" w:author="Arcella" w:date="2025-04-15T16:11:00Z">
        <w:r w:rsidR="00FB309A">
          <w:rPr>
            <w:rFonts w:ascii="Arial" w:eastAsia="Arial" w:hAnsi="Arial" w:cs="Arial"/>
            <w:color w:val="0A0A0A"/>
            <w:sz w:val="16"/>
            <w:szCs w:val="16"/>
            <w:highlight w:val="cyan"/>
          </w:rPr>
          <w:t xml:space="preserve"> </w:t>
        </w:r>
      </w:ins>
      <w:ins w:id="128" w:author="Arcella" w:date="2025-04-16T13:19:00Z">
        <w:r w:rsidR="007D545B">
          <w:rPr>
            <w:rFonts w:ascii="Arial" w:eastAsia="Arial" w:hAnsi="Arial" w:cs="Arial"/>
            <w:color w:val="0A0A0A"/>
            <w:sz w:val="16"/>
            <w:szCs w:val="16"/>
            <w:highlight w:val="cyan"/>
          </w:rPr>
          <w:t>n</w:t>
        </w:r>
      </w:ins>
      <w:ins w:id="129" w:author="Arcella" w:date="2025-04-15T16:11:00Z">
        <w:r w:rsidR="00FB309A">
          <w:rPr>
            <w:rFonts w:ascii="Arial" w:eastAsia="Arial" w:hAnsi="Arial" w:cs="Arial"/>
            <w:color w:val="0A0A0A"/>
            <w:sz w:val="16"/>
            <w:szCs w:val="16"/>
            <w:highlight w:val="cyan"/>
          </w:rPr>
          <w:t>ever</w:t>
        </w:r>
      </w:ins>
      <w:r>
        <w:rPr>
          <w:rFonts w:ascii="Arial" w:eastAsia="Arial" w:hAnsi="Arial" w:cs="Arial"/>
          <w:color w:val="0A0A0A"/>
          <w:sz w:val="16"/>
          <w:szCs w:val="16"/>
          <w:highlight w:val="cyan"/>
        </w:rPr>
        <w:t xml:space="preserve"> been formally tested </w:t>
      </w:r>
      <w:del w:id="130" w:author="Arcella" w:date="2025-04-15T16:11:00Z">
        <w:r w:rsidDel="00FB309A">
          <w:rPr>
            <w:rFonts w:ascii="Arial" w:eastAsia="Arial" w:hAnsi="Arial" w:cs="Arial"/>
            <w:color w:val="0A0A0A"/>
            <w:sz w:val="16"/>
            <w:szCs w:val="16"/>
            <w:highlight w:val="cyan"/>
          </w:rPr>
          <w:delText xml:space="preserve">by anyone </w:delText>
        </w:r>
      </w:del>
      <w:r>
        <w:rPr>
          <w:rFonts w:ascii="Arial" w:eastAsia="Arial" w:hAnsi="Arial" w:cs="Arial"/>
          <w:color w:val="0A0A0A"/>
          <w:sz w:val="16"/>
          <w:szCs w:val="16"/>
          <w:highlight w:val="cyan"/>
        </w:rPr>
        <w:t xml:space="preserve">before </w:t>
      </w:r>
      <w:del w:id="131" w:author="Arcella" w:date="2025-04-15T16:11:00Z">
        <w:r w:rsidDel="00FB309A">
          <w:rPr>
            <w:rFonts w:ascii="Arial" w:eastAsia="Arial" w:hAnsi="Arial" w:cs="Arial"/>
            <w:color w:val="0A0A0A"/>
            <w:sz w:val="16"/>
            <w:szCs w:val="16"/>
            <w:highlight w:val="cyan"/>
          </w:rPr>
          <w:delText>us</w:delText>
        </w:r>
      </w:del>
      <w:ins w:id="132" w:author="Arcella" w:date="2025-04-15T16:11:00Z">
        <w:r w:rsidR="00FB309A">
          <w:rPr>
            <w:rFonts w:ascii="Arial" w:eastAsia="Arial" w:hAnsi="Arial" w:cs="Arial"/>
            <w:color w:val="0A0A0A"/>
            <w:sz w:val="16"/>
            <w:szCs w:val="16"/>
            <w:highlight w:val="cyan"/>
          </w:rPr>
          <w:t>our study</w:t>
        </w:r>
      </w:ins>
      <w:r>
        <w:rPr>
          <w:rFonts w:ascii="Arial" w:eastAsia="Arial" w:hAnsi="Arial" w:cs="Arial"/>
          <w:color w:val="0A0A0A"/>
          <w:sz w:val="16"/>
          <w:szCs w:val="16"/>
          <w:highlight w:val="cyan"/>
        </w:rPr>
        <w:t>.</w:t>
      </w:r>
    </w:p>
    <w:p w14:paraId="00000048" w14:textId="76B6EDA2"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Table 1 summarizes the predictors </w:t>
      </w:r>
      <w:del w:id="133" w:author="Arcella" w:date="2025-04-16T13:19:00Z">
        <w:r w:rsidDel="007D545B">
          <w:rPr>
            <w:rFonts w:ascii="Arial" w:eastAsia="Arial" w:hAnsi="Arial" w:cs="Arial"/>
            <w:color w:val="0A0A0A"/>
            <w:sz w:val="16"/>
            <w:szCs w:val="16"/>
            <w:highlight w:val="cyan"/>
          </w:rPr>
          <w:delText>we studied directly</w:delText>
        </w:r>
      </w:del>
      <w:ins w:id="134" w:author="Arcella" w:date="2025-04-16T13:19:00Z">
        <w:r w:rsidR="007D545B">
          <w:rPr>
            <w:rFonts w:ascii="Arial" w:eastAsia="Arial" w:hAnsi="Arial" w:cs="Arial"/>
            <w:color w:val="0A0A0A"/>
            <w:sz w:val="16"/>
            <w:szCs w:val="16"/>
            <w:highlight w:val="cyan"/>
          </w:rPr>
          <w:t>from our study</w:t>
        </w:r>
      </w:ins>
      <w:r>
        <w:rPr>
          <w:rFonts w:ascii="Arial" w:eastAsia="Arial" w:hAnsi="Arial" w:cs="Arial"/>
          <w:color w:val="0A0A0A"/>
          <w:sz w:val="16"/>
          <w:szCs w:val="16"/>
          <w:highlight w:val="cyan"/>
        </w:rPr>
        <w:t xml:space="preserve">; we </w:t>
      </w:r>
      <w:del w:id="135" w:author="Arcella" w:date="2025-04-16T13:19:00Z">
        <w:r w:rsidDel="007D545B">
          <w:rPr>
            <w:rFonts w:ascii="Arial" w:eastAsia="Arial" w:hAnsi="Arial" w:cs="Arial"/>
            <w:color w:val="0A0A0A"/>
            <w:sz w:val="16"/>
            <w:szCs w:val="16"/>
            <w:highlight w:val="cyan"/>
          </w:rPr>
          <w:delText xml:space="preserve">did not find space in the table to report </w:delText>
        </w:r>
      </w:del>
      <w:ins w:id="136" w:author="Arcella" w:date="2025-04-16T13:19:00Z">
        <w:r w:rsidR="007D545B">
          <w:rPr>
            <w:rFonts w:ascii="Arial" w:eastAsia="Arial" w:hAnsi="Arial" w:cs="Arial"/>
            <w:color w:val="0A0A0A"/>
            <w:sz w:val="16"/>
            <w:szCs w:val="16"/>
            <w:highlight w:val="cyan"/>
          </w:rPr>
          <w:t xml:space="preserve">could not fit </w:t>
        </w:r>
      </w:ins>
      <w:ins w:id="137" w:author="Arcella" w:date="2025-04-16T13:20:00Z">
        <w:r w:rsidR="007D545B">
          <w:rPr>
            <w:rFonts w:ascii="Arial" w:eastAsia="Arial" w:hAnsi="Arial" w:cs="Arial"/>
            <w:color w:val="0A0A0A"/>
            <w:sz w:val="16"/>
            <w:szCs w:val="16"/>
            <w:highlight w:val="cyan"/>
          </w:rPr>
          <w:t xml:space="preserve">into it </w:t>
        </w:r>
      </w:ins>
      <w:r>
        <w:rPr>
          <w:rFonts w:ascii="Arial" w:eastAsia="Arial" w:hAnsi="Arial" w:cs="Arial"/>
          <w:color w:val="0A0A0A"/>
          <w:sz w:val="16"/>
          <w:szCs w:val="16"/>
          <w:highlight w:val="cyan"/>
        </w:rPr>
        <w:t xml:space="preserve">the results of published studies. </w:t>
      </w:r>
    </w:p>
    <w:p w14:paraId="00000049" w14:textId="1860833B" w:rsidR="004259EE" w:rsidRDefault="007A0300">
      <w:pPr>
        <w:shd w:val="clear" w:color="auto" w:fill="FFFFFF"/>
        <w:ind w:firstLine="320"/>
        <w:jc w:val="left"/>
        <w:rPr>
          <w:rFonts w:ascii="Arial" w:eastAsia="Arial" w:hAnsi="Arial" w:cs="Arial"/>
          <w:color w:val="0A0A0A"/>
          <w:sz w:val="16"/>
          <w:szCs w:val="16"/>
          <w:highlight w:val="cyan"/>
        </w:rPr>
      </w:pPr>
      <w:del w:id="138" w:author="Arcella" w:date="2025-04-16T13:20:00Z">
        <w:r w:rsidDel="007D545B">
          <w:rPr>
            <w:rFonts w:ascii="Arial" w:eastAsia="Arial" w:hAnsi="Arial" w:cs="Arial"/>
            <w:color w:val="0A0A0A"/>
            <w:sz w:val="16"/>
            <w:szCs w:val="16"/>
            <w:highlight w:val="cyan"/>
          </w:rPr>
          <w:delText xml:space="preserve">A </w:delText>
        </w:r>
      </w:del>
      <w:ins w:id="139" w:author="Arcella" w:date="2025-04-16T13:20:00Z">
        <w:r w:rsidR="007D545B">
          <w:rPr>
            <w:rFonts w:ascii="Arial" w:eastAsia="Arial" w:hAnsi="Arial" w:cs="Arial"/>
            <w:color w:val="0A0A0A"/>
            <w:sz w:val="16"/>
            <w:szCs w:val="16"/>
            <w:highlight w:val="cyan"/>
          </w:rPr>
          <w:t xml:space="preserve">The </w:t>
        </w:r>
      </w:ins>
      <w:r>
        <w:rPr>
          <w:rFonts w:ascii="Arial" w:eastAsia="Arial" w:hAnsi="Arial" w:cs="Arial"/>
          <w:color w:val="0A0A0A"/>
          <w:sz w:val="16"/>
          <w:szCs w:val="16"/>
          <w:highlight w:val="cyan"/>
        </w:rPr>
        <w:t xml:space="preserve">statement that the SDM we used does not directly assess the relative or absolute significance of factors </w:t>
      </w:r>
      <w:del w:id="140" w:author="Arcella" w:date="2025-04-16T13:20:00Z">
        <w:r w:rsidDel="007D545B">
          <w:rPr>
            <w:rFonts w:ascii="Arial" w:eastAsia="Arial" w:hAnsi="Arial" w:cs="Arial"/>
            <w:color w:val="0A0A0A"/>
            <w:sz w:val="16"/>
            <w:szCs w:val="16"/>
            <w:highlight w:val="cyan"/>
          </w:rPr>
          <w:delText xml:space="preserve">is now included in </w:delText>
        </w:r>
      </w:del>
      <w:ins w:id="141" w:author="Arcella" w:date="2025-04-16T13:20:00Z">
        <w:r w:rsidR="007D545B">
          <w:rPr>
            <w:rFonts w:ascii="Arial" w:eastAsia="Arial" w:hAnsi="Arial" w:cs="Arial"/>
            <w:color w:val="0A0A0A"/>
            <w:sz w:val="16"/>
            <w:szCs w:val="16"/>
            <w:highlight w:val="cyan"/>
          </w:rPr>
          <w:t xml:space="preserve">has been moved to </w:t>
        </w:r>
      </w:ins>
      <w:r>
        <w:rPr>
          <w:rFonts w:ascii="Arial" w:eastAsia="Arial" w:hAnsi="Arial" w:cs="Arial"/>
          <w:color w:val="0A0A0A"/>
          <w:sz w:val="16"/>
          <w:szCs w:val="16"/>
          <w:highlight w:val="cyan"/>
        </w:rPr>
        <w:t>Materials and Methods (L</w:t>
      </w:r>
      <w:r w:rsidR="000C28CB">
        <w:rPr>
          <w:rFonts w:ascii="Arial" w:eastAsia="Arial" w:hAnsi="Arial" w:cs="Arial"/>
          <w:color w:val="0A0A0A"/>
          <w:sz w:val="16"/>
          <w:szCs w:val="16"/>
          <w:highlight w:val="cyan"/>
        </w:rPr>
        <w:t>270-274</w:t>
      </w:r>
      <w:r>
        <w:rPr>
          <w:rFonts w:ascii="Arial" w:eastAsia="Arial" w:hAnsi="Arial" w:cs="Arial"/>
          <w:color w:val="0A0A0A"/>
          <w:sz w:val="16"/>
          <w:szCs w:val="16"/>
          <w:highlight w:val="cyan"/>
        </w:rPr>
        <w:t>).</w:t>
      </w:r>
    </w:p>
    <w:p w14:paraId="0000004A"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The results would benefit from some summary statements to help a reader know what the main findings were. For example, in line 273, what does this mean? That all parameters were thus retained in further analyses? Or the paragraph starting with line 275 could include a more general take home point such as: Substrate type substantially influenced distributions of Ptros. The importance of the curvilinear finding stated in line 289 is not clearly summarized.</w:t>
      </w:r>
    </w:p>
    <w:p w14:paraId="0000004B"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4C" w14:textId="178C467F"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All results of the modeling are presented in standard form</w:t>
      </w:r>
      <w:del w:id="142" w:author="Arcella" w:date="2025-04-16T13:21:00Z">
        <w:r w:rsidDel="007D545B">
          <w:rPr>
            <w:rFonts w:ascii="Arial" w:eastAsia="Arial" w:hAnsi="Arial" w:cs="Arial"/>
            <w:color w:val="0A0A0A"/>
            <w:sz w:val="16"/>
            <w:szCs w:val="16"/>
            <w:highlight w:val="cyan"/>
          </w:rPr>
          <w:delText xml:space="preserve">, see </w:delText>
        </w:r>
      </w:del>
      <w:ins w:id="143" w:author="Arcella" w:date="2025-04-16T13:21:00Z">
        <w:r w:rsidR="007D545B">
          <w:rPr>
            <w:rFonts w:ascii="Arial" w:eastAsia="Arial" w:hAnsi="Arial" w:cs="Arial"/>
            <w:color w:val="0A0A0A"/>
            <w:sz w:val="16"/>
            <w:szCs w:val="16"/>
            <w:highlight w:val="cyan"/>
          </w:rPr>
          <w:t xml:space="preserve"> (</w:t>
        </w:r>
      </w:ins>
      <w:r>
        <w:rPr>
          <w:rFonts w:ascii="Arial" w:eastAsia="Arial" w:hAnsi="Arial" w:cs="Arial"/>
          <w:color w:val="0A0A0A"/>
          <w:sz w:val="16"/>
          <w:szCs w:val="16"/>
          <w:highlight w:val="cyan"/>
        </w:rPr>
        <w:t xml:space="preserve">Table </w:t>
      </w:r>
      <w:r w:rsidR="00FD6B35" w:rsidRPr="00FD6B35">
        <w:rPr>
          <w:rFonts w:ascii="Arial" w:eastAsia="Arial" w:hAnsi="Arial" w:cs="Arial"/>
          <w:color w:val="0A0A0A"/>
          <w:sz w:val="16"/>
          <w:szCs w:val="16"/>
          <w:highlight w:val="cyan"/>
        </w:rPr>
        <w:t>2</w:t>
      </w:r>
      <w:r>
        <w:rPr>
          <w:rFonts w:ascii="Arial" w:eastAsia="Arial" w:hAnsi="Arial" w:cs="Arial"/>
          <w:color w:val="0A0A0A"/>
          <w:sz w:val="16"/>
          <w:szCs w:val="16"/>
          <w:highlight w:val="cyan"/>
        </w:rPr>
        <w:t xml:space="preserve"> and Fig</w:t>
      </w:r>
      <w:r w:rsidR="00FD6B35" w:rsidRPr="00FD6B35">
        <w:rPr>
          <w:rFonts w:ascii="Arial" w:eastAsia="Arial" w:hAnsi="Arial" w:cs="Arial"/>
          <w:color w:val="0A0A0A"/>
          <w:sz w:val="16"/>
          <w:szCs w:val="16"/>
          <w:highlight w:val="cyan"/>
        </w:rPr>
        <w:t>. 2</w:t>
      </w:r>
      <w:ins w:id="144" w:author="Arcella" w:date="2025-04-16T13:21:00Z">
        <w:r w:rsidR="007D545B">
          <w:rPr>
            <w:rFonts w:ascii="Arial" w:eastAsia="Arial" w:hAnsi="Arial" w:cs="Arial"/>
            <w:color w:val="0A0A0A"/>
            <w:sz w:val="16"/>
            <w:szCs w:val="16"/>
            <w:highlight w:val="cyan"/>
          </w:rPr>
          <w:t>)</w:t>
        </w:r>
      </w:ins>
      <w:r w:rsidR="00FD6B35" w:rsidRPr="00FD6B35">
        <w:rPr>
          <w:rFonts w:ascii="Arial" w:eastAsia="Arial" w:hAnsi="Arial" w:cs="Arial"/>
          <w:color w:val="0A0A0A"/>
          <w:sz w:val="16"/>
          <w:szCs w:val="16"/>
          <w:highlight w:val="cyan"/>
        </w:rPr>
        <w:t>.</w:t>
      </w:r>
      <w:r>
        <w:rPr>
          <w:rFonts w:ascii="Arial" w:eastAsia="Arial" w:hAnsi="Arial" w:cs="Arial"/>
          <w:color w:val="0A0A0A"/>
          <w:sz w:val="16"/>
          <w:szCs w:val="16"/>
          <w:highlight w:val="cyan"/>
        </w:rPr>
        <w:t xml:space="preserve"> We hope the statistical conclusions are articulated more clearly in the new </w:t>
      </w:r>
      <w:del w:id="145" w:author="Arcella" w:date="2025-04-16T13:21:00Z">
        <w:r w:rsidDel="007D545B">
          <w:rPr>
            <w:rFonts w:ascii="Arial" w:eastAsia="Arial" w:hAnsi="Arial" w:cs="Arial"/>
            <w:color w:val="0A0A0A"/>
            <w:sz w:val="16"/>
            <w:szCs w:val="16"/>
            <w:highlight w:val="cyan"/>
          </w:rPr>
          <w:delText xml:space="preserve">edition </w:delText>
        </w:r>
      </w:del>
      <w:ins w:id="146" w:author="Arcella" w:date="2025-04-16T13:21:00Z">
        <w:r w:rsidR="007D545B">
          <w:rPr>
            <w:rFonts w:ascii="Arial" w:eastAsia="Arial" w:hAnsi="Arial" w:cs="Arial"/>
            <w:color w:val="0A0A0A"/>
            <w:sz w:val="16"/>
            <w:szCs w:val="16"/>
            <w:highlight w:val="cyan"/>
          </w:rPr>
          <w:t xml:space="preserve">version </w:t>
        </w:r>
      </w:ins>
      <w:r>
        <w:rPr>
          <w:rFonts w:ascii="Arial" w:eastAsia="Arial" w:hAnsi="Arial" w:cs="Arial"/>
          <w:color w:val="0A0A0A"/>
          <w:sz w:val="16"/>
          <w:szCs w:val="16"/>
          <w:highlight w:val="cyan"/>
        </w:rPr>
        <w:t xml:space="preserve">of the Results. </w:t>
      </w:r>
    </w:p>
    <w:p w14:paraId="0000004F"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50"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It is not clear how some decisions for analysis were made. For example, in line 274 all correlations are stated as being low, but the thresholds for what counts as low vs high are never defined (or citations included to justify those decisions).</w:t>
      </w:r>
    </w:p>
    <w:p w14:paraId="00000051"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53"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054" w14:textId="30CAAD2A"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When judging the multicollinearity of predictors, we focused on the variance inflation factor (VIF). This metric </w:t>
      </w:r>
      <w:del w:id="147" w:author="Arcella" w:date="2025-04-16T13:21:00Z">
        <w:r w:rsidDel="007D545B">
          <w:rPr>
            <w:rFonts w:ascii="Arial" w:eastAsia="Arial" w:hAnsi="Arial" w:cs="Arial"/>
            <w:color w:val="0A0A0A"/>
            <w:sz w:val="16"/>
            <w:szCs w:val="16"/>
            <w:highlight w:val="cyan"/>
          </w:rPr>
          <w:delText xml:space="preserve">takes into account </w:delText>
        </w:r>
      </w:del>
      <w:r>
        <w:rPr>
          <w:rFonts w:ascii="Arial" w:eastAsia="Arial" w:hAnsi="Arial" w:cs="Arial"/>
          <w:color w:val="0A0A0A"/>
          <w:sz w:val="16"/>
          <w:szCs w:val="16"/>
          <w:highlight w:val="cyan"/>
        </w:rPr>
        <w:t>not only</w:t>
      </w:r>
      <w:ins w:id="148" w:author="Arcella" w:date="2025-04-16T13:21:00Z">
        <w:r w:rsidR="007D545B">
          <w:rPr>
            <w:rFonts w:ascii="Arial" w:eastAsia="Arial" w:hAnsi="Arial" w:cs="Arial"/>
            <w:color w:val="0A0A0A"/>
            <w:sz w:val="16"/>
            <w:szCs w:val="16"/>
            <w:highlight w:val="cyan"/>
          </w:rPr>
          <w:t xml:space="preserve"> takes into account</w:t>
        </w:r>
      </w:ins>
      <w:r>
        <w:rPr>
          <w:rFonts w:ascii="Arial" w:eastAsia="Arial" w:hAnsi="Arial" w:cs="Arial"/>
          <w:color w:val="0A0A0A"/>
          <w:sz w:val="16"/>
          <w:szCs w:val="16"/>
          <w:highlight w:val="cyan"/>
        </w:rPr>
        <w:t xml:space="preserve"> pairwise relationships, like Pearson correlation, but also estimates the dependence of a given predictor on the set of all predictors included in the model. Using VIF, we found no collinearity between predictors. Pearson correlation coefficients between continuous predictors are given only for the general characterization of their </w:t>
      </w:r>
      <w:del w:id="149" w:author="Arcella" w:date="2025-04-16T13:22:00Z">
        <w:r w:rsidDel="007D545B">
          <w:rPr>
            <w:rFonts w:ascii="Arial" w:eastAsia="Arial" w:hAnsi="Arial" w:cs="Arial"/>
            <w:color w:val="0A0A0A"/>
            <w:sz w:val="16"/>
            <w:szCs w:val="16"/>
            <w:highlight w:val="cyan"/>
          </w:rPr>
          <w:delText xml:space="preserve"> </w:delText>
        </w:r>
      </w:del>
      <w:r>
        <w:rPr>
          <w:rFonts w:ascii="Arial" w:eastAsia="Arial" w:hAnsi="Arial" w:cs="Arial"/>
          <w:color w:val="0A0A0A"/>
          <w:sz w:val="16"/>
          <w:szCs w:val="16"/>
          <w:highlight w:val="cyan"/>
        </w:rPr>
        <w:t>relationships.</w:t>
      </w:r>
      <w:ins w:id="150" w:author="Arcella" w:date="2025-04-16T13:22:00Z">
        <w:r w:rsidR="007D545B">
          <w:rPr>
            <w:rFonts w:ascii="Arial" w:eastAsia="Arial" w:hAnsi="Arial" w:cs="Arial"/>
            <w:color w:val="0A0A0A"/>
            <w:sz w:val="16"/>
            <w:szCs w:val="16"/>
            <w:highlight w:val="cyan"/>
          </w:rPr>
          <w:t xml:space="preserve"> </w:t>
        </w:r>
      </w:ins>
      <w:commentRangeStart w:id="151"/>
      <w:del w:id="152" w:author="Arcella" w:date="2025-04-18T11:02:00Z">
        <w:r w:rsidDel="00A822C9">
          <w:rPr>
            <w:rFonts w:ascii="Arial" w:eastAsia="Arial" w:hAnsi="Arial" w:cs="Arial"/>
            <w:color w:val="0A0A0A"/>
            <w:sz w:val="16"/>
            <w:szCs w:val="16"/>
            <w:highlight w:val="cyan"/>
          </w:rPr>
          <w:delText xml:space="preserve">That the correlation coefficients </w:delText>
        </w:r>
        <w:commentRangeEnd w:id="151"/>
        <w:r w:rsidR="007D545B" w:rsidDel="00A822C9">
          <w:rPr>
            <w:rStyle w:val="a8"/>
          </w:rPr>
          <w:commentReference w:id="151"/>
        </w:r>
        <w:r w:rsidDel="00A822C9">
          <w:rPr>
            <w:rFonts w:ascii="Arial" w:eastAsia="Arial" w:hAnsi="Arial" w:cs="Arial"/>
            <w:color w:val="0A0A0A"/>
            <w:sz w:val="16"/>
            <w:szCs w:val="16"/>
            <w:highlight w:val="cyan"/>
          </w:rPr>
          <w:delText>were low seems expected in light of the above.</w:delText>
        </w:r>
      </w:del>
      <w:ins w:id="153" w:author="Arcella" w:date="2025-04-18T11:01:00Z">
        <w:r w:rsidR="00A822C9">
          <w:rPr>
            <w:rFonts w:ascii="Arial" w:eastAsia="Arial" w:hAnsi="Arial" w:cs="Arial"/>
            <w:color w:val="0A0A0A"/>
            <w:sz w:val="16"/>
            <w:szCs w:val="16"/>
            <w:highlight w:val="cyan"/>
          </w:rPr>
          <w:t xml:space="preserve">In the light of the above, </w:t>
        </w:r>
      </w:ins>
      <w:ins w:id="154" w:author="Arcella" w:date="2025-04-18T11:02:00Z">
        <w:r w:rsidR="00A822C9">
          <w:rPr>
            <w:rFonts w:ascii="Arial" w:eastAsia="Arial" w:hAnsi="Arial" w:cs="Arial"/>
            <w:color w:val="0A0A0A"/>
            <w:sz w:val="16"/>
            <w:szCs w:val="16"/>
            <w:highlight w:val="cyan"/>
          </w:rPr>
          <w:t>low correlation coefficients could be expected.</w:t>
        </w:r>
      </w:ins>
    </w:p>
    <w:p w14:paraId="00000055"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The use of quotations is odd (especially in lines 423-440). I’d suggest just stating what you mean, rather than using quotations. Quotations imply (whether intentionally or not) that you’re using some proxy rather than saying directly what the finding is.</w:t>
      </w:r>
      <w:r>
        <w:rPr>
          <w:rFonts w:ascii="Arial" w:eastAsia="Arial" w:hAnsi="Arial" w:cs="Arial"/>
          <w:color w:val="0A0A0A"/>
          <w:sz w:val="16"/>
          <w:szCs w:val="16"/>
          <w:highlight w:val="white"/>
        </w:rPr>
        <w:br/>
      </w:r>
    </w:p>
    <w:p w14:paraId="00000057" w14:textId="77777777" w:rsidR="004259EE" w:rsidRDefault="004259EE">
      <w:pPr>
        <w:shd w:val="clear" w:color="auto" w:fill="FFFFFF"/>
        <w:ind w:firstLine="320"/>
        <w:jc w:val="left"/>
        <w:rPr>
          <w:rFonts w:ascii="Arial" w:eastAsia="Arial" w:hAnsi="Arial" w:cs="Arial"/>
          <w:color w:val="0A0A0A"/>
          <w:sz w:val="16"/>
          <w:szCs w:val="16"/>
          <w:highlight w:val="cyan"/>
        </w:rPr>
      </w:pPr>
    </w:p>
    <w:p w14:paraId="00000058" w14:textId="74EB868F"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t>Thank you for the advice. Corrected.</w:t>
      </w:r>
      <w:r>
        <w:rPr>
          <w:rFonts w:ascii="Arial" w:eastAsia="Arial" w:hAnsi="Arial" w:cs="Arial"/>
          <w:color w:val="0A0A0A"/>
          <w:sz w:val="16"/>
          <w:szCs w:val="16"/>
          <w:highlight w:val="white"/>
        </w:rPr>
        <w:br/>
      </w:r>
    </w:p>
    <w:p w14:paraId="0A961CFB" w14:textId="3BE28B7F" w:rsidR="00FD6B35" w:rsidRDefault="00FD6B35">
      <w:pPr>
        <w:shd w:val="clear" w:color="auto" w:fill="FFFFFF"/>
        <w:ind w:firstLine="320"/>
        <w:jc w:val="left"/>
        <w:rPr>
          <w:rFonts w:ascii="Arial" w:eastAsia="Arial" w:hAnsi="Arial" w:cs="Arial"/>
          <w:color w:val="0A0A0A"/>
          <w:sz w:val="16"/>
          <w:szCs w:val="16"/>
          <w:highlight w:val="white"/>
        </w:rPr>
      </w:pPr>
    </w:p>
    <w:p w14:paraId="7D0E5775" w14:textId="77777777" w:rsidR="00FD6B35" w:rsidRDefault="00FD6B35">
      <w:pPr>
        <w:shd w:val="clear" w:color="auto" w:fill="FFFFFF"/>
        <w:ind w:firstLine="320"/>
        <w:jc w:val="left"/>
        <w:rPr>
          <w:rFonts w:ascii="Arial" w:eastAsia="Arial" w:hAnsi="Arial" w:cs="Arial"/>
          <w:color w:val="0A0A0A"/>
          <w:sz w:val="16"/>
          <w:szCs w:val="16"/>
          <w:highlight w:val="white"/>
        </w:rPr>
      </w:pPr>
    </w:p>
    <w:p w14:paraId="00000059"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by line comments</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Line 3: suggest making mussel singular rather than plural in the running head</w:t>
      </w:r>
    </w:p>
    <w:p w14:paraId="0000005A"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5D"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Times New Roman" w:eastAsia="Times New Roman" w:hAnsi="Times New Roman" w:cs="Times New Roman"/>
          <w:sz w:val="16"/>
          <w:szCs w:val="16"/>
          <w:highlight w:val="cyan"/>
        </w:rPr>
        <w:t xml:space="preserve">Corrected. Now “Mussel species niche divergence” </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Line 20: suggest taking out the “no conclusion has been made” because it’s likely that individual papers have in fact drawn conclusions, even if there is no general consensus.</w:t>
      </w:r>
    </w:p>
    <w:p w14:paraId="0000005E"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A7E9469" w14:textId="6A241335" w:rsidR="006D32D1" w:rsidRDefault="007A0300">
      <w:pPr>
        <w:shd w:val="clear" w:color="auto" w:fill="FFFFFF"/>
        <w:ind w:firstLine="320"/>
        <w:jc w:val="left"/>
        <w:rPr>
          <w:rFonts w:ascii="Arial" w:eastAsia="Arial" w:hAnsi="Arial" w:cs="Arial"/>
          <w:color w:val="0A0A0A"/>
          <w:sz w:val="16"/>
          <w:szCs w:val="16"/>
          <w:highlight w:val="white"/>
        </w:rPr>
      </w:pPr>
      <w:del w:id="155" w:author="Arcella" w:date="2025-04-16T13:26:00Z">
        <w:r w:rsidDel="007D545B">
          <w:rPr>
            <w:rFonts w:ascii="Arial" w:eastAsia="Arial" w:hAnsi="Arial" w:cs="Arial"/>
            <w:color w:val="0A0A0A"/>
            <w:sz w:val="16"/>
            <w:szCs w:val="16"/>
            <w:highlight w:val="cyan"/>
          </w:rPr>
          <w:delText xml:space="preserve">OK </w:delText>
        </w:r>
      </w:del>
      <w:ins w:id="156" w:author="Arcella" w:date="2025-04-16T13:26:00Z">
        <w:r w:rsidR="007D545B">
          <w:rPr>
            <w:rFonts w:ascii="Arial" w:eastAsia="Arial" w:hAnsi="Arial" w:cs="Arial"/>
            <w:color w:val="0A0A0A"/>
            <w:sz w:val="16"/>
            <w:szCs w:val="16"/>
            <w:highlight w:val="cyan"/>
            <w:lang w:val="en-GB"/>
          </w:rPr>
          <w:t xml:space="preserve">The sentence has been rephrased </w:t>
        </w:r>
      </w:ins>
      <w:r>
        <w:rPr>
          <w:rFonts w:ascii="Arial" w:eastAsia="Arial" w:hAnsi="Arial" w:cs="Arial"/>
          <w:color w:val="0A0A0A"/>
          <w:sz w:val="16"/>
          <w:szCs w:val="16"/>
          <w:highlight w:val="cyan"/>
        </w:rPr>
        <w:t>(L</w:t>
      </w:r>
      <w:r w:rsidR="006D32D1" w:rsidRPr="006D32D1">
        <w:rPr>
          <w:rFonts w:ascii="Arial" w:eastAsia="Arial" w:hAnsi="Arial" w:cs="Arial"/>
          <w:color w:val="0A0A0A"/>
          <w:sz w:val="16"/>
          <w:szCs w:val="16"/>
          <w:highlight w:val="cyan"/>
        </w:rPr>
        <w:t xml:space="preserve"> 20-21</w:t>
      </w:r>
      <w:r>
        <w:rPr>
          <w:rFonts w:ascii="Arial" w:eastAsia="Arial" w:hAnsi="Arial" w:cs="Arial"/>
          <w:color w:val="0A0A0A"/>
          <w:sz w:val="16"/>
          <w:szCs w:val="16"/>
          <w:highlight w:val="cyan"/>
        </w:rPr>
        <w:t>)</w:t>
      </w:r>
      <w:ins w:id="157" w:author="Arcella" w:date="2025-04-16T13:26:00Z">
        <w:r w:rsidR="007D545B">
          <w:rPr>
            <w:rFonts w:ascii="Arial" w:eastAsia="Arial" w:hAnsi="Arial" w:cs="Arial"/>
            <w:color w:val="0A0A0A"/>
            <w:sz w:val="16"/>
            <w:szCs w:val="16"/>
            <w:highlight w:val="cyan"/>
          </w:rPr>
          <w:t>.</w:t>
        </w:r>
      </w:ins>
      <w:r>
        <w:rPr>
          <w:rFonts w:ascii="Arial" w:eastAsia="Arial" w:hAnsi="Arial" w:cs="Arial"/>
          <w:color w:val="0A0A0A"/>
          <w:sz w:val="16"/>
          <w:szCs w:val="16"/>
          <w:highlight w:val="white"/>
        </w:rPr>
        <w:br/>
      </w:r>
    </w:p>
    <w:p w14:paraId="00000060" w14:textId="360C21EF"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29: can the authors provide some more information about what they conclude about usefulness of this outside of the White Sea, instead of saying that they are going to do that, just say what they found</w:t>
      </w:r>
    </w:p>
    <w:p w14:paraId="00000061"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63" w14:textId="70AC72C9" w:rsidR="004259EE" w:rsidRDefault="007A0300">
      <w:pPr>
        <w:shd w:val="clear" w:color="auto" w:fill="FFFFFF"/>
        <w:ind w:firstLine="320"/>
        <w:jc w:val="left"/>
        <w:rPr>
          <w:rFonts w:ascii="Arial" w:eastAsia="Arial" w:hAnsi="Arial" w:cs="Arial"/>
          <w:color w:val="0A0A0A"/>
          <w:sz w:val="16"/>
          <w:szCs w:val="16"/>
          <w:highlight w:val="white"/>
        </w:rPr>
      </w:pPr>
      <w:del w:id="158" w:author="Arcella" w:date="2025-04-16T13:27:00Z">
        <w:r w:rsidDel="007D545B">
          <w:rPr>
            <w:rFonts w:ascii="Arial" w:eastAsia="Arial" w:hAnsi="Arial" w:cs="Arial"/>
            <w:color w:val="0A0A0A"/>
            <w:sz w:val="16"/>
            <w:szCs w:val="16"/>
            <w:highlight w:val="cyan"/>
          </w:rPr>
          <w:delText>OK</w:delText>
        </w:r>
      </w:del>
      <w:ins w:id="159" w:author="Arcella" w:date="2025-04-16T13:28:00Z">
        <w:r w:rsidR="00AD1033" w:rsidRPr="00AD1033">
          <w:rPr>
            <w:rFonts w:ascii="Arial" w:eastAsia="Arial" w:hAnsi="Arial" w:cs="Arial"/>
            <w:color w:val="0A0A0A"/>
            <w:sz w:val="16"/>
            <w:szCs w:val="16"/>
            <w:highlight w:val="cyan"/>
          </w:rPr>
          <w:t xml:space="preserve"> </w:t>
        </w:r>
        <w:r w:rsidR="00AD1033">
          <w:rPr>
            <w:rFonts w:ascii="Arial" w:eastAsia="Arial" w:hAnsi="Arial" w:cs="Arial"/>
            <w:color w:val="0A0A0A"/>
            <w:sz w:val="16"/>
            <w:szCs w:val="16"/>
            <w:highlight w:val="cyan"/>
          </w:rPr>
          <w:t xml:space="preserve">The sentence has been rephrased </w:t>
        </w:r>
      </w:ins>
      <w:r>
        <w:rPr>
          <w:rFonts w:ascii="Arial" w:eastAsia="Arial" w:hAnsi="Arial" w:cs="Arial"/>
          <w:color w:val="0A0A0A"/>
          <w:sz w:val="16"/>
          <w:szCs w:val="16"/>
          <w:highlight w:val="cyan"/>
        </w:rPr>
        <w:t>(L</w:t>
      </w:r>
      <w:r w:rsidR="006D32D1" w:rsidRPr="006D32D1">
        <w:rPr>
          <w:rFonts w:ascii="Arial" w:eastAsia="Arial" w:hAnsi="Arial" w:cs="Arial"/>
          <w:color w:val="0A0A0A"/>
          <w:sz w:val="16"/>
          <w:szCs w:val="16"/>
          <w:highlight w:val="cyan"/>
        </w:rPr>
        <w:t xml:space="preserve"> 30-31</w:t>
      </w:r>
      <w:r>
        <w:rPr>
          <w:rFonts w:ascii="Arial" w:eastAsia="Arial" w:hAnsi="Arial" w:cs="Arial"/>
          <w:color w:val="0A0A0A"/>
          <w:sz w:val="16"/>
          <w:szCs w:val="16"/>
          <w:highlight w:val="cyan"/>
        </w:rPr>
        <w:t>)</w:t>
      </w:r>
      <w:ins w:id="160" w:author="Arcella" w:date="2025-04-16T13:27:00Z">
        <w:r w:rsidR="007D545B">
          <w:rPr>
            <w:rFonts w:ascii="Arial" w:eastAsia="Arial" w:hAnsi="Arial" w:cs="Arial"/>
            <w:color w:val="0A0A0A"/>
            <w:sz w:val="16"/>
            <w:szCs w:val="16"/>
            <w:highlight w:val="cyan"/>
          </w:rPr>
          <w:t>.</w:t>
        </w:r>
      </w:ins>
      <w:r>
        <w:rPr>
          <w:rFonts w:ascii="Arial" w:eastAsia="Arial" w:hAnsi="Arial" w:cs="Arial"/>
          <w:color w:val="0A0A0A"/>
          <w:sz w:val="16"/>
          <w:szCs w:val="16"/>
          <w:highlight w:val="white"/>
        </w:rPr>
        <w:br/>
      </w:r>
      <w:r>
        <w:rPr>
          <w:rFonts w:ascii="Arial" w:eastAsia="Arial" w:hAnsi="Arial" w:cs="Arial"/>
          <w:color w:val="0A0A0A"/>
          <w:sz w:val="16"/>
          <w:szCs w:val="16"/>
          <w:highlight w:val="white"/>
        </w:rPr>
        <w:br/>
        <w:t>Line 33-41: The value of using SDMs to address ecological or conservation questions would help this paper broaden out to a wider audience. Why do we need to know which environmental parameters related to species occurrence more generally, and why do we need to know about species diversity more broadly?</w:t>
      </w:r>
    </w:p>
    <w:p w14:paraId="00000064"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65" w14:textId="070B9781"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Thank you for this valuable </w:t>
      </w:r>
      <w:ins w:id="161" w:author="Arcella" w:date="2025-04-16T13:29:00Z">
        <w:r w:rsidR="00AD1033">
          <w:rPr>
            <w:rFonts w:ascii="Arial" w:eastAsia="Arial" w:hAnsi="Arial" w:cs="Arial"/>
            <w:color w:val="0A0A0A"/>
            <w:sz w:val="16"/>
            <w:szCs w:val="16"/>
            <w:highlight w:val="cyan"/>
          </w:rPr>
          <w:t xml:space="preserve">piece of </w:t>
        </w:r>
      </w:ins>
      <w:r>
        <w:rPr>
          <w:rFonts w:ascii="Arial" w:eastAsia="Arial" w:hAnsi="Arial" w:cs="Arial"/>
          <w:color w:val="0A0A0A"/>
          <w:sz w:val="16"/>
          <w:szCs w:val="16"/>
          <w:highlight w:val="cyan"/>
        </w:rPr>
        <w:t xml:space="preserve">advice. </w:t>
      </w:r>
      <w:del w:id="162" w:author="Arcella" w:date="2025-04-16T13:36:00Z">
        <w:r w:rsidDel="00AD1033">
          <w:rPr>
            <w:rFonts w:ascii="Arial" w:eastAsia="Arial" w:hAnsi="Arial" w:cs="Arial"/>
            <w:color w:val="0A0A0A"/>
            <w:sz w:val="16"/>
            <w:szCs w:val="16"/>
            <w:highlight w:val="cyan"/>
          </w:rPr>
          <w:delText xml:space="preserve">In particular we now </w:delText>
        </w:r>
      </w:del>
      <w:ins w:id="163" w:author="Arcella" w:date="2025-04-16T13:36:00Z">
        <w:r w:rsidR="00AD1033">
          <w:rPr>
            <w:rFonts w:ascii="Arial" w:eastAsia="Arial" w:hAnsi="Arial" w:cs="Arial"/>
            <w:color w:val="0A0A0A"/>
            <w:sz w:val="16"/>
            <w:szCs w:val="16"/>
            <w:highlight w:val="cyan"/>
          </w:rPr>
          <w:t xml:space="preserve">We explain it </w:t>
        </w:r>
      </w:ins>
      <w:r>
        <w:rPr>
          <w:rFonts w:ascii="Arial" w:eastAsia="Arial" w:hAnsi="Arial" w:cs="Arial"/>
          <w:color w:val="0A0A0A"/>
          <w:sz w:val="16"/>
          <w:szCs w:val="16"/>
          <w:highlight w:val="cyan"/>
        </w:rPr>
        <w:t>refer</w:t>
      </w:r>
      <w:ins w:id="164" w:author="Arcella" w:date="2025-04-16T13:36:00Z">
        <w:r w:rsidR="00AD1033">
          <w:rPr>
            <w:rFonts w:ascii="Arial" w:eastAsia="Arial" w:hAnsi="Arial" w:cs="Arial"/>
            <w:color w:val="0A0A0A"/>
            <w:sz w:val="16"/>
            <w:szCs w:val="16"/>
            <w:highlight w:val="cyan"/>
          </w:rPr>
          <w:t>ring</w:t>
        </w:r>
      </w:ins>
      <w:r>
        <w:rPr>
          <w:rFonts w:ascii="Arial" w:eastAsia="Arial" w:hAnsi="Arial" w:cs="Arial"/>
          <w:color w:val="0A0A0A"/>
          <w:sz w:val="16"/>
          <w:szCs w:val="16"/>
          <w:highlight w:val="cyan"/>
        </w:rPr>
        <w:t xml:space="preserve"> to the experience of studying invasive species</w:t>
      </w:r>
      <w:del w:id="165" w:author="Arcella" w:date="2025-04-16T13:36:00Z">
        <w:r w:rsidDel="00AD1033">
          <w:rPr>
            <w:rFonts w:ascii="Arial" w:eastAsia="Arial" w:hAnsi="Arial" w:cs="Arial"/>
            <w:color w:val="0A0A0A"/>
            <w:sz w:val="16"/>
            <w:szCs w:val="16"/>
            <w:highlight w:val="cyan"/>
          </w:rPr>
          <w:delText>,</w:delText>
        </w:r>
      </w:del>
      <w:r>
        <w:rPr>
          <w:rFonts w:ascii="Arial" w:eastAsia="Arial" w:hAnsi="Arial" w:cs="Arial"/>
          <w:color w:val="0A0A0A"/>
          <w:sz w:val="16"/>
          <w:szCs w:val="16"/>
          <w:highlight w:val="cyan"/>
        </w:rPr>
        <w:t xml:space="preserve"> </w:t>
      </w:r>
      <w:ins w:id="166" w:author="Arcella" w:date="2025-04-16T13:36:00Z">
        <w:r w:rsidR="00AD1033">
          <w:rPr>
            <w:rFonts w:ascii="Arial" w:eastAsia="Arial" w:hAnsi="Arial" w:cs="Arial"/>
            <w:color w:val="0A0A0A"/>
            <w:sz w:val="16"/>
            <w:szCs w:val="16"/>
            <w:highlight w:val="cyan"/>
          </w:rPr>
          <w:t>(</w:t>
        </w:r>
      </w:ins>
      <w:ins w:id="167" w:author="Arcella" w:date="2025-04-16T13:29:00Z">
        <w:r w:rsidR="00AD1033">
          <w:rPr>
            <w:rFonts w:ascii="Arial" w:eastAsia="Arial" w:hAnsi="Arial" w:cs="Arial"/>
            <w:color w:val="0A0A0A"/>
            <w:sz w:val="16"/>
            <w:szCs w:val="16"/>
            <w:highlight w:val="cyan"/>
          </w:rPr>
          <w:t xml:space="preserve">also </w:t>
        </w:r>
      </w:ins>
      <w:r>
        <w:rPr>
          <w:rFonts w:ascii="Arial" w:eastAsia="Arial" w:hAnsi="Arial" w:cs="Arial"/>
          <w:color w:val="0A0A0A"/>
          <w:sz w:val="16"/>
          <w:szCs w:val="16"/>
          <w:highlight w:val="cyan"/>
        </w:rPr>
        <w:t>following suggestions of another Reviewer</w:t>
      </w:r>
      <w:ins w:id="168" w:author="Arcella" w:date="2025-04-16T13:36:00Z">
        <w:r w:rsidR="00AD1033">
          <w:rPr>
            <w:rFonts w:ascii="Arial" w:eastAsia="Arial" w:hAnsi="Arial" w:cs="Arial"/>
            <w:color w:val="0A0A0A"/>
            <w:sz w:val="16"/>
            <w:szCs w:val="16"/>
            <w:highlight w:val="cyan"/>
          </w:rPr>
          <w:t>)</w:t>
        </w:r>
      </w:ins>
      <w:r>
        <w:rPr>
          <w:rFonts w:ascii="Arial" w:eastAsia="Arial" w:hAnsi="Arial" w:cs="Arial"/>
          <w:color w:val="0A0A0A"/>
          <w:sz w:val="16"/>
          <w:szCs w:val="16"/>
          <w:highlight w:val="cyan"/>
        </w:rPr>
        <w:t xml:space="preserve"> (L</w:t>
      </w:r>
      <w:r w:rsidR="00AD1033">
        <w:rPr>
          <w:rFonts w:ascii="Arial" w:eastAsia="Arial" w:hAnsi="Arial" w:cs="Arial"/>
          <w:color w:val="0A0A0A"/>
          <w:sz w:val="16"/>
          <w:szCs w:val="16"/>
          <w:highlight w:val="cyan"/>
        </w:rPr>
        <w:t xml:space="preserve"> 35</w:t>
      </w:r>
      <w:r w:rsidR="006D32D1" w:rsidRPr="006D32D1">
        <w:rPr>
          <w:rFonts w:ascii="Arial" w:eastAsia="Arial" w:hAnsi="Arial" w:cs="Arial"/>
          <w:color w:val="0A0A0A"/>
          <w:sz w:val="16"/>
          <w:szCs w:val="16"/>
          <w:highlight w:val="cyan"/>
        </w:rPr>
        <w:t>-43</w:t>
      </w:r>
      <w:r>
        <w:rPr>
          <w:rFonts w:ascii="Arial" w:eastAsia="Arial" w:hAnsi="Arial" w:cs="Arial"/>
          <w:color w:val="0A0A0A"/>
          <w:sz w:val="16"/>
          <w:szCs w:val="16"/>
          <w:highlight w:val="cyan"/>
        </w:rPr>
        <w:t>)</w:t>
      </w:r>
      <w:ins w:id="169" w:author="Arcella" w:date="2025-04-16T13:30:00Z">
        <w:r w:rsidR="00AD1033">
          <w:rPr>
            <w:rFonts w:ascii="Arial" w:eastAsia="Arial" w:hAnsi="Arial" w:cs="Arial"/>
            <w:color w:val="0A0A0A"/>
            <w:sz w:val="16"/>
            <w:szCs w:val="16"/>
            <w:highlight w:val="cyan"/>
          </w:rPr>
          <w:t>.</w:t>
        </w:r>
      </w:ins>
    </w:p>
    <w:p w14:paraId="00000066"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68"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42: remove quotations and the valuation statement and just say they are applied to morphologically distinct species</w:t>
      </w:r>
      <w:r>
        <w:rPr>
          <w:rFonts w:ascii="Arial" w:eastAsia="Arial" w:hAnsi="Arial" w:cs="Arial"/>
          <w:color w:val="0A0A0A"/>
          <w:sz w:val="16"/>
          <w:szCs w:val="16"/>
          <w:highlight w:val="white"/>
        </w:rPr>
        <w:br/>
      </w:r>
    </w:p>
    <w:p w14:paraId="00000069" w14:textId="724F596B" w:rsidR="004259EE" w:rsidRDefault="007A0300">
      <w:pPr>
        <w:shd w:val="clear" w:color="auto" w:fill="FFFFFF"/>
        <w:ind w:firstLine="320"/>
        <w:jc w:val="left"/>
        <w:rPr>
          <w:rFonts w:ascii="Arial" w:eastAsia="Arial" w:hAnsi="Arial" w:cs="Arial"/>
          <w:color w:val="0A0A0A"/>
          <w:sz w:val="16"/>
          <w:szCs w:val="16"/>
          <w:highlight w:val="white"/>
        </w:rPr>
      </w:pPr>
      <w:del w:id="170" w:author="Arcella" w:date="2025-04-16T13:37:00Z">
        <w:r w:rsidDel="00AD1033">
          <w:rPr>
            <w:rFonts w:ascii="Arial" w:eastAsia="Arial" w:hAnsi="Arial" w:cs="Arial"/>
            <w:color w:val="0A0A0A"/>
            <w:sz w:val="16"/>
            <w:szCs w:val="16"/>
            <w:highlight w:val="cyan"/>
          </w:rPr>
          <w:delText>OK</w:delText>
        </w:r>
      </w:del>
      <w:ins w:id="171" w:author="Arcella" w:date="2025-04-16T13:37:00Z">
        <w:r w:rsidR="00AD1033">
          <w:rPr>
            <w:rFonts w:ascii="Arial" w:eastAsia="Arial" w:hAnsi="Arial" w:cs="Arial"/>
            <w:color w:val="0A0A0A"/>
            <w:sz w:val="16"/>
            <w:szCs w:val="16"/>
            <w:highlight w:val="cyan"/>
          </w:rPr>
          <w:t xml:space="preserve">Corrected </w:t>
        </w:r>
      </w:ins>
      <w:proofErr w:type="gramStart"/>
      <w:r>
        <w:rPr>
          <w:rFonts w:ascii="Arial" w:eastAsia="Arial" w:hAnsi="Arial" w:cs="Arial"/>
          <w:color w:val="0A0A0A"/>
          <w:sz w:val="16"/>
          <w:szCs w:val="16"/>
          <w:highlight w:val="cyan"/>
        </w:rPr>
        <w:t>( L</w:t>
      </w:r>
      <w:proofErr w:type="gramEnd"/>
      <w:r w:rsidR="006D32D1" w:rsidRPr="00C578A0">
        <w:rPr>
          <w:rFonts w:ascii="Arial" w:eastAsia="Arial" w:hAnsi="Arial" w:cs="Arial"/>
          <w:color w:val="0A0A0A"/>
          <w:sz w:val="16"/>
          <w:szCs w:val="16"/>
          <w:highlight w:val="cyan"/>
        </w:rPr>
        <w:t xml:space="preserve"> 46</w:t>
      </w:r>
      <w:r>
        <w:rPr>
          <w:rFonts w:ascii="Arial" w:eastAsia="Arial" w:hAnsi="Arial" w:cs="Arial"/>
          <w:color w:val="0A0A0A"/>
          <w:sz w:val="16"/>
          <w:szCs w:val="16"/>
          <w:highlight w:val="cyan"/>
        </w:rPr>
        <w:t>)</w:t>
      </w:r>
      <w:r>
        <w:rPr>
          <w:rFonts w:ascii="Arial" w:eastAsia="Arial" w:hAnsi="Arial" w:cs="Arial"/>
          <w:color w:val="0A0A0A"/>
          <w:sz w:val="16"/>
          <w:szCs w:val="16"/>
          <w:highlight w:val="white"/>
        </w:rPr>
        <w:br/>
      </w:r>
    </w:p>
    <w:p w14:paraId="0000006A"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lastRenderedPageBreak/>
        <w:br/>
        <w:t>Line 43: I’m not sure what involved means. Does that mean sampled? And level of ease is relative…most monitoring programs are actually quite difficult!</w:t>
      </w:r>
      <w:r>
        <w:rPr>
          <w:rFonts w:ascii="Arial" w:eastAsia="Arial" w:hAnsi="Arial" w:cs="Arial"/>
          <w:color w:val="0A0A0A"/>
          <w:sz w:val="16"/>
          <w:szCs w:val="16"/>
          <w:highlight w:val="white"/>
        </w:rPr>
        <w:br/>
      </w:r>
    </w:p>
    <w:p w14:paraId="0000006B" w14:textId="77777777" w:rsidR="004259EE" w:rsidRDefault="004259EE">
      <w:pPr>
        <w:shd w:val="clear" w:color="auto" w:fill="FFFFFF"/>
        <w:ind w:firstLine="320"/>
        <w:jc w:val="left"/>
        <w:rPr>
          <w:rFonts w:ascii="Arial" w:eastAsia="Arial" w:hAnsi="Arial" w:cs="Arial"/>
          <w:color w:val="0A0A0A"/>
          <w:sz w:val="16"/>
          <w:szCs w:val="16"/>
          <w:highlight w:val="cyan"/>
        </w:rPr>
      </w:pPr>
    </w:p>
    <w:p w14:paraId="0000006C" w14:textId="257AF6CD"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We have rephrased this sentence to make it clearer.</w:t>
      </w:r>
      <w:r w:rsidR="006D32D1" w:rsidRPr="006D32D1">
        <w:rPr>
          <w:rFonts w:ascii="Arial" w:eastAsia="Arial" w:hAnsi="Arial" w:cs="Arial"/>
          <w:color w:val="0A0A0A"/>
          <w:sz w:val="16"/>
          <w:szCs w:val="16"/>
          <w:highlight w:val="cyan"/>
        </w:rPr>
        <w:t xml:space="preserve"> </w:t>
      </w:r>
      <w:r w:rsidR="006D32D1">
        <w:rPr>
          <w:rFonts w:ascii="Arial" w:eastAsia="Arial" w:hAnsi="Arial" w:cs="Arial"/>
          <w:color w:val="0A0A0A"/>
          <w:sz w:val="16"/>
          <w:szCs w:val="16"/>
          <w:highlight w:val="cyan"/>
        </w:rPr>
        <w:t>Now:</w:t>
      </w:r>
      <w:r>
        <w:rPr>
          <w:rFonts w:ascii="Arial" w:eastAsia="Arial" w:hAnsi="Arial" w:cs="Arial"/>
          <w:color w:val="0A0A0A"/>
          <w:sz w:val="16"/>
          <w:szCs w:val="16"/>
          <w:highlight w:val="cyan"/>
        </w:rPr>
        <w:t xml:space="preserve"> </w:t>
      </w:r>
      <w:r w:rsidRPr="00C578A0">
        <w:rPr>
          <w:rFonts w:ascii="Arial" w:eastAsia="Arial" w:hAnsi="Arial" w:cs="Arial"/>
          <w:color w:val="0A0A0A"/>
          <w:sz w:val="16"/>
          <w:szCs w:val="16"/>
          <w:highlight w:val="cyan"/>
        </w:rPr>
        <w:t xml:space="preserve">… </w:t>
      </w:r>
      <w:r w:rsidR="006D32D1" w:rsidRPr="00C578A0">
        <w:rPr>
          <w:rFonts w:ascii="Arial" w:eastAsia="Arial" w:hAnsi="Arial" w:cs="Arial"/>
          <w:color w:val="0A0A0A"/>
          <w:sz w:val="16"/>
          <w:szCs w:val="16"/>
          <w:highlight w:val="cyan"/>
        </w:rPr>
        <w:t>“which are distinguished in routine biodiversity assessment studies”</w:t>
      </w:r>
      <w:r w:rsidRPr="00C578A0">
        <w:rPr>
          <w:rFonts w:ascii="Arial" w:eastAsia="Arial" w:hAnsi="Arial" w:cs="Arial"/>
          <w:color w:val="0A0A0A"/>
          <w:sz w:val="16"/>
          <w:szCs w:val="16"/>
          <w:highlight w:val="cyan"/>
        </w:rPr>
        <w:t xml:space="preserve"> (L</w:t>
      </w:r>
      <w:r w:rsidR="006D32D1" w:rsidRPr="00C578A0">
        <w:rPr>
          <w:rFonts w:ascii="Arial" w:eastAsia="Arial" w:hAnsi="Arial" w:cs="Arial"/>
          <w:color w:val="0A0A0A"/>
          <w:sz w:val="16"/>
          <w:szCs w:val="16"/>
          <w:highlight w:val="cyan"/>
        </w:rPr>
        <w:t xml:space="preserve"> 47</w:t>
      </w:r>
      <w:r w:rsidRPr="00C578A0">
        <w:rPr>
          <w:rFonts w:ascii="Arial" w:eastAsia="Arial" w:hAnsi="Arial" w:cs="Arial"/>
          <w:color w:val="0A0A0A"/>
          <w:sz w:val="16"/>
          <w:szCs w:val="16"/>
          <w:highlight w:val="cyan"/>
        </w:rPr>
        <w:t>)</w:t>
      </w:r>
      <w:r w:rsidRPr="00C578A0">
        <w:rPr>
          <w:rFonts w:ascii="Arial" w:eastAsia="Arial" w:hAnsi="Arial" w:cs="Arial"/>
          <w:color w:val="0A0A0A"/>
          <w:sz w:val="16"/>
          <w:szCs w:val="16"/>
          <w:highlight w:val="cyan"/>
        </w:rPr>
        <w:br/>
      </w:r>
    </w:p>
    <w:p w14:paraId="0000006D"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6E"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46: citations about coexistence are needed here</w:t>
      </w:r>
    </w:p>
    <w:p w14:paraId="0000006F"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70" w14:textId="3BC51F11"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t xml:space="preserve">The citations </w:t>
      </w:r>
      <w:del w:id="172" w:author="Arcella" w:date="2025-04-16T13:37:00Z">
        <w:r w:rsidDel="00AD1033">
          <w:rPr>
            <w:rFonts w:ascii="Arial" w:eastAsia="Arial" w:hAnsi="Arial" w:cs="Arial"/>
            <w:color w:val="0A0A0A"/>
            <w:sz w:val="16"/>
            <w:szCs w:val="16"/>
            <w:highlight w:val="cyan"/>
          </w:rPr>
          <w:delText xml:space="preserve">are </w:delText>
        </w:r>
      </w:del>
      <w:ins w:id="173" w:author="Arcella" w:date="2025-04-16T13:37:00Z">
        <w:r w:rsidR="00AD1033">
          <w:rPr>
            <w:rFonts w:ascii="Arial" w:eastAsia="Arial" w:hAnsi="Arial" w:cs="Arial"/>
            <w:color w:val="0A0A0A"/>
            <w:sz w:val="16"/>
            <w:szCs w:val="16"/>
            <w:highlight w:val="cyan"/>
          </w:rPr>
          <w:t xml:space="preserve">have been </w:t>
        </w:r>
      </w:ins>
      <w:r>
        <w:rPr>
          <w:rFonts w:ascii="Arial" w:eastAsia="Arial" w:hAnsi="Arial" w:cs="Arial"/>
          <w:color w:val="0A0A0A"/>
          <w:sz w:val="16"/>
          <w:szCs w:val="16"/>
          <w:highlight w:val="cyan"/>
        </w:rPr>
        <w:t xml:space="preserve">provided </w:t>
      </w:r>
      <w:del w:id="174" w:author="Arcella" w:date="2025-04-16T13:37:00Z">
        <w:r w:rsidDel="00AD1033">
          <w:rPr>
            <w:rFonts w:ascii="Arial" w:eastAsia="Arial" w:hAnsi="Arial" w:cs="Arial"/>
            <w:color w:val="0A0A0A"/>
            <w:sz w:val="16"/>
            <w:szCs w:val="16"/>
            <w:highlight w:val="cyan"/>
          </w:rPr>
          <w:delText xml:space="preserve">now </w:delText>
        </w:r>
      </w:del>
      <w:r>
        <w:rPr>
          <w:rFonts w:ascii="Arial" w:eastAsia="Arial" w:hAnsi="Arial" w:cs="Arial"/>
          <w:color w:val="0A0A0A"/>
          <w:sz w:val="16"/>
          <w:szCs w:val="16"/>
          <w:highlight w:val="cyan"/>
        </w:rPr>
        <w:t>(L</w:t>
      </w:r>
      <w:r w:rsidR="006D32D1">
        <w:rPr>
          <w:rFonts w:ascii="Arial" w:eastAsia="Arial" w:hAnsi="Arial" w:cs="Arial"/>
          <w:color w:val="0A0A0A"/>
          <w:sz w:val="16"/>
          <w:szCs w:val="16"/>
          <w:highlight w:val="cyan"/>
        </w:rPr>
        <w:t xml:space="preserve"> 48</w:t>
      </w:r>
      <w:r>
        <w:rPr>
          <w:rFonts w:ascii="Arial" w:eastAsia="Arial" w:hAnsi="Arial" w:cs="Arial"/>
          <w:color w:val="0A0A0A"/>
          <w:sz w:val="16"/>
          <w:szCs w:val="16"/>
          <w:highlight w:val="cyan"/>
        </w:rPr>
        <w:t>)</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Line 54: can more information be provided here, how many species exist, typically how many coexist</w:t>
      </w:r>
    </w:p>
    <w:p w14:paraId="00000071"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73"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74" w14:textId="7120971F"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We have written six species and cited references to papers </w:t>
      </w:r>
      <w:del w:id="175" w:author="Arcella" w:date="2025-04-16T13:37:00Z">
        <w:r w:rsidDel="00AD1033">
          <w:rPr>
            <w:rFonts w:ascii="Arial" w:eastAsia="Arial" w:hAnsi="Arial" w:cs="Arial"/>
            <w:color w:val="0A0A0A"/>
            <w:sz w:val="16"/>
            <w:szCs w:val="16"/>
            <w:highlight w:val="cyan"/>
          </w:rPr>
          <w:delText xml:space="preserve">that reveal </w:delText>
        </w:r>
      </w:del>
      <w:ins w:id="176" w:author="Arcella" w:date="2025-04-16T13:37:00Z">
        <w:r w:rsidR="00AD1033">
          <w:rPr>
            <w:rFonts w:ascii="Arial" w:eastAsia="Arial" w:hAnsi="Arial" w:cs="Arial"/>
            <w:color w:val="0A0A0A"/>
            <w:sz w:val="16"/>
            <w:szCs w:val="16"/>
            <w:highlight w:val="cyan"/>
          </w:rPr>
          <w:t xml:space="preserve">with </w:t>
        </w:r>
      </w:ins>
      <w:r>
        <w:rPr>
          <w:rFonts w:ascii="Arial" w:eastAsia="Arial" w:hAnsi="Arial" w:cs="Arial"/>
          <w:color w:val="0A0A0A"/>
          <w:sz w:val="16"/>
          <w:szCs w:val="16"/>
          <w:highlight w:val="cyan"/>
        </w:rPr>
        <w:t>details (L</w:t>
      </w:r>
      <w:r w:rsidR="00A64AE1">
        <w:rPr>
          <w:rFonts w:ascii="Arial" w:eastAsia="Arial" w:hAnsi="Arial" w:cs="Arial"/>
          <w:color w:val="0A0A0A"/>
          <w:sz w:val="16"/>
          <w:szCs w:val="16"/>
          <w:highlight w:val="cyan"/>
        </w:rPr>
        <w:t xml:space="preserve"> 63-66</w:t>
      </w:r>
      <w:r>
        <w:rPr>
          <w:rFonts w:ascii="Arial" w:eastAsia="Arial" w:hAnsi="Arial" w:cs="Arial"/>
          <w:color w:val="0A0A0A"/>
          <w:sz w:val="16"/>
          <w:szCs w:val="16"/>
          <w:highlight w:val="cyan"/>
        </w:rPr>
        <w:t xml:space="preserve">). </w:t>
      </w:r>
      <w:commentRangeStart w:id="177"/>
      <w:del w:id="178" w:author="Arcella" w:date="2025-04-16T13:39:00Z">
        <w:r w:rsidDel="00AD1033">
          <w:rPr>
            <w:rFonts w:ascii="Arial" w:eastAsia="Arial" w:hAnsi="Arial" w:cs="Arial"/>
            <w:color w:val="0A0A0A"/>
            <w:sz w:val="16"/>
            <w:szCs w:val="16"/>
            <w:highlight w:val="cyan"/>
          </w:rPr>
          <w:delText>Out of brackets</w:delText>
        </w:r>
        <w:commentRangeEnd w:id="177"/>
        <w:r w:rsidR="00AD1033" w:rsidDel="00AD1033">
          <w:rPr>
            <w:rStyle w:val="a8"/>
          </w:rPr>
          <w:commentReference w:id="177"/>
        </w:r>
        <w:r w:rsidDel="00AD1033">
          <w:rPr>
            <w:rFonts w:ascii="Arial" w:eastAsia="Arial" w:hAnsi="Arial" w:cs="Arial"/>
            <w:color w:val="0A0A0A"/>
            <w:sz w:val="16"/>
            <w:szCs w:val="16"/>
            <w:highlight w:val="cyan"/>
          </w:rPr>
          <w:delText xml:space="preserve">: </w:delText>
        </w:r>
      </w:del>
      <w:ins w:id="179" w:author="Arcella" w:date="2025-04-16T13:39:00Z">
        <w:r w:rsidR="00AD1033">
          <w:rPr>
            <w:rFonts w:ascii="Arial" w:eastAsia="Arial" w:hAnsi="Arial" w:cs="Arial"/>
            <w:color w:val="0A0A0A"/>
            <w:sz w:val="16"/>
            <w:szCs w:val="16"/>
            <w:highlight w:val="cyan"/>
          </w:rPr>
          <w:t xml:space="preserve">To note, </w:t>
        </w:r>
      </w:ins>
      <w:r>
        <w:rPr>
          <w:rFonts w:ascii="Arial" w:eastAsia="Arial" w:hAnsi="Arial" w:cs="Arial"/>
          <w:color w:val="0A0A0A"/>
          <w:sz w:val="16"/>
          <w:szCs w:val="16"/>
          <w:highlight w:val="cyan"/>
        </w:rPr>
        <w:t xml:space="preserve">in Western Norway, mixed settlements may contain purebreds of M. edulis, M. trossulus and M. galloprovincialis </w:t>
      </w:r>
      <w:del w:id="180" w:author="Arcella" w:date="2025-04-16T13:38:00Z">
        <w:r w:rsidDel="00AD1033">
          <w:rPr>
            <w:rFonts w:ascii="Arial" w:eastAsia="Arial" w:hAnsi="Arial" w:cs="Arial"/>
            <w:color w:val="0A0A0A"/>
            <w:sz w:val="16"/>
            <w:szCs w:val="16"/>
            <w:highlight w:val="cyan"/>
          </w:rPr>
          <w:delText xml:space="preserve">together with </w:delText>
        </w:r>
      </w:del>
      <w:ins w:id="181" w:author="Arcella" w:date="2025-04-16T13:38:00Z">
        <w:r w:rsidR="00AD1033">
          <w:rPr>
            <w:rFonts w:ascii="Arial" w:eastAsia="Arial" w:hAnsi="Arial" w:cs="Arial"/>
            <w:color w:val="0A0A0A"/>
            <w:sz w:val="16"/>
            <w:szCs w:val="16"/>
            <w:highlight w:val="cyan"/>
          </w:rPr>
          <w:t xml:space="preserve">as well as </w:t>
        </w:r>
      </w:ins>
      <w:r>
        <w:rPr>
          <w:rFonts w:ascii="Arial" w:eastAsia="Arial" w:hAnsi="Arial" w:cs="Arial"/>
          <w:color w:val="0A0A0A"/>
          <w:sz w:val="16"/>
          <w:szCs w:val="16"/>
          <w:highlight w:val="cyan"/>
        </w:rPr>
        <w:t>all</w:t>
      </w:r>
      <w:ins w:id="182" w:author="Arcella" w:date="2025-04-16T13:38:00Z">
        <w:r w:rsidR="00AD1033">
          <w:rPr>
            <w:rFonts w:ascii="Arial" w:eastAsia="Arial" w:hAnsi="Arial" w:cs="Arial"/>
            <w:color w:val="0A0A0A"/>
            <w:sz w:val="16"/>
            <w:szCs w:val="16"/>
            <w:highlight w:val="cyan"/>
          </w:rPr>
          <w:t xml:space="preserve"> the</w:t>
        </w:r>
      </w:ins>
      <w:r>
        <w:rPr>
          <w:rFonts w:ascii="Arial" w:eastAsia="Arial" w:hAnsi="Arial" w:cs="Arial"/>
          <w:color w:val="0A0A0A"/>
          <w:sz w:val="16"/>
          <w:szCs w:val="16"/>
          <w:highlight w:val="cyan"/>
        </w:rPr>
        <w:t xml:space="preserve"> possible</w:t>
      </w:r>
      <w:del w:id="183" w:author="Arcella" w:date="2025-04-16T13:38:00Z">
        <w:r w:rsidDel="00AD1033">
          <w:rPr>
            <w:rFonts w:ascii="Arial" w:eastAsia="Arial" w:hAnsi="Arial" w:cs="Arial"/>
            <w:color w:val="0A0A0A"/>
            <w:sz w:val="16"/>
            <w:szCs w:val="16"/>
            <w:highlight w:val="cyan"/>
          </w:rPr>
          <w:delText xml:space="preserve"> their </w:delText>
        </w:r>
      </w:del>
      <w:ins w:id="184" w:author="Arcella" w:date="2025-04-16T13:38:00Z">
        <w:r w:rsidR="00AD1033">
          <w:rPr>
            <w:rFonts w:ascii="Arial" w:eastAsia="Arial" w:hAnsi="Arial" w:cs="Arial"/>
            <w:color w:val="0A0A0A"/>
            <w:sz w:val="16"/>
            <w:szCs w:val="16"/>
            <w:highlight w:val="cyan"/>
          </w:rPr>
          <w:t xml:space="preserve"> </w:t>
        </w:r>
      </w:ins>
      <w:r>
        <w:rPr>
          <w:rFonts w:ascii="Arial" w:eastAsia="Arial" w:hAnsi="Arial" w:cs="Arial"/>
          <w:color w:val="0A0A0A"/>
          <w:sz w:val="16"/>
          <w:szCs w:val="16"/>
          <w:highlight w:val="cyan"/>
        </w:rPr>
        <w:t>hybrids</w:t>
      </w:r>
      <w:ins w:id="185" w:author="Arcella" w:date="2025-04-16T13:38:00Z">
        <w:r w:rsidR="00AD1033">
          <w:rPr>
            <w:rFonts w:ascii="Arial" w:eastAsia="Arial" w:hAnsi="Arial" w:cs="Arial"/>
            <w:color w:val="0A0A0A"/>
            <w:sz w:val="16"/>
            <w:szCs w:val="16"/>
            <w:highlight w:val="cyan"/>
          </w:rPr>
          <w:t xml:space="preserve"> between them</w:t>
        </w:r>
      </w:ins>
      <w:r>
        <w:rPr>
          <w:rFonts w:ascii="Arial" w:eastAsia="Arial" w:hAnsi="Arial" w:cs="Arial"/>
          <w:color w:val="0A0A0A"/>
          <w:sz w:val="16"/>
          <w:szCs w:val="16"/>
          <w:highlight w:val="cyan"/>
        </w:rPr>
        <w:t xml:space="preserve"> (Simon et al. 2020).</w:t>
      </w:r>
    </w:p>
    <w:p w14:paraId="00000075"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59: can you provide the correlates specifically? Is salinity included in this, since it becomes important later on?</w:t>
      </w:r>
    </w:p>
    <w:p w14:paraId="00000076"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79" w14:textId="01FDE6BE" w:rsidR="004259EE" w:rsidRDefault="007A0300">
      <w:pPr>
        <w:shd w:val="clear" w:color="auto" w:fill="FFFFFF"/>
        <w:ind w:firstLine="320"/>
        <w:jc w:val="left"/>
        <w:rPr>
          <w:rFonts w:ascii="Arial" w:eastAsia="Arial" w:hAnsi="Arial" w:cs="Arial"/>
          <w:color w:val="0A0A0A"/>
          <w:sz w:val="16"/>
          <w:szCs w:val="16"/>
          <w:highlight w:val="cyan"/>
        </w:rPr>
      </w:pPr>
      <w:del w:id="186" w:author="Arcella" w:date="2025-04-16T13:39:00Z">
        <w:r w:rsidDel="00133F37">
          <w:rPr>
            <w:rFonts w:ascii="Arial" w:eastAsia="Arial" w:hAnsi="Arial" w:cs="Arial"/>
            <w:color w:val="0A0A0A"/>
            <w:sz w:val="16"/>
            <w:szCs w:val="16"/>
            <w:highlight w:val="cyan"/>
          </w:rPr>
          <w:delText>We have explained what is meant by t</w:delText>
        </w:r>
      </w:del>
      <w:ins w:id="187" w:author="Arcella" w:date="2025-04-16T13:39:00Z">
        <w:r w:rsidR="00133F37">
          <w:rPr>
            <w:rFonts w:ascii="Arial" w:eastAsia="Arial" w:hAnsi="Arial" w:cs="Arial"/>
            <w:color w:val="0A0A0A"/>
            <w:sz w:val="16"/>
            <w:szCs w:val="16"/>
            <w:highlight w:val="cyan"/>
          </w:rPr>
          <w:t>T</w:t>
        </w:r>
      </w:ins>
      <w:r>
        <w:rPr>
          <w:rFonts w:ascii="Arial" w:eastAsia="Arial" w:hAnsi="Arial" w:cs="Arial"/>
          <w:color w:val="0A0A0A"/>
          <w:sz w:val="16"/>
          <w:szCs w:val="16"/>
          <w:highlight w:val="cyan"/>
        </w:rPr>
        <w:t>emperature correlates</w:t>
      </w:r>
      <w:del w:id="188" w:author="Arcella" w:date="2025-04-16T13:39:00Z">
        <w:r w:rsidDel="00133F37">
          <w:rPr>
            <w:rFonts w:ascii="Arial" w:eastAsia="Arial" w:hAnsi="Arial" w:cs="Arial"/>
            <w:color w:val="0A0A0A"/>
            <w:sz w:val="16"/>
            <w:szCs w:val="16"/>
            <w:highlight w:val="cyan"/>
          </w:rPr>
          <w:delText>:</w:delText>
        </w:r>
      </w:del>
      <w:ins w:id="189" w:author="Arcella" w:date="2025-04-16T13:39:00Z">
        <w:r w:rsidR="00133F37">
          <w:rPr>
            <w:rFonts w:ascii="Arial" w:eastAsia="Arial" w:hAnsi="Arial" w:cs="Arial"/>
            <w:color w:val="0A0A0A"/>
            <w:sz w:val="16"/>
            <w:szCs w:val="16"/>
            <w:highlight w:val="cyan"/>
          </w:rPr>
          <w:t xml:space="preserve"> are</w:t>
        </w:r>
      </w:ins>
      <w:r>
        <w:rPr>
          <w:rFonts w:ascii="Arial" w:eastAsia="Arial" w:hAnsi="Arial" w:cs="Arial"/>
          <w:color w:val="0A0A0A"/>
          <w:sz w:val="16"/>
          <w:szCs w:val="16"/>
          <w:highlight w:val="cyan"/>
        </w:rPr>
        <w:t xml:space="preserve"> ice extent and primary production</w:t>
      </w:r>
      <w:ins w:id="190" w:author="Arcella" w:date="2025-04-16T13:39:00Z">
        <w:r w:rsidR="00133F37">
          <w:rPr>
            <w:rFonts w:ascii="Arial" w:eastAsia="Arial" w:hAnsi="Arial" w:cs="Arial"/>
            <w:color w:val="0A0A0A"/>
            <w:sz w:val="16"/>
            <w:szCs w:val="16"/>
            <w:highlight w:val="cyan"/>
          </w:rPr>
          <w:t>. This is now explained in the text</w:t>
        </w:r>
      </w:ins>
      <w:r>
        <w:rPr>
          <w:rFonts w:ascii="Arial" w:eastAsia="Arial" w:hAnsi="Arial" w:cs="Arial"/>
          <w:color w:val="0A0A0A"/>
          <w:sz w:val="16"/>
          <w:szCs w:val="16"/>
          <w:highlight w:val="cyan"/>
        </w:rPr>
        <w:t xml:space="preserve"> (L </w:t>
      </w:r>
      <w:r w:rsidR="00A64AE1">
        <w:rPr>
          <w:rFonts w:ascii="Arial" w:eastAsia="Arial" w:hAnsi="Arial" w:cs="Arial"/>
          <w:color w:val="0A0A0A"/>
          <w:sz w:val="16"/>
          <w:szCs w:val="16"/>
          <w:highlight w:val="cyan"/>
        </w:rPr>
        <w:t>69-71</w:t>
      </w:r>
      <w:r>
        <w:rPr>
          <w:rFonts w:ascii="Arial" w:eastAsia="Arial" w:hAnsi="Arial" w:cs="Arial"/>
          <w:color w:val="0A0A0A"/>
          <w:sz w:val="16"/>
          <w:szCs w:val="16"/>
          <w:highlight w:val="cyan"/>
        </w:rPr>
        <w:t xml:space="preserve">) </w:t>
      </w:r>
    </w:p>
    <w:p w14:paraId="0000007A"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84: suggest adding “a” before the word mosaic</w:t>
      </w:r>
      <w:r>
        <w:rPr>
          <w:rFonts w:ascii="Arial" w:eastAsia="Arial" w:hAnsi="Arial" w:cs="Arial"/>
          <w:color w:val="0A0A0A"/>
          <w:sz w:val="16"/>
          <w:szCs w:val="16"/>
          <w:highlight w:val="white"/>
        </w:rPr>
        <w:br/>
      </w:r>
    </w:p>
    <w:p w14:paraId="0000007B" w14:textId="5482CF97" w:rsidR="004259EE" w:rsidRDefault="007A0300">
      <w:pPr>
        <w:shd w:val="clear" w:color="auto" w:fill="FFFFFF"/>
        <w:ind w:firstLine="320"/>
        <w:jc w:val="left"/>
        <w:rPr>
          <w:rFonts w:ascii="Arial" w:eastAsia="Arial" w:hAnsi="Arial" w:cs="Arial"/>
          <w:color w:val="0A0A0A"/>
          <w:sz w:val="16"/>
          <w:szCs w:val="16"/>
          <w:highlight w:val="yellow"/>
        </w:rPr>
      </w:pPr>
      <w:r w:rsidRPr="00A64AE1">
        <w:rPr>
          <w:rFonts w:ascii="Arial" w:eastAsia="Arial" w:hAnsi="Arial" w:cs="Arial"/>
          <w:color w:val="0A0A0A"/>
          <w:sz w:val="16"/>
          <w:szCs w:val="16"/>
          <w:highlight w:val="cyan"/>
        </w:rPr>
        <w:t xml:space="preserve">We have rephrased this sentence (L </w:t>
      </w:r>
      <w:r w:rsidR="00A64AE1" w:rsidRPr="00A64AE1">
        <w:rPr>
          <w:rFonts w:ascii="Arial" w:eastAsia="Arial" w:hAnsi="Arial" w:cs="Arial"/>
          <w:color w:val="0A0A0A"/>
          <w:sz w:val="16"/>
          <w:szCs w:val="16"/>
          <w:highlight w:val="cyan"/>
        </w:rPr>
        <w:t>96</w:t>
      </w:r>
      <w:r w:rsidRPr="00A64AE1">
        <w:rPr>
          <w:rFonts w:ascii="Arial" w:eastAsia="Arial" w:hAnsi="Arial" w:cs="Arial"/>
          <w:color w:val="0A0A0A"/>
          <w:sz w:val="16"/>
          <w:szCs w:val="16"/>
          <w:highlight w:val="cyan"/>
        </w:rPr>
        <w:t>)</w:t>
      </w:r>
      <w:r>
        <w:rPr>
          <w:rFonts w:ascii="Arial" w:eastAsia="Arial" w:hAnsi="Arial" w:cs="Arial"/>
          <w:color w:val="0A0A0A"/>
          <w:sz w:val="16"/>
          <w:szCs w:val="16"/>
          <w:highlight w:val="cyan"/>
        </w:rPr>
        <w:t xml:space="preserve"> </w:t>
      </w:r>
    </w:p>
    <w:p w14:paraId="0000007C"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07D"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100: definite conclusions in ecology are rare and maybe shouldn’t be expected in the first place…suggest rewording</w:t>
      </w:r>
    </w:p>
    <w:p w14:paraId="0000007E"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7F" w14:textId="3FFFEFFD" w:rsidR="004259EE" w:rsidRDefault="007A0300">
      <w:pPr>
        <w:shd w:val="clear" w:color="auto" w:fill="FFFFFF"/>
        <w:ind w:firstLine="320"/>
        <w:jc w:val="left"/>
        <w:rPr>
          <w:rFonts w:ascii="Arial" w:eastAsia="Arial" w:hAnsi="Arial" w:cs="Arial"/>
          <w:color w:val="0A0A0A"/>
          <w:sz w:val="16"/>
          <w:szCs w:val="16"/>
          <w:highlight w:val="white"/>
        </w:rPr>
      </w:pPr>
      <w:r w:rsidRPr="00A64AE1">
        <w:rPr>
          <w:rFonts w:ascii="Arial" w:eastAsia="Arial" w:hAnsi="Arial" w:cs="Arial"/>
          <w:color w:val="0A0A0A"/>
          <w:sz w:val="16"/>
          <w:szCs w:val="16"/>
          <w:highlight w:val="cyan"/>
        </w:rPr>
        <w:t xml:space="preserve">We </w:t>
      </w:r>
      <w:ins w:id="191" w:author="Arcella" w:date="2025-04-16T13:39:00Z">
        <w:r w:rsidR="00133F37">
          <w:rPr>
            <w:rFonts w:ascii="Arial" w:eastAsia="Arial" w:hAnsi="Arial" w:cs="Arial"/>
            <w:color w:val="0A0A0A"/>
            <w:sz w:val="16"/>
            <w:szCs w:val="16"/>
            <w:highlight w:val="cyan"/>
          </w:rPr>
          <w:t xml:space="preserve">have </w:t>
        </w:r>
      </w:ins>
      <w:r w:rsidRPr="00A64AE1">
        <w:rPr>
          <w:rFonts w:ascii="Arial" w:eastAsia="Arial" w:hAnsi="Arial" w:cs="Arial"/>
          <w:color w:val="0A0A0A"/>
          <w:sz w:val="16"/>
          <w:szCs w:val="16"/>
          <w:highlight w:val="cyan"/>
        </w:rPr>
        <w:t>removed this text to avoid confusion (</w:t>
      </w:r>
      <w:r>
        <w:rPr>
          <w:rFonts w:ascii="Arial" w:eastAsia="Arial" w:hAnsi="Arial" w:cs="Arial"/>
          <w:color w:val="0A0A0A"/>
          <w:sz w:val="16"/>
          <w:szCs w:val="16"/>
          <w:highlight w:val="cyan"/>
        </w:rPr>
        <w:t xml:space="preserve">L </w:t>
      </w:r>
      <w:r w:rsidR="00C578A0" w:rsidRPr="00C578A0">
        <w:rPr>
          <w:rFonts w:ascii="Arial" w:eastAsia="Arial" w:hAnsi="Arial" w:cs="Arial"/>
          <w:color w:val="0A0A0A"/>
          <w:sz w:val="16"/>
          <w:szCs w:val="16"/>
          <w:highlight w:val="yellow"/>
          <w:shd w:val="clear" w:color="auto" w:fill="FFFF00"/>
        </w:rPr>
        <w:t>114</w:t>
      </w:r>
      <w:r w:rsidR="00C578A0">
        <w:rPr>
          <w:rFonts w:ascii="Arial" w:eastAsia="Arial" w:hAnsi="Arial" w:cs="Arial"/>
          <w:color w:val="0A0A0A"/>
          <w:sz w:val="16"/>
          <w:szCs w:val="16"/>
          <w:highlight w:val="cyan"/>
        </w:rPr>
        <w:t>-</w:t>
      </w:r>
      <w:r w:rsidR="00A64AE1">
        <w:rPr>
          <w:rFonts w:ascii="Arial" w:eastAsia="Arial" w:hAnsi="Arial" w:cs="Arial"/>
          <w:color w:val="0A0A0A"/>
          <w:sz w:val="16"/>
          <w:szCs w:val="16"/>
          <w:highlight w:val="cyan"/>
        </w:rPr>
        <w:t>117</w:t>
      </w:r>
      <w:r>
        <w:rPr>
          <w:rFonts w:ascii="Arial" w:eastAsia="Arial" w:hAnsi="Arial" w:cs="Arial"/>
          <w:color w:val="0A0A0A"/>
          <w:sz w:val="16"/>
          <w:szCs w:val="16"/>
          <w:highlight w:val="cyan"/>
        </w:rPr>
        <w:t xml:space="preserve">) </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Line 108: suggest replacing “is” with “may be” because you’re trying to suggest that using cryptic diversity might help understand these patterns better, but you don’t know for sure</w:t>
      </w:r>
    </w:p>
    <w:p w14:paraId="00000080"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81" w14:textId="11F44F7F" w:rsidR="004259EE" w:rsidRDefault="007A0300">
      <w:pPr>
        <w:shd w:val="clear" w:color="auto" w:fill="FFFFFF"/>
        <w:ind w:firstLine="320"/>
        <w:jc w:val="left"/>
        <w:rPr>
          <w:rFonts w:ascii="Arial" w:eastAsia="Arial" w:hAnsi="Arial" w:cs="Arial"/>
          <w:color w:val="0A0A0A"/>
          <w:sz w:val="16"/>
          <w:szCs w:val="16"/>
          <w:highlight w:val="white"/>
        </w:rPr>
      </w:pPr>
      <w:r w:rsidRPr="001E1B5A">
        <w:rPr>
          <w:rFonts w:ascii="Arial" w:eastAsia="Arial" w:hAnsi="Arial" w:cs="Arial"/>
          <w:color w:val="0A0A0A"/>
          <w:sz w:val="16"/>
          <w:szCs w:val="16"/>
          <w:highlight w:val="cyan"/>
        </w:rPr>
        <w:t xml:space="preserve">We have reworked the paragraph (L </w:t>
      </w:r>
      <w:r w:rsidR="00A64AE1" w:rsidRPr="001E1B5A">
        <w:rPr>
          <w:rFonts w:ascii="Arial" w:eastAsia="Arial" w:hAnsi="Arial" w:cs="Arial"/>
          <w:color w:val="0A0A0A"/>
          <w:sz w:val="16"/>
          <w:szCs w:val="16"/>
          <w:highlight w:val="cyan"/>
        </w:rPr>
        <w:t>126-143</w:t>
      </w:r>
      <w:r w:rsidR="001E1B5A" w:rsidRPr="001E1B5A">
        <w:rPr>
          <w:rFonts w:ascii="Arial" w:eastAsia="Arial" w:hAnsi="Arial" w:cs="Arial"/>
          <w:color w:val="0A0A0A"/>
          <w:sz w:val="16"/>
          <w:szCs w:val="16"/>
          <w:highlight w:val="cyan"/>
        </w:rPr>
        <w:t>).</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Line 119: not sure the see also above is needed, or what it specifically refers to</w:t>
      </w:r>
      <w:r>
        <w:rPr>
          <w:rFonts w:ascii="Arial" w:eastAsia="Arial" w:hAnsi="Arial" w:cs="Arial"/>
          <w:color w:val="0A0A0A"/>
          <w:sz w:val="16"/>
          <w:szCs w:val="16"/>
          <w:highlight w:val="white"/>
        </w:rPr>
        <w:br/>
      </w:r>
    </w:p>
    <w:p w14:paraId="00000082" w14:textId="7B9E3058" w:rsidR="004259EE" w:rsidRDefault="007A0300">
      <w:pPr>
        <w:shd w:val="clear" w:color="auto" w:fill="FFFFFF"/>
        <w:ind w:firstLine="320"/>
        <w:jc w:val="left"/>
        <w:rPr>
          <w:rFonts w:ascii="Arial" w:eastAsia="Arial" w:hAnsi="Arial" w:cs="Arial"/>
          <w:color w:val="0A0A0A"/>
          <w:sz w:val="16"/>
          <w:szCs w:val="16"/>
          <w:highlight w:val="white"/>
        </w:rPr>
      </w:pPr>
      <w:r w:rsidRPr="001E1B5A">
        <w:rPr>
          <w:rFonts w:ascii="Arial" w:eastAsia="Arial" w:hAnsi="Arial" w:cs="Arial"/>
          <w:color w:val="0A0A0A"/>
          <w:sz w:val="16"/>
          <w:szCs w:val="16"/>
          <w:highlight w:val="cyan"/>
        </w:rPr>
        <w:t xml:space="preserve">We have reworked the </w:t>
      </w:r>
      <w:proofErr w:type="gramStart"/>
      <w:r w:rsidRPr="001E1B5A">
        <w:rPr>
          <w:rFonts w:ascii="Arial" w:eastAsia="Arial" w:hAnsi="Arial" w:cs="Arial"/>
          <w:color w:val="0A0A0A"/>
          <w:sz w:val="16"/>
          <w:szCs w:val="16"/>
          <w:highlight w:val="cyan"/>
        </w:rPr>
        <w:t>paragraph  (</w:t>
      </w:r>
      <w:proofErr w:type="gramEnd"/>
      <w:r w:rsidRPr="001E1B5A">
        <w:rPr>
          <w:rFonts w:ascii="Arial" w:eastAsia="Arial" w:hAnsi="Arial" w:cs="Arial"/>
          <w:color w:val="0A0A0A"/>
          <w:sz w:val="16"/>
          <w:szCs w:val="16"/>
          <w:highlight w:val="cyan"/>
        </w:rPr>
        <w:t xml:space="preserve">L </w:t>
      </w:r>
      <w:r w:rsidR="001E1B5A" w:rsidRPr="001E1B5A">
        <w:rPr>
          <w:rFonts w:ascii="Arial" w:eastAsia="Arial" w:hAnsi="Arial" w:cs="Arial"/>
          <w:color w:val="0A0A0A"/>
          <w:sz w:val="16"/>
          <w:szCs w:val="16"/>
          <w:highlight w:val="cyan"/>
        </w:rPr>
        <w:t>126-143</w:t>
      </w:r>
      <w:r w:rsidRPr="001E1B5A">
        <w:rPr>
          <w:rFonts w:ascii="Arial" w:eastAsia="Arial" w:hAnsi="Arial" w:cs="Arial"/>
          <w:color w:val="0A0A0A"/>
          <w:sz w:val="16"/>
          <w:szCs w:val="16"/>
          <w:highlight w:val="cyan"/>
        </w:rPr>
        <w:t>).</w:t>
      </w:r>
      <w:r>
        <w:rPr>
          <w:rFonts w:ascii="Arial" w:eastAsia="Arial" w:hAnsi="Arial" w:cs="Arial"/>
          <w:color w:val="0A0A0A"/>
          <w:sz w:val="16"/>
          <w:szCs w:val="16"/>
          <w:highlight w:val="white"/>
        </w:rPr>
        <w:t xml:space="preserve"> </w:t>
      </w:r>
    </w:p>
    <w:p w14:paraId="00000083"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126: can more information be provided on where the Ptros name comes from? Is it an acronym? I’m not able to figure out where that nomenclature is derived from. It’s even difficult to follow in the methods (line 188)</w:t>
      </w:r>
      <w:r>
        <w:rPr>
          <w:rFonts w:ascii="Arial" w:eastAsia="Arial" w:hAnsi="Arial" w:cs="Arial"/>
          <w:color w:val="0A0A0A"/>
          <w:sz w:val="16"/>
          <w:szCs w:val="16"/>
          <w:highlight w:val="white"/>
        </w:rPr>
        <w:br/>
      </w:r>
    </w:p>
    <w:p w14:paraId="00000086" w14:textId="06B7B45B" w:rsidR="004259EE" w:rsidRDefault="00133F37">
      <w:pPr>
        <w:shd w:val="clear" w:color="auto" w:fill="FFFFFF"/>
        <w:ind w:firstLine="320"/>
        <w:jc w:val="left"/>
        <w:rPr>
          <w:rFonts w:ascii="Arial" w:eastAsia="Arial" w:hAnsi="Arial" w:cs="Arial"/>
          <w:color w:val="0A0A0A"/>
          <w:sz w:val="16"/>
          <w:szCs w:val="16"/>
          <w:highlight w:val="cyan"/>
        </w:rPr>
      </w:pPr>
      <w:ins w:id="192" w:author="Arcella" w:date="2025-04-16T13:41:00Z">
        <w:r>
          <w:rPr>
            <w:rFonts w:ascii="Arial" w:eastAsia="Arial" w:hAnsi="Arial" w:cs="Arial"/>
            <w:color w:val="0A0A0A"/>
            <w:sz w:val="16"/>
            <w:szCs w:val="16"/>
            <w:highlight w:val="cyan"/>
          </w:rPr>
          <w:t xml:space="preserve">Ptros is the proportion of M. trossulus in </w:t>
        </w:r>
      </w:ins>
      <w:ins w:id="193" w:author="Arcella" w:date="2025-04-16T13:42:00Z">
        <w:r>
          <w:rPr>
            <w:rFonts w:ascii="Arial" w:eastAsia="Arial" w:hAnsi="Arial" w:cs="Arial"/>
            <w:color w:val="0A0A0A"/>
            <w:sz w:val="16"/>
            <w:szCs w:val="16"/>
            <w:highlight w:val="cyan"/>
          </w:rPr>
          <w:t xml:space="preserve">each </w:t>
        </w:r>
      </w:ins>
      <w:ins w:id="194" w:author="Arcella" w:date="2025-04-16T13:41:00Z">
        <w:r>
          <w:rPr>
            <w:rFonts w:ascii="Arial" w:eastAsia="Arial" w:hAnsi="Arial" w:cs="Arial"/>
            <w:color w:val="0A0A0A"/>
            <w:sz w:val="16"/>
            <w:szCs w:val="16"/>
            <w:highlight w:val="cyan"/>
          </w:rPr>
          <w:t>sample</w:t>
        </w:r>
      </w:ins>
      <w:ins w:id="195" w:author="Arcella" w:date="2025-04-16T13:42:00Z">
        <w:r>
          <w:rPr>
            <w:rFonts w:ascii="Arial" w:eastAsia="Arial" w:hAnsi="Arial" w:cs="Arial"/>
            <w:color w:val="0A0A0A"/>
            <w:sz w:val="16"/>
            <w:szCs w:val="16"/>
            <w:highlight w:val="cyan"/>
          </w:rPr>
          <w:t xml:space="preserve"> (</w:t>
        </w:r>
      </w:ins>
      <w:del w:id="196" w:author="Arcella" w:date="2025-04-16T13:42:00Z">
        <w:r w:rsidR="007A0300" w:rsidDel="00133F37">
          <w:rPr>
            <w:rFonts w:ascii="Arial" w:eastAsia="Arial" w:hAnsi="Arial" w:cs="Arial"/>
            <w:color w:val="0A0A0A"/>
            <w:sz w:val="16"/>
            <w:szCs w:val="16"/>
            <w:highlight w:val="cyan"/>
          </w:rPr>
          <w:delText xml:space="preserve">The Ptros was introduced before, reference to </w:delText>
        </w:r>
      </w:del>
      <w:r w:rsidR="007A0300">
        <w:rPr>
          <w:rFonts w:ascii="Arial" w:eastAsia="Arial" w:hAnsi="Arial" w:cs="Arial"/>
          <w:color w:val="0A0A0A"/>
          <w:sz w:val="16"/>
          <w:szCs w:val="16"/>
          <w:highlight w:val="cyan"/>
        </w:rPr>
        <w:t>Khaitov et al</w:t>
      </w:r>
      <w:ins w:id="197" w:author="Arcella" w:date="2025-04-16T13:42:00Z">
        <w:r>
          <w:rPr>
            <w:rFonts w:ascii="Arial" w:eastAsia="Arial" w:hAnsi="Arial" w:cs="Arial"/>
            <w:color w:val="0A0A0A"/>
            <w:sz w:val="16"/>
            <w:szCs w:val="16"/>
            <w:highlight w:val="cyan"/>
          </w:rPr>
          <w:t>.</w:t>
        </w:r>
      </w:ins>
      <w:r w:rsidR="007A0300">
        <w:rPr>
          <w:rFonts w:ascii="Arial" w:eastAsia="Arial" w:hAnsi="Arial" w:cs="Arial"/>
          <w:color w:val="0A0A0A"/>
          <w:sz w:val="16"/>
          <w:szCs w:val="16"/>
          <w:highlight w:val="cyan"/>
        </w:rPr>
        <w:t>, 2021</w:t>
      </w:r>
      <w:ins w:id="198" w:author="Arcella" w:date="2025-04-16T13:42:00Z">
        <w:r>
          <w:rPr>
            <w:rFonts w:ascii="Arial" w:eastAsia="Arial" w:hAnsi="Arial" w:cs="Arial"/>
            <w:color w:val="0A0A0A"/>
            <w:sz w:val="16"/>
            <w:szCs w:val="16"/>
            <w:highlight w:val="cyan"/>
          </w:rPr>
          <w:t>). This term and the reference were</w:t>
        </w:r>
      </w:ins>
      <w:ins w:id="199" w:author="Arcella" w:date="2025-04-16T13:43:00Z">
        <w:r>
          <w:rPr>
            <w:rFonts w:ascii="Arial" w:eastAsia="Arial" w:hAnsi="Arial" w:cs="Arial"/>
            <w:color w:val="0A0A0A"/>
            <w:sz w:val="16"/>
            <w:szCs w:val="16"/>
            <w:highlight w:val="cyan"/>
          </w:rPr>
          <w:t xml:space="preserve"> introduced </w:t>
        </w:r>
      </w:ins>
      <w:del w:id="200" w:author="Arcella" w:date="2025-04-16T13:43:00Z">
        <w:r w:rsidR="007A0300" w:rsidDel="00133F37">
          <w:rPr>
            <w:rFonts w:ascii="Arial" w:eastAsia="Arial" w:hAnsi="Arial" w:cs="Arial"/>
            <w:color w:val="0A0A0A"/>
            <w:sz w:val="16"/>
            <w:szCs w:val="16"/>
            <w:highlight w:val="cyan"/>
          </w:rPr>
          <w:delText xml:space="preserve"> was provided. Please notice that Ptros is introduced in “</w:delText>
        </w:r>
      </w:del>
      <w:ins w:id="201" w:author="Arcella" w:date="2025-04-16T13:44:00Z">
        <w:r>
          <w:rPr>
            <w:rFonts w:ascii="Arial" w:eastAsia="Arial" w:hAnsi="Arial" w:cs="Arial"/>
            <w:color w:val="0A0A0A"/>
            <w:sz w:val="16"/>
            <w:szCs w:val="16"/>
            <w:highlight w:val="cyan"/>
          </w:rPr>
          <w:t xml:space="preserve"> in the </w:t>
        </w:r>
      </w:ins>
      <w:r w:rsidR="007A0300">
        <w:rPr>
          <w:rFonts w:ascii="Arial" w:eastAsia="Arial" w:hAnsi="Arial" w:cs="Arial"/>
          <w:color w:val="0A0A0A"/>
          <w:sz w:val="16"/>
          <w:szCs w:val="16"/>
          <w:highlight w:val="cyan"/>
        </w:rPr>
        <w:t>Materials and Methods</w:t>
      </w:r>
      <w:del w:id="202" w:author="Arcella" w:date="2025-04-16T13:43:00Z">
        <w:r w:rsidR="007A0300" w:rsidDel="00133F37">
          <w:rPr>
            <w:rFonts w:ascii="Arial" w:eastAsia="Arial" w:hAnsi="Arial" w:cs="Arial"/>
            <w:color w:val="0A0A0A"/>
            <w:sz w:val="16"/>
            <w:szCs w:val="16"/>
            <w:highlight w:val="cyan"/>
          </w:rPr>
          <w:delText>”</w:delText>
        </w:r>
      </w:del>
      <w:r w:rsidR="007A0300">
        <w:rPr>
          <w:rFonts w:ascii="Arial" w:eastAsia="Arial" w:hAnsi="Arial" w:cs="Arial"/>
          <w:color w:val="0A0A0A"/>
          <w:sz w:val="16"/>
          <w:szCs w:val="16"/>
          <w:highlight w:val="cyan"/>
        </w:rPr>
        <w:t xml:space="preserve"> section (L</w:t>
      </w:r>
      <w:r w:rsidR="001E1B5A" w:rsidRPr="001E1B5A">
        <w:rPr>
          <w:rFonts w:ascii="Arial" w:eastAsia="Arial" w:hAnsi="Arial" w:cs="Arial"/>
          <w:color w:val="0A0A0A"/>
          <w:sz w:val="16"/>
          <w:szCs w:val="16"/>
          <w:highlight w:val="cyan"/>
        </w:rPr>
        <w:t xml:space="preserve"> </w:t>
      </w:r>
      <w:r w:rsidR="00C578A0">
        <w:rPr>
          <w:rFonts w:ascii="Arial" w:eastAsia="Arial" w:hAnsi="Arial" w:cs="Arial"/>
          <w:color w:val="0A0A0A"/>
          <w:sz w:val="16"/>
          <w:szCs w:val="16"/>
          <w:highlight w:val="yellow"/>
          <w:shd w:val="clear" w:color="auto" w:fill="FFFF00"/>
        </w:rPr>
        <w:t>220</w:t>
      </w:r>
      <w:r w:rsidR="007A0300">
        <w:rPr>
          <w:rFonts w:ascii="Arial" w:eastAsia="Arial" w:hAnsi="Arial" w:cs="Arial"/>
          <w:color w:val="0A0A0A"/>
          <w:sz w:val="16"/>
          <w:szCs w:val="16"/>
          <w:highlight w:val="cyan"/>
        </w:rPr>
        <w:t>)</w:t>
      </w:r>
    </w:p>
    <w:p w14:paraId="00000089" w14:textId="717D3F89" w:rsidR="004259EE" w:rsidRPr="001E1B5A" w:rsidRDefault="007A0300" w:rsidP="001E1B5A">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br/>
      </w:r>
      <w:r>
        <w:rPr>
          <w:rFonts w:ascii="Arial" w:eastAsia="Arial" w:hAnsi="Arial" w:cs="Arial"/>
          <w:color w:val="0A0A0A"/>
          <w:sz w:val="16"/>
          <w:szCs w:val="16"/>
          <w:highlight w:val="white"/>
        </w:rPr>
        <w:t>Line 120-128: this reads like methods and breaks up the flow of the introduction</w:t>
      </w:r>
      <w:r>
        <w:rPr>
          <w:rFonts w:ascii="Arial" w:eastAsia="Arial" w:hAnsi="Arial" w:cs="Arial"/>
          <w:color w:val="0A0A0A"/>
          <w:sz w:val="16"/>
          <w:szCs w:val="16"/>
          <w:highlight w:val="white"/>
        </w:rPr>
        <w:br/>
      </w:r>
    </w:p>
    <w:p w14:paraId="0000008A" w14:textId="6A62024A" w:rsidR="004259EE" w:rsidRPr="00133F37" w:rsidRDefault="007A0300">
      <w:pPr>
        <w:shd w:val="clear" w:color="auto" w:fill="FFFFFF"/>
        <w:ind w:firstLine="320"/>
        <w:jc w:val="left"/>
        <w:rPr>
          <w:rFonts w:ascii="Arial" w:eastAsia="Arial" w:hAnsi="Arial" w:cs="Arial"/>
          <w:color w:val="0A0A0A"/>
          <w:sz w:val="16"/>
          <w:szCs w:val="16"/>
          <w:highlight w:val="cyan"/>
          <w:lang w:val="en-GB"/>
        </w:rPr>
      </w:pPr>
      <w:del w:id="203" w:author="Arcella" w:date="2025-04-16T13:45:00Z">
        <w:r w:rsidDel="00133F37">
          <w:rPr>
            <w:rFonts w:ascii="Arial" w:eastAsia="Arial" w:hAnsi="Arial" w:cs="Arial"/>
            <w:color w:val="0A0A0A"/>
            <w:sz w:val="16"/>
            <w:szCs w:val="16"/>
            <w:highlight w:val="cyan"/>
          </w:rPr>
          <w:delText xml:space="preserve">Agree, see </w:delText>
        </w:r>
      </w:del>
      <w:ins w:id="204" w:author="Arcella" w:date="2025-04-16T13:45:00Z">
        <w:r w:rsidR="00133F37">
          <w:rPr>
            <w:rFonts w:ascii="Arial" w:eastAsia="Arial" w:hAnsi="Arial" w:cs="Arial"/>
            <w:color w:val="0A0A0A"/>
            <w:sz w:val="16"/>
            <w:szCs w:val="16"/>
            <w:highlight w:val="cyan"/>
          </w:rPr>
          <w:t>We have removed the technical details (</w:t>
        </w:r>
      </w:ins>
      <w:r>
        <w:rPr>
          <w:rFonts w:ascii="Arial" w:eastAsia="Arial" w:hAnsi="Arial" w:cs="Arial"/>
          <w:color w:val="0A0A0A"/>
          <w:sz w:val="16"/>
          <w:szCs w:val="16"/>
          <w:highlight w:val="cyan"/>
        </w:rPr>
        <w:t>L</w:t>
      </w:r>
      <w:r w:rsidR="001E1B5A" w:rsidRPr="00C578A0">
        <w:rPr>
          <w:rFonts w:ascii="Arial" w:eastAsia="Arial" w:hAnsi="Arial" w:cs="Arial"/>
          <w:color w:val="0A0A0A"/>
          <w:sz w:val="16"/>
          <w:szCs w:val="16"/>
          <w:highlight w:val="cyan"/>
        </w:rPr>
        <w:t>144-151</w:t>
      </w:r>
      <w:ins w:id="205" w:author="Arcella" w:date="2025-04-16T13:46:00Z">
        <w:r w:rsidR="00133F37">
          <w:rPr>
            <w:rFonts w:ascii="Arial" w:eastAsia="Arial" w:hAnsi="Arial" w:cs="Arial"/>
            <w:color w:val="0A0A0A"/>
            <w:sz w:val="16"/>
            <w:szCs w:val="16"/>
            <w:highlight w:val="cyan"/>
            <w:lang w:val="en-GB"/>
          </w:rPr>
          <w:t>)</w:t>
        </w:r>
      </w:ins>
    </w:p>
    <w:p w14:paraId="0000008B"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189: is this a minus sign after the PT? If not, I’d suggest replacing the dash with the word “is”</w:t>
      </w:r>
      <w:r>
        <w:rPr>
          <w:rFonts w:ascii="Arial" w:eastAsia="Arial" w:hAnsi="Arial" w:cs="Arial"/>
          <w:color w:val="0A0A0A"/>
          <w:sz w:val="16"/>
          <w:szCs w:val="16"/>
          <w:highlight w:val="white"/>
        </w:rPr>
        <w:br/>
      </w:r>
    </w:p>
    <w:p w14:paraId="0000008D"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8E" w14:textId="37CCADCE" w:rsidR="004259EE" w:rsidRDefault="007A0300">
      <w:pPr>
        <w:shd w:val="clear" w:color="auto" w:fill="FFFFFF"/>
        <w:ind w:firstLine="320"/>
        <w:jc w:val="left"/>
        <w:rPr>
          <w:rFonts w:ascii="Arial" w:eastAsia="Arial" w:hAnsi="Arial" w:cs="Arial"/>
          <w:color w:val="0A0A0A"/>
          <w:sz w:val="16"/>
          <w:szCs w:val="16"/>
          <w:highlight w:val="cyan"/>
        </w:rPr>
      </w:pPr>
      <w:del w:id="206" w:author="Arcella" w:date="2025-04-16T13:46:00Z">
        <w:r w:rsidDel="00133F37">
          <w:rPr>
            <w:rFonts w:ascii="Arial" w:eastAsia="Arial" w:hAnsi="Arial" w:cs="Arial"/>
            <w:color w:val="0A0A0A"/>
            <w:sz w:val="16"/>
            <w:szCs w:val="16"/>
            <w:highlight w:val="cyan"/>
          </w:rPr>
          <w:delText xml:space="preserve">OK </w:delText>
        </w:r>
      </w:del>
      <w:ins w:id="207" w:author="Arcella" w:date="2025-04-16T13:46:00Z">
        <w:r w:rsidR="00133F37">
          <w:rPr>
            <w:rFonts w:ascii="Arial" w:eastAsia="Arial" w:hAnsi="Arial" w:cs="Arial"/>
            <w:color w:val="0A0A0A"/>
            <w:sz w:val="16"/>
            <w:szCs w:val="16"/>
            <w:highlight w:val="cyan"/>
          </w:rPr>
          <w:t xml:space="preserve">Corrected </w:t>
        </w:r>
      </w:ins>
      <w:r>
        <w:rPr>
          <w:rFonts w:ascii="Arial" w:eastAsia="Arial" w:hAnsi="Arial" w:cs="Arial"/>
          <w:color w:val="0A0A0A"/>
          <w:sz w:val="16"/>
          <w:szCs w:val="16"/>
          <w:highlight w:val="cyan"/>
        </w:rPr>
        <w:t>(L</w:t>
      </w:r>
      <w:r w:rsidR="001E1B5A" w:rsidRPr="00C578A0">
        <w:rPr>
          <w:rFonts w:ascii="Arial" w:eastAsia="Arial" w:hAnsi="Arial" w:cs="Arial"/>
          <w:color w:val="0A0A0A"/>
          <w:sz w:val="16"/>
          <w:szCs w:val="16"/>
          <w:highlight w:val="cyan"/>
        </w:rPr>
        <w:t xml:space="preserve"> 224</w:t>
      </w:r>
      <w:r>
        <w:rPr>
          <w:rFonts w:ascii="Arial" w:eastAsia="Arial" w:hAnsi="Arial" w:cs="Arial"/>
          <w:color w:val="0A0A0A"/>
          <w:sz w:val="16"/>
          <w:szCs w:val="16"/>
          <w:highlight w:val="cyan"/>
        </w:rPr>
        <w:t>)</w:t>
      </w:r>
    </w:p>
    <w:p w14:paraId="0000008F"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r>
      <w:r>
        <w:rPr>
          <w:rFonts w:ascii="Arial" w:eastAsia="Arial" w:hAnsi="Arial" w:cs="Arial"/>
          <w:color w:val="0A0A0A"/>
          <w:sz w:val="16"/>
          <w:szCs w:val="16"/>
          <w:highlight w:val="white"/>
        </w:rPr>
        <w:br/>
        <w:t>Line 267: the authors might mean variable here rather than mosaic</w:t>
      </w:r>
    </w:p>
    <w:p w14:paraId="00000090"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92" w14:textId="386F8A26" w:rsidR="004259EE" w:rsidRDefault="007A0300">
      <w:pPr>
        <w:shd w:val="clear" w:color="auto" w:fill="FFFFFF"/>
        <w:ind w:firstLine="320"/>
        <w:jc w:val="left"/>
        <w:rPr>
          <w:rFonts w:ascii="Arial" w:eastAsia="Arial" w:hAnsi="Arial" w:cs="Arial"/>
          <w:color w:val="0A0A0A"/>
          <w:sz w:val="16"/>
          <w:szCs w:val="16"/>
          <w:highlight w:val="white"/>
        </w:rPr>
      </w:pPr>
      <w:del w:id="208" w:author="Arcella" w:date="2025-04-16T13:46:00Z">
        <w:r w:rsidDel="00133F37">
          <w:rPr>
            <w:rFonts w:ascii="Arial" w:eastAsia="Arial" w:hAnsi="Arial" w:cs="Arial"/>
            <w:color w:val="0A0A0A"/>
            <w:sz w:val="16"/>
            <w:szCs w:val="16"/>
            <w:highlight w:val="cyan"/>
          </w:rPr>
          <w:delText xml:space="preserve">OK </w:delText>
        </w:r>
      </w:del>
      <w:ins w:id="209" w:author="Arcella" w:date="2025-04-16T13:46:00Z">
        <w:r w:rsidR="00133F37">
          <w:rPr>
            <w:rFonts w:ascii="Arial" w:eastAsia="Arial" w:hAnsi="Arial" w:cs="Arial"/>
            <w:color w:val="0A0A0A"/>
            <w:sz w:val="16"/>
            <w:szCs w:val="16"/>
            <w:highlight w:val="cyan"/>
          </w:rPr>
          <w:t xml:space="preserve">Corrected </w:t>
        </w:r>
      </w:ins>
      <w:r>
        <w:rPr>
          <w:rFonts w:ascii="Arial" w:eastAsia="Arial" w:hAnsi="Arial" w:cs="Arial"/>
          <w:color w:val="0A0A0A"/>
          <w:sz w:val="16"/>
          <w:szCs w:val="16"/>
          <w:highlight w:val="cyan"/>
        </w:rPr>
        <w:t>(L</w:t>
      </w:r>
      <w:r w:rsidR="00952107" w:rsidRPr="00952107">
        <w:rPr>
          <w:rFonts w:ascii="Arial" w:eastAsia="Arial" w:hAnsi="Arial" w:cs="Arial"/>
          <w:color w:val="0A0A0A"/>
          <w:sz w:val="16"/>
          <w:szCs w:val="16"/>
          <w:highlight w:val="cyan"/>
        </w:rPr>
        <w:t>332)</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Line 273: what would be considered high in this correlation analysis? It would be worth adding thresholds to the methods section to demonstrate the level at which correlation was considered happening and subsequently some parameters thrown out.</w:t>
      </w:r>
    </w:p>
    <w:p w14:paraId="00000093"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95"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4DA05153" w14:textId="63546E73" w:rsidR="001206D0" w:rsidRPr="001206D0" w:rsidRDefault="00C578A0" w:rsidP="001206D0">
      <w:pPr>
        <w:shd w:val="clear" w:color="auto" w:fill="FFFFFF"/>
        <w:ind w:firstLine="320"/>
        <w:jc w:val="left"/>
        <w:rPr>
          <w:rFonts w:ascii="Arial" w:eastAsia="Arial" w:hAnsi="Arial" w:cs="Arial"/>
          <w:color w:val="0A0A0A"/>
          <w:sz w:val="16"/>
          <w:szCs w:val="16"/>
          <w:highlight w:val="yellow"/>
        </w:rPr>
      </w:pPr>
      <w:r w:rsidRPr="001206D0">
        <w:rPr>
          <w:rFonts w:ascii="Arial" w:eastAsia="Arial" w:hAnsi="Arial" w:cs="Arial"/>
          <w:color w:val="0A0A0A"/>
          <w:sz w:val="16"/>
          <w:szCs w:val="16"/>
          <w:highlight w:val="yellow"/>
        </w:rPr>
        <w:t xml:space="preserve">The correlations are only needed to assess the relationship between the </w:t>
      </w:r>
      <w:r w:rsidR="001206D0" w:rsidRPr="001206D0">
        <w:rPr>
          <w:rFonts w:ascii="Arial" w:eastAsia="Arial" w:hAnsi="Arial" w:cs="Arial"/>
          <w:color w:val="0A0A0A"/>
          <w:sz w:val="16"/>
          <w:szCs w:val="16"/>
          <w:highlight w:val="yellow"/>
        </w:rPr>
        <w:t>predictors</w:t>
      </w:r>
      <w:r w:rsidRPr="001206D0">
        <w:rPr>
          <w:rFonts w:ascii="Arial" w:eastAsia="Arial" w:hAnsi="Arial" w:cs="Arial"/>
          <w:color w:val="0A0A0A"/>
          <w:sz w:val="16"/>
          <w:szCs w:val="16"/>
          <w:highlight w:val="yellow"/>
        </w:rPr>
        <w:t>, i.e., to assess their collinearity.</w:t>
      </w:r>
      <w:r w:rsidR="001206D0" w:rsidRPr="001206D0">
        <w:rPr>
          <w:rFonts w:ascii="Arial" w:eastAsia="Arial" w:hAnsi="Arial" w:cs="Arial"/>
          <w:color w:val="0A0A0A"/>
          <w:sz w:val="16"/>
          <w:szCs w:val="16"/>
          <w:highlight w:val="cyan"/>
        </w:rPr>
        <w:t xml:space="preserve"> </w:t>
      </w:r>
      <w:r w:rsidR="001206D0">
        <w:rPr>
          <w:rFonts w:ascii="Arial" w:eastAsia="Arial" w:hAnsi="Arial" w:cs="Arial"/>
          <w:color w:val="0A0A0A"/>
          <w:sz w:val="16"/>
          <w:szCs w:val="16"/>
          <w:highlight w:val="cyan"/>
        </w:rPr>
        <w:t xml:space="preserve">When judging the multicollinearity of predictors, we focused on the variance inflation factor (VIF). This metric </w:t>
      </w:r>
      <w:del w:id="210" w:author="Arcella" w:date="2025-04-16T13:21:00Z">
        <w:r w:rsidR="001206D0" w:rsidDel="007D545B">
          <w:rPr>
            <w:rFonts w:ascii="Arial" w:eastAsia="Arial" w:hAnsi="Arial" w:cs="Arial"/>
            <w:color w:val="0A0A0A"/>
            <w:sz w:val="16"/>
            <w:szCs w:val="16"/>
            <w:highlight w:val="cyan"/>
          </w:rPr>
          <w:delText xml:space="preserve">takes into account </w:delText>
        </w:r>
      </w:del>
      <w:r w:rsidR="001206D0">
        <w:rPr>
          <w:rFonts w:ascii="Arial" w:eastAsia="Arial" w:hAnsi="Arial" w:cs="Arial"/>
          <w:color w:val="0A0A0A"/>
          <w:sz w:val="16"/>
          <w:szCs w:val="16"/>
          <w:highlight w:val="cyan"/>
        </w:rPr>
        <w:t>not only</w:t>
      </w:r>
      <w:ins w:id="211" w:author="Arcella" w:date="2025-04-16T13:21:00Z">
        <w:r w:rsidR="001206D0">
          <w:rPr>
            <w:rFonts w:ascii="Arial" w:eastAsia="Arial" w:hAnsi="Arial" w:cs="Arial"/>
            <w:color w:val="0A0A0A"/>
            <w:sz w:val="16"/>
            <w:szCs w:val="16"/>
            <w:highlight w:val="cyan"/>
          </w:rPr>
          <w:t xml:space="preserve"> takes into account</w:t>
        </w:r>
      </w:ins>
      <w:r w:rsidR="001206D0">
        <w:rPr>
          <w:rFonts w:ascii="Arial" w:eastAsia="Arial" w:hAnsi="Arial" w:cs="Arial"/>
          <w:color w:val="0A0A0A"/>
          <w:sz w:val="16"/>
          <w:szCs w:val="16"/>
          <w:highlight w:val="cyan"/>
        </w:rPr>
        <w:t xml:space="preserve"> pairwise relationships, like Pearson correlation, but also estimates the dependence of a given predictor on the set of all predictors included in the model. Using VIF, we found no collinearity between predictors. Pearson correlation coefficients between continuous predictors are given only for the general characterization of their </w:t>
      </w:r>
      <w:del w:id="212" w:author="Arcella" w:date="2025-04-16T13:22:00Z">
        <w:r w:rsidR="001206D0" w:rsidDel="007D545B">
          <w:rPr>
            <w:rFonts w:ascii="Arial" w:eastAsia="Arial" w:hAnsi="Arial" w:cs="Arial"/>
            <w:color w:val="0A0A0A"/>
            <w:sz w:val="16"/>
            <w:szCs w:val="16"/>
            <w:highlight w:val="cyan"/>
          </w:rPr>
          <w:delText xml:space="preserve"> </w:delText>
        </w:r>
      </w:del>
      <w:r w:rsidR="001206D0">
        <w:rPr>
          <w:rFonts w:ascii="Arial" w:eastAsia="Arial" w:hAnsi="Arial" w:cs="Arial"/>
          <w:color w:val="0A0A0A"/>
          <w:sz w:val="16"/>
          <w:szCs w:val="16"/>
          <w:highlight w:val="cyan"/>
        </w:rPr>
        <w:t>relationships.</w:t>
      </w:r>
      <w:ins w:id="213" w:author="Arcella" w:date="2025-04-16T13:22:00Z">
        <w:r w:rsidR="001206D0">
          <w:rPr>
            <w:rFonts w:ascii="Arial" w:eastAsia="Arial" w:hAnsi="Arial" w:cs="Arial"/>
            <w:color w:val="0A0A0A"/>
            <w:sz w:val="16"/>
            <w:szCs w:val="16"/>
            <w:highlight w:val="cyan"/>
          </w:rPr>
          <w:t xml:space="preserve"> </w:t>
        </w:r>
      </w:ins>
      <w:commentRangeStart w:id="214"/>
      <w:del w:id="215" w:author="Arcella" w:date="2025-04-18T11:02:00Z">
        <w:r w:rsidR="001206D0" w:rsidDel="00A822C9">
          <w:rPr>
            <w:rFonts w:ascii="Arial" w:eastAsia="Arial" w:hAnsi="Arial" w:cs="Arial"/>
            <w:color w:val="0A0A0A"/>
            <w:sz w:val="16"/>
            <w:szCs w:val="16"/>
            <w:highlight w:val="cyan"/>
          </w:rPr>
          <w:delText xml:space="preserve">That the correlation coefficients </w:delText>
        </w:r>
        <w:commentRangeEnd w:id="214"/>
        <w:r w:rsidR="001206D0" w:rsidDel="00A822C9">
          <w:rPr>
            <w:rStyle w:val="a8"/>
          </w:rPr>
          <w:commentReference w:id="214"/>
        </w:r>
        <w:r w:rsidR="001206D0" w:rsidDel="00A822C9">
          <w:rPr>
            <w:rFonts w:ascii="Arial" w:eastAsia="Arial" w:hAnsi="Arial" w:cs="Arial"/>
            <w:color w:val="0A0A0A"/>
            <w:sz w:val="16"/>
            <w:szCs w:val="16"/>
            <w:highlight w:val="cyan"/>
          </w:rPr>
          <w:delText>were low seems expected in light of the above.</w:delText>
        </w:r>
      </w:del>
      <w:ins w:id="216" w:author="Arcella" w:date="2025-04-18T11:01:00Z">
        <w:r w:rsidR="001206D0">
          <w:rPr>
            <w:rFonts w:ascii="Arial" w:eastAsia="Arial" w:hAnsi="Arial" w:cs="Arial"/>
            <w:color w:val="0A0A0A"/>
            <w:sz w:val="16"/>
            <w:szCs w:val="16"/>
            <w:highlight w:val="cyan"/>
          </w:rPr>
          <w:t xml:space="preserve">In the light of the above, </w:t>
        </w:r>
      </w:ins>
      <w:ins w:id="217" w:author="Arcella" w:date="2025-04-18T11:02:00Z">
        <w:r w:rsidR="001206D0">
          <w:rPr>
            <w:rFonts w:ascii="Arial" w:eastAsia="Arial" w:hAnsi="Arial" w:cs="Arial"/>
            <w:color w:val="0A0A0A"/>
            <w:sz w:val="16"/>
            <w:szCs w:val="16"/>
            <w:highlight w:val="cyan"/>
          </w:rPr>
          <w:t>low correlation coefficients could be expected.</w:t>
        </w:r>
      </w:ins>
      <w:r w:rsidR="001206D0" w:rsidRPr="001206D0">
        <w:t xml:space="preserve"> </w:t>
      </w:r>
      <w:r w:rsidR="001206D0" w:rsidRPr="001206D0">
        <w:rPr>
          <w:rFonts w:ascii="Arial" w:eastAsia="Arial" w:hAnsi="Arial" w:cs="Arial"/>
          <w:color w:val="0A0A0A"/>
          <w:sz w:val="16"/>
          <w:szCs w:val="16"/>
          <w:highlight w:val="yellow"/>
        </w:rPr>
        <w:t xml:space="preserve">We </w:t>
      </w:r>
      <w:r w:rsidR="001206D0" w:rsidRPr="001206D0">
        <w:rPr>
          <w:rFonts w:ascii="Arial" w:eastAsia="Arial" w:hAnsi="Arial" w:cs="Arial"/>
          <w:color w:val="0A0A0A"/>
          <w:sz w:val="16"/>
          <w:szCs w:val="16"/>
          <w:highlight w:val="yellow"/>
        </w:rPr>
        <w:lastRenderedPageBreak/>
        <w:t>present the correlations as an additional source of information to support our assertion of the low correlation of the predictors included in the model.</w:t>
      </w:r>
    </w:p>
    <w:p w14:paraId="00000098" w14:textId="1A5CAEE7" w:rsidR="004259EE" w:rsidRDefault="007A0300">
      <w:pPr>
        <w:shd w:val="clear" w:color="auto" w:fill="FFFFFF"/>
        <w:ind w:firstLine="320"/>
        <w:jc w:val="left"/>
        <w:rPr>
          <w:rFonts w:ascii="Arial" w:eastAsia="Arial" w:hAnsi="Arial" w:cs="Arial"/>
          <w:color w:val="0A0A0A"/>
          <w:sz w:val="16"/>
          <w:szCs w:val="16"/>
          <w:highlight w:val="yellow"/>
        </w:rPr>
      </w:pPr>
      <w:r>
        <w:rPr>
          <w:rFonts w:ascii="Arial" w:eastAsia="Arial" w:hAnsi="Arial" w:cs="Arial"/>
          <w:color w:val="0A0A0A"/>
          <w:sz w:val="16"/>
          <w:szCs w:val="16"/>
          <w:highlight w:val="yellow"/>
        </w:rPr>
        <w:br/>
      </w:r>
      <w:r>
        <w:rPr>
          <w:rFonts w:ascii="Arial" w:eastAsia="Arial" w:hAnsi="Arial" w:cs="Arial"/>
          <w:color w:val="0A0A0A"/>
          <w:sz w:val="16"/>
          <w:szCs w:val="16"/>
          <w:highlight w:val="yellow"/>
        </w:rPr>
        <w:br/>
      </w:r>
      <w:r>
        <w:rPr>
          <w:rFonts w:ascii="Arial" w:eastAsia="Arial" w:hAnsi="Arial" w:cs="Arial"/>
          <w:color w:val="0A0A0A"/>
          <w:sz w:val="16"/>
          <w:szCs w:val="16"/>
          <w:highlight w:val="white"/>
        </w:rPr>
        <w:t xml:space="preserve">Line 288: I think </w:t>
      </w:r>
      <w:proofErr w:type="gramStart"/>
      <w:r>
        <w:rPr>
          <w:rFonts w:ascii="Arial" w:eastAsia="Arial" w:hAnsi="Arial" w:cs="Arial"/>
          <w:color w:val="0A0A0A"/>
          <w:sz w:val="16"/>
          <w:szCs w:val="16"/>
          <w:highlight w:val="white"/>
        </w:rPr>
        <w:t>In</w:t>
      </w:r>
      <w:proofErr w:type="gramEnd"/>
      <w:r>
        <w:rPr>
          <w:rFonts w:ascii="Arial" w:eastAsia="Arial" w:hAnsi="Arial" w:cs="Arial"/>
          <w:color w:val="0A0A0A"/>
          <w:sz w:val="16"/>
          <w:szCs w:val="16"/>
          <w:highlight w:val="white"/>
        </w:rPr>
        <w:t xml:space="preserve"> contrast would be better here than on the contrary</w:t>
      </w:r>
      <w:r>
        <w:rPr>
          <w:rFonts w:ascii="Arial" w:eastAsia="Arial" w:hAnsi="Arial" w:cs="Arial"/>
          <w:color w:val="0A0A0A"/>
          <w:sz w:val="16"/>
          <w:szCs w:val="16"/>
          <w:highlight w:val="white"/>
        </w:rPr>
        <w:br/>
      </w:r>
    </w:p>
    <w:p w14:paraId="0000009B" w14:textId="639916CF" w:rsidR="004259EE" w:rsidRDefault="007A0300">
      <w:pPr>
        <w:shd w:val="clear" w:color="auto" w:fill="FFFFFF"/>
        <w:ind w:firstLine="320"/>
        <w:jc w:val="left"/>
        <w:rPr>
          <w:rFonts w:ascii="Arial" w:eastAsia="Arial" w:hAnsi="Arial" w:cs="Arial"/>
          <w:color w:val="0A0A0A"/>
          <w:sz w:val="16"/>
          <w:szCs w:val="16"/>
          <w:highlight w:val="cyan"/>
        </w:rPr>
      </w:pPr>
      <w:del w:id="218" w:author="Arcella" w:date="2025-04-16T13:46:00Z">
        <w:r w:rsidDel="00133F37">
          <w:rPr>
            <w:rFonts w:ascii="Arial" w:eastAsia="Arial" w:hAnsi="Arial" w:cs="Arial"/>
            <w:color w:val="0A0A0A"/>
            <w:sz w:val="16"/>
            <w:szCs w:val="16"/>
            <w:highlight w:val="cyan"/>
          </w:rPr>
          <w:delText xml:space="preserve">OK </w:delText>
        </w:r>
      </w:del>
      <w:ins w:id="219" w:author="Arcella" w:date="2025-04-16T13:46:00Z">
        <w:r w:rsidR="00133F37">
          <w:rPr>
            <w:rFonts w:ascii="Arial" w:eastAsia="Arial" w:hAnsi="Arial" w:cs="Arial"/>
            <w:color w:val="0A0A0A"/>
            <w:sz w:val="16"/>
            <w:szCs w:val="16"/>
            <w:highlight w:val="cyan"/>
            <w:lang w:val="en-GB"/>
          </w:rPr>
          <w:t xml:space="preserve">Corrected </w:t>
        </w:r>
      </w:ins>
      <w:r>
        <w:rPr>
          <w:rFonts w:ascii="Arial" w:eastAsia="Arial" w:hAnsi="Arial" w:cs="Arial"/>
          <w:color w:val="0A0A0A"/>
          <w:sz w:val="16"/>
          <w:szCs w:val="16"/>
          <w:highlight w:val="cyan"/>
        </w:rPr>
        <w:t>(L</w:t>
      </w:r>
      <w:r w:rsidR="00952107">
        <w:rPr>
          <w:rFonts w:ascii="Arial" w:eastAsia="Arial" w:hAnsi="Arial" w:cs="Arial"/>
          <w:color w:val="0A0A0A"/>
          <w:sz w:val="16"/>
          <w:szCs w:val="16"/>
          <w:highlight w:val="cyan"/>
        </w:rPr>
        <w:t>355</w:t>
      </w:r>
      <w:r>
        <w:rPr>
          <w:rFonts w:ascii="Arial" w:eastAsia="Arial" w:hAnsi="Arial" w:cs="Arial"/>
          <w:color w:val="0A0A0A"/>
          <w:sz w:val="16"/>
          <w:szCs w:val="16"/>
          <w:highlight w:val="cyan"/>
        </w:rPr>
        <w:t>)</w:t>
      </w:r>
    </w:p>
    <w:p w14:paraId="0000009C"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 xml:space="preserve">Line 295: I think </w:t>
      </w:r>
      <w:proofErr w:type="gramStart"/>
      <w:r>
        <w:rPr>
          <w:rFonts w:ascii="Arial" w:eastAsia="Arial" w:hAnsi="Arial" w:cs="Arial"/>
          <w:color w:val="0A0A0A"/>
          <w:sz w:val="16"/>
          <w:szCs w:val="16"/>
          <w:highlight w:val="white"/>
        </w:rPr>
        <w:t>In</w:t>
      </w:r>
      <w:proofErr w:type="gramEnd"/>
      <w:r>
        <w:rPr>
          <w:rFonts w:ascii="Arial" w:eastAsia="Arial" w:hAnsi="Arial" w:cs="Arial"/>
          <w:color w:val="0A0A0A"/>
          <w:sz w:val="16"/>
          <w:szCs w:val="16"/>
          <w:highlight w:val="white"/>
        </w:rPr>
        <w:t xml:space="preserve"> addition would be better here than besides</w:t>
      </w:r>
      <w:r>
        <w:rPr>
          <w:rFonts w:ascii="Arial" w:eastAsia="Arial" w:hAnsi="Arial" w:cs="Arial"/>
          <w:color w:val="0A0A0A"/>
          <w:sz w:val="16"/>
          <w:szCs w:val="16"/>
          <w:highlight w:val="white"/>
        </w:rPr>
        <w:br/>
      </w:r>
    </w:p>
    <w:p w14:paraId="0000009E"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9F" w14:textId="6B1396FA" w:rsidR="004259EE" w:rsidRDefault="007A0300">
      <w:pPr>
        <w:shd w:val="clear" w:color="auto" w:fill="FFFFFF"/>
        <w:ind w:firstLine="320"/>
        <w:jc w:val="left"/>
        <w:rPr>
          <w:rFonts w:ascii="Arial" w:eastAsia="Arial" w:hAnsi="Arial" w:cs="Arial"/>
          <w:color w:val="0A0A0A"/>
          <w:sz w:val="16"/>
          <w:szCs w:val="16"/>
          <w:highlight w:val="cyan"/>
        </w:rPr>
      </w:pPr>
      <w:del w:id="220" w:author="Arcella" w:date="2025-04-16T13:46:00Z">
        <w:r w:rsidDel="00133F37">
          <w:rPr>
            <w:rFonts w:ascii="Arial" w:eastAsia="Arial" w:hAnsi="Arial" w:cs="Arial"/>
            <w:color w:val="0A0A0A"/>
            <w:sz w:val="16"/>
            <w:szCs w:val="16"/>
            <w:highlight w:val="cyan"/>
          </w:rPr>
          <w:delText xml:space="preserve">OK </w:delText>
        </w:r>
      </w:del>
      <w:ins w:id="221" w:author="Arcella" w:date="2025-04-16T13:46:00Z">
        <w:r w:rsidR="00133F37">
          <w:rPr>
            <w:rFonts w:ascii="Arial" w:eastAsia="Arial" w:hAnsi="Arial" w:cs="Arial"/>
            <w:color w:val="0A0A0A"/>
            <w:sz w:val="16"/>
            <w:szCs w:val="16"/>
            <w:highlight w:val="cyan"/>
          </w:rPr>
          <w:t xml:space="preserve">Corrected </w:t>
        </w:r>
      </w:ins>
      <w:r>
        <w:rPr>
          <w:rFonts w:ascii="Arial" w:eastAsia="Arial" w:hAnsi="Arial" w:cs="Arial"/>
          <w:color w:val="0A0A0A"/>
          <w:sz w:val="16"/>
          <w:szCs w:val="16"/>
          <w:highlight w:val="cyan"/>
        </w:rPr>
        <w:t>(L</w:t>
      </w:r>
      <w:r w:rsidR="00952107">
        <w:rPr>
          <w:rFonts w:ascii="Arial" w:eastAsia="Arial" w:hAnsi="Arial" w:cs="Arial"/>
          <w:color w:val="0A0A0A"/>
          <w:sz w:val="16"/>
          <w:szCs w:val="16"/>
          <w:highlight w:val="cyan"/>
        </w:rPr>
        <w:t>363</w:t>
      </w:r>
      <w:r>
        <w:rPr>
          <w:rFonts w:ascii="Arial" w:eastAsia="Arial" w:hAnsi="Arial" w:cs="Arial"/>
          <w:color w:val="0A0A0A"/>
          <w:sz w:val="16"/>
          <w:szCs w:val="16"/>
          <w:highlight w:val="cyan"/>
        </w:rPr>
        <w:t>)</w:t>
      </w:r>
    </w:p>
    <w:p w14:paraId="000000A0"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317: “fit well” might be better here than “good”</w:t>
      </w:r>
      <w:r>
        <w:rPr>
          <w:rFonts w:ascii="Arial" w:eastAsia="Arial" w:hAnsi="Arial" w:cs="Arial"/>
          <w:color w:val="0A0A0A"/>
          <w:sz w:val="16"/>
          <w:szCs w:val="16"/>
          <w:highlight w:val="white"/>
        </w:rPr>
        <w:br/>
      </w:r>
    </w:p>
    <w:p w14:paraId="000000A3" w14:textId="395F42CE" w:rsidR="004259EE" w:rsidRDefault="007A0300">
      <w:pPr>
        <w:shd w:val="clear" w:color="auto" w:fill="FFFFFF"/>
        <w:ind w:firstLine="320"/>
        <w:jc w:val="left"/>
        <w:rPr>
          <w:rFonts w:ascii="Arial" w:eastAsia="Arial" w:hAnsi="Arial" w:cs="Arial"/>
          <w:color w:val="0A0A0A"/>
          <w:sz w:val="16"/>
          <w:szCs w:val="16"/>
          <w:highlight w:val="yellow"/>
        </w:rPr>
      </w:pPr>
      <w:del w:id="222" w:author="Arcella" w:date="2025-04-16T13:47:00Z">
        <w:r w:rsidDel="00133F37">
          <w:rPr>
            <w:rFonts w:ascii="Arial" w:eastAsia="Arial" w:hAnsi="Arial" w:cs="Arial"/>
            <w:color w:val="0A0A0A"/>
            <w:sz w:val="16"/>
            <w:szCs w:val="16"/>
            <w:highlight w:val="cyan"/>
          </w:rPr>
          <w:delText xml:space="preserve">OK </w:delText>
        </w:r>
      </w:del>
      <w:ins w:id="223" w:author="Arcella" w:date="2025-04-16T13:47:00Z">
        <w:r w:rsidR="00133F37">
          <w:rPr>
            <w:rFonts w:ascii="Arial" w:eastAsia="Arial" w:hAnsi="Arial" w:cs="Arial"/>
            <w:color w:val="0A0A0A"/>
            <w:sz w:val="16"/>
            <w:szCs w:val="16"/>
            <w:highlight w:val="cyan"/>
          </w:rPr>
          <w:t xml:space="preserve">Corrected </w:t>
        </w:r>
      </w:ins>
      <w:r>
        <w:rPr>
          <w:rFonts w:ascii="Arial" w:eastAsia="Arial" w:hAnsi="Arial" w:cs="Arial"/>
          <w:color w:val="0A0A0A"/>
          <w:sz w:val="16"/>
          <w:szCs w:val="16"/>
          <w:highlight w:val="cyan"/>
        </w:rPr>
        <w:t>(L</w:t>
      </w:r>
      <w:r w:rsidR="00952107">
        <w:rPr>
          <w:rFonts w:ascii="Arial" w:eastAsia="Arial" w:hAnsi="Arial" w:cs="Arial"/>
          <w:color w:val="0A0A0A"/>
          <w:sz w:val="16"/>
          <w:szCs w:val="16"/>
          <w:highlight w:val="cyan"/>
        </w:rPr>
        <w:t>395</w:t>
      </w:r>
      <w:r>
        <w:rPr>
          <w:rFonts w:ascii="Arial" w:eastAsia="Arial" w:hAnsi="Arial" w:cs="Arial"/>
          <w:color w:val="0A0A0A"/>
          <w:sz w:val="16"/>
          <w:szCs w:val="16"/>
          <w:highlight w:val="cyan"/>
        </w:rPr>
        <w:t>)</w:t>
      </w:r>
    </w:p>
    <w:p w14:paraId="000000A4"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320: The plots for Tyuva look very poorly fit. However, I think the authors are suggesting here that they fit fairly well. Could some more context be provided? What would be considered a poor fit? All of those points are far off the 1:1 line, so it’s not clear how the data are being evaluated here. There is some discussion of this in lines 409-420, but the tone of that paragraph in the discussion doesn’t match how the results are reported here.</w:t>
      </w:r>
    </w:p>
    <w:p w14:paraId="000000A7" w14:textId="0693CE51" w:rsidR="004259EE" w:rsidRDefault="007A0300" w:rsidP="00942B3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r>
    </w:p>
    <w:p w14:paraId="000000A8" w14:textId="4CFECF83" w:rsidR="004259EE" w:rsidRDefault="007A0300">
      <w:pPr>
        <w:shd w:val="clear" w:color="auto" w:fill="FFFFFF"/>
        <w:ind w:firstLine="320"/>
        <w:jc w:val="left"/>
        <w:rPr>
          <w:rFonts w:ascii="Arial" w:eastAsia="Arial" w:hAnsi="Arial" w:cs="Arial"/>
          <w:color w:val="0A0A0A"/>
          <w:sz w:val="16"/>
          <w:szCs w:val="16"/>
          <w:highlight w:val="cyan"/>
        </w:rPr>
      </w:pPr>
      <w:commentRangeStart w:id="224"/>
      <w:del w:id="225" w:author="Arcella" w:date="2025-04-17T12:26:00Z">
        <w:r w:rsidDel="00A02E9B">
          <w:rPr>
            <w:rFonts w:ascii="Arial" w:eastAsia="Arial" w:hAnsi="Arial" w:cs="Arial"/>
            <w:color w:val="0A0A0A"/>
            <w:sz w:val="16"/>
            <w:szCs w:val="16"/>
            <w:highlight w:val="cyan"/>
          </w:rPr>
          <w:delText xml:space="preserve">You </w:delText>
        </w:r>
      </w:del>
      <w:commentRangeEnd w:id="224"/>
      <w:r w:rsidR="00A02E9B">
        <w:rPr>
          <w:rStyle w:val="a8"/>
        </w:rPr>
        <w:commentReference w:id="224"/>
      </w:r>
      <w:del w:id="226" w:author="Arcella" w:date="2025-04-17T12:26:00Z">
        <w:r w:rsidDel="00A02E9B">
          <w:rPr>
            <w:rFonts w:ascii="Arial" w:eastAsia="Arial" w:hAnsi="Arial" w:cs="Arial"/>
            <w:color w:val="0A0A0A"/>
            <w:sz w:val="16"/>
            <w:szCs w:val="16"/>
            <w:highlight w:val="cyan"/>
          </w:rPr>
          <w:delText>may be right. However, a</w:delText>
        </w:r>
      </w:del>
      <w:del w:id="227" w:author="Arcella" w:date="2025-04-17T12:27:00Z">
        <w:r w:rsidDel="00A02E9B">
          <w:rPr>
            <w:rFonts w:ascii="Arial" w:eastAsia="Arial" w:hAnsi="Arial" w:cs="Arial"/>
            <w:color w:val="0A0A0A"/>
            <w:sz w:val="16"/>
            <w:szCs w:val="16"/>
            <w:highlight w:val="cyan"/>
          </w:rPr>
          <w:delText xml:space="preserve">n </w:delText>
        </w:r>
      </w:del>
      <w:r>
        <w:rPr>
          <w:rFonts w:ascii="Arial" w:eastAsia="Arial" w:hAnsi="Arial" w:cs="Arial"/>
          <w:color w:val="0A0A0A"/>
          <w:sz w:val="16"/>
          <w:szCs w:val="16"/>
          <w:highlight w:val="cyan"/>
        </w:rPr>
        <w:t xml:space="preserve">AUC greater than or equal to 0.7 is considered acceptable discrimination (Hosmer et al., 2013). </w:t>
      </w:r>
      <w:ins w:id="228" w:author="Arcella" w:date="2025-04-17T12:27:00Z">
        <w:r w:rsidR="00A02E9B">
          <w:rPr>
            <w:rFonts w:ascii="Arial" w:eastAsia="Arial" w:hAnsi="Arial" w:cs="Arial"/>
            <w:color w:val="0A0A0A"/>
            <w:sz w:val="16"/>
            <w:szCs w:val="16"/>
            <w:highlight w:val="cyan"/>
          </w:rPr>
          <w:t xml:space="preserve"> However,</w:t>
        </w:r>
      </w:ins>
      <w:ins w:id="229" w:author="Arcella" w:date="2025-04-18T11:03:00Z">
        <w:r w:rsidR="00A822C9">
          <w:rPr>
            <w:rFonts w:ascii="Arial" w:eastAsia="Arial" w:hAnsi="Arial" w:cs="Arial"/>
            <w:color w:val="0A0A0A"/>
            <w:sz w:val="16"/>
            <w:szCs w:val="16"/>
            <w:highlight w:val="cyan"/>
          </w:rPr>
          <w:t xml:space="preserve"> </w:t>
        </w:r>
      </w:ins>
      <w:ins w:id="230" w:author="Arcella" w:date="2025-04-17T12:27:00Z">
        <w:r w:rsidR="00A02E9B">
          <w:rPr>
            <w:rFonts w:ascii="Arial" w:eastAsia="Arial" w:hAnsi="Arial" w:cs="Arial"/>
            <w:color w:val="0A0A0A"/>
            <w:sz w:val="16"/>
            <w:szCs w:val="16"/>
            <w:highlight w:val="cyan"/>
          </w:rPr>
          <w:t xml:space="preserve">you may be right, and </w:t>
        </w:r>
      </w:ins>
      <w:del w:id="231" w:author="Arcella" w:date="2025-04-17T12:27:00Z">
        <w:r w:rsidDel="00A02E9B">
          <w:rPr>
            <w:rFonts w:ascii="Arial" w:eastAsia="Arial" w:hAnsi="Arial" w:cs="Arial"/>
            <w:color w:val="0A0A0A"/>
            <w:sz w:val="16"/>
            <w:szCs w:val="16"/>
            <w:highlight w:val="cyan"/>
          </w:rPr>
          <w:delText xml:space="preserve"> W</w:delText>
        </w:r>
      </w:del>
      <w:ins w:id="232" w:author="Arcella" w:date="2025-04-17T12:27:00Z">
        <w:r w:rsidR="00A02E9B">
          <w:rPr>
            <w:rFonts w:ascii="Arial" w:eastAsia="Arial" w:hAnsi="Arial" w:cs="Arial"/>
            <w:color w:val="0A0A0A"/>
            <w:sz w:val="16"/>
            <w:szCs w:val="16"/>
            <w:highlight w:val="cyan"/>
          </w:rPr>
          <w:t>w</w:t>
        </w:r>
      </w:ins>
      <w:r>
        <w:rPr>
          <w:rFonts w:ascii="Arial" w:eastAsia="Arial" w:hAnsi="Arial" w:cs="Arial"/>
          <w:color w:val="0A0A0A"/>
          <w:sz w:val="16"/>
          <w:szCs w:val="16"/>
          <w:highlight w:val="cyan"/>
        </w:rPr>
        <w:t>e no longer insist that Model 1 works well in the Barents Sea</w:t>
      </w:r>
      <w:ins w:id="233" w:author="Arcella" w:date="2025-04-17T12:27:00Z">
        <w:r w:rsidR="00A02E9B">
          <w:rPr>
            <w:rFonts w:ascii="Arial" w:eastAsia="Arial" w:hAnsi="Arial" w:cs="Arial"/>
            <w:color w:val="0A0A0A"/>
            <w:sz w:val="16"/>
            <w:szCs w:val="16"/>
            <w:highlight w:val="cyan"/>
          </w:rPr>
          <w:t>.</w:t>
        </w:r>
      </w:ins>
      <w:r w:rsidR="00942B30">
        <w:rPr>
          <w:rFonts w:ascii="Arial" w:eastAsia="Arial" w:hAnsi="Arial" w:cs="Arial"/>
          <w:color w:val="0A0A0A"/>
          <w:sz w:val="16"/>
          <w:szCs w:val="16"/>
          <w:highlight w:val="cyan"/>
        </w:rPr>
        <w:t xml:space="preserve"> </w:t>
      </w:r>
      <w:del w:id="234" w:author="Arcella" w:date="2025-04-17T12:27:00Z">
        <w:r w:rsidR="00942B30" w:rsidDel="00A02E9B">
          <w:rPr>
            <w:rFonts w:ascii="Arial" w:eastAsia="Arial" w:hAnsi="Arial" w:cs="Arial"/>
            <w:color w:val="0A0A0A"/>
            <w:sz w:val="16"/>
            <w:szCs w:val="16"/>
            <w:highlight w:val="cyan"/>
          </w:rPr>
          <w:delText>and w</w:delText>
        </w:r>
      </w:del>
      <w:ins w:id="235" w:author="Arcella" w:date="2025-04-17T12:27:00Z">
        <w:r w:rsidR="00A02E9B">
          <w:rPr>
            <w:rFonts w:ascii="Arial" w:eastAsia="Arial" w:hAnsi="Arial" w:cs="Arial"/>
            <w:color w:val="0A0A0A"/>
            <w:sz w:val="16"/>
            <w:szCs w:val="16"/>
            <w:highlight w:val="cyan"/>
          </w:rPr>
          <w:t>W</w:t>
        </w:r>
      </w:ins>
      <w:r w:rsidR="00942B30">
        <w:rPr>
          <w:rFonts w:ascii="Arial" w:eastAsia="Arial" w:hAnsi="Arial" w:cs="Arial"/>
          <w:color w:val="0A0A0A"/>
          <w:sz w:val="16"/>
          <w:szCs w:val="16"/>
          <w:highlight w:val="cyan"/>
        </w:rPr>
        <w:t xml:space="preserve">e have rewritten </w:t>
      </w:r>
      <w:ins w:id="236" w:author="Arcella" w:date="2025-04-17T12:27:00Z">
        <w:r w:rsidR="00A02E9B">
          <w:rPr>
            <w:rFonts w:ascii="Arial" w:eastAsia="Arial" w:hAnsi="Arial" w:cs="Arial"/>
            <w:color w:val="0A0A0A"/>
            <w:sz w:val="16"/>
            <w:szCs w:val="16"/>
            <w:highlight w:val="cyan"/>
          </w:rPr>
          <w:t xml:space="preserve">the </w:t>
        </w:r>
      </w:ins>
      <w:r w:rsidR="00942B30">
        <w:rPr>
          <w:rFonts w:ascii="Arial" w:eastAsia="Arial" w:hAnsi="Arial" w:cs="Arial"/>
          <w:color w:val="0A0A0A"/>
          <w:sz w:val="16"/>
          <w:szCs w:val="16"/>
          <w:highlight w:val="cyan"/>
        </w:rPr>
        <w:t>Discussion to reflect it</w:t>
      </w:r>
      <w:r>
        <w:rPr>
          <w:rFonts w:ascii="Arial" w:eastAsia="Arial" w:hAnsi="Arial" w:cs="Arial"/>
          <w:color w:val="0A0A0A"/>
          <w:sz w:val="16"/>
          <w:szCs w:val="16"/>
          <w:highlight w:val="cyan"/>
        </w:rPr>
        <w:t>. Thank goodness it works well in the White Sea.</w:t>
      </w:r>
    </w:p>
    <w:p w14:paraId="000000A9"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324: I think the authors mean dataset instead of material</w:t>
      </w:r>
      <w:r>
        <w:rPr>
          <w:rFonts w:ascii="Arial" w:eastAsia="Arial" w:hAnsi="Arial" w:cs="Arial"/>
          <w:color w:val="0A0A0A"/>
          <w:sz w:val="16"/>
          <w:szCs w:val="16"/>
          <w:highlight w:val="white"/>
        </w:rPr>
        <w:br/>
      </w:r>
    </w:p>
    <w:p w14:paraId="000000AB" w14:textId="77777777" w:rsidR="004259EE" w:rsidRDefault="004259EE" w:rsidP="00942B30">
      <w:pPr>
        <w:shd w:val="clear" w:color="auto" w:fill="FFFFFF"/>
        <w:ind w:firstLineChars="0" w:firstLine="0"/>
        <w:jc w:val="left"/>
        <w:rPr>
          <w:rFonts w:ascii="Arial" w:eastAsia="Arial" w:hAnsi="Arial" w:cs="Arial"/>
          <w:color w:val="0A0A0A"/>
          <w:sz w:val="16"/>
          <w:szCs w:val="16"/>
          <w:highlight w:val="cyan"/>
        </w:rPr>
      </w:pPr>
    </w:p>
    <w:p w14:paraId="000000AC" w14:textId="391E149C" w:rsidR="004259EE" w:rsidRDefault="00942B3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We have rewritten the paragraph </w:t>
      </w:r>
      <w:r w:rsidR="007A0300">
        <w:rPr>
          <w:rFonts w:ascii="Arial" w:eastAsia="Arial" w:hAnsi="Arial" w:cs="Arial"/>
          <w:color w:val="0A0A0A"/>
          <w:sz w:val="16"/>
          <w:szCs w:val="16"/>
          <w:highlight w:val="cyan"/>
        </w:rPr>
        <w:t>(L</w:t>
      </w:r>
      <w:r>
        <w:rPr>
          <w:rFonts w:ascii="Arial" w:eastAsia="Arial" w:hAnsi="Arial" w:cs="Arial"/>
          <w:color w:val="0A0A0A"/>
          <w:sz w:val="16"/>
          <w:szCs w:val="16"/>
          <w:highlight w:val="cyan"/>
        </w:rPr>
        <w:t>400-409</w:t>
      </w:r>
      <w:r w:rsidR="007A0300">
        <w:rPr>
          <w:rFonts w:ascii="Arial" w:eastAsia="Arial" w:hAnsi="Arial" w:cs="Arial"/>
          <w:color w:val="0A0A0A"/>
          <w:sz w:val="16"/>
          <w:szCs w:val="16"/>
          <w:highlight w:val="cyan"/>
        </w:rPr>
        <w:t>)</w:t>
      </w:r>
    </w:p>
    <w:p w14:paraId="000000AD"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330-335: Instead of saying what you’re going to do in the discussion, I'd suggest stating directly what you found. This first paragraph would benefit from being rewritten to reiterate the findings just presented in the results and then a statement or two about the importance of this work more broadly.</w:t>
      </w:r>
      <w:r>
        <w:rPr>
          <w:rFonts w:ascii="Arial" w:eastAsia="Arial" w:hAnsi="Arial" w:cs="Arial"/>
          <w:color w:val="0A0A0A"/>
          <w:sz w:val="16"/>
          <w:szCs w:val="16"/>
          <w:highlight w:val="white"/>
        </w:rPr>
        <w:br/>
      </w:r>
    </w:p>
    <w:p w14:paraId="000000B0" w14:textId="4D909AA5"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We have shortened the introductory paragraphs of the Discussion according to your recommendations</w:t>
      </w:r>
      <w:r w:rsidR="00942B30">
        <w:rPr>
          <w:rFonts w:ascii="Arial" w:eastAsia="Arial" w:hAnsi="Arial" w:cs="Arial"/>
          <w:color w:val="0A0A0A"/>
          <w:sz w:val="16"/>
          <w:szCs w:val="16"/>
          <w:highlight w:val="cyan"/>
        </w:rPr>
        <w:t xml:space="preserve"> </w:t>
      </w:r>
      <w:r>
        <w:rPr>
          <w:rFonts w:ascii="Arial" w:eastAsia="Arial" w:hAnsi="Arial" w:cs="Arial"/>
          <w:color w:val="0A0A0A"/>
          <w:sz w:val="16"/>
          <w:szCs w:val="16"/>
          <w:highlight w:val="cyan"/>
        </w:rPr>
        <w:t>(L</w:t>
      </w:r>
      <w:r w:rsidR="003F5137">
        <w:rPr>
          <w:rFonts w:ascii="Arial" w:eastAsia="Arial" w:hAnsi="Arial" w:cs="Arial"/>
          <w:color w:val="0A0A0A"/>
          <w:sz w:val="16"/>
          <w:szCs w:val="16"/>
          <w:highlight w:val="cyan"/>
        </w:rPr>
        <w:t>410 - 415</w:t>
      </w:r>
      <w:r>
        <w:rPr>
          <w:rFonts w:ascii="Arial" w:eastAsia="Arial" w:hAnsi="Arial" w:cs="Arial"/>
          <w:color w:val="0A0A0A"/>
          <w:sz w:val="16"/>
          <w:szCs w:val="16"/>
          <w:highlight w:val="cyan"/>
        </w:rPr>
        <w:t>)</w:t>
      </w:r>
      <w:r w:rsidR="00942B30">
        <w:rPr>
          <w:rFonts w:ascii="Arial" w:eastAsia="Arial" w:hAnsi="Arial" w:cs="Arial"/>
          <w:color w:val="0A0A0A"/>
          <w:sz w:val="16"/>
          <w:szCs w:val="16"/>
          <w:highlight w:val="cyan"/>
        </w:rPr>
        <w:t>.</w:t>
      </w:r>
    </w:p>
    <w:p w14:paraId="000000B1"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351: Needs some clarification. Which important factors? If salinity is the important factor, I don’t quite follow how it can be masked. If there’s something else masking it, isn’t that other factor the important factor then?</w:t>
      </w:r>
      <w:r>
        <w:rPr>
          <w:rFonts w:ascii="Arial" w:eastAsia="Arial" w:hAnsi="Arial" w:cs="Arial"/>
          <w:color w:val="0A0A0A"/>
          <w:sz w:val="16"/>
          <w:szCs w:val="16"/>
          <w:highlight w:val="white"/>
        </w:rPr>
        <w:br/>
      </w:r>
    </w:p>
    <w:p w14:paraId="000000B4" w14:textId="5F3DBB53"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We </w:t>
      </w:r>
      <w:del w:id="237" w:author="Arcella" w:date="2025-04-17T12:28:00Z">
        <w:r w:rsidDel="00A02E9B">
          <w:rPr>
            <w:rFonts w:ascii="Arial" w:eastAsia="Arial" w:hAnsi="Arial" w:cs="Arial"/>
            <w:color w:val="0A0A0A"/>
            <w:sz w:val="16"/>
            <w:szCs w:val="16"/>
            <w:highlight w:val="cyan"/>
          </w:rPr>
          <w:delText xml:space="preserve">rewrote </w:delText>
        </w:r>
      </w:del>
      <w:ins w:id="238" w:author="Arcella" w:date="2025-04-17T12:28:00Z">
        <w:r w:rsidR="00A02E9B">
          <w:rPr>
            <w:rFonts w:ascii="Arial" w:eastAsia="Arial" w:hAnsi="Arial" w:cs="Arial"/>
            <w:color w:val="0A0A0A"/>
            <w:sz w:val="16"/>
            <w:szCs w:val="16"/>
            <w:highlight w:val="cyan"/>
          </w:rPr>
          <w:t xml:space="preserve">have rewritten </w:t>
        </w:r>
      </w:ins>
      <w:r>
        <w:rPr>
          <w:rFonts w:ascii="Arial" w:eastAsia="Arial" w:hAnsi="Arial" w:cs="Arial"/>
          <w:color w:val="0A0A0A"/>
          <w:sz w:val="16"/>
          <w:szCs w:val="16"/>
          <w:highlight w:val="cyan"/>
        </w:rPr>
        <w:t>the sentence. We hope it is now clear what factors we are talking about. (L</w:t>
      </w:r>
      <w:r w:rsidR="003F5137">
        <w:rPr>
          <w:rFonts w:ascii="Arial" w:eastAsia="Arial" w:hAnsi="Arial" w:cs="Arial"/>
          <w:color w:val="0A0A0A"/>
          <w:sz w:val="16"/>
          <w:szCs w:val="16"/>
          <w:highlight w:val="cyan"/>
        </w:rPr>
        <w:t>432-433</w:t>
      </w:r>
      <w:r>
        <w:rPr>
          <w:rFonts w:ascii="Arial" w:eastAsia="Arial" w:hAnsi="Arial" w:cs="Arial"/>
          <w:color w:val="0A0A0A"/>
          <w:sz w:val="16"/>
          <w:szCs w:val="16"/>
          <w:highlight w:val="cyan"/>
        </w:rPr>
        <w:t>)</w:t>
      </w:r>
    </w:p>
    <w:p w14:paraId="000000B5"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B6"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351-352: provide a reasonable range for each location to emphasize the point being made</w:t>
      </w:r>
      <w:r>
        <w:rPr>
          <w:rFonts w:ascii="Arial" w:eastAsia="Arial" w:hAnsi="Arial" w:cs="Arial"/>
          <w:color w:val="0A0A0A"/>
          <w:sz w:val="16"/>
          <w:szCs w:val="16"/>
          <w:highlight w:val="white"/>
        </w:rPr>
        <w:br/>
        <w:t xml:space="preserve"> </w:t>
      </w:r>
    </w:p>
    <w:p w14:paraId="000000B7" w14:textId="6E6E9998"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t>We have rewritten this paragraph,</w:t>
      </w:r>
      <w:ins w:id="239" w:author="Arcella" w:date="2025-04-17T12:29:00Z">
        <w:r w:rsidR="00A02E9B" w:rsidRPr="00C578A0">
          <w:rPr>
            <w:rFonts w:ascii="Arial" w:eastAsia="Arial" w:hAnsi="Arial" w:cs="Arial"/>
            <w:color w:val="0A0A0A"/>
            <w:sz w:val="16"/>
            <w:szCs w:val="16"/>
            <w:highlight w:val="cyan"/>
          </w:rPr>
          <w:t xml:space="preserve"> </w:t>
        </w:r>
        <w:r w:rsidR="00A02E9B">
          <w:rPr>
            <w:rFonts w:ascii="Arial" w:eastAsia="Arial" w:hAnsi="Arial" w:cs="Arial"/>
            <w:color w:val="0A0A0A"/>
            <w:sz w:val="16"/>
            <w:szCs w:val="16"/>
            <w:highlight w:val="cyan"/>
            <w:lang w:val="en-GB"/>
          </w:rPr>
          <w:t>and</w:t>
        </w:r>
      </w:ins>
      <w:r>
        <w:rPr>
          <w:rFonts w:ascii="Arial" w:eastAsia="Arial" w:hAnsi="Arial" w:cs="Arial"/>
          <w:color w:val="0A0A0A"/>
          <w:sz w:val="16"/>
          <w:szCs w:val="16"/>
          <w:highlight w:val="cyan"/>
        </w:rPr>
        <w:t xml:space="preserve"> the range of salinity in the two seas is no longer discussed.  (L</w:t>
      </w:r>
      <w:r w:rsidR="003F5137">
        <w:rPr>
          <w:rFonts w:ascii="Arial" w:eastAsia="Arial" w:hAnsi="Arial" w:cs="Arial"/>
          <w:color w:val="0A0A0A"/>
          <w:sz w:val="16"/>
          <w:szCs w:val="16"/>
          <w:highlight w:val="cyan"/>
        </w:rPr>
        <w:t>426-438</w:t>
      </w:r>
      <w:r>
        <w:rPr>
          <w:rFonts w:ascii="Arial" w:eastAsia="Arial" w:hAnsi="Arial" w:cs="Arial"/>
          <w:color w:val="0A0A0A"/>
          <w:sz w:val="16"/>
          <w:szCs w:val="16"/>
          <w:highlight w:val="cyan"/>
        </w:rPr>
        <w:t>)</w:t>
      </w:r>
    </w:p>
    <w:p w14:paraId="000000B8"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B9"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359: Needs some clarification. Opportunistic in what sense? In feeding? In colonization? Perhaps the authors mean generalist rather than opportunistic?</w:t>
      </w:r>
    </w:p>
    <w:p w14:paraId="000000BC" w14:textId="77777777" w:rsidR="004259EE" w:rsidRDefault="004259EE">
      <w:pPr>
        <w:shd w:val="clear" w:color="auto" w:fill="FFFFFF"/>
        <w:ind w:firstLine="320"/>
        <w:jc w:val="left"/>
        <w:rPr>
          <w:rFonts w:ascii="Arial" w:eastAsia="Arial" w:hAnsi="Arial" w:cs="Arial"/>
          <w:color w:val="0A0A0A"/>
          <w:sz w:val="16"/>
          <w:szCs w:val="16"/>
          <w:highlight w:val="cyan"/>
        </w:rPr>
      </w:pPr>
    </w:p>
    <w:p w14:paraId="000000BD" w14:textId="0CD75A7D"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We have rewritten this paragraph,</w:t>
      </w:r>
      <w:ins w:id="240" w:author="Arcella" w:date="2025-04-17T12:30:00Z">
        <w:r w:rsidR="00A02E9B">
          <w:rPr>
            <w:rFonts w:ascii="Arial" w:eastAsia="Arial" w:hAnsi="Arial" w:cs="Arial"/>
            <w:color w:val="0A0A0A"/>
            <w:sz w:val="16"/>
            <w:szCs w:val="16"/>
            <w:highlight w:val="cyan"/>
          </w:rPr>
          <w:t xml:space="preserve"> and</w:t>
        </w:r>
      </w:ins>
      <w:r>
        <w:rPr>
          <w:rFonts w:ascii="Arial" w:eastAsia="Arial" w:hAnsi="Arial" w:cs="Arial"/>
          <w:color w:val="0A0A0A"/>
          <w:sz w:val="16"/>
          <w:szCs w:val="16"/>
          <w:highlight w:val="cyan"/>
        </w:rPr>
        <w:t xml:space="preserve"> opportunism is no longer discussed.  (L</w:t>
      </w:r>
      <w:r w:rsidR="003F5137" w:rsidRPr="001206D0">
        <w:rPr>
          <w:rFonts w:ascii="Arial" w:eastAsia="Arial" w:hAnsi="Arial" w:cs="Arial"/>
          <w:color w:val="0A0A0A"/>
          <w:sz w:val="16"/>
          <w:szCs w:val="16"/>
          <w:highlight w:val="yellow"/>
        </w:rPr>
        <w:t>4</w:t>
      </w:r>
      <w:r w:rsidR="001206D0" w:rsidRPr="00D75EED">
        <w:rPr>
          <w:rFonts w:ascii="Arial" w:eastAsia="Arial" w:hAnsi="Arial" w:cs="Arial"/>
          <w:color w:val="0A0A0A"/>
          <w:sz w:val="16"/>
          <w:szCs w:val="16"/>
          <w:highlight w:val="yellow"/>
        </w:rPr>
        <w:t>44</w:t>
      </w:r>
      <w:r w:rsidR="003F5137" w:rsidRPr="001206D0">
        <w:rPr>
          <w:rFonts w:ascii="Arial" w:eastAsia="Arial" w:hAnsi="Arial" w:cs="Arial"/>
          <w:color w:val="0A0A0A"/>
          <w:sz w:val="16"/>
          <w:szCs w:val="16"/>
          <w:highlight w:val="yellow"/>
        </w:rPr>
        <w:t>-44</w:t>
      </w:r>
      <w:r w:rsidR="00D75EED">
        <w:rPr>
          <w:rFonts w:ascii="Arial" w:eastAsia="Arial" w:hAnsi="Arial" w:cs="Arial"/>
          <w:color w:val="0A0A0A"/>
          <w:sz w:val="16"/>
          <w:szCs w:val="16"/>
          <w:highlight w:val="yellow"/>
        </w:rPr>
        <w:t>5</w:t>
      </w:r>
      <w:r>
        <w:rPr>
          <w:rFonts w:ascii="Arial" w:eastAsia="Arial" w:hAnsi="Arial" w:cs="Arial"/>
          <w:color w:val="0A0A0A"/>
          <w:sz w:val="16"/>
          <w:szCs w:val="16"/>
          <w:highlight w:val="cyan"/>
        </w:rPr>
        <w:t>)</w:t>
      </w:r>
    </w:p>
    <w:p w14:paraId="000000BE"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478-479: What are the predictors that were ignored. These should be included in Table 1 as a separate category to accurately represent the possible drivers, distinguished from the subset of drivers the authors chose to study.</w:t>
      </w:r>
      <w:r>
        <w:rPr>
          <w:rFonts w:ascii="Arial" w:eastAsia="Arial" w:hAnsi="Arial" w:cs="Arial"/>
          <w:color w:val="0A0A0A"/>
          <w:sz w:val="16"/>
          <w:szCs w:val="16"/>
          <w:highlight w:val="white"/>
        </w:rPr>
        <w:br/>
      </w:r>
    </w:p>
    <w:p w14:paraId="000000C0" w14:textId="77777777" w:rsidR="004259EE" w:rsidRDefault="004259EE" w:rsidP="00FB5247">
      <w:pPr>
        <w:shd w:val="clear" w:color="auto" w:fill="FFFFFF"/>
        <w:ind w:firstLineChars="0" w:firstLine="0"/>
        <w:jc w:val="left"/>
        <w:rPr>
          <w:rFonts w:ascii="Arial" w:eastAsia="Arial" w:hAnsi="Arial" w:cs="Arial"/>
          <w:color w:val="0A0A0A"/>
          <w:sz w:val="16"/>
          <w:szCs w:val="16"/>
          <w:highlight w:val="white"/>
        </w:rPr>
      </w:pPr>
    </w:p>
    <w:p w14:paraId="445234F4" w14:textId="77777777" w:rsidR="00BD783E" w:rsidRDefault="007A0300" w:rsidP="00BD783E">
      <w:pPr>
        <w:shd w:val="clear" w:color="auto" w:fill="FFFFFF"/>
        <w:ind w:firstLine="320"/>
        <w:jc w:val="left"/>
        <w:rPr>
          <w:ins w:id="241" w:author="Arcella" w:date="2025-04-17T12:37:00Z"/>
          <w:rFonts w:ascii="Arial" w:eastAsia="Arial" w:hAnsi="Arial" w:cs="Arial"/>
          <w:color w:val="0A0A0A"/>
          <w:sz w:val="16"/>
          <w:szCs w:val="16"/>
          <w:highlight w:val="cyan"/>
        </w:rPr>
      </w:pPr>
      <w:commentRangeStart w:id="242"/>
      <w:del w:id="243" w:author="Arcella" w:date="2025-04-17T12:37:00Z">
        <w:r w:rsidDel="00BD783E">
          <w:rPr>
            <w:rFonts w:ascii="Arial" w:eastAsia="Arial" w:hAnsi="Arial" w:cs="Arial"/>
            <w:color w:val="0A0A0A"/>
            <w:sz w:val="16"/>
            <w:szCs w:val="16"/>
            <w:highlight w:val="cyan"/>
          </w:rPr>
          <w:delText xml:space="preserve">We </w:delText>
        </w:r>
      </w:del>
      <w:commentRangeEnd w:id="242"/>
      <w:r w:rsidR="00BD783E">
        <w:rPr>
          <w:rStyle w:val="a8"/>
        </w:rPr>
        <w:commentReference w:id="242"/>
      </w:r>
      <w:del w:id="244" w:author="Arcella" w:date="2025-04-17T12:37:00Z">
        <w:r w:rsidDel="00BD783E">
          <w:rPr>
            <w:rFonts w:ascii="Arial" w:eastAsia="Arial" w:hAnsi="Arial" w:cs="Arial"/>
            <w:color w:val="0A0A0A"/>
            <w:sz w:val="16"/>
            <w:szCs w:val="16"/>
            <w:highlight w:val="cyan"/>
          </w:rPr>
          <w:delText>have rewritten the phrase. We hope it is now clear which predictors we mean. Unfortunately, we cannot agree with your suggestion to engage in a meta-analysis of the literature and use a table from Materials and methods for this purpose</w:delText>
        </w:r>
        <w:r w:rsidR="003F5137" w:rsidRPr="003F5137" w:rsidDel="00BD783E">
          <w:rPr>
            <w:rFonts w:ascii="Arial" w:eastAsia="Arial" w:hAnsi="Arial" w:cs="Arial"/>
            <w:color w:val="0A0A0A"/>
            <w:sz w:val="16"/>
            <w:szCs w:val="16"/>
            <w:highlight w:val="cyan"/>
          </w:rPr>
          <w:delText xml:space="preserve"> (</w:delText>
        </w:r>
        <w:r w:rsidR="003F5137" w:rsidDel="00BD783E">
          <w:rPr>
            <w:rFonts w:ascii="Arial" w:eastAsia="Arial" w:hAnsi="Arial" w:cs="Arial"/>
            <w:color w:val="0A0A0A"/>
            <w:sz w:val="16"/>
            <w:szCs w:val="16"/>
            <w:highlight w:val="cyan"/>
          </w:rPr>
          <w:delText>L588-589).</w:delText>
        </w:r>
      </w:del>
    </w:p>
    <w:p w14:paraId="3DC3ED2B" w14:textId="4F118468" w:rsidR="00BD783E" w:rsidRPr="003F5137" w:rsidRDefault="00BD783E" w:rsidP="00BD783E">
      <w:pPr>
        <w:shd w:val="clear" w:color="auto" w:fill="FFFFFF"/>
        <w:ind w:firstLine="320"/>
        <w:jc w:val="left"/>
        <w:rPr>
          <w:ins w:id="245" w:author="Arcella" w:date="2025-04-17T12:36:00Z"/>
          <w:rFonts w:ascii="Arial" w:eastAsia="Arial" w:hAnsi="Arial" w:cs="Arial"/>
          <w:color w:val="0A0A0A"/>
          <w:sz w:val="16"/>
          <w:szCs w:val="16"/>
          <w:highlight w:val="cyan"/>
        </w:rPr>
      </w:pPr>
      <w:ins w:id="246" w:author="Arcella" w:date="2025-04-17T12:36:00Z">
        <w:r>
          <w:rPr>
            <w:rFonts w:ascii="Arial" w:eastAsia="Arial" w:hAnsi="Arial" w:cs="Arial"/>
            <w:color w:val="0A0A0A"/>
            <w:sz w:val="16"/>
            <w:szCs w:val="16"/>
            <w:highlight w:val="cyan"/>
          </w:rPr>
          <w:t>The predictors unaccounted for in our study were depth, predators and temperature. We have rewritten the sentence</w:t>
        </w:r>
      </w:ins>
      <w:ins w:id="247" w:author="Arcella" w:date="2025-04-17T12:37:00Z">
        <w:r>
          <w:rPr>
            <w:rFonts w:ascii="Arial" w:eastAsia="Arial" w:hAnsi="Arial" w:cs="Arial"/>
            <w:color w:val="0A0A0A"/>
            <w:sz w:val="16"/>
            <w:szCs w:val="16"/>
            <w:highlight w:val="cyan"/>
          </w:rPr>
          <w:t xml:space="preserve"> </w:t>
        </w:r>
      </w:ins>
      <w:ins w:id="248" w:author="Arcella" w:date="2025-04-17T12:36:00Z">
        <w:r>
          <w:rPr>
            <w:rFonts w:ascii="Arial" w:eastAsia="Arial" w:hAnsi="Arial" w:cs="Arial"/>
            <w:color w:val="0A0A0A"/>
            <w:sz w:val="16"/>
            <w:szCs w:val="16"/>
            <w:highlight w:val="cyan"/>
          </w:rPr>
          <w:t xml:space="preserve">and </w:t>
        </w:r>
      </w:ins>
      <w:ins w:id="249" w:author="Arcella" w:date="2025-04-17T12:37:00Z">
        <w:r>
          <w:rPr>
            <w:rFonts w:ascii="Arial" w:eastAsia="Arial" w:hAnsi="Arial" w:cs="Arial"/>
            <w:color w:val="0A0A0A"/>
            <w:sz w:val="16"/>
            <w:szCs w:val="16"/>
            <w:highlight w:val="cyan"/>
          </w:rPr>
          <w:t xml:space="preserve">hope </w:t>
        </w:r>
      </w:ins>
      <w:ins w:id="250" w:author="Arcella" w:date="2025-04-17T12:36:00Z">
        <w:r>
          <w:rPr>
            <w:rFonts w:ascii="Arial" w:eastAsia="Arial" w:hAnsi="Arial" w:cs="Arial"/>
            <w:color w:val="0A0A0A"/>
            <w:sz w:val="16"/>
            <w:szCs w:val="16"/>
            <w:highlight w:val="cyan"/>
          </w:rPr>
          <w:t>it is clear</w:t>
        </w:r>
      </w:ins>
      <w:ins w:id="251" w:author="Arcella" w:date="2025-04-17T12:37:00Z">
        <w:r>
          <w:rPr>
            <w:rFonts w:ascii="Arial" w:eastAsia="Arial" w:hAnsi="Arial" w:cs="Arial"/>
            <w:color w:val="0A0A0A"/>
            <w:sz w:val="16"/>
            <w:szCs w:val="16"/>
            <w:highlight w:val="cyan"/>
          </w:rPr>
          <w:t xml:space="preserve">er now </w:t>
        </w:r>
      </w:ins>
      <w:ins w:id="252" w:author="Arcella" w:date="2025-04-17T12:36:00Z">
        <w:r w:rsidRPr="003F5137">
          <w:rPr>
            <w:rFonts w:ascii="Arial" w:eastAsia="Arial" w:hAnsi="Arial" w:cs="Arial"/>
            <w:color w:val="0A0A0A"/>
            <w:sz w:val="16"/>
            <w:szCs w:val="16"/>
            <w:highlight w:val="cyan"/>
          </w:rPr>
          <w:t>(</w:t>
        </w:r>
        <w:r>
          <w:rPr>
            <w:rFonts w:ascii="Arial" w:eastAsia="Arial" w:hAnsi="Arial" w:cs="Arial"/>
            <w:color w:val="0A0A0A"/>
            <w:sz w:val="16"/>
            <w:szCs w:val="16"/>
            <w:highlight w:val="cyan"/>
          </w:rPr>
          <w:t xml:space="preserve">L588-589). A meta-analysis of the literature would be </w:t>
        </w:r>
      </w:ins>
      <w:ins w:id="253" w:author="Arcella" w:date="2025-04-17T12:37:00Z">
        <w:r>
          <w:rPr>
            <w:rFonts w:ascii="Arial" w:eastAsia="Arial" w:hAnsi="Arial" w:cs="Arial"/>
            <w:color w:val="0A0A0A"/>
            <w:sz w:val="16"/>
            <w:szCs w:val="16"/>
            <w:highlight w:val="cyan"/>
          </w:rPr>
          <w:t xml:space="preserve">cumbersome, and would not fit into </w:t>
        </w:r>
      </w:ins>
      <w:ins w:id="254" w:author="Arcella" w:date="2025-04-17T12:36:00Z">
        <w:r>
          <w:rPr>
            <w:rFonts w:ascii="Arial" w:eastAsia="Arial" w:hAnsi="Arial" w:cs="Arial"/>
            <w:color w:val="0A0A0A"/>
            <w:sz w:val="16"/>
            <w:szCs w:val="16"/>
            <w:highlight w:val="cyan"/>
          </w:rPr>
          <w:t>a table from Materials and methods.</w:t>
        </w:r>
      </w:ins>
    </w:p>
    <w:p w14:paraId="77D83DB3" w14:textId="77777777" w:rsidR="00BD783E" w:rsidRPr="003F5137" w:rsidRDefault="00BD783E">
      <w:pPr>
        <w:shd w:val="clear" w:color="auto" w:fill="FFFFFF"/>
        <w:ind w:firstLine="320"/>
        <w:jc w:val="left"/>
        <w:rPr>
          <w:rFonts w:ascii="Arial" w:eastAsia="Arial" w:hAnsi="Arial" w:cs="Arial"/>
          <w:color w:val="0A0A0A"/>
          <w:sz w:val="16"/>
          <w:szCs w:val="16"/>
          <w:highlight w:val="cyan"/>
        </w:rPr>
      </w:pPr>
    </w:p>
    <w:p w14:paraId="000000C2" w14:textId="77777777" w:rsidR="004259EE" w:rsidRDefault="004259EE">
      <w:pPr>
        <w:shd w:val="clear" w:color="auto" w:fill="FFFFFF"/>
        <w:ind w:firstLine="320"/>
        <w:jc w:val="left"/>
        <w:rPr>
          <w:rFonts w:ascii="Arial" w:eastAsia="Arial" w:hAnsi="Arial" w:cs="Arial"/>
          <w:color w:val="0A0A0A"/>
          <w:sz w:val="16"/>
          <w:szCs w:val="16"/>
          <w:highlight w:val="cyan"/>
        </w:rPr>
      </w:pPr>
    </w:p>
    <w:p w14:paraId="000000C3"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486: This topic deserves broadening out. Multiple stressors, context dependency, etc. in the ecological literature more generally makes this point.</w:t>
      </w:r>
    </w:p>
    <w:p w14:paraId="3191AE00" w14:textId="77777777" w:rsidR="003F5137" w:rsidRDefault="003F5137">
      <w:pPr>
        <w:shd w:val="clear" w:color="auto" w:fill="FFFFFF"/>
        <w:ind w:firstLine="320"/>
        <w:jc w:val="left"/>
        <w:rPr>
          <w:rFonts w:ascii="Arial" w:eastAsia="Arial" w:hAnsi="Arial" w:cs="Arial"/>
          <w:color w:val="0A0A0A"/>
          <w:sz w:val="16"/>
          <w:szCs w:val="16"/>
          <w:highlight w:val="yellow"/>
        </w:rPr>
      </w:pPr>
    </w:p>
    <w:p w14:paraId="000000C7" w14:textId="205BE4A8" w:rsidR="004259EE" w:rsidRDefault="007A0300">
      <w:pPr>
        <w:shd w:val="clear" w:color="auto" w:fill="FFFFFF"/>
        <w:ind w:firstLine="320"/>
        <w:jc w:val="left"/>
        <w:rPr>
          <w:rFonts w:ascii="Arial" w:eastAsia="Arial" w:hAnsi="Arial" w:cs="Arial"/>
          <w:color w:val="0A0A0A"/>
          <w:sz w:val="16"/>
          <w:szCs w:val="16"/>
          <w:highlight w:val="cyan"/>
        </w:rPr>
      </w:pPr>
      <w:del w:id="255" w:author="Arcella" w:date="2025-04-17T12:39:00Z">
        <w:r w:rsidDel="00BD783E">
          <w:rPr>
            <w:rFonts w:ascii="Arial" w:eastAsia="Arial" w:hAnsi="Arial" w:cs="Arial"/>
            <w:color w:val="0A0A0A"/>
            <w:sz w:val="16"/>
            <w:szCs w:val="16"/>
            <w:highlight w:val="cyan"/>
          </w:rPr>
          <w:delText xml:space="preserve">This is an interesting </w:delText>
        </w:r>
      </w:del>
      <w:ins w:id="256" w:author="Arcella" w:date="2025-04-17T12:39:00Z">
        <w:r w:rsidR="00BD783E">
          <w:rPr>
            <w:rFonts w:ascii="Arial" w:eastAsia="Arial" w:hAnsi="Arial" w:cs="Arial"/>
            <w:color w:val="0A0A0A"/>
            <w:sz w:val="16"/>
            <w:szCs w:val="16"/>
            <w:highlight w:val="cyan"/>
            <w:lang w:val="en-GB"/>
          </w:rPr>
          <w:t xml:space="preserve">We would like to follow this </w:t>
        </w:r>
      </w:ins>
      <w:r>
        <w:rPr>
          <w:rFonts w:ascii="Arial" w:eastAsia="Arial" w:hAnsi="Arial" w:cs="Arial"/>
          <w:color w:val="0A0A0A"/>
          <w:sz w:val="16"/>
          <w:szCs w:val="16"/>
          <w:highlight w:val="cyan"/>
        </w:rPr>
        <w:t>suggestion, but the Editor and other reviewers say that the Discussion is too long as it is.</w:t>
      </w:r>
    </w:p>
    <w:p w14:paraId="000000C8"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C9"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Table 2 doesn’t define the ref abbreviation</w:t>
      </w:r>
    </w:p>
    <w:p w14:paraId="000000CA"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CB" w14:textId="40A2F85D"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t>Corrected (L</w:t>
      </w:r>
      <w:r w:rsidR="00FB5247" w:rsidRPr="00FB5247">
        <w:rPr>
          <w:rFonts w:ascii="Arial" w:eastAsia="Arial" w:hAnsi="Arial" w:cs="Arial"/>
          <w:color w:val="0A0A0A"/>
          <w:sz w:val="16"/>
          <w:szCs w:val="16"/>
          <w:highlight w:val="cyan"/>
        </w:rPr>
        <w:t>827</w:t>
      </w:r>
      <w:r>
        <w:rPr>
          <w:rFonts w:ascii="Arial" w:eastAsia="Arial" w:hAnsi="Arial" w:cs="Arial"/>
          <w:color w:val="0A0A0A"/>
          <w:sz w:val="16"/>
          <w:szCs w:val="16"/>
          <w:highlight w:val="cyan"/>
        </w:rPr>
        <w:t>)</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Line 715: suggest adding “red” box since there’s also a black box outlining the inset</w:t>
      </w:r>
      <w:r>
        <w:rPr>
          <w:rFonts w:ascii="Arial" w:eastAsia="Arial" w:hAnsi="Arial" w:cs="Arial"/>
          <w:color w:val="0A0A0A"/>
          <w:sz w:val="16"/>
          <w:szCs w:val="16"/>
          <w:highlight w:val="white"/>
        </w:rPr>
        <w:br/>
      </w:r>
    </w:p>
    <w:p w14:paraId="000000CC"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CD" w14:textId="1F451381" w:rsidR="004259EE" w:rsidRDefault="007A0300">
      <w:pPr>
        <w:shd w:val="clear" w:color="auto" w:fill="FFFFFF"/>
        <w:ind w:firstLine="320"/>
        <w:jc w:val="left"/>
        <w:rPr>
          <w:rFonts w:ascii="Arial" w:eastAsia="Arial" w:hAnsi="Arial" w:cs="Arial"/>
          <w:color w:val="0A0A0A"/>
          <w:sz w:val="16"/>
          <w:szCs w:val="16"/>
          <w:highlight w:val="yellow"/>
        </w:rPr>
      </w:pPr>
      <w:del w:id="257" w:author="Arcella" w:date="2025-04-17T12:43:00Z">
        <w:r w:rsidRPr="00FB5247" w:rsidDel="00BD783E">
          <w:rPr>
            <w:rFonts w:ascii="Arial" w:eastAsia="Arial" w:hAnsi="Arial" w:cs="Arial"/>
            <w:color w:val="0A0A0A"/>
            <w:sz w:val="16"/>
            <w:szCs w:val="16"/>
            <w:highlight w:val="cyan"/>
          </w:rPr>
          <w:delText>We see no need to introduce unnecessary entities, since t</w:delText>
        </w:r>
      </w:del>
      <w:ins w:id="258" w:author="Arcella" w:date="2025-04-17T12:43:00Z">
        <w:r w:rsidR="00BD783E">
          <w:rPr>
            <w:rFonts w:ascii="Arial" w:eastAsia="Arial" w:hAnsi="Arial" w:cs="Arial"/>
            <w:color w:val="0A0A0A"/>
            <w:sz w:val="16"/>
            <w:szCs w:val="16"/>
            <w:highlight w:val="cyan"/>
          </w:rPr>
          <w:t>T</w:t>
        </w:r>
      </w:ins>
      <w:r w:rsidRPr="00FB5247">
        <w:rPr>
          <w:rFonts w:ascii="Arial" w:eastAsia="Arial" w:hAnsi="Arial" w:cs="Arial"/>
          <w:color w:val="0A0A0A"/>
          <w:sz w:val="16"/>
          <w:szCs w:val="16"/>
          <w:highlight w:val="cyan"/>
        </w:rPr>
        <w:t>he description of the box is given in the subscript section of Figure 1 A.</w:t>
      </w:r>
    </w:p>
    <w:p w14:paraId="000000CE" w14:textId="77777777" w:rsidR="004259EE" w:rsidRDefault="004259EE">
      <w:pPr>
        <w:shd w:val="clear" w:color="auto" w:fill="FFFFFF"/>
        <w:ind w:firstLine="320"/>
        <w:jc w:val="left"/>
        <w:rPr>
          <w:rFonts w:ascii="Arial" w:eastAsia="Arial" w:hAnsi="Arial" w:cs="Arial"/>
          <w:color w:val="0A0A0A"/>
          <w:sz w:val="16"/>
          <w:szCs w:val="16"/>
          <w:highlight w:val="red"/>
        </w:rPr>
      </w:pPr>
    </w:p>
    <w:p w14:paraId="000000CF"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 xml:space="preserve">Figure 1: I’d suggest stating that white is ocean and grey is land. The anchors and asterisk labeling </w:t>
      </w:r>
      <w:proofErr w:type="gramStart"/>
      <w:r>
        <w:rPr>
          <w:rFonts w:ascii="Arial" w:eastAsia="Arial" w:hAnsi="Arial" w:cs="Arial"/>
          <w:color w:val="0A0A0A"/>
          <w:sz w:val="16"/>
          <w:szCs w:val="16"/>
          <w:highlight w:val="white"/>
        </w:rPr>
        <w:t>is</w:t>
      </w:r>
      <w:proofErr w:type="gramEnd"/>
      <w:r>
        <w:rPr>
          <w:rFonts w:ascii="Arial" w:eastAsia="Arial" w:hAnsi="Arial" w:cs="Arial"/>
          <w:color w:val="0A0A0A"/>
          <w:sz w:val="16"/>
          <w:szCs w:val="16"/>
          <w:highlight w:val="white"/>
        </w:rPr>
        <w:t xml:space="preserve"> confusing. As </w:t>
      </w:r>
      <w:proofErr w:type="gramStart"/>
      <w:r>
        <w:rPr>
          <w:rFonts w:ascii="Arial" w:eastAsia="Arial" w:hAnsi="Arial" w:cs="Arial"/>
          <w:color w:val="0A0A0A"/>
          <w:sz w:val="16"/>
          <w:szCs w:val="16"/>
          <w:highlight w:val="white"/>
        </w:rPr>
        <w:t>written</w:t>
      </w:r>
      <w:proofErr w:type="gramEnd"/>
      <w:r>
        <w:rPr>
          <w:rFonts w:ascii="Arial" w:eastAsia="Arial" w:hAnsi="Arial" w:cs="Arial"/>
          <w:color w:val="0A0A0A"/>
          <w:sz w:val="16"/>
          <w:szCs w:val="16"/>
          <w:highlight w:val="white"/>
        </w:rPr>
        <w:t xml:space="preserve"> it sounds like there are two separate ports identified, one by an anchor and one by an asterisk. I think the wording just needs to be adjusted to something like “Anchors with names mark ports. Asterisks identify whether the port is currently abandoned.” I’d suggest changing the color of the arrows in (c) since the yellow matches the legend. Can you also add numbers within the arrows to match to numbers in Table S1? Please add units for the metrics fetch and salinity.</w:t>
      </w:r>
      <w:r>
        <w:rPr>
          <w:rFonts w:ascii="Arial" w:eastAsia="Arial" w:hAnsi="Arial" w:cs="Arial"/>
          <w:color w:val="0A0A0A"/>
          <w:sz w:val="16"/>
          <w:szCs w:val="16"/>
          <w:highlight w:val="white"/>
        </w:rPr>
        <w:br/>
      </w:r>
    </w:p>
    <w:p w14:paraId="000000D1"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D2" w14:textId="4BE74571" w:rsidR="004259EE" w:rsidRPr="00FB5247" w:rsidRDefault="007A0300">
      <w:pPr>
        <w:shd w:val="clear" w:color="auto" w:fill="FFFFFF"/>
        <w:ind w:firstLine="320"/>
        <w:jc w:val="left"/>
        <w:rPr>
          <w:rFonts w:ascii="Arial" w:eastAsia="Arial" w:hAnsi="Arial" w:cs="Arial"/>
          <w:color w:val="0A0A0A"/>
          <w:sz w:val="16"/>
          <w:szCs w:val="16"/>
          <w:highlight w:val="cyan"/>
        </w:rPr>
      </w:pPr>
      <w:del w:id="259" w:author="Arcella" w:date="2025-04-17T12:43:00Z">
        <w:r w:rsidRPr="00FB5247" w:rsidDel="00BD783E">
          <w:rPr>
            <w:rFonts w:ascii="Arial" w:eastAsia="Arial" w:hAnsi="Arial" w:cs="Arial"/>
            <w:color w:val="0A0A0A"/>
            <w:sz w:val="16"/>
            <w:szCs w:val="16"/>
            <w:highlight w:val="cyan"/>
          </w:rPr>
          <w:delText xml:space="preserve">We've </w:delText>
        </w:r>
      </w:del>
      <w:ins w:id="260" w:author="Arcella" w:date="2025-04-17T12:43:00Z">
        <w:r w:rsidR="00BD783E" w:rsidRPr="00FB5247">
          <w:rPr>
            <w:rFonts w:ascii="Arial" w:eastAsia="Arial" w:hAnsi="Arial" w:cs="Arial"/>
            <w:color w:val="0A0A0A"/>
            <w:sz w:val="16"/>
            <w:szCs w:val="16"/>
            <w:highlight w:val="cyan"/>
          </w:rPr>
          <w:t>We</w:t>
        </w:r>
        <w:r w:rsidR="00BD783E">
          <w:rPr>
            <w:rFonts w:ascii="Arial" w:eastAsia="Arial" w:hAnsi="Arial" w:cs="Arial"/>
            <w:color w:val="0A0A0A"/>
            <w:sz w:val="16"/>
            <w:szCs w:val="16"/>
            <w:highlight w:val="cyan"/>
          </w:rPr>
          <w:t xml:space="preserve"> have </w:t>
        </w:r>
      </w:ins>
      <w:r w:rsidRPr="00FB5247">
        <w:rPr>
          <w:rFonts w:ascii="Arial" w:eastAsia="Arial" w:hAnsi="Arial" w:cs="Arial"/>
          <w:color w:val="0A0A0A"/>
          <w:sz w:val="16"/>
          <w:szCs w:val="16"/>
          <w:highlight w:val="cyan"/>
        </w:rPr>
        <w:t xml:space="preserve">modified </w:t>
      </w:r>
      <w:del w:id="261" w:author="Arcella" w:date="2025-04-17T12:43:00Z">
        <w:r w:rsidRPr="00FB5247" w:rsidDel="00BD783E">
          <w:rPr>
            <w:rFonts w:ascii="Arial" w:eastAsia="Arial" w:hAnsi="Arial" w:cs="Arial"/>
            <w:color w:val="0A0A0A"/>
            <w:sz w:val="16"/>
            <w:szCs w:val="16"/>
            <w:highlight w:val="cyan"/>
          </w:rPr>
          <w:delText xml:space="preserve">the </w:delText>
        </w:r>
      </w:del>
      <w:r w:rsidRPr="00FB5247">
        <w:rPr>
          <w:rFonts w:ascii="Arial" w:eastAsia="Arial" w:hAnsi="Arial" w:cs="Arial"/>
          <w:color w:val="0A0A0A"/>
          <w:sz w:val="16"/>
          <w:szCs w:val="16"/>
          <w:highlight w:val="cyan"/>
        </w:rPr>
        <w:t>Figure</w:t>
      </w:r>
      <w:ins w:id="262" w:author="Arcella" w:date="2025-04-17T12:43:00Z">
        <w:r w:rsidR="00BD783E">
          <w:rPr>
            <w:rFonts w:ascii="Arial" w:eastAsia="Arial" w:hAnsi="Arial" w:cs="Arial"/>
            <w:color w:val="0A0A0A"/>
            <w:sz w:val="16"/>
            <w:szCs w:val="16"/>
            <w:highlight w:val="cyan"/>
          </w:rPr>
          <w:t xml:space="preserve"> 1</w:t>
        </w:r>
      </w:ins>
      <w:r w:rsidRPr="00FB5247">
        <w:rPr>
          <w:rFonts w:ascii="Arial" w:eastAsia="Arial" w:hAnsi="Arial" w:cs="Arial"/>
          <w:color w:val="0A0A0A"/>
          <w:sz w:val="16"/>
          <w:szCs w:val="16"/>
          <w:highlight w:val="cyan"/>
        </w:rPr>
        <w:t xml:space="preserve"> following your instructions.  We believe that numbering the river mouths in the figure would make </w:t>
      </w:r>
      <w:del w:id="263" w:author="Arcella" w:date="2025-04-17T12:44:00Z">
        <w:r w:rsidRPr="00FB5247" w:rsidDel="00BD783E">
          <w:rPr>
            <w:rFonts w:ascii="Arial" w:eastAsia="Arial" w:hAnsi="Arial" w:cs="Arial"/>
            <w:color w:val="0A0A0A"/>
            <w:sz w:val="16"/>
            <w:szCs w:val="16"/>
            <w:highlight w:val="cyan"/>
          </w:rPr>
          <w:delText xml:space="preserve">the figure </w:delText>
        </w:r>
      </w:del>
      <w:ins w:id="264" w:author="Arcella" w:date="2025-04-17T12:44:00Z">
        <w:r w:rsidR="00BD783E">
          <w:rPr>
            <w:rFonts w:ascii="Arial" w:eastAsia="Arial" w:hAnsi="Arial" w:cs="Arial"/>
            <w:color w:val="0A0A0A"/>
            <w:sz w:val="16"/>
            <w:szCs w:val="16"/>
            <w:highlight w:val="cyan"/>
          </w:rPr>
          <w:t xml:space="preserve">it </w:t>
        </w:r>
      </w:ins>
      <w:del w:id="265" w:author="Arcella" w:date="2025-04-17T12:44:00Z">
        <w:r w:rsidRPr="00FB5247" w:rsidDel="00BD783E">
          <w:rPr>
            <w:rFonts w:ascii="Arial" w:eastAsia="Arial" w:hAnsi="Arial" w:cs="Arial"/>
            <w:color w:val="0A0A0A"/>
            <w:sz w:val="16"/>
            <w:szCs w:val="16"/>
            <w:highlight w:val="cyan"/>
          </w:rPr>
          <w:delText xml:space="preserve">too complex </w:delText>
        </w:r>
      </w:del>
      <w:ins w:id="266" w:author="Arcella" w:date="2025-04-17T12:44:00Z">
        <w:r w:rsidR="00BD783E">
          <w:rPr>
            <w:rFonts w:ascii="Arial" w:eastAsia="Arial" w:hAnsi="Arial" w:cs="Arial"/>
            <w:color w:val="0A0A0A"/>
            <w:sz w:val="16"/>
            <w:szCs w:val="16"/>
            <w:highlight w:val="cyan"/>
          </w:rPr>
          <w:t>overc</w:t>
        </w:r>
      </w:ins>
      <w:ins w:id="267" w:author="Arcella" w:date="2025-04-18T11:04:00Z">
        <w:r w:rsidR="00A822C9">
          <w:rPr>
            <w:rFonts w:ascii="Arial" w:eastAsia="Arial" w:hAnsi="Arial" w:cs="Arial"/>
            <w:color w:val="0A0A0A"/>
            <w:sz w:val="16"/>
            <w:szCs w:val="16"/>
            <w:highlight w:val="cyan"/>
          </w:rPr>
          <w:t>omplicated</w:t>
        </w:r>
      </w:ins>
      <w:ins w:id="268" w:author="Arcella" w:date="2025-04-17T12:44:00Z">
        <w:r w:rsidR="00BD783E">
          <w:rPr>
            <w:rFonts w:ascii="Arial" w:eastAsia="Arial" w:hAnsi="Arial" w:cs="Arial"/>
            <w:color w:val="0A0A0A"/>
            <w:sz w:val="16"/>
            <w:szCs w:val="16"/>
            <w:highlight w:val="cyan"/>
          </w:rPr>
          <w:t xml:space="preserve">, </w:t>
        </w:r>
      </w:ins>
      <w:r w:rsidRPr="00FB5247">
        <w:rPr>
          <w:rFonts w:ascii="Arial" w:eastAsia="Arial" w:hAnsi="Arial" w:cs="Arial"/>
          <w:color w:val="0A0A0A"/>
          <w:sz w:val="16"/>
          <w:szCs w:val="16"/>
          <w:highlight w:val="cyan"/>
        </w:rPr>
        <w:t xml:space="preserve">and </w:t>
      </w:r>
      <w:del w:id="269" w:author="Arcella" w:date="2025-04-17T12:44:00Z">
        <w:r w:rsidRPr="00FB5247" w:rsidDel="00BD783E">
          <w:rPr>
            <w:rFonts w:ascii="Arial" w:eastAsia="Arial" w:hAnsi="Arial" w:cs="Arial"/>
            <w:color w:val="0A0A0A"/>
            <w:sz w:val="16"/>
            <w:szCs w:val="16"/>
            <w:highlight w:val="cyan"/>
          </w:rPr>
          <w:delText xml:space="preserve">make it difficult to understand </w:delText>
        </w:r>
      </w:del>
      <w:ins w:id="270" w:author="Arcella" w:date="2025-04-17T12:44:00Z">
        <w:r w:rsidR="00BD783E">
          <w:rPr>
            <w:rFonts w:ascii="Arial" w:eastAsia="Arial" w:hAnsi="Arial" w:cs="Arial"/>
            <w:color w:val="0A0A0A"/>
            <w:sz w:val="16"/>
            <w:szCs w:val="16"/>
            <w:highlight w:val="cyan"/>
          </w:rPr>
          <w:t xml:space="preserve">the </w:t>
        </w:r>
      </w:ins>
      <w:r w:rsidRPr="00FB5247">
        <w:rPr>
          <w:rFonts w:ascii="Arial" w:eastAsia="Arial" w:hAnsi="Arial" w:cs="Arial"/>
          <w:color w:val="0A0A0A"/>
          <w:sz w:val="16"/>
          <w:szCs w:val="16"/>
          <w:highlight w:val="cyan"/>
        </w:rPr>
        <w:t>other information</w:t>
      </w:r>
      <w:ins w:id="271" w:author="Arcella" w:date="2025-04-17T12:44:00Z">
        <w:r w:rsidR="00BD783E">
          <w:rPr>
            <w:rFonts w:ascii="Arial" w:eastAsia="Arial" w:hAnsi="Arial" w:cs="Arial"/>
            <w:color w:val="0A0A0A"/>
            <w:sz w:val="16"/>
            <w:szCs w:val="16"/>
            <w:highlight w:val="cyan"/>
          </w:rPr>
          <w:t xml:space="preserve"> would be difficult to understand</w:t>
        </w:r>
      </w:ins>
      <w:r w:rsidRPr="00FB5247">
        <w:rPr>
          <w:rFonts w:ascii="Arial" w:eastAsia="Arial" w:hAnsi="Arial" w:cs="Arial"/>
          <w:color w:val="0A0A0A"/>
          <w:sz w:val="16"/>
          <w:szCs w:val="16"/>
          <w:highlight w:val="cyan"/>
        </w:rPr>
        <w:t xml:space="preserve">. </w:t>
      </w:r>
      <w:del w:id="272" w:author="Arcella" w:date="2025-04-17T12:44:00Z">
        <w:r w:rsidRPr="00FB5247" w:rsidDel="00BD783E">
          <w:rPr>
            <w:rFonts w:ascii="Arial" w:eastAsia="Arial" w:hAnsi="Arial" w:cs="Arial"/>
            <w:color w:val="0A0A0A"/>
            <w:sz w:val="16"/>
            <w:szCs w:val="16"/>
            <w:highlight w:val="cyan"/>
          </w:rPr>
          <w:delText>We remind you that t</w:delText>
        </w:r>
      </w:del>
      <w:ins w:id="273" w:author="Arcella" w:date="2025-04-17T12:44:00Z">
        <w:r w:rsidR="00BD783E">
          <w:rPr>
            <w:rFonts w:ascii="Arial" w:eastAsia="Arial" w:hAnsi="Arial" w:cs="Arial"/>
            <w:color w:val="0A0A0A"/>
            <w:sz w:val="16"/>
            <w:szCs w:val="16"/>
            <w:highlight w:val="cyan"/>
          </w:rPr>
          <w:t>T</w:t>
        </w:r>
      </w:ins>
      <w:r w:rsidRPr="00FB5247">
        <w:rPr>
          <w:rFonts w:ascii="Arial" w:eastAsia="Arial" w:hAnsi="Arial" w:cs="Arial"/>
          <w:color w:val="0A0A0A"/>
          <w:sz w:val="16"/>
          <w:szCs w:val="16"/>
          <w:highlight w:val="cyan"/>
        </w:rPr>
        <w:t xml:space="preserve">he coordinates of the river mouths are given in </w:t>
      </w:r>
      <w:del w:id="274" w:author="Arcella" w:date="2025-04-17T12:44:00Z">
        <w:r w:rsidRPr="00FB5247" w:rsidDel="00BD783E">
          <w:rPr>
            <w:rFonts w:ascii="Arial" w:eastAsia="Arial" w:hAnsi="Arial" w:cs="Arial"/>
            <w:color w:val="0A0A0A"/>
            <w:sz w:val="16"/>
            <w:szCs w:val="16"/>
            <w:highlight w:val="cyan"/>
          </w:rPr>
          <w:delText xml:space="preserve">the </w:delText>
        </w:r>
      </w:del>
      <w:r w:rsidRPr="00FB5247">
        <w:rPr>
          <w:rFonts w:ascii="Arial" w:eastAsia="Arial" w:hAnsi="Arial" w:cs="Arial"/>
          <w:color w:val="0A0A0A"/>
          <w:sz w:val="16"/>
          <w:szCs w:val="16"/>
          <w:highlight w:val="cyan"/>
        </w:rPr>
        <w:t>ESM.</w:t>
      </w:r>
    </w:p>
    <w:p w14:paraId="000000D3"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D4"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722: I think it should read by the GAM fit</w:t>
      </w:r>
    </w:p>
    <w:p w14:paraId="000000D5" w14:textId="74A5935B" w:rsidR="004259EE" w:rsidRPr="00FB5247" w:rsidRDefault="007A0300">
      <w:pPr>
        <w:shd w:val="clear" w:color="auto" w:fill="FFFFFF"/>
        <w:spacing w:before="240" w:after="240"/>
        <w:ind w:firstLine="320"/>
        <w:jc w:val="left"/>
        <w:rPr>
          <w:rFonts w:ascii="Arial" w:eastAsia="Arial" w:hAnsi="Arial" w:cs="Arial"/>
          <w:color w:val="0A0A0A"/>
          <w:sz w:val="16"/>
          <w:szCs w:val="16"/>
          <w:highlight w:val="cyan"/>
        </w:rPr>
      </w:pPr>
      <w:del w:id="275" w:author="Arcella" w:date="2025-04-17T12:44:00Z">
        <w:r w:rsidRPr="00FB5247" w:rsidDel="00BD783E">
          <w:rPr>
            <w:rFonts w:ascii="Arial" w:eastAsia="Arial" w:hAnsi="Arial" w:cs="Arial"/>
            <w:color w:val="0A0A0A"/>
            <w:sz w:val="16"/>
            <w:szCs w:val="16"/>
            <w:highlight w:val="cyan"/>
          </w:rPr>
          <w:delText xml:space="preserve">We've </w:delText>
        </w:r>
      </w:del>
      <w:ins w:id="276" w:author="Arcella" w:date="2025-04-17T12:44:00Z">
        <w:r w:rsidR="00BD783E" w:rsidRPr="00FB5247">
          <w:rPr>
            <w:rFonts w:ascii="Arial" w:eastAsia="Arial" w:hAnsi="Arial" w:cs="Arial"/>
            <w:color w:val="0A0A0A"/>
            <w:sz w:val="16"/>
            <w:szCs w:val="16"/>
            <w:highlight w:val="cyan"/>
          </w:rPr>
          <w:t>We</w:t>
        </w:r>
        <w:r w:rsidR="00BD783E">
          <w:rPr>
            <w:rFonts w:ascii="Arial" w:eastAsia="Arial" w:hAnsi="Arial" w:cs="Arial"/>
            <w:color w:val="0A0A0A"/>
            <w:sz w:val="16"/>
            <w:szCs w:val="16"/>
            <w:highlight w:val="cyan"/>
          </w:rPr>
          <w:t xml:space="preserve"> have </w:t>
        </w:r>
      </w:ins>
      <w:r w:rsidRPr="00FB5247">
        <w:rPr>
          <w:rFonts w:ascii="Arial" w:eastAsia="Arial" w:hAnsi="Arial" w:cs="Arial"/>
          <w:color w:val="0A0A0A"/>
          <w:sz w:val="16"/>
          <w:szCs w:val="16"/>
          <w:highlight w:val="cyan"/>
        </w:rPr>
        <w:t>completely redesigned this Figure and its caption.</w:t>
      </w:r>
    </w:p>
    <w:p w14:paraId="000000D6"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725: wiggling sounds very informal. Is there a more formal way to describe why the dotted lines are needed and what they show?</w:t>
      </w:r>
      <w:r>
        <w:rPr>
          <w:rFonts w:ascii="Arial" w:eastAsia="Arial" w:hAnsi="Arial" w:cs="Arial"/>
          <w:color w:val="0A0A0A"/>
          <w:sz w:val="16"/>
          <w:szCs w:val="16"/>
          <w:highlight w:val="white"/>
        </w:rPr>
        <w:br/>
      </w:r>
    </w:p>
    <w:p w14:paraId="000000D7" w14:textId="28BA6F77" w:rsidR="004259EE" w:rsidRDefault="007A0300">
      <w:pPr>
        <w:shd w:val="clear" w:color="auto" w:fill="FFFFFF"/>
        <w:ind w:firstLine="320"/>
        <w:jc w:val="left"/>
        <w:rPr>
          <w:rFonts w:ascii="Arial" w:eastAsia="Arial" w:hAnsi="Arial" w:cs="Arial"/>
          <w:color w:val="0A0A0A"/>
          <w:sz w:val="16"/>
          <w:szCs w:val="16"/>
          <w:highlight w:val="cyan"/>
        </w:rPr>
      </w:pPr>
      <w:del w:id="277" w:author="Arcella" w:date="2025-04-17T12:45:00Z">
        <w:r w:rsidDel="00BD783E">
          <w:rPr>
            <w:rFonts w:ascii="Arial" w:eastAsia="Arial" w:hAnsi="Arial" w:cs="Arial"/>
            <w:color w:val="0A0A0A"/>
            <w:sz w:val="16"/>
            <w:szCs w:val="16"/>
            <w:highlight w:val="cyan"/>
          </w:rPr>
          <w:delText xml:space="preserve">We've </w:delText>
        </w:r>
      </w:del>
      <w:ins w:id="278" w:author="Arcella" w:date="2025-04-17T12:45:00Z">
        <w:r w:rsidR="00BD783E">
          <w:rPr>
            <w:rFonts w:ascii="Arial" w:eastAsia="Arial" w:hAnsi="Arial" w:cs="Arial"/>
            <w:color w:val="0A0A0A"/>
            <w:sz w:val="16"/>
            <w:szCs w:val="16"/>
            <w:highlight w:val="cyan"/>
          </w:rPr>
          <w:t xml:space="preserve">We have </w:t>
        </w:r>
      </w:ins>
      <w:proofErr w:type="gramStart"/>
      <w:r>
        <w:rPr>
          <w:rFonts w:ascii="Arial" w:eastAsia="Arial" w:hAnsi="Arial" w:cs="Arial"/>
          <w:color w:val="0A0A0A"/>
          <w:sz w:val="16"/>
          <w:szCs w:val="16"/>
          <w:highlight w:val="cyan"/>
        </w:rPr>
        <w:t>changed  the</w:t>
      </w:r>
      <w:proofErr w:type="gramEnd"/>
      <w:r>
        <w:rPr>
          <w:rFonts w:ascii="Arial" w:eastAsia="Arial" w:hAnsi="Arial" w:cs="Arial"/>
          <w:color w:val="0A0A0A"/>
          <w:sz w:val="16"/>
          <w:szCs w:val="16"/>
          <w:highlight w:val="cyan"/>
        </w:rPr>
        <w:t xml:space="preserve"> caption and removed “wiggling”.</w:t>
      </w:r>
    </w:p>
    <w:p w14:paraId="000000D8"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D9"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DA"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727: I might be missing it, but I don’t see any information here on substrate (bottom vs algae)</w:t>
      </w:r>
    </w:p>
    <w:p w14:paraId="000000DB"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DC" w14:textId="7055974C" w:rsidR="004259EE" w:rsidRDefault="007A0300">
      <w:pPr>
        <w:shd w:val="clear" w:color="auto" w:fill="FFFFFF"/>
        <w:ind w:firstLine="320"/>
        <w:jc w:val="left"/>
        <w:rPr>
          <w:rFonts w:ascii="Arial" w:eastAsia="Arial" w:hAnsi="Arial" w:cs="Arial"/>
          <w:color w:val="0A0A0A"/>
          <w:sz w:val="16"/>
          <w:szCs w:val="16"/>
          <w:highlight w:val="white"/>
        </w:rPr>
      </w:pPr>
      <w:r w:rsidRPr="00FB5247">
        <w:rPr>
          <w:rFonts w:ascii="Arial" w:eastAsia="Arial" w:hAnsi="Arial" w:cs="Arial"/>
          <w:color w:val="0A0A0A"/>
          <w:sz w:val="16"/>
          <w:szCs w:val="16"/>
          <w:highlight w:val="cyan"/>
        </w:rPr>
        <w:t xml:space="preserve">This information is presented in the new version of the figure </w:t>
      </w:r>
      <w:r>
        <w:rPr>
          <w:rFonts w:ascii="Arial" w:eastAsia="Arial" w:hAnsi="Arial" w:cs="Arial"/>
          <w:color w:val="0A0A0A"/>
          <w:sz w:val="16"/>
          <w:szCs w:val="16"/>
          <w:highlight w:val="cyan"/>
        </w:rPr>
        <w:t>(L</w:t>
      </w:r>
      <w:r w:rsidR="00FB5247" w:rsidRPr="00FB5247">
        <w:rPr>
          <w:rFonts w:ascii="Arial" w:eastAsia="Arial" w:hAnsi="Arial" w:cs="Arial"/>
          <w:color w:val="0A0A0A"/>
          <w:sz w:val="16"/>
          <w:szCs w:val="16"/>
          <w:highlight w:val="cyan"/>
        </w:rPr>
        <w:t>852-859</w:t>
      </w:r>
      <w:r>
        <w:rPr>
          <w:rFonts w:ascii="Arial" w:eastAsia="Arial" w:hAnsi="Arial" w:cs="Arial"/>
          <w:color w:val="0A0A0A"/>
          <w:sz w:val="16"/>
          <w:szCs w:val="16"/>
          <w:highlight w:val="cyan"/>
        </w:rPr>
        <w:t>)</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Figure 3: I don’t think the grey shading or bolding in the insets of panels b and c are defined.</w:t>
      </w:r>
    </w:p>
    <w:p w14:paraId="5A2F3F72" w14:textId="77777777" w:rsidR="000F6080" w:rsidRDefault="000F6080">
      <w:pPr>
        <w:shd w:val="clear" w:color="auto" w:fill="FFFFFF"/>
        <w:ind w:firstLine="320"/>
        <w:jc w:val="left"/>
        <w:rPr>
          <w:rFonts w:ascii="Arial" w:eastAsia="Arial" w:hAnsi="Arial" w:cs="Arial"/>
          <w:color w:val="0A0A0A"/>
          <w:sz w:val="16"/>
          <w:szCs w:val="16"/>
          <w:highlight w:val="cyan"/>
        </w:rPr>
      </w:pPr>
    </w:p>
    <w:p w14:paraId="1C468D1B" w14:textId="4B5E3317" w:rsidR="000F6080" w:rsidRDefault="000F6080">
      <w:pPr>
        <w:shd w:val="clear" w:color="auto" w:fill="FFFFFF"/>
        <w:ind w:firstLine="320"/>
        <w:jc w:val="left"/>
        <w:rPr>
          <w:rFonts w:ascii="Arial" w:eastAsia="Arial" w:hAnsi="Arial" w:cs="Arial"/>
          <w:color w:val="0A0A0A"/>
          <w:sz w:val="16"/>
          <w:szCs w:val="16"/>
        </w:rPr>
      </w:pPr>
      <w:r w:rsidRPr="000F6080">
        <w:rPr>
          <w:rFonts w:ascii="Arial" w:eastAsia="Arial" w:hAnsi="Arial" w:cs="Arial"/>
          <w:color w:val="0A0A0A"/>
          <w:sz w:val="16"/>
          <w:szCs w:val="16"/>
          <w:highlight w:val="cyan"/>
        </w:rPr>
        <w:t>We have provided explanations in the caption of the figure (</w:t>
      </w:r>
      <w:r>
        <w:rPr>
          <w:rFonts w:ascii="Arial" w:eastAsia="Arial" w:hAnsi="Arial" w:cs="Arial"/>
          <w:color w:val="0A0A0A"/>
          <w:sz w:val="16"/>
          <w:szCs w:val="16"/>
          <w:highlight w:val="cyan"/>
        </w:rPr>
        <w:t>L863 – 870)</w:t>
      </w:r>
      <w:r w:rsidRPr="000F6080">
        <w:rPr>
          <w:rFonts w:ascii="Arial" w:eastAsia="Arial" w:hAnsi="Arial" w:cs="Arial"/>
          <w:color w:val="0A0A0A"/>
          <w:sz w:val="16"/>
          <w:szCs w:val="16"/>
          <w:highlight w:val="cyan"/>
        </w:rPr>
        <w:t>.</w:t>
      </w:r>
    </w:p>
    <w:p w14:paraId="000000E1" w14:textId="1180FBBF" w:rsidR="004259EE" w:rsidRDefault="007A0300">
      <w:pPr>
        <w:shd w:val="clear" w:color="auto" w:fill="FFFFFF"/>
        <w:ind w:firstLine="320"/>
        <w:jc w:val="left"/>
        <w:rPr>
          <w:rFonts w:ascii="Arial" w:eastAsia="Arial" w:hAnsi="Arial" w:cs="Arial"/>
          <w:color w:val="0A0A0A"/>
          <w:sz w:val="16"/>
          <w:szCs w:val="16"/>
          <w:highlight w:val="white"/>
        </w:rPr>
      </w:pPr>
      <w:r w:rsidRPr="00122AA4">
        <w:rPr>
          <w:rFonts w:ascii="Arial" w:eastAsia="Arial" w:hAnsi="Arial" w:cs="Arial"/>
          <w:color w:val="0A0A0A"/>
          <w:sz w:val="16"/>
          <w:szCs w:val="16"/>
          <w:highlight w:val="white"/>
        </w:rPr>
        <w:br/>
      </w:r>
      <w:r>
        <w:rPr>
          <w:rFonts w:ascii="Arial" w:eastAsia="Arial" w:hAnsi="Arial" w:cs="Arial"/>
          <w:color w:val="0A0A0A"/>
          <w:sz w:val="16"/>
          <w:szCs w:val="16"/>
          <w:highlight w:val="white"/>
        </w:rPr>
        <w:t>Line 734: It would help to have Diff somewhere on the panel itself, maybe as an axis title</w:t>
      </w:r>
    </w:p>
    <w:p w14:paraId="000000E2"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E3" w14:textId="49474169" w:rsidR="004259EE" w:rsidRPr="000F6080" w:rsidRDefault="007A0300">
      <w:pPr>
        <w:shd w:val="clear" w:color="auto" w:fill="FFFFFF"/>
        <w:ind w:firstLine="320"/>
        <w:jc w:val="left"/>
        <w:rPr>
          <w:rFonts w:ascii="Arial" w:eastAsia="Arial" w:hAnsi="Arial" w:cs="Arial"/>
          <w:color w:val="0A0A0A"/>
          <w:sz w:val="16"/>
          <w:szCs w:val="16"/>
          <w:highlight w:val="cyan"/>
        </w:rPr>
      </w:pPr>
      <w:del w:id="279" w:author="Arcella" w:date="2025-04-18T11:05:00Z">
        <w:r w:rsidRPr="000F6080" w:rsidDel="00A822C9">
          <w:rPr>
            <w:rFonts w:ascii="Arial" w:eastAsia="Arial" w:hAnsi="Arial" w:cs="Arial"/>
            <w:color w:val="0A0A0A"/>
            <w:sz w:val="16"/>
            <w:szCs w:val="16"/>
            <w:highlight w:val="cyan"/>
          </w:rPr>
          <w:delText>T</w:delText>
        </w:r>
      </w:del>
      <w:del w:id="280" w:author="Arcella" w:date="2025-04-18T11:06:00Z">
        <w:r w:rsidRPr="000F6080" w:rsidDel="00A822C9">
          <w:rPr>
            <w:rFonts w:ascii="Arial" w:eastAsia="Arial" w:hAnsi="Arial" w:cs="Arial"/>
            <w:color w:val="0A0A0A"/>
            <w:sz w:val="16"/>
            <w:szCs w:val="16"/>
            <w:highlight w:val="cyan"/>
          </w:rPr>
          <w:delText xml:space="preserve">his </w:delText>
        </w:r>
      </w:del>
      <w:del w:id="281" w:author="Arcella" w:date="2025-04-18T11:05:00Z">
        <w:r w:rsidRPr="000F6080" w:rsidDel="00A822C9">
          <w:rPr>
            <w:rFonts w:ascii="Arial" w:eastAsia="Arial" w:hAnsi="Arial" w:cs="Arial"/>
            <w:color w:val="0A0A0A"/>
            <w:sz w:val="16"/>
            <w:szCs w:val="16"/>
            <w:highlight w:val="cyan"/>
          </w:rPr>
          <w:delText xml:space="preserve">doesn't </w:delText>
        </w:r>
      </w:del>
      <w:del w:id="282" w:author="Arcella" w:date="2025-04-18T11:06:00Z">
        <w:r w:rsidRPr="000F6080" w:rsidDel="00A822C9">
          <w:rPr>
            <w:rFonts w:ascii="Arial" w:eastAsia="Arial" w:hAnsi="Arial" w:cs="Arial"/>
            <w:color w:val="0A0A0A"/>
            <w:sz w:val="16"/>
            <w:szCs w:val="16"/>
            <w:highlight w:val="cyan"/>
          </w:rPr>
          <w:delText>make much sense</w:delText>
        </w:r>
      </w:del>
      <w:ins w:id="283" w:author="Arcella" w:date="2025-04-18T11:06:00Z">
        <w:r w:rsidR="00A822C9">
          <w:rPr>
            <w:rFonts w:ascii="Arial" w:eastAsia="Arial" w:hAnsi="Arial" w:cs="Arial"/>
            <w:color w:val="0A0A0A"/>
            <w:sz w:val="16"/>
            <w:szCs w:val="16"/>
            <w:highlight w:val="cyan"/>
          </w:rPr>
          <w:t>This could be confusing</w:t>
        </w:r>
      </w:ins>
      <w:r w:rsidRPr="000F6080">
        <w:rPr>
          <w:rFonts w:ascii="Arial" w:eastAsia="Arial" w:hAnsi="Arial" w:cs="Arial"/>
          <w:color w:val="0A0A0A"/>
          <w:sz w:val="16"/>
          <w:szCs w:val="16"/>
          <w:highlight w:val="cyan"/>
        </w:rPr>
        <w:t xml:space="preserve">, since all three panels of the figure </w:t>
      </w:r>
      <w:commentRangeStart w:id="284"/>
      <w:del w:id="285" w:author="Arcella" w:date="2025-04-18T11:08:00Z">
        <w:r w:rsidRPr="000F6080" w:rsidDel="00A822C9">
          <w:rPr>
            <w:rFonts w:ascii="Arial" w:eastAsia="Arial" w:hAnsi="Arial" w:cs="Arial"/>
            <w:color w:val="0A0A0A"/>
            <w:sz w:val="16"/>
            <w:szCs w:val="16"/>
            <w:highlight w:val="cyan"/>
          </w:rPr>
          <w:delText xml:space="preserve">say about </w:delText>
        </w:r>
      </w:del>
      <w:commentRangeEnd w:id="284"/>
      <w:r w:rsidR="00A822C9">
        <w:rPr>
          <w:rStyle w:val="a8"/>
        </w:rPr>
        <w:commentReference w:id="284"/>
      </w:r>
      <w:ins w:id="286" w:author="Arcella" w:date="2025-04-18T11:08:00Z">
        <w:r w:rsidR="00A822C9">
          <w:rPr>
            <w:rFonts w:ascii="Arial" w:eastAsia="Arial" w:hAnsi="Arial" w:cs="Arial"/>
            <w:color w:val="0A0A0A"/>
            <w:sz w:val="16"/>
            <w:szCs w:val="16"/>
            <w:highlight w:val="cyan"/>
          </w:rPr>
          <w:t xml:space="preserve">concern </w:t>
        </w:r>
      </w:ins>
      <w:r w:rsidRPr="000F6080">
        <w:rPr>
          <w:rFonts w:ascii="Arial" w:eastAsia="Arial" w:hAnsi="Arial" w:cs="Arial"/>
          <w:color w:val="0A0A0A"/>
          <w:sz w:val="16"/>
          <w:szCs w:val="16"/>
          <w:highlight w:val="cyan"/>
        </w:rPr>
        <w:t>Diff.</w:t>
      </w:r>
    </w:p>
    <w:p w14:paraId="000000E4"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0E5"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 xml:space="preserve">Line 735: I don’t see a D </w:t>
      </w:r>
      <w:proofErr w:type="gramStart"/>
      <w:r>
        <w:rPr>
          <w:rFonts w:ascii="Arial" w:eastAsia="Arial" w:hAnsi="Arial" w:cs="Arial"/>
          <w:color w:val="0A0A0A"/>
          <w:sz w:val="16"/>
          <w:szCs w:val="16"/>
          <w:highlight w:val="white"/>
        </w:rPr>
        <w:t>panel,</w:t>
      </w:r>
      <w:proofErr w:type="gramEnd"/>
      <w:r>
        <w:rPr>
          <w:rFonts w:ascii="Arial" w:eastAsia="Arial" w:hAnsi="Arial" w:cs="Arial"/>
          <w:color w:val="0A0A0A"/>
          <w:sz w:val="16"/>
          <w:szCs w:val="16"/>
          <w:highlight w:val="white"/>
        </w:rPr>
        <w:t xml:space="preserve"> I think this might be a typo.</w:t>
      </w:r>
      <w:r>
        <w:rPr>
          <w:rFonts w:ascii="Arial" w:eastAsia="Arial" w:hAnsi="Arial" w:cs="Arial"/>
          <w:color w:val="0A0A0A"/>
          <w:sz w:val="16"/>
          <w:szCs w:val="16"/>
          <w:highlight w:val="white"/>
        </w:rPr>
        <w:br/>
      </w:r>
    </w:p>
    <w:p w14:paraId="000000E8"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0E9" w14:textId="6589DCD2" w:rsidR="004259EE" w:rsidRPr="00976567" w:rsidRDefault="007A0300">
      <w:pPr>
        <w:shd w:val="clear" w:color="auto" w:fill="FFFFFF"/>
        <w:ind w:firstLine="320"/>
        <w:jc w:val="left"/>
        <w:rPr>
          <w:rFonts w:ascii="Arial" w:eastAsia="Arial" w:hAnsi="Arial" w:cs="Arial"/>
          <w:color w:val="0A0A0A"/>
          <w:sz w:val="16"/>
          <w:szCs w:val="16"/>
          <w:highlight w:val="cyan"/>
        </w:rPr>
      </w:pPr>
      <w:del w:id="287" w:author="Arcella" w:date="2025-04-17T14:54:00Z">
        <w:r w:rsidRPr="00976567" w:rsidDel="00D52E84">
          <w:rPr>
            <w:rFonts w:ascii="Arial" w:eastAsia="Arial" w:hAnsi="Arial" w:cs="Arial"/>
            <w:color w:val="0A0A0A"/>
            <w:sz w:val="16"/>
            <w:szCs w:val="16"/>
            <w:highlight w:val="cyan"/>
          </w:rPr>
          <w:delText xml:space="preserve">Yes, that </w:delText>
        </w:r>
      </w:del>
      <w:ins w:id="288" w:author="Arcella" w:date="2025-04-17T14:54:00Z">
        <w:r w:rsidR="00D52E84">
          <w:rPr>
            <w:rFonts w:ascii="Arial" w:eastAsia="Arial" w:hAnsi="Arial" w:cs="Arial"/>
            <w:color w:val="0A0A0A"/>
            <w:sz w:val="16"/>
            <w:szCs w:val="16"/>
            <w:highlight w:val="cyan"/>
            <w:lang w:val="en-GB"/>
          </w:rPr>
          <w:t xml:space="preserve">This </w:t>
        </w:r>
      </w:ins>
      <w:r w:rsidRPr="00976567">
        <w:rPr>
          <w:rFonts w:ascii="Arial" w:eastAsia="Arial" w:hAnsi="Arial" w:cs="Arial"/>
          <w:color w:val="0A0A0A"/>
          <w:sz w:val="16"/>
          <w:szCs w:val="16"/>
          <w:highlight w:val="cyan"/>
        </w:rPr>
        <w:t xml:space="preserve">was </w:t>
      </w:r>
      <w:proofErr w:type="gramStart"/>
      <w:r w:rsidRPr="00976567">
        <w:rPr>
          <w:rFonts w:ascii="Arial" w:eastAsia="Arial" w:hAnsi="Arial" w:cs="Arial"/>
          <w:color w:val="0A0A0A"/>
          <w:sz w:val="16"/>
          <w:szCs w:val="16"/>
          <w:highlight w:val="cyan"/>
        </w:rPr>
        <w:t>a</w:t>
      </w:r>
      <w:proofErr w:type="gramEnd"/>
      <w:r w:rsidRPr="00976567">
        <w:rPr>
          <w:rFonts w:ascii="Arial" w:eastAsia="Arial" w:hAnsi="Arial" w:cs="Arial"/>
          <w:color w:val="0A0A0A"/>
          <w:sz w:val="16"/>
          <w:szCs w:val="16"/>
          <w:highlight w:val="cyan"/>
        </w:rPr>
        <w:t xml:space="preserve"> </w:t>
      </w:r>
      <w:ins w:id="289" w:author="Arcella" w:date="2025-04-17T14:54:00Z">
        <w:r w:rsidR="00D52E84">
          <w:rPr>
            <w:rFonts w:ascii="Arial" w:eastAsia="Arial" w:hAnsi="Arial" w:cs="Arial"/>
            <w:color w:val="0A0A0A"/>
            <w:sz w:val="16"/>
            <w:szCs w:val="16"/>
            <w:highlight w:val="cyan"/>
          </w:rPr>
          <w:t xml:space="preserve">indeed </w:t>
        </w:r>
      </w:ins>
      <w:r w:rsidRPr="00976567">
        <w:rPr>
          <w:rFonts w:ascii="Arial" w:eastAsia="Arial" w:hAnsi="Arial" w:cs="Arial"/>
          <w:color w:val="0A0A0A"/>
          <w:sz w:val="16"/>
          <w:szCs w:val="16"/>
          <w:highlight w:val="cyan"/>
        </w:rPr>
        <w:t>typo</w:t>
      </w:r>
      <w:del w:id="290" w:author="Arcella" w:date="2025-04-17T14:54:00Z">
        <w:r w:rsidRPr="00976567" w:rsidDel="00D52E84">
          <w:rPr>
            <w:rFonts w:ascii="Arial" w:eastAsia="Arial" w:hAnsi="Arial" w:cs="Arial"/>
            <w:color w:val="0A0A0A"/>
            <w:sz w:val="16"/>
            <w:szCs w:val="16"/>
            <w:highlight w:val="cyan"/>
          </w:rPr>
          <w:delText>,</w:delText>
        </w:r>
      </w:del>
      <w:ins w:id="291" w:author="Arcella" w:date="2025-04-17T14:54:00Z">
        <w:r w:rsidR="00D52E84">
          <w:rPr>
            <w:rFonts w:ascii="Arial" w:eastAsia="Arial" w:hAnsi="Arial" w:cs="Arial"/>
            <w:color w:val="0A0A0A"/>
            <w:sz w:val="16"/>
            <w:szCs w:val="16"/>
            <w:highlight w:val="cyan"/>
          </w:rPr>
          <w:t>.</w:t>
        </w:r>
      </w:ins>
      <w:r w:rsidRPr="00976567">
        <w:rPr>
          <w:rFonts w:ascii="Arial" w:eastAsia="Arial" w:hAnsi="Arial" w:cs="Arial"/>
          <w:color w:val="0A0A0A"/>
          <w:sz w:val="16"/>
          <w:szCs w:val="16"/>
          <w:highlight w:val="cyan"/>
        </w:rPr>
        <w:t xml:space="preserve"> </w:t>
      </w:r>
      <w:del w:id="292" w:author="Arcella" w:date="2025-04-17T14:54:00Z">
        <w:r w:rsidRPr="00976567" w:rsidDel="00D52E84">
          <w:rPr>
            <w:rFonts w:ascii="Arial" w:eastAsia="Arial" w:hAnsi="Arial" w:cs="Arial"/>
            <w:color w:val="0A0A0A"/>
            <w:sz w:val="16"/>
            <w:szCs w:val="16"/>
            <w:highlight w:val="cyan"/>
          </w:rPr>
          <w:delText>w</w:delText>
        </w:r>
      </w:del>
      <w:ins w:id="293" w:author="Arcella" w:date="2025-04-17T14:54:00Z">
        <w:r w:rsidR="00D52E84">
          <w:rPr>
            <w:rFonts w:ascii="Arial" w:eastAsia="Arial" w:hAnsi="Arial" w:cs="Arial"/>
            <w:color w:val="0A0A0A"/>
            <w:sz w:val="16"/>
            <w:szCs w:val="16"/>
            <w:highlight w:val="cyan"/>
          </w:rPr>
          <w:t>W</w:t>
        </w:r>
      </w:ins>
      <w:r w:rsidRPr="00976567">
        <w:rPr>
          <w:rFonts w:ascii="Arial" w:eastAsia="Arial" w:hAnsi="Arial" w:cs="Arial"/>
          <w:color w:val="0A0A0A"/>
          <w:sz w:val="16"/>
          <w:szCs w:val="16"/>
          <w:highlight w:val="cyan"/>
        </w:rPr>
        <w:t xml:space="preserve">e have completely redone this drawing and corrected </w:t>
      </w:r>
      <w:del w:id="294" w:author="Arcella" w:date="2025-04-17T14:54:00Z">
        <w:r w:rsidRPr="00976567" w:rsidDel="00D52E84">
          <w:rPr>
            <w:rFonts w:ascii="Arial" w:eastAsia="Arial" w:hAnsi="Arial" w:cs="Arial"/>
            <w:color w:val="0A0A0A"/>
            <w:sz w:val="16"/>
            <w:szCs w:val="16"/>
            <w:highlight w:val="cyan"/>
          </w:rPr>
          <w:delText>that typo</w:delText>
        </w:r>
      </w:del>
      <w:ins w:id="295" w:author="Arcella" w:date="2025-04-17T14:54:00Z">
        <w:r w:rsidR="00D52E84">
          <w:rPr>
            <w:rFonts w:ascii="Arial" w:eastAsia="Arial" w:hAnsi="Arial" w:cs="Arial"/>
            <w:color w:val="0A0A0A"/>
            <w:sz w:val="16"/>
            <w:szCs w:val="16"/>
            <w:highlight w:val="cyan"/>
          </w:rPr>
          <w:t>it</w:t>
        </w:r>
      </w:ins>
      <w:r w:rsidRPr="00976567">
        <w:rPr>
          <w:rFonts w:ascii="Arial" w:eastAsia="Arial" w:hAnsi="Arial" w:cs="Arial"/>
          <w:color w:val="0A0A0A"/>
          <w:sz w:val="16"/>
          <w:szCs w:val="16"/>
          <w:highlight w:val="cyan"/>
        </w:rPr>
        <w:t>.</w:t>
      </w:r>
    </w:p>
    <w:p w14:paraId="000000EB" w14:textId="154E8F7E"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r>
    </w:p>
    <w:p w14:paraId="000000EC"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ED"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Figure S1: can statistics be provided here (r values?)</w:t>
      </w:r>
      <w:r>
        <w:rPr>
          <w:rFonts w:ascii="Arial" w:eastAsia="Arial" w:hAnsi="Arial" w:cs="Arial"/>
          <w:color w:val="0A0A0A"/>
          <w:sz w:val="16"/>
          <w:szCs w:val="16"/>
          <w:highlight w:val="white"/>
        </w:rPr>
        <w:br/>
      </w:r>
    </w:p>
    <w:p w14:paraId="000000F0" w14:textId="042F0D1A"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Statistics are provided in the main text: VIF as a measure of predictors</w:t>
      </w:r>
      <w:ins w:id="296" w:author="Arcella" w:date="2025-04-17T12:52:00Z">
        <w:r w:rsidR="00D20BDE">
          <w:rPr>
            <w:rFonts w:ascii="Arial" w:eastAsia="Arial" w:hAnsi="Arial" w:cs="Arial"/>
            <w:color w:val="0A0A0A"/>
            <w:sz w:val="16"/>
            <w:szCs w:val="16"/>
            <w:highlight w:val="cyan"/>
          </w:rPr>
          <w:t>’</w:t>
        </w:r>
      </w:ins>
      <w:r>
        <w:rPr>
          <w:rFonts w:ascii="Arial" w:eastAsia="Arial" w:hAnsi="Arial" w:cs="Arial"/>
          <w:color w:val="0A0A0A"/>
          <w:sz w:val="16"/>
          <w:szCs w:val="16"/>
          <w:highlight w:val="cyan"/>
        </w:rPr>
        <w:t xml:space="preserve"> collinearity.</w:t>
      </w:r>
    </w:p>
    <w:p w14:paraId="000000F1"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Table S2: what is the red text?</w:t>
      </w:r>
      <w:r>
        <w:rPr>
          <w:rFonts w:ascii="Arial" w:eastAsia="Arial" w:hAnsi="Arial" w:cs="Arial"/>
          <w:color w:val="0A0A0A"/>
          <w:sz w:val="16"/>
          <w:szCs w:val="16"/>
          <w:highlight w:val="white"/>
        </w:rPr>
        <w:br/>
      </w:r>
    </w:p>
    <w:p w14:paraId="000000F2" w14:textId="7C4798B5" w:rsidR="004259EE" w:rsidRPr="00976567" w:rsidRDefault="007A0300">
      <w:pPr>
        <w:shd w:val="clear" w:color="auto" w:fill="FFFFFF"/>
        <w:ind w:firstLine="320"/>
        <w:jc w:val="left"/>
        <w:rPr>
          <w:rFonts w:ascii="Arial" w:eastAsia="Arial" w:hAnsi="Arial" w:cs="Arial"/>
          <w:color w:val="0A0A0A"/>
          <w:sz w:val="16"/>
          <w:szCs w:val="16"/>
          <w:highlight w:val="cyan"/>
        </w:rPr>
      </w:pPr>
      <w:r w:rsidRPr="00976567">
        <w:rPr>
          <w:rFonts w:ascii="Arial" w:eastAsia="Arial" w:hAnsi="Arial" w:cs="Arial"/>
          <w:color w:val="0A0A0A"/>
          <w:sz w:val="16"/>
          <w:szCs w:val="16"/>
          <w:highlight w:val="cyan"/>
        </w:rPr>
        <w:t>It was used to mark samples taken from Katolikova et al., 2016</w:t>
      </w:r>
      <w:del w:id="297" w:author="Arcella" w:date="2025-04-17T14:56:00Z">
        <w:r w:rsidRPr="00976567" w:rsidDel="00D52E84">
          <w:rPr>
            <w:rFonts w:ascii="Arial" w:eastAsia="Arial" w:hAnsi="Arial" w:cs="Arial"/>
            <w:color w:val="0A0A0A"/>
            <w:sz w:val="16"/>
            <w:szCs w:val="16"/>
            <w:highlight w:val="cyan"/>
          </w:rPr>
          <w:delText>,</w:delText>
        </w:r>
      </w:del>
      <w:ins w:id="298" w:author="Arcella" w:date="2025-04-17T14:56:00Z">
        <w:r w:rsidR="00D52E84">
          <w:rPr>
            <w:rFonts w:ascii="Arial" w:eastAsia="Arial" w:hAnsi="Arial" w:cs="Arial"/>
            <w:color w:val="0A0A0A"/>
            <w:sz w:val="16"/>
            <w:szCs w:val="16"/>
            <w:highlight w:val="cyan"/>
          </w:rPr>
          <w:t>.</w:t>
        </w:r>
      </w:ins>
      <w:r w:rsidRPr="00976567">
        <w:rPr>
          <w:rFonts w:ascii="Arial" w:eastAsia="Arial" w:hAnsi="Arial" w:cs="Arial"/>
          <w:color w:val="0A0A0A"/>
          <w:sz w:val="16"/>
          <w:szCs w:val="16"/>
          <w:highlight w:val="cyan"/>
        </w:rPr>
        <w:t xml:space="preserve"> </w:t>
      </w:r>
      <w:del w:id="299" w:author="Arcella" w:date="2025-04-17T14:57:00Z">
        <w:r w:rsidRPr="00976567" w:rsidDel="00D52E84">
          <w:rPr>
            <w:rFonts w:ascii="Arial" w:eastAsia="Arial" w:hAnsi="Arial" w:cs="Arial"/>
            <w:color w:val="0A0A0A"/>
            <w:sz w:val="16"/>
            <w:szCs w:val="16"/>
            <w:highlight w:val="cyan"/>
          </w:rPr>
          <w:delText>but you are right that it is not necessary to use color</w:delText>
        </w:r>
      </w:del>
      <w:ins w:id="300" w:author="Arcella" w:date="2025-04-17T14:57:00Z">
        <w:r w:rsidR="00D52E84">
          <w:rPr>
            <w:rFonts w:ascii="Arial" w:eastAsia="Arial" w:hAnsi="Arial" w:cs="Arial"/>
            <w:color w:val="0A0A0A"/>
            <w:sz w:val="16"/>
            <w:szCs w:val="16"/>
            <w:highlight w:val="cyan"/>
          </w:rPr>
          <w:t>Using color was in</w:t>
        </w:r>
      </w:ins>
      <w:ins w:id="301" w:author="Arcella" w:date="2025-04-17T14:58:00Z">
        <w:r w:rsidR="00D52E84">
          <w:rPr>
            <w:rFonts w:ascii="Arial" w:eastAsia="Arial" w:hAnsi="Arial" w:cs="Arial"/>
            <w:color w:val="0A0A0A"/>
            <w:sz w:val="16"/>
            <w:szCs w:val="16"/>
            <w:highlight w:val="cyan"/>
          </w:rPr>
          <w:t xml:space="preserve"> </w:t>
        </w:r>
      </w:ins>
      <w:ins w:id="302" w:author="Arcella" w:date="2025-04-17T14:57:00Z">
        <w:r w:rsidR="00D52E84">
          <w:rPr>
            <w:rFonts w:ascii="Arial" w:eastAsia="Arial" w:hAnsi="Arial" w:cs="Arial"/>
            <w:color w:val="0A0A0A"/>
            <w:sz w:val="16"/>
            <w:szCs w:val="16"/>
            <w:highlight w:val="cyan"/>
          </w:rPr>
          <w:t>fact unnecessary</w:t>
        </w:r>
      </w:ins>
      <w:ins w:id="303" w:author="Arcella" w:date="2025-04-17T14:59:00Z">
        <w:r w:rsidR="00D52E84">
          <w:rPr>
            <w:rFonts w:ascii="Arial" w:eastAsia="Arial" w:hAnsi="Arial" w:cs="Arial"/>
            <w:color w:val="0A0A0A"/>
            <w:sz w:val="16"/>
            <w:szCs w:val="16"/>
            <w:highlight w:val="cyan"/>
            <w:lang w:val="en-GB"/>
          </w:rPr>
          <w:t>; thank you for noticing it</w:t>
        </w:r>
      </w:ins>
      <w:r w:rsidRPr="00976567">
        <w:rPr>
          <w:rFonts w:ascii="Arial" w:eastAsia="Arial" w:hAnsi="Arial" w:cs="Arial"/>
          <w:color w:val="0A0A0A"/>
          <w:sz w:val="16"/>
          <w:szCs w:val="16"/>
          <w:highlight w:val="cyan"/>
        </w:rPr>
        <w:t>.</w:t>
      </w:r>
      <w:ins w:id="304" w:author="Arcella" w:date="2025-04-17T14:59:00Z">
        <w:r w:rsidR="00D52E84">
          <w:rPr>
            <w:rFonts w:ascii="Arial" w:eastAsia="Arial" w:hAnsi="Arial" w:cs="Arial"/>
            <w:color w:val="0A0A0A"/>
            <w:sz w:val="16"/>
            <w:szCs w:val="16"/>
            <w:highlight w:val="cyan"/>
          </w:rPr>
          <w:t xml:space="preserve"> The text is now in black.</w:t>
        </w:r>
      </w:ins>
    </w:p>
    <w:p w14:paraId="000000F3"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F4"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Table S3: the heading/table legend is cut off.</w:t>
      </w:r>
      <w:r>
        <w:rPr>
          <w:rFonts w:ascii="Arial" w:eastAsia="Arial" w:hAnsi="Arial" w:cs="Arial"/>
          <w:color w:val="0A0A0A"/>
          <w:sz w:val="16"/>
          <w:szCs w:val="16"/>
          <w:highlight w:val="white"/>
        </w:rPr>
        <w:br/>
      </w:r>
    </w:p>
    <w:p w14:paraId="000000F6" w14:textId="168AD16B" w:rsidR="004259EE" w:rsidRDefault="007A0300">
      <w:pPr>
        <w:shd w:val="clear" w:color="auto" w:fill="FFFFFF"/>
        <w:ind w:firstLine="320"/>
        <w:jc w:val="left"/>
        <w:rPr>
          <w:rFonts w:ascii="Arial" w:eastAsia="Arial" w:hAnsi="Arial" w:cs="Arial"/>
          <w:color w:val="0A0A0A"/>
          <w:sz w:val="16"/>
          <w:szCs w:val="16"/>
          <w:highlight w:val="cyan"/>
        </w:rPr>
      </w:pPr>
      <w:del w:id="305" w:author="Arcella" w:date="2025-04-17T14:59:00Z">
        <w:r w:rsidDel="00D52E84">
          <w:rPr>
            <w:rFonts w:ascii="Arial" w:eastAsia="Arial" w:hAnsi="Arial" w:cs="Arial"/>
            <w:color w:val="0A0A0A"/>
            <w:sz w:val="16"/>
            <w:szCs w:val="16"/>
            <w:highlight w:val="cyan"/>
          </w:rPr>
          <w:delText xml:space="preserve">Sorry, we do not understand you. </w:delText>
        </w:r>
      </w:del>
      <w:ins w:id="306" w:author="Arcella" w:date="2025-04-17T14:59:00Z">
        <w:r w:rsidR="00D52E84">
          <w:rPr>
            <w:rFonts w:ascii="Arial" w:eastAsia="Arial" w:hAnsi="Arial" w:cs="Arial"/>
            <w:color w:val="0A0A0A"/>
            <w:sz w:val="16"/>
            <w:szCs w:val="16"/>
            <w:highlight w:val="cyan"/>
          </w:rPr>
          <w:t>We have checked</w:t>
        </w:r>
      </w:ins>
      <w:ins w:id="307" w:author="Arcella" w:date="2025-04-17T15:00:00Z">
        <w:r w:rsidR="00D52E84">
          <w:rPr>
            <w:rFonts w:ascii="Arial" w:eastAsia="Arial" w:hAnsi="Arial" w:cs="Arial"/>
            <w:color w:val="0A0A0A"/>
            <w:sz w:val="16"/>
            <w:szCs w:val="16"/>
            <w:highlight w:val="cyan"/>
          </w:rPr>
          <w:t>:</w:t>
        </w:r>
      </w:ins>
      <w:ins w:id="308" w:author="Arcella" w:date="2025-04-17T14:59:00Z">
        <w:r w:rsidR="00D52E84">
          <w:rPr>
            <w:rFonts w:ascii="Arial" w:eastAsia="Arial" w:hAnsi="Arial" w:cs="Arial"/>
            <w:color w:val="0A0A0A"/>
            <w:sz w:val="16"/>
            <w:szCs w:val="16"/>
            <w:highlight w:val="cyan"/>
          </w:rPr>
          <w:t xml:space="preserve"> </w:t>
        </w:r>
      </w:ins>
      <w:del w:id="309" w:author="Arcella" w:date="2025-04-17T14:59:00Z">
        <w:r w:rsidDel="00D52E84">
          <w:rPr>
            <w:rFonts w:ascii="Arial" w:eastAsia="Arial" w:hAnsi="Arial" w:cs="Arial"/>
            <w:color w:val="0A0A0A"/>
            <w:sz w:val="16"/>
            <w:szCs w:val="16"/>
            <w:highlight w:val="cyan"/>
          </w:rPr>
          <w:delText>T</w:delText>
        </w:r>
      </w:del>
      <w:ins w:id="310" w:author="Arcella" w:date="2025-04-17T14:59:00Z">
        <w:r w:rsidR="00D52E84">
          <w:rPr>
            <w:rFonts w:ascii="Arial" w:eastAsia="Arial" w:hAnsi="Arial" w:cs="Arial"/>
            <w:color w:val="0A0A0A"/>
            <w:sz w:val="16"/>
            <w:szCs w:val="16"/>
            <w:highlight w:val="cyan"/>
          </w:rPr>
          <w:t>t</w:t>
        </w:r>
      </w:ins>
      <w:r>
        <w:rPr>
          <w:rFonts w:ascii="Arial" w:eastAsia="Arial" w:hAnsi="Arial" w:cs="Arial"/>
          <w:color w:val="0A0A0A"/>
          <w:sz w:val="16"/>
          <w:szCs w:val="16"/>
          <w:highlight w:val="cyan"/>
        </w:rPr>
        <w:t>he heading is present.</w:t>
      </w:r>
    </w:p>
    <w:p w14:paraId="41279B30" w14:textId="425F728D" w:rsidR="00976567"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Table S4: the heading/table legend is cut off.</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r>
      <w:del w:id="311" w:author="Arcella" w:date="2025-04-17T15:00:00Z">
        <w:r w:rsidDel="00D52E84">
          <w:rPr>
            <w:rFonts w:ascii="Arial" w:eastAsia="Arial" w:hAnsi="Arial" w:cs="Arial"/>
            <w:color w:val="0A0A0A"/>
            <w:sz w:val="16"/>
            <w:szCs w:val="16"/>
            <w:highlight w:val="cyan"/>
          </w:rPr>
          <w:delText>Sorry, we do not understand you. The heading is present.</w:delText>
        </w:r>
      </w:del>
      <w:ins w:id="312" w:author="Arcella" w:date="2025-04-17T15:00:00Z">
        <w:r w:rsidR="00D52E84">
          <w:rPr>
            <w:rFonts w:ascii="Arial" w:eastAsia="Arial" w:hAnsi="Arial" w:cs="Arial"/>
            <w:color w:val="0A0A0A"/>
            <w:sz w:val="16"/>
            <w:szCs w:val="16"/>
            <w:highlight w:val="cyan"/>
          </w:rPr>
          <w:t>We have checked: the heading is present.</w:t>
        </w:r>
      </w:ins>
      <w:r>
        <w:rPr>
          <w:rFonts w:ascii="Arial" w:eastAsia="Arial" w:hAnsi="Arial" w:cs="Arial"/>
          <w:color w:val="0A0A0A"/>
          <w:sz w:val="16"/>
          <w:szCs w:val="16"/>
          <w:highlight w:val="white"/>
        </w:rPr>
        <w:br/>
      </w:r>
    </w:p>
    <w:p w14:paraId="42FC8592" w14:textId="77777777" w:rsidR="00976567" w:rsidRDefault="00976567">
      <w:pPr>
        <w:shd w:val="clear" w:color="auto" w:fill="FFFFFF"/>
        <w:ind w:firstLine="320"/>
        <w:jc w:val="left"/>
        <w:rPr>
          <w:rFonts w:ascii="Arial" w:eastAsia="Arial" w:hAnsi="Arial" w:cs="Arial"/>
          <w:color w:val="0A0A0A"/>
          <w:sz w:val="16"/>
          <w:szCs w:val="16"/>
          <w:highlight w:val="white"/>
        </w:rPr>
      </w:pPr>
    </w:p>
    <w:p w14:paraId="5FACAA9B" w14:textId="77777777" w:rsidR="00976567" w:rsidRDefault="00976567">
      <w:pPr>
        <w:shd w:val="clear" w:color="auto" w:fill="FFFFFF"/>
        <w:ind w:firstLine="320"/>
        <w:jc w:val="left"/>
        <w:rPr>
          <w:rFonts w:ascii="Arial" w:eastAsia="Arial" w:hAnsi="Arial" w:cs="Arial"/>
          <w:color w:val="0A0A0A"/>
          <w:sz w:val="16"/>
          <w:szCs w:val="16"/>
          <w:highlight w:val="white"/>
        </w:rPr>
      </w:pPr>
    </w:p>
    <w:p w14:paraId="000000F8" w14:textId="6C9D0A9A"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w:t>
      </w:r>
      <w:r>
        <w:rPr>
          <w:rFonts w:ascii="Arial" w:eastAsia="Arial" w:hAnsi="Arial" w:cs="Arial"/>
          <w:color w:val="0A0A0A"/>
          <w:sz w:val="16"/>
          <w:szCs w:val="16"/>
          <w:highlight w:val="white"/>
        </w:rPr>
        <w:br/>
        <w:t>Reviewer 3 report:</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General comments</w:t>
      </w:r>
      <w:r>
        <w:rPr>
          <w:rFonts w:ascii="Arial" w:eastAsia="Arial" w:hAnsi="Arial" w:cs="Arial"/>
          <w:color w:val="0A0A0A"/>
          <w:sz w:val="16"/>
          <w:szCs w:val="16"/>
          <w:highlight w:val="white"/>
        </w:rPr>
        <w:br/>
        <w:t xml:space="preserve">In the context of increasing invasions by alien species, it is crucial to better understand how these species overlap with the ecological niches of endemic species, especially in the case of cryptic species. This paper investigates the ecological niche differentiation between two conspecific mussel species, Mytilus edulis (ME) and Mytilus trossulus (MT), in sympatry within a so-called contact zone using a Generalized Additive Model (GAM) approach. By applying </w:t>
      </w:r>
      <w:r>
        <w:rPr>
          <w:rFonts w:ascii="Arial" w:eastAsia="Arial" w:hAnsi="Arial" w:cs="Arial"/>
          <w:color w:val="0A0A0A"/>
          <w:sz w:val="16"/>
          <w:szCs w:val="16"/>
          <w:highlight w:val="white"/>
        </w:rPr>
        <w:lastRenderedPageBreak/>
        <w:t>a relative proportion index (Ptros) based on mussel morphotype abundance, the authors find that M. edulis (ME) and M. trossulus (MT) dominate in distinct environmental conditions. The authors also explore potential competition mechanisms in structuring the intertidal community by investigating whether the segregation pattern across substrate types is dependent on species abundance.</w:t>
      </w:r>
      <w:r>
        <w:rPr>
          <w:rFonts w:ascii="Arial" w:eastAsia="Arial" w:hAnsi="Arial" w:cs="Arial"/>
          <w:color w:val="0A0A0A"/>
          <w:sz w:val="16"/>
          <w:szCs w:val="16"/>
          <w:highlight w:val="white"/>
        </w:rPr>
        <w:br/>
        <w:t xml:space="preserve">The study was conducted rigorously well illustrated, but some methodological aspects require further clarification. A key point to address is why the authors chose to focus on the relative proportions of MT species, which provide less informative insights compared to directly analyzing morphotype abundance. For instance, examining only proportions does not indicate whether mussels of each morphotype are more abundant in certain environments relative to others, which may offer more insights on species niche differences. Additionally, in cases of low abundance, it cannot be excluded that the dominance of some mussel morphotypes may occur by chance. As a suggestion, developing morphotype/species-specific SDMs based on abundance (either with or without including the abundance of other species as an independent variable to account for potential competition effects) could provide a clearer comparison of ecological niches. The use of species abundance would also enable the use of other niche comparison methods, such as those proposed by </w:t>
      </w:r>
      <w:proofErr w:type="spellStart"/>
      <w:r>
        <w:rPr>
          <w:rFonts w:ascii="Arial" w:eastAsia="Arial" w:hAnsi="Arial" w:cs="Arial"/>
          <w:color w:val="0A0A0A"/>
          <w:sz w:val="16"/>
          <w:szCs w:val="16"/>
          <w:highlight w:val="white"/>
        </w:rPr>
        <w:t>Broennimann</w:t>
      </w:r>
      <w:proofErr w:type="spellEnd"/>
      <w:r>
        <w:rPr>
          <w:rFonts w:ascii="Arial" w:eastAsia="Arial" w:hAnsi="Arial" w:cs="Arial"/>
          <w:color w:val="0A0A0A"/>
          <w:sz w:val="16"/>
          <w:szCs w:val="16"/>
          <w:highlight w:val="white"/>
        </w:rPr>
        <w:t xml:space="preserve"> et al. (2012) and </w:t>
      </w:r>
      <w:proofErr w:type="spellStart"/>
      <w:r>
        <w:rPr>
          <w:rFonts w:ascii="Arial" w:eastAsia="Arial" w:hAnsi="Arial" w:cs="Arial"/>
          <w:color w:val="0A0A0A"/>
          <w:sz w:val="16"/>
          <w:szCs w:val="16"/>
          <w:highlight w:val="white"/>
        </w:rPr>
        <w:t>Guisan</w:t>
      </w:r>
      <w:proofErr w:type="spellEnd"/>
      <w:r>
        <w:rPr>
          <w:rFonts w:ascii="Arial" w:eastAsia="Arial" w:hAnsi="Arial" w:cs="Arial"/>
          <w:color w:val="0A0A0A"/>
          <w:sz w:val="16"/>
          <w:szCs w:val="16"/>
          <w:highlight w:val="white"/>
        </w:rPr>
        <w:t xml:space="preserve"> et al. (2014). Otherwise, the reason for using Ptros to explore niche divergence needs to be explicitly specify.</w:t>
      </w:r>
      <w:r>
        <w:rPr>
          <w:rFonts w:ascii="Arial" w:eastAsia="Arial" w:hAnsi="Arial" w:cs="Arial"/>
          <w:color w:val="0A0A0A"/>
          <w:sz w:val="16"/>
          <w:szCs w:val="16"/>
          <w:highlight w:val="white"/>
        </w:rPr>
        <w:br/>
      </w:r>
      <w:proofErr w:type="spellStart"/>
      <w:r>
        <w:rPr>
          <w:rFonts w:ascii="Arial" w:eastAsia="Arial" w:hAnsi="Arial" w:cs="Arial"/>
          <w:color w:val="0A0A0A"/>
          <w:sz w:val="16"/>
          <w:szCs w:val="16"/>
          <w:highlight w:val="white"/>
        </w:rPr>
        <w:t>Broennimann</w:t>
      </w:r>
      <w:proofErr w:type="spellEnd"/>
      <w:r>
        <w:rPr>
          <w:rFonts w:ascii="Arial" w:eastAsia="Arial" w:hAnsi="Arial" w:cs="Arial"/>
          <w:color w:val="0A0A0A"/>
          <w:sz w:val="16"/>
          <w:szCs w:val="16"/>
          <w:highlight w:val="white"/>
        </w:rPr>
        <w:t xml:space="preserve">, O., Fitzpatrick, M. C., Pearman, P. B., </w:t>
      </w:r>
      <w:proofErr w:type="spellStart"/>
      <w:r>
        <w:rPr>
          <w:rFonts w:ascii="Arial" w:eastAsia="Arial" w:hAnsi="Arial" w:cs="Arial"/>
          <w:color w:val="0A0A0A"/>
          <w:sz w:val="16"/>
          <w:szCs w:val="16"/>
          <w:highlight w:val="white"/>
        </w:rPr>
        <w:t>Petitpierre</w:t>
      </w:r>
      <w:proofErr w:type="spellEnd"/>
      <w:r>
        <w:rPr>
          <w:rFonts w:ascii="Arial" w:eastAsia="Arial" w:hAnsi="Arial" w:cs="Arial"/>
          <w:color w:val="0A0A0A"/>
          <w:sz w:val="16"/>
          <w:szCs w:val="16"/>
          <w:highlight w:val="white"/>
        </w:rPr>
        <w:t xml:space="preserve">, B., </w:t>
      </w:r>
      <w:proofErr w:type="spellStart"/>
      <w:r>
        <w:rPr>
          <w:rFonts w:ascii="Arial" w:eastAsia="Arial" w:hAnsi="Arial" w:cs="Arial"/>
          <w:color w:val="0A0A0A"/>
          <w:sz w:val="16"/>
          <w:szCs w:val="16"/>
          <w:highlight w:val="white"/>
        </w:rPr>
        <w:t>Pellissier</w:t>
      </w:r>
      <w:proofErr w:type="spellEnd"/>
      <w:r>
        <w:rPr>
          <w:rFonts w:ascii="Arial" w:eastAsia="Arial" w:hAnsi="Arial" w:cs="Arial"/>
          <w:color w:val="0A0A0A"/>
          <w:sz w:val="16"/>
          <w:szCs w:val="16"/>
          <w:highlight w:val="white"/>
        </w:rPr>
        <w:t xml:space="preserve">, L., </w:t>
      </w:r>
      <w:proofErr w:type="spellStart"/>
      <w:r>
        <w:rPr>
          <w:rFonts w:ascii="Arial" w:eastAsia="Arial" w:hAnsi="Arial" w:cs="Arial"/>
          <w:color w:val="0A0A0A"/>
          <w:sz w:val="16"/>
          <w:szCs w:val="16"/>
          <w:highlight w:val="white"/>
        </w:rPr>
        <w:t>Yoccoz</w:t>
      </w:r>
      <w:proofErr w:type="spellEnd"/>
      <w:r>
        <w:rPr>
          <w:rFonts w:ascii="Arial" w:eastAsia="Arial" w:hAnsi="Arial" w:cs="Arial"/>
          <w:color w:val="0A0A0A"/>
          <w:sz w:val="16"/>
          <w:szCs w:val="16"/>
          <w:highlight w:val="white"/>
        </w:rPr>
        <w:t>, N. G., et al. (2012). Measuring ecological niche overlap from occurrence and spatial environmental data: Measuring niche overlap. Global Ecology and Biogeography, 21(4), 481–497. https://doi.org/10.1111/j.1466-8238.2011.00698.x</w:t>
      </w:r>
      <w:r>
        <w:rPr>
          <w:rFonts w:ascii="Arial" w:eastAsia="Arial" w:hAnsi="Arial" w:cs="Arial"/>
          <w:color w:val="0A0A0A"/>
          <w:sz w:val="16"/>
          <w:szCs w:val="16"/>
          <w:highlight w:val="white"/>
        </w:rPr>
        <w:br/>
      </w:r>
      <w:proofErr w:type="spellStart"/>
      <w:r>
        <w:rPr>
          <w:rFonts w:ascii="Arial" w:eastAsia="Arial" w:hAnsi="Arial" w:cs="Arial"/>
          <w:color w:val="0A0A0A"/>
          <w:sz w:val="16"/>
          <w:szCs w:val="16"/>
          <w:highlight w:val="white"/>
        </w:rPr>
        <w:t>Guisan</w:t>
      </w:r>
      <w:proofErr w:type="spellEnd"/>
      <w:r>
        <w:rPr>
          <w:rFonts w:ascii="Arial" w:eastAsia="Arial" w:hAnsi="Arial" w:cs="Arial"/>
          <w:color w:val="0A0A0A"/>
          <w:sz w:val="16"/>
          <w:szCs w:val="16"/>
          <w:highlight w:val="white"/>
        </w:rPr>
        <w:t xml:space="preserve">, A., </w:t>
      </w:r>
      <w:proofErr w:type="spellStart"/>
      <w:r>
        <w:rPr>
          <w:rFonts w:ascii="Arial" w:eastAsia="Arial" w:hAnsi="Arial" w:cs="Arial"/>
          <w:color w:val="0A0A0A"/>
          <w:sz w:val="16"/>
          <w:szCs w:val="16"/>
          <w:highlight w:val="white"/>
        </w:rPr>
        <w:t>Petitpierre</w:t>
      </w:r>
      <w:proofErr w:type="spellEnd"/>
      <w:r>
        <w:rPr>
          <w:rFonts w:ascii="Arial" w:eastAsia="Arial" w:hAnsi="Arial" w:cs="Arial"/>
          <w:color w:val="0A0A0A"/>
          <w:sz w:val="16"/>
          <w:szCs w:val="16"/>
          <w:highlight w:val="white"/>
        </w:rPr>
        <w:t xml:space="preserve">, B., </w:t>
      </w:r>
      <w:proofErr w:type="spellStart"/>
      <w:r>
        <w:rPr>
          <w:rFonts w:ascii="Arial" w:eastAsia="Arial" w:hAnsi="Arial" w:cs="Arial"/>
          <w:color w:val="0A0A0A"/>
          <w:sz w:val="16"/>
          <w:szCs w:val="16"/>
          <w:highlight w:val="white"/>
        </w:rPr>
        <w:t>Broennimann</w:t>
      </w:r>
      <w:proofErr w:type="spellEnd"/>
      <w:r>
        <w:rPr>
          <w:rFonts w:ascii="Arial" w:eastAsia="Arial" w:hAnsi="Arial" w:cs="Arial"/>
          <w:color w:val="0A0A0A"/>
          <w:sz w:val="16"/>
          <w:szCs w:val="16"/>
          <w:highlight w:val="white"/>
        </w:rPr>
        <w:t xml:space="preserve">, O., Daehler, C., &amp; </w:t>
      </w:r>
      <w:proofErr w:type="spellStart"/>
      <w:r>
        <w:rPr>
          <w:rFonts w:ascii="Arial" w:eastAsia="Arial" w:hAnsi="Arial" w:cs="Arial"/>
          <w:color w:val="0A0A0A"/>
          <w:sz w:val="16"/>
          <w:szCs w:val="16"/>
          <w:highlight w:val="white"/>
        </w:rPr>
        <w:t>Kueffer</w:t>
      </w:r>
      <w:proofErr w:type="spellEnd"/>
      <w:r>
        <w:rPr>
          <w:rFonts w:ascii="Arial" w:eastAsia="Arial" w:hAnsi="Arial" w:cs="Arial"/>
          <w:color w:val="0A0A0A"/>
          <w:sz w:val="16"/>
          <w:szCs w:val="16"/>
          <w:highlight w:val="white"/>
        </w:rPr>
        <w:t>, C. (2014). Unifying niche shift studies: insights from biological invasions. Trends in Ecology &amp; Evolution, 29(5), 260–269. https://doi.org/10.1016/j.tree.2014.02.009</w:t>
      </w:r>
      <w:r>
        <w:rPr>
          <w:rFonts w:ascii="Arial" w:eastAsia="Arial" w:hAnsi="Arial" w:cs="Arial"/>
          <w:color w:val="0A0A0A"/>
          <w:sz w:val="16"/>
          <w:szCs w:val="16"/>
          <w:highlight w:val="white"/>
        </w:rPr>
        <w:br/>
      </w:r>
    </w:p>
    <w:p w14:paraId="000000FA"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FB" w14:textId="77777777" w:rsidR="004259EE" w:rsidRDefault="004259EE">
      <w:pPr>
        <w:shd w:val="clear" w:color="auto" w:fill="FFFFFF"/>
        <w:ind w:firstLine="320"/>
        <w:jc w:val="left"/>
        <w:rPr>
          <w:rFonts w:ascii="Arial" w:eastAsia="Arial" w:hAnsi="Arial" w:cs="Arial"/>
          <w:color w:val="0A0A0A"/>
          <w:sz w:val="16"/>
          <w:szCs w:val="16"/>
          <w:highlight w:val="cyan"/>
        </w:rPr>
      </w:pPr>
    </w:p>
    <w:p w14:paraId="3CB736C4" w14:textId="5F7A4F07" w:rsidR="00D75EED" w:rsidRDefault="007A0300" w:rsidP="00D75EED">
      <w:pPr>
        <w:shd w:val="clear" w:color="auto" w:fill="FFFFFF"/>
        <w:ind w:firstLine="320"/>
        <w:jc w:val="left"/>
        <w:rPr>
          <w:rFonts w:ascii="Arial" w:eastAsia="Arial" w:hAnsi="Arial" w:cs="Arial"/>
          <w:color w:val="0A0A0A"/>
          <w:sz w:val="16"/>
          <w:szCs w:val="16"/>
        </w:rPr>
      </w:pPr>
      <w:del w:id="313" w:author="Arcella" w:date="2025-04-17T15:02:00Z">
        <w:r w:rsidDel="00D52E84">
          <w:rPr>
            <w:rFonts w:ascii="Arial" w:eastAsia="Arial" w:hAnsi="Arial" w:cs="Arial"/>
            <w:color w:val="0A0A0A"/>
            <w:sz w:val="16"/>
            <w:szCs w:val="16"/>
            <w:highlight w:val="cyan"/>
          </w:rPr>
          <w:delText xml:space="preserve">Thank you </w:delText>
        </w:r>
      </w:del>
      <w:ins w:id="314" w:author="Arcella" w:date="2025-04-17T15:02:00Z">
        <w:r w:rsidR="00D52E84">
          <w:rPr>
            <w:rFonts w:ascii="Arial" w:eastAsia="Arial" w:hAnsi="Arial" w:cs="Arial"/>
            <w:color w:val="0A0A0A"/>
            <w:sz w:val="16"/>
            <w:szCs w:val="16"/>
            <w:highlight w:val="cyan"/>
          </w:rPr>
          <w:t xml:space="preserve">We are very grateful to you </w:t>
        </w:r>
      </w:ins>
      <w:r>
        <w:rPr>
          <w:rFonts w:ascii="Arial" w:eastAsia="Arial" w:hAnsi="Arial" w:cs="Arial"/>
          <w:color w:val="0A0A0A"/>
          <w:sz w:val="16"/>
          <w:szCs w:val="16"/>
          <w:highlight w:val="cyan"/>
        </w:rPr>
        <w:t>for your detailed and friendly review</w:t>
      </w:r>
      <w:del w:id="315" w:author="Arcella" w:date="2025-04-17T15:02:00Z">
        <w:r w:rsidDel="00D52E84">
          <w:rPr>
            <w:rFonts w:ascii="Arial" w:eastAsia="Arial" w:hAnsi="Arial" w:cs="Arial"/>
            <w:color w:val="0A0A0A"/>
            <w:sz w:val="16"/>
            <w:szCs w:val="16"/>
            <w:highlight w:val="cyan"/>
          </w:rPr>
          <w:delText>, for which we are very grateful</w:delText>
        </w:r>
      </w:del>
      <w:r>
        <w:rPr>
          <w:rFonts w:ascii="Arial" w:eastAsia="Arial" w:hAnsi="Arial" w:cs="Arial"/>
          <w:color w:val="0A0A0A"/>
          <w:sz w:val="16"/>
          <w:szCs w:val="16"/>
          <w:highlight w:val="cyan"/>
        </w:rPr>
        <w:t>.</w:t>
      </w:r>
      <w:r w:rsidR="00D75EED">
        <w:rPr>
          <w:rFonts w:ascii="Arial" w:eastAsia="Arial" w:hAnsi="Arial" w:cs="Arial"/>
          <w:color w:val="0A0A0A"/>
          <w:sz w:val="16"/>
          <w:szCs w:val="16"/>
          <w:highlight w:val="cyan"/>
        </w:rPr>
        <w:t xml:space="preserve"> </w:t>
      </w:r>
      <w:r w:rsidR="00D75EED" w:rsidRPr="00D75EED">
        <w:rPr>
          <w:rFonts w:ascii="Arial" w:eastAsia="Arial" w:hAnsi="Arial" w:cs="Arial"/>
          <w:color w:val="0A0A0A"/>
          <w:sz w:val="16"/>
          <w:szCs w:val="16"/>
          <w:highlight w:val="yellow"/>
        </w:rPr>
        <w:t>Bellow we provide answers to your comments and r</w:t>
      </w:r>
      <w:r w:rsidR="00D75EED" w:rsidRPr="00D75EED">
        <w:rPr>
          <w:rFonts w:ascii="Arial" w:eastAsia="Arial" w:hAnsi="Arial" w:cs="Arial"/>
          <w:color w:val="0A0A0A"/>
          <w:sz w:val="16"/>
          <w:szCs w:val="16"/>
          <w:highlight w:val="yellow"/>
        </w:rPr>
        <w:t xml:space="preserve">eferences in parentheses in our answers are to lines in the </w:t>
      </w:r>
      <w:r w:rsidR="00D75EED" w:rsidRPr="00D75EED">
        <w:rPr>
          <w:rFonts w:ascii="Arial" w:eastAsia="Arial" w:hAnsi="Arial" w:cs="Arial"/>
          <w:b/>
          <w:bCs/>
          <w:color w:val="0A0A0A"/>
          <w:sz w:val="16"/>
          <w:szCs w:val="16"/>
          <w:highlight w:val="yellow"/>
        </w:rPr>
        <w:t>pdf-file with labeled changes</w:t>
      </w:r>
      <w:r w:rsidR="00D75EED" w:rsidRPr="00D75EED">
        <w:rPr>
          <w:rFonts w:ascii="Arial" w:eastAsia="Arial" w:hAnsi="Arial" w:cs="Arial"/>
          <w:color w:val="0A0A0A"/>
          <w:sz w:val="16"/>
          <w:szCs w:val="16"/>
          <w:highlight w:val="yellow"/>
        </w:rPr>
        <w:t>.</w:t>
      </w:r>
      <w:r w:rsidR="00D75EED" w:rsidRPr="00670B47">
        <w:rPr>
          <w:rFonts w:ascii="Arial" w:eastAsia="Arial" w:hAnsi="Arial" w:cs="Arial"/>
          <w:color w:val="0A0A0A"/>
          <w:sz w:val="16"/>
          <w:szCs w:val="16"/>
        </w:rPr>
        <w:t xml:space="preserve">  </w:t>
      </w:r>
    </w:p>
    <w:p w14:paraId="000000FC" w14:textId="5BBCD05F" w:rsidR="004259EE" w:rsidRDefault="004259EE">
      <w:pPr>
        <w:shd w:val="clear" w:color="auto" w:fill="FFFFFF"/>
        <w:ind w:firstLine="320"/>
        <w:jc w:val="left"/>
        <w:rPr>
          <w:rFonts w:ascii="Arial" w:eastAsia="Arial" w:hAnsi="Arial" w:cs="Arial"/>
          <w:color w:val="0A0A0A"/>
          <w:sz w:val="16"/>
          <w:szCs w:val="16"/>
          <w:highlight w:val="cyan"/>
        </w:rPr>
      </w:pPr>
    </w:p>
    <w:p w14:paraId="000000FD" w14:textId="77777777" w:rsidR="004259EE" w:rsidRDefault="004259EE">
      <w:pPr>
        <w:shd w:val="clear" w:color="auto" w:fill="FFFFFF"/>
        <w:ind w:firstLine="320"/>
        <w:jc w:val="left"/>
        <w:rPr>
          <w:rFonts w:ascii="Arial" w:eastAsia="Arial" w:hAnsi="Arial" w:cs="Arial"/>
          <w:color w:val="0A0A0A"/>
          <w:sz w:val="16"/>
          <w:szCs w:val="16"/>
          <w:highlight w:val="cyan"/>
        </w:rPr>
      </w:pPr>
    </w:p>
    <w:p w14:paraId="000000FE" w14:textId="6502FB3E"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We focused on species proportion (Ptros) rather than morphotype abundance A) in order to make the analysis </w:t>
      </w:r>
      <w:proofErr w:type="gramStart"/>
      <w:r>
        <w:rPr>
          <w:rFonts w:ascii="Arial" w:eastAsia="Arial" w:hAnsi="Arial" w:cs="Arial"/>
          <w:color w:val="0A0A0A"/>
          <w:sz w:val="16"/>
          <w:szCs w:val="16"/>
          <w:highlight w:val="cyan"/>
        </w:rPr>
        <w:t>more simple</w:t>
      </w:r>
      <w:proofErr w:type="gramEnd"/>
      <w:r>
        <w:rPr>
          <w:rFonts w:ascii="Arial" w:eastAsia="Arial" w:hAnsi="Arial" w:cs="Arial"/>
          <w:color w:val="0A0A0A"/>
          <w:sz w:val="16"/>
          <w:szCs w:val="16"/>
          <w:highlight w:val="cyan"/>
        </w:rPr>
        <w:t xml:space="preserve"> and B) because </w:t>
      </w:r>
      <w:ins w:id="316" w:author="Arcella" w:date="2025-04-17T15:02:00Z">
        <w:r w:rsidR="00D52E84">
          <w:rPr>
            <w:rFonts w:ascii="Arial" w:eastAsia="Arial" w:hAnsi="Arial" w:cs="Arial"/>
            <w:color w:val="0A0A0A"/>
            <w:sz w:val="16"/>
            <w:szCs w:val="16"/>
            <w:highlight w:val="cyan"/>
          </w:rPr>
          <w:t xml:space="preserve">the </w:t>
        </w:r>
      </w:ins>
      <w:r>
        <w:rPr>
          <w:rFonts w:ascii="Arial" w:eastAsia="Arial" w:hAnsi="Arial" w:cs="Arial"/>
          <w:color w:val="0A0A0A"/>
          <w:sz w:val="16"/>
          <w:szCs w:val="16"/>
          <w:highlight w:val="cyan"/>
        </w:rPr>
        <w:t xml:space="preserve">samples were collected in different ways </w:t>
      </w:r>
      <w:del w:id="317" w:author="Arcella" w:date="2025-04-17T15:02:00Z">
        <w:r w:rsidDel="00D52E84">
          <w:rPr>
            <w:rFonts w:ascii="Arial" w:eastAsia="Arial" w:hAnsi="Arial" w:cs="Arial"/>
            <w:color w:val="0A0A0A"/>
            <w:sz w:val="16"/>
            <w:szCs w:val="16"/>
            <w:highlight w:val="cyan"/>
          </w:rPr>
          <w:delText xml:space="preserve">on </w:delText>
        </w:r>
      </w:del>
      <w:ins w:id="318" w:author="Arcella" w:date="2025-04-17T15:02:00Z">
        <w:r w:rsidR="00D52E84">
          <w:rPr>
            <w:rFonts w:ascii="Arial" w:eastAsia="Arial" w:hAnsi="Arial" w:cs="Arial"/>
            <w:color w:val="0A0A0A"/>
            <w:sz w:val="16"/>
            <w:szCs w:val="16"/>
            <w:highlight w:val="cyan"/>
          </w:rPr>
          <w:t xml:space="preserve">from </w:t>
        </w:r>
      </w:ins>
      <w:r>
        <w:rPr>
          <w:rFonts w:ascii="Arial" w:eastAsia="Arial" w:hAnsi="Arial" w:cs="Arial"/>
          <w:color w:val="0A0A0A"/>
          <w:sz w:val="16"/>
          <w:szCs w:val="16"/>
          <w:highlight w:val="cyan"/>
        </w:rPr>
        <w:t>different substrates. But we were happy to supplement the study by morphotype abundance data analysis (Model 2).</w:t>
      </w:r>
    </w:p>
    <w:p w14:paraId="000000FF"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 xml:space="preserve">Another point that requires clarification, as highlighted by the authors, is the potential presence of confounding variables in the models. While collinearity between continuous variables and multicollinearity have been addressed, it would be useful to examine any potential dependencies between categorical and continuous variables. </w:t>
      </w:r>
    </w:p>
    <w:p w14:paraId="00000100"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03" w14:textId="77777777" w:rsidR="004259EE" w:rsidRDefault="004259EE">
      <w:pPr>
        <w:shd w:val="clear" w:color="auto" w:fill="FFFFFF"/>
        <w:ind w:firstLine="320"/>
        <w:jc w:val="left"/>
        <w:rPr>
          <w:rFonts w:ascii="Arial" w:eastAsia="Arial" w:hAnsi="Arial" w:cs="Arial"/>
          <w:color w:val="0A0A0A"/>
          <w:sz w:val="16"/>
          <w:szCs w:val="16"/>
          <w:highlight w:val="cyan"/>
        </w:rPr>
      </w:pPr>
    </w:p>
    <w:p w14:paraId="00000104" w14:textId="77777777"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Using the variance inflation factor (VIF, calculated by function </w:t>
      </w:r>
      <w:proofErr w:type="spellStart"/>
      <w:proofErr w:type="gramStart"/>
      <w:r>
        <w:rPr>
          <w:rFonts w:ascii="Arial" w:eastAsia="Arial" w:hAnsi="Arial" w:cs="Arial"/>
          <w:color w:val="0A0A0A"/>
          <w:sz w:val="16"/>
          <w:szCs w:val="16"/>
          <w:highlight w:val="cyan"/>
        </w:rPr>
        <w:t>vif</w:t>
      </w:r>
      <w:proofErr w:type="spellEnd"/>
      <w:r>
        <w:rPr>
          <w:rFonts w:ascii="Arial" w:eastAsia="Arial" w:hAnsi="Arial" w:cs="Arial"/>
          <w:color w:val="0A0A0A"/>
          <w:sz w:val="16"/>
          <w:szCs w:val="16"/>
          <w:highlight w:val="cyan"/>
        </w:rPr>
        <w:t>(</w:t>
      </w:r>
      <w:proofErr w:type="gramEnd"/>
      <w:r>
        <w:rPr>
          <w:rFonts w:ascii="Arial" w:eastAsia="Arial" w:hAnsi="Arial" w:cs="Arial"/>
          <w:color w:val="0A0A0A"/>
          <w:sz w:val="16"/>
          <w:szCs w:val="16"/>
          <w:highlight w:val="cyan"/>
        </w:rPr>
        <w:t>) from R-package 'car') as a measure of collinearity, we estimated potential collinearity for both continuous and discrete predictors. All VIF values were within the acceptable range (less than 2).</w:t>
      </w:r>
    </w:p>
    <w:p w14:paraId="00000105"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06"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Additionally, although the authors confirm the structural impact of water temperature on mussel species distribution, the absence of this variable from the study is regrettable, especially given that no justification for its exclusion is provided.</w:t>
      </w:r>
    </w:p>
    <w:p w14:paraId="00000107"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09" w14:textId="77777777" w:rsidR="004259EE" w:rsidRDefault="004259EE" w:rsidP="008927E8">
      <w:pPr>
        <w:shd w:val="clear" w:color="auto" w:fill="FFFFFF"/>
        <w:ind w:firstLineChars="0" w:firstLine="0"/>
        <w:jc w:val="left"/>
        <w:rPr>
          <w:rFonts w:ascii="Arial" w:eastAsia="Arial" w:hAnsi="Arial" w:cs="Arial"/>
          <w:color w:val="0A0A0A"/>
          <w:sz w:val="16"/>
          <w:szCs w:val="16"/>
          <w:highlight w:val="white"/>
        </w:rPr>
      </w:pPr>
    </w:p>
    <w:p w14:paraId="0000010A" w14:textId="3DC958F5" w:rsidR="004259EE" w:rsidRDefault="007A0300">
      <w:pPr>
        <w:shd w:val="clear" w:color="auto" w:fill="FFFFFF"/>
        <w:ind w:firstLine="320"/>
        <w:jc w:val="left"/>
        <w:rPr>
          <w:rFonts w:ascii="Arial" w:eastAsia="Arial" w:hAnsi="Arial" w:cs="Arial"/>
          <w:color w:val="0A0A0A"/>
          <w:sz w:val="16"/>
          <w:szCs w:val="16"/>
          <w:highlight w:val="cyan"/>
        </w:rPr>
      </w:pPr>
      <w:del w:id="319" w:author="Arcella" w:date="2025-04-17T15:06:00Z">
        <w:r w:rsidDel="004800C3">
          <w:rPr>
            <w:rFonts w:ascii="Arial" w:eastAsia="Arial" w:hAnsi="Arial" w:cs="Arial"/>
            <w:color w:val="0A0A0A"/>
            <w:sz w:val="16"/>
            <w:szCs w:val="16"/>
            <w:highlight w:val="cyan"/>
          </w:rPr>
          <w:delText xml:space="preserve">At the scale of thousands of kilometers, </w:delText>
        </w:r>
      </w:del>
      <w:del w:id="320" w:author="Arcella" w:date="2025-04-17T15:08:00Z">
        <w:r w:rsidDel="004800C3">
          <w:rPr>
            <w:rFonts w:ascii="Arial" w:eastAsia="Arial" w:hAnsi="Arial" w:cs="Arial"/>
            <w:color w:val="0A0A0A"/>
            <w:sz w:val="16"/>
            <w:szCs w:val="16"/>
            <w:highlight w:val="cyan"/>
          </w:rPr>
          <w:delText>temperature affects species distribution</w:delText>
        </w:r>
      </w:del>
      <w:del w:id="321" w:author="Arcella" w:date="2025-04-17T15:07:00Z">
        <w:r w:rsidDel="004800C3">
          <w:rPr>
            <w:rFonts w:ascii="Arial" w:eastAsia="Arial" w:hAnsi="Arial" w:cs="Arial"/>
            <w:color w:val="0A0A0A"/>
            <w:sz w:val="16"/>
            <w:szCs w:val="16"/>
            <w:highlight w:val="cyan"/>
          </w:rPr>
          <w:delText xml:space="preserve">, about a more local scale (we have a </w:delText>
        </w:r>
      </w:del>
      <w:del w:id="322" w:author="Arcella" w:date="2025-04-17T15:08:00Z">
        <w:r w:rsidDel="004800C3">
          <w:rPr>
            <w:rFonts w:ascii="Arial" w:eastAsia="Arial" w:hAnsi="Arial" w:cs="Arial"/>
            <w:color w:val="0A0A0A"/>
            <w:sz w:val="16"/>
            <w:szCs w:val="16"/>
            <w:highlight w:val="cyan"/>
          </w:rPr>
          <w:delText xml:space="preserve">maximum distance between sites </w:delText>
        </w:r>
      </w:del>
      <w:del w:id="323" w:author="Arcella" w:date="2025-04-17T15:07:00Z">
        <w:r w:rsidDel="004800C3">
          <w:rPr>
            <w:rFonts w:ascii="Arial" w:eastAsia="Arial" w:hAnsi="Arial" w:cs="Arial"/>
            <w:color w:val="0A0A0A"/>
            <w:sz w:val="16"/>
            <w:szCs w:val="16"/>
            <w:highlight w:val="cyan"/>
          </w:rPr>
          <w:delText xml:space="preserve">of </w:delText>
        </w:r>
      </w:del>
      <w:del w:id="324" w:author="Arcella" w:date="2025-04-17T15:08:00Z">
        <w:r w:rsidDel="004800C3">
          <w:rPr>
            <w:rFonts w:ascii="Arial" w:eastAsia="Arial" w:hAnsi="Arial" w:cs="Arial"/>
            <w:color w:val="0A0A0A"/>
            <w:sz w:val="16"/>
            <w:szCs w:val="16"/>
            <w:highlight w:val="cyan"/>
          </w:rPr>
          <w:delText>100 km</w:delText>
        </w:r>
      </w:del>
      <w:del w:id="325" w:author="Arcella" w:date="2025-04-17T15:07:00Z">
        <w:r w:rsidDel="004800C3">
          <w:rPr>
            <w:rFonts w:ascii="Arial" w:eastAsia="Arial" w:hAnsi="Arial" w:cs="Arial"/>
            <w:color w:val="0A0A0A"/>
            <w:sz w:val="16"/>
            <w:szCs w:val="16"/>
            <w:highlight w:val="cyan"/>
          </w:rPr>
          <w:delText>)</w:delText>
        </w:r>
      </w:del>
      <w:del w:id="326" w:author="Arcella" w:date="2025-04-17T15:08:00Z">
        <w:r w:rsidDel="004800C3">
          <w:rPr>
            <w:rFonts w:ascii="Arial" w:eastAsia="Arial" w:hAnsi="Arial" w:cs="Arial"/>
            <w:color w:val="0A0A0A"/>
            <w:sz w:val="16"/>
            <w:szCs w:val="16"/>
            <w:highlight w:val="cyan"/>
          </w:rPr>
          <w:delText xml:space="preserve"> no one has checked.</w:delText>
        </w:r>
      </w:del>
      <w:ins w:id="327" w:author="Arcella" w:date="2025-04-17T15:08:00Z">
        <w:r w:rsidR="004800C3">
          <w:rPr>
            <w:rFonts w:ascii="Arial" w:eastAsia="Arial" w:hAnsi="Arial" w:cs="Arial"/>
            <w:color w:val="0A0A0A"/>
            <w:sz w:val="16"/>
            <w:szCs w:val="16"/>
            <w:highlight w:val="cyan"/>
          </w:rPr>
          <w:t>It is known that temperature affects species distribution at the scale of thousands of kilometers</w:t>
        </w:r>
      </w:ins>
      <w:ins w:id="328" w:author="Arcella" w:date="2025-04-17T15:09:00Z">
        <w:r w:rsidR="004800C3">
          <w:rPr>
            <w:rFonts w:ascii="Arial" w:eastAsia="Arial" w:hAnsi="Arial" w:cs="Arial"/>
            <w:color w:val="0A0A0A"/>
            <w:sz w:val="16"/>
            <w:szCs w:val="16"/>
            <w:highlight w:val="cyan"/>
          </w:rPr>
          <w:t xml:space="preserve"> but no one has checked whether this is so at a more local scale, like in our study</w:t>
        </w:r>
      </w:ins>
      <w:ins w:id="329" w:author="Arcella" w:date="2025-04-17T15:10:00Z">
        <w:r w:rsidR="004800C3">
          <w:rPr>
            <w:rFonts w:ascii="Arial" w:eastAsia="Arial" w:hAnsi="Arial" w:cs="Arial"/>
            <w:color w:val="0A0A0A"/>
            <w:sz w:val="16"/>
            <w:szCs w:val="16"/>
            <w:highlight w:val="cyan"/>
          </w:rPr>
          <w:t xml:space="preserve"> (the </w:t>
        </w:r>
      </w:ins>
      <w:ins w:id="330" w:author="Arcella" w:date="2025-04-17T15:08:00Z">
        <w:r w:rsidR="004800C3">
          <w:rPr>
            <w:rFonts w:ascii="Arial" w:eastAsia="Arial" w:hAnsi="Arial" w:cs="Arial"/>
            <w:color w:val="0A0A0A"/>
            <w:sz w:val="16"/>
            <w:szCs w:val="16"/>
            <w:highlight w:val="cyan"/>
          </w:rPr>
          <w:t>maximum distance between the sites was 100 km</w:t>
        </w:r>
      </w:ins>
      <w:ins w:id="331" w:author="Arcella" w:date="2025-04-17T15:10:00Z">
        <w:r w:rsidR="004800C3">
          <w:rPr>
            <w:rFonts w:ascii="Arial" w:eastAsia="Arial" w:hAnsi="Arial" w:cs="Arial"/>
            <w:color w:val="0A0A0A"/>
            <w:sz w:val="16"/>
            <w:szCs w:val="16"/>
            <w:highlight w:val="cyan"/>
          </w:rPr>
          <w:t xml:space="preserve">). </w:t>
        </w:r>
      </w:ins>
      <w:del w:id="332" w:author="Arcella" w:date="2025-04-17T15:10:00Z">
        <w:r w:rsidDel="004800C3">
          <w:rPr>
            <w:rFonts w:ascii="Arial" w:eastAsia="Arial" w:hAnsi="Arial" w:cs="Arial"/>
            <w:color w:val="0A0A0A"/>
            <w:sz w:val="16"/>
            <w:szCs w:val="16"/>
            <w:highlight w:val="cyan"/>
          </w:rPr>
          <w:delText xml:space="preserve"> </w:delText>
        </w:r>
      </w:del>
      <w:r>
        <w:rPr>
          <w:rFonts w:ascii="Arial" w:eastAsia="Arial" w:hAnsi="Arial" w:cs="Arial"/>
          <w:color w:val="0A0A0A"/>
          <w:sz w:val="16"/>
          <w:szCs w:val="16"/>
          <w:highlight w:val="cyan"/>
        </w:rPr>
        <w:t>Unfortunately, we have not monitored temperature in the study sites and have nowhere to get it from.</w:t>
      </w:r>
    </w:p>
    <w:p w14:paraId="0000010B"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 xml:space="preserve">While the paper is generally well-written, it contains numerous imprecisions and stylistic issues, particularly in the introduction and discussion sections, which hinder a clear understanding of the proposal (see specific comments below). For example, the introduction is somewhat confusing and should be revised to improve clarity and conciseness. Specifically, the first few paragraphs discussing </w:t>
      </w:r>
      <w:proofErr w:type="spellStart"/>
      <w:r>
        <w:rPr>
          <w:rFonts w:ascii="Arial" w:eastAsia="Arial" w:hAnsi="Arial" w:cs="Arial"/>
          <w:color w:val="0A0A0A"/>
          <w:sz w:val="16"/>
          <w:szCs w:val="16"/>
          <w:highlight w:val="white"/>
        </w:rPr>
        <w:t>jSDM</w:t>
      </w:r>
      <w:proofErr w:type="spellEnd"/>
      <w:r>
        <w:rPr>
          <w:rFonts w:ascii="Arial" w:eastAsia="Arial" w:hAnsi="Arial" w:cs="Arial"/>
          <w:color w:val="0A0A0A"/>
          <w:sz w:val="16"/>
          <w:szCs w:val="16"/>
          <w:highlight w:val="white"/>
        </w:rPr>
        <w:t xml:space="preserve"> in the context of cryptic species could be simplified, as this is not the central focus of your work.</w:t>
      </w:r>
      <w:r>
        <w:rPr>
          <w:rFonts w:ascii="Arial" w:eastAsia="Arial" w:hAnsi="Arial" w:cs="Arial"/>
          <w:color w:val="0A0A0A"/>
          <w:sz w:val="16"/>
          <w:szCs w:val="16"/>
          <w:highlight w:val="white"/>
        </w:rPr>
        <w:br/>
      </w:r>
    </w:p>
    <w:p w14:paraId="0000010D"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10E" w14:textId="74F61F1D"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We have rewritten the </w:t>
      </w:r>
      <w:del w:id="333" w:author="Arcella" w:date="2025-04-18T11:36:00Z">
        <w:r w:rsidDel="00FD1E05">
          <w:rPr>
            <w:rFonts w:ascii="Arial" w:eastAsia="Arial" w:hAnsi="Arial" w:cs="Arial"/>
            <w:color w:val="0A0A0A"/>
            <w:sz w:val="16"/>
            <w:szCs w:val="16"/>
            <w:highlight w:val="cyan"/>
          </w:rPr>
          <w:delText>i</w:delText>
        </w:r>
      </w:del>
      <w:ins w:id="334" w:author="Arcella" w:date="2025-04-18T11:36:00Z">
        <w:r w:rsidR="00FD1E05">
          <w:rPr>
            <w:rFonts w:ascii="Arial" w:eastAsia="Arial" w:hAnsi="Arial" w:cs="Arial"/>
            <w:color w:val="0A0A0A"/>
            <w:sz w:val="16"/>
            <w:szCs w:val="16"/>
            <w:highlight w:val="cyan"/>
          </w:rPr>
          <w:t>I</w:t>
        </w:r>
      </w:ins>
      <w:r>
        <w:rPr>
          <w:rFonts w:ascii="Arial" w:eastAsia="Arial" w:hAnsi="Arial" w:cs="Arial"/>
          <w:color w:val="0A0A0A"/>
          <w:sz w:val="16"/>
          <w:szCs w:val="16"/>
          <w:highlight w:val="cyan"/>
        </w:rPr>
        <w:t xml:space="preserve">ntroduction and </w:t>
      </w:r>
      <w:del w:id="335" w:author="Arcella" w:date="2025-04-18T11:36:00Z">
        <w:r w:rsidDel="00FD1E05">
          <w:rPr>
            <w:rFonts w:ascii="Arial" w:eastAsia="Arial" w:hAnsi="Arial" w:cs="Arial"/>
            <w:color w:val="0A0A0A"/>
            <w:sz w:val="16"/>
            <w:szCs w:val="16"/>
            <w:highlight w:val="cyan"/>
          </w:rPr>
          <w:delText>d</w:delText>
        </w:r>
      </w:del>
      <w:ins w:id="336" w:author="Arcella" w:date="2025-04-18T11:36:00Z">
        <w:r w:rsidR="00FD1E05">
          <w:rPr>
            <w:rFonts w:ascii="Arial" w:eastAsia="Arial" w:hAnsi="Arial" w:cs="Arial"/>
            <w:color w:val="0A0A0A"/>
            <w:sz w:val="16"/>
            <w:szCs w:val="16"/>
            <w:highlight w:val="cyan"/>
          </w:rPr>
          <w:t>D</w:t>
        </w:r>
      </w:ins>
      <w:r>
        <w:rPr>
          <w:rFonts w:ascii="Arial" w:eastAsia="Arial" w:hAnsi="Arial" w:cs="Arial"/>
          <w:color w:val="0A0A0A"/>
          <w:sz w:val="16"/>
          <w:szCs w:val="16"/>
          <w:highlight w:val="cyan"/>
        </w:rPr>
        <w:t>iscussion following your suggestions and those of other reviewers.</w:t>
      </w:r>
    </w:p>
    <w:p w14:paraId="0000010F"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110"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Section-specific comments and suggestions</w:t>
      </w:r>
    </w:p>
    <w:p w14:paraId="00000111"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Abstract</w:t>
      </w:r>
      <w:r>
        <w:rPr>
          <w:rFonts w:ascii="Arial" w:eastAsia="Arial" w:hAnsi="Arial" w:cs="Arial"/>
          <w:color w:val="0A0A0A"/>
          <w:sz w:val="16"/>
          <w:szCs w:val="16"/>
          <w:highlight w:val="white"/>
        </w:rPr>
        <w:br/>
        <w:t>-line 24. The term "normal" is not appropriate. It would be better to refer to values that are consistent with the averages found in the White Sea.</w:t>
      </w:r>
    </w:p>
    <w:p w14:paraId="00000112"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15" w14:textId="7106247C" w:rsidR="004259EE" w:rsidRDefault="007A0300">
      <w:pPr>
        <w:shd w:val="clear" w:color="auto" w:fill="FFFFFF"/>
        <w:ind w:firstLine="320"/>
        <w:jc w:val="left"/>
        <w:rPr>
          <w:rFonts w:ascii="Arial" w:eastAsia="Arial" w:hAnsi="Arial" w:cs="Arial"/>
          <w:color w:val="0A0A0A"/>
          <w:sz w:val="16"/>
          <w:szCs w:val="16"/>
          <w:highlight w:val="cyan"/>
        </w:rPr>
      </w:pPr>
      <w:del w:id="337" w:author="Arcella" w:date="2025-04-17T15:11:00Z">
        <w:r w:rsidDel="004800C3">
          <w:rPr>
            <w:rFonts w:ascii="Arial" w:eastAsia="Arial" w:hAnsi="Arial" w:cs="Arial"/>
            <w:color w:val="0A0A0A"/>
            <w:sz w:val="16"/>
            <w:szCs w:val="16"/>
            <w:highlight w:val="cyan"/>
          </w:rPr>
          <w:delText xml:space="preserve">OK </w:delText>
        </w:r>
      </w:del>
      <w:ins w:id="338" w:author="Arcella" w:date="2025-04-17T15:11:00Z">
        <w:r w:rsidR="004800C3">
          <w:rPr>
            <w:rFonts w:ascii="Arial" w:eastAsia="Arial" w:hAnsi="Arial" w:cs="Arial"/>
            <w:color w:val="0A0A0A"/>
            <w:sz w:val="16"/>
            <w:szCs w:val="16"/>
            <w:highlight w:val="cyan"/>
          </w:rPr>
          <w:t xml:space="preserve">Corrected </w:t>
        </w:r>
      </w:ins>
      <w:r>
        <w:rPr>
          <w:rFonts w:ascii="Arial" w:eastAsia="Arial" w:hAnsi="Arial" w:cs="Arial"/>
          <w:color w:val="0A0A0A"/>
          <w:sz w:val="16"/>
          <w:szCs w:val="16"/>
          <w:highlight w:val="cyan"/>
        </w:rPr>
        <w:t>(L</w:t>
      </w:r>
      <w:r w:rsidR="008927E8">
        <w:rPr>
          <w:rFonts w:ascii="Arial" w:eastAsia="Arial" w:hAnsi="Arial" w:cs="Arial"/>
          <w:color w:val="0A0A0A"/>
          <w:sz w:val="16"/>
          <w:szCs w:val="16"/>
          <w:highlight w:val="cyan"/>
        </w:rPr>
        <w:t>24</w:t>
      </w:r>
      <w:r>
        <w:rPr>
          <w:rFonts w:ascii="Arial" w:eastAsia="Arial" w:hAnsi="Arial" w:cs="Arial"/>
          <w:color w:val="0A0A0A"/>
          <w:sz w:val="16"/>
          <w:szCs w:val="16"/>
          <w:highlight w:val="cyan"/>
        </w:rPr>
        <w:t>)</w:t>
      </w:r>
    </w:p>
    <w:p w14:paraId="00000116"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Introduction</w:t>
      </w:r>
      <w:r>
        <w:rPr>
          <w:rFonts w:ascii="Arial" w:eastAsia="Arial" w:hAnsi="Arial" w:cs="Arial"/>
          <w:color w:val="0A0A0A"/>
          <w:sz w:val="16"/>
          <w:szCs w:val="16"/>
          <w:highlight w:val="white"/>
        </w:rPr>
        <w:br/>
        <w:t xml:space="preserve">-line 38-39: </w:t>
      </w:r>
      <w:proofErr w:type="spellStart"/>
      <w:r>
        <w:rPr>
          <w:rFonts w:ascii="Arial" w:eastAsia="Arial" w:hAnsi="Arial" w:cs="Arial"/>
          <w:color w:val="0A0A0A"/>
          <w:sz w:val="16"/>
          <w:szCs w:val="16"/>
          <w:highlight w:val="white"/>
        </w:rPr>
        <w:t>jSDM</w:t>
      </w:r>
      <w:proofErr w:type="spellEnd"/>
      <w:r>
        <w:rPr>
          <w:rFonts w:ascii="Arial" w:eastAsia="Arial" w:hAnsi="Arial" w:cs="Arial"/>
          <w:color w:val="0A0A0A"/>
          <w:sz w:val="16"/>
          <w:szCs w:val="16"/>
          <w:highlight w:val="white"/>
        </w:rPr>
        <w:t xml:space="preserve"> is only a particular case of multispecies modelling framework which also include the correlative analysis of residuals. However, there is different way to produce community models (for instance see (</w:t>
      </w:r>
      <w:proofErr w:type="spellStart"/>
      <w:r>
        <w:rPr>
          <w:rFonts w:ascii="Arial" w:eastAsia="Arial" w:hAnsi="Arial" w:cs="Arial"/>
          <w:color w:val="0A0A0A"/>
          <w:sz w:val="16"/>
          <w:szCs w:val="16"/>
          <w:highlight w:val="white"/>
        </w:rPr>
        <w:t>Caradima</w:t>
      </w:r>
      <w:proofErr w:type="spellEnd"/>
      <w:r>
        <w:rPr>
          <w:rFonts w:ascii="Arial" w:eastAsia="Arial" w:hAnsi="Arial" w:cs="Arial"/>
          <w:color w:val="0A0A0A"/>
          <w:sz w:val="16"/>
          <w:szCs w:val="16"/>
          <w:highlight w:val="white"/>
        </w:rPr>
        <w:t xml:space="preserve"> et al. 2019)</w:t>
      </w:r>
      <w:r>
        <w:rPr>
          <w:rFonts w:ascii="Arial" w:eastAsia="Arial" w:hAnsi="Arial" w:cs="Arial"/>
          <w:color w:val="0A0A0A"/>
          <w:sz w:val="16"/>
          <w:szCs w:val="16"/>
          <w:highlight w:val="white"/>
        </w:rPr>
        <w:br/>
      </w:r>
      <w:proofErr w:type="spellStart"/>
      <w:r>
        <w:rPr>
          <w:rFonts w:ascii="Arial" w:eastAsia="Arial" w:hAnsi="Arial" w:cs="Arial"/>
          <w:color w:val="0A0A0A"/>
          <w:sz w:val="16"/>
          <w:szCs w:val="16"/>
          <w:highlight w:val="white"/>
        </w:rPr>
        <w:t>Caradima</w:t>
      </w:r>
      <w:proofErr w:type="spellEnd"/>
      <w:r>
        <w:rPr>
          <w:rFonts w:ascii="Arial" w:eastAsia="Arial" w:hAnsi="Arial" w:cs="Arial"/>
          <w:color w:val="0A0A0A"/>
          <w:sz w:val="16"/>
          <w:szCs w:val="16"/>
          <w:highlight w:val="white"/>
        </w:rPr>
        <w:t xml:space="preserve">, B., </w:t>
      </w:r>
      <w:proofErr w:type="spellStart"/>
      <w:r>
        <w:rPr>
          <w:rFonts w:ascii="Arial" w:eastAsia="Arial" w:hAnsi="Arial" w:cs="Arial"/>
          <w:color w:val="0A0A0A"/>
          <w:sz w:val="16"/>
          <w:szCs w:val="16"/>
          <w:highlight w:val="white"/>
        </w:rPr>
        <w:t>Schuwirth</w:t>
      </w:r>
      <w:proofErr w:type="spellEnd"/>
      <w:r>
        <w:rPr>
          <w:rFonts w:ascii="Arial" w:eastAsia="Arial" w:hAnsi="Arial" w:cs="Arial"/>
          <w:color w:val="0A0A0A"/>
          <w:sz w:val="16"/>
          <w:szCs w:val="16"/>
          <w:highlight w:val="white"/>
        </w:rPr>
        <w:t>, N., &amp; Reichert, P. (2019). From individual to joint species distribution models: A comparison of model complexity and predictive performance. Journal of Biogeography, 46(10), 2260–2274. https://doi.org/10.1111/jbi.13668</w:t>
      </w:r>
      <w:r>
        <w:rPr>
          <w:rFonts w:ascii="Arial" w:eastAsia="Arial" w:hAnsi="Arial" w:cs="Arial"/>
          <w:color w:val="0A0A0A"/>
          <w:sz w:val="16"/>
          <w:szCs w:val="16"/>
          <w:highlight w:val="white"/>
        </w:rPr>
        <w:br/>
      </w:r>
    </w:p>
    <w:p w14:paraId="00000118"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119" w14:textId="506BECCD"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lastRenderedPageBreak/>
        <w:t>Thanks for the useful reference! Added (L</w:t>
      </w:r>
      <w:r w:rsidR="008927E8">
        <w:rPr>
          <w:rFonts w:ascii="Arial" w:eastAsia="Arial" w:hAnsi="Arial" w:cs="Arial"/>
          <w:color w:val="0A0A0A"/>
          <w:sz w:val="16"/>
          <w:szCs w:val="16"/>
          <w:highlight w:val="cyan"/>
        </w:rPr>
        <w:t>43</w:t>
      </w:r>
      <w:r>
        <w:rPr>
          <w:rFonts w:ascii="Arial" w:eastAsia="Arial" w:hAnsi="Arial" w:cs="Arial"/>
          <w:color w:val="0A0A0A"/>
          <w:sz w:val="16"/>
          <w:szCs w:val="16"/>
          <w:highlight w:val="cyan"/>
        </w:rPr>
        <w:t>)</w:t>
      </w:r>
    </w:p>
    <w:p w14:paraId="0000011A"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yellow"/>
        </w:rPr>
        <w:br/>
      </w:r>
      <w:r>
        <w:rPr>
          <w:rFonts w:ascii="Arial" w:eastAsia="Arial" w:hAnsi="Arial" w:cs="Arial"/>
          <w:color w:val="0A0A0A"/>
          <w:sz w:val="16"/>
          <w:szCs w:val="16"/>
          <w:highlight w:val="white"/>
        </w:rPr>
        <w:t>-line 43: The term "Good species" is too imprecise. Please modify it</w:t>
      </w:r>
    </w:p>
    <w:p w14:paraId="0000011B"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1D"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11E" w14:textId="3DF2990D"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Morphologically distinct species (L</w:t>
      </w:r>
      <w:r w:rsidR="008927E8">
        <w:rPr>
          <w:rFonts w:ascii="Arial" w:eastAsia="Arial" w:hAnsi="Arial" w:cs="Arial"/>
          <w:color w:val="0A0A0A"/>
          <w:sz w:val="16"/>
          <w:szCs w:val="16"/>
          <w:highlight w:val="cyan"/>
        </w:rPr>
        <w:t>46</w:t>
      </w:r>
      <w:r>
        <w:rPr>
          <w:rFonts w:ascii="Arial" w:eastAsia="Arial" w:hAnsi="Arial" w:cs="Arial"/>
          <w:color w:val="0A0A0A"/>
          <w:sz w:val="16"/>
          <w:szCs w:val="16"/>
          <w:highlight w:val="cyan"/>
        </w:rPr>
        <w:t>)</w:t>
      </w:r>
    </w:p>
    <w:p w14:paraId="0000011F"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64: "Dating back to the Pliocene" - Is there a reference for this claim?</w:t>
      </w:r>
    </w:p>
    <w:p w14:paraId="00000120"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22" w14:textId="77777777" w:rsidR="004259EE" w:rsidRDefault="004259EE" w:rsidP="00947F86">
      <w:pPr>
        <w:shd w:val="clear" w:color="auto" w:fill="FFFFFF"/>
        <w:ind w:firstLineChars="0" w:firstLine="0"/>
        <w:jc w:val="left"/>
        <w:rPr>
          <w:rFonts w:ascii="Arial" w:eastAsia="Arial" w:hAnsi="Arial" w:cs="Arial"/>
          <w:color w:val="0A0A0A"/>
          <w:sz w:val="16"/>
          <w:szCs w:val="16"/>
          <w:highlight w:val="white"/>
        </w:rPr>
      </w:pPr>
    </w:p>
    <w:p w14:paraId="00000123" w14:textId="67D1969A"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Yes (L</w:t>
      </w:r>
      <w:r w:rsidR="00947F86">
        <w:rPr>
          <w:rFonts w:ascii="Arial" w:eastAsia="Arial" w:hAnsi="Arial" w:cs="Arial"/>
          <w:color w:val="0A0A0A"/>
          <w:sz w:val="16"/>
          <w:szCs w:val="16"/>
          <w:highlight w:val="cyan"/>
        </w:rPr>
        <w:t xml:space="preserve"> 76-77</w:t>
      </w:r>
      <w:r>
        <w:rPr>
          <w:rFonts w:ascii="Arial" w:eastAsia="Arial" w:hAnsi="Arial" w:cs="Arial"/>
          <w:color w:val="0A0A0A"/>
          <w:sz w:val="16"/>
          <w:szCs w:val="16"/>
          <w:highlight w:val="cyan"/>
        </w:rPr>
        <w:t>)</w:t>
      </w:r>
    </w:p>
    <w:p w14:paraId="00000124"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25"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85: "At the local scale" – Could you clarify what you mean by "local scale"? Are you referring to centimeters, meters, or hundreds of meters?</w:t>
      </w:r>
    </w:p>
    <w:p w14:paraId="00000126"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29" w14:textId="208C400B" w:rsidR="004259EE" w:rsidRDefault="007A0300">
      <w:pPr>
        <w:shd w:val="clear" w:color="auto" w:fill="FFFFFF"/>
        <w:ind w:firstLine="320"/>
        <w:jc w:val="left"/>
        <w:rPr>
          <w:rFonts w:ascii="Arial" w:eastAsia="Arial" w:hAnsi="Arial" w:cs="Arial"/>
          <w:color w:val="0A0A0A"/>
          <w:sz w:val="16"/>
          <w:szCs w:val="16"/>
          <w:highlight w:val="cyan"/>
        </w:rPr>
      </w:pPr>
      <w:r w:rsidRPr="00947F86">
        <w:rPr>
          <w:rFonts w:ascii="Arial" w:eastAsia="Arial" w:hAnsi="Arial" w:cs="Arial"/>
          <w:color w:val="0A0A0A"/>
          <w:sz w:val="16"/>
          <w:szCs w:val="16"/>
          <w:highlight w:val="cyan"/>
        </w:rPr>
        <w:t>We have changed sentence to clarify it</w:t>
      </w:r>
      <w:r w:rsidR="00947F86" w:rsidRPr="00947F86">
        <w:rPr>
          <w:rFonts w:ascii="Arial" w:eastAsia="Arial" w:hAnsi="Arial" w:cs="Arial"/>
          <w:color w:val="0A0A0A"/>
          <w:sz w:val="16"/>
          <w:szCs w:val="16"/>
          <w:highlight w:val="cyan"/>
        </w:rPr>
        <w:t>. Now: “</w:t>
      </w:r>
      <w:proofErr w:type="gramStart"/>
      <w:r w:rsidR="00947F86" w:rsidRPr="00947F86">
        <w:rPr>
          <w:rFonts w:ascii="Arial" w:eastAsia="Arial" w:hAnsi="Arial" w:cs="Arial"/>
          <w:color w:val="0A0A0A"/>
          <w:sz w:val="16"/>
          <w:szCs w:val="16"/>
          <w:highlight w:val="cyan"/>
        </w:rPr>
        <w:t>….f</w:t>
      </w:r>
      <w:r w:rsidRPr="00947F86">
        <w:rPr>
          <w:rFonts w:ascii="Arial" w:eastAsia="Arial" w:hAnsi="Arial" w:cs="Arial"/>
          <w:color w:val="0A0A0A"/>
          <w:sz w:val="16"/>
          <w:szCs w:val="16"/>
          <w:highlight w:val="cyan"/>
        </w:rPr>
        <w:t>rom</w:t>
      </w:r>
      <w:proofErr w:type="gramEnd"/>
      <w:r w:rsidRPr="00947F86">
        <w:rPr>
          <w:rFonts w:ascii="Arial" w:eastAsia="Arial" w:hAnsi="Arial" w:cs="Arial"/>
          <w:color w:val="0A0A0A"/>
          <w:sz w:val="16"/>
          <w:szCs w:val="16"/>
          <w:highlight w:val="cyan"/>
        </w:rPr>
        <w:t xml:space="preserve"> dozens of kilometers to tens of centimeters</w:t>
      </w:r>
      <w:r w:rsidR="00947F86" w:rsidRPr="00947F86">
        <w:rPr>
          <w:rFonts w:ascii="Arial" w:eastAsia="Arial" w:hAnsi="Arial" w:cs="Arial"/>
          <w:color w:val="0A0A0A"/>
          <w:sz w:val="16"/>
          <w:szCs w:val="16"/>
          <w:highlight w:val="cyan"/>
        </w:rPr>
        <w:t>”</w:t>
      </w:r>
      <w:r>
        <w:rPr>
          <w:rFonts w:ascii="Arial" w:eastAsia="Arial" w:hAnsi="Arial" w:cs="Arial"/>
          <w:color w:val="0A0A0A"/>
          <w:sz w:val="16"/>
          <w:szCs w:val="16"/>
          <w:highlight w:val="cyan"/>
        </w:rPr>
        <w:t xml:space="preserve"> (L</w:t>
      </w:r>
      <w:r w:rsidR="00947F86">
        <w:rPr>
          <w:rFonts w:ascii="Arial" w:eastAsia="Arial" w:hAnsi="Arial" w:cs="Arial"/>
          <w:color w:val="0A0A0A"/>
          <w:sz w:val="16"/>
          <w:szCs w:val="16"/>
          <w:highlight w:val="cyan"/>
        </w:rPr>
        <w:t>97</w:t>
      </w:r>
      <w:r>
        <w:rPr>
          <w:rFonts w:ascii="Arial" w:eastAsia="Arial" w:hAnsi="Arial" w:cs="Arial"/>
          <w:color w:val="0A0A0A"/>
          <w:sz w:val="16"/>
          <w:szCs w:val="16"/>
          <w:highlight w:val="cyan"/>
        </w:rPr>
        <w:t>).</w:t>
      </w:r>
    </w:p>
    <w:p w14:paraId="0000012A"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93: "On the bottom" – Do you mean "bare bottom"? Please clarify this term here and consistently throughout the paper.</w:t>
      </w:r>
    </w:p>
    <w:p w14:paraId="0000012B"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2C" w14:textId="37214370" w:rsidR="004259EE" w:rsidDel="004800C3" w:rsidRDefault="007A0300">
      <w:pPr>
        <w:shd w:val="clear" w:color="auto" w:fill="FFFFFF"/>
        <w:ind w:firstLine="320"/>
        <w:jc w:val="left"/>
        <w:rPr>
          <w:del w:id="339" w:author="Arcella" w:date="2025-04-17T15:12:00Z"/>
          <w:rFonts w:ascii="Arial" w:eastAsia="Arial" w:hAnsi="Arial" w:cs="Arial"/>
          <w:color w:val="0A0A0A"/>
          <w:sz w:val="16"/>
          <w:szCs w:val="16"/>
          <w:highlight w:val="white"/>
        </w:rPr>
      </w:pPr>
      <w:del w:id="340" w:author="Arcella" w:date="2025-04-17T15:12:00Z">
        <w:r w:rsidDel="004800C3">
          <w:rPr>
            <w:rFonts w:ascii="Arial" w:eastAsia="Arial" w:hAnsi="Arial" w:cs="Arial"/>
            <w:color w:val="0A0A0A"/>
            <w:sz w:val="16"/>
            <w:szCs w:val="16"/>
            <w:highlight w:val="yellow"/>
          </w:rPr>
          <w:delText>We hope changing the sentence we were able to point that under “bottom” substrates we understood “directly on the bottom of substrates such as mud, sand, stones and gravel”.</w:delText>
        </w:r>
      </w:del>
    </w:p>
    <w:p w14:paraId="0000012D"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1224E214" w14:textId="7F13859E" w:rsidR="004800C3" w:rsidRPr="004800C3" w:rsidRDefault="007A0300">
      <w:pPr>
        <w:shd w:val="clear" w:color="auto" w:fill="FFFFFF"/>
        <w:ind w:firstLine="320"/>
        <w:jc w:val="left"/>
        <w:rPr>
          <w:ins w:id="341" w:author="Arcella" w:date="2025-04-17T15:12:00Z"/>
          <w:rFonts w:ascii="Arial" w:eastAsia="Arial" w:hAnsi="Arial" w:cs="Arial"/>
          <w:color w:val="0A0A0A"/>
          <w:sz w:val="16"/>
          <w:szCs w:val="16"/>
          <w:highlight w:val="cyan"/>
          <w:lang w:val="en-GB"/>
        </w:rPr>
      </w:pPr>
      <w:del w:id="342" w:author="Arcella" w:date="2025-04-18T11:37:00Z">
        <w:r w:rsidDel="00FD1E05">
          <w:rPr>
            <w:rFonts w:ascii="Arial" w:eastAsia="Arial" w:hAnsi="Arial" w:cs="Arial"/>
            <w:color w:val="0A0A0A"/>
            <w:sz w:val="16"/>
            <w:szCs w:val="16"/>
            <w:highlight w:val="cyan"/>
          </w:rPr>
          <w:delText xml:space="preserve">We know that the expression “bare bottom” does occur in marine science, more often in Scandinavian authors. But please notice that in English it has an obscene figurative meaning. We haven't had a problem with “bottom substrate” before. In the text we added “directly on the </w:delText>
        </w:r>
        <w:commentRangeStart w:id="343"/>
        <w:r w:rsidDel="00FD1E05">
          <w:rPr>
            <w:rFonts w:ascii="Arial" w:eastAsia="Arial" w:hAnsi="Arial" w:cs="Arial"/>
            <w:color w:val="0A0A0A"/>
            <w:sz w:val="16"/>
            <w:szCs w:val="16"/>
            <w:highlight w:val="cyan"/>
          </w:rPr>
          <w:delText>bottom of</w:delText>
        </w:r>
        <w:commentRangeEnd w:id="343"/>
        <w:r w:rsidR="004800C3" w:rsidDel="00FD1E05">
          <w:rPr>
            <w:rStyle w:val="a8"/>
          </w:rPr>
          <w:commentReference w:id="343"/>
        </w:r>
        <w:r w:rsidDel="00FD1E05">
          <w:rPr>
            <w:rFonts w:ascii="Arial" w:eastAsia="Arial" w:hAnsi="Arial" w:cs="Arial"/>
            <w:color w:val="0A0A0A"/>
            <w:sz w:val="16"/>
            <w:szCs w:val="16"/>
            <w:highlight w:val="cyan"/>
          </w:rPr>
          <w:delText xml:space="preserve"> substrates such as mud, sand, stones and gravel”.</w:delText>
        </w:r>
        <w:r w:rsidR="00947F86" w:rsidDel="00FD1E05">
          <w:rPr>
            <w:rFonts w:ascii="Arial" w:eastAsia="Arial" w:hAnsi="Arial" w:cs="Arial"/>
            <w:color w:val="0A0A0A"/>
            <w:sz w:val="16"/>
            <w:szCs w:val="16"/>
            <w:highlight w:val="cyan"/>
          </w:rPr>
          <w:delText xml:space="preserve"> (L109-110).</w:delText>
        </w:r>
      </w:del>
      <w:ins w:id="344" w:author="Arcella" w:date="2025-04-17T15:12:00Z">
        <w:r w:rsidR="004800C3">
          <w:rPr>
            <w:rFonts w:ascii="Arial" w:eastAsia="Arial" w:hAnsi="Arial" w:cs="Arial"/>
            <w:color w:val="0A0A0A"/>
            <w:sz w:val="16"/>
            <w:szCs w:val="16"/>
            <w:highlight w:val="cyan"/>
          </w:rPr>
          <w:t>We have rephased the sentence</w:t>
        </w:r>
      </w:ins>
      <w:ins w:id="345" w:author="Arcella" w:date="2025-04-17T15:13:00Z">
        <w:r w:rsidR="004800C3">
          <w:rPr>
            <w:rFonts w:ascii="Arial" w:eastAsia="Arial" w:hAnsi="Arial" w:cs="Arial"/>
            <w:color w:val="0A0A0A"/>
            <w:sz w:val="16"/>
            <w:szCs w:val="16"/>
            <w:highlight w:val="cyan"/>
          </w:rPr>
          <w:t xml:space="preserve">, which now reads </w:t>
        </w:r>
        <w:r w:rsidR="004800C3">
          <w:rPr>
            <w:rFonts w:ascii="Arial" w:eastAsia="Arial" w:hAnsi="Arial" w:cs="Arial"/>
            <w:color w:val="0A0A0A"/>
            <w:sz w:val="16"/>
            <w:szCs w:val="16"/>
            <w:highlight w:val="cyan"/>
            <w:lang w:val="en-GB"/>
          </w:rPr>
          <w:t xml:space="preserve">“directly </w:t>
        </w:r>
      </w:ins>
      <w:ins w:id="346" w:author="Arcella" w:date="2025-04-17T15:14:00Z">
        <w:r w:rsidR="004800C3">
          <w:rPr>
            <w:rFonts w:ascii="Arial" w:eastAsia="Arial" w:hAnsi="Arial" w:cs="Arial"/>
            <w:color w:val="0A0A0A"/>
            <w:sz w:val="16"/>
            <w:szCs w:val="16"/>
            <w:highlight w:val="cyan"/>
            <w:lang w:val="en-GB"/>
          </w:rPr>
          <w:t>on the bottom substrates such as mud, sand, stones and gravel”</w:t>
        </w:r>
      </w:ins>
      <w:ins w:id="347" w:author="Arcella" w:date="2025-04-17T15:15:00Z">
        <w:r w:rsidR="004800C3">
          <w:rPr>
            <w:rFonts w:ascii="Arial" w:eastAsia="Arial" w:hAnsi="Arial" w:cs="Arial"/>
            <w:color w:val="0A0A0A"/>
            <w:sz w:val="16"/>
            <w:szCs w:val="16"/>
            <w:highlight w:val="cyan"/>
            <w:lang w:val="en-GB"/>
          </w:rPr>
          <w:t xml:space="preserve"> (L109-110)</w:t>
        </w:r>
      </w:ins>
      <w:ins w:id="348" w:author="Arcella" w:date="2025-04-17T15:25:00Z">
        <w:r w:rsidR="000422E7">
          <w:rPr>
            <w:rFonts w:ascii="Arial" w:eastAsia="Arial" w:hAnsi="Arial" w:cs="Arial"/>
            <w:color w:val="0A0A0A"/>
            <w:sz w:val="16"/>
            <w:szCs w:val="16"/>
            <w:highlight w:val="cyan"/>
            <w:lang w:val="en-GB"/>
          </w:rPr>
          <w:t>.</w:t>
        </w:r>
        <w:r w:rsidR="000422E7" w:rsidRPr="00C578A0">
          <w:rPr>
            <w:rFonts w:ascii="Arial" w:eastAsia="Arial" w:hAnsi="Arial" w:cs="Arial"/>
            <w:color w:val="0A0A0A"/>
            <w:sz w:val="16"/>
            <w:szCs w:val="16"/>
            <w:highlight w:val="cyan"/>
          </w:rPr>
          <w:t xml:space="preserve"> </w:t>
        </w:r>
        <w:r w:rsidR="000422E7">
          <w:rPr>
            <w:rFonts w:ascii="Arial" w:eastAsia="Arial" w:hAnsi="Arial" w:cs="Arial"/>
            <w:color w:val="0A0A0A"/>
            <w:sz w:val="16"/>
            <w:szCs w:val="16"/>
            <w:highlight w:val="cyan"/>
            <w:lang w:val="en-GB"/>
          </w:rPr>
          <w:t xml:space="preserve">We </w:t>
        </w:r>
      </w:ins>
      <w:ins w:id="349" w:author="Arcella" w:date="2025-04-17T15:18:00Z">
        <w:r w:rsidR="000422E7">
          <w:rPr>
            <w:rFonts w:ascii="Arial" w:eastAsia="Arial" w:hAnsi="Arial" w:cs="Arial"/>
            <w:color w:val="0A0A0A"/>
            <w:sz w:val="16"/>
            <w:szCs w:val="16"/>
            <w:highlight w:val="cyan"/>
            <w:lang w:val="en-GB"/>
          </w:rPr>
          <w:t>hope it is clear</w:t>
        </w:r>
      </w:ins>
      <w:ins w:id="350" w:author="Arcella" w:date="2025-04-17T15:25:00Z">
        <w:r w:rsidR="000422E7">
          <w:rPr>
            <w:rFonts w:ascii="Arial" w:eastAsia="Arial" w:hAnsi="Arial" w:cs="Arial"/>
            <w:color w:val="0A0A0A"/>
            <w:sz w:val="16"/>
            <w:szCs w:val="16"/>
            <w:highlight w:val="cyan"/>
            <w:lang w:val="en-GB"/>
          </w:rPr>
          <w:t xml:space="preserve"> now</w:t>
        </w:r>
      </w:ins>
      <w:ins w:id="351" w:author="Arcella" w:date="2025-04-17T15:19:00Z">
        <w:r w:rsidR="000422E7">
          <w:rPr>
            <w:rFonts w:ascii="Arial" w:eastAsia="Arial" w:hAnsi="Arial" w:cs="Arial"/>
            <w:color w:val="0A0A0A"/>
            <w:sz w:val="16"/>
            <w:szCs w:val="16"/>
            <w:highlight w:val="cyan"/>
            <w:lang w:val="en-GB"/>
          </w:rPr>
          <w:t xml:space="preserve">. </w:t>
        </w:r>
      </w:ins>
      <w:ins w:id="352" w:author="Arcella" w:date="2025-04-17T15:16:00Z">
        <w:r w:rsidR="000422E7">
          <w:rPr>
            <w:rFonts w:ascii="Arial" w:eastAsia="Arial" w:hAnsi="Arial" w:cs="Arial"/>
            <w:color w:val="0A0A0A"/>
            <w:sz w:val="16"/>
            <w:szCs w:val="16"/>
            <w:highlight w:val="cyan"/>
            <w:lang w:val="en-GB"/>
          </w:rPr>
          <w:t>We</w:t>
        </w:r>
      </w:ins>
      <w:ins w:id="353" w:author="Arcella" w:date="2025-04-17T15:17:00Z">
        <w:r w:rsidR="000422E7">
          <w:rPr>
            <w:rFonts w:ascii="Arial" w:eastAsia="Arial" w:hAnsi="Arial" w:cs="Arial"/>
            <w:color w:val="0A0A0A"/>
            <w:sz w:val="16"/>
            <w:szCs w:val="16"/>
            <w:highlight w:val="cyan"/>
            <w:lang w:val="en-GB"/>
          </w:rPr>
          <w:t xml:space="preserve"> would rather not use the </w:t>
        </w:r>
      </w:ins>
      <w:ins w:id="354" w:author="Arcella" w:date="2025-04-17T15:16:00Z">
        <w:r w:rsidR="000422E7">
          <w:rPr>
            <w:rFonts w:ascii="Arial" w:eastAsia="Arial" w:hAnsi="Arial" w:cs="Arial"/>
            <w:color w:val="0A0A0A"/>
            <w:sz w:val="16"/>
            <w:szCs w:val="16"/>
            <w:highlight w:val="cyan"/>
          </w:rPr>
          <w:t>expression “bare bottom”</w:t>
        </w:r>
      </w:ins>
      <w:ins w:id="355" w:author="Arcella" w:date="2025-04-17T15:23:00Z">
        <w:r w:rsidR="000422E7">
          <w:rPr>
            <w:rFonts w:ascii="Arial" w:eastAsia="Arial" w:hAnsi="Arial" w:cs="Arial"/>
            <w:color w:val="0A0A0A"/>
            <w:sz w:val="16"/>
            <w:szCs w:val="16"/>
            <w:highlight w:val="cyan"/>
          </w:rPr>
          <w:t xml:space="preserve"> because of its obscene connotations, </w:t>
        </w:r>
      </w:ins>
      <w:ins w:id="356" w:author="Arcella" w:date="2025-04-17T15:17:00Z">
        <w:r w:rsidR="000422E7">
          <w:rPr>
            <w:rFonts w:ascii="Arial" w:eastAsia="Arial" w:hAnsi="Arial" w:cs="Arial"/>
            <w:color w:val="0A0A0A"/>
            <w:sz w:val="16"/>
            <w:szCs w:val="16"/>
            <w:highlight w:val="cyan"/>
          </w:rPr>
          <w:t xml:space="preserve">though we know that it </w:t>
        </w:r>
      </w:ins>
      <w:ins w:id="357" w:author="Arcella" w:date="2025-04-17T15:16:00Z">
        <w:r w:rsidR="000422E7">
          <w:rPr>
            <w:rFonts w:ascii="Arial" w:eastAsia="Arial" w:hAnsi="Arial" w:cs="Arial"/>
            <w:color w:val="0A0A0A"/>
            <w:sz w:val="16"/>
            <w:szCs w:val="16"/>
            <w:highlight w:val="cyan"/>
          </w:rPr>
          <w:t xml:space="preserve">does occur in marine science, particularly in works </w:t>
        </w:r>
      </w:ins>
      <w:ins w:id="358" w:author="Arcella" w:date="2025-04-17T15:25:00Z">
        <w:r w:rsidR="000422E7">
          <w:rPr>
            <w:rFonts w:ascii="Arial" w:eastAsia="Arial" w:hAnsi="Arial" w:cs="Arial"/>
            <w:color w:val="0A0A0A"/>
            <w:sz w:val="16"/>
            <w:szCs w:val="16"/>
            <w:highlight w:val="cyan"/>
          </w:rPr>
          <w:t xml:space="preserve">by </w:t>
        </w:r>
      </w:ins>
      <w:ins w:id="359" w:author="Arcella" w:date="2025-04-17T15:16:00Z">
        <w:r w:rsidR="000422E7">
          <w:rPr>
            <w:rFonts w:ascii="Arial" w:eastAsia="Arial" w:hAnsi="Arial" w:cs="Arial"/>
            <w:color w:val="0A0A0A"/>
            <w:sz w:val="16"/>
            <w:szCs w:val="16"/>
            <w:highlight w:val="cyan"/>
          </w:rPr>
          <w:t>Scandinavian authors</w:t>
        </w:r>
      </w:ins>
      <w:ins w:id="360" w:author="Arcella" w:date="2025-04-17T15:17:00Z">
        <w:r w:rsidR="000422E7">
          <w:rPr>
            <w:rFonts w:ascii="Arial" w:eastAsia="Arial" w:hAnsi="Arial" w:cs="Arial"/>
            <w:color w:val="0A0A0A"/>
            <w:sz w:val="16"/>
            <w:szCs w:val="16"/>
            <w:highlight w:val="cyan"/>
          </w:rPr>
          <w:t xml:space="preserve">. </w:t>
        </w:r>
      </w:ins>
      <w:ins w:id="361" w:author="Arcella" w:date="2025-04-17T15:26:00Z">
        <w:r w:rsidR="00D206B6">
          <w:rPr>
            <w:rFonts w:ascii="Arial" w:eastAsia="Arial" w:hAnsi="Arial" w:cs="Arial"/>
            <w:color w:val="0A0A0A"/>
            <w:sz w:val="16"/>
            <w:szCs w:val="16"/>
            <w:highlight w:val="cyan"/>
          </w:rPr>
          <w:t xml:space="preserve">Besides, we </w:t>
        </w:r>
      </w:ins>
      <w:ins w:id="362" w:author="Arcella" w:date="2025-04-17T15:17:00Z">
        <w:r w:rsidR="000422E7">
          <w:rPr>
            <w:rFonts w:ascii="Arial" w:eastAsia="Arial" w:hAnsi="Arial" w:cs="Arial"/>
            <w:color w:val="0A0A0A"/>
            <w:sz w:val="16"/>
            <w:szCs w:val="16"/>
            <w:highlight w:val="cyan"/>
          </w:rPr>
          <w:t xml:space="preserve">have used the term </w:t>
        </w:r>
      </w:ins>
      <w:ins w:id="363" w:author="Arcella" w:date="2025-04-17T15:18:00Z">
        <w:r w:rsidR="000422E7">
          <w:rPr>
            <w:rFonts w:ascii="Arial" w:eastAsia="Arial" w:hAnsi="Arial" w:cs="Arial"/>
            <w:color w:val="0A0A0A"/>
            <w:sz w:val="16"/>
            <w:szCs w:val="16"/>
            <w:highlight w:val="cyan"/>
          </w:rPr>
          <w:t>“bottom substrate” in our previous studies</w:t>
        </w:r>
      </w:ins>
      <w:ins w:id="364" w:author="Arcella" w:date="2025-04-17T15:16:00Z">
        <w:r w:rsidR="000422E7">
          <w:rPr>
            <w:rFonts w:ascii="Arial" w:eastAsia="Arial" w:hAnsi="Arial" w:cs="Arial"/>
            <w:color w:val="0A0A0A"/>
            <w:sz w:val="16"/>
            <w:szCs w:val="16"/>
            <w:highlight w:val="cyan"/>
          </w:rPr>
          <w:t xml:space="preserve">. </w:t>
        </w:r>
        <w:r w:rsidR="000422E7">
          <w:rPr>
            <w:rFonts w:ascii="Arial" w:eastAsia="Arial" w:hAnsi="Arial" w:cs="Arial"/>
            <w:color w:val="0A0A0A"/>
            <w:sz w:val="16"/>
            <w:szCs w:val="16"/>
            <w:highlight w:val="cyan"/>
            <w:lang w:val="en-GB"/>
          </w:rPr>
          <w:t xml:space="preserve"> </w:t>
        </w:r>
      </w:ins>
      <w:ins w:id="365" w:author="Arcella" w:date="2025-04-17T15:15:00Z">
        <w:r w:rsidR="004800C3">
          <w:rPr>
            <w:rFonts w:ascii="Arial" w:eastAsia="Arial" w:hAnsi="Arial" w:cs="Arial"/>
            <w:color w:val="0A0A0A"/>
            <w:sz w:val="16"/>
            <w:szCs w:val="16"/>
            <w:highlight w:val="cyan"/>
            <w:lang w:val="en-GB"/>
          </w:rPr>
          <w:t xml:space="preserve"> </w:t>
        </w:r>
      </w:ins>
      <w:ins w:id="366" w:author="Arcella" w:date="2025-04-17T15:14:00Z">
        <w:r w:rsidR="004800C3">
          <w:rPr>
            <w:rFonts w:ascii="Arial" w:eastAsia="Arial" w:hAnsi="Arial" w:cs="Arial"/>
            <w:color w:val="0A0A0A"/>
            <w:sz w:val="16"/>
            <w:szCs w:val="16"/>
            <w:highlight w:val="cyan"/>
            <w:lang w:val="en-GB"/>
          </w:rPr>
          <w:t xml:space="preserve"> </w:t>
        </w:r>
      </w:ins>
    </w:p>
    <w:p w14:paraId="13B2AFFF" w14:textId="77777777" w:rsidR="004800C3" w:rsidRDefault="004800C3">
      <w:pPr>
        <w:shd w:val="clear" w:color="auto" w:fill="FFFFFF"/>
        <w:ind w:firstLine="320"/>
        <w:jc w:val="left"/>
        <w:rPr>
          <w:ins w:id="367" w:author="Arcella" w:date="2025-04-17T15:12:00Z"/>
          <w:rFonts w:ascii="Arial" w:eastAsia="Arial" w:hAnsi="Arial" w:cs="Arial"/>
          <w:color w:val="0A0A0A"/>
          <w:sz w:val="16"/>
          <w:szCs w:val="16"/>
          <w:highlight w:val="cyan"/>
        </w:rPr>
      </w:pPr>
    </w:p>
    <w:p w14:paraId="4916825B" w14:textId="77777777" w:rsidR="004800C3" w:rsidRDefault="004800C3">
      <w:pPr>
        <w:shd w:val="clear" w:color="auto" w:fill="FFFFFF"/>
        <w:ind w:firstLine="320"/>
        <w:jc w:val="left"/>
        <w:rPr>
          <w:rFonts w:ascii="Arial" w:eastAsia="Arial" w:hAnsi="Arial" w:cs="Arial"/>
          <w:color w:val="0A0A0A"/>
          <w:sz w:val="16"/>
          <w:szCs w:val="16"/>
          <w:highlight w:val="cyan"/>
        </w:rPr>
      </w:pPr>
    </w:p>
    <w:p w14:paraId="0000012F"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-lines 102-103: This sentence is crucial for the paper's objective. It would be better placed earlier in the manuscript, when describing the known dependencies of ME and MT distributions across different basins.</w:t>
      </w:r>
    </w:p>
    <w:p w14:paraId="00000130"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33" w14:textId="6C0C3ACA" w:rsidR="004259EE" w:rsidRPr="00D206B6" w:rsidRDefault="007A0300">
      <w:pPr>
        <w:shd w:val="clear" w:color="auto" w:fill="FFFFFF"/>
        <w:ind w:firstLine="320"/>
        <w:jc w:val="left"/>
        <w:rPr>
          <w:rFonts w:ascii="Arial" w:eastAsia="Arial" w:hAnsi="Arial" w:cs="Arial"/>
          <w:color w:val="0A0A0A"/>
          <w:sz w:val="16"/>
          <w:szCs w:val="16"/>
          <w:highlight w:val="cyan"/>
          <w:lang w:val="en-GB"/>
        </w:rPr>
      </w:pPr>
      <w:del w:id="368" w:author="Arcella" w:date="2025-04-17T15:34:00Z">
        <w:r w:rsidDel="00D206B6">
          <w:rPr>
            <w:rFonts w:ascii="Arial" w:eastAsia="Arial" w:hAnsi="Arial" w:cs="Arial"/>
            <w:color w:val="0A0A0A"/>
            <w:sz w:val="16"/>
            <w:szCs w:val="16"/>
            <w:highlight w:val="cyan"/>
          </w:rPr>
          <w:delText xml:space="preserve">Agree. </w:delText>
        </w:r>
      </w:del>
      <w:ins w:id="369" w:author="Arcella" w:date="2025-04-17T15:34:00Z">
        <w:r w:rsidR="00D206B6">
          <w:rPr>
            <w:rFonts w:ascii="Arial" w:eastAsia="Arial" w:hAnsi="Arial" w:cs="Arial"/>
            <w:color w:val="0A0A0A"/>
            <w:sz w:val="16"/>
            <w:szCs w:val="16"/>
            <w:highlight w:val="cyan"/>
          </w:rPr>
          <w:t>We have followed your advice (</w:t>
        </w:r>
      </w:ins>
      <w:del w:id="370" w:author="Arcella" w:date="2025-04-17T15:34:00Z">
        <w:r w:rsidDel="00D206B6">
          <w:rPr>
            <w:rFonts w:ascii="Arial" w:eastAsia="Arial" w:hAnsi="Arial" w:cs="Arial"/>
            <w:color w:val="0A0A0A"/>
            <w:sz w:val="16"/>
            <w:szCs w:val="16"/>
            <w:highlight w:val="cyan"/>
          </w:rPr>
          <w:delText>S</w:delText>
        </w:r>
      </w:del>
      <w:ins w:id="371" w:author="Arcella" w:date="2025-04-17T15:34:00Z">
        <w:r w:rsidR="00D206B6">
          <w:rPr>
            <w:rFonts w:ascii="Arial" w:eastAsia="Arial" w:hAnsi="Arial" w:cs="Arial"/>
            <w:color w:val="0A0A0A"/>
            <w:sz w:val="16"/>
            <w:szCs w:val="16"/>
            <w:highlight w:val="cyan"/>
          </w:rPr>
          <w:t>s</w:t>
        </w:r>
      </w:ins>
      <w:r>
        <w:rPr>
          <w:rFonts w:ascii="Arial" w:eastAsia="Arial" w:hAnsi="Arial" w:cs="Arial"/>
          <w:color w:val="0A0A0A"/>
          <w:sz w:val="16"/>
          <w:szCs w:val="16"/>
          <w:highlight w:val="cyan"/>
        </w:rPr>
        <w:t>ee L</w:t>
      </w:r>
      <w:r w:rsidR="00992A46" w:rsidRPr="00C578A0">
        <w:rPr>
          <w:rFonts w:ascii="Arial" w:eastAsia="Arial" w:hAnsi="Arial" w:cs="Arial"/>
          <w:color w:val="0A0A0A"/>
          <w:sz w:val="16"/>
          <w:szCs w:val="16"/>
          <w:highlight w:val="cyan"/>
        </w:rPr>
        <w:t>119-121</w:t>
      </w:r>
      <w:ins w:id="372" w:author="Arcella" w:date="2025-04-17T15:34:00Z">
        <w:r w:rsidR="00D206B6">
          <w:rPr>
            <w:rFonts w:ascii="Arial" w:eastAsia="Arial" w:hAnsi="Arial" w:cs="Arial"/>
            <w:color w:val="0A0A0A"/>
            <w:sz w:val="16"/>
            <w:szCs w:val="16"/>
            <w:highlight w:val="cyan"/>
            <w:lang w:val="en-GB"/>
          </w:rPr>
          <w:t>).</w:t>
        </w:r>
      </w:ins>
    </w:p>
    <w:p w14:paraId="00000134"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-lines 111-113: The meaning here is unclear. Since SDM approaches were successfully applied, as mentioned in the following sentence, please clarify what you are trying to convey.</w:t>
      </w:r>
    </w:p>
    <w:p w14:paraId="00000135"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36" w14:textId="24569EFC" w:rsidR="004259EE" w:rsidRPr="00992A46" w:rsidRDefault="007A0300">
      <w:pPr>
        <w:shd w:val="clear" w:color="auto" w:fill="FFFFFF"/>
        <w:ind w:firstLine="320"/>
        <w:jc w:val="left"/>
        <w:rPr>
          <w:rFonts w:ascii="Arial" w:eastAsia="Arial" w:hAnsi="Arial" w:cs="Arial"/>
          <w:color w:val="0A0A0A"/>
          <w:sz w:val="16"/>
          <w:szCs w:val="16"/>
          <w:highlight w:val="cyan"/>
        </w:rPr>
      </w:pPr>
      <w:r w:rsidRPr="00992A46">
        <w:rPr>
          <w:rFonts w:ascii="Arial" w:eastAsia="Arial" w:hAnsi="Arial" w:cs="Arial"/>
          <w:color w:val="0A0A0A"/>
          <w:sz w:val="16"/>
          <w:szCs w:val="16"/>
          <w:highlight w:val="cyan"/>
        </w:rPr>
        <w:t xml:space="preserve">We </w:t>
      </w:r>
      <w:ins w:id="373" w:author="Arcella" w:date="2025-04-17T15:32:00Z">
        <w:r w:rsidR="00D206B6">
          <w:rPr>
            <w:rFonts w:ascii="Arial" w:eastAsia="Arial" w:hAnsi="Arial" w:cs="Arial"/>
            <w:color w:val="0A0A0A"/>
            <w:sz w:val="16"/>
            <w:szCs w:val="16"/>
            <w:highlight w:val="cyan"/>
          </w:rPr>
          <w:t xml:space="preserve">have </w:t>
        </w:r>
      </w:ins>
      <w:r w:rsidRPr="00992A46">
        <w:rPr>
          <w:rFonts w:ascii="Arial" w:eastAsia="Arial" w:hAnsi="Arial" w:cs="Arial"/>
          <w:color w:val="0A0A0A"/>
          <w:sz w:val="16"/>
          <w:szCs w:val="16"/>
          <w:highlight w:val="cyan"/>
        </w:rPr>
        <w:t xml:space="preserve">reworked the paragraph, L. </w:t>
      </w:r>
      <w:r w:rsidR="00992A46" w:rsidRPr="00992A46">
        <w:rPr>
          <w:rFonts w:ascii="Arial" w:eastAsia="Arial" w:hAnsi="Arial" w:cs="Arial"/>
          <w:color w:val="0A0A0A"/>
          <w:sz w:val="16"/>
          <w:szCs w:val="16"/>
          <w:highlight w:val="cyan"/>
        </w:rPr>
        <w:t>126-143</w:t>
      </w:r>
    </w:p>
    <w:p w14:paraId="00000137"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38"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 xml:space="preserve">-line 129: </w:t>
      </w:r>
      <w:commentRangeStart w:id="374"/>
      <w:commentRangeStart w:id="375"/>
      <w:r>
        <w:rPr>
          <w:rFonts w:ascii="Arial" w:eastAsia="Arial" w:hAnsi="Arial" w:cs="Arial"/>
          <w:color w:val="0A0A0A"/>
          <w:sz w:val="16"/>
          <w:szCs w:val="16"/>
          <w:highlight w:val="white"/>
        </w:rPr>
        <w:t xml:space="preserve">space </w:t>
      </w:r>
      <w:commentRangeEnd w:id="374"/>
      <w:r w:rsidR="00FD1E05">
        <w:rPr>
          <w:rStyle w:val="a8"/>
        </w:rPr>
        <w:commentReference w:id="374"/>
      </w:r>
      <w:commentRangeEnd w:id="375"/>
      <w:r w:rsidR="004B3120">
        <w:rPr>
          <w:rStyle w:val="a8"/>
        </w:rPr>
        <w:commentReference w:id="375"/>
      </w:r>
      <w:r>
        <w:rPr>
          <w:rFonts w:ascii="Arial" w:eastAsia="Arial" w:hAnsi="Arial" w:cs="Arial"/>
          <w:color w:val="0A0A0A"/>
          <w:sz w:val="16"/>
          <w:szCs w:val="16"/>
          <w:highlight w:val="white"/>
        </w:rPr>
        <w:t>is lacking</w:t>
      </w:r>
    </w:p>
    <w:p w14:paraId="00000139"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3A" w14:textId="53F0DC42" w:rsidR="004259EE" w:rsidDel="00D206B6" w:rsidRDefault="00992A46" w:rsidP="00992A46">
      <w:pPr>
        <w:shd w:val="clear" w:color="auto" w:fill="FFFFFF"/>
        <w:ind w:firstLineChars="0" w:firstLine="0"/>
        <w:jc w:val="left"/>
        <w:rPr>
          <w:del w:id="376" w:author="Arcella" w:date="2025-04-17T15:37:00Z"/>
          <w:rFonts w:ascii="Arial" w:eastAsia="Arial" w:hAnsi="Arial" w:cs="Arial"/>
          <w:color w:val="0A0A0A"/>
          <w:sz w:val="16"/>
          <w:szCs w:val="16"/>
          <w:highlight w:val="cyan"/>
        </w:rPr>
      </w:pPr>
      <w:del w:id="377" w:author="Arcella" w:date="2025-04-17T15:37:00Z">
        <w:r w:rsidRPr="00992A46" w:rsidDel="00D206B6">
          <w:rPr>
            <w:rFonts w:ascii="Arial" w:eastAsia="Arial" w:hAnsi="Arial" w:cs="Arial"/>
            <w:color w:val="0A0A0A"/>
            <w:sz w:val="16"/>
            <w:szCs w:val="16"/>
            <w:highlight w:val="cyan"/>
          </w:rPr>
          <w:delText>Sorry, we didn't understand your comment.</w:delText>
        </w:r>
      </w:del>
    </w:p>
    <w:p w14:paraId="5CFC371B" w14:textId="102F4C1F" w:rsidR="00992A46" w:rsidRPr="00992A46" w:rsidRDefault="00D206B6" w:rsidP="00992A46">
      <w:pPr>
        <w:shd w:val="clear" w:color="auto" w:fill="FFFFFF"/>
        <w:ind w:firstLineChars="0" w:firstLine="0"/>
        <w:jc w:val="left"/>
        <w:rPr>
          <w:rFonts w:ascii="Arial" w:eastAsia="Arial" w:hAnsi="Arial" w:cs="Arial"/>
          <w:color w:val="0A0A0A"/>
          <w:sz w:val="16"/>
          <w:szCs w:val="16"/>
          <w:highlight w:val="cyan"/>
        </w:rPr>
      </w:pPr>
      <w:ins w:id="378" w:author="Arcella" w:date="2025-04-17T15:37:00Z">
        <w:r>
          <w:rPr>
            <w:rFonts w:ascii="Arial" w:eastAsia="Arial" w:hAnsi="Arial" w:cs="Arial"/>
            <w:color w:val="0A0A0A"/>
            <w:sz w:val="16"/>
            <w:szCs w:val="16"/>
            <w:highlight w:val="cyan"/>
          </w:rPr>
          <w:t xml:space="preserve">We do not quite understand this comment. </w:t>
        </w:r>
      </w:ins>
      <w:r w:rsidR="00992A46" w:rsidRPr="00992A46">
        <w:rPr>
          <w:rFonts w:ascii="Arial" w:eastAsia="Arial" w:hAnsi="Arial" w:cs="Arial"/>
          <w:color w:val="0A0A0A"/>
          <w:sz w:val="16"/>
          <w:szCs w:val="16"/>
          <w:highlight w:val="cyan"/>
        </w:rPr>
        <w:t>If you mean</w:t>
      </w:r>
      <w:del w:id="379" w:author="Arcella" w:date="2025-04-17T15:37:00Z">
        <w:r w:rsidR="00992A46" w:rsidRPr="00992A46" w:rsidDel="00D206B6">
          <w:rPr>
            <w:rFonts w:ascii="Arial" w:eastAsia="Arial" w:hAnsi="Arial" w:cs="Arial"/>
            <w:color w:val="0A0A0A"/>
            <w:sz w:val="16"/>
            <w:szCs w:val="16"/>
            <w:highlight w:val="cyan"/>
          </w:rPr>
          <w:delText>t</w:delText>
        </w:r>
      </w:del>
      <w:r w:rsidR="00992A46" w:rsidRPr="00992A46">
        <w:rPr>
          <w:rFonts w:ascii="Arial" w:eastAsia="Arial" w:hAnsi="Arial" w:cs="Arial"/>
          <w:color w:val="0A0A0A"/>
          <w:sz w:val="16"/>
          <w:szCs w:val="16"/>
          <w:highlight w:val="cyan"/>
        </w:rPr>
        <w:t xml:space="preserve"> physical </w:t>
      </w:r>
      <w:del w:id="380" w:author="Arcella" w:date="2025-04-17T15:37:00Z">
        <w:r w:rsidR="00992A46" w:rsidRPr="00992A46" w:rsidDel="00D206B6">
          <w:rPr>
            <w:rFonts w:ascii="Arial" w:eastAsia="Arial" w:hAnsi="Arial" w:cs="Arial"/>
            <w:color w:val="0A0A0A"/>
            <w:sz w:val="16"/>
            <w:szCs w:val="16"/>
            <w:highlight w:val="cyan"/>
          </w:rPr>
          <w:delText>"</w:delText>
        </w:r>
      </w:del>
      <w:r w:rsidR="00992A46" w:rsidRPr="00992A46">
        <w:rPr>
          <w:rFonts w:ascii="Arial" w:eastAsia="Arial" w:hAnsi="Arial" w:cs="Arial"/>
          <w:color w:val="0A0A0A"/>
          <w:sz w:val="16"/>
          <w:szCs w:val="16"/>
          <w:highlight w:val="cyan"/>
        </w:rPr>
        <w:t>space</w:t>
      </w:r>
      <w:del w:id="381" w:author="Arcella" w:date="2025-04-17T15:37:00Z">
        <w:r w:rsidR="00992A46" w:rsidRPr="00992A46" w:rsidDel="00D206B6">
          <w:rPr>
            <w:rFonts w:ascii="Arial" w:eastAsia="Arial" w:hAnsi="Arial" w:cs="Arial"/>
            <w:color w:val="0A0A0A"/>
            <w:sz w:val="16"/>
            <w:szCs w:val="16"/>
            <w:highlight w:val="cyan"/>
          </w:rPr>
          <w:delText>"</w:delText>
        </w:r>
      </w:del>
      <w:r w:rsidR="00992A46" w:rsidRPr="00992A46">
        <w:rPr>
          <w:rFonts w:ascii="Arial" w:eastAsia="Arial" w:hAnsi="Arial" w:cs="Arial"/>
          <w:color w:val="0A0A0A"/>
          <w:sz w:val="16"/>
          <w:szCs w:val="16"/>
          <w:highlight w:val="cyan"/>
        </w:rPr>
        <w:t xml:space="preserve">, it seems </w:t>
      </w:r>
      <w:del w:id="382" w:author="Arcella" w:date="2025-04-17T15:37:00Z">
        <w:r w:rsidR="00992A46" w:rsidRPr="00992A46" w:rsidDel="00920D44">
          <w:rPr>
            <w:rFonts w:ascii="Arial" w:eastAsia="Arial" w:hAnsi="Arial" w:cs="Arial"/>
            <w:color w:val="0A0A0A"/>
            <w:sz w:val="16"/>
            <w:szCs w:val="16"/>
            <w:highlight w:val="cyan"/>
          </w:rPr>
          <w:delText xml:space="preserve">alien in the context of discussing </w:delText>
        </w:r>
      </w:del>
      <w:ins w:id="383" w:author="Arcella" w:date="2025-04-17T15:37:00Z">
        <w:r w:rsidR="00920D44">
          <w:rPr>
            <w:rFonts w:ascii="Arial" w:eastAsia="Arial" w:hAnsi="Arial" w:cs="Arial"/>
            <w:color w:val="0A0A0A"/>
            <w:sz w:val="16"/>
            <w:szCs w:val="16"/>
            <w:highlight w:val="cyan"/>
          </w:rPr>
          <w:t xml:space="preserve">irrelevant to the discussion of </w:t>
        </w:r>
      </w:ins>
      <w:r w:rsidR="00992A46" w:rsidRPr="00992A46">
        <w:rPr>
          <w:rFonts w:ascii="Arial" w:eastAsia="Arial" w:hAnsi="Arial" w:cs="Arial"/>
          <w:color w:val="0A0A0A"/>
          <w:sz w:val="16"/>
          <w:szCs w:val="16"/>
          <w:highlight w:val="cyan"/>
        </w:rPr>
        <w:t>gradients.</w:t>
      </w:r>
    </w:p>
    <w:p w14:paraId="0000013B"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Method</w:t>
      </w:r>
      <w:r>
        <w:rPr>
          <w:rFonts w:ascii="Arial" w:eastAsia="Arial" w:hAnsi="Arial" w:cs="Arial"/>
          <w:color w:val="0A0A0A"/>
          <w:sz w:val="16"/>
          <w:szCs w:val="16"/>
          <w:highlight w:val="white"/>
        </w:rPr>
        <w:br/>
        <w:t>-line 148: Please remove “ppt,” as it is no longer commonly used in scientific literature.</w:t>
      </w:r>
      <w:r>
        <w:rPr>
          <w:rFonts w:ascii="Arial" w:eastAsia="Arial" w:hAnsi="Arial" w:cs="Arial"/>
          <w:color w:val="0A0A0A"/>
          <w:sz w:val="16"/>
          <w:szCs w:val="16"/>
          <w:highlight w:val="white"/>
        </w:rPr>
        <w:br/>
      </w:r>
    </w:p>
    <w:p w14:paraId="0000013D"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13E" w14:textId="349F3CF9" w:rsidR="004259EE" w:rsidRDefault="007A0300">
      <w:pPr>
        <w:shd w:val="clear" w:color="auto" w:fill="FFFFFF"/>
        <w:ind w:firstLine="320"/>
        <w:jc w:val="left"/>
        <w:rPr>
          <w:rFonts w:ascii="Arial" w:eastAsia="Arial" w:hAnsi="Arial" w:cs="Arial"/>
          <w:color w:val="0A0A0A"/>
          <w:sz w:val="16"/>
          <w:szCs w:val="16"/>
          <w:highlight w:val="cyan"/>
        </w:rPr>
      </w:pPr>
      <w:del w:id="384" w:author="Arcella" w:date="2025-04-17T15:34:00Z">
        <w:r w:rsidDel="00D206B6">
          <w:rPr>
            <w:rFonts w:ascii="Arial" w:eastAsia="Arial" w:hAnsi="Arial" w:cs="Arial"/>
            <w:color w:val="0A0A0A"/>
            <w:sz w:val="16"/>
            <w:szCs w:val="16"/>
            <w:highlight w:val="cyan"/>
          </w:rPr>
          <w:delText xml:space="preserve">OK </w:delText>
        </w:r>
      </w:del>
      <w:ins w:id="385" w:author="Arcella" w:date="2025-04-17T15:34:00Z">
        <w:r w:rsidR="00D206B6">
          <w:rPr>
            <w:rFonts w:ascii="Arial" w:eastAsia="Arial" w:hAnsi="Arial" w:cs="Arial"/>
            <w:color w:val="0A0A0A"/>
            <w:sz w:val="16"/>
            <w:szCs w:val="16"/>
            <w:highlight w:val="cyan"/>
          </w:rPr>
          <w:t xml:space="preserve">Corrected </w:t>
        </w:r>
      </w:ins>
      <w:r>
        <w:rPr>
          <w:rFonts w:ascii="Arial" w:eastAsia="Arial" w:hAnsi="Arial" w:cs="Arial"/>
          <w:color w:val="0A0A0A"/>
          <w:sz w:val="16"/>
          <w:szCs w:val="16"/>
          <w:highlight w:val="cyan"/>
        </w:rPr>
        <w:t>(L</w:t>
      </w:r>
      <w:r w:rsidR="00992A46">
        <w:rPr>
          <w:rFonts w:ascii="Arial" w:eastAsia="Arial" w:hAnsi="Arial" w:cs="Arial"/>
          <w:color w:val="0A0A0A"/>
          <w:sz w:val="16"/>
          <w:szCs w:val="16"/>
          <w:highlight w:val="cyan"/>
        </w:rPr>
        <w:t>25</w:t>
      </w:r>
      <w:r>
        <w:rPr>
          <w:rFonts w:ascii="Arial" w:eastAsia="Arial" w:hAnsi="Arial" w:cs="Arial"/>
          <w:color w:val="0A0A0A"/>
          <w:sz w:val="16"/>
          <w:szCs w:val="16"/>
          <w:highlight w:val="cyan"/>
        </w:rPr>
        <w:t>)</w:t>
      </w:r>
    </w:p>
    <w:p w14:paraId="0000013F"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149: The term "normal salinity" is still confusing here and elsewhere. Please rephrase for clarity.</w:t>
      </w:r>
    </w:p>
    <w:p w14:paraId="00000140"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42"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143" w14:textId="274E94C3"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t xml:space="preserve">We </w:t>
      </w:r>
      <w:ins w:id="386" w:author="Arcella" w:date="2025-04-17T15:33:00Z">
        <w:r w:rsidR="00D206B6">
          <w:rPr>
            <w:rFonts w:ascii="Arial" w:eastAsia="Arial" w:hAnsi="Arial" w:cs="Arial"/>
            <w:color w:val="0A0A0A"/>
            <w:sz w:val="16"/>
            <w:szCs w:val="16"/>
            <w:highlight w:val="cyan"/>
          </w:rPr>
          <w:t xml:space="preserve">have </w:t>
        </w:r>
      </w:ins>
      <w:r>
        <w:rPr>
          <w:rFonts w:ascii="Arial" w:eastAsia="Arial" w:hAnsi="Arial" w:cs="Arial"/>
          <w:color w:val="0A0A0A"/>
          <w:sz w:val="16"/>
          <w:szCs w:val="16"/>
          <w:highlight w:val="cyan"/>
        </w:rPr>
        <w:t>changed “normal salinity” to “average salinity</w:t>
      </w:r>
      <w:ins w:id="387" w:author="Arcella" w:date="2025-04-17T15:33:00Z">
        <w:r w:rsidR="00D206B6">
          <w:rPr>
            <w:rFonts w:ascii="Arial" w:eastAsia="Arial" w:hAnsi="Arial" w:cs="Arial"/>
            <w:color w:val="0A0A0A"/>
            <w:sz w:val="16"/>
            <w:szCs w:val="16"/>
            <w:highlight w:val="cyan"/>
          </w:rPr>
          <w:t xml:space="preserve"> in the White Sea</w:t>
        </w:r>
      </w:ins>
      <w:r>
        <w:rPr>
          <w:rFonts w:ascii="Arial" w:eastAsia="Arial" w:hAnsi="Arial" w:cs="Arial"/>
          <w:color w:val="0A0A0A"/>
          <w:sz w:val="16"/>
          <w:szCs w:val="16"/>
          <w:highlight w:val="cyan"/>
        </w:rPr>
        <w:t>” (L</w:t>
      </w:r>
      <w:r w:rsidR="00895D4B">
        <w:rPr>
          <w:rFonts w:ascii="Arial" w:eastAsia="Arial" w:hAnsi="Arial" w:cs="Arial"/>
          <w:color w:val="0A0A0A"/>
          <w:sz w:val="16"/>
          <w:szCs w:val="16"/>
          <w:highlight w:val="cyan"/>
        </w:rPr>
        <w:t>175</w:t>
      </w:r>
      <w:r>
        <w:rPr>
          <w:rFonts w:ascii="Arial" w:eastAsia="Arial" w:hAnsi="Arial" w:cs="Arial"/>
          <w:color w:val="0A0A0A"/>
          <w:sz w:val="16"/>
          <w:szCs w:val="16"/>
          <w:highlight w:val="cyan"/>
        </w:rPr>
        <w:t>)</w:t>
      </w:r>
      <w:ins w:id="388" w:author="Arcella" w:date="2025-04-17T15:33:00Z">
        <w:r w:rsidR="00D206B6">
          <w:rPr>
            <w:rFonts w:ascii="Arial" w:eastAsia="Arial" w:hAnsi="Arial" w:cs="Arial"/>
            <w:color w:val="0A0A0A"/>
            <w:sz w:val="16"/>
            <w:szCs w:val="16"/>
            <w:highlight w:val="cyan"/>
          </w:rPr>
          <w:t xml:space="preserve"> and elsewhere.</w:t>
        </w:r>
      </w:ins>
      <w:r>
        <w:rPr>
          <w:rFonts w:ascii="Arial" w:eastAsia="Arial" w:hAnsi="Arial" w:cs="Arial"/>
          <w:color w:val="0A0A0A"/>
          <w:sz w:val="16"/>
          <w:szCs w:val="16"/>
          <w:highlight w:val="yellow"/>
        </w:rPr>
        <w:br/>
      </w:r>
      <w:r>
        <w:rPr>
          <w:rFonts w:ascii="Arial" w:eastAsia="Arial" w:hAnsi="Arial" w:cs="Arial"/>
          <w:color w:val="0A0A0A"/>
          <w:sz w:val="16"/>
          <w:szCs w:val="16"/>
          <w:highlight w:val="white"/>
        </w:rPr>
        <w:br/>
        <w:t>-line 165: Did you control for the different years of sampling in your models? This aspect must be discussed at least. Additionally, it is unclear if all sampling sessions were conducted in the same season. Please clarify.</w:t>
      </w:r>
      <w:r>
        <w:rPr>
          <w:rFonts w:ascii="Arial" w:eastAsia="Arial" w:hAnsi="Arial" w:cs="Arial"/>
          <w:color w:val="0A0A0A"/>
          <w:sz w:val="16"/>
          <w:szCs w:val="16"/>
          <w:highlight w:val="white"/>
        </w:rPr>
        <w:br/>
      </w:r>
    </w:p>
    <w:p w14:paraId="00000145" w14:textId="77777777" w:rsidR="004259EE" w:rsidRDefault="004259EE">
      <w:pPr>
        <w:shd w:val="clear" w:color="auto" w:fill="FFFFFF"/>
        <w:ind w:firstLine="320"/>
        <w:jc w:val="left"/>
        <w:rPr>
          <w:rFonts w:ascii="Arial" w:eastAsia="Arial" w:hAnsi="Arial" w:cs="Arial"/>
          <w:color w:val="0A0A0A"/>
          <w:sz w:val="16"/>
          <w:szCs w:val="16"/>
          <w:highlight w:val="cyan"/>
        </w:rPr>
      </w:pPr>
    </w:p>
    <w:p w14:paraId="3422F217" w14:textId="3B02FFD9" w:rsidR="00895D4B"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We pointed out that all samples were taken in summer (L</w:t>
      </w:r>
      <w:r w:rsidR="00895D4B">
        <w:rPr>
          <w:rFonts w:ascii="Arial" w:eastAsia="Arial" w:hAnsi="Arial" w:cs="Arial"/>
          <w:color w:val="0A0A0A"/>
          <w:sz w:val="16"/>
          <w:szCs w:val="16"/>
          <w:highlight w:val="cyan"/>
        </w:rPr>
        <w:t>193</w:t>
      </w:r>
      <w:r>
        <w:rPr>
          <w:rFonts w:ascii="Arial" w:eastAsia="Arial" w:hAnsi="Arial" w:cs="Arial"/>
          <w:color w:val="0A0A0A"/>
          <w:sz w:val="16"/>
          <w:szCs w:val="16"/>
          <w:highlight w:val="cyan"/>
        </w:rPr>
        <w:t>). Additionally</w:t>
      </w:r>
      <w:ins w:id="389" w:author="Arcella" w:date="2025-04-17T18:15:00Z">
        <w:r w:rsidR="00595931">
          <w:rPr>
            <w:rFonts w:ascii="Arial" w:eastAsia="Arial" w:hAnsi="Arial" w:cs="Arial"/>
            <w:color w:val="0A0A0A"/>
            <w:sz w:val="16"/>
            <w:szCs w:val="16"/>
            <w:highlight w:val="cyan"/>
          </w:rPr>
          <w:t>,</w:t>
        </w:r>
      </w:ins>
      <w:r>
        <w:rPr>
          <w:rFonts w:ascii="Arial" w:eastAsia="Arial" w:hAnsi="Arial" w:cs="Arial"/>
          <w:color w:val="0A0A0A"/>
          <w:sz w:val="16"/>
          <w:szCs w:val="16"/>
          <w:highlight w:val="cyan"/>
        </w:rPr>
        <w:t xml:space="preserve"> we checked for spatial and temporal patterns in the Model 1 residuals</w:t>
      </w:r>
      <w:del w:id="390" w:author="Arcella" w:date="2025-04-17T18:15:00Z">
        <w:r w:rsidDel="00595931">
          <w:rPr>
            <w:rFonts w:ascii="Arial" w:eastAsia="Arial" w:hAnsi="Arial" w:cs="Arial"/>
            <w:color w:val="0A0A0A"/>
            <w:sz w:val="16"/>
            <w:szCs w:val="16"/>
            <w:highlight w:val="cyan"/>
          </w:rPr>
          <w:delText xml:space="preserve">. We </w:delText>
        </w:r>
      </w:del>
      <w:ins w:id="391" w:author="Arcella" w:date="2025-04-17T18:15:00Z">
        <w:r w:rsidR="00595931">
          <w:rPr>
            <w:rFonts w:ascii="Arial" w:eastAsia="Arial" w:hAnsi="Arial" w:cs="Arial"/>
            <w:color w:val="0A0A0A"/>
            <w:sz w:val="16"/>
            <w:szCs w:val="16"/>
            <w:highlight w:val="cyan"/>
          </w:rPr>
          <w:t xml:space="preserve"> and </w:t>
        </w:r>
      </w:ins>
      <w:r>
        <w:rPr>
          <w:rFonts w:ascii="Arial" w:eastAsia="Arial" w:hAnsi="Arial" w:cs="Arial"/>
          <w:color w:val="0A0A0A"/>
          <w:sz w:val="16"/>
          <w:szCs w:val="16"/>
          <w:highlight w:val="cyan"/>
        </w:rPr>
        <w:t xml:space="preserve">did not find any significant pattern </w:t>
      </w:r>
      <w:del w:id="392" w:author="Arcella" w:date="2025-04-17T18:15:00Z">
        <w:r w:rsidDel="00595931">
          <w:rPr>
            <w:rFonts w:ascii="Arial" w:eastAsia="Arial" w:hAnsi="Arial" w:cs="Arial"/>
            <w:color w:val="0A0A0A"/>
            <w:sz w:val="16"/>
            <w:szCs w:val="16"/>
            <w:highlight w:val="cyan"/>
          </w:rPr>
          <w:delText xml:space="preserve">in residuals in association </w:delText>
        </w:r>
      </w:del>
      <w:ins w:id="393" w:author="Arcella" w:date="2025-04-17T18:15:00Z">
        <w:r w:rsidR="00595931">
          <w:rPr>
            <w:rFonts w:ascii="Arial" w:eastAsia="Arial" w:hAnsi="Arial" w:cs="Arial"/>
            <w:color w:val="0A0A0A"/>
            <w:sz w:val="16"/>
            <w:szCs w:val="16"/>
            <w:highlight w:val="cyan"/>
          </w:rPr>
          <w:t xml:space="preserve">associated </w:t>
        </w:r>
      </w:ins>
      <w:r>
        <w:rPr>
          <w:rFonts w:ascii="Arial" w:eastAsia="Arial" w:hAnsi="Arial" w:cs="Arial"/>
          <w:color w:val="0A0A0A"/>
          <w:sz w:val="16"/>
          <w:szCs w:val="16"/>
          <w:highlight w:val="cyan"/>
        </w:rPr>
        <w:t xml:space="preserve">with </w:t>
      </w:r>
      <w:ins w:id="394" w:author="Arcella" w:date="2025-04-17T18:15:00Z">
        <w:r w:rsidR="00595931">
          <w:rPr>
            <w:rFonts w:ascii="Arial" w:eastAsia="Arial" w:hAnsi="Arial" w:cs="Arial"/>
            <w:color w:val="0A0A0A"/>
            <w:sz w:val="16"/>
            <w:szCs w:val="16"/>
            <w:highlight w:val="cyan"/>
          </w:rPr>
          <w:t xml:space="preserve">the </w:t>
        </w:r>
      </w:ins>
      <w:r>
        <w:rPr>
          <w:rFonts w:ascii="Arial" w:eastAsia="Arial" w:hAnsi="Arial" w:cs="Arial"/>
          <w:color w:val="0A0A0A"/>
          <w:sz w:val="16"/>
          <w:szCs w:val="16"/>
          <w:highlight w:val="cyan"/>
        </w:rPr>
        <w:t>sampling year (L</w:t>
      </w:r>
      <w:r w:rsidR="00895D4B">
        <w:rPr>
          <w:rFonts w:ascii="Arial" w:eastAsia="Arial" w:hAnsi="Arial" w:cs="Arial"/>
          <w:color w:val="0A0A0A"/>
          <w:sz w:val="16"/>
          <w:szCs w:val="16"/>
          <w:highlight w:val="cyan"/>
        </w:rPr>
        <w:t>286-287</w:t>
      </w:r>
      <w:r>
        <w:rPr>
          <w:rFonts w:ascii="Arial" w:eastAsia="Arial" w:hAnsi="Arial" w:cs="Arial"/>
          <w:color w:val="0A0A0A"/>
          <w:sz w:val="16"/>
          <w:szCs w:val="16"/>
          <w:highlight w:val="cyan"/>
        </w:rPr>
        <w:t>).</w:t>
      </w:r>
    </w:p>
    <w:p w14:paraId="00000148" w14:textId="4B7999D5" w:rsidR="004259EE" w:rsidRDefault="007A0300" w:rsidP="00895D4B">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-lines 171-174: The methodology and surface used to estimate the abundance of mussels on bare substrate (bottom samples) and on fucoid canopy were different. Is there any justification for this? What is the potential impact on abundance estimation?</w:t>
      </w:r>
      <w:r>
        <w:rPr>
          <w:rFonts w:ascii="Arial" w:eastAsia="Arial" w:hAnsi="Arial" w:cs="Arial"/>
          <w:color w:val="0A0A0A"/>
          <w:sz w:val="16"/>
          <w:szCs w:val="16"/>
          <w:highlight w:val="white"/>
        </w:rPr>
        <w:br/>
      </w:r>
    </w:p>
    <w:p w14:paraId="00000149"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4A" w14:textId="6DE8B356"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Mussel settlements on fucoids (three-dimensional substrate) and on the bottom (flat substrate) are very different. Therefore, different techniques were used to quantify mussel abundance on different substrates. </w:t>
      </w:r>
      <w:del w:id="395" w:author="Arcella" w:date="2025-04-17T18:15:00Z">
        <w:r w:rsidDel="00595931">
          <w:rPr>
            <w:rFonts w:ascii="Arial" w:eastAsia="Arial" w:hAnsi="Arial" w:cs="Arial"/>
            <w:color w:val="0A0A0A"/>
            <w:sz w:val="16"/>
            <w:szCs w:val="16"/>
            <w:highlight w:val="cyan"/>
          </w:rPr>
          <w:delText>To use Ptros as the dependent variable, d</w:delText>
        </w:r>
      </w:del>
      <w:ins w:id="396" w:author="Arcella" w:date="2025-04-17T18:15:00Z">
        <w:r w:rsidR="00595931">
          <w:rPr>
            <w:rFonts w:ascii="Arial" w:eastAsia="Arial" w:hAnsi="Arial" w:cs="Arial"/>
            <w:color w:val="0A0A0A"/>
            <w:sz w:val="16"/>
            <w:szCs w:val="16"/>
            <w:highlight w:val="cyan"/>
          </w:rPr>
          <w:t>D</w:t>
        </w:r>
      </w:ins>
      <w:r>
        <w:rPr>
          <w:rFonts w:ascii="Arial" w:eastAsia="Arial" w:hAnsi="Arial" w:cs="Arial"/>
          <w:color w:val="0A0A0A"/>
          <w:sz w:val="16"/>
          <w:szCs w:val="16"/>
          <w:highlight w:val="cyan"/>
        </w:rPr>
        <w:t>ifferences in sampling techniques are not fundamentally important</w:t>
      </w:r>
      <w:ins w:id="397" w:author="Arcella" w:date="2025-04-17T18:16:00Z">
        <w:r w:rsidR="00595931">
          <w:rPr>
            <w:rFonts w:ascii="Arial" w:eastAsia="Arial" w:hAnsi="Arial" w:cs="Arial"/>
            <w:color w:val="0A0A0A"/>
            <w:sz w:val="16"/>
            <w:szCs w:val="16"/>
            <w:highlight w:val="cyan"/>
          </w:rPr>
          <w:t xml:space="preserve"> when using Ptros as the dependent variable</w:t>
        </w:r>
      </w:ins>
      <w:r>
        <w:rPr>
          <w:rFonts w:ascii="Arial" w:eastAsia="Arial" w:hAnsi="Arial" w:cs="Arial"/>
          <w:color w:val="0A0A0A"/>
          <w:sz w:val="16"/>
          <w:szCs w:val="16"/>
          <w:highlight w:val="cyan"/>
        </w:rPr>
        <w:t xml:space="preserve">. However, </w:t>
      </w:r>
      <w:del w:id="398" w:author="Arcella" w:date="2025-04-17T18:16:00Z">
        <w:r w:rsidDel="00595931">
          <w:rPr>
            <w:rFonts w:ascii="Arial" w:eastAsia="Arial" w:hAnsi="Arial" w:cs="Arial"/>
            <w:color w:val="0A0A0A"/>
            <w:sz w:val="16"/>
            <w:szCs w:val="16"/>
            <w:highlight w:val="cyan"/>
          </w:rPr>
          <w:delText xml:space="preserve">this </w:delText>
        </w:r>
      </w:del>
      <w:ins w:id="399" w:author="Arcella" w:date="2025-04-17T18:16:00Z">
        <w:r w:rsidR="00595931">
          <w:rPr>
            <w:rFonts w:ascii="Arial" w:eastAsia="Arial" w:hAnsi="Arial" w:cs="Arial"/>
            <w:color w:val="0A0A0A"/>
            <w:sz w:val="16"/>
            <w:szCs w:val="16"/>
            <w:highlight w:val="cyan"/>
          </w:rPr>
          <w:t xml:space="preserve">they </w:t>
        </w:r>
      </w:ins>
      <w:proofErr w:type="gramStart"/>
      <w:r>
        <w:rPr>
          <w:rFonts w:ascii="Arial" w:eastAsia="Arial" w:hAnsi="Arial" w:cs="Arial"/>
          <w:color w:val="0A0A0A"/>
          <w:sz w:val="16"/>
          <w:szCs w:val="16"/>
          <w:highlight w:val="cyan"/>
        </w:rPr>
        <w:t>makes</w:t>
      </w:r>
      <w:proofErr w:type="gramEnd"/>
      <w:r>
        <w:rPr>
          <w:rFonts w:ascii="Arial" w:eastAsia="Arial" w:hAnsi="Arial" w:cs="Arial"/>
          <w:color w:val="0A0A0A"/>
          <w:sz w:val="16"/>
          <w:szCs w:val="16"/>
          <w:highlight w:val="cyan"/>
        </w:rPr>
        <w:t xml:space="preserve"> it difficult to compare abundance on algae and on the bottom. Because of these difficulties, we did not attempt to compare mussel abundance on the two substrates anywhere in our models. In particular, we excluded substrate as a predictor in Model 2 (added at your suggestion), in which mussel abundance was the dependent variable.</w:t>
      </w:r>
    </w:p>
    <w:p w14:paraId="0000014B"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lastRenderedPageBreak/>
        <w:br/>
      </w:r>
      <w:r>
        <w:rPr>
          <w:rFonts w:ascii="Arial" w:eastAsia="Arial" w:hAnsi="Arial" w:cs="Arial"/>
          <w:color w:val="0A0A0A"/>
          <w:sz w:val="16"/>
          <w:szCs w:val="16"/>
        </w:rPr>
        <w:t>-lines 203-204: As the authors explained, the drivers of mussel community structure vary between spatial locations. To help readers better interpret the limitations of model transferability (i.e., the relatively poor performance in new environments), I suggest indicating the different samples associated with your training and testing datasets on the map (Fig. 1).</w:t>
      </w:r>
      <w:r>
        <w:rPr>
          <w:rFonts w:ascii="Arial" w:eastAsia="Arial" w:hAnsi="Arial" w:cs="Arial"/>
          <w:color w:val="0A0A0A"/>
          <w:sz w:val="16"/>
          <w:szCs w:val="16"/>
          <w:highlight w:val="white"/>
        </w:rPr>
        <w:br/>
      </w:r>
    </w:p>
    <w:p w14:paraId="0000014E" w14:textId="76EDBEFA"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We feel that Figure 1 is already </w:t>
      </w:r>
      <w:del w:id="400" w:author="Arcella" w:date="2025-04-17T18:19:00Z">
        <w:r w:rsidDel="00595931">
          <w:rPr>
            <w:rFonts w:ascii="Arial" w:eastAsia="Arial" w:hAnsi="Arial" w:cs="Arial"/>
            <w:color w:val="0A0A0A"/>
            <w:sz w:val="16"/>
            <w:szCs w:val="16"/>
            <w:highlight w:val="cyan"/>
          </w:rPr>
          <w:delText xml:space="preserve">too </w:delText>
        </w:r>
      </w:del>
      <w:ins w:id="401" w:author="Arcella" w:date="2025-04-17T18:19:00Z">
        <w:r w:rsidR="00595931">
          <w:rPr>
            <w:rFonts w:ascii="Arial" w:eastAsia="Arial" w:hAnsi="Arial" w:cs="Arial"/>
            <w:color w:val="0A0A0A"/>
            <w:sz w:val="16"/>
            <w:szCs w:val="16"/>
            <w:highlight w:val="cyan"/>
          </w:rPr>
          <w:t>over</w:t>
        </w:r>
      </w:ins>
      <w:r>
        <w:rPr>
          <w:rFonts w:ascii="Arial" w:eastAsia="Arial" w:hAnsi="Arial" w:cs="Arial"/>
          <w:color w:val="0A0A0A"/>
          <w:sz w:val="16"/>
          <w:szCs w:val="16"/>
          <w:highlight w:val="cyan"/>
        </w:rPr>
        <w:t xml:space="preserve">complicated and </w:t>
      </w:r>
      <w:del w:id="402" w:author="Arcella" w:date="2025-04-17T18:19:00Z">
        <w:r w:rsidDel="00595931">
          <w:rPr>
            <w:rFonts w:ascii="Arial" w:eastAsia="Arial" w:hAnsi="Arial" w:cs="Arial"/>
            <w:color w:val="0A0A0A"/>
            <w:sz w:val="16"/>
            <w:szCs w:val="16"/>
            <w:highlight w:val="cyan"/>
          </w:rPr>
          <w:delText xml:space="preserve">we </w:delText>
        </w:r>
      </w:del>
      <w:r>
        <w:rPr>
          <w:rFonts w:ascii="Arial" w:eastAsia="Arial" w:hAnsi="Arial" w:cs="Arial"/>
          <w:color w:val="0A0A0A"/>
          <w:sz w:val="16"/>
          <w:szCs w:val="16"/>
          <w:highlight w:val="cyan"/>
        </w:rPr>
        <w:t>do not want to complicate it</w:t>
      </w:r>
      <w:ins w:id="403" w:author="Arcella" w:date="2025-04-17T18:19:00Z">
        <w:r w:rsidR="00595931">
          <w:rPr>
            <w:rFonts w:ascii="Arial" w:eastAsia="Arial" w:hAnsi="Arial" w:cs="Arial"/>
            <w:color w:val="0A0A0A"/>
            <w:sz w:val="16"/>
            <w:szCs w:val="16"/>
            <w:highlight w:val="cyan"/>
          </w:rPr>
          <w:t xml:space="preserve"> </w:t>
        </w:r>
      </w:ins>
      <w:del w:id="404" w:author="Arcella" w:date="2025-04-18T11:41:00Z">
        <w:r w:rsidDel="009168CD">
          <w:rPr>
            <w:rFonts w:ascii="Arial" w:eastAsia="Arial" w:hAnsi="Arial" w:cs="Arial"/>
            <w:color w:val="0A0A0A"/>
            <w:sz w:val="16"/>
            <w:szCs w:val="16"/>
            <w:highlight w:val="cyan"/>
          </w:rPr>
          <w:delText xml:space="preserve"> </w:delText>
        </w:r>
      </w:del>
      <w:r>
        <w:rPr>
          <w:rFonts w:ascii="Arial" w:eastAsia="Arial" w:hAnsi="Arial" w:cs="Arial"/>
          <w:color w:val="0A0A0A"/>
          <w:sz w:val="16"/>
          <w:szCs w:val="16"/>
          <w:highlight w:val="cyan"/>
        </w:rPr>
        <w:t>further. In Appendix 2 we now provide a map (Figure S1)</w:t>
      </w:r>
      <w:ins w:id="405" w:author="Arcella" w:date="2025-04-18T11:41:00Z">
        <w:r w:rsidR="009168CD" w:rsidRPr="00C578A0">
          <w:rPr>
            <w:rFonts w:ascii="Arial" w:eastAsia="Arial" w:hAnsi="Arial" w:cs="Arial"/>
            <w:color w:val="0A0A0A"/>
            <w:sz w:val="16"/>
            <w:szCs w:val="16"/>
            <w:highlight w:val="cyan"/>
          </w:rPr>
          <w:t xml:space="preserve"> </w:t>
        </w:r>
      </w:ins>
      <w:del w:id="406" w:author="Arcella" w:date="2025-04-17T18:19:00Z">
        <w:r w:rsidDel="00595931">
          <w:rPr>
            <w:rFonts w:ascii="Arial" w:eastAsia="Arial" w:hAnsi="Arial" w:cs="Arial"/>
            <w:color w:val="0A0A0A"/>
            <w:sz w:val="16"/>
            <w:szCs w:val="16"/>
            <w:highlight w:val="cyan"/>
          </w:rPr>
          <w:delText xml:space="preserve">, which </w:delText>
        </w:r>
      </w:del>
      <w:r>
        <w:rPr>
          <w:rFonts w:ascii="Arial" w:eastAsia="Arial" w:hAnsi="Arial" w:cs="Arial"/>
          <w:color w:val="0A0A0A"/>
          <w:sz w:val="16"/>
          <w:szCs w:val="16"/>
          <w:highlight w:val="cyan"/>
        </w:rPr>
        <w:t>show</w:t>
      </w:r>
      <w:del w:id="407" w:author="Arcella" w:date="2025-04-17T18:19:00Z">
        <w:r w:rsidDel="00595931">
          <w:rPr>
            <w:rFonts w:ascii="Arial" w:eastAsia="Arial" w:hAnsi="Arial" w:cs="Arial"/>
            <w:color w:val="0A0A0A"/>
            <w:sz w:val="16"/>
            <w:szCs w:val="16"/>
            <w:highlight w:val="cyan"/>
          </w:rPr>
          <w:delText>s</w:delText>
        </w:r>
      </w:del>
      <w:ins w:id="408" w:author="Arcella" w:date="2025-04-17T18:19:00Z">
        <w:r w:rsidR="00595931">
          <w:rPr>
            <w:rFonts w:ascii="Arial" w:eastAsia="Arial" w:hAnsi="Arial" w:cs="Arial"/>
            <w:color w:val="0A0A0A"/>
            <w:sz w:val="16"/>
            <w:szCs w:val="16"/>
            <w:highlight w:val="cyan"/>
          </w:rPr>
          <w:t>ing</w:t>
        </w:r>
      </w:ins>
      <w:r>
        <w:rPr>
          <w:rFonts w:ascii="Arial" w:eastAsia="Arial" w:hAnsi="Arial" w:cs="Arial"/>
          <w:color w:val="0A0A0A"/>
          <w:sz w:val="16"/>
          <w:szCs w:val="16"/>
          <w:highlight w:val="cyan"/>
        </w:rPr>
        <w:t xml:space="preserve"> the location of </w:t>
      </w:r>
      <w:ins w:id="409" w:author="Arcella" w:date="2025-04-17T18:20:00Z">
        <w:r w:rsidR="00595931">
          <w:rPr>
            <w:rFonts w:ascii="Arial" w:eastAsia="Arial" w:hAnsi="Arial" w:cs="Arial"/>
            <w:color w:val="0A0A0A"/>
            <w:sz w:val="16"/>
            <w:szCs w:val="16"/>
            <w:highlight w:val="cyan"/>
          </w:rPr>
          <w:t xml:space="preserve">the </w:t>
        </w:r>
      </w:ins>
      <w:r>
        <w:rPr>
          <w:rFonts w:ascii="Arial" w:eastAsia="Arial" w:hAnsi="Arial" w:cs="Arial"/>
          <w:color w:val="0A0A0A"/>
          <w:sz w:val="16"/>
          <w:szCs w:val="16"/>
          <w:highlight w:val="cyan"/>
        </w:rPr>
        <w:t xml:space="preserve">sampling sites in the testing data </w:t>
      </w:r>
      <w:ins w:id="410" w:author="Arcella" w:date="2025-04-17T18:20:00Z">
        <w:r w:rsidR="00595931">
          <w:rPr>
            <w:rFonts w:ascii="Arial" w:eastAsia="Arial" w:hAnsi="Arial" w:cs="Arial"/>
            <w:color w:val="0A0A0A"/>
            <w:sz w:val="16"/>
            <w:szCs w:val="16"/>
            <w:highlight w:val="cyan"/>
          </w:rPr>
          <w:t xml:space="preserve">the </w:t>
        </w:r>
      </w:ins>
      <w:r>
        <w:rPr>
          <w:rFonts w:ascii="Arial" w:eastAsia="Arial" w:hAnsi="Arial" w:cs="Arial"/>
          <w:color w:val="0A0A0A"/>
          <w:sz w:val="16"/>
          <w:szCs w:val="16"/>
          <w:highlight w:val="cyan"/>
        </w:rPr>
        <w:t xml:space="preserve">from White Sea. The </w:t>
      </w:r>
      <w:r w:rsidR="00DD07A1">
        <w:rPr>
          <w:rFonts w:ascii="Arial" w:eastAsia="Arial" w:hAnsi="Arial" w:cs="Arial"/>
          <w:color w:val="0A0A0A"/>
          <w:sz w:val="16"/>
          <w:szCs w:val="16"/>
          <w:highlight w:val="cyan"/>
        </w:rPr>
        <w:t>testing</w:t>
      </w:r>
      <w:r>
        <w:rPr>
          <w:rFonts w:ascii="Arial" w:eastAsia="Arial" w:hAnsi="Arial" w:cs="Arial"/>
          <w:color w:val="0A0A0A"/>
          <w:sz w:val="16"/>
          <w:szCs w:val="16"/>
          <w:highlight w:val="cyan"/>
        </w:rPr>
        <w:t xml:space="preserve"> data from the Barents Sea are described in detail in the original study</w:t>
      </w:r>
      <w:ins w:id="411" w:author="Arcella" w:date="2025-04-18T11:41:00Z">
        <w:r w:rsidR="009168CD">
          <w:rPr>
            <w:rFonts w:ascii="Arial" w:eastAsia="Arial" w:hAnsi="Arial" w:cs="Arial"/>
            <w:color w:val="0A0A0A"/>
            <w:sz w:val="16"/>
            <w:szCs w:val="16"/>
            <w:highlight w:val="cyan"/>
          </w:rPr>
          <w:t xml:space="preserve"> from which they were taken</w:t>
        </w:r>
      </w:ins>
      <w:r>
        <w:rPr>
          <w:rFonts w:ascii="Arial" w:eastAsia="Arial" w:hAnsi="Arial" w:cs="Arial"/>
          <w:color w:val="0A0A0A"/>
          <w:sz w:val="16"/>
          <w:szCs w:val="16"/>
          <w:highlight w:val="cyan"/>
        </w:rPr>
        <w:t xml:space="preserve"> (Marchenko et al., 2023)</w:t>
      </w:r>
      <w:del w:id="412" w:author="Arcella" w:date="2025-04-18T11:42:00Z">
        <w:r w:rsidDel="009168CD">
          <w:rPr>
            <w:rFonts w:ascii="Arial" w:eastAsia="Arial" w:hAnsi="Arial" w:cs="Arial"/>
            <w:color w:val="0A0A0A"/>
            <w:sz w:val="16"/>
            <w:szCs w:val="16"/>
            <w:highlight w:val="cyan"/>
          </w:rPr>
          <w:delText xml:space="preserve"> from which they were taken</w:delText>
        </w:r>
      </w:del>
      <w:r>
        <w:rPr>
          <w:rFonts w:ascii="Arial" w:eastAsia="Arial" w:hAnsi="Arial" w:cs="Arial"/>
          <w:color w:val="0A0A0A"/>
          <w:sz w:val="16"/>
          <w:szCs w:val="16"/>
          <w:highlight w:val="cyan"/>
        </w:rPr>
        <w:t>.</w:t>
      </w:r>
    </w:p>
    <w:p w14:paraId="0000014F"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195: Why didn’t you include variables describing temperature, given that it plays a structural role in mussel species distribution (lines 59, 118)? In my opinion, incorporating this fundamental parameter could improve overall model performance. If not included, you should provide a justification.</w:t>
      </w:r>
      <w:r>
        <w:rPr>
          <w:rFonts w:ascii="Arial" w:eastAsia="Arial" w:hAnsi="Arial" w:cs="Arial"/>
          <w:color w:val="0A0A0A"/>
          <w:sz w:val="16"/>
          <w:szCs w:val="16"/>
          <w:highlight w:val="white"/>
        </w:rPr>
        <w:br/>
      </w:r>
    </w:p>
    <w:p w14:paraId="00000151" w14:textId="77777777" w:rsidR="004259EE" w:rsidRPr="00C578A0" w:rsidRDefault="004259EE">
      <w:pPr>
        <w:shd w:val="clear" w:color="auto" w:fill="FFFFFF"/>
        <w:ind w:firstLine="320"/>
        <w:jc w:val="left"/>
        <w:rPr>
          <w:rFonts w:ascii="Arial" w:eastAsia="Arial" w:hAnsi="Arial" w:cs="Arial"/>
          <w:color w:val="0A0A0A"/>
          <w:sz w:val="16"/>
          <w:szCs w:val="16"/>
          <w:highlight w:val="white"/>
        </w:rPr>
      </w:pPr>
    </w:p>
    <w:p w14:paraId="00000152" w14:textId="0D10412B"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Unfortunately, we do not have </w:t>
      </w:r>
      <w:del w:id="413" w:author="Arcella" w:date="2025-04-17T18:20:00Z">
        <w:r w:rsidDel="00595931">
          <w:rPr>
            <w:rFonts w:ascii="Arial" w:eastAsia="Arial" w:hAnsi="Arial" w:cs="Arial"/>
            <w:color w:val="0A0A0A"/>
            <w:sz w:val="16"/>
            <w:szCs w:val="16"/>
            <w:highlight w:val="cyan"/>
          </w:rPr>
          <w:delText xml:space="preserve">such </w:delText>
        </w:r>
      </w:del>
      <w:ins w:id="414" w:author="Arcella" w:date="2025-04-17T18:20:00Z">
        <w:r w:rsidR="00595931">
          <w:rPr>
            <w:rFonts w:ascii="Arial" w:eastAsia="Arial" w:hAnsi="Arial" w:cs="Arial"/>
            <w:color w:val="0A0A0A"/>
            <w:sz w:val="16"/>
            <w:szCs w:val="16"/>
            <w:highlight w:val="cyan"/>
          </w:rPr>
          <w:t xml:space="preserve">the </w:t>
        </w:r>
      </w:ins>
      <w:r>
        <w:rPr>
          <w:rFonts w:ascii="Arial" w:eastAsia="Arial" w:hAnsi="Arial" w:cs="Arial"/>
          <w:color w:val="0A0A0A"/>
          <w:sz w:val="16"/>
          <w:szCs w:val="16"/>
          <w:highlight w:val="cyan"/>
        </w:rPr>
        <w:t>data</w:t>
      </w:r>
      <w:ins w:id="415" w:author="Arcella" w:date="2025-04-17T18:20:00Z">
        <w:r w:rsidR="00595931">
          <w:rPr>
            <w:rFonts w:ascii="Arial" w:eastAsia="Arial" w:hAnsi="Arial" w:cs="Arial"/>
            <w:color w:val="0A0A0A"/>
            <w:sz w:val="16"/>
            <w:szCs w:val="16"/>
            <w:highlight w:val="cyan"/>
          </w:rPr>
          <w:t xml:space="preserve"> on temperature,</w:t>
        </w:r>
      </w:ins>
      <w:r>
        <w:rPr>
          <w:rFonts w:ascii="Arial" w:eastAsia="Arial" w:hAnsi="Arial" w:cs="Arial"/>
          <w:color w:val="0A0A0A"/>
          <w:sz w:val="16"/>
          <w:szCs w:val="16"/>
          <w:highlight w:val="cyan"/>
        </w:rPr>
        <w:t xml:space="preserve"> </w:t>
      </w:r>
      <w:del w:id="416" w:author="Arcella" w:date="2025-04-17T18:21:00Z">
        <w:r w:rsidDel="00595931">
          <w:rPr>
            <w:rFonts w:ascii="Arial" w:eastAsia="Arial" w:hAnsi="Arial" w:cs="Arial"/>
            <w:color w:val="0A0A0A"/>
            <w:sz w:val="16"/>
            <w:szCs w:val="16"/>
            <w:highlight w:val="cyan"/>
          </w:rPr>
          <w:delText xml:space="preserve">and </w:delText>
        </w:r>
      </w:del>
      <w:ins w:id="417" w:author="Arcella" w:date="2025-04-17T18:21:00Z">
        <w:r w:rsidR="00595931">
          <w:rPr>
            <w:rFonts w:ascii="Arial" w:eastAsia="Arial" w:hAnsi="Arial" w:cs="Arial"/>
            <w:color w:val="0A0A0A"/>
            <w:sz w:val="16"/>
            <w:szCs w:val="16"/>
            <w:highlight w:val="cyan"/>
          </w:rPr>
          <w:t xml:space="preserve">nor are there any </w:t>
        </w:r>
      </w:ins>
      <w:r>
        <w:rPr>
          <w:rFonts w:ascii="Arial" w:eastAsia="Arial" w:hAnsi="Arial" w:cs="Arial"/>
          <w:color w:val="0A0A0A"/>
          <w:sz w:val="16"/>
          <w:szCs w:val="16"/>
          <w:highlight w:val="cyan"/>
        </w:rPr>
        <w:t xml:space="preserve">reliable data </w:t>
      </w:r>
      <w:del w:id="418" w:author="Arcella" w:date="2025-04-17T18:21:00Z">
        <w:r w:rsidDel="00595931">
          <w:rPr>
            <w:rFonts w:ascii="Arial" w:eastAsia="Arial" w:hAnsi="Arial" w:cs="Arial"/>
            <w:color w:val="0A0A0A"/>
            <w:sz w:val="16"/>
            <w:szCs w:val="16"/>
            <w:highlight w:val="cyan"/>
          </w:rPr>
          <w:delText xml:space="preserve">cannot be obtained from </w:delText>
        </w:r>
      </w:del>
      <w:ins w:id="419" w:author="Arcella" w:date="2025-04-17T18:21:00Z">
        <w:r w:rsidR="00595931">
          <w:rPr>
            <w:rFonts w:ascii="Arial" w:eastAsia="Arial" w:hAnsi="Arial" w:cs="Arial"/>
            <w:color w:val="0A0A0A"/>
            <w:sz w:val="16"/>
            <w:szCs w:val="16"/>
            <w:highlight w:val="cyan"/>
          </w:rPr>
          <w:t xml:space="preserve">in </w:t>
        </w:r>
      </w:ins>
      <w:r>
        <w:rPr>
          <w:rFonts w:ascii="Arial" w:eastAsia="Arial" w:hAnsi="Arial" w:cs="Arial"/>
          <w:color w:val="0A0A0A"/>
          <w:sz w:val="16"/>
          <w:szCs w:val="16"/>
          <w:highlight w:val="cyan"/>
        </w:rPr>
        <w:t>external sources (see also above)</w:t>
      </w:r>
      <w:ins w:id="420" w:author="Arcella" w:date="2025-04-17T18:20:00Z">
        <w:r w:rsidR="00595931">
          <w:rPr>
            <w:rFonts w:ascii="Arial" w:eastAsia="Arial" w:hAnsi="Arial" w:cs="Arial"/>
            <w:color w:val="0A0A0A"/>
            <w:sz w:val="16"/>
            <w:szCs w:val="16"/>
            <w:highlight w:val="cyan"/>
          </w:rPr>
          <w:t>.</w:t>
        </w:r>
      </w:ins>
    </w:p>
    <w:p w14:paraId="00000153"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169: It is unclear if the bare bottom samples (bottom samples) were collected at the same depth (parallel to the seafloor) as the corresponding algal samples. If not, the distinction between algal and bottom categories may confound the effect of depth. Please clarify.</w:t>
      </w:r>
      <w:r>
        <w:rPr>
          <w:rFonts w:ascii="Arial" w:eastAsia="Arial" w:hAnsi="Arial" w:cs="Arial"/>
          <w:color w:val="0A0A0A"/>
          <w:sz w:val="16"/>
          <w:szCs w:val="16"/>
          <w:highlight w:val="white"/>
        </w:rPr>
        <w:br/>
      </w:r>
    </w:p>
    <w:p w14:paraId="00000156" w14:textId="3BF57765" w:rsidR="004259EE" w:rsidRDefault="007A0300">
      <w:pPr>
        <w:shd w:val="clear" w:color="auto" w:fill="FFFFFF"/>
        <w:ind w:firstLine="320"/>
        <w:jc w:val="left"/>
        <w:rPr>
          <w:rFonts w:ascii="Arial" w:eastAsia="Arial" w:hAnsi="Arial" w:cs="Arial"/>
          <w:color w:val="0A0A0A"/>
          <w:sz w:val="16"/>
          <w:szCs w:val="16"/>
          <w:highlight w:val="lightGray"/>
        </w:rPr>
      </w:pPr>
      <w:del w:id="421" w:author="Arcella" w:date="2025-04-17T18:21:00Z">
        <w:r w:rsidDel="00595931">
          <w:rPr>
            <w:rFonts w:ascii="Arial" w:eastAsia="Arial" w:hAnsi="Arial" w:cs="Arial"/>
            <w:color w:val="0A0A0A"/>
            <w:sz w:val="16"/>
            <w:szCs w:val="16"/>
            <w:highlight w:val="cyan"/>
          </w:rPr>
          <w:delText>A</w:delText>
        </w:r>
      </w:del>
      <w:ins w:id="422" w:author="Arcella" w:date="2025-04-17T18:21:00Z">
        <w:r w:rsidR="00595931">
          <w:rPr>
            <w:rFonts w:ascii="Arial" w:eastAsia="Arial" w:hAnsi="Arial" w:cs="Arial"/>
            <w:color w:val="0A0A0A"/>
            <w:sz w:val="16"/>
            <w:szCs w:val="16"/>
            <w:highlight w:val="cyan"/>
          </w:rPr>
          <w:t>They were collected a</w:t>
        </w:r>
      </w:ins>
      <w:r>
        <w:rPr>
          <w:rFonts w:ascii="Arial" w:eastAsia="Arial" w:hAnsi="Arial" w:cs="Arial"/>
          <w:color w:val="0A0A0A"/>
          <w:sz w:val="16"/>
          <w:szCs w:val="16"/>
          <w:highlight w:val="cyan"/>
        </w:rPr>
        <w:t>pproximately at the same depth (L</w:t>
      </w:r>
      <w:r w:rsidR="00183A02">
        <w:rPr>
          <w:rFonts w:ascii="Arial" w:eastAsia="Arial" w:hAnsi="Arial" w:cs="Arial"/>
          <w:color w:val="0A0A0A"/>
          <w:sz w:val="16"/>
          <w:szCs w:val="16"/>
          <w:highlight w:val="cyan"/>
        </w:rPr>
        <w:t>202</w:t>
      </w:r>
      <w:r>
        <w:rPr>
          <w:rFonts w:ascii="Arial" w:eastAsia="Arial" w:hAnsi="Arial" w:cs="Arial"/>
          <w:color w:val="0A0A0A"/>
          <w:sz w:val="16"/>
          <w:szCs w:val="16"/>
          <w:highlight w:val="cyan"/>
        </w:rPr>
        <w:t>)</w:t>
      </w:r>
    </w:p>
    <w:p w14:paraId="00000157"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170: Is there a specific reason for using different frames for the “algal” and “bottom” samples?</w:t>
      </w:r>
      <w:r>
        <w:rPr>
          <w:rFonts w:ascii="Arial" w:eastAsia="Arial" w:hAnsi="Arial" w:cs="Arial"/>
          <w:color w:val="0A0A0A"/>
          <w:sz w:val="16"/>
          <w:szCs w:val="16"/>
          <w:highlight w:val="white"/>
        </w:rPr>
        <w:br/>
      </w:r>
    </w:p>
    <w:p w14:paraId="0000015A" w14:textId="32F29AF0"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Please see </w:t>
      </w:r>
      <w:ins w:id="423" w:author="Arcella" w:date="2025-04-17T18:21:00Z">
        <w:r w:rsidR="00595931">
          <w:rPr>
            <w:rFonts w:ascii="Arial" w:eastAsia="Arial" w:hAnsi="Arial" w:cs="Arial"/>
            <w:color w:val="0A0A0A"/>
            <w:sz w:val="16"/>
            <w:szCs w:val="16"/>
            <w:highlight w:val="cyan"/>
          </w:rPr>
          <w:t xml:space="preserve">the </w:t>
        </w:r>
      </w:ins>
      <w:r>
        <w:rPr>
          <w:rFonts w:ascii="Arial" w:eastAsia="Arial" w:hAnsi="Arial" w:cs="Arial"/>
          <w:color w:val="0A0A0A"/>
          <w:sz w:val="16"/>
          <w:szCs w:val="16"/>
          <w:highlight w:val="cyan"/>
        </w:rPr>
        <w:t>explanation above</w:t>
      </w:r>
      <w:ins w:id="424" w:author="Arcella" w:date="2025-04-17T18:22:00Z">
        <w:r w:rsidR="00595931">
          <w:rPr>
            <w:rFonts w:ascii="Arial" w:eastAsia="Arial" w:hAnsi="Arial" w:cs="Arial"/>
            <w:color w:val="0A0A0A"/>
            <w:sz w:val="16"/>
            <w:szCs w:val="16"/>
            <w:highlight w:val="cyan"/>
          </w:rPr>
          <w:t>.</w:t>
        </w:r>
      </w:ins>
    </w:p>
    <w:p w14:paraId="0000015B"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192: From which salinity values does the formula lead to false positive identifications? Please provide more details.</w:t>
      </w:r>
    </w:p>
    <w:p w14:paraId="0000015C"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5E" w14:textId="373E6F68"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white"/>
        </w:rPr>
        <w:br/>
      </w:r>
      <w:r>
        <w:rPr>
          <w:rFonts w:ascii="Arial" w:eastAsia="Arial" w:hAnsi="Arial" w:cs="Arial"/>
          <w:color w:val="0A0A0A"/>
          <w:sz w:val="16"/>
          <w:szCs w:val="16"/>
          <w:highlight w:val="cyan"/>
        </w:rPr>
        <w:t xml:space="preserve">“However, as studies in the Barents Sea have shown, this equation may overestimate Ptros at higher salinities, </w:t>
      </w:r>
      <w:proofErr w:type="gramStart"/>
      <w:r>
        <w:rPr>
          <w:rFonts w:ascii="Arial" w:eastAsia="Arial" w:hAnsi="Arial" w:cs="Arial"/>
          <w:color w:val="0A0A0A"/>
          <w:sz w:val="16"/>
          <w:szCs w:val="16"/>
          <w:highlight w:val="cyan"/>
        </w:rPr>
        <w:t>e.g.</w:t>
      </w:r>
      <w:proofErr w:type="gramEnd"/>
      <w:r>
        <w:rPr>
          <w:rFonts w:ascii="Arial" w:eastAsia="Arial" w:hAnsi="Arial" w:cs="Arial"/>
          <w:color w:val="0A0A0A"/>
          <w:sz w:val="16"/>
          <w:szCs w:val="16"/>
          <w:highlight w:val="cyan"/>
        </w:rPr>
        <w:t xml:space="preserve"> up to 20% at salinity around 30 psu (Khaitov et al. 2021, Marchenko et al. 2023)”.  (L</w:t>
      </w:r>
      <w:r w:rsidR="00183A02">
        <w:rPr>
          <w:rFonts w:ascii="Arial" w:eastAsia="Arial" w:hAnsi="Arial" w:cs="Arial"/>
          <w:color w:val="0A0A0A"/>
          <w:sz w:val="16"/>
          <w:szCs w:val="16"/>
          <w:highlight w:val="cyan"/>
        </w:rPr>
        <w:t>231-233</w:t>
      </w:r>
      <w:r>
        <w:rPr>
          <w:rFonts w:ascii="Arial" w:eastAsia="Arial" w:hAnsi="Arial" w:cs="Arial"/>
          <w:color w:val="0A0A0A"/>
          <w:sz w:val="16"/>
          <w:szCs w:val="16"/>
          <w:highlight w:val="cyan"/>
        </w:rPr>
        <w:t>)</w:t>
      </w:r>
    </w:p>
    <w:p w14:paraId="0000015F"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226: Technically, your approach is more aligned with a generalized additive mixed model (GAMM) since you included a random effect.</w:t>
      </w:r>
    </w:p>
    <w:p w14:paraId="00000160"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61" w14:textId="27869601" w:rsidR="004259EE" w:rsidRDefault="007A0300">
      <w:pPr>
        <w:shd w:val="clear" w:color="auto" w:fill="FFFFFF"/>
        <w:ind w:firstLine="320"/>
        <w:jc w:val="left"/>
        <w:rPr>
          <w:rFonts w:ascii="Arial" w:eastAsia="Arial" w:hAnsi="Arial" w:cs="Arial"/>
          <w:color w:val="0A0A0A"/>
          <w:sz w:val="16"/>
          <w:szCs w:val="16"/>
          <w:highlight w:val="cyan"/>
        </w:rPr>
      </w:pPr>
      <w:del w:id="425" w:author="Arcella" w:date="2025-04-17T18:23:00Z">
        <w:r w:rsidDel="00595931">
          <w:rPr>
            <w:rFonts w:ascii="Arial" w:eastAsia="Arial" w:hAnsi="Arial" w:cs="Arial"/>
            <w:color w:val="0A0A0A"/>
            <w:sz w:val="16"/>
            <w:szCs w:val="16"/>
            <w:highlight w:val="cyan"/>
          </w:rPr>
          <w:delText xml:space="preserve">Agree! It was corrected for </w:delText>
        </w:r>
      </w:del>
      <w:del w:id="426" w:author="Arcella" w:date="2025-04-17T18:22:00Z">
        <w:r w:rsidDel="00595931">
          <w:rPr>
            <w:rFonts w:ascii="Arial" w:eastAsia="Arial" w:hAnsi="Arial" w:cs="Arial"/>
            <w:color w:val="0A0A0A"/>
            <w:sz w:val="16"/>
            <w:szCs w:val="16"/>
            <w:highlight w:val="cyan"/>
          </w:rPr>
          <w:delText xml:space="preserve">the </w:delText>
        </w:r>
      </w:del>
      <w:del w:id="427" w:author="Arcella" w:date="2025-04-17T18:23:00Z">
        <w:r w:rsidDel="00595931">
          <w:rPr>
            <w:rFonts w:ascii="Arial" w:eastAsia="Arial" w:hAnsi="Arial" w:cs="Arial"/>
            <w:color w:val="0A0A0A"/>
            <w:sz w:val="16"/>
            <w:szCs w:val="16"/>
            <w:highlight w:val="cyan"/>
          </w:rPr>
          <w:delText>Model 1 which is really GAMM, but Model 2 and Model 3 are not (they are referred to as GAM).</w:delText>
        </w:r>
      </w:del>
      <w:ins w:id="428" w:author="Arcella" w:date="2025-04-17T18:23:00Z">
        <w:r w:rsidR="00595931" w:rsidRPr="00595931">
          <w:rPr>
            <w:rFonts w:ascii="Arial" w:eastAsia="Arial" w:hAnsi="Arial" w:cs="Arial"/>
            <w:color w:val="0A0A0A"/>
            <w:sz w:val="16"/>
            <w:szCs w:val="16"/>
            <w:highlight w:val="cyan"/>
          </w:rPr>
          <w:t xml:space="preserve"> </w:t>
        </w:r>
        <w:r w:rsidR="00595931">
          <w:rPr>
            <w:rFonts w:ascii="Arial" w:eastAsia="Arial" w:hAnsi="Arial" w:cs="Arial"/>
            <w:color w:val="0A0A0A"/>
            <w:sz w:val="16"/>
            <w:szCs w:val="16"/>
            <w:highlight w:val="cyan"/>
          </w:rPr>
          <w:t xml:space="preserve">You are right! </w:t>
        </w:r>
      </w:ins>
      <w:ins w:id="429" w:author="Arcella" w:date="2025-04-17T18:24:00Z">
        <w:r w:rsidR="001D3C38">
          <w:rPr>
            <w:rFonts w:ascii="Arial" w:eastAsia="Arial" w:hAnsi="Arial" w:cs="Arial"/>
            <w:color w:val="0A0A0A"/>
            <w:sz w:val="16"/>
            <w:szCs w:val="16"/>
            <w:highlight w:val="cyan"/>
          </w:rPr>
          <w:t xml:space="preserve">We have </w:t>
        </w:r>
      </w:ins>
      <w:ins w:id="430" w:author="Arcella" w:date="2025-04-17T18:23:00Z">
        <w:r w:rsidR="00595931">
          <w:rPr>
            <w:rFonts w:ascii="Arial" w:eastAsia="Arial" w:hAnsi="Arial" w:cs="Arial"/>
            <w:color w:val="0A0A0A"/>
            <w:sz w:val="16"/>
            <w:szCs w:val="16"/>
            <w:highlight w:val="cyan"/>
          </w:rPr>
          <w:t xml:space="preserve">corrected </w:t>
        </w:r>
      </w:ins>
      <w:ins w:id="431" w:author="Arcella" w:date="2025-04-17T18:24:00Z">
        <w:r w:rsidR="001D3C38">
          <w:rPr>
            <w:rFonts w:ascii="Arial" w:eastAsia="Arial" w:hAnsi="Arial" w:cs="Arial"/>
            <w:color w:val="0A0A0A"/>
            <w:sz w:val="16"/>
            <w:szCs w:val="16"/>
            <w:highlight w:val="cyan"/>
          </w:rPr>
          <w:t xml:space="preserve">the designation </w:t>
        </w:r>
      </w:ins>
      <w:ins w:id="432" w:author="Arcella" w:date="2025-04-17T18:23:00Z">
        <w:r w:rsidR="00595931">
          <w:rPr>
            <w:rFonts w:ascii="Arial" w:eastAsia="Arial" w:hAnsi="Arial" w:cs="Arial"/>
            <w:color w:val="0A0A0A"/>
            <w:sz w:val="16"/>
            <w:szCs w:val="16"/>
            <w:highlight w:val="cyan"/>
          </w:rPr>
          <w:t>for Model 1</w:t>
        </w:r>
      </w:ins>
      <w:ins w:id="433" w:author="Arcella" w:date="2025-04-17T18:24:00Z">
        <w:r w:rsidR="001D3C38">
          <w:rPr>
            <w:rFonts w:ascii="Arial" w:eastAsia="Arial" w:hAnsi="Arial" w:cs="Arial"/>
            <w:color w:val="0A0A0A"/>
            <w:sz w:val="16"/>
            <w:szCs w:val="16"/>
            <w:highlight w:val="cyan"/>
          </w:rPr>
          <w:t>,</w:t>
        </w:r>
      </w:ins>
      <w:ins w:id="434" w:author="Arcella" w:date="2025-04-17T18:23:00Z">
        <w:r w:rsidR="00595931">
          <w:rPr>
            <w:rFonts w:ascii="Arial" w:eastAsia="Arial" w:hAnsi="Arial" w:cs="Arial"/>
            <w:color w:val="0A0A0A"/>
            <w:sz w:val="16"/>
            <w:szCs w:val="16"/>
            <w:highlight w:val="cyan"/>
          </w:rPr>
          <w:t xml:space="preserve"> which is </w:t>
        </w:r>
      </w:ins>
      <w:ins w:id="435" w:author="Arcella" w:date="2025-04-17T18:24:00Z">
        <w:r w:rsidR="001D3C38">
          <w:rPr>
            <w:rFonts w:ascii="Arial" w:eastAsia="Arial" w:hAnsi="Arial" w:cs="Arial"/>
            <w:color w:val="0A0A0A"/>
            <w:sz w:val="16"/>
            <w:szCs w:val="16"/>
            <w:highlight w:val="cyan"/>
          </w:rPr>
          <w:t xml:space="preserve">indeed </w:t>
        </w:r>
      </w:ins>
      <w:ins w:id="436" w:author="Arcella" w:date="2025-04-17T18:23:00Z">
        <w:r w:rsidR="00595931">
          <w:rPr>
            <w:rFonts w:ascii="Arial" w:eastAsia="Arial" w:hAnsi="Arial" w:cs="Arial"/>
            <w:color w:val="0A0A0A"/>
            <w:sz w:val="16"/>
            <w:szCs w:val="16"/>
            <w:highlight w:val="cyan"/>
          </w:rPr>
          <w:t>GAMM</w:t>
        </w:r>
      </w:ins>
      <w:ins w:id="437" w:author="Arcella" w:date="2025-04-17T18:24:00Z">
        <w:r w:rsidR="001D3C38">
          <w:rPr>
            <w:rFonts w:ascii="Arial" w:eastAsia="Arial" w:hAnsi="Arial" w:cs="Arial"/>
            <w:color w:val="0A0A0A"/>
            <w:sz w:val="16"/>
            <w:szCs w:val="16"/>
            <w:highlight w:val="cyan"/>
          </w:rPr>
          <w:t xml:space="preserve">. </w:t>
        </w:r>
      </w:ins>
      <w:ins w:id="438" w:author="Arcella" w:date="2025-04-17T18:23:00Z">
        <w:r w:rsidR="00595931">
          <w:rPr>
            <w:rFonts w:ascii="Arial" w:eastAsia="Arial" w:hAnsi="Arial" w:cs="Arial"/>
            <w:color w:val="0A0A0A"/>
            <w:sz w:val="16"/>
            <w:szCs w:val="16"/>
            <w:highlight w:val="cyan"/>
          </w:rPr>
          <w:t>Model 2 and Model 3</w:t>
        </w:r>
      </w:ins>
      <w:ins w:id="439" w:author="Arcella" w:date="2025-04-17T18:24:00Z">
        <w:r w:rsidR="001D3C38">
          <w:rPr>
            <w:rFonts w:ascii="Arial" w:eastAsia="Arial" w:hAnsi="Arial" w:cs="Arial"/>
            <w:color w:val="0A0A0A"/>
            <w:sz w:val="16"/>
            <w:szCs w:val="16"/>
            <w:highlight w:val="cyan"/>
          </w:rPr>
          <w:t>, however,</w:t>
        </w:r>
      </w:ins>
      <w:ins w:id="440" w:author="Arcella" w:date="2025-04-17T18:23:00Z">
        <w:r w:rsidR="00595931">
          <w:rPr>
            <w:rFonts w:ascii="Arial" w:eastAsia="Arial" w:hAnsi="Arial" w:cs="Arial"/>
            <w:color w:val="0A0A0A"/>
            <w:sz w:val="16"/>
            <w:szCs w:val="16"/>
            <w:highlight w:val="cyan"/>
          </w:rPr>
          <w:t xml:space="preserve"> are not</w:t>
        </w:r>
      </w:ins>
      <w:ins w:id="441" w:author="Arcella" w:date="2025-04-17T19:05:00Z">
        <w:r w:rsidR="004441C1">
          <w:rPr>
            <w:rFonts w:ascii="Arial" w:eastAsia="Arial" w:hAnsi="Arial" w:cs="Arial"/>
            <w:color w:val="0A0A0A"/>
            <w:sz w:val="16"/>
            <w:szCs w:val="16"/>
            <w:highlight w:val="cyan"/>
          </w:rPr>
          <w:t>,</w:t>
        </w:r>
      </w:ins>
      <w:ins w:id="442" w:author="Arcella" w:date="2025-04-17T18:23:00Z">
        <w:r w:rsidR="00595931">
          <w:rPr>
            <w:rFonts w:ascii="Arial" w:eastAsia="Arial" w:hAnsi="Arial" w:cs="Arial"/>
            <w:color w:val="0A0A0A"/>
            <w:sz w:val="16"/>
            <w:szCs w:val="16"/>
            <w:highlight w:val="cyan"/>
          </w:rPr>
          <w:t xml:space="preserve"> </w:t>
        </w:r>
      </w:ins>
      <w:ins w:id="443" w:author="Arcella" w:date="2025-04-17T18:24:00Z">
        <w:r w:rsidR="001D3C38">
          <w:rPr>
            <w:rFonts w:ascii="Arial" w:eastAsia="Arial" w:hAnsi="Arial" w:cs="Arial"/>
            <w:color w:val="0A0A0A"/>
            <w:sz w:val="16"/>
            <w:szCs w:val="16"/>
            <w:highlight w:val="cyan"/>
          </w:rPr>
          <w:t xml:space="preserve">and </w:t>
        </w:r>
      </w:ins>
      <w:ins w:id="444" w:author="Arcella" w:date="2025-04-17T18:23:00Z">
        <w:r w:rsidR="001D3C38">
          <w:rPr>
            <w:rFonts w:ascii="Arial" w:eastAsia="Arial" w:hAnsi="Arial" w:cs="Arial"/>
            <w:color w:val="0A0A0A"/>
            <w:sz w:val="16"/>
            <w:szCs w:val="16"/>
            <w:highlight w:val="cyan"/>
          </w:rPr>
          <w:t>they are referred to as GAM</w:t>
        </w:r>
        <w:r w:rsidR="00595931">
          <w:rPr>
            <w:rFonts w:ascii="Arial" w:eastAsia="Arial" w:hAnsi="Arial" w:cs="Arial"/>
            <w:color w:val="0A0A0A"/>
            <w:sz w:val="16"/>
            <w:szCs w:val="16"/>
            <w:highlight w:val="cyan"/>
          </w:rPr>
          <w:t>.</w:t>
        </w:r>
      </w:ins>
    </w:p>
    <w:p w14:paraId="00000162"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63"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234: Could you clarify the thresholds you used with VIF and Pearson’s r correlation to detect collinearity?</w:t>
      </w:r>
    </w:p>
    <w:p w14:paraId="00000164"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65" w14:textId="12FD0D48" w:rsidR="004259EE" w:rsidRDefault="007A0300">
      <w:pPr>
        <w:shd w:val="clear" w:color="auto" w:fill="FFFFFF"/>
        <w:ind w:firstLine="320"/>
        <w:jc w:val="left"/>
        <w:rPr>
          <w:rFonts w:ascii="Arial" w:eastAsia="Arial" w:hAnsi="Arial" w:cs="Arial"/>
          <w:color w:val="0A0A0A"/>
          <w:sz w:val="16"/>
          <w:szCs w:val="16"/>
          <w:highlight w:val="yellow"/>
        </w:rPr>
      </w:pPr>
      <w:r>
        <w:rPr>
          <w:rFonts w:ascii="Arial" w:eastAsia="Arial" w:hAnsi="Arial" w:cs="Arial"/>
          <w:color w:val="0A0A0A"/>
          <w:sz w:val="16"/>
          <w:szCs w:val="16"/>
          <w:highlight w:val="cyan"/>
        </w:rPr>
        <w:t>We have included the information about threshold values for VIF (</w:t>
      </w:r>
      <w:r w:rsidR="00183A02">
        <w:rPr>
          <w:rFonts w:ascii="Arial" w:eastAsia="Arial" w:hAnsi="Arial" w:cs="Arial"/>
          <w:color w:val="0A0A0A"/>
          <w:sz w:val="16"/>
          <w:szCs w:val="16"/>
          <w:highlight w:val="cyan"/>
        </w:rPr>
        <w:t>VIF=</w:t>
      </w:r>
      <w:r>
        <w:rPr>
          <w:rFonts w:ascii="Arial" w:eastAsia="Arial" w:hAnsi="Arial" w:cs="Arial"/>
          <w:color w:val="0A0A0A"/>
          <w:sz w:val="16"/>
          <w:szCs w:val="16"/>
          <w:highlight w:val="cyan"/>
        </w:rPr>
        <w:t>3.5)</w:t>
      </w:r>
      <w:r w:rsidR="00DD07A1">
        <w:rPr>
          <w:rFonts w:ascii="Arial" w:eastAsia="Arial" w:hAnsi="Arial" w:cs="Arial"/>
          <w:color w:val="0A0A0A"/>
          <w:sz w:val="16"/>
          <w:szCs w:val="16"/>
          <w:highlight w:val="cyan"/>
        </w:rPr>
        <w:t xml:space="preserve"> (</w:t>
      </w:r>
      <w:r w:rsidR="00DD07A1" w:rsidRPr="00DD07A1">
        <w:rPr>
          <w:rFonts w:ascii="Arial" w:eastAsia="Arial" w:hAnsi="Arial" w:cs="Arial"/>
          <w:color w:val="0A0A0A"/>
          <w:sz w:val="16"/>
          <w:szCs w:val="16"/>
          <w:highlight w:val="yellow"/>
        </w:rPr>
        <w:t>L 281-282</w:t>
      </w:r>
      <w:r w:rsidR="00DD07A1">
        <w:rPr>
          <w:rFonts w:ascii="Arial" w:eastAsia="Arial" w:hAnsi="Arial" w:cs="Arial"/>
          <w:color w:val="0A0A0A"/>
          <w:sz w:val="16"/>
          <w:szCs w:val="16"/>
          <w:highlight w:val="cyan"/>
        </w:rPr>
        <w:t>)</w:t>
      </w:r>
      <w:r>
        <w:rPr>
          <w:rFonts w:ascii="Arial" w:eastAsia="Arial" w:hAnsi="Arial" w:cs="Arial"/>
          <w:color w:val="0A0A0A"/>
          <w:sz w:val="16"/>
          <w:szCs w:val="16"/>
          <w:highlight w:val="cyan"/>
        </w:rPr>
        <w:t>. We</w:t>
      </w:r>
      <w:ins w:id="445" w:author="Arcella" w:date="2025-04-17T18:24:00Z">
        <w:r w:rsidR="001D3C38">
          <w:rPr>
            <w:rFonts w:ascii="Arial" w:eastAsia="Arial" w:hAnsi="Arial" w:cs="Arial"/>
            <w:color w:val="0A0A0A"/>
            <w:sz w:val="16"/>
            <w:szCs w:val="16"/>
            <w:highlight w:val="cyan"/>
          </w:rPr>
          <w:t xml:space="preserve"> have</w:t>
        </w:r>
      </w:ins>
      <w:r>
        <w:rPr>
          <w:rFonts w:ascii="Arial" w:eastAsia="Arial" w:hAnsi="Arial" w:cs="Arial"/>
          <w:color w:val="0A0A0A"/>
          <w:sz w:val="16"/>
          <w:szCs w:val="16"/>
          <w:highlight w:val="cyan"/>
        </w:rPr>
        <w:t xml:space="preserve"> also pointed out</w:t>
      </w:r>
      <w:r w:rsidR="00DD07A1">
        <w:rPr>
          <w:rFonts w:ascii="Arial" w:eastAsia="Arial" w:hAnsi="Arial" w:cs="Arial"/>
          <w:color w:val="0A0A0A"/>
          <w:sz w:val="16"/>
          <w:szCs w:val="16"/>
          <w:highlight w:val="cyan"/>
        </w:rPr>
        <w:t xml:space="preserve"> (</w:t>
      </w:r>
      <w:r w:rsidR="00DD07A1" w:rsidRPr="00DD07A1">
        <w:rPr>
          <w:rFonts w:ascii="Arial" w:eastAsia="Arial" w:hAnsi="Arial" w:cs="Arial"/>
          <w:color w:val="0A0A0A"/>
          <w:sz w:val="16"/>
          <w:szCs w:val="16"/>
          <w:highlight w:val="yellow"/>
        </w:rPr>
        <w:t>see above</w:t>
      </w:r>
      <w:r w:rsidR="00DD07A1">
        <w:rPr>
          <w:rFonts w:ascii="Arial" w:eastAsia="Arial" w:hAnsi="Arial" w:cs="Arial"/>
          <w:color w:val="0A0A0A"/>
          <w:sz w:val="16"/>
          <w:szCs w:val="16"/>
          <w:highlight w:val="cyan"/>
        </w:rPr>
        <w:t>)</w:t>
      </w:r>
      <w:r>
        <w:rPr>
          <w:rFonts w:ascii="Arial" w:eastAsia="Arial" w:hAnsi="Arial" w:cs="Arial"/>
          <w:color w:val="0A0A0A"/>
          <w:sz w:val="16"/>
          <w:szCs w:val="16"/>
          <w:highlight w:val="cyan"/>
        </w:rPr>
        <w:t xml:space="preserve"> that</w:t>
      </w:r>
      <w:ins w:id="446" w:author="Arcella" w:date="2025-04-17T18:24:00Z">
        <w:r w:rsidR="001D3C38">
          <w:rPr>
            <w:rFonts w:ascii="Arial" w:eastAsia="Arial" w:hAnsi="Arial" w:cs="Arial"/>
            <w:color w:val="0A0A0A"/>
            <w:sz w:val="16"/>
            <w:szCs w:val="16"/>
            <w:highlight w:val="cyan"/>
          </w:rPr>
          <w:t xml:space="preserve"> the</w:t>
        </w:r>
      </w:ins>
      <w:r>
        <w:rPr>
          <w:rFonts w:ascii="Arial" w:eastAsia="Arial" w:hAnsi="Arial" w:cs="Arial"/>
          <w:color w:val="0A0A0A"/>
          <w:sz w:val="16"/>
          <w:szCs w:val="16"/>
          <w:highlight w:val="cyan"/>
        </w:rPr>
        <w:t xml:space="preserve"> correlations between </w:t>
      </w:r>
      <w:ins w:id="447" w:author="Arcella" w:date="2025-04-17T18:24:00Z">
        <w:r w:rsidR="001D3C38">
          <w:rPr>
            <w:rFonts w:ascii="Arial" w:eastAsia="Arial" w:hAnsi="Arial" w:cs="Arial"/>
            <w:color w:val="0A0A0A"/>
            <w:sz w:val="16"/>
            <w:szCs w:val="16"/>
            <w:highlight w:val="cyan"/>
          </w:rPr>
          <w:t xml:space="preserve">the </w:t>
        </w:r>
      </w:ins>
      <w:r>
        <w:rPr>
          <w:rFonts w:ascii="Arial" w:eastAsia="Arial" w:hAnsi="Arial" w:cs="Arial"/>
          <w:color w:val="0A0A0A"/>
          <w:sz w:val="16"/>
          <w:szCs w:val="16"/>
          <w:highlight w:val="cyan"/>
        </w:rPr>
        <w:t>predictors are given only for general information about their relationships.</w:t>
      </w:r>
      <w:r>
        <w:rPr>
          <w:rFonts w:ascii="Arial" w:eastAsia="Arial" w:hAnsi="Arial" w:cs="Arial"/>
          <w:color w:val="0A0A0A"/>
          <w:sz w:val="16"/>
          <w:szCs w:val="16"/>
          <w:highlight w:val="yellow"/>
        </w:rPr>
        <w:t xml:space="preserve"> </w:t>
      </w:r>
    </w:p>
    <w:p w14:paraId="00000166"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r>
      <w:r>
        <w:rPr>
          <w:rFonts w:ascii="Arial" w:eastAsia="Arial" w:hAnsi="Arial" w:cs="Arial"/>
          <w:color w:val="0A0A0A"/>
          <w:sz w:val="16"/>
          <w:szCs w:val="16"/>
          <w:highlight w:val="white"/>
        </w:rPr>
        <w:br/>
        <w:t>-line 257: It is unclear why you chose to test classification performance using AUC on binarized values instead of testing regression performance on Ptros values (as shown in Fig. 4) to assess model transferability. In my opinion, using performance metrics applied to your continuous predictions (predicted Ptros values) would provide a more accurate evaluation of your model transferability.</w:t>
      </w:r>
    </w:p>
    <w:p w14:paraId="00000167"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2DBFEB27" w14:textId="458FA987" w:rsidR="004441C1" w:rsidRDefault="007A0300">
      <w:pPr>
        <w:shd w:val="clear" w:color="auto" w:fill="FFFFFF"/>
        <w:ind w:firstLine="320"/>
        <w:jc w:val="left"/>
        <w:rPr>
          <w:ins w:id="448" w:author="Arcella" w:date="2025-04-17T18:59:00Z"/>
          <w:rFonts w:ascii="Arial" w:eastAsia="Arial" w:hAnsi="Arial" w:cs="Arial"/>
          <w:color w:val="0A0A0A"/>
          <w:sz w:val="16"/>
          <w:szCs w:val="16"/>
          <w:highlight w:val="cyan"/>
        </w:rPr>
      </w:pPr>
      <w:del w:id="449" w:author="Arcella" w:date="2025-04-17T19:10:00Z">
        <w:r w:rsidDel="00B17E7B">
          <w:rPr>
            <w:rFonts w:ascii="Arial" w:eastAsia="Arial" w:hAnsi="Arial" w:cs="Arial"/>
            <w:color w:val="0A0A0A"/>
            <w:sz w:val="16"/>
            <w:szCs w:val="16"/>
            <w:highlight w:val="cyan"/>
          </w:rPr>
          <w:delText>If you mean Pearson correlations, w</w:delText>
        </w:r>
      </w:del>
      <w:ins w:id="450" w:author="Arcella" w:date="2025-04-17T19:10:00Z">
        <w:r w:rsidR="00B17E7B">
          <w:rPr>
            <w:rFonts w:ascii="Arial" w:eastAsia="Arial" w:hAnsi="Arial" w:cs="Arial"/>
            <w:color w:val="0A0A0A"/>
            <w:sz w:val="16"/>
            <w:szCs w:val="16"/>
            <w:highlight w:val="cyan"/>
            <w:lang w:val="en-GB"/>
          </w:rPr>
          <w:t>W</w:t>
        </w:r>
      </w:ins>
      <w:proofErr w:type="spellStart"/>
      <w:r>
        <w:rPr>
          <w:rFonts w:ascii="Arial" w:eastAsia="Arial" w:hAnsi="Arial" w:cs="Arial"/>
          <w:color w:val="0A0A0A"/>
          <w:sz w:val="16"/>
          <w:szCs w:val="16"/>
          <w:highlight w:val="cyan"/>
        </w:rPr>
        <w:t>e</w:t>
      </w:r>
      <w:proofErr w:type="spellEnd"/>
      <w:r>
        <w:rPr>
          <w:rFonts w:ascii="Arial" w:eastAsia="Arial" w:hAnsi="Arial" w:cs="Arial"/>
          <w:color w:val="0A0A0A"/>
          <w:sz w:val="16"/>
          <w:szCs w:val="16"/>
          <w:highlight w:val="cyan"/>
        </w:rPr>
        <w:t xml:space="preserve"> have added</w:t>
      </w:r>
      <w:ins w:id="451" w:author="Arcella" w:date="2025-04-17T19:10:00Z">
        <w:r w:rsidR="00B17E7B">
          <w:rPr>
            <w:rFonts w:ascii="Arial" w:eastAsia="Arial" w:hAnsi="Arial" w:cs="Arial"/>
            <w:color w:val="0A0A0A"/>
            <w:sz w:val="16"/>
            <w:szCs w:val="16"/>
            <w:highlight w:val="cyan"/>
          </w:rPr>
          <w:t xml:space="preserve"> </w:t>
        </w:r>
      </w:ins>
      <w:del w:id="452" w:author="Arcella" w:date="2025-04-17T19:10:00Z">
        <w:r w:rsidDel="00B17E7B">
          <w:rPr>
            <w:rFonts w:ascii="Arial" w:eastAsia="Arial" w:hAnsi="Arial" w:cs="Arial"/>
            <w:color w:val="0A0A0A"/>
            <w:sz w:val="16"/>
            <w:szCs w:val="16"/>
            <w:highlight w:val="cyan"/>
          </w:rPr>
          <w:delText xml:space="preserve"> them </w:delText>
        </w:r>
      </w:del>
      <w:ins w:id="453" w:author="Arcella" w:date="2025-04-17T19:10:00Z">
        <w:r w:rsidR="00B17E7B">
          <w:rPr>
            <w:rFonts w:ascii="Arial" w:eastAsia="Arial" w:hAnsi="Arial" w:cs="Arial"/>
            <w:color w:val="0A0A0A"/>
            <w:sz w:val="16"/>
            <w:szCs w:val="16"/>
            <w:highlight w:val="cyan"/>
          </w:rPr>
          <w:t xml:space="preserve">Pearson correlations </w:t>
        </w:r>
      </w:ins>
      <w:del w:id="454" w:author="Arcella" w:date="2025-04-17T19:10:00Z">
        <w:r w:rsidDel="00B17E7B">
          <w:rPr>
            <w:rFonts w:ascii="Arial" w:eastAsia="Arial" w:hAnsi="Arial" w:cs="Arial"/>
            <w:color w:val="0A0A0A"/>
            <w:sz w:val="16"/>
            <w:szCs w:val="16"/>
            <w:highlight w:val="cyan"/>
          </w:rPr>
          <w:delText xml:space="preserve">in </w:delText>
        </w:r>
      </w:del>
      <w:ins w:id="455" w:author="Arcella" w:date="2025-04-17T19:10:00Z">
        <w:r w:rsidR="00B17E7B">
          <w:rPr>
            <w:rFonts w:ascii="Arial" w:eastAsia="Arial" w:hAnsi="Arial" w:cs="Arial"/>
            <w:color w:val="0A0A0A"/>
            <w:sz w:val="16"/>
            <w:szCs w:val="16"/>
            <w:highlight w:val="cyan"/>
          </w:rPr>
          <w:t xml:space="preserve">to </w:t>
        </w:r>
      </w:ins>
      <w:r>
        <w:rPr>
          <w:rFonts w:ascii="Arial" w:eastAsia="Arial" w:hAnsi="Arial" w:cs="Arial"/>
          <w:color w:val="0A0A0A"/>
          <w:sz w:val="16"/>
          <w:szCs w:val="16"/>
          <w:highlight w:val="cyan"/>
        </w:rPr>
        <w:t xml:space="preserve">Fig. 4 to give </w:t>
      </w:r>
      <w:ins w:id="456" w:author="Arcella" w:date="2025-04-17T18:56:00Z">
        <w:r w:rsidR="004441C1">
          <w:rPr>
            <w:rFonts w:ascii="Arial" w:eastAsia="Arial" w:hAnsi="Arial" w:cs="Arial"/>
            <w:color w:val="0A0A0A"/>
            <w:sz w:val="16"/>
            <w:szCs w:val="16"/>
            <w:highlight w:val="cyan"/>
          </w:rPr>
          <w:t xml:space="preserve">an </w:t>
        </w:r>
      </w:ins>
      <w:r>
        <w:rPr>
          <w:rFonts w:ascii="Arial" w:eastAsia="Arial" w:hAnsi="Arial" w:cs="Arial"/>
          <w:color w:val="0A0A0A"/>
          <w:sz w:val="16"/>
          <w:szCs w:val="16"/>
          <w:highlight w:val="cyan"/>
        </w:rPr>
        <w:t xml:space="preserve">additional possibility to compare observed and predicted Ptros values. </w:t>
      </w:r>
    </w:p>
    <w:p w14:paraId="0000016B" w14:textId="134D395D" w:rsidR="004259EE" w:rsidRDefault="007A0300">
      <w:pPr>
        <w:shd w:val="clear" w:color="auto" w:fill="FFFFFF"/>
        <w:ind w:firstLine="320"/>
        <w:jc w:val="left"/>
        <w:rPr>
          <w:rFonts w:ascii="Arial" w:eastAsia="Arial" w:hAnsi="Arial" w:cs="Arial"/>
          <w:color w:val="0A0A0A"/>
          <w:sz w:val="16"/>
          <w:szCs w:val="16"/>
          <w:highlight w:val="cyan"/>
        </w:rPr>
      </w:pPr>
      <w:del w:id="457" w:author="Arcella" w:date="2025-04-17T19:09:00Z">
        <w:r w:rsidDel="00B17E7B">
          <w:rPr>
            <w:rFonts w:ascii="Arial" w:eastAsia="Arial" w:hAnsi="Arial" w:cs="Arial"/>
            <w:color w:val="0A0A0A"/>
            <w:sz w:val="16"/>
            <w:szCs w:val="16"/>
            <w:highlight w:val="cyan"/>
          </w:rPr>
          <w:delText xml:space="preserve"> </w:delText>
        </w:r>
        <w:commentRangeStart w:id="458"/>
        <w:r w:rsidDel="00B17E7B">
          <w:rPr>
            <w:rFonts w:ascii="Arial" w:eastAsia="Arial" w:hAnsi="Arial" w:cs="Arial"/>
            <w:color w:val="0A0A0A"/>
            <w:sz w:val="16"/>
            <w:szCs w:val="16"/>
            <w:highlight w:val="cyan"/>
          </w:rPr>
          <w:delText xml:space="preserve">We </w:delText>
        </w:r>
      </w:del>
      <w:commentRangeEnd w:id="458"/>
      <w:r w:rsidR="00B17E7B">
        <w:rPr>
          <w:rStyle w:val="a8"/>
        </w:rPr>
        <w:commentReference w:id="458"/>
      </w:r>
      <w:del w:id="459" w:author="Arcella" w:date="2025-04-17T19:09:00Z">
        <w:r w:rsidDel="00B17E7B">
          <w:rPr>
            <w:rFonts w:ascii="Arial" w:eastAsia="Arial" w:hAnsi="Arial" w:cs="Arial"/>
            <w:color w:val="0A0A0A"/>
            <w:sz w:val="16"/>
            <w:szCs w:val="16"/>
            <w:highlight w:val="cyan"/>
          </w:rPr>
          <w:delText xml:space="preserve">disagree with you for the following reasons. </w:delText>
        </w:r>
      </w:del>
      <w:ins w:id="460" w:author="Arcella" w:date="2025-04-17T19:11:00Z">
        <w:r w:rsidR="00B17E7B">
          <w:rPr>
            <w:rFonts w:ascii="Arial" w:eastAsia="Arial" w:hAnsi="Arial" w:cs="Arial"/>
            <w:color w:val="0A0A0A"/>
            <w:sz w:val="16"/>
            <w:szCs w:val="16"/>
            <w:highlight w:val="cyan"/>
          </w:rPr>
          <w:t xml:space="preserve"> We chose to test classification performance using AUC on binarized values for the following reasons. </w:t>
        </w:r>
      </w:ins>
      <w:r>
        <w:rPr>
          <w:rFonts w:ascii="Arial" w:eastAsia="Arial" w:hAnsi="Arial" w:cs="Arial"/>
          <w:color w:val="0A0A0A"/>
          <w:sz w:val="16"/>
          <w:szCs w:val="16"/>
          <w:highlight w:val="cyan"/>
        </w:rPr>
        <w:t>First</w:t>
      </w:r>
      <w:ins w:id="461" w:author="Arcella" w:date="2025-04-17T19:12:00Z">
        <w:r w:rsidR="00B17E7B">
          <w:rPr>
            <w:rFonts w:ascii="Arial" w:eastAsia="Arial" w:hAnsi="Arial" w:cs="Arial"/>
            <w:color w:val="0A0A0A"/>
            <w:sz w:val="16"/>
            <w:szCs w:val="16"/>
            <w:highlight w:val="cyan"/>
          </w:rPr>
          <w:t>ly</w:t>
        </w:r>
      </w:ins>
      <w:r>
        <w:rPr>
          <w:rFonts w:ascii="Arial" w:eastAsia="Arial" w:hAnsi="Arial" w:cs="Arial"/>
          <w:color w:val="0A0A0A"/>
          <w:sz w:val="16"/>
          <w:szCs w:val="16"/>
          <w:highlight w:val="cyan"/>
        </w:rPr>
        <w:t xml:space="preserve">, </w:t>
      </w:r>
      <w:ins w:id="462" w:author="Arcella" w:date="2025-04-17T19:12:00Z">
        <w:r w:rsidR="00B17E7B">
          <w:rPr>
            <w:rFonts w:ascii="Arial" w:eastAsia="Arial" w:hAnsi="Arial" w:cs="Arial"/>
            <w:color w:val="0A0A0A"/>
            <w:sz w:val="16"/>
            <w:szCs w:val="16"/>
            <w:highlight w:val="cyan"/>
          </w:rPr>
          <w:t xml:space="preserve">the </w:t>
        </w:r>
      </w:ins>
      <w:r>
        <w:rPr>
          <w:rFonts w:ascii="Arial" w:eastAsia="Arial" w:hAnsi="Arial" w:cs="Arial"/>
          <w:color w:val="0A0A0A"/>
          <w:sz w:val="16"/>
          <w:szCs w:val="16"/>
          <w:highlight w:val="cyan"/>
        </w:rPr>
        <w:t>samples from the Barents Sea were collected using different methods</w:t>
      </w:r>
      <w:del w:id="463" w:author="Arcella" w:date="2025-04-17T19:12:00Z">
        <w:r w:rsidDel="00B17E7B">
          <w:rPr>
            <w:rFonts w:ascii="Arial" w:eastAsia="Arial" w:hAnsi="Arial" w:cs="Arial"/>
            <w:color w:val="0A0A0A"/>
            <w:sz w:val="16"/>
            <w:szCs w:val="16"/>
            <w:highlight w:val="cyan"/>
          </w:rPr>
          <w:delText>. Therefore</w:delText>
        </w:r>
      </w:del>
      <w:r>
        <w:rPr>
          <w:rFonts w:ascii="Arial" w:eastAsia="Arial" w:hAnsi="Arial" w:cs="Arial"/>
          <w:color w:val="0A0A0A"/>
          <w:sz w:val="16"/>
          <w:szCs w:val="16"/>
          <w:highlight w:val="cyan"/>
        </w:rPr>
        <w:t>,</w:t>
      </w:r>
      <w:ins w:id="464" w:author="Arcella" w:date="2025-04-17T19:12:00Z">
        <w:r w:rsidR="00B17E7B">
          <w:rPr>
            <w:rFonts w:ascii="Arial" w:eastAsia="Arial" w:hAnsi="Arial" w:cs="Arial"/>
            <w:color w:val="0A0A0A"/>
            <w:sz w:val="16"/>
            <w:szCs w:val="16"/>
            <w:highlight w:val="cyan"/>
          </w:rPr>
          <w:t xml:space="preserve"> and</w:t>
        </w:r>
      </w:ins>
      <w:r>
        <w:rPr>
          <w:rFonts w:ascii="Arial" w:eastAsia="Arial" w:hAnsi="Arial" w:cs="Arial"/>
          <w:color w:val="0A0A0A"/>
          <w:sz w:val="16"/>
          <w:szCs w:val="16"/>
          <w:highlight w:val="cyan"/>
        </w:rPr>
        <w:t xml:space="preserve"> a complete match between the model prediction and the observed data </w:t>
      </w:r>
      <w:del w:id="465" w:author="Arcella" w:date="2025-04-17T19:12:00Z">
        <w:r w:rsidDel="00B17E7B">
          <w:rPr>
            <w:rFonts w:ascii="Arial" w:eastAsia="Arial" w:hAnsi="Arial" w:cs="Arial"/>
            <w:color w:val="0A0A0A"/>
            <w:sz w:val="16"/>
            <w:szCs w:val="16"/>
            <w:highlight w:val="cyan"/>
          </w:rPr>
          <w:delText xml:space="preserve">is </w:delText>
        </w:r>
      </w:del>
      <w:ins w:id="466" w:author="Arcella" w:date="2025-04-17T19:12:00Z">
        <w:r w:rsidR="00B17E7B">
          <w:rPr>
            <w:rFonts w:ascii="Arial" w:eastAsia="Arial" w:hAnsi="Arial" w:cs="Arial"/>
            <w:color w:val="0A0A0A"/>
            <w:sz w:val="16"/>
            <w:szCs w:val="16"/>
            <w:highlight w:val="cyan"/>
          </w:rPr>
          <w:t xml:space="preserve">could </w:t>
        </w:r>
      </w:ins>
      <w:r>
        <w:rPr>
          <w:rFonts w:ascii="Arial" w:eastAsia="Arial" w:hAnsi="Arial" w:cs="Arial"/>
          <w:color w:val="0A0A0A"/>
          <w:sz w:val="16"/>
          <w:szCs w:val="16"/>
          <w:highlight w:val="cyan"/>
        </w:rPr>
        <w:t xml:space="preserve">not </w:t>
      </w:r>
      <w:del w:id="467" w:author="Arcella" w:date="2025-04-17T19:12:00Z">
        <w:r w:rsidDel="00B17E7B">
          <w:rPr>
            <w:rFonts w:ascii="Arial" w:eastAsia="Arial" w:hAnsi="Arial" w:cs="Arial"/>
            <w:color w:val="0A0A0A"/>
            <w:sz w:val="16"/>
            <w:szCs w:val="16"/>
            <w:highlight w:val="cyan"/>
          </w:rPr>
          <w:delText xml:space="preserve">to </w:delText>
        </w:r>
      </w:del>
      <w:r>
        <w:rPr>
          <w:rFonts w:ascii="Arial" w:eastAsia="Arial" w:hAnsi="Arial" w:cs="Arial"/>
          <w:color w:val="0A0A0A"/>
          <w:sz w:val="16"/>
          <w:szCs w:val="16"/>
          <w:highlight w:val="cyan"/>
        </w:rPr>
        <w:t xml:space="preserve">be expected. Unfortunately, we have no other datasets from outside the White Sea </w:t>
      </w:r>
      <w:del w:id="468" w:author="Arcella" w:date="2025-04-17T19:13:00Z">
        <w:r w:rsidDel="00B17E7B">
          <w:rPr>
            <w:rFonts w:ascii="Arial" w:eastAsia="Arial" w:hAnsi="Arial" w:cs="Arial"/>
            <w:color w:val="0A0A0A"/>
            <w:sz w:val="16"/>
            <w:szCs w:val="16"/>
            <w:highlight w:val="cyan"/>
          </w:rPr>
          <w:delText xml:space="preserve">but </w:delText>
        </w:r>
      </w:del>
      <w:ins w:id="469" w:author="Arcella" w:date="2025-04-17T19:13:00Z">
        <w:r w:rsidR="00B17E7B">
          <w:rPr>
            <w:rFonts w:ascii="Arial" w:eastAsia="Arial" w:hAnsi="Arial" w:cs="Arial"/>
            <w:color w:val="0A0A0A"/>
            <w:sz w:val="16"/>
            <w:szCs w:val="16"/>
            <w:highlight w:val="cyan"/>
          </w:rPr>
          <w:t xml:space="preserve">except </w:t>
        </w:r>
      </w:ins>
      <w:r>
        <w:rPr>
          <w:rFonts w:ascii="Arial" w:eastAsia="Arial" w:hAnsi="Arial" w:cs="Arial"/>
          <w:color w:val="0A0A0A"/>
          <w:sz w:val="16"/>
          <w:szCs w:val="16"/>
          <w:highlight w:val="cyan"/>
        </w:rPr>
        <w:t xml:space="preserve">the Tyuva </w:t>
      </w:r>
      <w:del w:id="470" w:author="Arcella" w:date="2025-04-17T19:13:00Z">
        <w:r w:rsidDel="00B17E7B">
          <w:rPr>
            <w:rFonts w:ascii="Arial" w:eastAsia="Arial" w:hAnsi="Arial" w:cs="Arial"/>
            <w:color w:val="0A0A0A"/>
            <w:sz w:val="16"/>
            <w:szCs w:val="16"/>
            <w:highlight w:val="cyan"/>
          </w:rPr>
          <w:delText>one</w:delText>
        </w:r>
      </w:del>
      <w:ins w:id="471" w:author="Arcella" w:date="2025-04-17T19:13:00Z">
        <w:r w:rsidR="00B17E7B">
          <w:rPr>
            <w:rFonts w:ascii="Arial" w:eastAsia="Arial" w:hAnsi="Arial" w:cs="Arial"/>
            <w:color w:val="0A0A0A"/>
            <w:sz w:val="16"/>
            <w:szCs w:val="16"/>
            <w:highlight w:val="cyan"/>
          </w:rPr>
          <w:t>dataset</w:t>
        </w:r>
      </w:ins>
      <w:r>
        <w:rPr>
          <w:rFonts w:ascii="Arial" w:eastAsia="Arial" w:hAnsi="Arial" w:cs="Arial"/>
          <w:color w:val="0A0A0A"/>
          <w:sz w:val="16"/>
          <w:szCs w:val="16"/>
          <w:highlight w:val="cyan"/>
        </w:rPr>
        <w:t>. Second</w:t>
      </w:r>
      <w:ins w:id="472" w:author="Arcella" w:date="2025-04-17T19:14:00Z">
        <w:r w:rsidR="00B17E7B">
          <w:rPr>
            <w:rFonts w:ascii="Arial" w:eastAsia="Arial" w:hAnsi="Arial" w:cs="Arial"/>
            <w:color w:val="0A0A0A"/>
            <w:sz w:val="16"/>
            <w:szCs w:val="16"/>
            <w:highlight w:val="cyan"/>
          </w:rPr>
          <w:t>ly</w:t>
        </w:r>
      </w:ins>
      <w:r>
        <w:rPr>
          <w:rFonts w:ascii="Arial" w:eastAsia="Arial" w:hAnsi="Arial" w:cs="Arial"/>
          <w:color w:val="0A0A0A"/>
          <w:sz w:val="16"/>
          <w:szCs w:val="16"/>
          <w:highlight w:val="cyan"/>
        </w:rPr>
        <w:t xml:space="preserve">, </w:t>
      </w:r>
      <w:del w:id="473" w:author="Arcella" w:date="2025-04-18T10:15:00Z">
        <w:r w:rsidDel="008D2678">
          <w:rPr>
            <w:rFonts w:ascii="Arial" w:eastAsia="Arial" w:hAnsi="Arial" w:cs="Arial"/>
            <w:color w:val="0A0A0A"/>
            <w:sz w:val="16"/>
            <w:szCs w:val="16"/>
            <w:highlight w:val="cyan"/>
          </w:rPr>
          <w:delText xml:space="preserve">the question </w:delText>
        </w:r>
      </w:del>
      <w:r>
        <w:rPr>
          <w:rFonts w:ascii="Arial" w:eastAsia="Arial" w:hAnsi="Arial" w:cs="Arial"/>
          <w:color w:val="0A0A0A"/>
          <w:sz w:val="16"/>
          <w:szCs w:val="16"/>
          <w:highlight w:val="cyan"/>
        </w:rPr>
        <w:t>we</w:t>
      </w:r>
      <w:ins w:id="474" w:author="Arcella" w:date="2025-04-18T10:15:00Z">
        <w:r w:rsidR="008D2678">
          <w:rPr>
            <w:rFonts w:ascii="Arial" w:eastAsia="Arial" w:hAnsi="Arial" w:cs="Arial"/>
            <w:color w:val="0A0A0A"/>
            <w:sz w:val="16"/>
            <w:szCs w:val="16"/>
            <w:highlight w:val="cyan"/>
          </w:rPr>
          <w:t xml:space="preserve"> are trying to find out</w:t>
        </w:r>
      </w:ins>
      <w:r>
        <w:rPr>
          <w:rFonts w:ascii="Arial" w:eastAsia="Arial" w:hAnsi="Arial" w:cs="Arial"/>
          <w:color w:val="0A0A0A"/>
          <w:sz w:val="16"/>
          <w:szCs w:val="16"/>
          <w:highlight w:val="cyan"/>
        </w:rPr>
        <w:t xml:space="preserve"> </w:t>
      </w:r>
      <w:del w:id="475" w:author="Arcella" w:date="2025-04-18T10:15:00Z">
        <w:r w:rsidDel="008D2678">
          <w:rPr>
            <w:rFonts w:ascii="Arial" w:eastAsia="Arial" w:hAnsi="Arial" w:cs="Arial"/>
            <w:color w:val="0A0A0A"/>
            <w:sz w:val="16"/>
            <w:szCs w:val="16"/>
            <w:highlight w:val="cyan"/>
          </w:rPr>
          <w:delText xml:space="preserve">answer - </w:delText>
        </w:r>
      </w:del>
      <w:r>
        <w:rPr>
          <w:rFonts w:ascii="Arial" w:eastAsia="Arial" w:hAnsi="Arial" w:cs="Arial"/>
          <w:color w:val="0A0A0A"/>
          <w:sz w:val="16"/>
          <w:szCs w:val="16"/>
          <w:highlight w:val="cyan"/>
        </w:rPr>
        <w:t>what species dominate</w:t>
      </w:r>
      <w:ins w:id="476" w:author="Arcella" w:date="2025-04-18T10:15:00Z">
        <w:r w:rsidR="008D2678" w:rsidRPr="008D2678">
          <w:rPr>
            <w:rFonts w:ascii="Arial" w:eastAsia="Arial" w:hAnsi="Arial" w:cs="Arial"/>
            <w:color w:val="0A0A0A"/>
            <w:sz w:val="16"/>
            <w:szCs w:val="16"/>
            <w:highlight w:val="yellow"/>
          </w:rPr>
          <w:t>s</w:t>
        </w:r>
      </w:ins>
      <w:r>
        <w:rPr>
          <w:rFonts w:ascii="Arial" w:eastAsia="Arial" w:hAnsi="Arial" w:cs="Arial"/>
          <w:color w:val="0A0A0A"/>
          <w:sz w:val="16"/>
          <w:szCs w:val="16"/>
          <w:highlight w:val="cyan"/>
        </w:rPr>
        <w:t xml:space="preserve"> the site</w:t>
      </w:r>
      <w:ins w:id="477" w:author="Arcella" w:date="2025-04-18T10:15:00Z">
        <w:r w:rsidR="008D2678">
          <w:rPr>
            <w:rFonts w:ascii="Arial" w:eastAsia="Arial" w:hAnsi="Arial" w:cs="Arial"/>
            <w:color w:val="0A0A0A"/>
            <w:sz w:val="16"/>
            <w:szCs w:val="16"/>
            <w:highlight w:val="cyan"/>
          </w:rPr>
          <w:t>.</w:t>
        </w:r>
      </w:ins>
      <w:r>
        <w:rPr>
          <w:rFonts w:ascii="Arial" w:eastAsia="Arial" w:hAnsi="Arial" w:cs="Arial"/>
          <w:color w:val="0A0A0A"/>
          <w:sz w:val="16"/>
          <w:szCs w:val="16"/>
          <w:highlight w:val="cyan"/>
        </w:rPr>
        <w:t xml:space="preserve"> </w:t>
      </w:r>
      <w:ins w:id="478" w:author="Arcella" w:date="2025-04-18T10:13:00Z">
        <w:r w:rsidR="008D2678">
          <w:rPr>
            <w:rFonts w:ascii="Arial" w:eastAsia="Arial" w:hAnsi="Arial" w:cs="Arial"/>
            <w:color w:val="0A0A0A"/>
            <w:sz w:val="16"/>
            <w:szCs w:val="16"/>
            <w:highlight w:val="cyan"/>
          </w:rPr>
          <w:t xml:space="preserve">This is a </w:t>
        </w:r>
      </w:ins>
      <w:r>
        <w:rPr>
          <w:rFonts w:ascii="Arial" w:eastAsia="Arial" w:hAnsi="Arial" w:cs="Arial"/>
          <w:color w:val="0A0A0A"/>
          <w:sz w:val="16"/>
          <w:szCs w:val="16"/>
          <w:highlight w:val="cyan"/>
        </w:rPr>
        <w:t xml:space="preserve">is </w:t>
      </w:r>
      <w:commentRangeStart w:id="479"/>
      <w:commentRangeStart w:id="480"/>
      <w:r>
        <w:rPr>
          <w:rFonts w:ascii="Arial" w:eastAsia="Arial" w:hAnsi="Arial" w:cs="Arial"/>
          <w:color w:val="0A0A0A"/>
          <w:sz w:val="16"/>
          <w:szCs w:val="16"/>
          <w:highlight w:val="cyan"/>
        </w:rPr>
        <w:t>scientifically sound</w:t>
      </w:r>
      <w:ins w:id="481" w:author="Arcella" w:date="2025-04-18T10:13:00Z">
        <w:r w:rsidR="008D2678">
          <w:rPr>
            <w:rFonts w:ascii="Arial" w:eastAsia="Arial" w:hAnsi="Arial" w:cs="Arial"/>
            <w:color w:val="0A0A0A"/>
            <w:sz w:val="16"/>
            <w:szCs w:val="16"/>
            <w:highlight w:val="cyan"/>
          </w:rPr>
          <w:t xml:space="preserve"> </w:t>
        </w:r>
      </w:ins>
      <w:commentRangeEnd w:id="479"/>
      <w:ins w:id="482" w:author="Arcella" w:date="2025-04-18T10:16:00Z">
        <w:r w:rsidR="008D2678">
          <w:rPr>
            <w:rStyle w:val="a8"/>
          </w:rPr>
          <w:commentReference w:id="479"/>
        </w:r>
      </w:ins>
      <w:commentRangeEnd w:id="480"/>
      <w:r w:rsidR="00DD07A1">
        <w:rPr>
          <w:rStyle w:val="a8"/>
        </w:rPr>
        <w:commentReference w:id="480"/>
      </w:r>
      <w:ins w:id="483" w:author="Arcella" w:date="2025-04-18T10:13:00Z">
        <w:r w:rsidR="008D2678">
          <w:rPr>
            <w:rFonts w:ascii="Arial" w:eastAsia="Arial" w:hAnsi="Arial" w:cs="Arial"/>
            <w:color w:val="0A0A0A"/>
            <w:sz w:val="16"/>
            <w:szCs w:val="16"/>
            <w:highlight w:val="cyan"/>
          </w:rPr>
          <w:t>question</w:t>
        </w:r>
      </w:ins>
      <w:r>
        <w:rPr>
          <w:rFonts w:ascii="Arial" w:eastAsia="Arial" w:hAnsi="Arial" w:cs="Arial"/>
          <w:color w:val="0A0A0A"/>
          <w:sz w:val="16"/>
          <w:szCs w:val="16"/>
          <w:highlight w:val="cyan"/>
        </w:rPr>
        <w:t>. Third</w:t>
      </w:r>
      <w:ins w:id="484" w:author="Arcella" w:date="2025-04-18T10:09:00Z">
        <w:r w:rsidR="008D2678">
          <w:rPr>
            <w:rFonts w:ascii="Arial" w:eastAsia="Arial" w:hAnsi="Arial" w:cs="Arial"/>
            <w:color w:val="0A0A0A"/>
            <w:sz w:val="16"/>
            <w:szCs w:val="16"/>
            <w:highlight w:val="cyan"/>
          </w:rPr>
          <w:t>ly</w:t>
        </w:r>
      </w:ins>
      <w:r>
        <w:rPr>
          <w:rFonts w:ascii="Arial" w:eastAsia="Arial" w:hAnsi="Arial" w:cs="Arial"/>
          <w:color w:val="0A0A0A"/>
          <w:sz w:val="16"/>
          <w:szCs w:val="16"/>
          <w:highlight w:val="cyan"/>
        </w:rPr>
        <w:t>,</w:t>
      </w:r>
      <w:ins w:id="485" w:author="Arcella" w:date="2025-04-18T10:10:00Z">
        <w:r w:rsidR="008D2678">
          <w:rPr>
            <w:rFonts w:ascii="Arial" w:eastAsia="Arial" w:hAnsi="Arial" w:cs="Arial"/>
            <w:color w:val="0A0A0A"/>
            <w:sz w:val="16"/>
            <w:szCs w:val="16"/>
            <w:highlight w:val="cyan"/>
          </w:rPr>
          <w:t xml:space="preserve"> the Tyuva Inlet is small, and</w:t>
        </w:r>
      </w:ins>
      <w:r>
        <w:rPr>
          <w:rFonts w:ascii="Arial" w:eastAsia="Arial" w:hAnsi="Arial" w:cs="Arial"/>
          <w:color w:val="0A0A0A"/>
          <w:sz w:val="16"/>
          <w:szCs w:val="16"/>
          <w:highlight w:val="cyan"/>
        </w:rPr>
        <w:t xml:space="preserve"> the predictors vary </w:t>
      </w:r>
      <w:ins w:id="486" w:author="Arcella" w:date="2025-04-18T10:10:00Z">
        <w:r w:rsidR="008D2678">
          <w:rPr>
            <w:rFonts w:ascii="Arial" w:eastAsia="Arial" w:hAnsi="Arial" w:cs="Arial"/>
            <w:color w:val="0A0A0A"/>
            <w:sz w:val="16"/>
            <w:szCs w:val="16"/>
            <w:highlight w:val="cyan"/>
          </w:rPr>
          <w:t xml:space="preserve">there </w:t>
        </w:r>
      </w:ins>
      <w:r>
        <w:rPr>
          <w:rFonts w:ascii="Arial" w:eastAsia="Arial" w:hAnsi="Arial" w:cs="Arial"/>
          <w:color w:val="0A0A0A"/>
          <w:sz w:val="16"/>
          <w:szCs w:val="16"/>
          <w:highlight w:val="cyan"/>
        </w:rPr>
        <w:t xml:space="preserve">in a narrow range </w:t>
      </w:r>
      <w:del w:id="487" w:author="Arcella" w:date="2025-04-18T10:10:00Z">
        <w:r w:rsidDel="008D2678">
          <w:rPr>
            <w:rFonts w:ascii="Arial" w:eastAsia="Arial" w:hAnsi="Arial" w:cs="Arial"/>
            <w:color w:val="0A0A0A"/>
            <w:sz w:val="16"/>
            <w:szCs w:val="16"/>
            <w:highlight w:val="cyan"/>
          </w:rPr>
          <w:delText>in a small Tyuva Inlet</w:delText>
        </w:r>
      </w:del>
      <w:r>
        <w:rPr>
          <w:rFonts w:ascii="Arial" w:eastAsia="Arial" w:hAnsi="Arial" w:cs="Arial"/>
          <w:color w:val="0A0A0A"/>
          <w:sz w:val="16"/>
          <w:szCs w:val="16"/>
          <w:highlight w:val="cyan"/>
        </w:rPr>
        <w:t xml:space="preserve"> (note the very close predictions in Figure 4). In such a situation, estimates of the predictive power of the model would be crude. </w:t>
      </w:r>
      <w:del w:id="488" w:author="Arcella" w:date="2025-04-18T10:11:00Z">
        <w:r w:rsidDel="008D2678">
          <w:rPr>
            <w:rFonts w:ascii="Arial" w:eastAsia="Arial" w:hAnsi="Arial" w:cs="Arial"/>
            <w:color w:val="0A0A0A"/>
            <w:sz w:val="16"/>
            <w:szCs w:val="16"/>
            <w:highlight w:val="cyan"/>
          </w:rPr>
          <w:delText>Further</w:delText>
        </w:r>
      </w:del>
      <w:ins w:id="489" w:author="Arcella" w:date="2025-04-18T10:11:00Z">
        <w:r w:rsidR="008D2678">
          <w:rPr>
            <w:rFonts w:ascii="Arial" w:eastAsia="Arial" w:hAnsi="Arial" w:cs="Arial"/>
            <w:color w:val="0A0A0A"/>
            <w:sz w:val="16"/>
            <w:szCs w:val="16"/>
            <w:highlight w:val="cyan"/>
          </w:rPr>
          <w:t>Moreover</w:t>
        </w:r>
      </w:ins>
      <w:r>
        <w:rPr>
          <w:rFonts w:ascii="Arial" w:eastAsia="Arial" w:hAnsi="Arial" w:cs="Arial"/>
          <w:color w:val="0A0A0A"/>
          <w:sz w:val="16"/>
          <w:szCs w:val="16"/>
          <w:highlight w:val="cyan"/>
        </w:rPr>
        <w:t>, this complicates</w:t>
      </w:r>
      <w:ins w:id="490" w:author="Arcella" w:date="2025-04-18T10:11:00Z">
        <w:r w:rsidR="008D2678">
          <w:rPr>
            <w:rFonts w:ascii="Arial" w:eastAsia="Arial" w:hAnsi="Arial" w:cs="Arial"/>
            <w:color w:val="0A0A0A"/>
            <w:sz w:val="16"/>
            <w:szCs w:val="16"/>
            <w:highlight w:val="cyan"/>
          </w:rPr>
          <w:t xml:space="preserve"> the</w:t>
        </w:r>
      </w:ins>
      <w:r>
        <w:rPr>
          <w:rFonts w:ascii="Arial" w:eastAsia="Arial" w:hAnsi="Arial" w:cs="Arial"/>
          <w:color w:val="0A0A0A"/>
          <w:sz w:val="16"/>
          <w:szCs w:val="16"/>
          <w:highlight w:val="cyan"/>
        </w:rPr>
        <w:t xml:space="preserve"> application of metrics used in machine learning for continuous predictors. </w:t>
      </w:r>
      <w:del w:id="491" w:author="Arcella" w:date="2025-04-17T19:13:00Z">
        <w:r w:rsidDel="00B17E7B">
          <w:rPr>
            <w:rFonts w:ascii="Arial" w:eastAsia="Arial" w:hAnsi="Arial" w:cs="Arial"/>
            <w:color w:val="0A0A0A"/>
            <w:sz w:val="16"/>
            <w:szCs w:val="16"/>
            <w:highlight w:val="cyan"/>
          </w:rPr>
          <w:delText>And f</w:delText>
        </w:r>
      </w:del>
      <w:ins w:id="492" w:author="Arcella" w:date="2025-04-17T19:13:00Z">
        <w:r w:rsidR="00B17E7B">
          <w:rPr>
            <w:rFonts w:ascii="Arial" w:eastAsia="Arial" w:hAnsi="Arial" w:cs="Arial"/>
            <w:color w:val="0A0A0A"/>
            <w:sz w:val="16"/>
            <w:szCs w:val="16"/>
            <w:highlight w:val="cyan"/>
          </w:rPr>
          <w:t>F</w:t>
        </w:r>
      </w:ins>
      <w:r>
        <w:rPr>
          <w:rFonts w:ascii="Arial" w:eastAsia="Arial" w:hAnsi="Arial" w:cs="Arial"/>
          <w:color w:val="0A0A0A"/>
          <w:sz w:val="16"/>
          <w:szCs w:val="16"/>
          <w:highlight w:val="cyan"/>
        </w:rPr>
        <w:t xml:space="preserve">inally, ROC analysis is </w:t>
      </w:r>
      <w:del w:id="493" w:author="Arcella" w:date="2025-04-18T10:11:00Z">
        <w:r w:rsidDel="008D2678">
          <w:rPr>
            <w:rFonts w:ascii="Arial" w:eastAsia="Arial" w:hAnsi="Arial" w:cs="Arial"/>
            <w:color w:val="0A0A0A"/>
            <w:sz w:val="16"/>
            <w:szCs w:val="16"/>
            <w:highlight w:val="cyan"/>
          </w:rPr>
          <w:delText xml:space="preserve">accepted </w:delText>
        </w:r>
      </w:del>
      <w:ins w:id="494" w:author="Arcella" w:date="2025-04-18T10:11:00Z">
        <w:r w:rsidR="008D2678">
          <w:rPr>
            <w:rFonts w:ascii="Arial" w:eastAsia="Arial" w:hAnsi="Arial" w:cs="Arial"/>
            <w:color w:val="0A0A0A"/>
            <w:sz w:val="16"/>
            <w:szCs w:val="16"/>
            <w:highlight w:val="cyan"/>
          </w:rPr>
          <w:t xml:space="preserve">acceptable </w:t>
        </w:r>
      </w:ins>
      <w:r>
        <w:rPr>
          <w:rFonts w:ascii="Arial" w:eastAsia="Arial" w:hAnsi="Arial" w:cs="Arial"/>
          <w:color w:val="0A0A0A"/>
          <w:sz w:val="16"/>
          <w:szCs w:val="16"/>
          <w:highlight w:val="cyan"/>
        </w:rPr>
        <w:t xml:space="preserve">in </w:t>
      </w:r>
      <w:del w:id="495" w:author="Arcella" w:date="2025-04-18T10:11:00Z">
        <w:r w:rsidDel="008D2678">
          <w:rPr>
            <w:rFonts w:ascii="Arial" w:eastAsia="Arial" w:hAnsi="Arial" w:cs="Arial"/>
            <w:color w:val="0A0A0A"/>
            <w:sz w:val="16"/>
            <w:szCs w:val="16"/>
            <w:highlight w:val="cyan"/>
          </w:rPr>
          <w:delText xml:space="preserve">this kind of </w:delText>
        </w:r>
      </w:del>
      <w:r>
        <w:rPr>
          <w:rFonts w:ascii="Arial" w:eastAsia="Arial" w:hAnsi="Arial" w:cs="Arial"/>
          <w:color w:val="0A0A0A"/>
          <w:sz w:val="16"/>
          <w:szCs w:val="16"/>
          <w:highlight w:val="cyan"/>
        </w:rPr>
        <w:t>assessment</w:t>
      </w:r>
      <w:ins w:id="496" w:author="Arcella" w:date="2025-04-18T10:11:00Z">
        <w:r w:rsidR="008D2678">
          <w:rPr>
            <w:rFonts w:ascii="Arial" w:eastAsia="Arial" w:hAnsi="Arial" w:cs="Arial"/>
            <w:color w:val="0A0A0A"/>
            <w:sz w:val="16"/>
            <w:szCs w:val="16"/>
            <w:highlight w:val="cyan"/>
          </w:rPr>
          <w:t>s of this kind,</w:t>
        </w:r>
      </w:ins>
      <w:r>
        <w:rPr>
          <w:rFonts w:ascii="Arial" w:eastAsia="Arial" w:hAnsi="Arial" w:cs="Arial"/>
          <w:color w:val="0A0A0A"/>
          <w:sz w:val="16"/>
          <w:szCs w:val="16"/>
          <w:highlight w:val="cyan"/>
        </w:rPr>
        <w:t xml:space="preserve"> and many</w:t>
      </w:r>
      <w:ins w:id="497" w:author="Arcella" w:date="2025-04-18T10:11:00Z">
        <w:r w:rsidR="008D2678">
          <w:rPr>
            <w:rFonts w:ascii="Arial" w:eastAsia="Arial" w:hAnsi="Arial" w:cs="Arial"/>
            <w:color w:val="0A0A0A"/>
            <w:sz w:val="16"/>
            <w:szCs w:val="16"/>
            <w:highlight w:val="cyan"/>
          </w:rPr>
          <w:t xml:space="preserve"> authors</w:t>
        </w:r>
      </w:ins>
      <w:r>
        <w:rPr>
          <w:rFonts w:ascii="Arial" w:eastAsia="Arial" w:hAnsi="Arial" w:cs="Arial"/>
          <w:color w:val="0A0A0A"/>
          <w:sz w:val="16"/>
          <w:szCs w:val="16"/>
          <w:highlight w:val="cyan"/>
        </w:rPr>
        <w:t xml:space="preserve"> recommend it (references are provided, L</w:t>
      </w:r>
      <w:r w:rsidR="00183A02">
        <w:rPr>
          <w:rFonts w:ascii="Arial" w:eastAsia="Arial" w:hAnsi="Arial" w:cs="Arial"/>
          <w:color w:val="0A0A0A"/>
          <w:sz w:val="16"/>
          <w:szCs w:val="16"/>
          <w:highlight w:val="cyan"/>
        </w:rPr>
        <w:t>326</w:t>
      </w:r>
      <w:r>
        <w:rPr>
          <w:rFonts w:ascii="Arial" w:eastAsia="Arial" w:hAnsi="Arial" w:cs="Arial"/>
          <w:color w:val="0A0A0A"/>
          <w:sz w:val="16"/>
          <w:szCs w:val="16"/>
          <w:highlight w:val="cyan"/>
        </w:rPr>
        <w:t>).</w:t>
      </w:r>
    </w:p>
    <w:p w14:paraId="0000016C"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Result</w:t>
      </w:r>
      <w:r>
        <w:rPr>
          <w:rFonts w:ascii="Arial" w:eastAsia="Arial" w:hAnsi="Arial" w:cs="Arial"/>
          <w:color w:val="0A0A0A"/>
          <w:sz w:val="16"/>
          <w:szCs w:val="16"/>
          <w:highlight w:val="white"/>
        </w:rPr>
        <w:br/>
        <w:t>-line 266: This sentence would be more appropriate in the Materials and Methods section and should be relocated there.</w:t>
      </w:r>
      <w:r>
        <w:rPr>
          <w:rFonts w:ascii="Arial" w:eastAsia="Arial" w:hAnsi="Arial" w:cs="Arial"/>
          <w:color w:val="0A0A0A"/>
          <w:sz w:val="16"/>
          <w:szCs w:val="16"/>
          <w:highlight w:val="white"/>
        </w:rPr>
        <w:br/>
      </w:r>
    </w:p>
    <w:p w14:paraId="0000016F" w14:textId="1470F6EA" w:rsidR="004259EE" w:rsidRPr="00E37E9A" w:rsidRDefault="007A0300" w:rsidP="00E37E9A">
      <w:pPr>
        <w:shd w:val="clear" w:color="auto" w:fill="FFFFFF"/>
        <w:ind w:firstLine="320"/>
        <w:jc w:val="left"/>
        <w:rPr>
          <w:rFonts w:ascii="Arial" w:eastAsia="Arial" w:hAnsi="Arial" w:cs="Arial"/>
          <w:color w:val="0A0A0A"/>
          <w:sz w:val="16"/>
          <w:szCs w:val="16"/>
          <w:highlight w:val="cyan"/>
        </w:rPr>
      </w:pPr>
      <w:r w:rsidRPr="00E37E9A">
        <w:rPr>
          <w:rFonts w:ascii="Arial" w:eastAsia="Arial" w:hAnsi="Arial" w:cs="Arial"/>
          <w:color w:val="0A0A0A"/>
          <w:sz w:val="16"/>
          <w:szCs w:val="16"/>
          <w:highlight w:val="cyan"/>
        </w:rPr>
        <w:t xml:space="preserve">We </w:t>
      </w:r>
      <w:del w:id="498" w:author="Arcella" w:date="2025-04-18T10:17:00Z">
        <w:r w:rsidRPr="00E37E9A" w:rsidDel="008D2678">
          <w:rPr>
            <w:rFonts w:ascii="Arial" w:eastAsia="Arial" w:hAnsi="Arial" w:cs="Arial"/>
            <w:color w:val="0A0A0A"/>
            <w:sz w:val="16"/>
            <w:szCs w:val="16"/>
            <w:highlight w:val="cyan"/>
          </w:rPr>
          <w:delText>disagree</w:delText>
        </w:r>
      </w:del>
      <w:ins w:id="499" w:author="Arcella" w:date="2025-04-18T10:17:00Z">
        <w:r w:rsidR="008D2678">
          <w:rPr>
            <w:rFonts w:ascii="Arial" w:eastAsia="Arial" w:hAnsi="Arial" w:cs="Arial"/>
            <w:color w:val="0A0A0A"/>
            <w:sz w:val="16"/>
            <w:szCs w:val="16"/>
            <w:highlight w:val="cyan"/>
            <w:lang w:val="en-GB"/>
          </w:rPr>
          <w:t>would rather leave it where it was because</w:t>
        </w:r>
      </w:ins>
      <w:del w:id="500" w:author="Arcella" w:date="2025-04-18T10:17:00Z">
        <w:r w:rsidRPr="00E37E9A" w:rsidDel="008D2678">
          <w:rPr>
            <w:rFonts w:ascii="Arial" w:eastAsia="Arial" w:hAnsi="Arial" w:cs="Arial"/>
            <w:color w:val="0A0A0A"/>
            <w:sz w:val="16"/>
            <w:szCs w:val="16"/>
            <w:highlight w:val="cyan"/>
          </w:rPr>
          <w:delText xml:space="preserve">. </w:delText>
        </w:r>
        <w:r w:rsidR="00E37E9A" w:rsidRPr="00E37E9A" w:rsidDel="008D2678">
          <w:rPr>
            <w:rFonts w:ascii="Arial" w:eastAsia="Arial" w:hAnsi="Arial" w:cs="Arial"/>
            <w:color w:val="0A0A0A"/>
            <w:sz w:val="16"/>
            <w:szCs w:val="16"/>
            <w:highlight w:val="cyan"/>
          </w:rPr>
          <w:delText>T</w:delText>
        </w:r>
      </w:del>
      <w:ins w:id="501" w:author="Arcella" w:date="2025-04-18T10:17:00Z">
        <w:r w:rsidR="008D2678">
          <w:rPr>
            <w:rFonts w:ascii="Arial" w:eastAsia="Arial" w:hAnsi="Arial" w:cs="Arial"/>
            <w:color w:val="0A0A0A"/>
            <w:sz w:val="16"/>
            <w:szCs w:val="16"/>
            <w:highlight w:val="cyan"/>
          </w:rPr>
          <w:t xml:space="preserve"> t</w:t>
        </w:r>
      </w:ins>
      <w:r w:rsidRPr="00E37E9A">
        <w:rPr>
          <w:rFonts w:ascii="Arial" w:eastAsia="Arial" w:hAnsi="Arial" w:cs="Arial"/>
          <w:color w:val="0A0A0A"/>
          <w:sz w:val="16"/>
          <w:szCs w:val="16"/>
          <w:highlight w:val="cyan"/>
        </w:rPr>
        <w:t>hese are the results of the study.</w:t>
      </w:r>
    </w:p>
    <w:p w14:paraId="00000170"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 xml:space="preserve">-line 273: Based on the violin plot in S1, there appears to be a difference in salinity between small and large rivers. If this is the case, the estimated effect of salinity may at least partially reflect differences between river categories, and </w:t>
      </w:r>
      <w:r>
        <w:rPr>
          <w:rFonts w:ascii="Arial" w:eastAsia="Arial" w:hAnsi="Arial" w:cs="Arial"/>
          <w:color w:val="0A0A0A"/>
          <w:sz w:val="16"/>
          <w:szCs w:val="16"/>
          <w:highlight w:val="white"/>
        </w:rPr>
        <w:lastRenderedPageBreak/>
        <w:t>vice versa. Additionally, have you checked for any dependencies between your categorical variables (e.g., river size and port status) or between categorical and continuous variables (e.g., distance to port and port status)? Please verify.</w:t>
      </w:r>
      <w:r>
        <w:rPr>
          <w:rFonts w:ascii="Arial" w:eastAsia="Arial" w:hAnsi="Arial" w:cs="Arial"/>
          <w:color w:val="0A0A0A"/>
          <w:sz w:val="16"/>
          <w:szCs w:val="16"/>
          <w:highlight w:val="white"/>
        </w:rPr>
        <w:br/>
      </w:r>
    </w:p>
    <w:p w14:paraId="00000173" w14:textId="77777777"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Relationships between all predictors were controlled using VIF (see above).</w:t>
      </w:r>
    </w:p>
    <w:p w14:paraId="00000174"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br/>
      </w:r>
      <w:r>
        <w:rPr>
          <w:rFonts w:ascii="Arial" w:eastAsia="Arial" w:hAnsi="Arial" w:cs="Arial"/>
          <w:color w:val="0A0A0A"/>
          <w:sz w:val="16"/>
          <w:szCs w:val="16"/>
          <w:highlight w:val="white"/>
        </w:rPr>
        <w:t>-line 279: The formulation of this sentence could be improved for better readability. Are you referring to the absence of a clear spatial pattern?</w:t>
      </w:r>
      <w:r>
        <w:rPr>
          <w:rFonts w:ascii="Arial" w:eastAsia="Arial" w:hAnsi="Arial" w:cs="Arial"/>
          <w:color w:val="0A0A0A"/>
          <w:sz w:val="16"/>
          <w:szCs w:val="16"/>
          <w:highlight w:val="white"/>
        </w:rPr>
        <w:br/>
      </w:r>
    </w:p>
    <w:p w14:paraId="00000177" w14:textId="11B52022"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We have rewritten the paragraph</w:t>
      </w:r>
      <w:del w:id="502" w:author="Arcella" w:date="2025-04-18T10:17:00Z">
        <w:r w:rsidDel="008D2678">
          <w:rPr>
            <w:rFonts w:ascii="Arial" w:eastAsia="Arial" w:hAnsi="Arial" w:cs="Arial"/>
            <w:color w:val="0A0A0A"/>
            <w:sz w:val="16"/>
            <w:szCs w:val="16"/>
            <w:highlight w:val="cyan"/>
          </w:rPr>
          <w:delText xml:space="preserve">. Hope it is more understandable now </w:delText>
        </w:r>
      </w:del>
      <w:ins w:id="503" w:author="Arcella" w:date="2025-04-18T10:17:00Z">
        <w:r w:rsidR="008D2678">
          <w:rPr>
            <w:rFonts w:ascii="Arial" w:eastAsia="Arial" w:hAnsi="Arial" w:cs="Arial"/>
            <w:color w:val="0A0A0A"/>
            <w:sz w:val="16"/>
            <w:szCs w:val="16"/>
            <w:highlight w:val="cyan"/>
          </w:rPr>
          <w:t xml:space="preserve"> </w:t>
        </w:r>
      </w:ins>
      <w:r>
        <w:rPr>
          <w:rFonts w:ascii="Arial" w:eastAsia="Arial" w:hAnsi="Arial" w:cs="Arial"/>
          <w:color w:val="0A0A0A"/>
          <w:sz w:val="16"/>
          <w:szCs w:val="16"/>
          <w:highlight w:val="cyan"/>
        </w:rPr>
        <w:t>(L</w:t>
      </w:r>
      <w:r w:rsidR="00E37E9A">
        <w:rPr>
          <w:rFonts w:ascii="Arial" w:eastAsia="Arial" w:hAnsi="Arial" w:cs="Arial"/>
          <w:color w:val="0A0A0A"/>
          <w:sz w:val="16"/>
          <w:szCs w:val="16"/>
          <w:highlight w:val="cyan"/>
        </w:rPr>
        <w:t>344-347</w:t>
      </w:r>
      <w:r>
        <w:rPr>
          <w:rFonts w:ascii="Arial" w:eastAsia="Arial" w:hAnsi="Arial" w:cs="Arial"/>
          <w:color w:val="0A0A0A"/>
          <w:sz w:val="16"/>
          <w:szCs w:val="16"/>
          <w:highlight w:val="cyan"/>
        </w:rPr>
        <w:t>)</w:t>
      </w:r>
    </w:p>
    <w:p w14:paraId="00000178"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79"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284: Please remove the unnecessary phrase “In our opinion.”</w:t>
      </w:r>
    </w:p>
    <w:p w14:paraId="0000017A"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7C"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7D" w14:textId="22E3F2CF" w:rsidR="004259EE" w:rsidRDefault="007A0300">
      <w:pPr>
        <w:shd w:val="clear" w:color="auto" w:fill="FFFFFF"/>
        <w:ind w:firstLine="320"/>
        <w:jc w:val="left"/>
        <w:rPr>
          <w:rFonts w:ascii="Arial" w:eastAsia="Arial" w:hAnsi="Arial" w:cs="Arial"/>
          <w:color w:val="0A0A0A"/>
          <w:sz w:val="16"/>
          <w:szCs w:val="16"/>
          <w:highlight w:val="white"/>
        </w:rPr>
      </w:pPr>
      <w:del w:id="504" w:author="Arcella" w:date="2025-04-18T10:17:00Z">
        <w:r w:rsidDel="008D2678">
          <w:rPr>
            <w:rFonts w:ascii="Arial" w:eastAsia="Arial" w:hAnsi="Arial" w:cs="Arial"/>
            <w:color w:val="0A0A0A"/>
            <w:sz w:val="16"/>
            <w:szCs w:val="16"/>
            <w:highlight w:val="cyan"/>
          </w:rPr>
          <w:delText>OK</w:delText>
        </w:r>
        <w:r w:rsidR="00E37E9A" w:rsidDel="008D2678">
          <w:rPr>
            <w:rFonts w:ascii="Arial" w:eastAsia="Arial" w:hAnsi="Arial" w:cs="Arial"/>
            <w:color w:val="0A0A0A"/>
            <w:sz w:val="16"/>
            <w:szCs w:val="16"/>
            <w:highlight w:val="cyan"/>
          </w:rPr>
          <w:delText xml:space="preserve"> </w:delText>
        </w:r>
      </w:del>
      <w:ins w:id="505" w:author="Arcella" w:date="2025-04-18T10:17:00Z">
        <w:r w:rsidR="008D2678">
          <w:rPr>
            <w:rFonts w:ascii="Arial" w:eastAsia="Arial" w:hAnsi="Arial" w:cs="Arial"/>
            <w:color w:val="0A0A0A"/>
            <w:sz w:val="16"/>
            <w:szCs w:val="16"/>
            <w:highlight w:val="cyan"/>
          </w:rPr>
          <w:t xml:space="preserve">Corrected </w:t>
        </w:r>
      </w:ins>
      <w:r w:rsidR="00E37E9A">
        <w:rPr>
          <w:rFonts w:ascii="Arial" w:eastAsia="Arial" w:hAnsi="Arial" w:cs="Arial"/>
          <w:color w:val="0A0A0A"/>
          <w:sz w:val="16"/>
          <w:szCs w:val="16"/>
          <w:highlight w:val="cyan"/>
        </w:rPr>
        <w:t>(L 350-351)</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-line 294: Replace the term “normal” with “moderate.”</w:t>
      </w:r>
      <w:r>
        <w:rPr>
          <w:rFonts w:ascii="Arial" w:eastAsia="Arial" w:hAnsi="Arial" w:cs="Arial"/>
          <w:color w:val="0A0A0A"/>
          <w:sz w:val="16"/>
          <w:szCs w:val="16"/>
          <w:highlight w:val="white"/>
        </w:rPr>
        <w:br/>
      </w:r>
    </w:p>
    <w:p w14:paraId="00000180" w14:textId="0D279C60" w:rsidR="004259EE" w:rsidRDefault="008D2678">
      <w:pPr>
        <w:shd w:val="clear" w:color="auto" w:fill="FFFFFF"/>
        <w:ind w:firstLine="320"/>
        <w:jc w:val="left"/>
        <w:rPr>
          <w:rFonts w:ascii="Arial" w:eastAsia="Arial" w:hAnsi="Arial" w:cs="Arial"/>
          <w:color w:val="0A0A0A"/>
          <w:sz w:val="16"/>
          <w:szCs w:val="16"/>
          <w:highlight w:val="cyan"/>
        </w:rPr>
      </w:pPr>
      <w:ins w:id="506" w:author="Arcella" w:date="2025-04-18T10:17:00Z">
        <w:r>
          <w:rPr>
            <w:rFonts w:ascii="Arial" w:eastAsia="Arial" w:hAnsi="Arial" w:cs="Arial"/>
            <w:color w:val="0A0A0A"/>
            <w:sz w:val="16"/>
            <w:szCs w:val="16"/>
            <w:highlight w:val="cyan"/>
          </w:rPr>
          <w:t xml:space="preserve">Corrected </w:t>
        </w:r>
      </w:ins>
      <w:del w:id="507" w:author="Arcella" w:date="2025-04-18T10:17:00Z">
        <w:r w:rsidR="007A0300" w:rsidDel="008D2678">
          <w:rPr>
            <w:rFonts w:ascii="Arial" w:eastAsia="Arial" w:hAnsi="Arial" w:cs="Arial"/>
            <w:color w:val="0A0A0A"/>
            <w:sz w:val="16"/>
            <w:szCs w:val="16"/>
            <w:highlight w:val="cyan"/>
          </w:rPr>
          <w:delText xml:space="preserve">OK </w:delText>
        </w:r>
      </w:del>
      <w:r w:rsidR="007A0300">
        <w:rPr>
          <w:rFonts w:ascii="Arial" w:eastAsia="Arial" w:hAnsi="Arial" w:cs="Arial"/>
          <w:color w:val="0A0A0A"/>
          <w:sz w:val="16"/>
          <w:szCs w:val="16"/>
          <w:highlight w:val="cyan"/>
        </w:rPr>
        <w:t>(L</w:t>
      </w:r>
      <w:r w:rsidR="00E37E9A">
        <w:rPr>
          <w:rFonts w:ascii="Arial" w:eastAsia="Arial" w:hAnsi="Arial" w:cs="Arial"/>
          <w:color w:val="0A0A0A"/>
          <w:sz w:val="16"/>
          <w:szCs w:val="16"/>
          <w:highlight w:val="cyan"/>
        </w:rPr>
        <w:t>361-362</w:t>
      </w:r>
      <w:r w:rsidR="007A0300">
        <w:rPr>
          <w:rFonts w:ascii="Arial" w:eastAsia="Arial" w:hAnsi="Arial" w:cs="Arial"/>
          <w:color w:val="0A0A0A"/>
          <w:sz w:val="16"/>
          <w:szCs w:val="16"/>
          <w:highlight w:val="cyan"/>
        </w:rPr>
        <w:t>)</w:t>
      </w:r>
    </w:p>
    <w:p w14:paraId="00000181"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82"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297: This point has already been mentioned and is not necessary to repeat.</w:t>
      </w:r>
    </w:p>
    <w:p w14:paraId="00000183"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86" w14:textId="6F698924" w:rsidR="004259EE" w:rsidRDefault="008D2678">
      <w:pPr>
        <w:shd w:val="clear" w:color="auto" w:fill="FFFFFF"/>
        <w:ind w:firstLine="320"/>
        <w:jc w:val="left"/>
        <w:rPr>
          <w:rFonts w:ascii="Arial" w:eastAsia="Arial" w:hAnsi="Arial" w:cs="Arial"/>
          <w:color w:val="0A0A0A"/>
          <w:sz w:val="16"/>
          <w:szCs w:val="16"/>
          <w:highlight w:val="white"/>
        </w:rPr>
      </w:pPr>
      <w:ins w:id="508" w:author="Arcella" w:date="2025-04-18T10:17:00Z">
        <w:r>
          <w:rPr>
            <w:rFonts w:ascii="Arial" w:eastAsia="Arial" w:hAnsi="Arial" w:cs="Arial"/>
            <w:color w:val="0A0A0A"/>
            <w:sz w:val="16"/>
            <w:szCs w:val="16"/>
            <w:highlight w:val="cyan"/>
          </w:rPr>
          <w:t xml:space="preserve">Corrected </w:t>
        </w:r>
      </w:ins>
      <w:del w:id="509" w:author="Arcella" w:date="2025-04-18T10:17:00Z">
        <w:r w:rsidR="007A0300" w:rsidDel="008D2678">
          <w:rPr>
            <w:rFonts w:ascii="Arial" w:eastAsia="Arial" w:hAnsi="Arial" w:cs="Arial"/>
            <w:color w:val="0A0A0A"/>
            <w:sz w:val="16"/>
            <w:szCs w:val="16"/>
            <w:highlight w:val="cyan"/>
          </w:rPr>
          <w:delText xml:space="preserve">OK </w:delText>
        </w:r>
      </w:del>
      <w:r w:rsidR="007A0300">
        <w:rPr>
          <w:rFonts w:ascii="Arial" w:eastAsia="Arial" w:hAnsi="Arial" w:cs="Arial"/>
          <w:color w:val="0A0A0A"/>
          <w:sz w:val="16"/>
          <w:szCs w:val="16"/>
          <w:highlight w:val="cyan"/>
        </w:rPr>
        <w:t>(L</w:t>
      </w:r>
      <w:r w:rsidR="00E37E9A">
        <w:rPr>
          <w:rFonts w:ascii="Arial" w:eastAsia="Arial" w:hAnsi="Arial" w:cs="Arial"/>
          <w:color w:val="0A0A0A"/>
          <w:sz w:val="16"/>
          <w:szCs w:val="16"/>
          <w:highlight w:val="cyan"/>
        </w:rPr>
        <w:t>364-365</w:t>
      </w:r>
      <w:r w:rsidR="007A0300">
        <w:rPr>
          <w:rFonts w:ascii="Arial" w:eastAsia="Arial" w:hAnsi="Arial" w:cs="Arial"/>
          <w:color w:val="0A0A0A"/>
          <w:sz w:val="16"/>
          <w:szCs w:val="16"/>
          <w:highlight w:val="cyan"/>
        </w:rPr>
        <w:t>)</w:t>
      </w:r>
      <w:r w:rsidR="007A0300">
        <w:rPr>
          <w:rFonts w:ascii="Arial" w:eastAsia="Arial" w:hAnsi="Arial" w:cs="Arial"/>
          <w:color w:val="0A0A0A"/>
          <w:sz w:val="16"/>
          <w:szCs w:val="16"/>
          <w:highlight w:val="white"/>
        </w:rPr>
        <w:br/>
      </w:r>
      <w:r w:rsidR="007A0300">
        <w:rPr>
          <w:rFonts w:ascii="Arial" w:eastAsia="Arial" w:hAnsi="Arial" w:cs="Arial"/>
          <w:color w:val="0A0A0A"/>
          <w:sz w:val="16"/>
          <w:szCs w:val="16"/>
          <w:highlight w:val="white"/>
        </w:rPr>
        <w:br/>
        <w:t>-lines 300-305: From a methodological point of view, I question the necessity of using PCA scores instead of the mean total abundance of ME and MT on both substrates, especially since the PCA axes seem to clearly describe the mean species abundance.</w:t>
      </w:r>
    </w:p>
    <w:p w14:paraId="00000187"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89"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8A" w14:textId="195FBE00"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Assessing the dependence of Diff on </w:t>
      </w:r>
      <w:proofErr w:type="spellStart"/>
      <w:r>
        <w:rPr>
          <w:rFonts w:ascii="Arial" w:eastAsia="Arial" w:hAnsi="Arial" w:cs="Arial"/>
          <w:color w:val="0A0A0A"/>
          <w:sz w:val="16"/>
          <w:szCs w:val="16"/>
          <w:highlight w:val="cyan"/>
        </w:rPr>
        <w:t>Ptros</w:t>
      </w:r>
      <w:r w:rsidRPr="00800E97">
        <w:rPr>
          <w:rFonts w:ascii="Arial" w:eastAsia="Arial" w:hAnsi="Arial" w:cs="Arial"/>
          <w:color w:val="0A0A0A"/>
          <w:sz w:val="16"/>
          <w:szCs w:val="16"/>
          <w:highlight w:val="yellow"/>
          <w:vertAlign w:val="subscript"/>
        </w:rPr>
        <w:t>Site</w:t>
      </w:r>
      <w:proofErr w:type="spellEnd"/>
      <w:r>
        <w:rPr>
          <w:rFonts w:ascii="Arial" w:eastAsia="Arial" w:hAnsi="Arial" w:cs="Arial"/>
          <w:color w:val="0A0A0A"/>
          <w:sz w:val="16"/>
          <w:szCs w:val="16"/>
          <w:highlight w:val="cyan"/>
        </w:rPr>
        <w:t>, we could not directly operate with densities of morphotypes because they were collinear on different substrates (VIF &gt;&gt; 3). In such situations, PCA based on a predictor matrix is recommended</w:t>
      </w:r>
      <w:ins w:id="510" w:author="Arcella" w:date="2025-04-18T10:19:00Z">
        <w:r w:rsidR="008D2678">
          <w:rPr>
            <w:rFonts w:ascii="Arial" w:eastAsia="Arial" w:hAnsi="Arial" w:cs="Arial"/>
            <w:color w:val="0A0A0A"/>
            <w:sz w:val="16"/>
            <w:szCs w:val="16"/>
            <w:highlight w:val="cyan"/>
          </w:rPr>
          <w:t>,</w:t>
        </w:r>
      </w:ins>
      <w:r>
        <w:rPr>
          <w:rFonts w:ascii="Arial" w:eastAsia="Arial" w:hAnsi="Arial" w:cs="Arial"/>
          <w:color w:val="0A0A0A"/>
          <w:sz w:val="16"/>
          <w:szCs w:val="16"/>
          <w:highlight w:val="cyan"/>
        </w:rPr>
        <w:t xml:space="preserve"> with further use of principal components as complex features that are known to be orthogonal, </w:t>
      </w:r>
      <w:proofErr w:type="gramStart"/>
      <w:r>
        <w:rPr>
          <w:rFonts w:ascii="Arial" w:eastAsia="Arial" w:hAnsi="Arial" w:cs="Arial"/>
          <w:color w:val="0A0A0A"/>
          <w:sz w:val="16"/>
          <w:szCs w:val="16"/>
          <w:highlight w:val="cyan"/>
        </w:rPr>
        <w:t>i.e.</w:t>
      </w:r>
      <w:proofErr w:type="gramEnd"/>
      <w:r>
        <w:rPr>
          <w:rFonts w:ascii="Arial" w:eastAsia="Arial" w:hAnsi="Arial" w:cs="Arial"/>
          <w:color w:val="0A0A0A"/>
          <w:sz w:val="16"/>
          <w:szCs w:val="16"/>
          <w:highlight w:val="cyan"/>
        </w:rPr>
        <w:t xml:space="preserve"> not collinear (Quinn, G. P., &amp; Keough, M. J. (2002). Experimental design and data analysis for biologists. Cambridge university press. Chapter 6.1.11). We followed these recommendations</w:t>
      </w:r>
      <w:ins w:id="511" w:author="Arcella" w:date="2025-04-18T10:19:00Z">
        <w:r w:rsidR="008D2678">
          <w:rPr>
            <w:rFonts w:ascii="Arial" w:eastAsia="Arial" w:hAnsi="Arial" w:cs="Arial"/>
            <w:color w:val="0A0A0A"/>
            <w:sz w:val="16"/>
            <w:szCs w:val="16"/>
            <w:highlight w:val="cyan"/>
          </w:rPr>
          <w:t>.</w:t>
        </w:r>
      </w:ins>
      <w:del w:id="512" w:author="Arcella" w:date="2025-04-18T10:19:00Z">
        <w:r w:rsidDel="008D2678">
          <w:rPr>
            <w:rFonts w:ascii="Arial" w:eastAsia="Arial" w:hAnsi="Arial" w:cs="Arial"/>
            <w:color w:val="0A0A0A"/>
            <w:sz w:val="16"/>
            <w:szCs w:val="16"/>
            <w:highlight w:val="cyan"/>
          </w:rPr>
          <w:delText>…</w:delText>
        </w:r>
      </w:del>
    </w:p>
    <w:p w14:paraId="0000018B"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Discussion</w:t>
      </w:r>
      <w:r>
        <w:rPr>
          <w:rFonts w:ascii="Arial" w:eastAsia="Arial" w:hAnsi="Arial" w:cs="Arial"/>
          <w:color w:val="0A0A0A"/>
          <w:sz w:val="16"/>
          <w:szCs w:val="16"/>
          <w:highlight w:val="white"/>
        </w:rPr>
        <w:br/>
        <w:t>-line 350: I agree with this point, but could you specify some relevant factors that were not considered in your study?</w:t>
      </w:r>
    </w:p>
    <w:p w14:paraId="0000018C"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8D" w14:textId="44AD54E5"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First of all, distance to ports (L</w:t>
      </w:r>
      <w:r w:rsidR="00B309C4">
        <w:rPr>
          <w:rFonts w:ascii="Arial" w:eastAsia="Arial" w:hAnsi="Arial" w:cs="Arial"/>
          <w:color w:val="0A0A0A"/>
          <w:sz w:val="16"/>
          <w:szCs w:val="16"/>
          <w:highlight w:val="cyan"/>
        </w:rPr>
        <w:t>433</w:t>
      </w:r>
      <w:r>
        <w:rPr>
          <w:rFonts w:ascii="Arial" w:eastAsia="Arial" w:hAnsi="Arial" w:cs="Arial"/>
          <w:color w:val="0A0A0A"/>
          <w:sz w:val="16"/>
          <w:szCs w:val="16"/>
          <w:highlight w:val="cyan"/>
        </w:rPr>
        <w:t>)</w:t>
      </w:r>
    </w:p>
    <w:p w14:paraId="0000018E"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8F"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-lines 374-380: Alternatively, since Fucus distribution is strongly influenced by surf levels, it could also be argued that the effect of surf on mussel distribution operates indirectly through its impact on substrate availability.</w:t>
      </w:r>
    </w:p>
    <w:p w14:paraId="00000190"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93" w14:textId="433130F5" w:rsidR="004259EE" w:rsidRDefault="007A0300">
      <w:pPr>
        <w:shd w:val="clear" w:color="auto" w:fill="FFFFFF"/>
        <w:ind w:firstLine="320"/>
        <w:jc w:val="left"/>
        <w:rPr>
          <w:rFonts w:ascii="Arial" w:eastAsia="Arial" w:hAnsi="Arial" w:cs="Arial"/>
          <w:color w:val="0A0A0A"/>
          <w:sz w:val="16"/>
          <w:szCs w:val="16"/>
          <w:highlight w:val="cyan"/>
        </w:rPr>
      </w:pPr>
      <w:del w:id="513" w:author="Arcella" w:date="2025-04-18T10:43:00Z">
        <w:r w:rsidDel="000832C4">
          <w:rPr>
            <w:rFonts w:ascii="Arial" w:eastAsia="Arial" w:hAnsi="Arial" w:cs="Arial"/>
            <w:color w:val="0A0A0A"/>
            <w:sz w:val="16"/>
            <w:szCs w:val="16"/>
            <w:highlight w:val="cyan"/>
          </w:rPr>
          <w:delText xml:space="preserve">You </w:delText>
        </w:r>
      </w:del>
      <w:ins w:id="514" w:author="Arcella" w:date="2025-04-18T10:43:00Z">
        <w:r w:rsidR="000832C4">
          <w:rPr>
            <w:rFonts w:ascii="Arial" w:eastAsia="Arial" w:hAnsi="Arial" w:cs="Arial"/>
            <w:color w:val="0A0A0A"/>
            <w:sz w:val="16"/>
            <w:szCs w:val="16"/>
            <w:highlight w:val="cyan"/>
          </w:rPr>
          <w:t xml:space="preserve">This </w:t>
        </w:r>
      </w:ins>
      <w:r>
        <w:rPr>
          <w:rFonts w:ascii="Arial" w:eastAsia="Arial" w:hAnsi="Arial" w:cs="Arial"/>
          <w:color w:val="0A0A0A"/>
          <w:sz w:val="16"/>
          <w:szCs w:val="16"/>
          <w:highlight w:val="cyan"/>
        </w:rPr>
        <w:t xml:space="preserve">may be true. </w:t>
      </w:r>
      <w:proofErr w:type="gramStart"/>
      <w:r>
        <w:rPr>
          <w:rFonts w:ascii="Arial" w:eastAsia="Arial" w:hAnsi="Arial" w:cs="Arial"/>
          <w:color w:val="0A0A0A"/>
          <w:sz w:val="16"/>
          <w:szCs w:val="16"/>
          <w:highlight w:val="cyan"/>
        </w:rPr>
        <w:t>Unfortunately</w:t>
      </w:r>
      <w:proofErr w:type="gramEnd"/>
      <w:r>
        <w:rPr>
          <w:rFonts w:ascii="Arial" w:eastAsia="Arial" w:hAnsi="Arial" w:cs="Arial"/>
          <w:color w:val="0A0A0A"/>
          <w:sz w:val="16"/>
          <w:szCs w:val="16"/>
          <w:highlight w:val="cyan"/>
        </w:rPr>
        <w:t xml:space="preserve"> we did not control </w:t>
      </w:r>
      <w:ins w:id="515" w:author="Arcella" w:date="2025-04-18T10:43:00Z">
        <w:r w:rsidR="000832C4">
          <w:rPr>
            <w:rFonts w:ascii="Arial" w:eastAsia="Arial" w:hAnsi="Arial" w:cs="Arial"/>
            <w:color w:val="0A0A0A"/>
            <w:sz w:val="16"/>
            <w:szCs w:val="16"/>
            <w:highlight w:val="cyan"/>
          </w:rPr>
          <w:t xml:space="preserve">either </w:t>
        </w:r>
      </w:ins>
      <w:del w:id="516" w:author="Arcella" w:date="2025-04-18T10:43:00Z">
        <w:r w:rsidDel="000832C4">
          <w:rPr>
            <w:rFonts w:ascii="Arial" w:eastAsia="Arial" w:hAnsi="Arial" w:cs="Arial"/>
            <w:color w:val="0A0A0A"/>
            <w:sz w:val="16"/>
            <w:szCs w:val="16"/>
            <w:highlight w:val="cyan"/>
          </w:rPr>
          <w:delText xml:space="preserve">fucoid </w:delText>
        </w:r>
      </w:del>
      <w:r>
        <w:rPr>
          <w:rFonts w:ascii="Arial" w:eastAsia="Arial" w:hAnsi="Arial" w:cs="Arial"/>
          <w:color w:val="0A0A0A"/>
          <w:sz w:val="16"/>
          <w:szCs w:val="16"/>
          <w:highlight w:val="cyan"/>
        </w:rPr>
        <w:t xml:space="preserve">abundance </w:t>
      </w:r>
      <w:del w:id="517" w:author="Arcella" w:date="2025-04-18T10:43:00Z">
        <w:r w:rsidDel="000832C4">
          <w:rPr>
            <w:rFonts w:ascii="Arial" w:eastAsia="Arial" w:hAnsi="Arial" w:cs="Arial"/>
            <w:color w:val="0A0A0A"/>
            <w:sz w:val="16"/>
            <w:szCs w:val="16"/>
            <w:highlight w:val="cyan"/>
          </w:rPr>
          <w:delText xml:space="preserve">as well as </w:delText>
        </w:r>
      </w:del>
      <w:ins w:id="518" w:author="Arcella" w:date="2025-04-18T10:43:00Z">
        <w:r w:rsidR="000832C4">
          <w:rPr>
            <w:rFonts w:ascii="Arial" w:eastAsia="Arial" w:hAnsi="Arial" w:cs="Arial"/>
            <w:color w:val="0A0A0A"/>
            <w:sz w:val="16"/>
            <w:szCs w:val="16"/>
            <w:highlight w:val="cyan"/>
          </w:rPr>
          <w:t xml:space="preserve">or </w:t>
        </w:r>
      </w:ins>
      <w:r>
        <w:rPr>
          <w:rFonts w:ascii="Arial" w:eastAsia="Arial" w:hAnsi="Arial" w:cs="Arial"/>
          <w:color w:val="0A0A0A"/>
          <w:sz w:val="16"/>
          <w:szCs w:val="16"/>
          <w:highlight w:val="cyan"/>
        </w:rPr>
        <w:t>species composition</w:t>
      </w:r>
      <w:ins w:id="519" w:author="Arcella" w:date="2025-04-18T10:43:00Z">
        <w:r w:rsidR="000832C4">
          <w:rPr>
            <w:rFonts w:ascii="Arial" w:eastAsia="Arial" w:hAnsi="Arial" w:cs="Arial"/>
            <w:color w:val="0A0A0A"/>
            <w:sz w:val="16"/>
            <w:szCs w:val="16"/>
            <w:highlight w:val="cyan"/>
          </w:rPr>
          <w:t xml:space="preserve"> of fucoids</w:t>
        </w:r>
      </w:ins>
      <w:r>
        <w:rPr>
          <w:rFonts w:ascii="Arial" w:eastAsia="Arial" w:hAnsi="Arial" w:cs="Arial"/>
          <w:color w:val="0A0A0A"/>
          <w:sz w:val="16"/>
          <w:szCs w:val="16"/>
          <w:highlight w:val="cyan"/>
        </w:rPr>
        <w:t xml:space="preserve">. What we know is that </w:t>
      </w:r>
      <w:del w:id="520" w:author="Arcella" w:date="2025-04-18T10:43:00Z">
        <w:r w:rsidDel="000832C4">
          <w:rPr>
            <w:rFonts w:ascii="Arial" w:eastAsia="Arial" w:hAnsi="Arial" w:cs="Arial"/>
            <w:color w:val="0A0A0A"/>
            <w:sz w:val="16"/>
            <w:szCs w:val="16"/>
            <w:highlight w:val="cyan"/>
          </w:rPr>
          <w:delText xml:space="preserve">in the studied area fucoids </w:delText>
        </w:r>
      </w:del>
      <w:ins w:id="521" w:author="Arcella" w:date="2025-04-18T10:43:00Z">
        <w:r w:rsidR="000832C4">
          <w:rPr>
            <w:rFonts w:ascii="Arial" w:eastAsia="Arial" w:hAnsi="Arial" w:cs="Arial"/>
            <w:color w:val="0A0A0A"/>
            <w:sz w:val="16"/>
            <w:szCs w:val="16"/>
            <w:highlight w:val="cyan"/>
          </w:rPr>
          <w:t>the</w:t>
        </w:r>
      </w:ins>
      <w:ins w:id="522" w:author="Arcella" w:date="2025-04-18T11:45:00Z">
        <w:r w:rsidR="009168CD">
          <w:rPr>
            <w:rFonts w:ascii="Arial" w:eastAsia="Arial" w:hAnsi="Arial" w:cs="Arial"/>
            <w:color w:val="0A0A0A"/>
            <w:sz w:val="16"/>
            <w:szCs w:val="16"/>
            <w:highlight w:val="cyan"/>
          </w:rPr>
          <w:t>y</w:t>
        </w:r>
      </w:ins>
      <w:ins w:id="523" w:author="Arcella" w:date="2025-04-18T10:43:00Z">
        <w:r w:rsidR="000832C4">
          <w:rPr>
            <w:rFonts w:ascii="Arial" w:eastAsia="Arial" w:hAnsi="Arial" w:cs="Arial"/>
            <w:color w:val="0A0A0A"/>
            <w:sz w:val="16"/>
            <w:szCs w:val="16"/>
            <w:highlight w:val="cyan"/>
          </w:rPr>
          <w:t xml:space="preserve"> </w:t>
        </w:r>
      </w:ins>
      <w:r>
        <w:rPr>
          <w:rFonts w:ascii="Arial" w:eastAsia="Arial" w:hAnsi="Arial" w:cs="Arial"/>
          <w:color w:val="0A0A0A"/>
          <w:sz w:val="16"/>
          <w:szCs w:val="16"/>
          <w:highlight w:val="cyan"/>
        </w:rPr>
        <w:t xml:space="preserve">are ubiquitous </w:t>
      </w:r>
      <w:ins w:id="524" w:author="Arcella" w:date="2025-04-18T10:43:00Z">
        <w:r w:rsidR="000832C4">
          <w:rPr>
            <w:rFonts w:ascii="Arial" w:eastAsia="Arial" w:hAnsi="Arial" w:cs="Arial"/>
            <w:color w:val="0A0A0A"/>
            <w:sz w:val="16"/>
            <w:szCs w:val="16"/>
            <w:highlight w:val="cyan"/>
          </w:rPr>
          <w:t xml:space="preserve">in the study area </w:t>
        </w:r>
      </w:ins>
      <w:r>
        <w:rPr>
          <w:rFonts w:ascii="Arial" w:eastAsia="Arial" w:hAnsi="Arial" w:cs="Arial"/>
          <w:color w:val="0A0A0A"/>
          <w:sz w:val="16"/>
          <w:szCs w:val="16"/>
          <w:highlight w:val="cyan"/>
        </w:rPr>
        <w:t>(</w:t>
      </w:r>
      <w:del w:id="525" w:author="Arcella" w:date="2025-04-18T10:43:00Z">
        <w:r w:rsidDel="000832C4">
          <w:rPr>
            <w:rFonts w:ascii="Arial" w:eastAsia="Arial" w:hAnsi="Arial" w:cs="Arial"/>
            <w:color w:val="0A0A0A"/>
            <w:sz w:val="16"/>
            <w:szCs w:val="16"/>
            <w:highlight w:val="cyan"/>
          </w:rPr>
          <w:delText xml:space="preserve">noticed at </w:delText>
        </w:r>
      </w:del>
      <w:r>
        <w:rPr>
          <w:rFonts w:ascii="Arial" w:eastAsia="Arial" w:hAnsi="Arial" w:cs="Arial"/>
          <w:color w:val="0A0A0A"/>
          <w:sz w:val="16"/>
          <w:szCs w:val="16"/>
          <w:highlight w:val="cyan"/>
        </w:rPr>
        <w:t>L</w:t>
      </w:r>
      <w:r w:rsidR="00886CD9">
        <w:rPr>
          <w:rFonts w:ascii="Arial" w:eastAsia="Arial" w:hAnsi="Arial" w:cs="Arial"/>
          <w:color w:val="0A0A0A"/>
          <w:sz w:val="16"/>
          <w:szCs w:val="16"/>
          <w:highlight w:val="cyan"/>
        </w:rPr>
        <w:t>188-190</w:t>
      </w:r>
      <w:r>
        <w:rPr>
          <w:rFonts w:ascii="Arial" w:eastAsia="Arial" w:hAnsi="Arial" w:cs="Arial"/>
          <w:color w:val="0A0A0A"/>
          <w:sz w:val="16"/>
          <w:szCs w:val="16"/>
          <w:highlight w:val="cyan"/>
        </w:rPr>
        <w:t>).</w:t>
      </w:r>
    </w:p>
    <w:p w14:paraId="00000194"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br/>
      </w:r>
      <w:r>
        <w:rPr>
          <w:rFonts w:ascii="Arial" w:eastAsia="Arial" w:hAnsi="Arial" w:cs="Arial"/>
          <w:color w:val="0A0A0A"/>
          <w:sz w:val="16"/>
          <w:szCs w:val="16"/>
          <w:highlight w:val="white"/>
        </w:rPr>
        <w:t>-line 407: You are correct. As a suggestion, it would be interesting, if feasible, to exclude subtidal data (sorted by algae group) to assess the transferability of your model under comparable shore height conditions.</w:t>
      </w:r>
      <w:r>
        <w:rPr>
          <w:rFonts w:ascii="Arial" w:eastAsia="Arial" w:hAnsi="Arial" w:cs="Arial"/>
          <w:color w:val="0A0A0A"/>
          <w:sz w:val="16"/>
          <w:szCs w:val="16"/>
          <w:highlight w:val="white"/>
        </w:rPr>
        <w:br/>
      </w:r>
    </w:p>
    <w:p w14:paraId="00000196" w14:textId="77777777" w:rsidR="004259EE" w:rsidRDefault="004259EE" w:rsidP="00886CD9">
      <w:pPr>
        <w:shd w:val="clear" w:color="auto" w:fill="FFFFFF"/>
        <w:ind w:firstLineChars="0" w:firstLine="0"/>
        <w:jc w:val="left"/>
        <w:rPr>
          <w:rFonts w:ascii="Arial" w:eastAsia="Arial" w:hAnsi="Arial" w:cs="Arial"/>
          <w:color w:val="0A0A0A"/>
          <w:sz w:val="16"/>
          <w:szCs w:val="16"/>
          <w:highlight w:val="white"/>
        </w:rPr>
      </w:pPr>
    </w:p>
    <w:p w14:paraId="00000197" w14:textId="56373A0B"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This is exactly what we did</w:t>
      </w:r>
      <w:del w:id="526" w:author="Arcella" w:date="2025-04-18T10:44:00Z">
        <w:r w:rsidDel="000832C4">
          <w:rPr>
            <w:rFonts w:ascii="Arial" w:eastAsia="Arial" w:hAnsi="Arial" w:cs="Arial"/>
            <w:color w:val="0A0A0A"/>
            <w:sz w:val="16"/>
            <w:szCs w:val="16"/>
            <w:highlight w:val="cyan"/>
          </w:rPr>
          <w:delText xml:space="preserve">, by analysing </w:delText>
        </w:r>
      </w:del>
      <w:ins w:id="527" w:author="Arcella" w:date="2025-04-18T10:44:00Z">
        <w:r w:rsidR="000832C4">
          <w:rPr>
            <w:rFonts w:ascii="Arial" w:eastAsia="Arial" w:hAnsi="Arial" w:cs="Arial"/>
            <w:color w:val="0A0A0A"/>
            <w:sz w:val="16"/>
            <w:szCs w:val="16"/>
            <w:highlight w:val="cyan"/>
          </w:rPr>
          <w:t xml:space="preserve"> when we </w:t>
        </w:r>
        <w:proofErr w:type="spellStart"/>
        <w:r w:rsidR="000832C4">
          <w:rPr>
            <w:rFonts w:ascii="Arial" w:eastAsia="Arial" w:hAnsi="Arial" w:cs="Arial"/>
            <w:color w:val="0A0A0A"/>
            <w:sz w:val="16"/>
            <w:szCs w:val="16"/>
            <w:highlight w:val="cyan"/>
          </w:rPr>
          <w:t>analysed</w:t>
        </w:r>
        <w:proofErr w:type="spellEnd"/>
        <w:r w:rsidR="000832C4">
          <w:rPr>
            <w:rFonts w:ascii="Arial" w:eastAsia="Arial" w:hAnsi="Arial" w:cs="Arial"/>
            <w:color w:val="0A0A0A"/>
            <w:sz w:val="16"/>
            <w:szCs w:val="16"/>
            <w:highlight w:val="cyan"/>
          </w:rPr>
          <w:t xml:space="preserve"> </w:t>
        </w:r>
      </w:ins>
      <w:r>
        <w:rPr>
          <w:rFonts w:ascii="Arial" w:eastAsia="Arial" w:hAnsi="Arial" w:cs="Arial"/>
          <w:color w:val="0A0A0A"/>
          <w:sz w:val="16"/>
          <w:szCs w:val="16"/>
          <w:highlight w:val="cyan"/>
        </w:rPr>
        <w:t xml:space="preserve">data from </w:t>
      </w:r>
      <w:proofErr w:type="spellStart"/>
      <w:r>
        <w:rPr>
          <w:rFonts w:ascii="Arial" w:eastAsia="Arial" w:hAnsi="Arial" w:cs="Arial"/>
          <w:color w:val="0A0A0A"/>
          <w:sz w:val="16"/>
          <w:szCs w:val="16"/>
          <w:highlight w:val="cyan"/>
        </w:rPr>
        <w:t>Tyuva</w:t>
      </w:r>
      <w:proofErr w:type="spellEnd"/>
      <w:r>
        <w:rPr>
          <w:rFonts w:ascii="Arial" w:eastAsia="Arial" w:hAnsi="Arial" w:cs="Arial"/>
          <w:color w:val="0A0A0A"/>
          <w:sz w:val="16"/>
          <w:szCs w:val="16"/>
          <w:highlight w:val="cyan"/>
        </w:rPr>
        <w:t xml:space="preserve"> littoral </w:t>
      </w:r>
      <w:proofErr w:type="gramStart"/>
      <w:r>
        <w:rPr>
          <w:rFonts w:ascii="Arial" w:eastAsia="Arial" w:hAnsi="Arial" w:cs="Arial"/>
          <w:color w:val="0A0A0A"/>
          <w:sz w:val="16"/>
          <w:szCs w:val="16"/>
          <w:highlight w:val="cyan"/>
        </w:rPr>
        <w:t>and  sublittoral</w:t>
      </w:r>
      <w:proofErr w:type="gramEnd"/>
      <w:r>
        <w:rPr>
          <w:rFonts w:ascii="Arial" w:eastAsia="Arial" w:hAnsi="Arial" w:cs="Arial"/>
          <w:color w:val="0A0A0A"/>
          <w:sz w:val="16"/>
          <w:szCs w:val="16"/>
          <w:highlight w:val="cyan"/>
        </w:rPr>
        <w:t xml:space="preserve"> separately.</w:t>
      </w:r>
    </w:p>
    <w:p w14:paraId="00000198"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99"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416: Considering the possibility that the increase in Ptros could be attributed to the failure of the morphotype test under high salinity conditions ~30), could the high rate of false positive predictions be caused by the higher salinity observed in the Barents Sea?</w:t>
      </w:r>
    </w:p>
    <w:p w14:paraId="0000019C" w14:textId="77777777" w:rsidR="004259EE" w:rsidRDefault="004259EE" w:rsidP="00886CD9">
      <w:pPr>
        <w:shd w:val="clear" w:color="auto" w:fill="FFFFFF"/>
        <w:ind w:firstLineChars="0" w:firstLine="0"/>
        <w:jc w:val="left"/>
        <w:rPr>
          <w:rFonts w:ascii="Arial" w:eastAsia="Arial" w:hAnsi="Arial" w:cs="Arial"/>
          <w:color w:val="0A0A0A"/>
          <w:sz w:val="16"/>
          <w:szCs w:val="16"/>
          <w:highlight w:val="yellow"/>
        </w:rPr>
      </w:pPr>
    </w:p>
    <w:p w14:paraId="0000019D" w14:textId="41F7E8E3"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No</w:t>
      </w:r>
      <w:del w:id="528" w:author="Arcella" w:date="2025-04-18T10:45:00Z">
        <w:r w:rsidDel="000832C4">
          <w:rPr>
            <w:rFonts w:ascii="Arial" w:eastAsia="Arial" w:hAnsi="Arial" w:cs="Arial"/>
            <w:color w:val="0A0A0A"/>
            <w:sz w:val="16"/>
            <w:szCs w:val="16"/>
            <w:highlight w:val="cyan"/>
          </w:rPr>
          <w:delText>t</w:delText>
        </w:r>
      </w:del>
      <w:r>
        <w:rPr>
          <w:rFonts w:ascii="Arial" w:eastAsia="Arial" w:hAnsi="Arial" w:cs="Arial"/>
          <w:color w:val="0A0A0A"/>
          <w:sz w:val="16"/>
          <w:szCs w:val="16"/>
          <w:highlight w:val="cyan"/>
        </w:rPr>
        <w:t xml:space="preserve">. We </w:t>
      </w:r>
      <w:del w:id="529" w:author="Arcella" w:date="2025-04-18T10:45:00Z">
        <w:r w:rsidDel="000832C4">
          <w:rPr>
            <w:rFonts w:ascii="Arial" w:eastAsia="Arial" w:hAnsi="Arial" w:cs="Arial"/>
            <w:color w:val="0A0A0A"/>
            <w:sz w:val="16"/>
            <w:szCs w:val="16"/>
            <w:highlight w:val="cyan"/>
          </w:rPr>
          <w:delText xml:space="preserve">now </w:delText>
        </w:r>
      </w:del>
      <w:ins w:id="530" w:author="Arcella" w:date="2025-04-18T10:45:00Z">
        <w:r w:rsidR="000832C4">
          <w:rPr>
            <w:rFonts w:ascii="Arial" w:eastAsia="Arial" w:hAnsi="Arial" w:cs="Arial"/>
            <w:color w:val="0A0A0A"/>
            <w:sz w:val="16"/>
            <w:szCs w:val="16"/>
            <w:highlight w:val="cyan"/>
          </w:rPr>
          <w:t xml:space="preserve">have added the </w:t>
        </w:r>
      </w:ins>
      <w:r>
        <w:rPr>
          <w:rFonts w:ascii="Arial" w:eastAsia="Arial" w:hAnsi="Arial" w:cs="Arial"/>
          <w:color w:val="0A0A0A"/>
          <w:sz w:val="16"/>
          <w:szCs w:val="16"/>
          <w:highlight w:val="cyan"/>
        </w:rPr>
        <w:t>expla</w:t>
      </w:r>
      <w:del w:id="531" w:author="Arcella" w:date="2025-04-18T10:45:00Z">
        <w:r w:rsidDel="000832C4">
          <w:rPr>
            <w:rFonts w:ascii="Arial" w:eastAsia="Arial" w:hAnsi="Arial" w:cs="Arial"/>
            <w:color w:val="0A0A0A"/>
            <w:sz w:val="16"/>
            <w:szCs w:val="16"/>
            <w:highlight w:val="cyan"/>
          </w:rPr>
          <w:delText>i</w:delText>
        </w:r>
      </w:del>
      <w:r>
        <w:rPr>
          <w:rFonts w:ascii="Arial" w:eastAsia="Arial" w:hAnsi="Arial" w:cs="Arial"/>
          <w:color w:val="0A0A0A"/>
          <w:sz w:val="16"/>
          <w:szCs w:val="16"/>
          <w:highlight w:val="cyan"/>
        </w:rPr>
        <w:t>n</w:t>
      </w:r>
      <w:ins w:id="532" w:author="Arcella" w:date="2025-04-18T10:45:00Z">
        <w:r w:rsidR="000832C4">
          <w:rPr>
            <w:rFonts w:ascii="Arial" w:eastAsia="Arial" w:hAnsi="Arial" w:cs="Arial"/>
            <w:color w:val="0A0A0A"/>
            <w:sz w:val="16"/>
            <w:szCs w:val="16"/>
            <w:highlight w:val="cyan"/>
          </w:rPr>
          <w:t>ation</w:t>
        </w:r>
      </w:ins>
      <w:r>
        <w:rPr>
          <w:rFonts w:ascii="Arial" w:eastAsia="Arial" w:hAnsi="Arial" w:cs="Arial"/>
          <w:color w:val="0A0A0A"/>
          <w:sz w:val="16"/>
          <w:szCs w:val="16"/>
          <w:highlight w:val="cyan"/>
        </w:rPr>
        <w:t xml:space="preserve"> that Ptros for Tyuva was predicted either by direct genotyping or from morphotype frequencies using the formula derived for local populations existing under salinities higher than in the White Sea (Marchenko et al. 2023). (L</w:t>
      </w:r>
      <w:r w:rsidR="00886CD9">
        <w:rPr>
          <w:rFonts w:ascii="Arial" w:eastAsia="Arial" w:hAnsi="Arial" w:cs="Arial"/>
          <w:color w:val="0A0A0A"/>
          <w:sz w:val="16"/>
          <w:szCs w:val="16"/>
          <w:highlight w:val="cyan"/>
        </w:rPr>
        <w:t>250-252</w:t>
      </w:r>
      <w:r>
        <w:rPr>
          <w:rFonts w:ascii="Arial" w:eastAsia="Arial" w:hAnsi="Arial" w:cs="Arial"/>
          <w:color w:val="0A0A0A"/>
          <w:sz w:val="16"/>
          <w:szCs w:val="16"/>
          <w:highlight w:val="cyan"/>
        </w:rPr>
        <w:t>)</w:t>
      </w:r>
    </w:p>
    <w:p w14:paraId="0000019E"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496: This sentence appears to overstate the transferability performance of your model in the Barents Sea. While there is no universally accepted standard for interpreting AUC values, scores below 0.75 are often considered indicative of poor performance. Additionally, your performance plot shows that the comparison between observed and predicted Ptros does not reveal a clear relationship, further suggesting limited transferability. Please revise this sentence accordingly.</w:t>
      </w:r>
    </w:p>
    <w:p w14:paraId="0000019F"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A2" w14:textId="6019D850" w:rsidR="004259EE" w:rsidRDefault="007A0300">
      <w:pPr>
        <w:shd w:val="clear" w:color="auto" w:fill="FFFFFF"/>
        <w:ind w:firstLine="320"/>
        <w:jc w:val="left"/>
        <w:rPr>
          <w:rFonts w:ascii="Arial" w:eastAsia="Arial" w:hAnsi="Arial" w:cs="Arial"/>
          <w:color w:val="0A0A0A"/>
          <w:sz w:val="16"/>
          <w:szCs w:val="16"/>
          <w:highlight w:val="cyan"/>
        </w:rPr>
      </w:pPr>
      <w:r w:rsidRPr="00DA437C">
        <w:rPr>
          <w:rFonts w:ascii="Arial" w:eastAsia="Arial" w:hAnsi="Arial" w:cs="Arial"/>
          <w:color w:val="0A0A0A"/>
          <w:sz w:val="16"/>
          <w:szCs w:val="16"/>
          <w:highlight w:val="cyan"/>
        </w:rPr>
        <w:t xml:space="preserve">We have rewritten this part </w:t>
      </w:r>
      <w:del w:id="533" w:author="Arcella" w:date="2025-04-18T10:46:00Z">
        <w:r w:rsidRPr="00DA437C" w:rsidDel="000832C4">
          <w:rPr>
            <w:rFonts w:ascii="Arial" w:eastAsia="Arial" w:hAnsi="Arial" w:cs="Arial"/>
            <w:color w:val="0A0A0A"/>
            <w:sz w:val="16"/>
            <w:szCs w:val="16"/>
            <w:highlight w:val="cyan"/>
          </w:rPr>
          <w:delText xml:space="preserve">and reinforced </w:delText>
        </w:r>
      </w:del>
      <w:ins w:id="534" w:author="Arcella" w:date="2025-04-18T10:46:00Z">
        <w:r w:rsidR="000832C4" w:rsidRPr="00DA437C">
          <w:rPr>
            <w:rFonts w:ascii="Arial" w:eastAsia="Arial" w:hAnsi="Arial" w:cs="Arial"/>
            <w:color w:val="0A0A0A"/>
            <w:sz w:val="16"/>
            <w:szCs w:val="16"/>
            <w:highlight w:val="cyan"/>
          </w:rPr>
          <w:t>reinforc</w:t>
        </w:r>
        <w:r w:rsidR="000832C4">
          <w:rPr>
            <w:rFonts w:ascii="Arial" w:eastAsia="Arial" w:hAnsi="Arial" w:cs="Arial"/>
            <w:color w:val="0A0A0A"/>
            <w:sz w:val="16"/>
            <w:szCs w:val="16"/>
            <w:highlight w:val="cyan"/>
          </w:rPr>
          <w:t xml:space="preserve">ing </w:t>
        </w:r>
      </w:ins>
      <w:r w:rsidRPr="00DA437C">
        <w:rPr>
          <w:rFonts w:ascii="Arial" w:eastAsia="Arial" w:hAnsi="Arial" w:cs="Arial"/>
          <w:color w:val="0A0A0A"/>
          <w:sz w:val="16"/>
          <w:szCs w:val="16"/>
          <w:highlight w:val="cyan"/>
        </w:rPr>
        <w:t>doubts about the transferability of the model</w:t>
      </w:r>
      <w:del w:id="535" w:author="Arcella" w:date="2025-04-18T10:46:00Z">
        <w:r w:rsidRPr="00DA437C" w:rsidDel="000832C4">
          <w:rPr>
            <w:rFonts w:ascii="Arial" w:eastAsia="Arial" w:hAnsi="Arial" w:cs="Arial"/>
            <w:color w:val="0A0A0A"/>
            <w:sz w:val="16"/>
            <w:szCs w:val="16"/>
            <w:highlight w:val="cyan"/>
          </w:rPr>
          <w:delText>.</w:delText>
        </w:r>
      </w:del>
      <w:r>
        <w:rPr>
          <w:rFonts w:ascii="Arial" w:eastAsia="Arial" w:hAnsi="Arial" w:cs="Arial"/>
          <w:color w:val="0A0A0A"/>
          <w:sz w:val="16"/>
          <w:szCs w:val="16"/>
          <w:highlight w:val="cyan"/>
        </w:rPr>
        <w:t xml:space="preserve"> (L</w:t>
      </w:r>
      <w:r w:rsidR="00DA437C">
        <w:rPr>
          <w:rFonts w:ascii="Arial" w:eastAsia="Arial" w:hAnsi="Arial" w:cs="Arial"/>
          <w:color w:val="0A0A0A"/>
          <w:sz w:val="16"/>
          <w:szCs w:val="16"/>
          <w:highlight w:val="cyan"/>
        </w:rPr>
        <w:t>495-516</w:t>
      </w:r>
      <w:r>
        <w:rPr>
          <w:rFonts w:ascii="Arial" w:eastAsia="Arial" w:hAnsi="Arial" w:cs="Arial"/>
          <w:color w:val="0A0A0A"/>
          <w:sz w:val="16"/>
          <w:szCs w:val="16"/>
          <w:highlight w:val="cyan"/>
        </w:rPr>
        <w:t>)</w:t>
      </w:r>
      <w:ins w:id="536" w:author="Arcella" w:date="2025-04-18T10:46:00Z">
        <w:r w:rsidR="000832C4">
          <w:rPr>
            <w:rFonts w:ascii="Arial" w:eastAsia="Arial" w:hAnsi="Arial" w:cs="Arial"/>
            <w:color w:val="0A0A0A"/>
            <w:sz w:val="16"/>
            <w:szCs w:val="16"/>
            <w:highlight w:val="cyan"/>
          </w:rPr>
          <w:t>.</w:t>
        </w:r>
      </w:ins>
    </w:p>
    <w:p w14:paraId="000001A3"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420: In the context of global warming, could variations in water temperature have influenced the observed Ptros? Since temperature was not included as a parameter in your model, might this explain some of the observed patterns?</w:t>
      </w:r>
      <w:r>
        <w:rPr>
          <w:rFonts w:ascii="Arial" w:eastAsia="Arial" w:hAnsi="Arial" w:cs="Arial"/>
          <w:color w:val="0A0A0A"/>
          <w:sz w:val="16"/>
          <w:szCs w:val="16"/>
          <w:highlight w:val="white"/>
        </w:rPr>
        <w:br/>
      </w:r>
    </w:p>
    <w:p w14:paraId="000001A6" w14:textId="0D739238" w:rsidR="004259EE" w:rsidRDefault="007A0300">
      <w:pPr>
        <w:shd w:val="clear" w:color="auto" w:fill="FFFFFF"/>
        <w:ind w:firstLine="320"/>
        <w:jc w:val="left"/>
        <w:rPr>
          <w:rFonts w:ascii="Arial" w:eastAsia="Arial" w:hAnsi="Arial" w:cs="Arial"/>
          <w:color w:val="0A0A0A"/>
          <w:sz w:val="16"/>
          <w:szCs w:val="16"/>
          <w:highlight w:val="cyan"/>
        </w:rPr>
      </w:pPr>
      <w:del w:id="537" w:author="Arcella" w:date="2025-04-18T11:45:00Z">
        <w:r w:rsidDel="009168CD">
          <w:rPr>
            <w:rFonts w:ascii="Arial" w:eastAsia="Arial" w:hAnsi="Arial" w:cs="Arial"/>
            <w:color w:val="0A0A0A"/>
            <w:sz w:val="16"/>
            <w:szCs w:val="16"/>
            <w:highlight w:val="cyan"/>
          </w:rPr>
          <w:delText xml:space="preserve">Yes and no. </w:delText>
        </w:r>
      </w:del>
      <w:r>
        <w:rPr>
          <w:rFonts w:ascii="Arial" w:eastAsia="Arial" w:hAnsi="Arial" w:cs="Arial"/>
          <w:color w:val="0A0A0A"/>
          <w:sz w:val="16"/>
          <w:szCs w:val="16"/>
          <w:highlight w:val="cyan"/>
        </w:rPr>
        <w:t>Published data from 2004-2018 can be interpreted</w:t>
      </w:r>
      <w:ins w:id="538" w:author="Arcella" w:date="2025-04-18T10:47:00Z">
        <w:r w:rsidR="000832C4">
          <w:rPr>
            <w:rFonts w:ascii="Arial" w:eastAsia="Arial" w:hAnsi="Arial" w:cs="Arial"/>
            <w:color w:val="0A0A0A"/>
            <w:sz w:val="16"/>
            <w:szCs w:val="16"/>
            <w:highlight w:val="cyan"/>
          </w:rPr>
          <w:t xml:space="preserve"> in</w:t>
        </w:r>
      </w:ins>
      <w:r>
        <w:rPr>
          <w:rFonts w:ascii="Arial" w:eastAsia="Arial" w:hAnsi="Arial" w:cs="Arial"/>
          <w:color w:val="0A0A0A"/>
          <w:sz w:val="16"/>
          <w:szCs w:val="16"/>
          <w:highlight w:val="cyan"/>
        </w:rPr>
        <w:t xml:space="preserve"> this way (Marchenko et al. 2023), but we continue to monitor mussels in the Kola Bay and know that Ptros has grown there since </w:t>
      </w:r>
      <w:del w:id="539" w:author="Arcella" w:date="2025-04-18T10:47:00Z">
        <w:r w:rsidDel="000832C4">
          <w:rPr>
            <w:rFonts w:ascii="Arial" w:eastAsia="Arial" w:hAnsi="Arial" w:cs="Arial"/>
            <w:color w:val="0A0A0A"/>
            <w:sz w:val="16"/>
            <w:szCs w:val="16"/>
            <w:highlight w:val="cyan"/>
          </w:rPr>
          <w:delText xml:space="preserve">then </w:delText>
        </w:r>
      </w:del>
      <w:ins w:id="540" w:author="Arcella" w:date="2025-04-18T10:47:00Z">
        <w:r w:rsidR="000832C4">
          <w:rPr>
            <w:rFonts w:ascii="Arial" w:eastAsia="Arial" w:hAnsi="Arial" w:cs="Arial"/>
            <w:color w:val="0A0A0A"/>
            <w:sz w:val="16"/>
            <w:szCs w:val="16"/>
            <w:highlight w:val="cyan"/>
          </w:rPr>
          <w:t xml:space="preserve">that time </w:t>
        </w:r>
      </w:ins>
      <w:r>
        <w:rPr>
          <w:rFonts w:ascii="Arial" w:eastAsia="Arial" w:hAnsi="Arial" w:cs="Arial"/>
          <w:color w:val="0A0A0A"/>
          <w:sz w:val="16"/>
          <w:szCs w:val="16"/>
          <w:highlight w:val="cyan"/>
        </w:rPr>
        <w:t>despite rising temperatures.</w:t>
      </w:r>
    </w:p>
    <w:p w14:paraId="000001A7"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A8"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A9"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425: I am unsure if two functionally similar species necessarily imply a similarity in their fundamental niches, as suggested by your statement (“and therefore”). Please modify this assertion or provide a justification.</w:t>
      </w:r>
      <w:r>
        <w:rPr>
          <w:rFonts w:ascii="Arial" w:eastAsia="Arial" w:hAnsi="Arial" w:cs="Arial"/>
          <w:color w:val="0A0A0A"/>
          <w:sz w:val="16"/>
          <w:szCs w:val="16"/>
          <w:highlight w:val="white"/>
        </w:rPr>
        <w:br/>
      </w:r>
    </w:p>
    <w:p w14:paraId="000001AC" w14:textId="6D69A560" w:rsidR="004259EE" w:rsidRPr="00D448AE" w:rsidRDefault="007A0300">
      <w:pPr>
        <w:shd w:val="clear" w:color="auto" w:fill="FFFFFF"/>
        <w:ind w:firstLine="320"/>
        <w:jc w:val="left"/>
        <w:rPr>
          <w:rFonts w:ascii="Arial" w:eastAsia="Arial" w:hAnsi="Arial" w:cs="Arial"/>
          <w:color w:val="0A0A0A"/>
          <w:sz w:val="16"/>
          <w:szCs w:val="16"/>
          <w:highlight w:val="cyan"/>
        </w:rPr>
      </w:pPr>
      <w:r w:rsidRPr="00D448AE">
        <w:rPr>
          <w:rFonts w:ascii="Arial" w:eastAsia="Arial" w:hAnsi="Arial" w:cs="Arial"/>
          <w:color w:val="0A0A0A"/>
          <w:sz w:val="16"/>
          <w:szCs w:val="16"/>
          <w:highlight w:val="cyan"/>
        </w:rPr>
        <w:t xml:space="preserve">We </w:t>
      </w:r>
      <w:ins w:id="541" w:author="Arcella" w:date="2025-04-18T10:51:00Z">
        <w:r w:rsidR="005D2D6A">
          <w:rPr>
            <w:rFonts w:ascii="Arial" w:eastAsia="Arial" w:hAnsi="Arial" w:cs="Arial"/>
            <w:color w:val="0A0A0A"/>
            <w:sz w:val="16"/>
            <w:szCs w:val="16"/>
            <w:highlight w:val="cyan"/>
          </w:rPr>
          <w:t xml:space="preserve">have </w:t>
        </w:r>
      </w:ins>
      <w:r w:rsidRPr="00D448AE">
        <w:rPr>
          <w:rFonts w:ascii="Arial" w:eastAsia="Arial" w:hAnsi="Arial" w:cs="Arial"/>
          <w:color w:val="0A0A0A"/>
          <w:sz w:val="16"/>
          <w:szCs w:val="16"/>
          <w:highlight w:val="cyan"/>
        </w:rPr>
        <w:t xml:space="preserve">modified the sentence. </w:t>
      </w:r>
      <w:r w:rsidR="00DA437C" w:rsidRPr="00D448AE">
        <w:rPr>
          <w:rFonts w:ascii="Arial" w:eastAsia="Arial" w:hAnsi="Arial" w:cs="Arial"/>
          <w:color w:val="0A0A0A"/>
          <w:sz w:val="16"/>
          <w:szCs w:val="16"/>
          <w:highlight w:val="cyan"/>
        </w:rPr>
        <w:t>Now: “…</w:t>
      </w:r>
      <w:r w:rsidR="00DA437C" w:rsidRPr="00D448AE">
        <w:rPr>
          <w:highlight w:val="cyan"/>
        </w:rPr>
        <w:t xml:space="preserve"> </w:t>
      </w:r>
      <w:r w:rsidR="00DA437C" w:rsidRPr="00D448AE">
        <w:rPr>
          <w:rFonts w:ascii="Arial" w:eastAsia="Arial" w:hAnsi="Arial" w:cs="Arial"/>
          <w:color w:val="0A0A0A"/>
          <w:sz w:val="16"/>
          <w:szCs w:val="16"/>
          <w:highlight w:val="cyan"/>
        </w:rPr>
        <w:t xml:space="preserve">may inherently have overlapping fundamental ecological niches”. </w:t>
      </w:r>
      <w:r w:rsidRPr="00D448AE">
        <w:rPr>
          <w:rFonts w:ascii="Arial" w:eastAsia="Arial" w:hAnsi="Arial" w:cs="Arial"/>
          <w:color w:val="0A0A0A"/>
          <w:sz w:val="16"/>
          <w:szCs w:val="16"/>
          <w:highlight w:val="cyan"/>
        </w:rPr>
        <w:t>(L</w:t>
      </w:r>
      <w:r w:rsidR="00DA437C" w:rsidRPr="00D448AE">
        <w:rPr>
          <w:rFonts w:ascii="Arial" w:eastAsia="Arial" w:hAnsi="Arial" w:cs="Arial"/>
          <w:color w:val="0A0A0A"/>
          <w:sz w:val="16"/>
          <w:szCs w:val="16"/>
          <w:highlight w:val="cyan"/>
        </w:rPr>
        <w:t>522-523</w:t>
      </w:r>
      <w:r w:rsidRPr="00D448AE">
        <w:rPr>
          <w:rFonts w:ascii="Arial" w:eastAsia="Arial" w:hAnsi="Arial" w:cs="Arial"/>
          <w:color w:val="0A0A0A"/>
          <w:sz w:val="16"/>
          <w:szCs w:val="16"/>
          <w:highlight w:val="cyan"/>
        </w:rPr>
        <w:t>).</w:t>
      </w:r>
    </w:p>
    <w:p w14:paraId="000001AD"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AE"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-lines 427-440: This section is unclear. Are you proposing that, contrary to previous assumptions, the two species have conserved their fundamental niches across zones? Please revise and clarify this part for better readability.</w:t>
      </w:r>
      <w:r>
        <w:rPr>
          <w:rFonts w:ascii="Arial" w:eastAsia="Arial" w:hAnsi="Arial" w:cs="Arial"/>
          <w:color w:val="0A0A0A"/>
          <w:sz w:val="16"/>
          <w:szCs w:val="16"/>
          <w:highlight w:val="white"/>
        </w:rPr>
        <w:br/>
      </w:r>
    </w:p>
    <w:p w14:paraId="000001AF" w14:textId="6FE759A4" w:rsidR="004259EE" w:rsidRDefault="007A0300">
      <w:pPr>
        <w:shd w:val="clear" w:color="auto" w:fill="FFFFFF"/>
        <w:ind w:firstLine="320"/>
        <w:jc w:val="left"/>
        <w:rPr>
          <w:rFonts w:ascii="Arial" w:eastAsia="Arial" w:hAnsi="Arial" w:cs="Arial"/>
          <w:color w:val="0A0A0A"/>
          <w:sz w:val="16"/>
          <w:szCs w:val="16"/>
          <w:highlight w:val="cyan"/>
        </w:rPr>
      </w:pPr>
      <w:r w:rsidRPr="007A0300">
        <w:rPr>
          <w:rFonts w:ascii="Arial" w:eastAsia="Arial" w:hAnsi="Arial" w:cs="Arial"/>
          <w:color w:val="0A0A0A"/>
          <w:sz w:val="16"/>
          <w:szCs w:val="16"/>
          <w:highlight w:val="cyan"/>
        </w:rPr>
        <w:t>We have reworked this section</w:t>
      </w:r>
      <w:del w:id="542" w:author="Arcella" w:date="2025-04-18T10:51:00Z">
        <w:r w:rsidRPr="007A0300" w:rsidDel="005D2D6A">
          <w:rPr>
            <w:rFonts w:ascii="Arial" w:eastAsia="Arial" w:hAnsi="Arial" w:cs="Arial"/>
            <w:color w:val="0A0A0A"/>
            <w:sz w:val="16"/>
            <w:szCs w:val="16"/>
            <w:highlight w:val="cyan"/>
          </w:rPr>
          <w:delText xml:space="preserve">. Hopefully </w:delText>
        </w:r>
      </w:del>
      <w:ins w:id="543" w:author="Arcella" w:date="2025-04-18T10:51:00Z">
        <w:r w:rsidR="005D2D6A">
          <w:rPr>
            <w:rFonts w:ascii="Arial" w:eastAsia="Arial" w:hAnsi="Arial" w:cs="Arial"/>
            <w:color w:val="0A0A0A"/>
            <w:sz w:val="16"/>
            <w:szCs w:val="16"/>
            <w:highlight w:val="cyan"/>
          </w:rPr>
          <w:t xml:space="preserve"> and hope </w:t>
        </w:r>
      </w:ins>
      <w:r>
        <w:rPr>
          <w:rFonts w:ascii="Arial" w:eastAsia="Arial" w:hAnsi="Arial" w:cs="Arial"/>
          <w:color w:val="0A0A0A"/>
          <w:sz w:val="16"/>
          <w:szCs w:val="16"/>
          <w:highlight w:val="cyan"/>
        </w:rPr>
        <w:t>it is clearer now</w:t>
      </w:r>
      <w:del w:id="544" w:author="Arcella" w:date="2025-04-18T10:51:00Z">
        <w:r w:rsidDel="005D2D6A">
          <w:rPr>
            <w:rFonts w:ascii="Arial" w:eastAsia="Arial" w:hAnsi="Arial" w:cs="Arial"/>
            <w:color w:val="0A0A0A"/>
            <w:sz w:val="16"/>
            <w:szCs w:val="16"/>
            <w:highlight w:val="cyan"/>
          </w:rPr>
          <w:delText>.</w:delText>
        </w:r>
      </w:del>
      <w:ins w:id="545" w:author="Arcella" w:date="2025-04-18T10:51:00Z">
        <w:r w:rsidR="005D2D6A">
          <w:rPr>
            <w:rFonts w:ascii="Arial" w:eastAsia="Arial" w:hAnsi="Arial" w:cs="Arial"/>
            <w:color w:val="0A0A0A"/>
            <w:sz w:val="16"/>
            <w:szCs w:val="16"/>
            <w:highlight w:val="cyan"/>
          </w:rPr>
          <w:t xml:space="preserve"> </w:t>
        </w:r>
      </w:ins>
      <w:r w:rsidR="00D448AE">
        <w:rPr>
          <w:rFonts w:ascii="Arial" w:eastAsia="Arial" w:hAnsi="Arial" w:cs="Arial"/>
          <w:color w:val="0A0A0A"/>
          <w:sz w:val="16"/>
          <w:szCs w:val="16"/>
          <w:highlight w:val="cyan"/>
        </w:rPr>
        <w:t>(L523-538)</w:t>
      </w:r>
      <w:ins w:id="546" w:author="Arcella" w:date="2025-04-18T10:51:00Z">
        <w:r w:rsidR="005D2D6A">
          <w:rPr>
            <w:rFonts w:ascii="Arial" w:eastAsia="Arial" w:hAnsi="Arial" w:cs="Arial"/>
            <w:color w:val="0A0A0A"/>
            <w:sz w:val="16"/>
            <w:szCs w:val="16"/>
            <w:highlight w:val="cyan"/>
          </w:rPr>
          <w:t>.</w:t>
        </w:r>
      </w:ins>
    </w:p>
    <w:p w14:paraId="000001B0"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B1"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B2"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-lines 441-448: To support your argument, you could consult global occurrence databases (e.g., MT: https://obis.org/taxon/140482 and ME: https://obis.org/taxon/140480). These databases indicate differences in salinity affinity, with the global distribution showing that MT is typically found in lower salinity ranges (0–5) compared to ME.</w:t>
      </w:r>
    </w:p>
    <w:p w14:paraId="000001B4" w14:textId="4BC44E78" w:rsidR="004259EE" w:rsidRDefault="004259EE" w:rsidP="00D448AE">
      <w:pPr>
        <w:shd w:val="clear" w:color="auto" w:fill="FFFFFF"/>
        <w:ind w:firstLineChars="0" w:firstLine="0"/>
        <w:jc w:val="left"/>
        <w:rPr>
          <w:rFonts w:ascii="Arial" w:eastAsia="Arial" w:hAnsi="Arial" w:cs="Arial"/>
          <w:color w:val="0A0A0A"/>
          <w:sz w:val="16"/>
          <w:szCs w:val="16"/>
          <w:highlight w:val="white"/>
        </w:rPr>
      </w:pPr>
    </w:p>
    <w:p w14:paraId="000001B5"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B6" w14:textId="3190A92D"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This database </w:t>
      </w:r>
      <w:del w:id="547" w:author="Arcella" w:date="2025-04-18T10:51:00Z">
        <w:r w:rsidDel="005D2D6A">
          <w:rPr>
            <w:rFonts w:ascii="Arial" w:eastAsia="Arial" w:hAnsi="Arial" w:cs="Arial"/>
            <w:color w:val="0A0A0A"/>
            <w:sz w:val="16"/>
            <w:szCs w:val="16"/>
            <w:highlight w:val="cyan"/>
          </w:rPr>
          <w:delText xml:space="preserve">captures </w:delText>
        </w:r>
      </w:del>
      <w:ins w:id="548" w:author="Arcella" w:date="2025-04-18T10:51:00Z">
        <w:r w:rsidR="005D2D6A">
          <w:rPr>
            <w:rFonts w:ascii="Arial" w:eastAsia="Arial" w:hAnsi="Arial" w:cs="Arial"/>
            <w:color w:val="0A0A0A"/>
            <w:sz w:val="16"/>
            <w:szCs w:val="16"/>
            <w:highlight w:val="cyan"/>
          </w:rPr>
          <w:t xml:space="preserve">reflects </w:t>
        </w:r>
      </w:ins>
      <w:r>
        <w:rPr>
          <w:rFonts w:ascii="Arial" w:eastAsia="Arial" w:hAnsi="Arial" w:cs="Arial"/>
          <w:color w:val="0A0A0A"/>
          <w:sz w:val="16"/>
          <w:szCs w:val="16"/>
          <w:highlight w:val="cyan"/>
        </w:rPr>
        <w:t xml:space="preserve">the state of knowledge 30 years ago, when </w:t>
      </w:r>
      <w:ins w:id="549" w:author="Arcella" w:date="2025-04-18T10:51:00Z">
        <w:r w:rsidR="005D2D6A">
          <w:rPr>
            <w:rFonts w:ascii="Arial" w:eastAsia="Arial" w:hAnsi="Arial" w:cs="Arial"/>
            <w:color w:val="0A0A0A"/>
            <w:sz w:val="16"/>
            <w:szCs w:val="16"/>
            <w:highlight w:val="cyan"/>
          </w:rPr>
          <w:t xml:space="preserve">research on </w:t>
        </w:r>
      </w:ins>
      <w:r>
        <w:rPr>
          <w:rFonts w:ascii="Arial" w:eastAsia="Arial" w:hAnsi="Arial" w:cs="Arial"/>
          <w:color w:val="0A0A0A"/>
          <w:sz w:val="16"/>
          <w:szCs w:val="16"/>
          <w:highlight w:val="cyan"/>
        </w:rPr>
        <w:t xml:space="preserve">cryptic mussel species </w:t>
      </w:r>
      <w:del w:id="550" w:author="Arcella" w:date="2025-04-18T10:51:00Z">
        <w:r w:rsidDel="005D2D6A">
          <w:rPr>
            <w:rFonts w:ascii="Arial" w:eastAsia="Arial" w:hAnsi="Arial" w:cs="Arial"/>
            <w:color w:val="0A0A0A"/>
            <w:sz w:val="16"/>
            <w:szCs w:val="16"/>
            <w:highlight w:val="cyan"/>
          </w:rPr>
          <w:delText xml:space="preserve">research </w:delText>
        </w:r>
      </w:del>
      <w:r>
        <w:rPr>
          <w:rFonts w:ascii="Arial" w:eastAsia="Arial" w:hAnsi="Arial" w:cs="Arial"/>
          <w:color w:val="0A0A0A"/>
          <w:sz w:val="16"/>
          <w:szCs w:val="16"/>
          <w:highlight w:val="cyan"/>
        </w:rPr>
        <w:t xml:space="preserve">was in its infancy. It does not report MT from Greenland, </w:t>
      </w:r>
      <w:r w:rsidRPr="005D2D6A">
        <w:rPr>
          <w:rFonts w:ascii="Arial" w:eastAsia="Arial" w:hAnsi="Arial" w:cs="Arial"/>
          <w:color w:val="0A0A0A"/>
          <w:sz w:val="16"/>
          <w:szCs w:val="16"/>
          <w:highlight w:val="yellow"/>
        </w:rPr>
        <w:t>Scotland</w:t>
      </w:r>
      <w:r>
        <w:rPr>
          <w:rFonts w:ascii="Arial" w:eastAsia="Arial" w:hAnsi="Arial" w:cs="Arial"/>
          <w:color w:val="0A0A0A"/>
          <w:sz w:val="16"/>
          <w:szCs w:val="16"/>
          <w:highlight w:val="cyan"/>
        </w:rPr>
        <w:t xml:space="preserve">, Hudson Bay, </w:t>
      </w:r>
      <w:del w:id="551" w:author="Arcella" w:date="2025-04-18T10:52:00Z">
        <w:r w:rsidRPr="005D2D6A" w:rsidDel="005D2D6A">
          <w:rPr>
            <w:rFonts w:ascii="Arial" w:eastAsia="Arial" w:hAnsi="Arial" w:cs="Arial"/>
            <w:color w:val="0A0A0A"/>
            <w:sz w:val="16"/>
            <w:szCs w:val="16"/>
            <w:highlight w:val="yellow"/>
          </w:rPr>
          <w:delText>Scotland</w:delText>
        </w:r>
        <w:r w:rsidDel="005D2D6A">
          <w:rPr>
            <w:rFonts w:ascii="Arial" w:eastAsia="Arial" w:hAnsi="Arial" w:cs="Arial"/>
            <w:color w:val="0A0A0A"/>
            <w:sz w:val="16"/>
            <w:szCs w:val="16"/>
            <w:highlight w:val="cyan"/>
          </w:rPr>
          <w:delText xml:space="preserve">, </w:delText>
        </w:r>
      </w:del>
      <w:r>
        <w:rPr>
          <w:rFonts w:ascii="Arial" w:eastAsia="Arial" w:hAnsi="Arial" w:cs="Arial"/>
          <w:color w:val="0A0A0A"/>
          <w:sz w:val="16"/>
          <w:szCs w:val="16"/>
          <w:highlight w:val="cyan"/>
        </w:rPr>
        <w:t>Norway, and the White Sea. This makes it useless</w:t>
      </w:r>
      <w:ins w:id="552" w:author="Arcella" w:date="2025-04-18T10:52:00Z">
        <w:r w:rsidR="005D2D6A">
          <w:rPr>
            <w:rFonts w:ascii="Arial" w:eastAsia="Arial" w:hAnsi="Arial" w:cs="Arial"/>
            <w:color w:val="0A0A0A"/>
            <w:sz w:val="16"/>
            <w:szCs w:val="16"/>
            <w:highlight w:val="cyan"/>
          </w:rPr>
          <w:t>,</w:t>
        </w:r>
      </w:ins>
      <w:r>
        <w:rPr>
          <w:rFonts w:ascii="Arial" w:eastAsia="Arial" w:hAnsi="Arial" w:cs="Arial"/>
          <w:color w:val="0A0A0A"/>
          <w:sz w:val="16"/>
          <w:szCs w:val="16"/>
          <w:highlight w:val="cyan"/>
        </w:rPr>
        <w:t xml:space="preserve"> unfortunately.</w:t>
      </w:r>
    </w:p>
    <w:p w14:paraId="000001B7"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-lines 449-450: The phrases “no non-random relationship” and “significant predictors” seem circular. Please rephrase for clarity.</w:t>
      </w:r>
    </w:p>
    <w:p w14:paraId="000001B8"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BB" w14:textId="277078DA"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Done (L</w:t>
      </w:r>
      <w:r w:rsidR="00D448AE">
        <w:rPr>
          <w:rFonts w:ascii="Arial" w:eastAsia="Arial" w:hAnsi="Arial" w:cs="Arial"/>
          <w:color w:val="0A0A0A"/>
          <w:sz w:val="16"/>
          <w:szCs w:val="16"/>
          <w:highlight w:val="cyan"/>
        </w:rPr>
        <w:t>547-551</w:t>
      </w:r>
      <w:r>
        <w:rPr>
          <w:rFonts w:ascii="Arial" w:eastAsia="Arial" w:hAnsi="Arial" w:cs="Arial"/>
          <w:color w:val="0A0A0A"/>
          <w:sz w:val="16"/>
          <w:szCs w:val="16"/>
          <w:highlight w:val="cyan"/>
        </w:rPr>
        <w:t>).</w:t>
      </w:r>
    </w:p>
    <w:p w14:paraId="000001BC"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-lines 453-455: This sentence is overly complex and difficult to follow, which may hinder the reader’s understanding. It also appears to contradict your intended argument. Please clarify and simplify it.</w:t>
      </w:r>
      <w:r>
        <w:rPr>
          <w:rFonts w:ascii="Arial" w:eastAsia="Arial" w:hAnsi="Arial" w:cs="Arial"/>
          <w:color w:val="0A0A0A"/>
          <w:sz w:val="16"/>
          <w:szCs w:val="16"/>
          <w:highlight w:val="white"/>
        </w:rPr>
        <w:br/>
      </w:r>
    </w:p>
    <w:p w14:paraId="000001BE" w14:textId="77777777" w:rsidR="004259EE" w:rsidRDefault="004259EE" w:rsidP="00D448AE">
      <w:pPr>
        <w:shd w:val="clear" w:color="auto" w:fill="FFFFFF"/>
        <w:ind w:firstLineChars="0" w:firstLine="0"/>
        <w:jc w:val="left"/>
        <w:rPr>
          <w:rFonts w:ascii="Arial" w:eastAsia="Arial" w:hAnsi="Arial" w:cs="Arial"/>
          <w:color w:val="0A0A0A"/>
          <w:sz w:val="16"/>
          <w:szCs w:val="16"/>
          <w:highlight w:val="yellow"/>
        </w:rPr>
      </w:pPr>
    </w:p>
    <w:p w14:paraId="000001BF" w14:textId="49E9C7D0" w:rsidR="004259EE" w:rsidRDefault="007A0300">
      <w:pPr>
        <w:shd w:val="clear" w:color="auto" w:fill="FFFFFF"/>
        <w:ind w:firstLine="320"/>
        <w:jc w:val="left"/>
        <w:rPr>
          <w:rFonts w:ascii="Arial" w:eastAsia="Arial" w:hAnsi="Arial" w:cs="Arial"/>
          <w:color w:val="0A0A0A"/>
          <w:sz w:val="16"/>
          <w:szCs w:val="16"/>
          <w:highlight w:val="yellow"/>
        </w:rPr>
      </w:pPr>
      <w:r>
        <w:rPr>
          <w:rFonts w:ascii="Arial" w:eastAsia="Arial" w:hAnsi="Arial" w:cs="Arial"/>
          <w:color w:val="0A0A0A"/>
          <w:sz w:val="16"/>
          <w:szCs w:val="16"/>
          <w:highlight w:val="cyan"/>
        </w:rPr>
        <w:t>Done (L</w:t>
      </w:r>
      <w:r w:rsidR="00D448AE">
        <w:rPr>
          <w:rFonts w:ascii="Arial" w:eastAsia="Arial" w:hAnsi="Arial" w:cs="Arial"/>
          <w:color w:val="0A0A0A"/>
          <w:sz w:val="16"/>
          <w:szCs w:val="16"/>
          <w:highlight w:val="cyan"/>
        </w:rPr>
        <w:t>553-558</w:t>
      </w:r>
      <w:r>
        <w:rPr>
          <w:rFonts w:ascii="Arial" w:eastAsia="Arial" w:hAnsi="Arial" w:cs="Arial"/>
          <w:color w:val="0A0A0A"/>
          <w:sz w:val="16"/>
          <w:szCs w:val="16"/>
          <w:highlight w:val="cyan"/>
        </w:rPr>
        <w:t>).</w:t>
      </w:r>
    </w:p>
    <w:p w14:paraId="000001C0"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C1"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-lines 459-461: This point would be more appropriately placed in a conclusive section. Please consider moving it there?</w:t>
      </w:r>
      <w:r>
        <w:rPr>
          <w:rFonts w:ascii="Arial" w:eastAsia="Arial" w:hAnsi="Arial" w:cs="Arial"/>
          <w:color w:val="0A0A0A"/>
          <w:sz w:val="16"/>
          <w:szCs w:val="16"/>
          <w:highlight w:val="white"/>
        </w:rPr>
        <w:br/>
      </w:r>
    </w:p>
    <w:p w14:paraId="000001C4" w14:textId="4EEE730C"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Thank you for this suggestion. </w:t>
      </w:r>
      <w:del w:id="553" w:author="Arcella" w:date="2025-04-18T10:53:00Z">
        <w:r w:rsidDel="005D2D6A">
          <w:rPr>
            <w:rFonts w:ascii="Arial" w:eastAsia="Arial" w:hAnsi="Arial" w:cs="Arial"/>
            <w:color w:val="0A0A0A"/>
            <w:sz w:val="16"/>
            <w:szCs w:val="16"/>
            <w:highlight w:val="cyan"/>
          </w:rPr>
          <w:delText xml:space="preserve">Moved </w:delText>
        </w:r>
      </w:del>
      <w:ins w:id="554" w:author="Arcella" w:date="2025-04-18T10:53:00Z">
        <w:r w:rsidR="005D2D6A">
          <w:rPr>
            <w:rFonts w:ascii="Arial" w:eastAsia="Arial" w:hAnsi="Arial" w:cs="Arial"/>
            <w:color w:val="0A0A0A"/>
            <w:sz w:val="16"/>
            <w:szCs w:val="16"/>
            <w:highlight w:val="cyan"/>
          </w:rPr>
          <w:t xml:space="preserve">We have moved this point </w:t>
        </w:r>
      </w:ins>
      <w:r>
        <w:rPr>
          <w:rFonts w:ascii="Arial" w:eastAsia="Arial" w:hAnsi="Arial" w:cs="Arial"/>
          <w:color w:val="0A0A0A"/>
          <w:sz w:val="16"/>
          <w:szCs w:val="16"/>
          <w:highlight w:val="cyan"/>
        </w:rPr>
        <w:t xml:space="preserve">to the end of the Discussion. </w:t>
      </w:r>
    </w:p>
    <w:p w14:paraId="000001C5"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C6"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-lines 466-467: Why does the morphotype test not provide a reliable estimation of species abundance in your framework? What about the values shown in Table S3? Please clarify.</w:t>
      </w:r>
      <w:r>
        <w:rPr>
          <w:rFonts w:ascii="Arial" w:eastAsia="Arial" w:hAnsi="Arial" w:cs="Arial"/>
          <w:color w:val="0A0A0A"/>
          <w:sz w:val="16"/>
          <w:szCs w:val="16"/>
          <w:highlight w:val="white"/>
        </w:rPr>
        <w:br/>
      </w:r>
    </w:p>
    <w:p w14:paraId="000001C8"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C9" w14:textId="5447A697"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The text states that the morphotype test cannot account for hybrids, which may be abundant in blue mussel contact zones (but not in the White Sea). In Table S3 we provide the abundance of morphotypes.</w:t>
      </w:r>
    </w:p>
    <w:p w14:paraId="000001CA" w14:textId="77777777" w:rsidR="004259EE" w:rsidRDefault="004259EE">
      <w:pPr>
        <w:shd w:val="clear" w:color="auto" w:fill="FFFFFF"/>
        <w:ind w:firstLine="320"/>
        <w:jc w:val="left"/>
        <w:rPr>
          <w:rFonts w:ascii="Arial" w:eastAsia="Arial" w:hAnsi="Arial" w:cs="Arial"/>
          <w:color w:val="0A0A0A"/>
          <w:sz w:val="16"/>
          <w:szCs w:val="16"/>
          <w:highlight w:val="cyan"/>
        </w:rPr>
      </w:pPr>
    </w:p>
    <w:p w14:paraId="000001CB"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CC"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-lines 478-479: As a suggestion, have you considered incorporating proxies of site productivity, such as chlorophyll-a or, to a lesser extent, turbidity? These proxies, which are available at relatively fine resolutions, are known to significantly influence the distribution of filter-feeding species. Additionally, what about including temperature?</w:t>
      </w:r>
    </w:p>
    <w:p w14:paraId="000001CD"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CE" w14:textId="0FD897C0"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t xml:space="preserve">You are right but for our study area these proxies are unavailable at </w:t>
      </w:r>
      <w:ins w:id="555" w:author="Arcella" w:date="2025-04-18T10:53:00Z">
        <w:r w:rsidR="005D2D6A">
          <w:rPr>
            <w:rFonts w:ascii="Arial" w:eastAsia="Arial" w:hAnsi="Arial" w:cs="Arial"/>
            <w:color w:val="0A0A0A"/>
            <w:sz w:val="16"/>
            <w:szCs w:val="16"/>
            <w:highlight w:val="cyan"/>
          </w:rPr>
          <w:t xml:space="preserve">the </w:t>
        </w:r>
      </w:ins>
      <w:del w:id="556" w:author="Arcella" w:date="2025-04-18T10:54:00Z">
        <w:r w:rsidDel="005D2D6A">
          <w:rPr>
            <w:rFonts w:ascii="Arial" w:eastAsia="Arial" w:hAnsi="Arial" w:cs="Arial"/>
            <w:color w:val="0A0A0A"/>
            <w:sz w:val="16"/>
            <w:szCs w:val="16"/>
            <w:highlight w:val="cyan"/>
          </w:rPr>
          <w:delText xml:space="preserve">needed </w:delText>
        </w:r>
      </w:del>
      <w:ins w:id="557" w:author="Arcella" w:date="2025-04-18T10:54:00Z">
        <w:r w:rsidR="005D2D6A">
          <w:rPr>
            <w:rFonts w:ascii="Arial" w:eastAsia="Arial" w:hAnsi="Arial" w:cs="Arial"/>
            <w:color w:val="0A0A0A"/>
            <w:sz w:val="16"/>
            <w:szCs w:val="16"/>
            <w:highlight w:val="cyan"/>
          </w:rPr>
          <w:t xml:space="preserve">required </w:t>
        </w:r>
      </w:ins>
      <w:r>
        <w:rPr>
          <w:rFonts w:ascii="Arial" w:eastAsia="Arial" w:hAnsi="Arial" w:cs="Arial"/>
          <w:color w:val="0A0A0A"/>
          <w:sz w:val="16"/>
          <w:szCs w:val="16"/>
          <w:highlight w:val="cyan"/>
        </w:rPr>
        <w:t>resolution.</w:t>
      </w:r>
      <w:r>
        <w:rPr>
          <w:rFonts w:ascii="Arial" w:eastAsia="Arial" w:hAnsi="Arial" w:cs="Arial"/>
          <w:color w:val="0A0A0A"/>
          <w:sz w:val="16"/>
          <w:szCs w:val="16"/>
          <w:highlight w:val="white"/>
        </w:rPr>
        <w:br/>
      </w:r>
    </w:p>
    <w:p w14:paraId="000001D2"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D3"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482: It is recommended to use the more commonly recognized terms “high tide” and “low tide” for better clarity.</w:t>
      </w:r>
    </w:p>
    <w:p w14:paraId="000001D5"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1D6" w14:textId="5704BDF9" w:rsidR="004259EE" w:rsidRDefault="005D2D6A">
      <w:pPr>
        <w:shd w:val="clear" w:color="auto" w:fill="FFFFFF"/>
        <w:ind w:firstLine="320"/>
        <w:jc w:val="left"/>
        <w:rPr>
          <w:rFonts w:ascii="Arial" w:eastAsia="Arial" w:hAnsi="Arial" w:cs="Arial"/>
          <w:color w:val="0A0A0A"/>
          <w:sz w:val="16"/>
          <w:szCs w:val="16"/>
          <w:highlight w:val="cyan"/>
        </w:rPr>
      </w:pPr>
      <w:ins w:id="558" w:author="Arcella" w:date="2025-04-18T10:55:00Z">
        <w:r>
          <w:rPr>
            <w:rFonts w:ascii="Arial" w:eastAsia="Arial" w:hAnsi="Arial" w:cs="Arial"/>
            <w:color w:val="0A0A0A"/>
            <w:sz w:val="16"/>
            <w:szCs w:val="16"/>
            <w:highlight w:val="cyan"/>
          </w:rPr>
          <w:t xml:space="preserve">Done. </w:t>
        </w:r>
      </w:ins>
      <w:r w:rsidR="007A0300">
        <w:rPr>
          <w:rFonts w:ascii="Arial" w:eastAsia="Arial" w:hAnsi="Arial" w:cs="Arial"/>
          <w:color w:val="0A0A0A"/>
          <w:sz w:val="16"/>
          <w:szCs w:val="16"/>
          <w:highlight w:val="cyan"/>
        </w:rPr>
        <w:t xml:space="preserve">Thank you for your advice. </w:t>
      </w:r>
      <w:del w:id="559" w:author="Arcella" w:date="2025-04-18T10:55:00Z">
        <w:r w:rsidR="007A0300" w:rsidDel="005D2D6A">
          <w:rPr>
            <w:rFonts w:ascii="Arial" w:eastAsia="Arial" w:hAnsi="Arial" w:cs="Arial"/>
            <w:color w:val="0A0A0A"/>
            <w:sz w:val="16"/>
            <w:szCs w:val="16"/>
            <w:highlight w:val="cyan"/>
          </w:rPr>
          <w:delText>Done.</w:delText>
        </w:r>
      </w:del>
    </w:p>
    <w:p w14:paraId="000001D7"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484: As an informative comment, although it depends on the sampling strategy and data quality, methods like random forest variable importance could be used to rank the most influential factors.</w:t>
      </w:r>
      <w:r>
        <w:rPr>
          <w:rFonts w:ascii="Arial" w:eastAsia="Arial" w:hAnsi="Arial" w:cs="Arial"/>
          <w:color w:val="0A0A0A"/>
          <w:sz w:val="16"/>
          <w:szCs w:val="16"/>
          <w:highlight w:val="white"/>
        </w:rPr>
        <w:br/>
      </w:r>
    </w:p>
    <w:p w14:paraId="000001D9"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1DA" w14:textId="4373BE72" w:rsidR="004259EE" w:rsidRPr="00800E97"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Thank you for your advice. </w:t>
      </w:r>
      <w:ins w:id="560" w:author="Arcella" w:date="2025-04-18T11:49:00Z">
        <w:r w:rsidR="009168CD">
          <w:rPr>
            <w:rFonts w:ascii="Arial" w:eastAsia="Arial" w:hAnsi="Arial" w:cs="Arial"/>
            <w:color w:val="0A0A0A"/>
            <w:sz w:val="16"/>
            <w:szCs w:val="16"/>
            <w:highlight w:val="cyan"/>
          </w:rPr>
          <w:t>To note, a</w:t>
        </w:r>
      </w:ins>
      <w:ins w:id="561" w:author="Arcella" w:date="2025-04-18T11:48:00Z">
        <w:r w:rsidR="009168CD">
          <w:rPr>
            <w:rFonts w:ascii="Arial" w:eastAsia="Arial" w:hAnsi="Arial" w:cs="Arial"/>
            <w:color w:val="0A0A0A"/>
            <w:sz w:val="16"/>
            <w:szCs w:val="16"/>
            <w:highlight w:val="cyan"/>
          </w:rPr>
          <w:t xml:space="preserve">dditional tools for identifying significant factors might also be provided by new </w:t>
        </w:r>
      </w:ins>
      <w:del w:id="562" w:author="Arcella" w:date="2025-04-18T11:49:00Z">
        <w:r w:rsidDel="009168CD">
          <w:rPr>
            <w:rFonts w:ascii="Arial" w:eastAsia="Arial" w:hAnsi="Arial" w:cs="Arial"/>
            <w:color w:val="0A0A0A"/>
            <w:sz w:val="16"/>
            <w:szCs w:val="16"/>
            <w:highlight w:val="cyan"/>
          </w:rPr>
          <w:delText xml:space="preserve">Perhaps the recent </w:delText>
        </w:r>
      </w:del>
      <w:r>
        <w:rPr>
          <w:rFonts w:ascii="Arial" w:eastAsia="Arial" w:hAnsi="Arial" w:cs="Arial"/>
          <w:color w:val="0A0A0A"/>
          <w:sz w:val="16"/>
          <w:szCs w:val="16"/>
          <w:highlight w:val="cyan"/>
        </w:rPr>
        <w:t xml:space="preserve">methods of SDM construction </w:t>
      </w:r>
      <w:del w:id="563" w:author="Arcella" w:date="2025-04-18T11:47:00Z">
        <w:r w:rsidDel="009168CD">
          <w:rPr>
            <w:rFonts w:ascii="Arial" w:eastAsia="Arial" w:hAnsi="Arial" w:cs="Arial"/>
            <w:color w:val="0A0A0A"/>
            <w:sz w:val="16"/>
            <w:szCs w:val="16"/>
            <w:highlight w:val="cyan"/>
          </w:rPr>
          <w:delText xml:space="preserve">like </w:delText>
        </w:r>
      </w:del>
      <w:ins w:id="564" w:author="Arcella" w:date="2025-04-18T11:47:00Z">
        <w:r w:rsidR="009168CD">
          <w:rPr>
            <w:rFonts w:ascii="Arial" w:eastAsia="Arial" w:hAnsi="Arial" w:cs="Arial"/>
            <w:color w:val="0A0A0A"/>
            <w:sz w:val="16"/>
            <w:szCs w:val="16"/>
            <w:highlight w:val="cyan"/>
          </w:rPr>
          <w:t xml:space="preserve">such as </w:t>
        </w:r>
      </w:ins>
      <w:r>
        <w:rPr>
          <w:rFonts w:ascii="Arial" w:eastAsia="Arial" w:hAnsi="Arial" w:cs="Arial"/>
          <w:color w:val="0A0A0A"/>
          <w:sz w:val="16"/>
          <w:szCs w:val="16"/>
          <w:highlight w:val="cyan"/>
        </w:rPr>
        <w:t>"</w:t>
      </w:r>
      <w:proofErr w:type="spellStart"/>
      <w:r>
        <w:rPr>
          <w:rFonts w:ascii="Arial" w:eastAsia="Arial" w:hAnsi="Arial" w:cs="Arial"/>
          <w:color w:val="0A0A0A"/>
          <w:sz w:val="16"/>
          <w:szCs w:val="16"/>
          <w:highlight w:val="cyan"/>
        </w:rPr>
        <w:t>sdm</w:t>
      </w:r>
      <w:proofErr w:type="spellEnd"/>
      <w:r>
        <w:rPr>
          <w:rFonts w:ascii="Arial" w:eastAsia="Arial" w:hAnsi="Arial" w:cs="Arial"/>
          <w:color w:val="0A0A0A"/>
          <w:sz w:val="16"/>
          <w:szCs w:val="16"/>
          <w:highlight w:val="cyan"/>
        </w:rPr>
        <w:t>" R-package</w:t>
      </w:r>
      <w:del w:id="565" w:author="Arcella" w:date="2025-04-18T11:49:00Z">
        <w:r w:rsidDel="009168CD">
          <w:rPr>
            <w:rFonts w:ascii="Arial" w:eastAsia="Arial" w:hAnsi="Arial" w:cs="Arial"/>
            <w:color w:val="0A0A0A"/>
            <w:sz w:val="16"/>
            <w:szCs w:val="16"/>
            <w:highlight w:val="cyan"/>
          </w:rPr>
          <w:delText xml:space="preserve"> </w:delText>
        </w:r>
      </w:del>
      <w:del w:id="566" w:author="Arcella" w:date="2025-04-18T11:47:00Z">
        <w:r w:rsidDel="009168CD">
          <w:rPr>
            <w:rFonts w:ascii="Arial" w:eastAsia="Arial" w:hAnsi="Arial" w:cs="Arial"/>
            <w:color w:val="0A0A0A"/>
            <w:sz w:val="16"/>
            <w:szCs w:val="16"/>
            <w:highlight w:val="cyan"/>
          </w:rPr>
          <w:delText xml:space="preserve">will </w:delText>
        </w:r>
      </w:del>
      <w:del w:id="567" w:author="Arcella" w:date="2025-04-18T11:49:00Z">
        <w:r w:rsidDel="009168CD">
          <w:rPr>
            <w:rFonts w:ascii="Arial" w:eastAsia="Arial" w:hAnsi="Arial" w:cs="Arial"/>
            <w:color w:val="0A0A0A"/>
            <w:sz w:val="16"/>
            <w:szCs w:val="16"/>
            <w:highlight w:val="cyan"/>
          </w:rPr>
          <w:delText xml:space="preserve">also </w:delText>
        </w:r>
      </w:del>
      <w:del w:id="568" w:author="Arcella" w:date="2025-04-18T11:47:00Z">
        <w:r w:rsidDel="009168CD">
          <w:rPr>
            <w:rFonts w:ascii="Arial" w:eastAsia="Arial" w:hAnsi="Arial" w:cs="Arial"/>
            <w:color w:val="0A0A0A"/>
            <w:sz w:val="16"/>
            <w:szCs w:val="16"/>
            <w:highlight w:val="cyan"/>
          </w:rPr>
          <w:delText xml:space="preserve">give </w:delText>
        </w:r>
      </w:del>
      <w:del w:id="569" w:author="Arcella" w:date="2025-04-18T11:49:00Z">
        <w:r w:rsidDel="009168CD">
          <w:rPr>
            <w:rFonts w:ascii="Arial" w:eastAsia="Arial" w:hAnsi="Arial" w:cs="Arial"/>
            <w:color w:val="0A0A0A"/>
            <w:sz w:val="16"/>
            <w:szCs w:val="16"/>
            <w:highlight w:val="cyan"/>
          </w:rPr>
          <w:delText>additional tools to identify significant factors</w:delText>
        </w:r>
      </w:del>
      <w:r>
        <w:rPr>
          <w:rFonts w:ascii="Arial" w:eastAsia="Arial" w:hAnsi="Arial" w:cs="Arial"/>
          <w:color w:val="0A0A0A"/>
          <w:sz w:val="16"/>
          <w:szCs w:val="16"/>
          <w:highlight w:val="cyan"/>
        </w:rPr>
        <w:t>.</w:t>
      </w:r>
      <w:r w:rsidR="00800E97">
        <w:rPr>
          <w:rFonts w:ascii="Arial" w:eastAsia="Arial" w:hAnsi="Arial" w:cs="Arial"/>
          <w:color w:val="0A0A0A"/>
          <w:sz w:val="16"/>
          <w:szCs w:val="16"/>
          <w:highlight w:val="cyan"/>
        </w:rPr>
        <w:t xml:space="preserve"> </w:t>
      </w:r>
      <w:r w:rsidR="00800E97" w:rsidRPr="00F707C0">
        <w:rPr>
          <w:rFonts w:ascii="Arial" w:eastAsia="Arial" w:hAnsi="Arial" w:cs="Arial"/>
          <w:color w:val="0A0A0A"/>
          <w:sz w:val="16"/>
          <w:szCs w:val="16"/>
          <w:highlight w:val="yellow"/>
        </w:rPr>
        <w:t xml:space="preserve">We hope to use these methods </w:t>
      </w:r>
      <w:r w:rsidR="00F707C0" w:rsidRPr="00F707C0">
        <w:rPr>
          <w:rFonts w:ascii="Arial" w:eastAsia="Arial" w:hAnsi="Arial" w:cs="Arial"/>
          <w:color w:val="0A0A0A"/>
          <w:sz w:val="16"/>
          <w:szCs w:val="16"/>
          <w:highlight w:val="yellow"/>
        </w:rPr>
        <w:t>in analysis of data collected from other MT-ME contact zones.</w:t>
      </w:r>
    </w:p>
    <w:p w14:paraId="000001DB"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DE" w14:textId="2618D04C"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499: To my knowledge, including biotic effects in SDM models is currently more challenging than incorporating other important abiotic factors not considered in this study, such as water temperature, turbidity, or better control for depth.</w:t>
      </w:r>
      <w:r>
        <w:rPr>
          <w:rFonts w:ascii="Arial" w:eastAsia="Arial" w:hAnsi="Arial" w:cs="Arial"/>
          <w:color w:val="0A0A0A"/>
          <w:sz w:val="16"/>
          <w:szCs w:val="16"/>
          <w:highlight w:val="white"/>
        </w:rPr>
        <w:br/>
      </w:r>
    </w:p>
    <w:p w14:paraId="000001DF" w14:textId="7504BE78"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We </w:t>
      </w:r>
      <w:ins w:id="570" w:author="Arcella" w:date="2025-04-18T10:56:00Z">
        <w:r w:rsidR="005D2D6A">
          <w:rPr>
            <w:rFonts w:ascii="Arial" w:eastAsia="Arial" w:hAnsi="Arial" w:cs="Arial"/>
            <w:color w:val="0A0A0A"/>
            <w:sz w:val="16"/>
            <w:szCs w:val="16"/>
            <w:highlight w:val="cyan"/>
            <w:lang w:val="en-GB"/>
          </w:rPr>
          <w:t xml:space="preserve">have </w:t>
        </w:r>
      </w:ins>
      <w:r>
        <w:rPr>
          <w:rFonts w:ascii="Arial" w:eastAsia="Arial" w:hAnsi="Arial" w:cs="Arial"/>
          <w:color w:val="0A0A0A"/>
          <w:sz w:val="16"/>
          <w:szCs w:val="16"/>
          <w:highlight w:val="cyan"/>
        </w:rPr>
        <w:t>excluded mentioning of biotic components (L605-620)</w:t>
      </w:r>
    </w:p>
    <w:p w14:paraId="000001E0"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E1"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lastRenderedPageBreak/>
        <w:t>-line 504: Please remove the additional space in this line.</w:t>
      </w:r>
    </w:p>
    <w:p w14:paraId="000001E2"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E6" w14:textId="7F3BF815" w:rsidR="004259EE" w:rsidRPr="007A0300" w:rsidRDefault="007A0300" w:rsidP="007A0300">
      <w:pPr>
        <w:shd w:val="clear" w:color="auto" w:fill="FFFFFF"/>
        <w:ind w:firstLine="320"/>
        <w:jc w:val="left"/>
        <w:rPr>
          <w:rFonts w:ascii="Arial" w:eastAsia="Arial" w:hAnsi="Arial" w:cs="Arial"/>
          <w:color w:val="0A0A0A"/>
          <w:sz w:val="16"/>
          <w:szCs w:val="16"/>
          <w:highlight w:val="cyan"/>
        </w:rPr>
      </w:pPr>
      <w:r w:rsidRPr="007A0300">
        <w:rPr>
          <w:rFonts w:ascii="Arial" w:eastAsia="Arial" w:hAnsi="Arial" w:cs="Arial"/>
          <w:color w:val="0A0A0A"/>
          <w:sz w:val="16"/>
          <w:szCs w:val="16"/>
          <w:highlight w:val="cyan"/>
        </w:rPr>
        <w:t>Done</w:t>
      </w:r>
    </w:p>
    <w:sectPr w:rsidR="004259EE" w:rsidRPr="007A0300">
      <w:pgSz w:w="11906" w:h="16838"/>
      <w:pgMar w:top="1440" w:right="1800" w:bottom="1440" w:left="180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1" w:author="Arcella" w:date="2025-04-18T10:48:00Z" w:initials="A">
    <w:p w14:paraId="112F6245" w14:textId="424DAEF4" w:rsidR="008D2678" w:rsidRPr="007D545B" w:rsidRDefault="008D2678" w:rsidP="007D545B">
      <w:pPr>
        <w:pStyle w:val="af6"/>
        <w:ind w:firstLine="420"/>
        <w:rPr>
          <w:lang w:val="ru-RU"/>
        </w:rPr>
      </w:pPr>
      <w:r>
        <w:rPr>
          <w:rStyle w:val="a8"/>
        </w:rPr>
        <w:annotationRef/>
      </w:r>
      <w:r>
        <w:rPr>
          <w:lang w:val="ru-RU"/>
        </w:rPr>
        <w:t xml:space="preserve">Мне это предложение кажется странным. Вопрос был, как различали </w:t>
      </w:r>
      <w:r>
        <w:rPr>
          <w:lang w:val="en-GB"/>
        </w:rPr>
        <w:t>low</w:t>
      </w:r>
      <w:r w:rsidRPr="00C578A0">
        <w:rPr>
          <w:lang w:val="ru-RU"/>
        </w:rPr>
        <w:t xml:space="preserve"> </w:t>
      </w:r>
      <w:r>
        <w:rPr>
          <w:lang w:val="en-GB"/>
        </w:rPr>
        <w:t>and</w:t>
      </w:r>
      <w:r w:rsidRPr="00C578A0">
        <w:rPr>
          <w:lang w:val="ru-RU"/>
        </w:rPr>
        <w:t xml:space="preserve"> </w:t>
      </w:r>
      <w:r>
        <w:rPr>
          <w:lang w:val="en-GB"/>
        </w:rPr>
        <w:t>high</w:t>
      </w:r>
      <w:r>
        <w:rPr>
          <w:lang w:val="ru-RU"/>
        </w:rPr>
        <w:t>. Скорее всего, я не понимаю мысли, но вы взгляните критически.</w:t>
      </w:r>
    </w:p>
  </w:comment>
  <w:comment w:id="177" w:author="Arcella" w:date="2025-04-18T10:48:00Z" w:initials="A">
    <w:p w14:paraId="4CE0EDF4" w14:textId="0E5C6EA3" w:rsidR="008D2678" w:rsidRPr="00C578A0" w:rsidRDefault="008D2678" w:rsidP="00AD1033">
      <w:pPr>
        <w:pStyle w:val="af6"/>
        <w:ind w:firstLine="420"/>
        <w:rPr>
          <w:lang w:val="ru-RU"/>
        </w:rPr>
      </w:pPr>
      <w:r>
        <w:rPr>
          <w:rStyle w:val="a8"/>
        </w:rPr>
        <w:annotationRef/>
      </w:r>
      <w:r w:rsidRPr="00C578A0">
        <w:rPr>
          <w:lang w:val="ru-RU"/>
        </w:rPr>
        <w:t>?</w:t>
      </w:r>
    </w:p>
  </w:comment>
  <w:comment w:id="214" w:author="Arcella" w:date="2025-04-18T10:48:00Z" w:initials="A">
    <w:p w14:paraId="70AE8DE9" w14:textId="77777777" w:rsidR="001206D0" w:rsidRPr="007D545B" w:rsidRDefault="001206D0" w:rsidP="001206D0">
      <w:pPr>
        <w:pStyle w:val="af6"/>
        <w:ind w:firstLine="420"/>
        <w:rPr>
          <w:lang w:val="ru-RU"/>
        </w:rPr>
      </w:pPr>
      <w:r>
        <w:rPr>
          <w:rStyle w:val="a8"/>
        </w:rPr>
        <w:annotationRef/>
      </w:r>
      <w:r>
        <w:rPr>
          <w:lang w:val="ru-RU"/>
        </w:rPr>
        <w:t xml:space="preserve">Мне это предложение кажется странным. Вопрос был, как различали </w:t>
      </w:r>
      <w:r>
        <w:rPr>
          <w:lang w:val="en-GB"/>
        </w:rPr>
        <w:t>low</w:t>
      </w:r>
      <w:r w:rsidRPr="00C578A0">
        <w:rPr>
          <w:lang w:val="ru-RU"/>
        </w:rPr>
        <w:t xml:space="preserve"> </w:t>
      </w:r>
      <w:r>
        <w:rPr>
          <w:lang w:val="en-GB"/>
        </w:rPr>
        <w:t>and</w:t>
      </w:r>
      <w:r w:rsidRPr="00C578A0">
        <w:rPr>
          <w:lang w:val="ru-RU"/>
        </w:rPr>
        <w:t xml:space="preserve"> </w:t>
      </w:r>
      <w:r>
        <w:rPr>
          <w:lang w:val="en-GB"/>
        </w:rPr>
        <w:t>high</w:t>
      </w:r>
      <w:r>
        <w:rPr>
          <w:lang w:val="ru-RU"/>
        </w:rPr>
        <w:t>. Скорее всего, я не понимаю мысли, но вы взгляните критически.</w:t>
      </w:r>
    </w:p>
  </w:comment>
  <w:comment w:id="224" w:author="Arcella" w:date="2025-04-18T10:48:00Z" w:initials="A">
    <w:p w14:paraId="5E483B63" w14:textId="777F9D28" w:rsidR="008D2678" w:rsidRPr="00A02E9B" w:rsidRDefault="008D2678" w:rsidP="00A02E9B">
      <w:pPr>
        <w:pStyle w:val="af6"/>
        <w:ind w:firstLine="420"/>
        <w:rPr>
          <w:lang w:val="ru-RU"/>
        </w:rPr>
      </w:pPr>
      <w:r>
        <w:rPr>
          <w:rStyle w:val="a8"/>
        </w:rPr>
        <w:annotationRef/>
      </w:r>
      <w:r>
        <w:rPr>
          <w:lang w:val="ru-RU"/>
        </w:rPr>
        <w:t>Тут напрашивается другая логика подачи, немного изменила, правильно?</w:t>
      </w:r>
    </w:p>
  </w:comment>
  <w:comment w:id="242" w:author="Arcella" w:date="2025-04-18T10:48:00Z" w:initials="A">
    <w:p w14:paraId="6E116FE8" w14:textId="689EBAD7" w:rsidR="008D2678" w:rsidRPr="00BD783E" w:rsidRDefault="008D2678" w:rsidP="00BD783E">
      <w:pPr>
        <w:pStyle w:val="af6"/>
        <w:ind w:firstLine="420"/>
        <w:rPr>
          <w:lang w:val="ru-RU"/>
        </w:rPr>
      </w:pPr>
      <w:r>
        <w:rPr>
          <w:rStyle w:val="a8"/>
        </w:rPr>
        <w:annotationRef/>
      </w:r>
      <w:r>
        <w:rPr>
          <w:lang w:val="ru-RU"/>
        </w:rPr>
        <w:t xml:space="preserve">Если я правильно понимаю </w:t>
      </w:r>
      <w:r>
        <w:rPr>
          <w:lang w:val="en-GB"/>
        </w:rPr>
        <w:t>message</w:t>
      </w:r>
      <w:r>
        <w:rPr>
          <w:lang w:val="ru-RU"/>
        </w:rPr>
        <w:t>, его лучше подать немного иначе, как мне кажется.</w:t>
      </w:r>
    </w:p>
  </w:comment>
  <w:comment w:id="284" w:author="Arcella" w:date="2025-04-18T11:09:00Z" w:initials="A">
    <w:p w14:paraId="4DA531A2" w14:textId="6B2E47E9" w:rsidR="00A822C9" w:rsidRPr="00C578A0" w:rsidRDefault="00A822C9" w:rsidP="00A822C9">
      <w:pPr>
        <w:pStyle w:val="af6"/>
        <w:ind w:firstLine="420"/>
        <w:rPr>
          <w:lang w:val="ru-RU"/>
        </w:rPr>
      </w:pPr>
      <w:r>
        <w:rPr>
          <w:rStyle w:val="a8"/>
        </w:rPr>
        <w:annotationRef/>
      </w:r>
      <w:r w:rsidR="00DA7C64">
        <w:t>Say</w:t>
      </w:r>
      <w:r w:rsidR="00DA7C64" w:rsidRPr="00C578A0">
        <w:rPr>
          <w:lang w:val="ru-RU"/>
        </w:rPr>
        <w:t xml:space="preserve"> </w:t>
      </w:r>
      <w:r w:rsidR="00DA7C64">
        <w:t>about</w:t>
      </w:r>
      <w:r w:rsidR="00DA7C64" w:rsidRPr="00C578A0">
        <w:rPr>
          <w:lang w:val="ru-RU"/>
        </w:rPr>
        <w:t xml:space="preserve"> </w:t>
      </w:r>
      <w:r w:rsidR="00DA7C64">
        <w:rPr>
          <w:lang w:val="ru-RU"/>
        </w:rPr>
        <w:t xml:space="preserve">неудачно, но я не очень понимаю, как сказать лучше. </w:t>
      </w:r>
      <w:r w:rsidR="00DA7C64">
        <w:rPr>
          <w:lang w:val="en-GB"/>
        </w:rPr>
        <w:t>Concern</w:t>
      </w:r>
      <w:r w:rsidR="00DA7C64" w:rsidRPr="00C578A0">
        <w:rPr>
          <w:lang w:val="ru-RU"/>
        </w:rPr>
        <w:t xml:space="preserve">? </w:t>
      </w:r>
      <w:r w:rsidR="00DA7C64">
        <w:rPr>
          <w:lang w:val="en-GB"/>
        </w:rPr>
        <w:t>deal</w:t>
      </w:r>
      <w:r w:rsidR="00DA7C64" w:rsidRPr="00C578A0">
        <w:rPr>
          <w:lang w:val="ru-RU"/>
        </w:rPr>
        <w:t xml:space="preserve"> </w:t>
      </w:r>
      <w:r w:rsidR="00DA7C64">
        <w:rPr>
          <w:lang w:val="en-GB"/>
        </w:rPr>
        <w:t>with</w:t>
      </w:r>
      <w:r w:rsidR="00DA7C64" w:rsidRPr="00C578A0">
        <w:rPr>
          <w:lang w:val="ru-RU"/>
        </w:rPr>
        <w:t xml:space="preserve"> </w:t>
      </w:r>
      <w:r w:rsidR="00DA7C64">
        <w:rPr>
          <w:lang w:val="en-GB"/>
        </w:rPr>
        <w:t>Diff</w:t>
      </w:r>
      <w:r w:rsidR="00DA7C64" w:rsidRPr="00C578A0">
        <w:rPr>
          <w:lang w:val="ru-RU"/>
        </w:rPr>
        <w:t>?</w:t>
      </w:r>
    </w:p>
  </w:comment>
  <w:comment w:id="343" w:author="Arcella" w:date="2025-04-18T10:48:00Z" w:initials="A">
    <w:p w14:paraId="52A2046B" w14:textId="36F12616" w:rsidR="008D2678" w:rsidRPr="00C578A0" w:rsidRDefault="008D2678" w:rsidP="004800C3">
      <w:pPr>
        <w:pStyle w:val="af6"/>
        <w:ind w:firstLine="420"/>
        <w:rPr>
          <w:lang w:val="ru-RU"/>
        </w:rPr>
      </w:pPr>
      <w:r>
        <w:rPr>
          <w:rStyle w:val="a8"/>
        </w:rPr>
        <w:annotationRef/>
      </w:r>
      <w:r w:rsidRPr="00C578A0">
        <w:rPr>
          <w:lang w:val="ru-RU"/>
        </w:rPr>
        <w:t>?</w:t>
      </w:r>
    </w:p>
  </w:comment>
  <w:comment w:id="374" w:author="Arcella" w:date="2025-04-18T11:40:00Z" w:initials="A">
    <w:p w14:paraId="6F1839BA" w14:textId="02D2CC78" w:rsidR="00FD1E05" w:rsidRPr="00FD1E05" w:rsidRDefault="00FD1E05" w:rsidP="00FD1E05">
      <w:pPr>
        <w:pStyle w:val="af6"/>
        <w:ind w:firstLine="420"/>
        <w:rPr>
          <w:lang w:val="ru-RU"/>
        </w:rPr>
      </w:pPr>
      <w:r>
        <w:rPr>
          <w:rStyle w:val="a8"/>
        </w:rPr>
        <w:annotationRef/>
      </w:r>
      <w:r>
        <w:rPr>
          <w:lang w:val="ru-RU"/>
        </w:rPr>
        <w:t xml:space="preserve">Я думаю, </w:t>
      </w:r>
      <w:proofErr w:type="gramStart"/>
      <w:r>
        <w:rPr>
          <w:lang w:val="ru-RU"/>
        </w:rPr>
        <w:t>там где</w:t>
      </w:r>
      <w:proofErr w:type="gramEnd"/>
      <w:r>
        <w:rPr>
          <w:lang w:val="ru-RU"/>
        </w:rPr>
        <w:t xml:space="preserve">-то пробела не хватает (хотя я посмотрела последний имеющийся у меня файл и не заметила). Или ваш ответ – это ирония?  </w:t>
      </w:r>
    </w:p>
  </w:comment>
  <w:comment w:id="375" w:author="ВМ" w:date="2025-04-21T09:27:00Z" w:initials="В">
    <w:p w14:paraId="5D6A1773" w14:textId="752473A4" w:rsidR="004B3120" w:rsidRPr="004B3120" w:rsidRDefault="004B3120">
      <w:pPr>
        <w:pStyle w:val="af6"/>
        <w:ind w:firstLine="420"/>
        <w:rPr>
          <w:lang w:val="ru-RU"/>
        </w:rPr>
      </w:pPr>
      <w:r>
        <w:rPr>
          <w:rStyle w:val="a8"/>
        </w:rPr>
        <w:annotationRef/>
      </w:r>
      <w:r>
        <w:rPr>
          <w:lang w:val="ru-RU"/>
        </w:rPr>
        <w:t xml:space="preserve">Не, там имеется ввиду </w:t>
      </w:r>
      <w:r>
        <w:t>Space</w:t>
      </w:r>
      <w:r>
        <w:rPr>
          <w:lang w:val="ru-RU"/>
        </w:rPr>
        <w:t>, как экологический фактор.</w:t>
      </w:r>
    </w:p>
  </w:comment>
  <w:comment w:id="458" w:author="Arcella" w:date="2025-04-18T10:48:00Z" w:initials="A">
    <w:p w14:paraId="3E7119F2" w14:textId="6E29440A" w:rsidR="008D2678" w:rsidRPr="00B17E7B" w:rsidRDefault="008D2678" w:rsidP="00B17E7B">
      <w:pPr>
        <w:pStyle w:val="af6"/>
        <w:ind w:firstLine="420"/>
        <w:rPr>
          <w:lang w:val="ru-RU"/>
        </w:rPr>
      </w:pPr>
      <w:r>
        <w:rPr>
          <w:rStyle w:val="a8"/>
        </w:rPr>
        <w:annotationRef/>
      </w:r>
      <w:r>
        <w:rPr>
          <w:lang w:val="ru-RU"/>
        </w:rPr>
        <w:t>А нельзя сюда какую-нибудь стилистически конструктивную фразу?</w:t>
      </w:r>
    </w:p>
  </w:comment>
  <w:comment w:id="479" w:author="Arcella" w:date="2025-04-18T10:48:00Z" w:initials="A">
    <w:p w14:paraId="63087237" w14:textId="028AD0AE" w:rsidR="008D2678" w:rsidRPr="008D2678" w:rsidRDefault="008D2678" w:rsidP="008D2678">
      <w:pPr>
        <w:pStyle w:val="af6"/>
        <w:ind w:firstLine="420"/>
        <w:rPr>
          <w:lang w:val="ru-RU"/>
        </w:rPr>
      </w:pPr>
      <w:r>
        <w:rPr>
          <w:rStyle w:val="a8"/>
        </w:rPr>
        <w:annotationRef/>
      </w:r>
      <w:r>
        <w:rPr>
          <w:lang w:val="ru-RU"/>
        </w:rPr>
        <w:t xml:space="preserve">Тут не понимаю: вроде никто и не сомневался в </w:t>
      </w:r>
      <w:r>
        <w:rPr>
          <w:lang w:val="en-GB"/>
        </w:rPr>
        <w:t>scientific</w:t>
      </w:r>
      <w:r w:rsidRPr="00C578A0">
        <w:rPr>
          <w:lang w:val="ru-RU"/>
        </w:rPr>
        <w:t xml:space="preserve"> </w:t>
      </w:r>
      <w:r>
        <w:rPr>
          <w:lang w:val="en-GB"/>
        </w:rPr>
        <w:t>soundness</w:t>
      </w:r>
      <w:r w:rsidRPr="00C578A0">
        <w:rPr>
          <w:lang w:val="ru-RU"/>
        </w:rPr>
        <w:t xml:space="preserve"> – </w:t>
      </w:r>
      <w:r>
        <w:rPr>
          <w:lang w:val="ru-RU"/>
        </w:rPr>
        <w:t>или?</w:t>
      </w:r>
    </w:p>
  </w:comment>
  <w:comment w:id="480" w:author="ВМ" w:date="2025-04-21T09:39:00Z" w:initials="В">
    <w:p w14:paraId="10F34386" w14:textId="075CFAA4" w:rsidR="00DD07A1" w:rsidRPr="00DD07A1" w:rsidRDefault="00DD07A1">
      <w:pPr>
        <w:pStyle w:val="af6"/>
        <w:ind w:firstLine="480"/>
        <w:rPr>
          <w:lang w:val="ru-RU"/>
        </w:rPr>
      </w:pPr>
      <w:r>
        <w:rPr>
          <w:lang w:val="ru-RU"/>
        </w:rPr>
        <w:t xml:space="preserve">Сказали </w:t>
      </w:r>
      <w:r>
        <w:rPr>
          <w:rStyle w:val="a8"/>
        </w:rPr>
        <w:annotationRef/>
      </w:r>
      <w:r>
        <w:rPr>
          <w:lang w:val="ru-RU"/>
        </w:rPr>
        <w:t>просто для усиления.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2F6245" w15:done="0"/>
  <w15:commentEx w15:paraId="4CE0EDF4" w15:done="0"/>
  <w15:commentEx w15:paraId="70AE8DE9" w15:done="0"/>
  <w15:commentEx w15:paraId="5E483B63" w15:done="0"/>
  <w15:commentEx w15:paraId="6E116FE8" w15:done="0"/>
  <w15:commentEx w15:paraId="4DA531A2" w15:done="0"/>
  <w15:commentEx w15:paraId="52A2046B" w15:done="0"/>
  <w15:commentEx w15:paraId="6F1839BA" w15:done="0"/>
  <w15:commentEx w15:paraId="5D6A1773" w15:paraIdParent="6F1839BA" w15:done="0"/>
  <w15:commentEx w15:paraId="3E7119F2" w15:done="0"/>
  <w15:commentEx w15:paraId="63087237" w15:done="0"/>
  <w15:commentEx w15:paraId="10F34386" w15:paraIdParent="630872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B08DED" w16cex:dateUtc="2025-04-21T06:27:00Z"/>
  <w16cex:commentExtensible w16cex:durableId="2BB090DB" w16cex:dateUtc="2025-04-21T06: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2F6245" w16cid:durableId="2BB08775"/>
  <w16cid:commentId w16cid:paraId="4CE0EDF4" w16cid:durableId="2BB08776"/>
  <w16cid:commentId w16cid:paraId="70AE8DE9" w16cid:durableId="2BB08A33"/>
  <w16cid:commentId w16cid:paraId="5E483B63" w16cid:durableId="2BB08778"/>
  <w16cid:commentId w16cid:paraId="6E116FE8" w16cid:durableId="2BB08779"/>
  <w16cid:commentId w16cid:paraId="4DA531A2" w16cid:durableId="2BB0877A"/>
  <w16cid:commentId w16cid:paraId="52A2046B" w16cid:durableId="2BB0877B"/>
  <w16cid:commentId w16cid:paraId="6F1839BA" w16cid:durableId="2BB0877C"/>
  <w16cid:commentId w16cid:paraId="5D6A1773" w16cid:durableId="2BB08DED"/>
  <w16cid:commentId w16cid:paraId="3E7119F2" w16cid:durableId="2BB0877D"/>
  <w16cid:commentId w16cid:paraId="63087237" w16cid:durableId="2BB0877E"/>
  <w16cid:commentId w16cid:paraId="10F34386" w16cid:durableId="2BB090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1FC"/>
    <w:multiLevelType w:val="multilevel"/>
    <w:tmpl w:val="572E0702"/>
    <w:lvl w:ilvl="0">
      <w:start w:val="1"/>
      <w:numFmt w:val="decimal"/>
      <w:pStyle w:val="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ВМ">
    <w15:presenceInfo w15:providerId="None" w15:userId="ВМ"/>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oNotTrackFormatting/>
  <w:documentProtection w:edit="trackedChange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9EE"/>
    <w:rsid w:val="000422E7"/>
    <w:rsid w:val="000832C4"/>
    <w:rsid w:val="000B0F29"/>
    <w:rsid w:val="000C28CB"/>
    <w:rsid w:val="000F11C4"/>
    <w:rsid w:val="000F6080"/>
    <w:rsid w:val="001206D0"/>
    <w:rsid w:val="00122AA4"/>
    <w:rsid w:val="00133F37"/>
    <w:rsid w:val="00183A02"/>
    <w:rsid w:val="001D3C38"/>
    <w:rsid w:val="001E1B5A"/>
    <w:rsid w:val="0037249B"/>
    <w:rsid w:val="00375C5B"/>
    <w:rsid w:val="003F5137"/>
    <w:rsid w:val="004259EE"/>
    <w:rsid w:val="004441C1"/>
    <w:rsid w:val="004800C3"/>
    <w:rsid w:val="004B3120"/>
    <w:rsid w:val="00595931"/>
    <w:rsid w:val="005D2D6A"/>
    <w:rsid w:val="00627CF4"/>
    <w:rsid w:val="00670B47"/>
    <w:rsid w:val="006D32D1"/>
    <w:rsid w:val="007557DC"/>
    <w:rsid w:val="007A0300"/>
    <w:rsid w:val="007D545B"/>
    <w:rsid w:val="00800E97"/>
    <w:rsid w:val="00886CD9"/>
    <w:rsid w:val="008927E8"/>
    <w:rsid w:val="00895D4B"/>
    <w:rsid w:val="008D2678"/>
    <w:rsid w:val="008E6DDB"/>
    <w:rsid w:val="009138BE"/>
    <w:rsid w:val="009168CD"/>
    <w:rsid w:val="00920D44"/>
    <w:rsid w:val="00942B30"/>
    <w:rsid w:val="00947F86"/>
    <w:rsid w:val="00952107"/>
    <w:rsid w:val="00976567"/>
    <w:rsid w:val="0097666A"/>
    <w:rsid w:val="00992A46"/>
    <w:rsid w:val="00A02E9B"/>
    <w:rsid w:val="00A64AE1"/>
    <w:rsid w:val="00A822C9"/>
    <w:rsid w:val="00AD1033"/>
    <w:rsid w:val="00B17E7B"/>
    <w:rsid w:val="00B309C4"/>
    <w:rsid w:val="00BD2989"/>
    <w:rsid w:val="00BD783E"/>
    <w:rsid w:val="00C02E21"/>
    <w:rsid w:val="00C578A0"/>
    <w:rsid w:val="00D206B6"/>
    <w:rsid w:val="00D20BDE"/>
    <w:rsid w:val="00D448AE"/>
    <w:rsid w:val="00D4792C"/>
    <w:rsid w:val="00D52E84"/>
    <w:rsid w:val="00D717A2"/>
    <w:rsid w:val="00D75EED"/>
    <w:rsid w:val="00DA437C"/>
    <w:rsid w:val="00DA7C64"/>
    <w:rsid w:val="00DD07A1"/>
    <w:rsid w:val="00E37E9A"/>
    <w:rsid w:val="00E9204C"/>
    <w:rsid w:val="00F707C0"/>
    <w:rsid w:val="00F83555"/>
    <w:rsid w:val="00FB309A"/>
    <w:rsid w:val="00FB5247"/>
    <w:rsid w:val="00FD1E05"/>
    <w:rsid w:val="00FD6B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6EA45"/>
  <w15:docId w15:val="{259A4D62-C8F6-4764-A966-97514F974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ru-RU" w:bidi="ar-SA"/>
      </w:rPr>
    </w:rPrDefault>
    <w:pPrDefault>
      <w:pPr>
        <w:ind w:firstLine="64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ind w:firstLineChars="200" w:firstLine="200"/>
    </w:pPr>
    <w:rPr>
      <w:rFonts w:asciiTheme="minorHAnsi" w:eastAsiaTheme="minorEastAsia" w:hAnsiTheme="minorHAnsi" w:cstheme="minorBidi"/>
      <w:lang w:eastAsia="zh-CN"/>
    </w:rPr>
  </w:style>
  <w:style w:type="paragraph" w:styleId="1">
    <w:name w:val="heading 1"/>
    <w:basedOn w:val="a"/>
    <w:next w:val="a0"/>
    <w:uiPriority w:val="9"/>
    <w:qFormat/>
    <w:pPr>
      <w:keepNext/>
      <w:keepLines/>
      <w:spacing w:before="480"/>
      <w:jc w:val="center"/>
      <w:outlineLvl w:val="0"/>
    </w:pPr>
    <w:rPr>
      <w:rFonts w:asciiTheme="majorHAnsi" w:eastAsiaTheme="majorEastAsia" w:hAnsiTheme="majorHAnsi" w:cstheme="majorBidi"/>
      <w:b/>
      <w:bCs/>
      <w:color w:val="000000" w:themeColor="text1"/>
      <w:sz w:val="28"/>
      <w:szCs w:val="32"/>
      <w:lang w:eastAsia="en-US"/>
    </w:rPr>
  </w:style>
  <w:style w:type="paragraph" w:styleId="2">
    <w:name w:val="heading 2"/>
    <w:basedOn w:val="a"/>
    <w:next w:val="a0"/>
    <w:link w:val="20"/>
    <w:uiPriority w:val="9"/>
    <w:semiHidden/>
    <w:unhideWhenUsed/>
    <w:qFormat/>
    <w:pPr>
      <w:keepNext/>
      <w:keepLines/>
      <w:spacing w:before="200"/>
      <w:jc w:val="center"/>
      <w:outlineLvl w:val="1"/>
    </w:pPr>
    <w:rPr>
      <w:rFonts w:asciiTheme="majorHAnsi" w:eastAsiaTheme="majorEastAsia" w:hAnsiTheme="majorHAnsi" w:cstheme="majorBidi"/>
      <w:b/>
      <w:bCs/>
      <w:i/>
      <w:color w:val="000000" w:themeColor="text1"/>
      <w:lang w:eastAsia="en-US"/>
    </w:rPr>
  </w:style>
  <w:style w:type="paragraph" w:styleId="3">
    <w:name w:val="heading 3"/>
    <w:basedOn w:val="a"/>
    <w:next w:val="a"/>
    <w:uiPriority w:val="9"/>
    <w:semiHidden/>
    <w:unhideWhenUsed/>
    <w:qFormat/>
    <w:pPr>
      <w:keepNext/>
      <w:spacing w:before="240" w:after="60"/>
      <w:jc w:val="left"/>
      <w:outlineLvl w:val="2"/>
    </w:pPr>
    <w:rPr>
      <w:rFonts w:ascii="Arial" w:hAnsi="Arial" w:cs="Arial"/>
      <w:b/>
      <w:bCs/>
      <w:sz w:val="26"/>
      <w:szCs w:val="26"/>
    </w:rPr>
  </w:style>
  <w:style w:type="paragraph" w:styleId="4">
    <w:name w:val="heading 4"/>
    <w:basedOn w:val="a"/>
    <w:next w:val="a"/>
    <w:uiPriority w:val="9"/>
    <w:semiHidden/>
    <w:unhideWhenUsed/>
    <w:qFormat/>
    <w:pPr>
      <w:keepNext/>
      <w:spacing w:before="240" w:after="60"/>
      <w:jc w:val="left"/>
      <w:outlineLvl w:val="3"/>
    </w:pPr>
    <w:rPr>
      <w:b/>
      <w:bCs/>
      <w:sz w:val="28"/>
      <w:szCs w:val="28"/>
    </w:rPr>
  </w:style>
  <w:style w:type="paragraph" w:styleId="50">
    <w:name w:val="heading 5"/>
    <w:basedOn w:val="a"/>
    <w:next w:val="a"/>
    <w:uiPriority w:val="9"/>
    <w:semiHidden/>
    <w:unhideWhenUsed/>
    <w:qFormat/>
    <w:pPr>
      <w:spacing w:before="240" w:after="60"/>
      <w:jc w:val="left"/>
      <w:outlineLvl w:val="4"/>
    </w:pPr>
    <w:rPr>
      <w:b/>
      <w:bCs/>
      <w:i/>
      <w:iCs/>
      <w:sz w:val="26"/>
      <w:szCs w:val="26"/>
    </w:rPr>
  </w:style>
  <w:style w:type="paragraph" w:styleId="6">
    <w:name w:val="heading 6"/>
    <w:basedOn w:val="a"/>
    <w:next w:val="a0"/>
    <w:uiPriority w:val="9"/>
    <w:semiHidden/>
    <w:unhideWhenUsed/>
    <w:qFormat/>
    <w:pPr>
      <w:keepNext/>
      <w:keepLines/>
      <w:spacing w:before="200"/>
      <w:outlineLvl w:val="5"/>
    </w:pPr>
    <w:rPr>
      <w:rFonts w:asciiTheme="majorHAnsi" w:eastAsiaTheme="majorEastAsia" w:hAnsiTheme="majorHAnsi" w:cstheme="majorBidi"/>
      <w:color w:val="000000" w:themeColor="text1"/>
      <w:sz w:val="20"/>
      <w:lang w:eastAsia="en-US"/>
    </w:rPr>
  </w:style>
  <w:style w:type="paragraph" w:styleId="7">
    <w:name w:val="heading 7"/>
    <w:basedOn w:val="a"/>
    <w:next w:val="a"/>
    <w:semiHidden/>
    <w:unhideWhenUsed/>
    <w:qFormat/>
    <w:pPr>
      <w:spacing w:before="240" w:after="60"/>
      <w:outlineLvl w:val="6"/>
    </w:pPr>
  </w:style>
  <w:style w:type="paragraph" w:styleId="8">
    <w:name w:val="heading 8"/>
    <w:basedOn w:val="a"/>
    <w:next w:val="a"/>
    <w:semiHidden/>
    <w:unhideWhenUsed/>
    <w:qFormat/>
    <w:pPr>
      <w:spacing w:before="240" w:after="60"/>
      <w:jc w:val="left"/>
      <w:outlineLvl w:val="7"/>
    </w:pPr>
    <w:rPr>
      <w:i/>
      <w:iCs/>
    </w:rPr>
  </w:style>
  <w:style w:type="paragraph" w:styleId="9">
    <w:name w:val="heading 9"/>
    <w:basedOn w:val="a"/>
    <w:next w:val="a"/>
    <w:semiHidden/>
    <w:unhideWhenUsed/>
    <w:qFormat/>
    <w:pPr>
      <w:spacing w:before="240" w:after="60"/>
      <w:jc w:val="left"/>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
    <w:next w:val="a0"/>
    <w:uiPriority w:val="10"/>
    <w:qFormat/>
    <w:pPr>
      <w:keepNext/>
      <w:keepLines/>
      <w:spacing w:before="480" w:after="240"/>
      <w:jc w:val="center"/>
    </w:pPr>
    <w:rPr>
      <w:rFonts w:asciiTheme="majorHAnsi" w:eastAsiaTheme="majorEastAsia" w:hAnsiTheme="majorHAnsi" w:cstheme="majorBidi"/>
      <w:b/>
      <w:bCs/>
      <w:color w:val="000000" w:themeColor="text1"/>
      <w:sz w:val="36"/>
      <w:szCs w:val="36"/>
      <w:lang w:eastAsia="en-US"/>
    </w:rPr>
  </w:style>
  <w:style w:type="paragraph" w:styleId="a0">
    <w:name w:val="Body Text"/>
    <w:basedOn w:val="a"/>
    <w:link w:val="a5"/>
    <w:qFormat/>
    <w:pPr>
      <w:spacing w:before="180" w:after="180"/>
    </w:pPr>
    <w:rPr>
      <w:lang w:eastAsia="en-US"/>
    </w:rPr>
  </w:style>
  <w:style w:type="character" w:styleId="HTML">
    <w:name w:val="HTML Sample"/>
    <w:basedOn w:val="a1"/>
    <w:autoRedefine/>
    <w:qFormat/>
    <w:rPr>
      <w:rFonts w:ascii="Courier New" w:hAnsi="Courier New" w:cs="Courier New"/>
    </w:rPr>
  </w:style>
  <w:style w:type="character" w:styleId="a6">
    <w:name w:val="FollowedHyperlink"/>
    <w:basedOn w:val="a1"/>
    <w:autoRedefine/>
    <w:qFormat/>
    <w:rPr>
      <w:color w:val="800080"/>
      <w:u w:val="single"/>
    </w:rPr>
  </w:style>
  <w:style w:type="character" w:styleId="a7">
    <w:name w:val="footnote reference"/>
    <w:basedOn w:val="a1"/>
    <w:autoRedefine/>
    <w:qFormat/>
    <w:rPr>
      <w:vertAlign w:val="superscript"/>
    </w:rPr>
  </w:style>
  <w:style w:type="character" w:styleId="a8">
    <w:name w:val="annotation reference"/>
    <w:basedOn w:val="a1"/>
    <w:autoRedefine/>
    <w:qFormat/>
    <w:rPr>
      <w:sz w:val="21"/>
      <w:szCs w:val="21"/>
    </w:rPr>
  </w:style>
  <w:style w:type="character" w:styleId="a9">
    <w:name w:val="endnote reference"/>
    <w:basedOn w:val="a1"/>
    <w:autoRedefine/>
    <w:qFormat/>
    <w:rPr>
      <w:vertAlign w:val="superscript"/>
    </w:rPr>
  </w:style>
  <w:style w:type="character" w:styleId="HTML0">
    <w:name w:val="HTML Acronym"/>
    <w:basedOn w:val="a1"/>
    <w:autoRedefine/>
    <w:qFormat/>
  </w:style>
  <w:style w:type="character" w:styleId="aa">
    <w:name w:val="Emphasis"/>
    <w:basedOn w:val="a1"/>
    <w:autoRedefine/>
    <w:qFormat/>
    <w:rPr>
      <w:i/>
      <w:iCs/>
    </w:rPr>
  </w:style>
  <w:style w:type="character" w:styleId="ab">
    <w:name w:val="Hyperlink"/>
    <w:basedOn w:val="a1"/>
    <w:autoRedefine/>
    <w:qFormat/>
    <w:rPr>
      <w:color w:val="0000FF"/>
      <w:u w:val="single"/>
    </w:rPr>
  </w:style>
  <w:style w:type="character" w:styleId="HTML1">
    <w:name w:val="HTML Keyboard"/>
    <w:basedOn w:val="a1"/>
    <w:qFormat/>
    <w:rPr>
      <w:rFonts w:ascii="Courier New" w:hAnsi="Courier New" w:cs="Courier New"/>
      <w:sz w:val="20"/>
      <w:szCs w:val="20"/>
    </w:rPr>
  </w:style>
  <w:style w:type="character" w:styleId="HTML2">
    <w:name w:val="HTML Code"/>
    <w:basedOn w:val="a1"/>
    <w:autoRedefine/>
    <w:qFormat/>
    <w:rPr>
      <w:rFonts w:ascii="Courier New" w:hAnsi="Courier New" w:cs="Courier New"/>
      <w:sz w:val="20"/>
      <w:szCs w:val="20"/>
    </w:rPr>
  </w:style>
  <w:style w:type="character" w:styleId="ac">
    <w:name w:val="page number"/>
    <w:basedOn w:val="a1"/>
    <w:autoRedefine/>
    <w:qFormat/>
  </w:style>
  <w:style w:type="character" w:styleId="ad">
    <w:name w:val="line number"/>
    <w:basedOn w:val="a1"/>
    <w:qFormat/>
  </w:style>
  <w:style w:type="character" w:styleId="HTML3">
    <w:name w:val="HTML Definition"/>
    <w:basedOn w:val="a1"/>
    <w:autoRedefine/>
    <w:qFormat/>
    <w:rPr>
      <w:i/>
      <w:iCs/>
    </w:rPr>
  </w:style>
  <w:style w:type="character" w:styleId="HTML4">
    <w:name w:val="HTML Variable"/>
    <w:basedOn w:val="a1"/>
    <w:qFormat/>
    <w:rPr>
      <w:i/>
      <w:iCs/>
    </w:rPr>
  </w:style>
  <w:style w:type="character" w:styleId="HTML5">
    <w:name w:val="HTML Typewriter"/>
    <w:basedOn w:val="a1"/>
    <w:autoRedefine/>
    <w:qFormat/>
    <w:rPr>
      <w:rFonts w:ascii="Courier New" w:hAnsi="Courier New" w:cs="Courier New"/>
      <w:sz w:val="20"/>
      <w:szCs w:val="20"/>
    </w:rPr>
  </w:style>
  <w:style w:type="character" w:styleId="ae">
    <w:name w:val="Strong"/>
    <w:basedOn w:val="a1"/>
    <w:qFormat/>
    <w:rPr>
      <w:b/>
      <w:bCs/>
    </w:rPr>
  </w:style>
  <w:style w:type="character" w:styleId="HTML6">
    <w:name w:val="HTML Cite"/>
    <w:basedOn w:val="a1"/>
    <w:autoRedefine/>
    <w:qFormat/>
    <w:rPr>
      <w:i/>
      <w:iCs/>
    </w:rPr>
  </w:style>
  <w:style w:type="paragraph" w:styleId="af">
    <w:name w:val="Balloon Text"/>
    <w:basedOn w:val="a"/>
    <w:autoRedefine/>
    <w:qFormat/>
    <w:rPr>
      <w:sz w:val="16"/>
      <w:szCs w:val="16"/>
    </w:rPr>
  </w:style>
  <w:style w:type="paragraph" w:styleId="51">
    <w:name w:val="List 5"/>
    <w:basedOn w:val="a"/>
    <w:autoRedefine/>
    <w:qFormat/>
    <w:pPr>
      <w:ind w:left="1800" w:hanging="360"/>
    </w:pPr>
  </w:style>
  <w:style w:type="paragraph" w:styleId="af0">
    <w:name w:val="List Continue"/>
    <w:basedOn w:val="a"/>
    <w:autoRedefine/>
    <w:qFormat/>
    <w:pPr>
      <w:spacing w:after="120"/>
      <w:ind w:left="360"/>
    </w:pPr>
  </w:style>
  <w:style w:type="paragraph" w:styleId="21">
    <w:name w:val="Body Text 2"/>
    <w:basedOn w:val="a"/>
    <w:qFormat/>
    <w:pPr>
      <w:spacing w:after="120" w:line="480" w:lineRule="auto"/>
    </w:pPr>
  </w:style>
  <w:style w:type="paragraph" w:styleId="5">
    <w:name w:val="List Number 5"/>
    <w:basedOn w:val="a"/>
    <w:qFormat/>
    <w:pPr>
      <w:numPr>
        <w:numId w:val="1"/>
      </w:numPr>
    </w:pPr>
  </w:style>
  <w:style w:type="paragraph" w:styleId="af1">
    <w:name w:val="Closing"/>
    <w:basedOn w:val="a"/>
    <w:autoRedefine/>
    <w:qFormat/>
    <w:pPr>
      <w:ind w:left="4320"/>
    </w:pPr>
  </w:style>
  <w:style w:type="paragraph" w:styleId="af2">
    <w:name w:val="Normal Indent"/>
    <w:basedOn w:val="a"/>
    <w:autoRedefine/>
    <w:qFormat/>
    <w:pPr>
      <w:ind w:left="708"/>
    </w:pPr>
  </w:style>
  <w:style w:type="paragraph" w:styleId="22">
    <w:name w:val="envelope return"/>
    <w:basedOn w:val="a"/>
    <w:qFormat/>
    <w:rPr>
      <w:rFonts w:ascii="Arial" w:hAnsi="Arial" w:cs="Arial"/>
      <w:sz w:val="20"/>
    </w:rPr>
  </w:style>
  <w:style w:type="paragraph" w:styleId="af3">
    <w:name w:val="Plain Text"/>
    <w:basedOn w:val="a"/>
    <w:qFormat/>
    <w:rPr>
      <w:rFonts w:ascii="Courier New" w:hAnsi="Courier New" w:cs="Courier New"/>
      <w:sz w:val="20"/>
    </w:rPr>
  </w:style>
  <w:style w:type="paragraph" w:styleId="30">
    <w:name w:val="Body Text Indent 3"/>
    <w:basedOn w:val="a"/>
    <w:qFormat/>
    <w:pPr>
      <w:spacing w:after="120"/>
      <w:ind w:left="360"/>
    </w:pPr>
    <w:rPr>
      <w:sz w:val="16"/>
      <w:szCs w:val="16"/>
    </w:rPr>
  </w:style>
  <w:style w:type="paragraph" w:styleId="af4">
    <w:name w:val="endnote text"/>
    <w:basedOn w:val="a"/>
    <w:qFormat/>
    <w:pPr>
      <w:snapToGrid w:val="0"/>
      <w:jc w:val="left"/>
    </w:pPr>
  </w:style>
  <w:style w:type="paragraph" w:styleId="af5">
    <w:name w:val="caption"/>
    <w:basedOn w:val="a"/>
    <w:next w:val="a"/>
    <w:semiHidden/>
    <w:unhideWhenUsed/>
    <w:qFormat/>
    <w:rPr>
      <w:rFonts w:ascii="Arial" w:eastAsia="SimHei" w:hAnsi="Arial" w:cs="Arial"/>
      <w:sz w:val="20"/>
    </w:rPr>
  </w:style>
  <w:style w:type="paragraph" w:styleId="af6">
    <w:name w:val="annotation text"/>
    <w:basedOn w:val="a"/>
    <w:qFormat/>
    <w:pPr>
      <w:jc w:val="left"/>
    </w:pPr>
  </w:style>
  <w:style w:type="paragraph" w:styleId="10">
    <w:name w:val="index 1"/>
    <w:basedOn w:val="a"/>
    <w:next w:val="a"/>
    <w:qFormat/>
  </w:style>
  <w:style w:type="paragraph" w:styleId="af7">
    <w:name w:val="annotation subject"/>
    <w:basedOn w:val="af6"/>
    <w:next w:val="af6"/>
    <w:qFormat/>
    <w:rPr>
      <w:b/>
      <w:bCs/>
    </w:rPr>
  </w:style>
  <w:style w:type="paragraph" w:styleId="af8">
    <w:name w:val="Document Map"/>
    <w:basedOn w:val="a"/>
    <w:qFormat/>
    <w:pPr>
      <w:shd w:val="clear" w:color="auto" w:fill="000080"/>
    </w:pPr>
  </w:style>
  <w:style w:type="paragraph" w:styleId="af9">
    <w:name w:val="footnote text"/>
    <w:basedOn w:val="a"/>
    <w:qFormat/>
    <w:pPr>
      <w:snapToGrid w:val="0"/>
      <w:jc w:val="left"/>
    </w:pPr>
    <w:rPr>
      <w:sz w:val="18"/>
      <w:szCs w:val="18"/>
    </w:rPr>
  </w:style>
  <w:style w:type="paragraph" w:styleId="80">
    <w:name w:val="toc 8"/>
    <w:basedOn w:val="a"/>
    <w:next w:val="a"/>
    <w:qFormat/>
    <w:pPr>
      <w:ind w:leftChars="1400" w:left="2940"/>
    </w:pPr>
  </w:style>
  <w:style w:type="paragraph" w:styleId="23">
    <w:name w:val="index 2"/>
    <w:basedOn w:val="a"/>
    <w:next w:val="a"/>
    <w:qFormat/>
    <w:pPr>
      <w:ind w:leftChars="200" w:left="200"/>
    </w:pPr>
  </w:style>
  <w:style w:type="paragraph" w:styleId="31">
    <w:name w:val="List Number 3"/>
    <w:basedOn w:val="a"/>
    <w:qFormat/>
    <w:pPr>
      <w:tabs>
        <w:tab w:val="num" w:pos="720"/>
      </w:tabs>
      <w:ind w:left="720" w:hanging="720"/>
    </w:pPr>
  </w:style>
  <w:style w:type="paragraph" w:styleId="HTML7">
    <w:name w:val="HTML Address"/>
    <w:basedOn w:val="a"/>
    <w:qFormat/>
    <w:rPr>
      <w:i/>
      <w:iCs/>
    </w:rPr>
  </w:style>
  <w:style w:type="paragraph" w:styleId="70">
    <w:name w:val="index 7"/>
    <w:basedOn w:val="a"/>
    <w:next w:val="a"/>
    <w:qFormat/>
    <w:pPr>
      <w:ind w:leftChars="1200" w:left="1200"/>
    </w:pPr>
  </w:style>
  <w:style w:type="paragraph" w:styleId="32">
    <w:name w:val="index 3"/>
    <w:basedOn w:val="a"/>
    <w:next w:val="a"/>
    <w:qFormat/>
    <w:pPr>
      <w:ind w:leftChars="400" w:left="400"/>
    </w:pPr>
  </w:style>
  <w:style w:type="paragraph" w:styleId="52">
    <w:name w:val="index 5"/>
    <w:basedOn w:val="a"/>
    <w:next w:val="a"/>
    <w:qFormat/>
    <w:pPr>
      <w:ind w:leftChars="800" w:left="800"/>
    </w:pPr>
  </w:style>
  <w:style w:type="paragraph" w:styleId="40">
    <w:name w:val="index 4"/>
    <w:basedOn w:val="a"/>
    <w:next w:val="a"/>
    <w:qFormat/>
    <w:pPr>
      <w:ind w:leftChars="600" w:left="600"/>
    </w:pPr>
  </w:style>
  <w:style w:type="paragraph" w:styleId="afa">
    <w:name w:val="header"/>
    <w:basedOn w:val="a"/>
    <w:qFormat/>
    <w:pPr>
      <w:tabs>
        <w:tab w:val="center" w:pos="4153"/>
        <w:tab w:val="right" w:pos="8306"/>
      </w:tabs>
    </w:pPr>
  </w:style>
  <w:style w:type="paragraph" w:styleId="90">
    <w:name w:val="toc 9"/>
    <w:basedOn w:val="a"/>
    <w:next w:val="a"/>
    <w:qFormat/>
    <w:pPr>
      <w:ind w:leftChars="1600" w:left="3360"/>
    </w:pPr>
  </w:style>
  <w:style w:type="paragraph" w:styleId="71">
    <w:name w:val="toc 7"/>
    <w:basedOn w:val="a"/>
    <w:next w:val="a"/>
    <w:qFormat/>
    <w:pPr>
      <w:ind w:leftChars="1200" w:left="2520"/>
    </w:pPr>
  </w:style>
  <w:style w:type="paragraph" w:styleId="60">
    <w:name w:val="index 6"/>
    <w:basedOn w:val="a"/>
    <w:next w:val="a"/>
    <w:qFormat/>
    <w:pPr>
      <w:ind w:leftChars="1000" w:left="1000"/>
    </w:pPr>
  </w:style>
  <w:style w:type="paragraph" w:styleId="afb">
    <w:name w:val="envelope address"/>
    <w:basedOn w:val="a"/>
    <w:qFormat/>
    <w:pPr>
      <w:framePr w:w="7920" w:h="1980" w:hRule="exact" w:hSpace="180" w:wrap="around" w:hAnchor="page" w:xAlign="center" w:yAlign="bottom"/>
      <w:ind w:left="2880"/>
    </w:pPr>
    <w:rPr>
      <w:rFonts w:ascii="Arial" w:hAnsi="Arial" w:cs="Arial"/>
    </w:rPr>
  </w:style>
  <w:style w:type="paragraph" w:styleId="81">
    <w:name w:val="index 8"/>
    <w:basedOn w:val="a"/>
    <w:next w:val="a"/>
    <w:qFormat/>
    <w:pPr>
      <w:ind w:leftChars="1400" w:left="1400"/>
    </w:pPr>
  </w:style>
  <w:style w:type="paragraph" w:styleId="91">
    <w:name w:val="index 9"/>
    <w:basedOn w:val="a"/>
    <w:next w:val="a"/>
    <w:qFormat/>
    <w:pPr>
      <w:ind w:leftChars="1600" w:left="1600"/>
    </w:pPr>
  </w:style>
  <w:style w:type="paragraph" w:styleId="41">
    <w:name w:val="List Number 4"/>
    <w:basedOn w:val="a"/>
    <w:qFormat/>
    <w:pPr>
      <w:tabs>
        <w:tab w:val="num" w:pos="720"/>
      </w:tabs>
      <w:ind w:left="720" w:hanging="720"/>
    </w:pPr>
  </w:style>
  <w:style w:type="paragraph" w:styleId="afc">
    <w:name w:val="toa heading"/>
    <w:basedOn w:val="a"/>
    <w:next w:val="a"/>
    <w:qFormat/>
    <w:pPr>
      <w:spacing w:before="120"/>
    </w:pPr>
    <w:rPr>
      <w:rFonts w:ascii="Arial" w:hAnsi="Arial" w:cs="Arial"/>
    </w:rPr>
  </w:style>
  <w:style w:type="paragraph" w:styleId="afd">
    <w:name w:val="index heading"/>
    <w:basedOn w:val="a"/>
    <w:next w:val="10"/>
    <w:qFormat/>
    <w:rPr>
      <w:rFonts w:ascii="Arial" w:hAnsi="Arial" w:cs="Arial"/>
      <w:b/>
      <w:bCs/>
    </w:rPr>
  </w:style>
  <w:style w:type="paragraph" w:styleId="11">
    <w:name w:val="toc 1"/>
    <w:basedOn w:val="a"/>
    <w:next w:val="a"/>
    <w:qFormat/>
  </w:style>
  <w:style w:type="paragraph" w:styleId="afe">
    <w:name w:val="table of authorities"/>
    <w:basedOn w:val="a"/>
    <w:next w:val="a"/>
    <w:qFormat/>
    <w:pPr>
      <w:ind w:leftChars="200" w:left="420"/>
    </w:pPr>
  </w:style>
  <w:style w:type="paragraph" w:styleId="aff">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lang w:eastAsia="zh-CN"/>
    </w:rPr>
  </w:style>
  <w:style w:type="paragraph" w:styleId="61">
    <w:name w:val="toc 6"/>
    <w:basedOn w:val="a"/>
    <w:next w:val="a"/>
    <w:qFormat/>
    <w:pPr>
      <w:ind w:leftChars="1000" w:left="2100"/>
    </w:pPr>
  </w:style>
  <w:style w:type="paragraph" w:styleId="aff0">
    <w:name w:val="table of figures"/>
    <w:basedOn w:val="a"/>
    <w:next w:val="a"/>
    <w:qFormat/>
    <w:pPr>
      <w:ind w:leftChars="200" w:left="200" w:hangingChars="200" w:hanging="200"/>
    </w:pPr>
  </w:style>
  <w:style w:type="paragraph" w:styleId="33">
    <w:name w:val="toc 3"/>
    <w:basedOn w:val="a"/>
    <w:next w:val="a"/>
    <w:qFormat/>
    <w:pPr>
      <w:ind w:leftChars="400" w:left="840"/>
    </w:pPr>
  </w:style>
  <w:style w:type="paragraph" w:styleId="24">
    <w:name w:val="toc 2"/>
    <w:basedOn w:val="a"/>
    <w:next w:val="a"/>
    <w:qFormat/>
    <w:pPr>
      <w:ind w:leftChars="200" w:left="420"/>
    </w:pPr>
  </w:style>
  <w:style w:type="paragraph" w:styleId="42">
    <w:name w:val="toc 4"/>
    <w:basedOn w:val="a"/>
    <w:next w:val="a"/>
    <w:qFormat/>
    <w:pPr>
      <w:ind w:leftChars="600" w:left="1260"/>
    </w:pPr>
  </w:style>
  <w:style w:type="paragraph" w:styleId="53">
    <w:name w:val="toc 5"/>
    <w:basedOn w:val="a"/>
    <w:next w:val="a"/>
    <w:qFormat/>
    <w:pPr>
      <w:ind w:leftChars="800" w:left="1680"/>
    </w:pPr>
  </w:style>
  <w:style w:type="paragraph" w:styleId="aff1">
    <w:name w:val="Note Heading"/>
    <w:basedOn w:val="a"/>
    <w:next w:val="a"/>
    <w:qFormat/>
  </w:style>
  <w:style w:type="paragraph" w:styleId="aff2">
    <w:name w:val="Date"/>
    <w:basedOn w:val="a"/>
    <w:next w:val="a"/>
    <w:qFormat/>
  </w:style>
  <w:style w:type="paragraph" w:styleId="54">
    <w:name w:val="List Bullet 5"/>
    <w:basedOn w:val="a"/>
    <w:qFormat/>
    <w:pPr>
      <w:tabs>
        <w:tab w:val="num" w:pos="720"/>
      </w:tabs>
      <w:ind w:left="720" w:hanging="720"/>
    </w:pPr>
  </w:style>
  <w:style w:type="paragraph" w:styleId="aff3">
    <w:name w:val="Body Text First Indent"/>
    <w:basedOn w:val="a0"/>
    <w:qFormat/>
    <w:pPr>
      <w:ind w:firstLine="210"/>
    </w:pPr>
  </w:style>
  <w:style w:type="paragraph" w:styleId="25">
    <w:name w:val="Body Text First Indent 2"/>
    <w:basedOn w:val="aff4"/>
    <w:qFormat/>
    <w:pPr>
      <w:ind w:firstLine="210"/>
    </w:pPr>
  </w:style>
  <w:style w:type="paragraph" w:styleId="aff4">
    <w:name w:val="Body Text Indent"/>
    <w:basedOn w:val="a"/>
    <w:qFormat/>
    <w:pPr>
      <w:spacing w:after="120"/>
      <w:ind w:left="360"/>
    </w:pPr>
  </w:style>
  <w:style w:type="paragraph" w:styleId="43">
    <w:name w:val="List Bullet 4"/>
    <w:basedOn w:val="a"/>
    <w:qFormat/>
    <w:pPr>
      <w:tabs>
        <w:tab w:val="num" w:pos="720"/>
      </w:tabs>
      <w:ind w:left="720" w:hanging="720"/>
    </w:pPr>
  </w:style>
  <w:style w:type="paragraph" w:styleId="aff5">
    <w:name w:val="List Bullet"/>
    <w:basedOn w:val="a"/>
    <w:qFormat/>
    <w:pPr>
      <w:tabs>
        <w:tab w:val="num" w:pos="720"/>
      </w:tabs>
      <w:ind w:left="720" w:hanging="720"/>
    </w:pPr>
  </w:style>
  <w:style w:type="paragraph" w:styleId="26">
    <w:name w:val="List Bullet 2"/>
    <w:basedOn w:val="a"/>
    <w:qFormat/>
    <w:pPr>
      <w:tabs>
        <w:tab w:val="num" w:pos="720"/>
      </w:tabs>
      <w:ind w:left="720" w:hanging="720"/>
    </w:pPr>
  </w:style>
  <w:style w:type="paragraph" w:styleId="34">
    <w:name w:val="List Bullet 3"/>
    <w:basedOn w:val="a"/>
    <w:qFormat/>
    <w:pPr>
      <w:tabs>
        <w:tab w:val="num" w:pos="720"/>
      </w:tabs>
      <w:ind w:left="720" w:hanging="720"/>
    </w:pPr>
  </w:style>
  <w:style w:type="paragraph" w:styleId="aff6">
    <w:name w:val="footer"/>
    <w:basedOn w:val="a"/>
    <w:pPr>
      <w:tabs>
        <w:tab w:val="center" w:pos="4153"/>
        <w:tab w:val="right" w:pos="8306"/>
      </w:tabs>
    </w:pPr>
  </w:style>
  <w:style w:type="paragraph" w:styleId="aff7">
    <w:name w:val="List Number"/>
    <w:basedOn w:val="a"/>
    <w:pPr>
      <w:tabs>
        <w:tab w:val="num" w:pos="720"/>
      </w:tabs>
      <w:ind w:left="720" w:hanging="720"/>
    </w:pPr>
  </w:style>
  <w:style w:type="paragraph" w:styleId="27">
    <w:name w:val="List Number 2"/>
    <w:basedOn w:val="a"/>
    <w:pPr>
      <w:tabs>
        <w:tab w:val="num" w:pos="720"/>
      </w:tabs>
      <w:ind w:left="720" w:hanging="720"/>
    </w:pPr>
  </w:style>
  <w:style w:type="paragraph" w:styleId="aff8">
    <w:name w:val="List"/>
    <w:basedOn w:val="a"/>
    <w:pPr>
      <w:ind w:left="360" w:hanging="360"/>
    </w:pPr>
  </w:style>
  <w:style w:type="paragraph" w:styleId="aff9">
    <w:name w:val="Normal (Web)"/>
    <w:basedOn w:val="a"/>
    <w:qFormat/>
  </w:style>
  <w:style w:type="paragraph" w:styleId="35">
    <w:name w:val="Body Text 3"/>
    <w:basedOn w:val="a"/>
    <w:pPr>
      <w:spacing w:after="120"/>
    </w:pPr>
    <w:rPr>
      <w:sz w:val="16"/>
      <w:szCs w:val="16"/>
    </w:rPr>
  </w:style>
  <w:style w:type="paragraph" w:styleId="28">
    <w:name w:val="Body Text Indent 2"/>
    <w:basedOn w:val="a"/>
    <w:pPr>
      <w:spacing w:after="120" w:line="480" w:lineRule="auto"/>
      <w:ind w:left="360"/>
    </w:pPr>
  </w:style>
  <w:style w:type="paragraph" w:styleId="affa">
    <w:name w:val="Subtitle"/>
    <w:basedOn w:val="a"/>
    <w:next w:val="a"/>
    <w:uiPriority w:val="11"/>
    <w:qFormat/>
    <w:pPr>
      <w:spacing w:after="60"/>
      <w:jc w:val="center"/>
    </w:pPr>
    <w:rPr>
      <w:rFonts w:ascii="Arial" w:eastAsia="Arial" w:hAnsi="Arial" w:cs="Arial"/>
    </w:rPr>
  </w:style>
  <w:style w:type="paragraph" w:styleId="affb">
    <w:name w:val="Signature"/>
    <w:basedOn w:val="a"/>
    <w:pPr>
      <w:ind w:left="4320"/>
    </w:pPr>
  </w:style>
  <w:style w:type="paragraph" w:styleId="affc">
    <w:name w:val="Salutation"/>
    <w:basedOn w:val="a"/>
    <w:next w:val="a"/>
  </w:style>
  <w:style w:type="paragraph" w:styleId="29">
    <w:name w:val="List Continue 2"/>
    <w:basedOn w:val="a"/>
    <w:pPr>
      <w:spacing w:after="120"/>
      <w:ind w:left="720"/>
    </w:pPr>
  </w:style>
  <w:style w:type="paragraph" w:styleId="36">
    <w:name w:val="List Continue 3"/>
    <w:basedOn w:val="a"/>
    <w:qFormat/>
    <w:pPr>
      <w:spacing w:after="120"/>
      <w:ind w:left="1080"/>
    </w:pPr>
  </w:style>
  <w:style w:type="paragraph" w:styleId="44">
    <w:name w:val="List Continue 4"/>
    <w:basedOn w:val="a"/>
    <w:qFormat/>
    <w:pPr>
      <w:spacing w:after="120"/>
      <w:ind w:left="1440"/>
    </w:pPr>
  </w:style>
  <w:style w:type="paragraph" w:styleId="55">
    <w:name w:val="List Continue 5"/>
    <w:basedOn w:val="a"/>
    <w:pPr>
      <w:spacing w:after="120"/>
      <w:ind w:left="1800"/>
    </w:pPr>
  </w:style>
  <w:style w:type="paragraph" w:styleId="2a">
    <w:name w:val="List 2"/>
    <w:basedOn w:val="a"/>
    <w:pPr>
      <w:ind w:left="720" w:hanging="360"/>
    </w:pPr>
  </w:style>
  <w:style w:type="paragraph" w:styleId="37">
    <w:name w:val="List 3"/>
    <w:basedOn w:val="a"/>
    <w:pPr>
      <w:ind w:left="1080" w:hanging="360"/>
    </w:pPr>
  </w:style>
  <w:style w:type="paragraph" w:styleId="45">
    <w:name w:val="List 4"/>
    <w:basedOn w:val="a"/>
    <w:pPr>
      <w:ind w:left="1440" w:hanging="360"/>
    </w:pPr>
  </w:style>
  <w:style w:type="paragraph" w:styleId="HTML8">
    <w:name w:val="HTML Preformatted"/>
    <w:basedOn w:val="a"/>
    <w:rPr>
      <w:rFonts w:ascii="Courier New" w:hAnsi="Courier New" w:cs="Courier New"/>
      <w:sz w:val="20"/>
    </w:rPr>
  </w:style>
  <w:style w:type="paragraph" w:styleId="affd">
    <w:name w:val="Block Text"/>
    <w:basedOn w:val="a"/>
    <w:qFormat/>
    <w:pPr>
      <w:spacing w:after="120"/>
      <w:ind w:left="1440" w:right="1440"/>
    </w:pPr>
  </w:style>
  <w:style w:type="paragraph" w:styleId="affe">
    <w:name w:val="Message Header"/>
    <w:basedOn w:val="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afff">
    <w:name w:val="E-mail Signature"/>
    <w:basedOn w:val="a"/>
    <w:qFormat/>
  </w:style>
  <w:style w:type="table" w:styleId="2b">
    <w:name w:val="Table Colorful 2"/>
    <w:basedOn w:val="a2"/>
    <w:pPr>
      <w:widowControl w:val="0"/>
    </w:pPr>
    <w:tblPr>
      <w:tblBorders>
        <w:bottom w:val="single" w:sz="12" w:space="0" w:color="000000"/>
      </w:tblBorders>
    </w:tblPr>
    <w:tcPr>
      <w:shd w:val="pct20" w:color="FFFF00" w:fill="FFFFFF"/>
    </w:tcPr>
    <w:tblStylePr w:type="firstRow">
      <w:rPr>
        <w:b/>
        <w:bCs/>
        <w:i/>
        <w:iCs/>
        <w:color w:val="FFFFFF"/>
      </w:rPr>
      <w:tblPr/>
      <w:tcPr>
        <w:tcBorders>
          <w:top w:val="nil"/>
          <w:left w:val="single" w:sz="12" w:space="0" w:color="00000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2c">
    <w:name w:val="Table Grid 2"/>
    <w:basedOn w:val="a2"/>
    <w:pPr>
      <w:widowControl w:val="0"/>
    </w:pPr>
    <w:tblPr>
      <w:tblBorders>
        <w:insideH w:val="single" w:sz="6" w:space="0" w:color="000000"/>
        <w:insideV w:val="single" w:sz="6" w:space="0" w:color="00000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
    <w:name w:val="Table Subtle 1"/>
    <w:basedOn w:val="a2"/>
    <w:pPr>
      <w:widowControl w:val="0"/>
    </w:pPr>
    <w:tblPr>
      <w:tblStyleRowBandSize w:val="1"/>
    </w:tblPr>
    <w:tblStylePr w:type="firstRow">
      <w:tblPr/>
      <w:tcPr>
        <w:tcBorders>
          <w:top w:val="single" w:sz="6" w:space="0" w:color="000000"/>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nil"/>
          <w:bottom w:val="single" w:sz="12" w:space="0" w:color="000000"/>
          <w:right w:val="nil"/>
          <w:insideH w:val="nil"/>
          <w:insideV w:val="nil"/>
          <w:tl2br w:val="nil"/>
          <w:tr2bl w:val="nil"/>
        </w:tcBorders>
      </w:tcPr>
    </w:tblStylePr>
    <w:tblStylePr w:type="band1Horz">
      <w:tblPr/>
      <w:tcPr>
        <w:tcBorders>
          <w:top w:val="nil"/>
          <w:left w:val="single" w:sz="6"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afff0">
    <w:name w:val="Table Theme"/>
    <w:basedOn w:val="a2"/>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Table Web 3"/>
    <w:basedOn w:val="a2"/>
    <w:pPr>
      <w:widowControl w:val="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62">
    <w:name w:val="Table Grid 6"/>
    <w:basedOn w:val="a2"/>
    <w:pPr>
      <w:widowControl w:val="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3">
    <w:name w:val="Table Simple 1"/>
    <w:basedOn w:val="a2"/>
    <w:pPr>
      <w:widowControl w:val="0"/>
    </w:pPr>
    <w:tblPr>
      <w:tblBorders>
        <w:top w:val="single" w:sz="12" w:space="0" w:color="008000"/>
        <w:bottom w:val="single" w:sz="12" w:space="0" w:color="008000"/>
      </w:tblBorders>
    </w:tblPr>
    <w:tcPr>
      <w:shd w:val="clear" w:color="auto" w:fill="auto"/>
    </w:tcPr>
    <w:tblStylePr w:type="firstRow">
      <w:tblPr/>
      <w:tcPr>
        <w:tcBorders>
          <w:top w:val="nil"/>
          <w:left w:val="single" w:sz="6" w:space="0" w:color="008000"/>
          <w:bottom w:val="nil"/>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14">
    <w:name w:val="Table Grid 1"/>
    <w:basedOn w:val="a2"/>
    <w:pPr>
      <w:widowControl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2d">
    <w:name w:val="Table 3D effects 2"/>
    <w:basedOn w:val="a2"/>
    <w:pPr>
      <w:widowControl w:val="0"/>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
    <w:name w:val="Table List 5"/>
    <w:basedOn w:val="a2"/>
    <w:qFormat/>
    <w:pPr>
      <w:widowControl w:val="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46">
    <w:name w:val="Table Classic 4"/>
    <w:basedOn w:val="a2"/>
    <w:pPr>
      <w:widowControl w:val="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il"/>
          <w:left w:val="single" w:sz="6" w:space="0" w:color="000000"/>
          <w:bottom w:val="nil"/>
          <w:right w:val="nil"/>
          <w:insideH w:val="nil"/>
          <w:insideV w:val="nil"/>
          <w:tl2br w:val="nil"/>
          <w:tr2bl w:val="nil"/>
        </w:tcBorders>
        <w:shd w:val="pct50" w:color="000080" w:fill="FFFFFF"/>
      </w:tcPr>
    </w:tblStylePr>
    <w:tblStylePr w:type="lastRow">
      <w:rPr>
        <w:color w:val="000080"/>
      </w:rPr>
      <w:tblPr/>
      <w:tcPr>
        <w:tcBorders>
          <w:top w:val="nil"/>
          <w:left w:val="single" w:sz="6" w:space="0" w:color="00000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afff1">
    <w:name w:val="Table Grid"/>
    <w:basedOn w:val="a2"/>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lassic 1"/>
    <w:basedOn w:val="a2"/>
    <w:qFormat/>
    <w:pPr>
      <w:widowControl w:val="0"/>
    </w:pPr>
    <w:tblPr>
      <w:tblBorders>
        <w:top w:val="single" w:sz="12" w:space="0" w:color="000000"/>
        <w:bottom w:val="single" w:sz="12" w:space="0" w:color="000000"/>
      </w:tblBorders>
    </w:tblPr>
    <w:tcPr>
      <w:shd w:val="clear" w:color="auto" w:fill="auto"/>
    </w:tcPr>
    <w:tblStylePr w:type="firstRow">
      <w:rPr>
        <w:i/>
        <w:i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6">
    <w:name w:val="Table Grid 5"/>
    <w:basedOn w:val="a2"/>
    <w:qFormat/>
    <w:pPr>
      <w:widowControl w:val="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single" w:sz="12" w:space="0" w:color="00000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38">
    <w:name w:val="Table 3D effects 3"/>
    <w:basedOn w:val="a2"/>
    <w:qFormat/>
    <w:pPr>
      <w:widowControl w:val="0"/>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9">
    <w:name w:val="Table Columns 3"/>
    <w:basedOn w:val="a2"/>
    <w:pPr>
      <w:widowControl w:val="0"/>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47">
    <w:name w:val="Table Columns 4"/>
    <w:basedOn w:val="a2"/>
    <w:qFormat/>
    <w:pPr>
      <w:widowControl w:val="0"/>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3a">
    <w:name w:val="Table Classic 3"/>
    <w:basedOn w:val="a2"/>
    <w:qFormat/>
    <w:pPr>
      <w:widowControl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single" w:sz="6" w:space="0" w:color="000000"/>
          <w:bottom w:val="nil"/>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afff2">
    <w:name w:val="Table Professional"/>
    <w:basedOn w:val="a2"/>
    <w:qFormat/>
    <w:pPr>
      <w:widowControl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afff3">
    <w:name w:val="Table Elegant"/>
    <w:basedOn w:val="a2"/>
    <w:qFormat/>
    <w:pPr>
      <w:widowControl w:val="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6">
    <w:name w:val="Table Colorful 1"/>
    <w:basedOn w:val="a2"/>
    <w:qFormat/>
    <w:pPr>
      <w:widowControl w:val="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30">
    <w:name w:val="Table List 3"/>
    <w:basedOn w:val="a2"/>
    <w:qFormat/>
    <w:pPr>
      <w:widowControl w:val="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2">
    <w:name w:val="Table Web 2"/>
    <w:basedOn w:val="a2"/>
    <w:qFormat/>
    <w:pPr>
      <w:widowControl w:val="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7">
    <w:name w:val="Table List 7"/>
    <w:basedOn w:val="a2"/>
    <w:qFormat/>
    <w:pPr>
      <w:widowControl w:val="0"/>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single" w:sz="12" w:space="0" w:color="008000"/>
          <w:bottom w:val="nil"/>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afff4">
    <w:name w:val="Table Contemporary"/>
    <w:basedOn w:val="a2"/>
    <w:qFormat/>
    <w:pPr>
      <w:widowControl w:val="0"/>
    </w:pPr>
    <w:tblPr>
      <w:tblBorders>
        <w:insideH w:val="single" w:sz="18" w:space="0" w:color="FFFFFF"/>
        <w:insideV w:val="single" w:sz="18" w:space="0" w:color="FFFFFF"/>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6">
    <w:name w:val="Table List 6"/>
    <w:basedOn w:val="a2"/>
    <w:pPr>
      <w:widowControl w:val="0"/>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48">
    <w:name w:val="Table Grid 4"/>
    <w:basedOn w:val="a2"/>
    <w:qFormat/>
    <w:pPr>
      <w:widowControl w:val="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7">
    <w:name w:val="Table Columns 1"/>
    <w:basedOn w:val="a2"/>
    <w:pPr>
      <w:widowControl w:val="0"/>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il"/>
          <w:left w:val="double" w:sz="6" w:space="0" w:color="00000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8">
    <w:name w:val="Table List 8"/>
    <w:basedOn w:val="a2"/>
    <w:qFormat/>
    <w:pPr>
      <w:widowControl w:val="0"/>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il"/>
          <w:left w:val="single" w:sz="6" w:space="0" w:color="000000"/>
          <w:bottom w:val="nil"/>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3b">
    <w:name w:val="Table Grid 3"/>
    <w:basedOn w:val="a2"/>
    <w:qFormat/>
    <w:pPr>
      <w:widowControl w:val="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2e">
    <w:name w:val="Table Subtle 2"/>
    <w:basedOn w:val="a2"/>
    <w:qFormat/>
    <w:pPr>
      <w:widowControl w:val="0"/>
    </w:pPr>
    <w:tblPr>
      <w:tblBorders>
        <w:left w:val="single" w:sz="6" w:space="0" w:color="000000"/>
        <w:right w:val="single" w:sz="6" w:space="0" w:color="000000"/>
      </w:tblBorders>
    </w:tblPr>
    <w:tblStylePr w:type="firstRow">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nil"/>
          <w:bottom w:val="single" w:sz="12"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4">
    <w:name w:val="Table List 4"/>
    <w:basedOn w:val="a2"/>
    <w:qFormat/>
    <w:pPr>
      <w:widowControl w:val="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il"/>
          <w:left w:val="single" w:sz="12" w:space="0" w:color="000000"/>
          <w:bottom w:val="nil"/>
          <w:right w:val="nil"/>
          <w:insideH w:val="nil"/>
          <w:insideV w:val="nil"/>
          <w:tl2br w:val="nil"/>
          <w:tr2bl w:val="nil"/>
        </w:tcBorders>
        <w:shd w:val="solid" w:color="808080" w:fill="FFFFFF"/>
      </w:tcPr>
    </w:tblStylePr>
  </w:style>
  <w:style w:type="table" w:styleId="-1">
    <w:name w:val="Table List 1"/>
    <w:basedOn w:val="a2"/>
    <w:qFormat/>
    <w:pPr>
      <w:widowControl w:val="0"/>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il"/>
          <w:left w:val="single" w:sz="6" w:space="0" w:color="000000"/>
          <w:bottom w:val="nil"/>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0">
    <w:name w:val="Table Web 1"/>
    <w:basedOn w:val="a2"/>
    <w:qFormat/>
    <w:pPr>
      <w:widowControl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3c">
    <w:name w:val="Table Colorful 3"/>
    <w:basedOn w:val="a2"/>
    <w:qFormat/>
    <w:pPr>
      <w:widowControl w:val="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single" w:sz="6" w:space="0" w:color="000000"/>
          <w:bottom w:val="nil"/>
          <w:right w:val="nil"/>
          <w:insideH w:val="nil"/>
          <w:insideV w:val="nil"/>
          <w:tl2br w:val="nil"/>
          <w:tr2bl w:val="nil"/>
        </w:tcBorders>
        <w:shd w:val="solid" w:color="008080" w:fill="FFFFFF"/>
      </w:tcPr>
    </w:tblStylePr>
    <w:tblStylePr w:type="firstCol">
      <w:tblPr/>
      <w:tcPr>
        <w:tcBorders>
          <w:top w:val="nil"/>
          <w:left w:val="nil"/>
          <w:bottom w:val="single" w:sz="36" w:space="0" w:color="000000"/>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57">
    <w:name w:val="Table Columns 5"/>
    <w:basedOn w:val="a2"/>
    <w:qFormat/>
    <w:pPr>
      <w:widowControl w:val="0"/>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il"/>
          <w:left w:val="single" w:sz="6" w:space="0" w:color="808080"/>
          <w:bottom w:val="nil"/>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2f">
    <w:name w:val="Table Classic 2"/>
    <w:basedOn w:val="a2"/>
    <w:qFormat/>
    <w:pPr>
      <w:widowControl w:val="0"/>
    </w:pPr>
    <w:tblPr>
      <w:tblBorders>
        <w:top w:val="single" w:sz="12" w:space="0" w:color="000000"/>
        <w:bottom w:val="single" w:sz="12" w:space="0" w:color="000000"/>
      </w:tblBorders>
    </w:tblPr>
    <w:tcPr>
      <w:shd w:val="clear" w:color="auto" w:fill="auto"/>
    </w:tcPr>
    <w:tblStylePr w:type="firstRow">
      <w:rPr>
        <w:color w:val="FFFFFF"/>
      </w:rPr>
      <w:tblPr/>
      <w:tcPr>
        <w:tcBorders>
          <w:top w:val="nil"/>
          <w:left w:val="single" w:sz="6" w:space="0" w:color="000000"/>
          <w:bottom w:val="nil"/>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72">
    <w:name w:val="Table Grid 7"/>
    <w:basedOn w:val="a2"/>
    <w:qFormat/>
    <w:pPr>
      <w:widowControl w:val="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single" w:sz="12" w:space="0" w:color="000000"/>
          <w:bottom w:val="nil"/>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8">
    <w:name w:val="Table 3D effects 1"/>
    <w:basedOn w:val="a2"/>
    <w:qFormat/>
    <w:pPr>
      <w:widowControl w:val="0"/>
    </w:pPr>
    <w:tblPr/>
    <w:tcPr>
      <w:shd w:val="solid" w:color="C0C0C0" w:fill="FFFFFF"/>
    </w:tcPr>
    <w:tblStylePr w:type="firstRow">
      <w:rPr>
        <w:b/>
        <w:bCs/>
        <w:color w:val="800080"/>
      </w:rPr>
      <w:tblPr/>
      <w:tcPr>
        <w:tcBorders>
          <w:top w:val="nil"/>
          <w:left w:val="single" w:sz="6" w:space="0" w:color="808080"/>
          <w:bottom w:val="nil"/>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single" w:sz="6" w:space="0" w:color="FFFFFF"/>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2f0">
    <w:name w:val="Table Columns 2"/>
    <w:basedOn w:val="a2"/>
    <w:qFormat/>
    <w:pPr>
      <w:widowControl w:val="0"/>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1">
    <w:name w:val="Table Simple 2"/>
    <w:basedOn w:val="a2"/>
    <w:qFormat/>
    <w:pPr>
      <w:widowControl w:val="0"/>
    </w:pPr>
    <w:tblPr/>
    <w:tblStylePr w:type="firstRow">
      <w:rPr>
        <w:b/>
        <w:bCs/>
      </w:rPr>
      <w:tblPr/>
      <w:tcPr>
        <w:tcBorders>
          <w:top w:val="nil"/>
          <w:left w:val="single" w:sz="12" w:space="0" w:color="000000"/>
          <w:bottom w:val="nil"/>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nil"/>
          <w:bottom w:val="single" w:sz="6" w:space="0" w:color="00000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d">
    <w:name w:val="Table Simple 3"/>
    <w:basedOn w:val="a2"/>
    <w:qFormat/>
    <w:pPr>
      <w:widowControl w:val="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82">
    <w:name w:val="Table Grid 8"/>
    <w:basedOn w:val="a2"/>
    <w:qFormat/>
    <w:pPr>
      <w:widowControl w:val="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20">
    <w:name w:val="Table List 2"/>
    <w:basedOn w:val="a2"/>
    <w:pPr>
      <w:widowControl w:val="0"/>
    </w:pPr>
    <w:tblPr>
      <w:tblBorders>
        <w:bottom w:val="single" w:sz="12" w:space="0" w:color="808080"/>
      </w:tblBorders>
    </w:tblPr>
    <w:tblStylePr w:type="firstRow">
      <w:rPr>
        <w:b/>
        <w:bCs/>
        <w:color w:val="FFFFFF"/>
      </w:rPr>
      <w:tblPr/>
      <w:tcPr>
        <w:tcBorders>
          <w:top w:val="nil"/>
          <w:left w:val="single" w:sz="6" w:space="0" w:color="000000"/>
          <w:bottom w:val="nil"/>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20">
    <w:name w:val="Заголовок 2 Знак"/>
    <w:basedOn w:val="a1"/>
    <w:link w:val="2"/>
    <w:uiPriority w:val="9"/>
    <w:qFormat/>
    <w:rPr>
      <w:rFonts w:asciiTheme="majorHAnsi" w:eastAsiaTheme="majorEastAsia" w:hAnsiTheme="majorHAnsi" w:cstheme="majorBidi"/>
      <w:b/>
      <w:color w:val="5B9BD5" w:themeColor="accent1"/>
      <w:sz w:val="28"/>
      <w:szCs w:val="28"/>
      <w:lang w:val="ru-RU" w:eastAsia="en-US"/>
    </w:rPr>
  </w:style>
  <w:style w:type="paragraph" w:customStyle="1" w:styleId="ImageCaption">
    <w:name w:val="Image Caption"/>
    <w:basedOn w:val="af5"/>
    <w:qFormat/>
    <w:rPr>
      <w:rFonts w:asciiTheme="minorHAnsi" w:eastAsiaTheme="minorEastAsia" w:hAnsiTheme="minorHAnsi" w:cstheme="minorBidi"/>
      <w:i/>
      <w:lang w:eastAsia="en-US"/>
    </w:rPr>
  </w:style>
  <w:style w:type="character" w:customStyle="1" w:styleId="a5">
    <w:name w:val="Основной текст Знак"/>
    <w:basedOn w:val="a1"/>
    <w:link w:val="a0"/>
    <w:qFormat/>
    <w:rPr>
      <w:rFonts w:asciiTheme="minorHAnsi" w:eastAsiaTheme="minorEastAsia" w:hAnsiTheme="minorHAnsi"/>
      <w:szCs w:val="24"/>
      <w:lang w:eastAsia="en-US"/>
    </w:rPr>
  </w:style>
  <w:style w:type="paragraph" w:styleId="afff5">
    <w:name w:val="Revision"/>
    <w:hidden/>
    <w:uiPriority w:val="99"/>
    <w:semiHidden/>
    <w:rsid w:val="00FD1E05"/>
    <w:pPr>
      <w:ind w:firstLine="0"/>
      <w:jc w:val="left"/>
    </w:pPr>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Fq+HRgvcuejrpa59TnB/P/uffA==">CgMxLjAyDmguejg2c2g1MmZiMndtOAByITFuYkJoaTlVaTZoaXJKV21NdEtybWlJSEhic3g3Z0phSA==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155A5F3-CF9E-4656-981E-6AB8FFB75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6852</Words>
  <Characters>39062</Characters>
  <Application>Microsoft Office Word</Application>
  <DocSecurity>0</DocSecurity>
  <Lines>325</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google1599737165</dc:creator>
  <cp:lastModifiedBy>ВМ</cp:lastModifiedBy>
  <cp:revision>3</cp:revision>
  <dcterms:created xsi:type="dcterms:W3CDTF">2025-04-21T06:53:00Z</dcterms:created>
  <dcterms:modified xsi:type="dcterms:W3CDTF">2025-04-21T07:00:00Z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1049-12.2.0.20326</vt:lpwstr>
  </property>
  <property fmtid="{D5CDD505-2E9C-101B-9397-08002B2CF9AE}" pid="3" name="ICV">
    <vt:lpwstr>34D4F869E2414BD78DF3646DB0725E2C_11</vt:lpwstr>
  </property>
</Properties>
</file>