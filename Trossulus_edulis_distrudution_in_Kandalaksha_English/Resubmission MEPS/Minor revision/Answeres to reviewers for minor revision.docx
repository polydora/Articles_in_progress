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firstLine="480"/>
        <w:rPr>
          <w:rFonts w:ascii="Times New Roman" w:hAnsi="Times New Roman"/>
          <w:szCs w:val="24"/>
          <w:highlight w:val="cyan"/>
        </w:rPr>
      </w:pPr>
      <w:r>
        <w:rPr>
          <w:rFonts w:ascii="Times New Roman" w:hAnsi="Times New Roman"/>
          <w:szCs w:val="24"/>
          <w:highlight w:val="cyan"/>
        </w:rPr>
        <w:t>Dear Editor</w:t>
      </w:r>
      <w:del w:id="0" w:author="Arcella" w:date="2025-07-23T16:05:00Z">
        <w:r>
          <w:rPr>
            <w:rFonts w:ascii="Times New Roman" w:hAnsi="Times New Roman"/>
            <w:szCs w:val="24"/>
            <w:highlight w:val="cyan"/>
          </w:rPr>
          <w:delText>!</w:delText>
        </w:r>
      </w:del>
      <w:ins w:id="1" w:author="Arcella" w:date="2025-07-23T16:05:00Z">
        <w:r>
          <w:rPr>
            <w:rFonts w:ascii="Times New Roman" w:hAnsi="Times New Roman"/>
            <w:szCs w:val="24"/>
            <w:highlight w:val="cyan"/>
          </w:rPr>
          <w:t>,</w:t>
        </w:r>
      </w:ins>
    </w:p>
    <w:p>
      <w:pPr>
        <w:pStyle w:val="Normal"/>
        <w:ind w:firstLine="480"/>
        <w:rPr>
          <w:rFonts w:ascii="Times New Roman" w:hAnsi="Times New Roman"/>
          <w:szCs w:val="24"/>
          <w:highlight w:val="cyan"/>
        </w:rPr>
      </w:pPr>
      <w:r>
        <w:rPr>
          <w:rFonts w:ascii="Times New Roman" w:hAnsi="Times New Roman"/>
          <w:szCs w:val="24"/>
          <w:highlight w:val="cyan"/>
        </w:rPr>
      </w:r>
    </w:p>
    <w:p>
      <w:pPr>
        <w:pStyle w:val="Normal"/>
        <w:ind w:firstLine="480"/>
        <w:rPr>
          <w:rFonts w:ascii="Times New Roman" w:hAnsi="Times New Roman"/>
          <w:szCs w:val="24"/>
          <w:highlight w:val="cyan"/>
        </w:rPr>
      </w:pPr>
      <w:del w:id="2" w:author="Arcella" w:date="2025-07-23T16:06:00Z">
        <w:r>
          <w:rPr>
            <w:rFonts w:ascii="Times New Roman" w:hAnsi="Times New Roman"/>
            <w:szCs w:val="24"/>
            <w:highlight w:val="cyan"/>
          </w:rPr>
          <w:delText xml:space="preserve">Thank you very much </w:delText>
        </w:r>
      </w:del>
      <w:ins w:id="3" w:author="Arcella" w:date="2025-07-23T16:06:00Z">
        <w:r>
          <w:rPr>
            <w:rFonts w:ascii="Times New Roman" w:hAnsi="Times New Roman"/>
            <w:szCs w:val="24"/>
            <w:highlight w:val="cyan"/>
          </w:rPr>
          <w:t xml:space="preserve">We are very grateful to you </w:t>
        </w:r>
      </w:ins>
      <w:r>
        <w:rPr>
          <w:rFonts w:ascii="Times New Roman" w:hAnsi="Times New Roman"/>
          <w:szCs w:val="24"/>
          <w:highlight w:val="cyan"/>
        </w:rPr>
        <w:t>for the</w:t>
      </w:r>
      <w:ins w:id="4" w:author="Arcella" w:date="2025-07-23T16:06:00Z">
        <w:r>
          <w:rPr>
            <w:rFonts w:ascii="Times New Roman" w:hAnsi="Times New Roman"/>
            <w:szCs w:val="24"/>
            <w:highlight w:val="cyan"/>
          </w:rPr>
          <w:t xml:space="preserve"> favorable</w:t>
        </w:r>
      </w:ins>
      <w:r>
        <w:rPr>
          <w:rFonts w:ascii="Times New Roman" w:hAnsi="Times New Roman"/>
          <w:szCs w:val="24"/>
          <w:highlight w:val="cyan"/>
        </w:rPr>
        <w:t xml:space="preserve"> assessment of our work and </w:t>
      </w:r>
      <w:del w:id="5" w:author="Arcella" w:date="2025-07-23T16:06:00Z">
        <w:r>
          <w:rPr>
            <w:rFonts w:ascii="Times New Roman" w:hAnsi="Times New Roman"/>
            <w:szCs w:val="24"/>
            <w:highlight w:val="cyan"/>
          </w:rPr>
          <w:delText xml:space="preserve">for </w:delText>
        </w:r>
      </w:del>
      <w:ins w:id="6" w:author="Arcella" w:date="2025-07-23T16:06:00Z">
        <w:r>
          <w:rPr>
            <w:rFonts w:ascii="Times New Roman" w:hAnsi="Times New Roman"/>
            <w:szCs w:val="24"/>
            <w:highlight w:val="cyan"/>
          </w:rPr>
          <w:t xml:space="preserve">to the </w:t>
        </w:r>
      </w:ins>
      <w:r>
        <w:rPr>
          <w:rFonts w:ascii="Times New Roman" w:hAnsi="Times New Roman"/>
          <w:szCs w:val="24"/>
          <w:highlight w:val="cyan"/>
        </w:rPr>
        <w:t xml:space="preserve">reviewers </w:t>
      </w:r>
      <w:del w:id="7" w:author="Arcella" w:date="2025-07-23T16:06:00Z">
        <w:r>
          <w:rPr>
            <w:rFonts w:ascii="Times New Roman" w:hAnsi="Times New Roman"/>
            <w:szCs w:val="24"/>
            <w:highlight w:val="cyan"/>
          </w:rPr>
          <w:delText xml:space="preserve">who provided </w:delText>
        </w:r>
      </w:del>
      <w:ins w:id="8" w:author="Arcella" w:date="2025-07-23T16:06:00Z">
        <w:r>
          <w:rPr>
            <w:rFonts w:ascii="Times New Roman" w:hAnsi="Times New Roman"/>
            <w:szCs w:val="24"/>
            <w:highlight w:val="cyan"/>
          </w:rPr>
          <w:t xml:space="preserve">for their </w:t>
        </w:r>
      </w:ins>
      <w:r>
        <w:rPr>
          <w:rFonts w:ascii="Times New Roman" w:hAnsi="Times New Roman"/>
          <w:szCs w:val="24"/>
          <w:highlight w:val="cyan"/>
        </w:rPr>
        <w:t xml:space="preserve">valuable advice. Below we provide the responses to the reviewers. References in parentheses are to lines in the text with labeled changes.  </w:t>
      </w:r>
    </w:p>
    <w:p>
      <w:pPr>
        <w:pStyle w:val="Normal"/>
        <w:ind w:firstLine="480"/>
        <w:rPr>
          <w:rFonts w:ascii="Times New Roman" w:hAnsi="Times New Roman"/>
          <w:szCs w:val="24"/>
        </w:rPr>
      </w:pPr>
      <w:r>
        <w:rPr>
          <w:rFonts w:ascii="Times New Roman" w:hAnsi="Times New Roman"/>
          <w:szCs w:val="24"/>
        </w:rPr>
      </w:r>
    </w:p>
    <w:p>
      <w:pPr>
        <w:pStyle w:val="Normal"/>
        <w:ind w:firstLine="480"/>
        <w:rPr>
          <w:rFonts w:ascii="Times New Roman" w:hAnsi="Times New Roman"/>
          <w:szCs w:val="24"/>
        </w:rPr>
      </w:pPr>
      <w:r>
        <w:rPr>
          <w:rFonts w:ascii="Times New Roman" w:hAnsi="Times New Roman"/>
          <w:szCs w:val="24"/>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hanging="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shd w:fill="FFFFFF" w:val="clear"/>
        </w:rPr>
        <w:t>Editorial Office comments:</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Please also address the following formatting and style points in your revision:</w:t>
      </w:r>
      <w:r>
        <w:rPr>
          <w:rFonts w:eastAsia="Helvetica" w:cs="Times New Roman" w:ascii="Times New Roman" w:hAnsi="Times New Roman"/>
          <w:b/>
          <w:bCs/>
          <w:color w:val="0A0A0A"/>
          <w:szCs w:val="24"/>
        </w:rPr>
        <w:br/>
      </w:r>
      <w:r>
        <w:rPr>
          <w:rFonts w:eastAsia="Helvetica" w:cs="Times New Roman" w:ascii="Times New Roman" w:hAnsi="Times New Roman"/>
          <w:b/>
          <w:bCs/>
          <w:color w:val="0A0A0A"/>
          <w:szCs w:val="24"/>
          <w:shd w:fill="FFFFFF" w:val="clear"/>
        </w:rPr>
        <w:t>(i) Please add the section number for Results and Discussion.</w:t>
      </w:r>
    </w:p>
    <w:p>
      <w:pPr>
        <w:pStyle w:val="Normal"/>
        <w:ind w:firstLine="480"/>
        <w:rPr>
          <w:rFonts w:ascii="Times New Roman" w:hAnsi="Times New Roman" w:eastAsia="Helvetica" w:cs="Times New Roman"/>
          <w:color w:val="0A0A0A"/>
          <w:szCs w:val="24"/>
          <w:highlight w:val="yellow"/>
          <w:shd w:fill="FFFFFF" w:val="clear"/>
        </w:rPr>
      </w:pPr>
      <w:r>
        <w:rPr>
          <w:rFonts w:eastAsia="Helvetica" w:cs="Times New Roman" w:ascii="Times New Roman" w:hAnsi="Times New Roman"/>
          <w:color w:val="0A0A0A"/>
          <w:szCs w:val="24"/>
          <w:highlight w:val="yellow"/>
          <w:shd w:fill="FFFFFF" w:val="clear"/>
        </w:rPr>
      </w:r>
    </w:p>
    <w:p>
      <w:pPr>
        <w:pStyle w:val="Normal"/>
        <w:ind w:firstLine="480"/>
        <w:rPr>
          <w:rFonts w:ascii="Times New Roman" w:hAnsi="Times New Roman" w:eastAsia="Helvetica" w:cs="Times New Roman"/>
          <w:color w:val="0A0A0A"/>
          <w:szCs w:val="24"/>
          <w:highlight w:val="cyan"/>
          <w:shd w:fill="FFFFFF" w:val="clear"/>
          <w:lang w:val="en-GB"/>
        </w:rPr>
      </w:pPr>
      <w:r>
        <w:rPr>
          <w:rFonts w:eastAsia="Helvetica" w:cs="Times New Roman" w:ascii="Times New Roman" w:hAnsi="Times New Roman"/>
          <w:color w:val="0A0A0A"/>
          <w:szCs w:val="24"/>
          <w:highlight w:val="cyan"/>
          <w:shd w:fill="FFFFFF" w:val="clear"/>
        </w:rPr>
        <w:t>Done</w:t>
      </w:r>
      <w:r>
        <w:rPr>
          <w:rFonts w:eastAsia="Helvetica" w:cs="Times New Roman" w:ascii="Times New Roman" w:hAnsi="Times New Roman"/>
          <w:color w:val="0A0A0A"/>
          <w:szCs w:val="24"/>
          <w:highlight w:val="cyan"/>
          <w:shd w:fill="FFFFFF" w:val="clear"/>
          <w:lang w:val="en-GB"/>
        </w:rPr>
        <w:t>.</w:t>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(ii) L414-417: Format the text to be similar with the rest of the manuscript.</w:t>
      </w:r>
    </w:p>
    <w:p>
      <w:pPr>
        <w:pStyle w:val="Normal"/>
        <w:ind w:firstLine="48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Done</w:t>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(iii) Spell out the species name at first mention in the figure/table legends.</w:t>
      </w:r>
    </w:p>
    <w:p>
      <w:pPr>
        <w:pStyle w:val="Normal"/>
        <w:ind w:firstLine="480"/>
        <w:rPr>
          <w:rFonts w:ascii="Times New Roman" w:hAnsi="Times New Roman" w:eastAsia="Helvetica" w:cs="Times New Roman"/>
          <w:szCs w:val="24"/>
          <w:highlight w:val="magenta"/>
        </w:rPr>
      </w:pPr>
      <w:r>
        <w:rPr>
          <w:rFonts w:eastAsia="Helvetica" w:cs="Times New Roman" w:ascii="Times New Roman" w:hAnsi="Times New Roman"/>
          <w:color w:val="0A0A0A"/>
          <w:szCs w:val="24"/>
          <w:highlight w:val="cyan"/>
        </w:rPr>
        <w:t>Done</w:t>
      </w:r>
    </w:p>
    <w:p>
      <w:pPr>
        <w:pStyle w:val="Normal"/>
        <w:ind w:hanging="0"/>
        <w:rPr>
          <w:rFonts w:ascii="Times New Roman" w:hAnsi="Times New Roman" w:eastAsia="Helvetica" w:cs="Times New Roman"/>
          <w:b/>
          <w:bCs/>
          <w:color w:val="0A0A0A"/>
          <w:szCs w:val="24"/>
          <w:shd w:fill="FFFFFF" w:val="clear"/>
        </w:rPr>
      </w:pPr>
      <w:r>
        <w:rPr>
          <w:rFonts w:eastAsia="Helvetica" w:cs="Times New Roman" w:ascii="Times New Roman" w:hAnsi="Times New Roman"/>
          <w:b/>
          <w:bCs/>
          <w:color w:val="0A0A0A"/>
          <w:szCs w:val="24"/>
          <w:shd w:fill="FFFFFF" w:val="clear"/>
        </w:rPr>
        <w:t>(iv) Fig. 1: Please add lat/lon coordinates to the left and bottom of the figure (it is enough to have one panel with lat/lon on the frame).</w:t>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highlight w:val="cyan"/>
          <w:shd w:fill="FFFFFF" w:val="clear"/>
        </w:rPr>
        <w:t>Done (L</w:t>
      </w:r>
      <w:r>
        <w:rPr>
          <w:rStyle w:val="CommentReference"/>
          <w:rFonts w:cs="Times New Roman" w:ascii="Times New Roman" w:hAnsi="Times New Roman"/>
          <w:sz w:val="24"/>
          <w:szCs w:val="24"/>
        </w:rPr>
        <w:t xml:space="preserve"> 742</w:t>
      </w:r>
      <w:r>
        <w:rPr>
          <w:rFonts w:eastAsia="Helvetica" w:cs="Times New Roman" w:ascii="Times New Roman" w:hAnsi="Times New Roman"/>
          <w:color w:val="0A0A0A"/>
          <w:szCs w:val="24"/>
          <w:highlight w:val="cyan"/>
          <w:shd w:fill="FFFFFF" w:val="clear"/>
        </w:rPr>
        <w:t>)</w:t>
      </w:r>
      <w:r>
        <w:rPr>
          <w:rFonts w:eastAsia="Helvetica" w:cs="Times New Roman" w:ascii="Times New Roman" w:hAnsi="Times New Roman"/>
          <w:color w:val="0A0A0A"/>
          <w:szCs w:val="24"/>
        </w:rPr>
        <w:br/>
        <w:br/>
        <w:br/>
      </w:r>
      <w:r>
        <w:rPr>
          <w:rFonts w:eastAsia="Helvetica" w:cs="Times New Roman" w:ascii="Times New Roman" w:hAnsi="Times New Roman"/>
          <w:color w:val="0A0A0A"/>
          <w:szCs w:val="24"/>
          <w:shd w:fill="FFFFFF" w:val="clear"/>
        </w:rPr>
        <w:t>-------------------------</w:t>
      </w:r>
      <w:r>
        <w:rPr>
          <w:rFonts w:eastAsia="Helvetica" w:cs="Times New Roman" w:ascii="Times New Roman" w:hAnsi="Times New Roman"/>
          <w:color w:val="0A0A0A"/>
          <w:szCs w:val="24"/>
        </w:rPr>
        <w:br/>
      </w:r>
      <w:r>
        <w:rPr>
          <w:rFonts w:eastAsia="Helvetica" w:cs="Times New Roman" w:ascii="Times New Roman" w:hAnsi="Times New Roman"/>
          <w:color w:val="0A0A0A"/>
          <w:szCs w:val="24"/>
          <w:shd w:fill="FFFFFF" w:val="clear"/>
        </w:rPr>
        <w:t>Reviewer 1 report:</w:t>
      </w:r>
      <w:r>
        <w:rPr>
          <w:rFonts w:eastAsia="Helvetica" w:cs="Times New Roman" w:ascii="Times New Roman" w:hAnsi="Times New Roman"/>
          <w:color w:val="0A0A0A"/>
          <w:szCs w:val="24"/>
        </w:rPr>
        <w:br/>
        <w:br/>
      </w:r>
      <w:r>
        <w:rPr>
          <w:rFonts w:eastAsia="Helvetica" w:cs="Times New Roman" w:ascii="Times New Roman" w:hAnsi="Times New Roman"/>
          <w:color w:val="0A0A0A"/>
          <w:szCs w:val="24"/>
          <w:shd w:fill="FFFFFF" w:val="clear"/>
        </w:rPr>
        <w:t>Review of Kaitov et al 2024/2025</w:t>
      </w:r>
      <w:r>
        <w:rPr>
          <w:rFonts w:eastAsia="Helvetica" w:cs="Times New Roman" w:ascii="Times New Roman" w:hAnsi="Times New Roman"/>
          <w:color w:val="0A0A0A"/>
          <w:szCs w:val="24"/>
        </w:rPr>
        <w:br/>
        <w:br/>
        <w:br/>
      </w:r>
      <w:r>
        <w:rPr>
          <w:rFonts w:eastAsia="Helvetica" w:cs="Times New Roman" w:ascii="Times New Roman" w:hAnsi="Times New Roman"/>
          <w:color w:val="0A0A0A"/>
          <w:szCs w:val="24"/>
          <w:shd w:fill="FFFFFF" w:val="clear"/>
        </w:rPr>
        <w:t>The authors have an impressive dataset that yields insights into the niches of Mytilus trossulus and Mytils edulis. While the data and analysis should be published, I feel the manuscript still needs some revision to present the results in a way that is more coherent and approachable to the reader.</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 45 – “stand behind” is an unusual phrase. Recommend they replace it.</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highlight w:val="cyan"/>
        </w:rPr>
        <w:t xml:space="preserve">We replaced the </w:t>
      </w:r>
      <w:del w:id="9" w:author="Arcella" w:date="2025-07-23T22:00:00Z">
        <w:r>
          <w:rPr>
            <w:rFonts w:eastAsia="Helvetica" w:cs="Times New Roman" w:ascii="Times New Roman" w:hAnsi="Times New Roman"/>
            <w:color w:val="0A0A0A"/>
            <w:szCs w:val="24"/>
            <w:highlight w:val="cyan"/>
          </w:rPr>
          <w:delText>sentence</w:delText>
        </w:r>
      </w:del>
      <w:ins w:id="10" w:author="Arcella" w:date="2025-07-23T22:00:00Z">
        <w:r>
          <w:rPr>
            <w:rFonts w:eastAsia="Helvetica" w:cs="Times New Roman" w:ascii="Times New Roman" w:hAnsi="Times New Roman"/>
            <w:color w:val="0A0A0A"/>
            <w:szCs w:val="24"/>
            <w:highlight w:val="cyan"/>
          </w:rPr>
          <w:t>this phrase</w:t>
        </w:r>
      </w:ins>
      <w:r>
        <w:rPr>
          <w:rFonts w:eastAsia="Helvetica" w:cs="Times New Roman" w:ascii="Times New Roman" w:hAnsi="Times New Roman"/>
          <w:color w:val="0A0A0A"/>
          <w:szCs w:val="24"/>
          <w:highlight w:val="cyan"/>
        </w:rPr>
        <w:t xml:space="preserve">. </w:t>
      </w:r>
      <w:del w:id="11" w:author="Arcella" w:date="2025-07-23T22:00:00Z">
        <w:r>
          <w:rPr>
            <w:rFonts w:eastAsia="Helvetica" w:cs="Times New Roman" w:ascii="Times New Roman" w:hAnsi="Times New Roman"/>
            <w:color w:val="0A0A0A"/>
            <w:szCs w:val="24"/>
            <w:highlight w:val="cyan"/>
          </w:rPr>
          <w:delText>Now</w:delText>
        </w:r>
      </w:del>
      <w:ins w:id="12" w:author="Arcella" w:date="2025-07-23T22:00:00Z">
        <w:r>
          <w:rPr>
            <w:rFonts w:eastAsia="Helvetica" w:cs="Times New Roman" w:ascii="Times New Roman" w:hAnsi="Times New Roman"/>
            <w:color w:val="0A0A0A"/>
            <w:szCs w:val="24"/>
            <w:highlight w:val="cyan"/>
          </w:rPr>
          <w:t>The sentence now reads</w:t>
        </w:r>
      </w:ins>
      <w:r>
        <w:rPr>
          <w:rFonts w:eastAsia="Helvetica" w:cs="Times New Roman" w:ascii="Times New Roman" w:hAnsi="Times New Roman"/>
          <w:color w:val="0A0A0A"/>
          <w:szCs w:val="24"/>
          <w:highlight w:val="cyan"/>
        </w:rPr>
        <w:t>:</w:t>
      </w:r>
      <w:r>
        <w:rPr>
          <w:rFonts w:eastAsia="Helvetica" w:cs="Times New Roman" w:ascii="Times New Roman" w:hAnsi="Times New Roman"/>
          <w:color w:val="0A0A0A"/>
          <w:szCs w:val="24"/>
        </w:rPr>
        <w:t xml:space="preserve"> </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t>“</w:t>
      </w:r>
      <w:r>
        <w:rPr>
          <w:rFonts w:eastAsia="Helvetica" w:cs="Times New Roman" w:ascii="Times New Roman" w:hAnsi="Times New Roman"/>
          <w:color w:val="0A0A0A"/>
          <w:szCs w:val="24"/>
        </w:rPr>
        <w:t xml:space="preserve">Sympatry usually arises as a result of cryptic invasions (Morais &amp; Reichard 2017).” (L. </w:t>
      </w:r>
      <w:r>
        <w:rPr>
          <w:rFonts w:eastAsia="Helvetica" w:cs="Times New Roman" w:ascii="Times New Roman" w:hAnsi="Times New Roman"/>
          <w:color w:val="0A0A0A"/>
          <w:szCs w:val="24"/>
          <w:lang w:val="en-GB"/>
        </w:rPr>
        <w:t>46</w:t>
      </w:r>
      <w:r>
        <w:rPr>
          <w:rFonts w:eastAsia="Helvetica" w:cs="Times New Roman" w:ascii="Times New Roman" w:hAnsi="Times New Roman"/>
          <w:color w:val="0A0A0A"/>
          <w:szCs w:val="24"/>
        </w:rPr>
        <w:t>)</w:t>
        <w:br/>
        <w:br/>
      </w:r>
      <w:r>
        <w:rPr>
          <w:rFonts w:eastAsia="Helvetica" w:cs="Times New Roman" w:ascii="Times New Roman" w:hAnsi="Times New Roman"/>
          <w:b/>
          <w:bCs/>
          <w:color w:val="0A0A0A"/>
          <w:szCs w:val="24"/>
          <w:shd w:fill="FFFFFF" w:val="clear"/>
        </w:rPr>
        <w:t>Line 60 - Recommend adding “of “ to “Both of these species..</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highlight w:val="cyan"/>
        </w:rPr>
        <w:t>Done</w:t>
        <w:br/>
      </w: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76 – “New Scotland”!?!? do they mean “Nova Scotia”.</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b/>
          <w:bCs/>
          <w:color w:val="0A0A0A"/>
          <w:szCs w:val="24"/>
          <w:shd w:fill="FFFFFF" w:val="clear"/>
        </w:rPr>
      </w:pPr>
      <w:del w:id="13" w:author="Arcella" w:date="2025-07-23T16:07:00Z">
        <w:r>
          <w:rPr>
            <w:rFonts w:eastAsia="Helvetica" w:cs="Times New Roman" w:ascii="Times New Roman" w:hAnsi="Times New Roman"/>
            <w:color w:val="0A0A0A"/>
            <w:szCs w:val="24"/>
            <w:highlight w:val="cyan"/>
          </w:rPr>
          <w:delText>Done</w:delText>
        </w:r>
      </w:del>
      <w:del w:id="14" w:author="Arcella" w:date="2025-07-23T16:07:00Z">
        <w:r>
          <w:rPr>
            <w:rFonts w:eastAsia="Helvetica" w:cs="Times New Roman" w:ascii="Times New Roman" w:hAnsi="Times New Roman"/>
            <w:color w:val="0A0A0A"/>
            <w:szCs w:val="24"/>
            <w:highlight w:val="cyan"/>
            <w:shd w:fill="FFFFFF" w:val="clear"/>
          </w:rPr>
          <w:delText xml:space="preserve"> </w:delText>
        </w:r>
      </w:del>
      <w:ins w:id="15" w:author="Arcella" w:date="2025-07-23T16:07:00Z">
        <w:r>
          <w:rPr>
            <w:rFonts w:eastAsia="Helvetica" w:cs="Times New Roman" w:ascii="Times New Roman" w:hAnsi="Times New Roman"/>
            <w:color w:val="0A0A0A"/>
            <w:szCs w:val="24"/>
            <w:highlight w:val="cyan"/>
          </w:rPr>
          <w:t>Corrected</w:t>
        </w:r>
      </w:ins>
      <w:ins w:id="16" w:author="Arcella" w:date="2025-07-23T16:07:00Z">
        <w:r>
          <w:rPr>
            <w:rFonts w:eastAsia="Helvetica" w:cs="Times New Roman" w:ascii="Times New Roman" w:hAnsi="Times New Roman"/>
            <w:color w:val="0A0A0A"/>
            <w:szCs w:val="24"/>
            <w:highlight w:val="cyan"/>
            <w:shd w:fill="FFFFFF" w:val="clear"/>
          </w:rPr>
          <w:t xml:space="preserve"> </w:t>
        </w:r>
      </w:ins>
      <w:r>
        <w:rPr>
          <w:rFonts w:eastAsia="Helvetica" w:cs="Times New Roman" w:ascii="Times New Roman" w:hAnsi="Times New Roman"/>
          <w:color w:val="0A0A0A"/>
          <w:szCs w:val="24"/>
          <w:highlight w:val="cyan"/>
          <w:shd w:fill="FFFFFF" w:val="clear"/>
        </w:rPr>
        <w:t>(L.77)</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Lines 94-95 – Is MT more likely to settle on algae? Are they referring to juveniles or adults here?</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cyan"/>
          <w:shd w:fill="FFFFFF" w:val="clear"/>
        </w:rPr>
        <w:t>We have changed the sentence for clarity.</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t xml:space="preserve"> </w:t>
      </w:r>
      <w:r>
        <w:rPr>
          <w:rFonts w:eastAsia="Helvetica" w:cs="Times New Roman" w:ascii="Times New Roman" w:hAnsi="Times New Roman"/>
          <w:color w:val="0A0A0A"/>
          <w:szCs w:val="24"/>
          <w:highlight w:val="cyan"/>
          <w:shd w:fill="FFFFFF" w:val="clear"/>
        </w:rPr>
        <w:t>Now:</w:t>
      </w:r>
      <w:r>
        <w:rPr>
          <w:rFonts w:eastAsia="Helvetica" w:cs="Times New Roman" w:ascii="Times New Roman" w:hAnsi="Times New Roman"/>
          <w:color w:val="0A0A0A"/>
          <w:szCs w:val="24"/>
          <w:shd w:fill="FFFFFF" w:val="clear"/>
        </w:rPr>
        <w:t xml:space="preserve"> </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t xml:space="preserve"> ”</w:t>
      </w:r>
      <w:r>
        <w:rPr>
          <w:rFonts w:eastAsia="Helvetica" w:cs="Times New Roman" w:ascii="Times New Roman" w:hAnsi="Times New Roman"/>
          <w:color w:val="0A0A0A"/>
          <w:szCs w:val="24"/>
          <w:highlight w:val="yellow"/>
          <w:shd w:fill="FFFFFF" w:val="clear"/>
        </w:rPr>
        <w:t>Adult</w:t>
      </w:r>
      <w:r>
        <w:rPr>
          <w:rFonts w:eastAsia="Helvetica" w:cs="Times New Roman" w:ascii="Times New Roman" w:hAnsi="Times New Roman"/>
          <w:color w:val="0A0A0A"/>
          <w:szCs w:val="24"/>
          <w:shd w:fill="FFFFFF" w:val="clear"/>
        </w:rPr>
        <w:t xml:space="preserve"> MT </w:t>
      </w:r>
      <w:del w:id="17" w:author="Arcella" w:date="2025-07-23T16:07:00Z">
        <w:r>
          <w:rPr>
            <w:rFonts w:eastAsia="Helvetica" w:cs="Times New Roman" w:ascii="Times New Roman" w:hAnsi="Times New Roman"/>
            <w:color w:val="0A0A0A"/>
            <w:szCs w:val="24"/>
            <w:shd w:fill="FFFFFF" w:val="clear"/>
          </w:rPr>
          <w:delText xml:space="preserve">is </w:delText>
        </w:r>
      </w:del>
      <w:ins w:id="18" w:author="Arcella" w:date="2025-07-23T16:07:00Z">
        <w:r>
          <w:rPr>
            <w:rFonts w:eastAsia="Helvetica" w:cs="Times New Roman" w:ascii="Times New Roman" w:hAnsi="Times New Roman"/>
            <w:color w:val="0A0A0A"/>
            <w:szCs w:val="24"/>
            <w:shd w:fill="FFFFFF" w:val="clear"/>
          </w:rPr>
          <w:t xml:space="preserve">are </w:t>
        </w:r>
      </w:ins>
      <w:r>
        <w:rPr>
          <w:rFonts w:eastAsia="Helvetica" w:cs="Times New Roman" w:ascii="Times New Roman" w:hAnsi="Times New Roman"/>
          <w:color w:val="0A0A0A"/>
          <w:szCs w:val="24"/>
          <w:shd w:fill="FFFFFF" w:val="clear"/>
        </w:rPr>
        <w:t xml:space="preserve">more common on fucoid algae while </w:t>
      </w:r>
      <w:r>
        <w:rPr>
          <w:rFonts w:eastAsia="Helvetica" w:cs="Times New Roman" w:ascii="Times New Roman" w:hAnsi="Times New Roman"/>
          <w:color w:val="0A0A0A"/>
          <w:szCs w:val="24"/>
          <w:highlight w:val="yellow"/>
          <w:shd w:fill="FFFFFF" w:val="clear"/>
        </w:rPr>
        <w:t xml:space="preserve">adult </w:t>
      </w:r>
      <w:r>
        <w:rPr>
          <w:rFonts w:eastAsia="Helvetica" w:cs="Times New Roman" w:ascii="Times New Roman" w:hAnsi="Times New Roman"/>
          <w:color w:val="0A0A0A"/>
          <w:szCs w:val="24"/>
          <w:shd w:fill="FFFFFF" w:val="clear"/>
        </w:rPr>
        <w:t>ME mostly live</w:t>
      </w:r>
      <w:del w:id="19" w:author="Arcella" w:date="2025-07-23T16:07:00Z">
        <w:r>
          <w:rPr>
            <w:rFonts w:eastAsia="Helvetica" w:cs="Times New Roman" w:ascii="Times New Roman" w:hAnsi="Times New Roman"/>
            <w:color w:val="0A0A0A"/>
            <w:szCs w:val="24"/>
            <w:shd w:fill="FFFFFF" w:val="clear"/>
          </w:rPr>
          <w:delText>s</w:delText>
        </w:r>
      </w:del>
      <w:r>
        <w:rPr>
          <w:rFonts w:eastAsia="Helvetica" w:cs="Times New Roman" w:ascii="Times New Roman" w:hAnsi="Times New Roman"/>
          <w:color w:val="0A0A0A"/>
          <w:szCs w:val="24"/>
          <w:shd w:fill="FFFFFF" w:val="clear"/>
        </w:rPr>
        <w:t xml:space="preserve"> directly on the bottom substrates such as mud, sand, stones and gravel. However, segregation across substrates cannot fully explain the local-scale patchiness (Katolikova et al. 2016).” (L </w:t>
      </w:r>
      <w:r>
        <w:rPr>
          <w:rFonts w:eastAsia="Helvetica" w:cs="Times New Roman" w:ascii="Times New Roman" w:hAnsi="Times New Roman"/>
          <w:color w:val="0A0A0A"/>
          <w:szCs w:val="24"/>
          <w:shd w:fill="FFFFFF" w:val="clear"/>
          <w:lang w:val="en-GB"/>
        </w:rPr>
        <w:t>95-98</w:t>
      </w:r>
      <w:r>
        <w:rPr>
          <w:rFonts w:eastAsia="Helvetica" w:cs="Times New Roman" w:ascii="Times New Roman" w:hAnsi="Times New Roman"/>
          <w:color w:val="0A0A0A"/>
          <w:szCs w:val="24"/>
          <w:shd w:fill="FFFFFF" w:val="clear"/>
        </w:rPr>
        <w:t>)</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Lines 179-180 – Maybe I missed it but I feel PtrosBottom and PtrosSite should be explained before they are referenced here.</w:t>
      </w:r>
      <w:r>
        <w:rPr>
          <w:rFonts w:eastAsia="Helvetica" w:cs="Times New Roman" w:ascii="Times New Roman" w:hAnsi="Times New Roman"/>
          <w:b/>
          <w:bCs/>
          <w:color w:val="0A0A0A"/>
          <w:szCs w:val="24"/>
        </w:rPr>
        <w:br/>
      </w:r>
    </w:p>
    <w:p>
      <w:pPr>
        <w:pStyle w:val="Normal"/>
        <w:ind w:firstLine="48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To clarify this, we have changed the sentence. Now:</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t xml:space="preserve"> “</w:t>
      </w:r>
      <w:r>
        <w:rPr>
          <w:rFonts w:eastAsia="Helvetica" w:cs="Times New Roman" w:ascii="Times New Roman" w:hAnsi="Times New Roman"/>
          <w:color w:val="0A0A0A"/>
          <w:szCs w:val="24"/>
        </w:rPr>
        <w:t>The proportion of morphotypes was converted to the proportion of MT (Ptros) in each sample, in pooled samples from each substrate from each site (</w:t>
      </w:r>
      <w:r>
        <w:rPr>
          <w:rFonts w:eastAsia="Helvetica" w:cs="Times New Roman" w:ascii="Times New Roman" w:hAnsi="Times New Roman"/>
          <w:color w:val="0A0A0A"/>
          <w:szCs w:val="24"/>
          <w:highlight w:val="yellow"/>
        </w:rPr>
        <w:t>denoted as</w:t>
      </w:r>
      <w:r>
        <w:rPr>
          <w:rFonts w:eastAsia="Helvetica" w:cs="Times New Roman" w:ascii="Times New Roman" w:hAnsi="Times New Roman"/>
          <w:color w:val="0A0A0A"/>
          <w:szCs w:val="24"/>
        </w:rPr>
        <w:t xml:space="preserve"> PtrosAlgae and PtrosBottom) and in pooled samples from each site (PtrosSite)”. (L.</w:t>
      </w:r>
      <w:r>
        <w:rPr>
          <w:rFonts w:eastAsia="Helvetica" w:cs="Times New Roman" w:ascii="Times New Roman" w:hAnsi="Times New Roman"/>
          <w:color w:val="0A0A0A"/>
          <w:szCs w:val="24"/>
          <w:lang w:val="en-GB"/>
        </w:rPr>
        <w:t>178-180</w:t>
      </w:r>
      <w:r>
        <w:rPr>
          <w:rFonts w:eastAsia="Helvetica" w:cs="Times New Roman" w:ascii="Times New Roman" w:hAnsi="Times New Roman"/>
          <w:color w:val="0A0A0A"/>
          <w:szCs w:val="24"/>
        </w:rPr>
        <w:t>).</w:t>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Lines 145-148 – Is this information relevant? Delete, move to discussion or explain relevance here.</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szCs w:val="24"/>
          <w:highlight w:val="cyan"/>
        </w:rPr>
      </w:pPr>
      <w:ins w:id="20" w:author="Arcella" w:date="2025-07-23T22:02:00Z">
        <w:r>
          <w:rPr>
            <w:rFonts w:eastAsia="Helvetica" w:cs="Times New Roman" w:ascii="Times New Roman" w:hAnsi="Times New Roman"/>
            <w:szCs w:val="24"/>
            <w:highlight w:val="cyan"/>
          </w:rPr>
          <w:t xml:space="preserve">We are quite sure that this information is relevant because </w:t>
        </w:r>
      </w:ins>
      <w:del w:id="21" w:author="Arcella" w:date="2025-07-23T22:02:00Z">
        <w:r>
          <w:rPr>
            <w:rFonts w:eastAsia="Helvetica" w:cs="Times New Roman" w:ascii="Times New Roman" w:hAnsi="Times New Roman"/>
            <w:szCs w:val="24"/>
            <w:highlight w:val="cyan"/>
          </w:rPr>
          <w:delText>O</w:delText>
        </w:r>
      </w:del>
      <w:ins w:id="22" w:author="Arcella" w:date="2025-07-23T22:02:00Z">
        <w:r>
          <w:rPr>
            <w:rFonts w:eastAsia="Helvetica" w:cs="Times New Roman" w:ascii="Times New Roman" w:hAnsi="Times New Roman"/>
            <w:szCs w:val="24"/>
            <w:highlight w:val="cyan"/>
          </w:rPr>
          <w:t>o</w:t>
        </w:r>
      </w:ins>
      <w:r>
        <w:rPr>
          <w:rFonts w:eastAsia="Helvetica" w:cs="Times New Roman" w:ascii="Times New Roman" w:hAnsi="Times New Roman"/>
          <w:szCs w:val="24"/>
          <w:highlight w:val="cyan"/>
        </w:rPr>
        <w:t xml:space="preserve">ne of the tasks of this study is to assess the impact of ports (see Introduction). Therefore, we mention them in the Materials and Methods section and </w:t>
      </w:r>
      <w:del w:id="23" w:author="Arcella" w:date="2025-07-23T16:08:00Z">
        <w:r>
          <w:rPr>
            <w:rFonts w:eastAsia="Helvetica" w:cs="Times New Roman" w:ascii="Times New Roman" w:hAnsi="Times New Roman"/>
            <w:szCs w:val="24"/>
            <w:highlight w:val="cyan"/>
          </w:rPr>
          <w:delText xml:space="preserve">indicate </w:delText>
        </w:r>
      </w:del>
      <w:ins w:id="24" w:author="Arcella" w:date="2025-07-23T16:08:00Z">
        <w:r>
          <w:rPr>
            <w:rFonts w:eastAsia="Helvetica" w:cs="Times New Roman" w:ascii="Times New Roman" w:hAnsi="Times New Roman"/>
            <w:szCs w:val="24"/>
            <w:highlight w:val="cyan"/>
          </w:rPr>
          <w:t xml:space="preserve">show </w:t>
        </w:r>
      </w:ins>
      <w:r>
        <w:rPr>
          <w:rFonts w:eastAsia="Helvetica" w:cs="Times New Roman" w:ascii="Times New Roman" w:hAnsi="Times New Roman"/>
          <w:szCs w:val="24"/>
          <w:highlight w:val="cyan"/>
        </w:rPr>
        <w:t xml:space="preserve">them on the map. </w:t>
      </w:r>
      <w:del w:id="25" w:author="Arcella" w:date="2025-07-23T16:08:00Z">
        <w:r>
          <w:rPr>
            <w:rFonts w:eastAsia="Helvetica" w:cs="Times New Roman" w:ascii="Times New Roman" w:hAnsi="Times New Roman"/>
            <w:szCs w:val="24"/>
            <w:highlight w:val="cyan"/>
          </w:rPr>
          <w:delText xml:space="preserve">We are sure </w:delText>
        </w:r>
      </w:del>
      <w:del w:id="26" w:author="Arcella" w:date="2025-07-23T22:01:00Z">
        <w:r>
          <w:rPr>
            <w:rFonts w:eastAsia="Helvetica" w:cs="Times New Roman" w:ascii="Times New Roman" w:hAnsi="Times New Roman"/>
            <w:szCs w:val="24"/>
            <w:highlight w:val="cyan"/>
          </w:rPr>
          <w:delText xml:space="preserve">this information is relevant. </w:delText>
        </w:r>
      </w:del>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298 – The allusion to Table 2 to explain that salinity is curvilinear needs additional explanation. (Because the edf = 2.4?)</w:t>
      </w:r>
    </w:p>
    <w:p>
      <w:pPr>
        <w:pStyle w:val="Normal"/>
        <w:ind w:firstLine="48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cyan"/>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highlight w:val="cyan"/>
          <w:shd w:fill="FFFFFF" w:val="clear"/>
        </w:rPr>
        <w:t>We have added some information to the sentence to eliminate uncertainty. Now:</w:t>
      </w:r>
      <w:r>
        <w:rPr>
          <w:rFonts w:eastAsia="Helvetica" w:cs="Times New Roman" w:ascii="Times New Roman" w:hAnsi="Times New Roman"/>
          <w:color w:val="0A0A0A"/>
          <w:szCs w:val="24"/>
          <w:shd w:fill="FFFFFF" w:val="clear"/>
        </w:rPr>
        <w:t xml:space="preserve"> </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tabs>
          <w:tab w:val="clear" w:pos="420"/>
          <w:tab w:val="left" w:pos="2160" w:leader="none"/>
        </w:tabs>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shd w:fill="FFFFFF" w:val="clear"/>
        </w:rPr>
        <w:t>“</w:t>
      </w:r>
      <w:r>
        <w:rPr>
          <w:rFonts w:eastAsia="Helvetica" w:cs="Times New Roman" w:ascii="Times New Roman" w:hAnsi="Times New Roman"/>
          <w:color w:val="0A0A0A"/>
          <w:szCs w:val="24"/>
          <w:shd w:fill="FFFFFF" w:val="clear"/>
        </w:rPr>
        <w:t>Effective degrees of freedom (</w:t>
      </w:r>
      <w:r>
        <w:rPr>
          <w:rFonts w:eastAsia="Helvetica" w:cs="Times New Roman" w:ascii="Times New Roman" w:hAnsi="Times New Roman"/>
          <w:color w:val="0A0A0A"/>
          <w:szCs w:val="24"/>
          <w:highlight w:val="yellow"/>
          <w:shd w:fill="FFFFFF" w:val="clear"/>
        </w:rPr>
        <w:t>edf</w:t>
      </w:r>
      <w:r>
        <w:rPr>
          <w:rFonts w:eastAsia="Helvetica" w:cs="Times New Roman" w:ascii="Times New Roman" w:hAnsi="Times New Roman"/>
          <w:color w:val="0A0A0A"/>
          <w:szCs w:val="24"/>
          <w:shd w:fill="FFFFFF" w:val="clear"/>
        </w:rPr>
        <w:t>) for DistPort and Fetch were close to one, indicating the linear dependence of Ptros on them. In contrast, the dependence on the third continuous predictor, Salinity, was curvilinear (</w:t>
      </w:r>
      <w:r>
        <w:rPr>
          <w:rFonts w:eastAsia="Helvetica" w:cs="Times New Roman" w:ascii="Times New Roman" w:hAnsi="Times New Roman"/>
          <w:color w:val="0A0A0A"/>
          <w:szCs w:val="24"/>
          <w:highlight w:val="yellow"/>
          <w:shd w:fill="FFFFFF" w:val="clear"/>
        </w:rPr>
        <w:t>edf &gt; 2</w:t>
      </w:r>
      <w:r>
        <w:rPr>
          <w:rFonts w:eastAsia="Helvetica" w:cs="Times New Roman" w:ascii="Times New Roman" w:hAnsi="Times New Roman"/>
          <w:color w:val="0A0A0A"/>
          <w:szCs w:val="24"/>
          <w:shd w:fill="FFFFFF" w:val="clear"/>
        </w:rPr>
        <w:t>, Table 2).” (L.</w:t>
      </w:r>
      <w:r>
        <w:rPr>
          <w:rFonts w:eastAsia="Helvetica" w:cs="Times New Roman" w:ascii="Times New Roman" w:hAnsi="Times New Roman"/>
          <w:color w:val="0A0A0A"/>
          <w:szCs w:val="24"/>
          <w:shd w:fill="FFFFFF" w:val="clear"/>
          <w:lang w:val="en-GB"/>
        </w:rPr>
        <w:t>298-301</w:t>
      </w:r>
      <w:r>
        <w:rPr>
          <w:rFonts w:eastAsia="Helvetica" w:cs="Times New Roman" w:ascii="Times New Roman" w:hAnsi="Times New Roman"/>
          <w:color w:val="0A0A0A"/>
          <w:szCs w:val="24"/>
          <w:shd w:fill="FFFFFF" w:val="clear"/>
        </w:rPr>
        <w:t>)</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 309 – “complete agreement” seems a bit overselling of how well the data fits. Qualify this a bit.</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strike/>
          <w:color w:val="0A0A0A"/>
          <w:szCs w:val="24"/>
          <w:shd w:fill="FFFFFF" w:val="clear"/>
        </w:rPr>
      </w:pPr>
      <w:r>
        <w:rPr>
          <w:rFonts w:eastAsia="Helvetica" w:cs="Times New Roman" w:ascii="Times New Roman" w:hAnsi="Times New Roman"/>
          <w:color w:val="0A0A0A"/>
          <w:szCs w:val="24"/>
          <w:highlight w:val="cyan"/>
          <w:shd w:fill="FFFFFF" w:val="clear"/>
        </w:rPr>
        <w:t>To qualify this</w:t>
      </w:r>
      <w:ins w:id="27" w:author="Arcella" w:date="2025-07-23T22:02:00Z">
        <w:r>
          <w:rPr>
            <w:rFonts w:eastAsia="Helvetica" w:cs="Times New Roman" w:ascii="Times New Roman" w:hAnsi="Times New Roman"/>
            <w:color w:val="0A0A0A"/>
            <w:szCs w:val="24"/>
            <w:highlight w:val="cyan"/>
            <w:shd w:fill="FFFFFF" w:val="clear"/>
          </w:rPr>
          <w:t>,</w:t>
        </w:r>
      </w:ins>
      <w:r>
        <w:rPr>
          <w:rFonts w:eastAsia="Helvetica" w:cs="Times New Roman" w:ascii="Times New Roman" w:hAnsi="Times New Roman"/>
          <w:color w:val="0A0A0A"/>
          <w:szCs w:val="24"/>
          <w:highlight w:val="cyan"/>
          <w:shd w:fill="FFFFFF" w:val="clear"/>
        </w:rPr>
        <w:t xml:space="preserve"> we changed the sentence. Now:</w:t>
      </w:r>
      <w:r>
        <w:rPr>
          <w:rFonts w:eastAsia="Helvetica" w:cs="Times New Roman" w:ascii="Times New Roman" w:hAnsi="Times New Roman"/>
          <w:color w:val="0A0A0A"/>
          <w:szCs w:val="24"/>
          <w:shd w:fill="FFFFFF" w:val="clear"/>
        </w:rPr>
        <w:t xml:space="preserve"> </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t>“</w:t>
      </w:r>
      <w:r>
        <w:rPr>
          <w:rFonts w:eastAsia="Times New Roman"/>
          <w:color w:val="000000"/>
          <w:szCs w:val="24"/>
        </w:rPr>
        <w:t xml:space="preserve">The results of Model 2 were in </w:t>
      </w:r>
      <w:r>
        <w:rPr>
          <w:rFonts w:eastAsia="Times New Roman"/>
          <w:color w:val="000000"/>
          <w:szCs w:val="24"/>
          <w:highlight w:val="yellow"/>
        </w:rPr>
        <w:t>good</w:t>
      </w:r>
      <w:r>
        <w:rPr>
          <w:rFonts w:eastAsia="Times New Roman"/>
          <w:color w:val="000000"/>
          <w:szCs w:val="24"/>
        </w:rPr>
        <w:t xml:space="preserve"> agreement with those of Model 1</w:t>
      </w:r>
      <w:del w:id="28" w:author="Arcella" w:date="2025-07-23T22:02:00Z">
        <w:r>
          <w:rPr>
            <w:rFonts w:eastAsia="Times New Roman"/>
            <w:color w:val="000000"/>
            <w:szCs w:val="24"/>
          </w:rPr>
          <w:delText>,</w:delText>
        </w:r>
      </w:del>
      <w:r>
        <w:rPr>
          <w:rFonts w:eastAsia="Times New Roman"/>
          <w:color w:val="000000"/>
          <w:szCs w:val="24"/>
        </w:rPr>
        <w:t xml:space="preserve"> f</w:t>
      </w:r>
      <w:r>
        <w:rPr>
          <w:rFonts w:eastAsia="Times New Roman"/>
          <w:color w:val="000000"/>
          <w:szCs w:val="24"/>
          <w:highlight w:val="yellow"/>
        </w:rPr>
        <w:t>or all the predictors” (L 312-313)</w:t>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Lines 328-332 – These relationships need to be better explained in the Results text. The reader still must work pretty hard to make sense of these patterns.</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highlight w:val="cyan"/>
          <w:shd w:fill="FFFFFF" w:val="clear"/>
        </w:rPr>
        <w:t>We added some words to explain this.</w:t>
      </w:r>
      <w:r>
        <w:rPr>
          <w:rFonts w:eastAsia="Helvetica" w:cs="Times New Roman" w:ascii="Times New Roman" w:hAnsi="Times New Roman"/>
          <w:color w:val="0A0A0A"/>
          <w:szCs w:val="24"/>
          <w:shd w:fill="FFFFFF" w:val="clear"/>
        </w:rPr>
        <w:t xml:space="preserve"> </w:t>
      </w:r>
    </w:p>
    <w:p>
      <w:pPr>
        <w:pStyle w:val="Normal"/>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r>
    </w:p>
    <w:p>
      <w:pPr>
        <w:pStyle w:val="Normal"/>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highlight w:val="yellow"/>
        </w:rPr>
        <w:t xml:space="preserve">This means that the strongest segregation of the two species by substrate </w:t>
      </w:r>
      <w:del w:id="29" w:author="&lt;анонимный&gt;" w:date="2025-07-25T07:05:41Z">
        <w:r>
          <w:rPr>
            <w:rFonts w:eastAsia="Times New Roman" w:cs="Times New Roman" w:ascii="Times New Roman" w:hAnsi="Times New Roman"/>
            <w:color w:val="000000"/>
            <w:szCs w:val="24"/>
            <w:highlight w:val="yellow"/>
          </w:rPr>
          <w:delText>is</w:delText>
        </w:r>
      </w:del>
      <w:ins w:id="30" w:author="&lt;анонимный&gt;" w:date="2025-07-25T07:05:41Z">
        <w:r>
          <w:rPr>
            <w:rFonts w:eastAsia="Times New Roman" w:cs="Times New Roman" w:ascii="Times New Roman" w:hAnsi="Times New Roman"/>
            <w:color w:val="000000"/>
            <w:szCs w:val="24"/>
            <w:highlight w:val="yellow"/>
          </w:rPr>
          <w:t>was</w:t>
        </w:r>
      </w:ins>
      <w:r>
        <w:rPr>
          <w:rFonts w:eastAsia="Times New Roman" w:cs="Times New Roman" w:ascii="Times New Roman" w:hAnsi="Times New Roman"/>
          <w:color w:val="000000"/>
          <w:szCs w:val="24"/>
          <w:highlight w:val="yellow"/>
        </w:rPr>
        <w:t xml:space="preserve"> observed in settlements where they occur</w:t>
      </w:r>
      <w:ins w:id="31" w:author="Arcella" w:date="2025-07-23T22:19:00Z">
        <w:r>
          <w:rPr>
            <w:rFonts w:eastAsia="Times New Roman" w:cs="Times New Roman" w:ascii="Times New Roman" w:hAnsi="Times New Roman"/>
            <w:color w:val="000000"/>
            <w:szCs w:val="24"/>
            <w:highlight w:val="yellow"/>
          </w:rPr>
          <w:t>red</w:t>
        </w:r>
      </w:ins>
      <w:r>
        <w:rPr>
          <w:rFonts w:eastAsia="Times New Roman" w:cs="Times New Roman" w:ascii="Times New Roman" w:hAnsi="Times New Roman"/>
          <w:color w:val="000000"/>
          <w:szCs w:val="24"/>
          <w:highlight w:val="yellow"/>
        </w:rPr>
        <w:t xml:space="preserve"> in equal proportions. </w:t>
      </w:r>
      <w:r>
        <w:rPr>
          <w:rFonts w:eastAsia="Times New Roman" w:cs="Times New Roman" w:ascii="Times New Roman" w:hAnsi="Times New Roman"/>
          <w:color w:val="000000"/>
          <w:szCs w:val="24"/>
        </w:rPr>
        <w:t>(L 334-335)</w:t>
      </w:r>
    </w:p>
    <w:p>
      <w:pPr>
        <w:pStyle w:val="Normal"/>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r>
    </w:p>
    <w:p>
      <w:pPr>
        <w:pStyle w:val="Normal"/>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highlight w:val="yellow"/>
        </w:rPr>
        <w:t xml:space="preserve">This means that the species were strongly segregated by substrates at sites with a high </w:t>
      </w:r>
      <w:r>
        <w:rPr>
          <w:rFonts w:eastAsia="Times New Roman" w:cs="Times New Roman" w:ascii="Times New Roman" w:hAnsi="Times New Roman"/>
          <w:i/>
          <w:iCs/>
          <w:color w:val="000000"/>
          <w:szCs w:val="24"/>
          <w:highlight w:val="yellow"/>
        </w:rPr>
        <w:t xml:space="preserve">ME </w:t>
      </w:r>
      <w:r>
        <w:rPr>
          <w:rFonts w:eastAsia="Times New Roman" w:cs="Times New Roman" w:ascii="Times New Roman" w:hAnsi="Times New Roman"/>
          <w:color w:val="000000"/>
          <w:szCs w:val="24"/>
          <w:highlight w:val="yellow"/>
        </w:rPr>
        <w:t>abundance</w:t>
      </w:r>
      <w:del w:id="32" w:author="Arcella" w:date="2025-07-23T16:09:00Z">
        <w:r>
          <w:rPr>
            <w:rFonts w:eastAsia="Times New Roman" w:cs="Times New Roman" w:ascii="Times New Roman" w:hAnsi="Times New Roman"/>
            <w:color w:val="000000"/>
            <w:szCs w:val="24"/>
            <w:highlight w:val="yellow"/>
          </w:rPr>
          <w:delText>,</w:delText>
        </w:r>
      </w:del>
      <w:r>
        <w:rPr>
          <w:rFonts w:eastAsia="Times New Roman" w:cs="Times New Roman" w:ascii="Times New Roman" w:hAnsi="Times New Roman"/>
          <w:color w:val="000000"/>
          <w:szCs w:val="24"/>
          <w:highlight w:val="yellow"/>
        </w:rPr>
        <w:t xml:space="preserve"> but not at sites with a high </w:t>
      </w:r>
      <w:r>
        <w:rPr>
          <w:rFonts w:eastAsia="Times New Roman" w:cs="Times New Roman" w:ascii="Times New Roman" w:hAnsi="Times New Roman"/>
          <w:i/>
          <w:iCs/>
          <w:color w:val="000000"/>
          <w:szCs w:val="24"/>
          <w:highlight w:val="yellow"/>
        </w:rPr>
        <w:t xml:space="preserve">MT </w:t>
      </w:r>
      <w:r>
        <w:rPr>
          <w:rFonts w:eastAsia="Times New Roman" w:cs="Times New Roman" w:ascii="Times New Roman" w:hAnsi="Times New Roman"/>
          <w:color w:val="000000"/>
          <w:szCs w:val="24"/>
          <w:highlight w:val="yellow"/>
        </w:rPr>
        <w:t>abundance (</w:t>
      </w:r>
      <w:del w:id="33" w:author="Arcella" w:date="2025-07-23T16:09:00Z">
        <w:r>
          <w:rPr>
            <w:rFonts w:eastAsia="Times New Roman" w:cs="Times New Roman" w:ascii="Times New Roman" w:hAnsi="Times New Roman"/>
            <w:color w:val="000000"/>
            <w:szCs w:val="24"/>
            <w:highlight w:val="yellow"/>
          </w:rPr>
          <w:delText xml:space="preserve">remember </w:delText>
        </w:r>
      </w:del>
      <w:ins w:id="34" w:author="Arcella" w:date="2025-07-23T16:09:00Z">
        <w:r>
          <w:rPr>
            <w:rFonts w:eastAsia="Times New Roman" w:cs="Times New Roman" w:ascii="Times New Roman" w:hAnsi="Times New Roman"/>
            <w:color w:val="000000"/>
            <w:szCs w:val="24"/>
            <w:highlight w:val="yellow"/>
          </w:rPr>
          <w:t xml:space="preserve">to remind, </w:t>
        </w:r>
      </w:ins>
      <w:del w:id="35" w:author="Arcella" w:date="2025-07-23T16:09:00Z">
        <w:r>
          <w:rPr>
            <w:rFonts w:eastAsia="Times New Roman" w:cs="Times New Roman" w:ascii="Times New Roman" w:hAnsi="Times New Roman"/>
            <w:color w:val="000000"/>
            <w:szCs w:val="24"/>
            <w:highlight w:val="yellow"/>
          </w:rPr>
          <w:delText>that P</w:delText>
        </w:r>
      </w:del>
      <w:r>
        <w:rPr>
          <w:rFonts w:eastAsia="Times New Roman" w:cs="Times New Roman" w:ascii="Times New Roman" w:hAnsi="Times New Roman"/>
          <w:color w:val="000000"/>
          <w:szCs w:val="24"/>
          <w:highlight w:val="yellow"/>
        </w:rPr>
        <w:t xml:space="preserve">C1 and PC2 are proxies for </w:t>
      </w:r>
      <w:r>
        <w:rPr>
          <w:rFonts w:eastAsia="Times New Roman" w:cs="Times New Roman" w:ascii="Times New Roman" w:hAnsi="Times New Roman"/>
          <w:i/>
          <w:iCs/>
          <w:color w:val="000000"/>
          <w:szCs w:val="24"/>
          <w:highlight w:val="yellow"/>
        </w:rPr>
        <w:t>MT</w:t>
      </w:r>
      <w:r>
        <w:rPr>
          <w:rFonts w:eastAsia="Times New Roman" w:cs="Times New Roman" w:ascii="Times New Roman" w:hAnsi="Times New Roman"/>
          <w:color w:val="000000"/>
          <w:szCs w:val="24"/>
          <w:highlight w:val="yellow"/>
        </w:rPr>
        <w:t xml:space="preserve"> and </w:t>
      </w:r>
      <w:r>
        <w:rPr>
          <w:rFonts w:eastAsia="Times New Roman" w:cs="Times New Roman" w:ascii="Times New Roman" w:hAnsi="Times New Roman"/>
          <w:i/>
          <w:iCs/>
          <w:color w:val="000000"/>
          <w:szCs w:val="24"/>
          <w:highlight w:val="yellow"/>
        </w:rPr>
        <w:t xml:space="preserve">ME </w:t>
      </w:r>
      <w:del w:id="36" w:author="Arcella" w:date="2025-07-23T16:09:00Z">
        <w:r>
          <w:rPr>
            <w:rFonts w:eastAsia="Times New Roman" w:cs="Times New Roman" w:ascii="Times New Roman" w:hAnsi="Times New Roman"/>
            <w:i/>
            <w:iCs/>
            <w:color w:val="000000"/>
            <w:szCs w:val="24"/>
            <w:highlight w:val="yellow"/>
          </w:rPr>
          <w:delText xml:space="preserve"> </w:delText>
        </w:r>
      </w:del>
      <w:r>
        <w:rPr>
          <w:rFonts w:eastAsia="Times New Roman" w:cs="Times New Roman" w:ascii="Times New Roman" w:hAnsi="Times New Roman"/>
          <w:color w:val="000000"/>
          <w:szCs w:val="24"/>
          <w:highlight w:val="yellow"/>
        </w:rPr>
        <w:t>abundance</w:t>
      </w:r>
      <w:del w:id="37" w:author="Arcella" w:date="2025-07-23T16:09:00Z">
        <w:r>
          <w:rPr>
            <w:rFonts w:eastAsia="Times New Roman" w:cs="Times New Roman" w:ascii="Times New Roman" w:hAnsi="Times New Roman"/>
            <w:color w:val="000000"/>
            <w:szCs w:val="24"/>
            <w:highlight w:val="yellow"/>
          </w:rPr>
          <w:delText>s</w:delText>
        </w:r>
      </w:del>
      <w:ins w:id="38" w:author="Arcella" w:date="2025-07-23T16:09:00Z">
        <w:r>
          <w:rPr>
            <w:rFonts w:eastAsia="Times New Roman" w:cs="Times New Roman" w:ascii="Times New Roman" w:hAnsi="Times New Roman"/>
            <w:color w:val="000000"/>
            <w:szCs w:val="24"/>
            <w:highlight w:val="yellow"/>
          </w:rPr>
          <w:t>,</w:t>
        </w:r>
      </w:ins>
      <w:r>
        <w:rPr>
          <w:rFonts w:eastAsia="Times New Roman" w:cs="Times New Roman" w:ascii="Times New Roman" w:hAnsi="Times New Roman"/>
          <w:color w:val="000000"/>
          <w:szCs w:val="24"/>
          <w:highlight w:val="yellow"/>
        </w:rPr>
        <w:t xml:space="preserve"> respectively)</w:t>
      </w:r>
      <w:r>
        <w:rPr>
          <w:rFonts w:eastAsia="Times New Roman" w:cs="Times New Roman" w:ascii="Times New Roman" w:hAnsi="Times New Roman"/>
          <w:color w:val="000000"/>
          <w:szCs w:val="24"/>
        </w:rPr>
        <w:t>. (L 340-342)</w:t>
      </w:r>
    </w:p>
    <w:p>
      <w:pPr>
        <w:pStyle w:val="Normal"/>
        <w:spacing w:lineRule="auto" w:line="480" w:before="0" w:after="120"/>
        <w:ind w:firstLine="480"/>
        <w:rPr>
          <w:rFonts w:ascii="Times New Roman" w:hAnsi="Times New Roman" w:eastAsia="Times New Roman" w:cs="Times New Roman"/>
          <w:color w:val="000000"/>
          <w:szCs w:val="24"/>
          <w:highlight w:val="yellow"/>
        </w:rPr>
      </w:pPr>
      <w:r>
        <w:rPr>
          <w:rFonts w:eastAsia="Times New Roman" w:cs="Times New Roman" w:ascii="Times New Roman" w:hAnsi="Times New Roman"/>
          <w:color w:val="000000"/>
          <w:szCs w:val="24"/>
          <w:highlight w:val="yellow"/>
        </w:rPr>
      </w:r>
    </w:p>
    <w:p>
      <w:pPr>
        <w:pStyle w:val="Normal"/>
        <w:ind w:firstLine="480"/>
        <w:rPr>
          <w:rFonts w:ascii="Times New Roman" w:hAnsi="Times New Roman" w:eastAsia="Helvetica" w:cs="Times New Roman"/>
          <w:color w:val="0A0A0A"/>
          <w:szCs w:val="24"/>
          <w:highlight w:val="magenta"/>
        </w:rPr>
      </w:pPr>
      <w:r>
        <w:rPr>
          <w:rFonts w:eastAsia="Helvetica" w:cs="Times New Roman" w:ascii="Times New Roman" w:hAnsi="Times New Roman"/>
          <w:color w:val="0A0A0A"/>
          <w:szCs w:val="24"/>
          <w:highlight w:val="magenta"/>
        </w:rPr>
      </w:r>
    </w:p>
    <w:p>
      <w:pPr>
        <w:pStyle w:val="Normal"/>
        <w:ind w:firstLine="482"/>
        <w:rPr>
          <w:rFonts w:ascii="Times New Roman" w:hAnsi="Times New Roman" w:eastAsia="Helvetica" w:cs="Times New Roman"/>
          <w:b/>
          <w:bCs/>
          <w:color w:val="0A0A0A"/>
          <w:szCs w:val="24"/>
          <w:shd w:fill="FFFFFF" w:val="clear"/>
        </w:rPr>
      </w:pPr>
      <w:r>
        <w:rPr>
          <w:rFonts w:eastAsia="Helvetica" w:cs="Times New Roman" w:ascii="Times New Roman" w:hAnsi="Times New Roman"/>
          <w:b/>
          <w:bCs/>
          <w:color w:val="0A0A0A"/>
          <w:szCs w:val="24"/>
          <w:shd w:fill="FFFFFF" w:val="clear"/>
        </w:rPr>
        <w:t>Lines 383 and 390 – I feel these sections could be clearer if the authors started each section by restating the pattern.</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highlight w:val="cyan"/>
        </w:rPr>
      </w:pPr>
      <w:del w:id="39" w:author="Arcella" w:date="2025-07-23T16:10:00Z">
        <w:r>
          <w:rPr>
            <w:rFonts w:eastAsia="Helvetica" w:cs="Times New Roman" w:ascii="Times New Roman" w:hAnsi="Times New Roman"/>
            <w:color w:val="0A0A0A"/>
            <w:szCs w:val="24"/>
            <w:highlight w:val="cyan"/>
          </w:rPr>
          <w:delText>OK</w:delText>
        </w:r>
      </w:del>
      <w:ins w:id="40" w:author="Arcella" w:date="2025-07-23T16:10:00Z">
        <w:r>
          <w:rPr>
            <w:rFonts w:eastAsia="Helvetica" w:cs="Times New Roman" w:ascii="Times New Roman" w:hAnsi="Times New Roman"/>
            <w:color w:val="0A0A0A"/>
            <w:szCs w:val="24"/>
            <w:highlight w:val="cyan"/>
          </w:rPr>
          <w:t>We have followed your advice. The section</w:t>
        </w:r>
      </w:ins>
      <w:ins w:id="41" w:author="Arcella" w:date="2025-07-23T22:20:00Z">
        <w:r>
          <w:rPr>
            <w:rFonts w:eastAsia="Helvetica" w:cs="Times New Roman" w:ascii="Times New Roman" w:hAnsi="Times New Roman"/>
            <w:color w:val="0A0A0A"/>
            <w:szCs w:val="24"/>
            <w:highlight w:val="cyan"/>
          </w:rPr>
          <w:t>s</w:t>
        </w:r>
      </w:ins>
      <w:ins w:id="42" w:author="Arcella" w:date="2025-07-23T16:10:00Z">
        <w:r>
          <w:rPr>
            <w:rFonts w:eastAsia="Helvetica" w:cs="Times New Roman" w:ascii="Times New Roman" w:hAnsi="Times New Roman"/>
            <w:color w:val="0A0A0A"/>
            <w:szCs w:val="24"/>
            <w:highlight w:val="cyan"/>
          </w:rPr>
          <w:t xml:space="preserve"> now start as follows: </w:t>
        </w:r>
      </w:ins>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highlight w:val="yellow"/>
        </w:rPr>
        <w:t>Segregation of ME and MT by surf level (ME is more common in localities exposed to surf, while MT is more common in sheltered areas) may be due to the well-known differences in the mechanical properties of their shells and the ability to form dense aggregations.</w:t>
      </w:r>
      <w:r>
        <w:rPr>
          <w:rFonts w:eastAsia="Helvetica" w:cs="Times New Roman" w:ascii="Times New Roman" w:hAnsi="Times New Roman"/>
          <w:color w:val="0A0A0A"/>
          <w:szCs w:val="24"/>
        </w:rPr>
        <w:t xml:space="preserve"> (L 395-398)</w:t>
      </w:r>
    </w:p>
    <w:p>
      <w:pPr>
        <w:pStyle w:val="Normal"/>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firstLine="480"/>
        <w:rPr>
          <w:rFonts w:ascii="Times New Roman" w:hAnsi="Times New Roman" w:eastAsia="Helvetica" w:cs="Times New Roman"/>
          <w:color w:val="0A0A0A"/>
          <w:szCs w:val="24"/>
          <w:shd w:fill="FFFFFF" w:val="clear"/>
        </w:rPr>
      </w:pPr>
      <w:r>
        <w:rPr>
          <w:rFonts w:eastAsia="Times New Roman" w:cs="Times New Roman" w:ascii="Times New Roman" w:hAnsi="Times New Roman"/>
          <w:color w:val="000000"/>
          <w:szCs w:val="24"/>
          <w:highlight w:val="yellow"/>
        </w:rPr>
        <w:t>Segregation by substrate (</w:t>
      </w:r>
      <w:r>
        <w:rPr>
          <w:rFonts w:eastAsia="Times New Roman" w:cs="Times New Roman" w:ascii="Times New Roman" w:hAnsi="Times New Roman"/>
          <w:i/>
          <w:color w:val="000000"/>
          <w:szCs w:val="24"/>
          <w:highlight w:val="yellow"/>
        </w:rPr>
        <w:t>ME</w:t>
      </w:r>
      <w:r>
        <w:rPr>
          <w:rFonts w:eastAsia="Times New Roman" w:cs="Times New Roman" w:ascii="Times New Roman" w:hAnsi="Times New Roman"/>
          <w:color w:val="000000"/>
          <w:szCs w:val="24"/>
          <w:highlight w:val="yellow"/>
        </w:rPr>
        <w:t xml:space="preserve"> is more common on bottom substrates, while </w:t>
      </w:r>
      <w:r>
        <w:rPr>
          <w:rFonts w:eastAsia="Times New Roman" w:cs="Times New Roman" w:ascii="Times New Roman" w:hAnsi="Times New Roman"/>
          <w:i/>
          <w:color w:val="000000"/>
          <w:szCs w:val="24"/>
          <w:highlight w:val="yellow"/>
        </w:rPr>
        <w:t>MT</w:t>
      </w:r>
      <w:r>
        <w:rPr>
          <w:rFonts w:eastAsia="Times New Roman" w:cs="Times New Roman" w:ascii="Times New Roman" w:hAnsi="Times New Roman"/>
          <w:color w:val="000000"/>
          <w:szCs w:val="24"/>
          <w:highlight w:val="yellow"/>
        </w:rPr>
        <w:t xml:space="preserve"> is more common on algal ones) may be explained by the same differences as segregation by surf level</w:t>
      </w:r>
      <w:r>
        <w:rPr>
          <w:rFonts w:eastAsia="Times New Roman" w:cs="Times New Roman" w:ascii="Times New Roman" w:hAnsi="Times New Roman"/>
          <w:color w:val="000000"/>
          <w:szCs w:val="24"/>
        </w:rPr>
        <w:t>. (L 405-406)</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2"/>
        <w:rPr>
          <w:rFonts w:ascii="Times New Roman" w:hAnsi="Times New Roman" w:eastAsia="Helvetica" w:cs="Times New Roman"/>
          <w:b/>
          <w:bCs/>
          <w:color w:val="0A0A0A"/>
          <w:szCs w:val="24"/>
          <w:shd w:fill="FFFFFF" w:val="clear"/>
        </w:rPr>
      </w:pPr>
      <w:r>
        <w:rPr>
          <w:rFonts w:eastAsia="Helvetica" w:cs="Times New Roman" w:ascii="Times New Roman" w:hAnsi="Times New Roman"/>
          <w:b/>
          <w:bCs/>
          <w:color w:val="0A0A0A"/>
          <w:szCs w:val="24"/>
          <w:shd w:fill="FFFFFF" w:val="clear"/>
        </w:rPr>
        <w:t>Line 401 – “In our opinion” is used here and elsewhere. The phrase is unnecessary and creates ambiguity. Are the patterns real or imagined? If MT is being displaced onto algae they should have the data to show it.</w:t>
      </w:r>
    </w:p>
    <w:p>
      <w:pPr>
        <w:pStyle w:val="Normal"/>
        <w:ind w:firstLine="480"/>
        <w:rPr>
          <w:rFonts w:ascii="Times New Roman" w:hAnsi="Times New Roman" w:eastAsia="Helvetica" w:cs="Times New Roman"/>
          <w:color w:val="0A0A0A"/>
          <w:szCs w:val="24"/>
          <w:highlight w:val="magenta"/>
        </w:rPr>
      </w:pPr>
      <w:r>
        <w:rPr>
          <w:rFonts w:eastAsia="Helvetica" w:cs="Times New Roman" w:ascii="Times New Roman" w:hAnsi="Times New Roman"/>
          <w:color w:val="0A0A0A"/>
          <w:szCs w:val="24"/>
          <w:highlight w:val="magenta"/>
        </w:rPr>
      </w:r>
    </w:p>
    <w:p>
      <w:pPr>
        <w:pStyle w:val="Normal"/>
        <w:ind w:firstLine="480"/>
        <w:rPr>
          <w:rFonts w:ascii="Times New Roman" w:hAnsi="Times New Roman" w:eastAsia="Helvetica" w:cs="Times New Roman"/>
          <w:color w:themeColor="text1" w:val="000000"/>
          <w:szCs w:val="24"/>
          <w:highlight w:val="cyan"/>
        </w:rPr>
      </w:pPr>
      <w:del w:id="43" w:author="Arcella" w:date="2025-07-23T16:12:00Z">
        <w:r>
          <w:rPr>
            <w:rFonts w:eastAsia="Helvetica" w:cs="Times New Roman" w:ascii="Times New Roman" w:hAnsi="Times New Roman"/>
            <w:color w:themeColor="text1" w:val="000000"/>
            <w:szCs w:val="24"/>
            <w:highlight w:val="cyan"/>
          </w:rPr>
          <w:delText xml:space="preserve">We agree with you, but with one caveat. </w:delText>
        </w:r>
      </w:del>
      <w:del w:id="44" w:author="Arcella" w:date="2025-07-23T16:31:00Z">
        <w:r>
          <w:rPr>
            <w:rFonts w:eastAsia="Helvetica" w:cs="Times New Roman" w:ascii="Times New Roman" w:hAnsi="Times New Roman"/>
            <w:color w:themeColor="text1" w:val="000000"/>
            <w:szCs w:val="24"/>
            <w:highlight w:val="cyan"/>
          </w:rPr>
          <w:delText xml:space="preserve">In this paragraph, we are speculating in an attempt to explain a proven pattern. We would like to leave this phrase as it is. </w:delText>
        </w:r>
      </w:del>
      <w:ins w:id="45" w:author="Arcella" w:date="2025-07-23T16:31:00Z">
        <w:r>
          <w:rPr>
            <w:rFonts w:eastAsia="Helvetica" w:cs="Times New Roman" w:ascii="Times New Roman" w:hAnsi="Times New Roman"/>
            <w:color w:themeColor="text1" w:val="000000"/>
            <w:szCs w:val="24"/>
            <w:highlight w:val="cyan"/>
          </w:rPr>
          <w:t>In this particular paragraph, we would like to leave this phrase as it is because, even tho</w:t>
        </w:r>
      </w:ins>
      <w:ins w:id="46" w:author="Arcella" w:date="2025-07-23T16:33:00Z">
        <w:r>
          <w:rPr>
            <w:rFonts w:eastAsia="Helvetica" w:cs="Times New Roman" w:ascii="Times New Roman" w:hAnsi="Times New Roman"/>
            <w:color w:themeColor="text1" w:val="000000"/>
            <w:szCs w:val="24"/>
            <w:highlight w:val="cyan"/>
          </w:rPr>
          <w:t xml:space="preserve">ugh the pattern is real and proven, our explanation of it </w:t>
        </w:r>
      </w:ins>
      <w:ins w:id="47" w:author="Arcella" w:date="2025-07-23T16:38:00Z">
        <w:r>
          <w:rPr>
            <w:rFonts w:eastAsia="Helvetica" w:cs="Times New Roman" w:ascii="Times New Roman" w:hAnsi="Times New Roman"/>
            <w:color w:themeColor="text1" w:val="000000"/>
            <w:szCs w:val="24"/>
            <w:highlight w:val="cyan"/>
          </w:rPr>
          <w:t>is speculative</w:t>
        </w:r>
      </w:ins>
      <w:ins w:id="48" w:author="Arcella" w:date="2025-07-23T16:31:00Z">
        <w:r>
          <w:rPr>
            <w:rFonts w:eastAsia="Helvetica" w:cs="Times New Roman" w:ascii="Times New Roman" w:hAnsi="Times New Roman"/>
            <w:color w:themeColor="text1" w:val="000000"/>
            <w:szCs w:val="24"/>
            <w:highlight w:val="cyan"/>
          </w:rPr>
          <w:t xml:space="preserve">. </w:t>
        </w:r>
      </w:ins>
      <w:r>
        <w:rPr>
          <w:rFonts w:eastAsia="Helvetica" w:cs="Times New Roman" w:ascii="Times New Roman" w:hAnsi="Times New Roman"/>
          <w:color w:themeColor="text1" w:val="000000"/>
          <w:szCs w:val="24"/>
          <w:highlight w:val="cyan"/>
        </w:rPr>
        <w:t>In line 192 and in line</w:t>
      </w:r>
      <w:ins w:id="49" w:author="Arcella" w:date="2025-07-23T16:38:00Z">
        <w:r>
          <w:rPr>
            <w:rFonts w:eastAsia="Helvetica" w:cs="Times New Roman" w:ascii="Times New Roman" w:hAnsi="Times New Roman"/>
            <w:color w:themeColor="text1" w:val="000000"/>
            <w:szCs w:val="24"/>
            <w:highlight w:val="cyan"/>
          </w:rPr>
          <w:t>s</w:t>
        </w:r>
      </w:ins>
      <w:r>
        <w:rPr>
          <w:rFonts w:eastAsia="Helvetica" w:cs="Times New Roman" w:ascii="Times New Roman" w:hAnsi="Times New Roman"/>
          <w:color w:themeColor="text1" w:val="000000"/>
          <w:szCs w:val="24"/>
          <w:highlight w:val="cyan"/>
        </w:rPr>
        <w:t xml:space="preserve"> 513-514, we </w:t>
      </w:r>
      <w:ins w:id="50" w:author="Arcella" w:date="2025-07-23T16:33:00Z">
        <w:r>
          <w:rPr>
            <w:rFonts w:eastAsia="Helvetica" w:cs="Times New Roman" w:ascii="Times New Roman" w:hAnsi="Times New Roman"/>
            <w:color w:themeColor="text1" w:val="000000"/>
            <w:szCs w:val="24"/>
            <w:highlight w:val="cyan"/>
          </w:rPr>
          <w:t xml:space="preserve">have </w:t>
        </w:r>
      </w:ins>
      <w:r>
        <w:rPr>
          <w:rFonts w:eastAsia="Helvetica" w:cs="Times New Roman" w:ascii="Times New Roman" w:hAnsi="Times New Roman"/>
          <w:color w:themeColor="text1" w:val="000000"/>
          <w:szCs w:val="24"/>
          <w:highlight w:val="cyan"/>
        </w:rPr>
        <w:t>removed “in our opinion” following your recommendations.</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themeColor="text1" w:val="000000"/>
          <w:szCs w:val="24"/>
        </w:rPr>
        <w:br/>
      </w: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Lines 403-408 – Connect these statements to the thesis of the paper. They seem almost irrelevant as currently presented.</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highlight w:val="cyan"/>
          <w:shd w:fill="FFFFFF" w:val="clear"/>
          <w:lang w:val="ru-RU"/>
          <w:del w:id="52" w:author="Arcella" w:date="2025-07-23T16:41:00Z"/>
        </w:rPr>
      </w:pPr>
      <w:del w:id="51" w:author="Arcella" w:date="2025-07-23T16:41:00Z">
        <w:r>
          <w:rPr>
            <w:rFonts w:eastAsia="Helvetica" w:cs="Times New Roman" w:ascii="Times New Roman" w:hAnsi="Times New Roman"/>
            <w:color w:val="0A0A0A"/>
            <w:szCs w:val="24"/>
            <w:highlight w:val="cyan"/>
            <w:shd w:fill="FFFFFF" w:val="clear"/>
            <w:lang w:val="en-GB"/>
          </w:rPr>
          <w:delText>We thank the reviewer for careful evaluation of our work. However, we believe that the biologically generated spatial pattern model, originally developed for terrestrial plants, is applicable to competing mussel species. Therefore we would like to retain this paragraph.</w:delText>
        </w:r>
      </w:del>
    </w:p>
    <w:p>
      <w:pPr>
        <w:pStyle w:val="Normal"/>
        <w:ind w:firstLine="480"/>
        <w:rPr>
          <w:rFonts w:ascii="Times New Roman" w:hAnsi="Times New Roman" w:eastAsia="Helvetica" w:cs="Times New Roman"/>
          <w:color w:val="0A0A0A"/>
          <w:szCs w:val="24"/>
          <w:highlight w:val="cyan"/>
          <w:shd w:fill="FFFFFF" w:val="clear"/>
          <w:lang w:val="ru-RU"/>
          <w:del w:id="90" w:author="&lt;анонимный&gt;" w:date="2025-07-25T07:18:37Z"/>
        </w:rPr>
      </w:pPr>
      <w:ins w:id="53" w:author="Arcella" w:date="2025-07-23T16:41:00Z">
        <w:del w:id="54" w:author="&lt;анонимный&gt;" w:date="2025-07-25T07:18:37Z">
          <w:r>
            <w:rPr>
              <w:rFonts w:eastAsia="Helvetica" w:cs="Times New Roman" w:ascii="Times New Roman" w:hAnsi="Times New Roman"/>
              <w:color w:val="0A0A0A"/>
              <w:szCs w:val="24"/>
              <w:highlight w:val="cyan"/>
              <w:shd w:fill="FFFFFF" w:val="clear"/>
              <w:lang w:val="ru-RU"/>
            </w:rPr>
            <w:delText>Тут бы как-то помягче.</w:delText>
          </w:r>
        </w:del>
      </w:ins>
      <w:ins w:id="55" w:author="Arcella" w:date="2025-07-23T16:43:00Z">
        <w:del w:id="56" w:author="&lt;анонимный&gt;" w:date="2025-07-25T07:18:37Z">
          <w:r>
            <w:rPr>
              <w:rFonts w:eastAsia="Helvetica" w:cs="Times New Roman" w:ascii="Times New Roman" w:hAnsi="Times New Roman"/>
              <w:color w:val="0A0A0A"/>
              <w:szCs w:val="24"/>
              <w:highlight w:val="cyan"/>
              <w:shd w:fill="FFFFFF" w:val="clear"/>
              <w:lang w:val="ru-RU"/>
            </w:rPr>
            <w:delText>..</w:delText>
          </w:r>
        </w:del>
      </w:ins>
      <w:ins w:id="57" w:author="Arcella" w:date="2025-07-23T16:41:00Z">
        <w:del w:id="58" w:author="&lt;анонимный&gt;" w:date="2025-07-25T07:18:37Z">
          <w:r>
            <w:rPr>
              <w:rFonts w:eastAsia="Helvetica" w:cs="Times New Roman" w:ascii="Times New Roman" w:hAnsi="Times New Roman"/>
              <w:color w:val="0A0A0A"/>
              <w:szCs w:val="24"/>
              <w:highlight w:val="cyan"/>
              <w:shd w:fill="FFFFFF" w:val="clear"/>
              <w:lang w:val="ru-RU"/>
            </w:rPr>
            <w:delText xml:space="preserve"> На самом деле, абзац про </w:delText>
          </w:r>
        </w:del>
      </w:ins>
      <w:ins w:id="59" w:author="Arcella" w:date="2025-07-23T16:41:00Z">
        <w:del w:id="60" w:author="&lt;анонимный&gt;" w:date="2025-07-25T07:18:37Z">
          <w:r>
            <w:rPr>
              <w:rFonts w:eastAsia="Helvetica" w:cs="Times New Roman" w:ascii="Times New Roman" w:hAnsi="Times New Roman"/>
              <w:color w:val="0A0A0A"/>
              <w:szCs w:val="24"/>
              <w:highlight w:val="cyan"/>
              <w:shd w:fill="FFFFFF" w:val="clear"/>
              <w:lang w:val="en-GB"/>
            </w:rPr>
            <w:delText>biologically</w:delText>
          </w:r>
        </w:del>
      </w:ins>
      <w:ins w:id="61" w:author="Arcella" w:date="2025-07-23T16:41:00Z">
        <w:del w:id="62" w:author="&lt;анонимный&gt;" w:date="2025-07-25T07:18:37Z">
          <w:r>
            <w:rPr>
              <w:rFonts w:eastAsia="Helvetica" w:cs="Times New Roman" w:ascii="Times New Roman" w:hAnsi="Times New Roman"/>
              <w:color w:val="0A0A0A"/>
              <w:szCs w:val="24"/>
              <w:highlight w:val="cyan"/>
              <w:shd w:fill="FFFFFF" w:val="clear"/>
              <w:lang w:val="ru-RU"/>
            </w:rPr>
            <w:delText xml:space="preserve"> </w:delText>
          </w:r>
        </w:del>
      </w:ins>
      <w:ins w:id="63" w:author="Arcella" w:date="2025-07-23T16:41:00Z">
        <w:del w:id="64" w:author="&lt;анонимный&gt;" w:date="2025-07-25T07:18:37Z">
          <w:r>
            <w:rPr>
              <w:rFonts w:eastAsia="Helvetica" w:cs="Times New Roman" w:ascii="Times New Roman" w:hAnsi="Times New Roman"/>
              <w:color w:val="0A0A0A"/>
              <w:szCs w:val="24"/>
              <w:highlight w:val="cyan"/>
              <w:shd w:fill="FFFFFF" w:val="clear"/>
              <w:lang w:val="en-GB"/>
            </w:rPr>
            <w:delText>generated</w:delText>
          </w:r>
        </w:del>
      </w:ins>
      <w:ins w:id="65" w:author="Arcella" w:date="2025-07-23T16:41:00Z">
        <w:del w:id="66" w:author="&lt;анонимный&gt;" w:date="2025-07-25T07:18:37Z">
          <w:r>
            <w:rPr>
              <w:rFonts w:eastAsia="Helvetica" w:cs="Times New Roman" w:ascii="Times New Roman" w:hAnsi="Times New Roman"/>
              <w:color w:val="0A0A0A"/>
              <w:szCs w:val="24"/>
              <w:highlight w:val="cyan"/>
              <w:shd w:fill="FFFFFF" w:val="clear"/>
              <w:lang w:val="ru-RU"/>
            </w:rPr>
            <w:delText xml:space="preserve"> </w:delText>
          </w:r>
        </w:del>
      </w:ins>
      <w:ins w:id="67" w:author="Arcella" w:date="2025-07-23T16:41:00Z">
        <w:del w:id="68" w:author="&lt;анонимный&gt;" w:date="2025-07-25T07:18:37Z">
          <w:r>
            <w:rPr>
              <w:rFonts w:eastAsia="Helvetica" w:cs="Times New Roman" w:ascii="Times New Roman" w:hAnsi="Times New Roman"/>
              <w:color w:val="0A0A0A"/>
              <w:szCs w:val="24"/>
              <w:highlight w:val="cyan"/>
              <w:shd w:fill="FFFFFF" w:val="clear"/>
              <w:lang w:val="en-GB"/>
            </w:rPr>
            <w:delText>spatial</w:delText>
          </w:r>
        </w:del>
      </w:ins>
      <w:ins w:id="69" w:author="Arcella" w:date="2025-07-23T16:41:00Z">
        <w:del w:id="70" w:author="&lt;анонимный&gt;" w:date="2025-07-25T07:18:37Z">
          <w:r>
            <w:rPr>
              <w:rFonts w:eastAsia="Helvetica" w:cs="Times New Roman" w:ascii="Times New Roman" w:hAnsi="Times New Roman"/>
              <w:color w:val="0A0A0A"/>
              <w:szCs w:val="24"/>
              <w:highlight w:val="cyan"/>
              <w:shd w:fill="FFFFFF" w:val="clear"/>
              <w:lang w:val="ru-RU"/>
            </w:rPr>
            <w:delText xml:space="preserve"> </w:delText>
          </w:r>
        </w:del>
      </w:ins>
      <w:ins w:id="71" w:author="Arcella" w:date="2025-07-23T16:41:00Z">
        <w:del w:id="72" w:author="&lt;анонимный&gt;" w:date="2025-07-25T07:18:37Z">
          <w:r>
            <w:rPr>
              <w:rFonts w:eastAsia="Helvetica" w:cs="Times New Roman" w:ascii="Times New Roman" w:hAnsi="Times New Roman"/>
              <w:color w:val="0A0A0A"/>
              <w:szCs w:val="24"/>
              <w:highlight w:val="cyan"/>
              <w:shd w:fill="FFFFFF" w:val="clear"/>
              <w:lang w:val="en-GB"/>
            </w:rPr>
            <w:delText>pattern</w:delText>
          </w:r>
        </w:del>
      </w:ins>
      <w:ins w:id="73" w:author="Arcella" w:date="2025-07-23T16:41:00Z">
        <w:del w:id="74" w:author="&lt;анонимный&gt;" w:date="2025-07-25T07:18:37Z">
          <w:r>
            <w:rPr>
              <w:rFonts w:eastAsia="Helvetica" w:cs="Times New Roman" w:ascii="Times New Roman" w:hAnsi="Times New Roman"/>
              <w:color w:val="0A0A0A"/>
              <w:szCs w:val="24"/>
              <w:highlight w:val="cyan"/>
              <w:shd w:fill="FFFFFF" w:val="clear"/>
              <w:lang w:val="ru-RU"/>
            </w:rPr>
            <w:delText xml:space="preserve"> </w:delText>
          </w:r>
        </w:del>
      </w:ins>
      <w:ins w:id="75" w:author="Arcella" w:date="2025-07-23T16:41:00Z">
        <w:del w:id="76" w:author="&lt;анонимный&gt;" w:date="2025-07-25T07:18:37Z">
          <w:r>
            <w:rPr>
              <w:rFonts w:eastAsia="Helvetica" w:cs="Times New Roman" w:ascii="Times New Roman" w:hAnsi="Times New Roman"/>
              <w:color w:val="0A0A0A"/>
              <w:szCs w:val="24"/>
              <w:highlight w:val="cyan"/>
              <w:shd w:fill="FFFFFF" w:val="clear"/>
              <w:lang w:val="en-GB"/>
            </w:rPr>
            <w:delText>model</w:delText>
          </w:r>
        </w:del>
      </w:ins>
      <w:ins w:id="77" w:author="Arcella" w:date="2025-07-23T16:41:00Z">
        <w:del w:id="78" w:author="&lt;анонимный&gt;" w:date="2025-07-25T07:18:37Z">
          <w:r>
            <w:rPr>
              <w:rFonts w:eastAsia="Helvetica" w:cs="Times New Roman" w:ascii="Times New Roman" w:hAnsi="Times New Roman"/>
              <w:color w:val="0A0A0A"/>
              <w:szCs w:val="24"/>
              <w:highlight w:val="cyan"/>
              <w:shd w:fill="FFFFFF" w:val="clear"/>
              <w:lang w:val="ru-RU"/>
            </w:rPr>
            <w:delText xml:space="preserve"> нетрудно </w:delText>
          </w:r>
        </w:del>
      </w:ins>
      <w:ins w:id="79" w:author="Arcella" w:date="2025-07-23T22:22:00Z">
        <w:del w:id="80" w:author="&lt;анонимный&gt;" w:date="2025-07-25T07:18:37Z">
          <w:r>
            <w:rPr>
              <w:rFonts w:eastAsia="Helvetica" w:cs="Times New Roman" w:ascii="Times New Roman" w:hAnsi="Times New Roman"/>
              <w:color w:val="0A0A0A"/>
              <w:szCs w:val="24"/>
              <w:highlight w:val="cyan"/>
              <w:shd w:fill="FFFFFF" w:val="clear"/>
              <w:lang w:val="ru-RU"/>
            </w:rPr>
            <w:delText xml:space="preserve">слегка </w:delText>
          </w:r>
        </w:del>
      </w:ins>
      <w:ins w:id="81" w:author="Arcella" w:date="2025-07-23T16:42:00Z">
        <w:del w:id="82" w:author="&lt;анонимный&gt;" w:date="2025-07-25T07:18:37Z">
          <w:r>
            <w:rPr>
              <w:rFonts w:eastAsia="Helvetica" w:cs="Times New Roman" w:ascii="Times New Roman" w:hAnsi="Times New Roman"/>
              <w:color w:val="0A0A0A"/>
              <w:szCs w:val="24"/>
              <w:highlight w:val="cyan"/>
              <w:shd w:fill="FFFFFF" w:val="clear"/>
              <w:lang w:val="ru-RU"/>
            </w:rPr>
            <w:delText>по</w:delText>
          </w:r>
        </w:del>
      </w:ins>
      <w:ins w:id="83" w:author="Arcella" w:date="2025-07-23T22:22:00Z">
        <w:del w:id="84" w:author="&lt;анонимный&gt;" w:date="2025-07-25T07:18:37Z">
          <w:r>
            <w:rPr>
              <w:rFonts w:eastAsia="Helvetica" w:cs="Times New Roman" w:ascii="Times New Roman" w:hAnsi="Times New Roman"/>
              <w:color w:val="0A0A0A"/>
              <w:szCs w:val="24"/>
              <w:highlight w:val="cyan"/>
              <w:shd w:fill="FFFFFF" w:val="clear"/>
              <w:lang w:val="ru-RU"/>
            </w:rPr>
            <w:delText xml:space="preserve">править </w:delText>
          </w:r>
        </w:del>
      </w:ins>
      <w:ins w:id="85" w:author="Arcella" w:date="2025-07-23T16:42:00Z">
        <w:del w:id="86" w:author="&lt;анонимный&gt;" w:date="2025-07-25T07:18:37Z">
          <w:r>
            <w:rPr>
              <w:rFonts w:eastAsia="Helvetica" w:cs="Times New Roman" w:ascii="Times New Roman" w:hAnsi="Times New Roman"/>
              <w:color w:val="0A0A0A"/>
              <w:szCs w:val="24"/>
              <w:highlight w:val="cyan"/>
              <w:shd w:fill="FFFFFF" w:val="clear"/>
              <w:lang w:val="ru-RU"/>
            </w:rPr>
            <w:delText xml:space="preserve">для удобочитаемости (см. основной файл) и радостно отчитаться рецензенту, что теперь всё </w:delText>
          </w:r>
        </w:del>
      </w:ins>
      <w:ins w:id="87" w:author="Arcella" w:date="2025-07-23T16:42:00Z">
        <w:del w:id="88" w:author="&lt;анонимный&gt;" w:date="2025-07-25T07:18:37Z">
          <w:r>
            <w:rPr>
              <w:rFonts w:eastAsia="Helvetica" w:cs="Times New Roman" w:ascii="Times New Roman" w:hAnsi="Times New Roman"/>
              <w:color w:val="0A0A0A"/>
              <w:szCs w:val="24"/>
              <w:highlight w:val="cyan"/>
              <w:shd w:fill="FFFFFF" w:val="clear"/>
              <w:lang w:val="en-GB"/>
            </w:rPr>
            <w:delText>relevant</w:delText>
          </w:r>
        </w:del>
      </w:ins>
      <w:del w:id="89" w:author="&lt;анонимный&gt;" w:date="2025-07-25T07:18:37Z">
        <w:r>
          <w:rPr>
            <w:rFonts w:eastAsia="Helvetica" w:cs="Times New Roman" w:ascii="Times New Roman" w:hAnsi="Times New Roman"/>
            <w:color w:val="0A0A0A"/>
            <w:szCs w:val="24"/>
            <w:highlight w:val="cyan"/>
            <w:shd w:fill="FFFFFF" w:val="clear"/>
            <w:lang w:val="ru-RU"/>
          </w:rPr>
          <w:delText>.</w:delText>
        </w:r>
      </w:del>
    </w:p>
    <w:p>
      <w:pPr>
        <w:pStyle w:val="Normal"/>
        <w:ind w:firstLine="480"/>
        <w:rPr>
          <w:rFonts w:ascii="Times New Roman" w:hAnsi="Times New Roman" w:eastAsia="Helvetica" w:cs="Times New Roman"/>
          <w:color w:val="0A0A0A"/>
          <w:szCs w:val="24"/>
          <w:highlight w:val="cyan"/>
          <w:shd w:fill="FFFFFF" w:val="clear"/>
          <w:lang w:val="ru-RU"/>
          <w:del w:id="92" w:author="&lt;анонимный&gt;" w:date="2025-07-25T07:18:37Z"/>
        </w:rPr>
      </w:pPr>
      <w:del w:id="91" w:author="&lt;анонимный&gt;" w:date="2025-07-25T07:18:37Z">
        <w:r>
          <w:rPr>
            <w:rFonts w:eastAsia="Helvetica" w:cs="Times New Roman" w:ascii="Times New Roman" w:hAnsi="Times New Roman"/>
            <w:color w:val="0A0A0A"/>
            <w:szCs w:val="24"/>
            <w:highlight w:val="cyan"/>
            <w:shd w:fill="FFFFFF" w:val="clear"/>
            <w:lang w:val="ru-RU"/>
          </w:rPr>
        </w:r>
      </w:del>
    </w:p>
    <w:p>
      <w:pPr>
        <w:pStyle w:val="Normal"/>
        <w:ind w:firstLine="480"/>
        <w:rPr>
          <w:rFonts w:ascii="Times New Roman" w:hAnsi="Times New Roman" w:eastAsia="Helvetica" w:cs="Times New Roman"/>
          <w:color w:val="0A0A0A"/>
          <w:szCs w:val="24"/>
          <w:highlight w:val="cyan"/>
          <w:shd w:fill="FFFFFF" w:val="clear"/>
          <w:ins w:id="96" w:author="Arcella" w:date="2025-07-23T16:39:00Z"/>
        </w:rPr>
      </w:pPr>
      <w:ins w:id="93" w:author="Arcella" w:date="2025-07-23T16:53:00Z">
        <w:r>
          <w:rPr>
            <w:rFonts w:eastAsia="Helvetica" w:cs="Times New Roman" w:ascii="Times New Roman" w:hAnsi="Times New Roman"/>
            <w:color w:val="0A0A0A"/>
            <w:szCs w:val="24"/>
            <w:highlight w:val="cyan"/>
            <w:shd w:fill="FFFFFF" w:val="clear"/>
            <w:lang w:val="en-GB"/>
          </w:rPr>
          <w:t xml:space="preserve">We have rephrased these sentences to highlight the applicability of </w:t>
        </w:r>
      </w:ins>
      <w:ins w:id="94" w:author="Arcella" w:date="2025-07-23T16:39:00Z">
        <w:r>
          <w:rPr>
            <w:rFonts w:eastAsia="Helvetica" w:cs="Times New Roman" w:ascii="Times New Roman" w:hAnsi="Times New Roman"/>
            <w:color w:val="0A0A0A"/>
            <w:szCs w:val="24"/>
            <w:highlight w:val="cyan"/>
            <w:shd w:fill="FFFFFF" w:val="clear"/>
            <w:lang w:val="en-GB"/>
          </w:rPr>
          <w:t xml:space="preserve">the biologically generated spatial pattern model to competing mussel species. </w:t>
        </w:r>
      </w:ins>
      <w:ins w:id="95" w:author="Arcella" w:date="2025-07-23T16:54:00Z">
        <w:r>
          <w:rPr>
            <w:rFonts w:eastAsia="Helvetica" w:cs="Times New Roman" w:ascii="Times New Roman" w:hAnsi="Times New Roman"/>
            <w:color w:val="0A0A0A"/>
            <w:szCs w:val="24"/>
            <w:highlight w:val="cyan"/>
            <w:shd w:fill="FFFFFF" w:val="clear"/>
            <w:lang w:val="en-GB"/>
          </w:rPr>
          <w:t xml:space="preserve">We hope it is now clear that the statements are relevant to the topic. </w:t>
        </w:r>
      </w:ins>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bookmarkStart w:id="0" w:name="_GoBack"/>
      <w:bookmarkStart w:id="1" w:name="_GoBack"/>
      <w:bookmarkEnd w:id="1"/>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720 –Somewhere explain the need/use of edf and ref-edf. Why are they included? (I may be asking to explain something obvious, but I feel details need to be accessible.)</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eastAsia="Helvetica" w:cs="Times New Roman"/>
          <w:color w:val="0A0A0A"/>
          <w:szCs w:val="24"/>
          <w:highlight w:val="magenta"/>
          <w:shd w:fill="FFFFFF" w:val="clear"/>
        </w:rPr>
      </w:pPr>
      <w:r>
        <w:rPr>
          <w:rFonts w:eastAsia="Helvetica" w:cs="Times New Roman" w:ascii="Times New Roman" w:hAnsi="Times New Roman"/>
          <w:color w:val="0A0A0A"/>
          <w:szCs w:val="24"/>
          <w:highlight w:val="cyan"/>
          <w:shd w:fill="FFFFFF" w:val="clear"/>
        </w:rPr>
        <w:t xml:space="preserve">This is </w:t>
      </w:r>
      <w:ins w:id="97" w:author="Arcella" w:date="2025-07-23T16:36:00Z">
        <w:r>
          <w:rPr>
            <w:rFonts w:eastAsia="Helvetica" w:cs="Times New Roman" w:ascii="Times New Roman" w:hAnsi="Times New Roman"/>
            <w:color w:val="0A0A0A"/>
            <w:szCs w:val="24"/>
            <w:highlight w:val="cyan"/>
            <w:shd w:fill="FFFFFF" w:val="clear"/>
          </w:rPr>
          <w:t xml:space="preserve">a </w:t>
        </w:r>
      </w:ins>
      <w:r>
        <w:rPr>
          <w:rFonts w:eastAsia="Helvetica" w:cs="Times New Roman" w:ascii="Times New Roman" w:hAnsi="Times New Roman"/>
          <w:color w:val="0A0A0A"/>
          <w:szCs w:val="24"/>
          <w:highlight w:val="cyan"/>
          <w:shd w:fill="FFFFFF" w:val="clear"/>
        </w:rPr>
        <w:t xml:space="preserve">standard summary for GAM analysis. We </w:t>
      </w:r>
      <w:ins w:id="98" w:author="Arcella" w:date="2025-07-23T16:36:00Z">
        <w:r>
          <w:rPr>
            <w:rFonts w:eastAsia="Helvetica" w:cs="Times New Roman" w:ascii="Times New Roman" w:hAnsi="Times New Roman"/>
            <w:color w:val="0A0A0A"/>
            <w:szCs w:val="24"/>
            <w:highlight w:val="cyan"/>
            <w:shd w:fill="FFFFFF" w:val="clear"/>
          </w:rPr>
          <w:t xml:space="preserve">have </w:t>
        </w:r>
      </w:ins>
      <w:r>
        <w:rPr>
          <w:rFonts w:eastAsia="Helvetica" w:cs="Times New Roman" w:ascii="Times New Roman" w:hAnsi="Times New Roman"/>
          <w:color w:val="0A0A0A"/>
          <w:szCs w:val="24"/>
          <w:highlight w:val="cyan"/>
          <w:shd w:fill="FFFFFF" w:val="clear"/>
        </w:rPr>
        <w:t>explain</w:t>
      </w:r>
      <w:ins w:id="99" w:author="Arcella" w:date="2025-07-23T16:36:00Z">
        <w:r>
          <w:rPr>
            <w:rFonts w:eastAsia="Helvetica" w:cs="Times New Roman" w:ascii="Times New Roman" w:hAnsi="Times New Roman"/>
            <w:color w:val="0A0A0A"/>
            <w:szCs w:val="24"/>
            <w:highlight w:val="cyan"/>
            <w:shd w:fill="FFFFFF" w:val="clear"/>
          </w:rPr>
          <w:t>ed</w:t>
        </w:r>
      </w:ins>
      <w:r>
        <w:rPr>
          <w:rFonts w:eastAsia="Helvetica" w:cs="Times New Roman" w:ascii="Times New Roman" w:hAnsi="Times New Roman"/>
          <w:color w:val="0A0A0A"/>
          <w:szCs w:val="24"/>
          <w:highlight w:val="cyan"/>
          <w:shd w:fill="FFFFFF" w:val="clear"/>
        </w:rPr>
        <w:t xml:space="preserve"> </w:t>
      </w:r>
      <w:del w:id="100" w:author="Arcella" w:date="2025-07-23T16:36:00Z">
        <w:r>
          <w:rPr>
            <w:rFonts w:eastAsia="Helvetica" w:cs="Times New Roman" w:ascii="Times New Roman" w:hAnsi="Times New Roman"/>
            <w:color w:val="0A0A0A"/>
            <w:szCs w:val="24"/>
            <w:highlight w:val="cyan"/>
            <w:shd w:fill="FFFFFF" w:val="clear"/>
          </w:rPr>
          <w:delText xml:space="preserve">now </w:delText>
        </w:r>
      </w:del>
      <w:r>
        <w:rPr>
          <w:rFonts w:eastAsia="Helvetica" w:cs="Times New Roman" w:ascii="Times New Roman" w:hAnsi="Times New Roman"/>
          <w:color w:val="0A0A0A"/>
          <w:szCs w:val="24"/>
          <w:highlight w:val="cyan"/>
          <w:shd w:fill="FFFFFF" w:val="clear"/>
        </w:rPr>
        <w:t xml:space="preserve">edf in </w:t>
      </w:r>
      <w:ins w:id="101" w:author="Arcella" w:date="2025-07-23T16:36:00Z">
        <w:r>
          <w:rPr>
            <w:rFonts w:eastAsia="Helvetica" w:cs="Times New Roman" w:ascii="Times New Roman" w:hAnsi="Times New Roman"/>
            <w:color w:val="0A0A0A"/>
            <w:szCs w:val="24"/>
            <w:highlight w:val="cyan"/>
            <w:shd w:fill="FFFFFF" w:val="clear"/>
          </w:rPr>
          <w:t xml:space="preserve">the caption to </w:t>
        </w:r>
      </w:ins>
      <w:r>
        <w:rPr>
          <w:rFonts w:eastAsia="Helvetica" w:cs="Times New Roman" w:ascii="Times New Roman" w:hAnsi="Times New Roman"/>
          <w:color w:val="0A0A0A"/>
          <w:szCs w:val="24"/>
          <w:highlight w:val="cyan"/>
          <w:shd w:fill="FFFFFF" w:val="clear"/>
        </w:rPr>
        <w:t>Table 2</w:t>
      </w:r>
      <w:ins w:id="102" w:author="Arcella" w:date="2025-07-23T16:37:00Z">
        <w:r>
          <w:rPr>
            <w:rFonts w:eastAsia="Helvetica" w:cs="Times New Roman" w:ascii="Times New Roman" w:hAnsi="Times New Roman"/>
            <w:color w:val="0A0A0A"/>
            <w:szCs w:val="24"/>
            <w:highlight w:val="cyan"/>
            <w:shd w:fill="FFFFFF" w:val="clear"/>
          </w:rPr>
          <w:t>, which now reads</w:t>
        </w:r>
      </w:ins>
      <w:del w:id="103" w:author="Arcella" w:date="2025-07-23T16:37:00Z">
        <w:r>
          <w:rPr>
            <w:rFonts w:eastAsia="Helvetica" w:cs="Times New Roman" w:ascii="Times New Roman" w:hAnsi="Times New Roman"/>
            <w:color w:val="0A0A0A"/>
            <w:szCs w:val="24"/>
            <w:highlight w:val="cyan"/>
            <w:shd w:fill="FFFFFF" w:val="clear"/>
          </w:rPr>
          <w:delText xml:space="preserve"> caption. Now</w:delText>
        </w:r>
      </w:del>
      <w:r>
        <w:rPr>
          <w:rFonts w:eastAsia="Helvetica" w:cs="Times New Roman" w:ascii="Times New Roman" w:hAnsi="Times New Roman"/>
          <w:color w:val="0A0A0A"/>
          <w:szCs w:val="24"/>
          <w:highlight w:val="cyan"/>
          <w:shd w:fill="FFFFFF" w:val="clear"/>
        </w:rPr>
        <w:t>:</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keepNext w:val="true"/>
        <w:spacing w:before="60" w:after="60"/>
        <w:ind w:firstLine="480" w:right="60"/>
        <w:rPr>
          <w:rFonts w:ascii="Times New Roman" w:hAnsi="Times New Roman" w:eastAsia="Times New Roman" w:cs="Times New Roman"/>
          <w:color w:val="000000"/>
          <w:szCs w:val="24"/>
          <w:highlight w:val="yellow"/>
        </w:rPr>
      </w:pPr>
      <w:r>
        <w:rPr>
          <w:rFonts w:eastAsia="Times New Roman" w:ascii="Times New Roman" w:hAnsi="Times New Roman"/>
          <w:color w:val="000000"/>
          <w:szCs w:val="24"/>
        </w:rPr>
        <w:t xml:space="preserve">Table 2. Parameters of smoothers and coefficients of parametric terms for Model 1 describing dependency of proportion of </w:t>
      </w:r>
      <w:r>
        <w:rPr>
          <w:rFonts w:eastAsia="Times New Roman" w:ascii="Times New Roman" w:hAnsi="Times New Roman"/>
          <w:i/>
          <w:iCs/>
          <w:color w:val="000000"/>
          <w:szCs w:val="24"/>
          <w:highlight w:val="yellow"/>
        </w:rPr>
        <w:t>Mytilus trossulus</w:t>
      </w:r>
      <w:r>
        <w:rPr>
          <w:rFonts w:eastAsia="Times New Roman" w:ascii="Times New Roman" w:hAnsi="Times New Roman"/>
          <w:color w:val="000000"/>
          <w:szCs w:val="24"/>
        </w:rPr>
        <w:t xml:space="preserve"> in mixed settlements (Ptros) on environmental predictors. </w:t>
      </w:r>
      <w:r>
        <w:rPr>
          <w:rFonts w:eastAsia="Times New Roman" w:ascii="Times New Roman" w:hAnsi="Times New Roman"/>
          <w:color w:val="000000"/>
          <w:szCs w:val="24"/>
          <w:highlight w:val="yellow"/>
        </w:rPr>
        <w:t>Smoother’s summary:</w:t>
      </w:r>
      <w:r>
        <w:rPr>
          <w:rFonts w:eastAsia="Times New Roman" w:ascii="Times New Roman" w:hAnsi="Times New Roman"/>
          <w:color w:val="000000"/>
          <w:szCs w:val="24"/>
        </w:rPr>
        <w:t xml:space="preserve"> edf – effective degrees of freedom; ref.edf  –  reference effective degrees of freedom.</w:t>
      </w:r>
      <w:r>
        <w:rPr>
          <w:rFonts w:eastAsia="Times New Roman" w:cs="Times New Roman" w:ascii="Times New Roman" w:hAnsi="Times New Roman"/>
          <w:color w:val="000000"/>
          <w:szCs w:val="24"/>
          <w:highlight w:val="cyan"/>
        </w:rPr>
        <w:t xml:space="preserve"> </w:t>
      </w:r>
      <w:r>
        <w:rPr>
          <w:rFonts w:eastAsia="Times New Roman" w:cs="Times New Roman" w:ascii="Times New Roman" w:hAnsi="Times New Roman"/>
          <w:color w:val="000000"/>
          <w:szCs w:val="24"/>
        </w:rPr>
        <w:t>(L. 735 - 738)</w:t>
      </w:r>
    </w:p>
    <w:p>
      <w:pPr>
        <w:pStyle w:val="Normal"/>
        <w:keepNext w:val="true"/>
        <w:spacing w:before="60" w:after="60"/>
        <w:ind w:firstLine="480" w:right="60"/>
        <w:rPr>
          <w:rFonts w:ascii="Times New Roman" w:hAnsi="Times New Roman" w:eastAsia="Times New Roman" w:cs="Times New Roman"/>
          <w:color w:val="000000"/>
          <w:szCs w:val="24"/>
          <w:highlight w:val="yellow"/>
        </w:rPr>
      </w:pPr>
      <w:r>
        <w:rPr>
          <w:rFonts w:eastAsia="Times New Roman" w:cs="Times New Roman" w:ascii="Times New Roman" w:hAnsi="Times New Roman"/>
          <w:color w:val="000000"/>
          <w:szCs w:val="24"/>
          <w:highlight w:val="yellow"/>
        </w:rPr>
      </w:r>
    </w:p>
    <w:p>
      <w:pPr>
        <w:pStyle w:val="Normal"/>
        <w:ind w:firstLine="48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br/>
        <w:br/>
        <w:br/>
      </w:r>
      <w:r>
        <w:rPr>
          <w:rFonts w:eastAsia="Helvetica" w:cs="Times New Roman" w:ascii="Times New Roman" w:hAnsi="Times New Roman"/>
          <w:color w:val="0A0A0A"/>
          <w:szCs w:val="24"/>
          <w:shd w:fill="FFFFFF" w:val="clear"/>
        </w:rPr>
        <w:t>-------------------------</w:t>
      </w:r>
      <w:r>
        <w:rPr>
          <w:rFonts w:eastAsia="Helvetica" w:cs="Times New Roman" w:ascii="Times New Roman" w:hAnsi="Times New Roman"/>
          <w:color w:val="0A0A0A"/>
          <w:szCs w:val="24"/>
        </w:rPr>
        <w:br/>
      </w:r>
      <w:r>
        <w:rPr>
          <w:rFonts w:eastAsia="Helvetica" w:cs="Times New Roman" w:ascii="Times New Roman" w:hAnsi="Times New Roman"/>
          <w:color w:val="0A0A0A"/>
          <w:szCs w:val="24"/>
          <w:shd w:fill="FFFFFF" w:val="clear"/>
        </w:rPr>
        <w:t>Reviewer 2 report:</w:t>
      </w:r>
      <w:r>
        <w:rPr>
          <w:rFonts w:eastAsia="Helvetica" w:cs="Times New Roman" w:ascii="Times New Roman" w:hAnsi="Times New Roman"/>
          <w:color w:val="0A0A0A"/>
          <w:szCs w:val="24"/>
        </w:rPr>
        <w:br/>
        <w:br/>
      </w:r>
      <w:r>
        <w:rPr>
          <w:rFonts w:eastAsia="Helvetica" w:cs="Times New Roman" w:ascii="Times New Roman" w:hAnsi="Times New Roman"/>
          <w:color w:val="0A0A0A"/>
          <w:szCs w:val="24"/>
          <w:shd w:fill="FFFFFF" w:val="clear"/>
        </w:rPr>
        <w:t>The authors have done a nice job addressing comments from Reviewers. I have a few additional suggestions. Line numbers relate to the track changes version.</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Line 61, instead of aquaculture objects use something like ‘species for aquaculture’</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spacing w:lineRule="auto" w:line="480" w:before="0" w:after="120"/>
        <w:ind w:firstLine="120"/>
        <w:rPr>
          <w:rFonts w:ascii="Times New Roman" w:hAnsi="Times New Roman" w:eastAsia="Times New Roman" w:cs="Times New Roman"/>
          <w:color w:val="000000"/>
          <w:szCs w:val="24"/>
          <w:highlight w:val="cyan"/>
        </w:rPr>
      </w:pPr>
      <w:r>
        <w:rPr>
          <w:rFonts w:eastAsia="Times New Roman" w:cs="Times New Roman" w:ascii="Times New Roman" w:hAnsi="Times New Roman"/>
          <w:color w:val="000000"/>
          <w:szCs w:val="24"/>
          <w:highlight w:val="cyan"/>
        </w:rPr>
        <w:t>OK. Now:</w:t>
      </w:r>
    </w:p>
    <w:p>
      <w:pPr>
        <w:pStyle w:val="Normal"/>
        <w:spacing w:lineRule="auto" w:line="480" w:before="0" w:after="120"/>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 xml:space="preserve">Blue mussels are powerful ecosystem engineers and important </w:t>
      </w:r>
      <w:r>
        <w:rPr>
          <w:rFonts w:eastAsia="Times New Roman" w:cs="Times New Roman" w:ascii="Times New Roman" w:hAnsi="Times New Roman"/>
          <w:color w:val="000000"/>
          <w:szCs w:val="24"/>
          <w:highlight w:val="yellow"/>
        </w:rPr>
        <w:t>species for aquaculture</w:t>
      </w:r>
      <w:r>
        <w:rPr>
          <w:rFonts w:eastAsia="Times New Roman" w:cs="Times New Roman" w:ascii="Times New Roman" w:hAnsi="Times New Roman"/>
          <w:color w:val="000000"/>
          <w:szCs w:val="24"/>
        </w:rPr>
        <w:t xml:space="preserve"> (Buschbaum et al. 2009, Gosling 2021). (L 57-58)</w:t>
      </w:r>
    </w:p>
    <w:p>
      <w:pPr>
        <w:pStyle w:val="Normal"/>
        <w:ind w:firstLine="48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69, since THE Pliocene</w:t>
      </w:r>
    </w:p>
    <w:p>
      <w:pPr>
        <w:pStyle w:val="Normal"/>
        <w:ind w:firstLine="48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cyan"/>
          <w:shd w:fill="FFFFFF" w:val="clear"/>
        </w:rPr>
        <w:t>Done (L 65)</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color w:val="0A0A0A"/>
          <w:szCs w:val="24"/>
          <w:shd w:fill="FFFFFF" w:val="clear"/>
        </w:rPr>
        <w:t>Line 91, replace pattern with driver</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Done (L 86)</w:t>
      </w:r>
    </w:p>
    <w:p>
      <w:pPr>
        <w:pStyle w:val="Normal"/>
        <w:ind w:hanging="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416, could more concrete information be provided for what inconclusive means? Is it that MT and ME had differential responses? Is it that salinity sometimes affected both species but not always? Do the authors mean the ecophysiological responses of MT and ME to salinity can be context-dependent?</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80"/>
        <w:rPr>
          <w:rFonts w:ascii="Times New Roman" w:hAnsi="Times New Roman" w:cs="Times New Roman"/>
          <w:szCs w:val="24"/>
        </w:rPr>
      </w:pPr>
      <w:del w:id="104" w:author="Arcella" w:date="2025-07-23T18:46:00Z">
        <w:r>
          <w:rPr>
            <w:rFonts w:cs="Times New Roman" w:ascii="Times New Roman" w:hAnsi="Times New Roman"/>
            <w:szCs w:val="24"/>
            <w:highlight w:val="cyan"/>
          </w:rPr>
          <w:delText xml:space="preserve">Yes, word “inconclusive” has many connatations. Writing the sentence we supposed </w:delText>
        </w:r>
      </w:del>
      <w:ins w:id="105" w:author="Arcella" w:date="2025-07-23T18:46:00Z">
        <w:r>
          <w:rPr>
            <w:rFonts w:cs="Times New Roman" w:ascii="Times New Roman" w:hAnsi="Times New Roman"/>
            <w:szCs w:val="24"/>
            <w:highlight w:val="cyan"/>
          </w:rPr>
          <w:t xml:space="preserve">We actually meant the </w:t>
        </w:r>
      </w:ins>
      <w:r>
        <w:rPr>
          <w:rFonts w:cs="Times New Roman" w:ascii="Times New Roman" w:hAnsi="Times New Roman"/>
          <w:szCs w:val="24"/>
          <w:highlight w:val="cyan"/>
        </w:rPr>
        <w:t xml:space="preserve">scarcity of direct ecophysiological data. We </w:t>
      </w:r>
      <w:ins w:id="106" w:author="Arcella" w:date="2025-07-23T18:46:00Z">
        <w:r>
          <w:rPr>
            <w:rFonts w:cs="Times New Roman" w:ascii="Times New Roman" w:hAnsi="Times New Roman"/>
            <w:szCs w:val="24"/>
            <w:highlight w:val="cyan"/>
          </w:rPr>
          <w:t xml:space="preserve">have </w:t>
        </w:r>
      </w:ins>
      <w:r>
        <w:rPr>
          <w:rFonts w:cs="Times New Roman" w:ascii="Times New Roman" w:hAnsi="Times New Roman"/>
          <w:szCs w:val="24"/>
          <w:highlight w:val="cyan"/>
        </w:rPr>
        <w:t>changed the sentence</w:t>
      </w:r>
      <w:ins w:id="107" w:author="Arcella" w:date="2025-07-23T18:47:00Z">
        <w:r>
          <w:rPr>
            <w:rFonts w:cs="Times New Roman" w:ascii="Times New Roman" w:hAnsi="Times New Roman"/>
            <w:szCs w:val="24"/>
            <w:highlight w:val="cyan"/>
          </w:rPr>
          <w:t>, which now reads</w:t>
        </w:r>
      </w:ins>
      <w:del w:id="108" w:author="Arcella" w:date="2025-07-23T18:47:00Z">
        <w:r>
          <w:rPr>
            <w:rFonts w:cs="Times New Roman" w:ascii="Times New Roman" w:hAnsi="Times New Roman"/>
            <w:szCs w:val="24"/>
            <w:highlight w:val="cyan"/>
          </w:rPr>
          <w:delText>. Now</w:delText>
        </w:r>
      </w:del>
      <w:r>
        <w:rPr>
          <w:rFonts w:cs="Times New Roman" w:ascii="Times New Roman" w:hAnsi="Times New Roman"/>
          <w:szCs w:val="24"/>
          <w:highlight w:val="cyan"/>
        </w:rPr>
        <w:t>:</w:t>
      </w:r>
      <w:r>
        <w:rPr>
          <w:rFonts w:eastAsia="Times New Roman" w:cs="Times New Roman" w:ascii="Times New Roman" w:hAnsi="Times New Roman"/>
          <w:color w:val="000000"/>
          <w:szCs w:val="24"/>
          <w:highlight w:val="cyan"/>
        </w:rPr>
        <w:t xml:space="preserve"> </w:t>
      </w:r>
      <w:r>
        <w:rPr>
          <w:rFonts w:eastAsia="Times New Roman" w:cs="Times New Roman" w:ascii="Times New Roman" w:hAnsi="Times New Roman"/>
          <w:color w:val="000000"/>
          <w:szCs w:val="24"/>
        </w:rPr>
        <w:t xml:space="preserve"> </w:t>
      </w:r>
    </w:p>
    <w:p>
      <w:pPr>
        <w:pStyle w:val="Normal"/>
        <w:ind w:firstLine="480"/>
        <w:rPr>
          <w:rFonts w:ascii="Times New Roman" w:hAnsi="Times New Roman" w:cs="Times New Roman"/>
          <w:szCs w:val="24"/>
        </w:rPr>
      </w:pPr>
      <w:r>
        <w:rPr>
          <w:rFonts w:cs="Times New Roman" w:ascii="Times New Roman" w:hAnsi="Times New Roman"/>
          <w:szCs w:val="24"/>
        </w:rPr>
      </w:r>
    </w:p>
    <w:p>
      <w:pPr>
        <w:pStyle w:val="Normal"/>
        <w:ind w:firstLine="480"/>
        <w:rPr>
          <w:rFonts w:ascii="Times New Roman" w:hAnsi="Times New Roman" w:cs="Times New Roman"/>
          <w:szCs w:val="24"/>
          <w:highlight w:val="magenta"/>
        </w:rPr>
      </w:pPr>
      <w:r>
        <w:rPr>
          <w:rFonts w:eastAsia="Times New Roman" w:cs="Times New Roman" w:ascii="Times New Roman" w:hAnsi="Times New Roman"/>
          <w:color w:val="000000"/>
          <w:szCs w:val="24"/>
        </w:rPr>
        <w:t xml:space="preserve">Comparative ecophysiological data on </w:t>
      </w:r>
      <w:r>
        <w:rPr>
          <w:rFonts w:eastAsia="Times New Roman" w:cs="Times New Roman" w:ascii="Times New Roman" w:hAnsi="Times New Roman"/>
          <w:i/>
          <w:iCs/>
          <w:color w:val="000000"/>
          <w:szCs w:val="24"/>
        </w:rPr>
        <w:t>MT</w:t>
      </w:r>
      <w:r>
        <w:rPr>
          <w:rFonts w:eastAsia="Times New Roman" w:cs="Times New Roman" w:ascii="Times New Roman" w:hAnsi="Times New Roman"/>
          <w:color w:val="000000"/>
          <w:szCs w:val="24"/>
        </w:rPr>
        <w:t xml:space="preserve"> and </w:t>
      </w:r>
      <w:r>
        <w:rPr>
          <w:rFonts w:eastAsia="Times New Roman" w:cs="Times New Roman" w:ascii="Times New Roman" w:hAnsi="Times New Roman"/>
          <w:i/>
          <w:iCs/>
          <w:color w:val="000000"/>
          <w:szCs w:val="24"/>
        </w:rPr>
        <w:t>ME</w:t>
      </w:r>
      <w:r>
        <w:rPr>
          <w:rFonts w:eastAsia="Times New Roman" w:cs="Times New Roman" w:ascii="Times New Roman" w:hAnsi="Times New Roman"/>
          <w:color w:val="000000"/>
          <w:szCs w:val="24"/>
        </w:rPr>
        <w:t xml:space="preserve"> elsewhere are </w:t>
      </w:r>
      <w:r>
        <w:rPr>
          <w:rFonts w:eastAsia="Times New Roman" w:cs="Times New Roman" w:ascii="Times New Roman" w:hAnsi="Times New Roman"/>
          <w:color w:val="000000"/>
          <w:szCs w:val="24"/>
          <w:highlight w:val="yellow"/>
        </w:rPr>
        <w:t xml:space="preserve">scarce </w:t>
      </w:r>
      <w:r>
        <w:rPr>
          <w:rFonts w:eastAsia="Times New Roman" w:cs="Times New Roman" w:ascii="Times New Roman" w:hAnsi="Times New Roman"/>
          <w:color w:val="000000"/>
          <w:szCs w:val="24"/>
        </w:rPr>
        <w:t>(Gardner &amp; Thompson 2001, Qiu et al. 2002, Sokolova et al. 2024). (L. 366)</w:t>
      </w:r>
    </w:p>
    <w:p>
      <w:pPr>
        <w:pStyle w:val="Normal"/>
        <w:ind w:hanging="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rPr>
        <w:br/>
      </w:r>
      <w:r>
        <w:rPr>
          <w:rFonts w:eastAsia="Helvetica" w:cs="Times New Roman" w:ascii="Times New Roman" w:hAnsi="Times New Roman"/>
          <w:b/>
          <w:bCs/>
          <w:color w:val="0A0A0A"/>
          <w:szCs w:val="24"/>
          <w:shd w:fill="FFFFFF" w:val="clear"/>
        </w:rPr>
        <w:t>Line 474, I think the wording here is off. The authors might mean “Our model was able to successfully classify sites into ME- and MT-dominated ones….</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firstLine="420"/>
        <w:rPr>
          <w:rFonts w:ascii="Times New Roman" w:hAnsi="Times New Roman" w:eastAsia="Helvetica" w:cs="Times New Roman"/>
          <w:color w:val="0A0A0A"/>
          <w:szCs w:val="24"/>
          <w:shd w:fill="FFFFFF" w:val="clear"/>
          <w:lang w:val="en-GB"/>
        </w:rPr>
      </w:pPr>
      <w:r>
        <w:rPr>
          <w:rFonts w:eastAsia="Helvetica" w:cs="Times New Roman" w:ascii="Times New Roman" w:hAnsi="Times New Roman"/>
          <w:color w:val="0A0A0A"/>
          <w:szCs w:val="24"/>
          <w:highlight w:val="cyan"/>
          <w:shd w:fill="FFFFFF" w:val="clear"/>
        </w:rPr>
        <w:t xml:space="preserve">No, we meant </w:t>
      </w:r>
      <w:del w:id="109" w:author="Arcella" w:date="2025-07-23T18:47:00Z">
        <w:r>
          <w:rPr>
            <w:rFonts w:eastAsia="Helvetica" w:cs="Times New Roman" w:ascii="Times New Roman" w:hAnsi="Times New Roman"/>
            <w:color w:val="0A0A0A"/>
            <w:szCs w:val="24"/>
            <w:highlight w:val="cyan"/>
            <w:shd w:fill="FFFFFF" w:val="clear"/>
          </w:rPr>
          <w:delText xml:space="preserve">to say </w:delText>
        </w:r>
      </w:del>
      <w:r>
        <w:rPr>
          <w:rFonts w:eastAsia="Helvetica" w:cs="Times New Roman" w:ascii="Times New Roman" w:hAnsi="Times New Roman"/>
          <w:color w:val="0A0A0A"/>
          <w:szCs w:val="24"/>
          <w:highlight w:val="cyan"/>
          <w:shd w:fill="FFFFFF" w:val="clear"/>
        </w:rPr>
        <w:t>that our model demonstrate</w:t>
      </w:r>
      <w:del w:id="110" w:author="Arcella" w:date="2025-07-23T18:47:00Z">
        <w:r>
          <w:rPr>
            <w:rFonts w:eastAsia="Helvetica" w:cs="Times New Roman" w:ascii="Times New Roman" w:hAnsi="Times New Roman"/>
            <w:color w:val="0A0A0A"/>
            <w:szCs w:val="24"/>
            <w:highlight w:val="cyan"/>
            <w:shd w:fill="FFFFFF" w:val="clear"/>
          </w:rPr>
          <w:delText>s</w:delText>
        </w:r>
      </w:del>
      <w:ins w:id="111" w:author="Arcella" w:date="2025-07-23T18:47:00Z">
        <w:r>
          <w:rPr>
            <w:rFonts w:eastAsia="Helvetica" w:cs="Times New Roman" w:ascii="Times New Roman" w:hAnsi="Times New Roman"/>
            <w:color w:val="0A0A0A"/>
            <w:szCs w:val="24"/>
            <w:highlight w:val="cyan"/>
            <w:shd w:fill="FFFFFF" w:val="clear"/>
          </w:rPr>
          <w:t>d a</w:t>
        </w:r>
      </w:ins>
      <w:r>
        <w:rPr>
          <w:rFonts w:eastAsia="Helvetica" w:cs="Times New Roman" w:ascii="Times New Roman" w:hAnsi="Times New Roman"/>
          <w:color w:val="0A0A0A"/>
          <w:szCs w:val="24"/>
          <w:highlight w:val="cyan"/>
          <w:shd w:fill="FFFFFF" w:val="clear"/>
        </w:rPr>
        <w:t xml:space="preserve"> high accuracy in sample classification. Within the ROC analysis framework, an AUC of 0.85 is considered indicative of strong model performance. (see for example https://www.evidentlyai.com/classification-metrics/explain-roc-curve).</w:t>
      </w:r>
      <w:r>
        <w:rPr>
          <w:rFonts w:eastAsia="Helvetica" w:cs="Times New Roman" w:ascii="Times New Roman" w:hAnsi="Times New Roman"/>
          <w:color w:val="0A0A0A"/>
          <w:szCs w:val="24"/>
          <w:shd w:fill="FFFFFF" w:val="clear"/>
        </w:rPr>
        <w:t xml:space="preserve">   </w:t>
      </w:r>
    </w:p>
    <w:p>
      <w:pPr>
        <w:pStyle w:val="Normal"/>
        <w:ind w:firstLine="420"/>
        <w:rPr>
          <w:rFonts w:ascii="Times New Roman" w:hAnsi="Times New Roman" w:eastAsia="Helvetica" w:cs="Times New Roman"/>
          <w:color w:val="0A0A0A"/>
          <w:szCs w:val="24"/>
          <w:highlight w:val="magenta"/>
          <w:shd w:fill="FFFFFF" w:val="clear"/>
          <w:lang w:val="en-GB"/>
        </w:rPr>
      </w:pPr>
      <w:r>
        <w:rPr>
          <w:rFonts w:eastAsia="Helvetica" w:cs="Times New Roman" w:ascii="Times New Roman" w:hAnsi="Times New Roman"/>
          <w:color w:val="0A0A0A"/>
          <w:szCs w:val="24"/>
          <w:highlight w:val="magenta"/>
          <w:shd w:fill="FFFFFF" w:val="clear"/>
          <w:lang w:val="en-GB"/>
        </w:rPr>
      </w:r>
    </w:p>
    <w:p>
      <w:pPr>
        <w:pStyle w:val="Normal"/>
        <w:ind w:hanging="0"/>
        <w:rPr>
          <w:rFonts w:ascii="Times New Roman" w:hAnsi="Times New Roman" w:eastAsia="Helvetica" w:cs="Times New Roman"/>
          <w:b/>
          <w:bCs/>
          <w:color w:val="0A0A0A"/>
          <w:szCs w:val="24"/>
          <w:shd w:fill="FFFFFF" w:val="clear"/>
        </w:rPr>
      </w:pPr>
      <w:r>
        <w:rPr>
          <w:rFonts w:eastAsia="Helvetica" w:cs="Times New Roman" w:ascii="Times New Roman" w:hAnsi="Times New Roman"/>
          <w:color w:val="0A0A0A"/>
          <w:szCs w:val="24"/>
          <w:lang w:val="en-GB"/>
        </w:rPr>
        <w:br/>
      </w:r>
      <w:r>
        <w:rPr>
          <w:rFonts w:eastAsia="Helvetica" w:cs="Times New Roman" w:ascii="Times New Roman" w:hAnsi="Times New Roman"/>
          <w:b/>
          <w:bCs/>
          <w:color w:val="0A0A0A"/>
          <w:szCs w:val="24"/>
          <w:shd w:fill="FFFFFF" w:val="clear"/>
        </w:rPr>
        <w:t>Line 481, the worst what? The wording here is off</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shd w:fill="FFFFFF" w:val="clear"/>
        </w:rPr>
      </w:r>
    </w:p>
    <w:p>
      <w:pPr>
        <w:pStyle w:val="Normal"/>
        <w:ind w:hanging="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cyan"/>
          <w:shd w:fill="FFFFFF" w:val="clear"/>
        </w:rPr>
        <w:t xml:space="preserve">Thanks! We changed </w:t>
      </w:r>
      <w:del w:id="112" w:author="Arcella" w:date="2025-07-23T18:48:00Z">
        <w:r>
          <w:rPr>
            <w:rFonts w:eastAsia="Helvetica" w:cs="Times New Roman" w:ascii="Times New Roman" w:hAnsi="Times New Roman"/>
            <w:color w:val="0A0A0A"/>
            <w:szCs w:val="24"/>
            <w:highlight w:val="cyan"/>
            <w:shd w:fill="FFFFFF" w:val="clear"/>
          </w:rPr>
          <w:delText xml:space="preserve">this </w:delText>
        </w:r>
      </w:del>
      <w:ins w:id="113" w:author="Arcella" w:date="2025-07-23T18:48:00Z">
        <w:r>
          <w:rPr>
            <w:rFonts w:eastAsia="Helvetica" w:cs="Times New Roman" w:ascii="Times New Roman" w:hAnsi="Times New Roman"/>
            <w:color w:val="0A0A0A"/>
            <w:szCs w:val="24"/>
            <w:highlight w:val="cyan"/>
            <w:shd w:fill="FFFFFF" w:val="clear"/>
          </w:rPr>
          <w:t xml:space="preserve">the </w:t>
        </w:r>
      </w:ins>
      <w:r>
        <w:rPr>
          <w:rFonts w:eastAsia="Helvetica" w:cs="Times New Roman" w:ascii="Times New Roman" w:hAnsi="Times New Roman"/>
          <w:color w:val="0A0A0A"/>
          <w:szCs w:val="24"/>
          <w:highlight w:val="cyan"/>
          <w:shd w:fill="FFFFFF" w:val="clear"/>
        </w:rPr>
        <w:t xml:space="preserve">text. Now: </w:t>
      </w:r>
    </w:p>
    <w:p>
      <w:pPr>
        <w:pStyle w:val="Normal"/>
        <w:ind w:hanging="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cyan"/>
          <w:shd w:fill="FFFFFF" w:val="clear"/>
        </w:rPr>
      </w:r>
    </w:p>
    <w:p>
      <w:pPr>
        <w:pStyle w:val="Normal"/>
        <w:ind w:hanging="0"/>
        <w:rPr>
          <w:rFonts w:ascii="Times New Roman" w:hAnsi="Times New Roman" w:eastAsia="Helvetica" w:cs="Times New Roman"/>
          <w:color w:val="0A0A0A"/>
          <w:szCs w:val="24"/>
          <w:highlight w:val="cyan"/>
          <w:shd w:fill="FFFFFF" w:val="clear"/>
        </w:rPr>
      </w:pPr>
      <w:r>
        <w:rPr>
          <w:rFonts w:eastAsia="Helvetica" w:cs="Times New Roman" w:ascii="Times New Roman" w:hAnsi="Times New Roman"/>
          <w:color w:val="0A0A0A"/>
          <w:szCs w:val="24"/>
          <w:highlight w:val="yellow"/>
          <w:shd w:fill="FFFFFF" w:val="clear"/>
        </w:rPr>
        <w:t>“</w:t>
      </w:r>
      <w:r>
        <w:rPr>
          <w:rFonts w:eastAsia="Gungsuh" w:cs="Times New Roman" w:ascii="Times New Roman" w:hAnsi="Times New Roman"/>
          <w:color w:val="000000"/>
          <w:szCs w:val="24"/>
          <w:highlight w:val="yellow"/>
        </w:rPr>
        <w:t>The model's predictive performance for the Barents Sea data (AUC ≈ 0.7), while formally acceptable, was lower than for the White Sea. This may be due to the following reasons.</w:t>
      </w:r>
      <w:r>
        <w:rPr>
          <w:rFonts w:eastAsia="Helvetica" w:cs="Times New Roman" w:ascii="Times New Roman" w:hAnsi="Times New Roman"/>
          <w:color w:val="0A0A0A"/>
          <w:szCs w:val="24"/>
          <w:shd w:fill="FFFFFF" w:val="clear"/>
        </w:rPr>
        <w:t>” (L. 431-433)</w:t>
      </w:r>
    </w:p>
    <w:p>
      <w:pPr>
        <w:pStyle w:val="Normal"/>
        <w:spacing w:lineRule="auto" w:line="480" w:before="0" w:after="120"/>
        <w:ind w:firstLine="48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spacing w:lineRule="auto" w:line="480" w:before="0" w:after="120"/>
        <w:ind w:hanging="0"/>
        <w:rPr>
          <w:rFonts w:ascii="Times New Roman" w:hAnsi="Times New Roman" w:eastAsia="Helvetica" w:cs="Times New Roman"/>
          <w:color w:val="0A0A0A"/>
          <w:szCs w:val="24"/>
        </w:rPr>
      </w:pPr>
      <w:r>
        <w:rPr>
          <w:rFonts w:eastAsia="Helvetica" w:cs="Times New Roman" w:ascii="Times New Roman" w:hAnsi="Times New Roman"/>
          <w:b/>
          <w:bCs/>
          <w:color w:val="0A0A0A"/>
          <w:szCs w:val="24"/>
          <w:shd w:fill="FFFFFF" w:val="clear"/>
        </w:rPr>
        <w:t>Line 489, variation of what? Values?</w:t>
      </w:r>
      <w:r>
        <w:rPr>
          <w:rFonts w:eastAsia="Helvetica" w:cs="Times New Roman" w:ascii="Times New Roman" w:hAnsi="Times New Roman"/>
          <w:b/>
          <w:bCs/>
          <w:color w:val="0A0A0A"/>
          <w:szCs w:val="24"/>
        </w:rPr>
        <w:br/>
      </w:r>
      <w:r>
        <w:rPr>
          <w:rFonts w:eastAsia="Helvetica" w:cs="Times New Roman" w:ascii="Times New Roman" w:hAnsi="Times New Roman"/>
          <w:color w:val="0A0A0A"/>
          <w:szCs w:val="24"/>
          <w:highlight w:val="cyan"/>
        </w:rPr>
        <w:t>Thanks! We changed text. Now:</w:t>
      </w:r>
      <w:r>
        <w:rPr>
          <w:rFonts w:eastAsia="Helvetica" w:cs="Times New Roman" w:ascii="Times New Roman" w:hAnsi="Times New Roman"/>
          <w:color w:val="0A0A0A"/>
          <w:szCs w:val="24"/>
        </w:rPr>
        <w:t xml:space="preserve"> </w:t>
      </w:r>
    </w:p>
    <w:p>
      <w:pPr>
        <w:pStyle w:val="Normal"/>
        <w:spacing w:lineRule="auto" w:line="480" w:before="0" w:after="120"/>
        <w:ind w:firstLine="480"/>
        <w:rPr>
          <w:rFonts w:ascii="Times New Roman" w:hAnsi="Times New Roman" w:eastAsia="Times New Roman" w:cs="Times New Roman"/>
          <w:color w:val="000000"/>
          <w:szCs w:val="24"/>
        </w:rPr>
      </w:pPr>
      <w:r>
        <w:rPr>
          <w:rFonts w:eastAsia="Times New Roman" w:cs="Times New Roman" w:ascii="Times New Roman" w:hAnsi="Times New Roman"/>
          <w:color w:val="000000"/>
          <w:szCs w:val="24"/>
        </w:rPr>
        <w:t xml:space="preserve">The fourth reason could be a narrow variation </w:t>
      </w:r>
      <w:r>
        <w:rPr>
          <w:rFonts w:eastAsia="Times New Roman" w:cs="Times New Roman" w:ascii="Times New Roman" w:hAnsi="Times New Roman"/>
          <w:color w:val="000000"/>
          <w:szCs w:val="24"/>
          <w:highlight w:val="yellow"/>
        </w:rPr>
        <w:t xml:space="preserve">in the values of </w:t>
      </w:r>
      <w:r>
        <w:rPr>
          <w:rFonts w:eastAsia="Times New Roman" w:cs="Times New Roman" w:ascii="Times New Roman" w:hAnsi="Times New Roman"/>
          <w:i/>
          <w:color w:val="000000"/>
          <w:szCs w:val="24"/>
        </w:rPr>
        <w:t>DistPort</w:t>
      </w:r>
      <w:r>
        <w:rPr>
          <w:rFonts w:eastAsia="Times New Roman" w:cs="Times New Roman" w:ascii="Times New Roman" w:hAnsi="Times New Roman"/>
          <w:color w:val="000000"/>
          <w:szCs w:val="24"/>
        </w:rPr>
        <w:t xml:space="preserve">, </w:t>
      </w:r>
      <w:r>
        <w:rPr>
          <w:rFonts w:eastAsia="Times New Roman" w:cs="Times New Roman" w:ascii="Times New Roman" w:hAnsi="Times New Roman"/>
          <w:i/>
          <w:color w:val="000000"/>
          <w:szCs w:val="24"/>
        </w:rPr>
        <w:t>DistRiver</w:t>
      </w:r>
      <w:r>
        <w:rPr>
          <w:rFonts w:eastAsia="Times New Roman" w:cs="Times New Roman" w:ascii="Times New Roman" w:hAnsi="Times New Roman"/>
          <w:color w:val="000000"/>
          <w:szCs w:val="24"/>
        </w:rPr>
        <w:t xml:space="preserve">, and </w:t>
      </w:r>
      <w:r>
        <w:rPr>
          <w:rFonts w:eastAsia="Times New Roman" w:cs="Times New Roman" w:ascii="Times New Roman" w:hAnsi="Times New Roman"/>
          <w:i/>
          <w:color w:val="000000"/>
          <w:szCs w:val="24"/>
        </w:rPr>
        <w:t>Fetch</w:t>
      </w:r>
      <w:r>
        <w:rPr>
          <w:rFonts w:eastAsia="Times New Roman" w:cs="Times New Roman" w:ascii="Times New Roman" w:hAnsi="Times New Roman"/>
          <w:color w:val="000000"/>
          <w:szCs w:val="24"/>
        </w:rPr>
        <w:t xml:space="preserve"> in the small Tyuva Inlet in comparison with the Kandalaksha Bay. (L 439-440)</w:t>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color w:val="0A0A0A"/>
          <w:szCs w:val="24"/>
        </w:rPr>
        <w:br/>
        <w:br/>
        <w:br/>
      </w:r>
      <w:r>
        <w:rPr>
          <w:rFonts w:eastAsia="Helvetica" w:cs="Times New Roman" w:ascii="Times New Roman" w:hAnsi="Times New Roman"/>
          <w:color w:val="0A0A0A"/>
          <w:szCs w:val="24"/>
          <w:shd w:fill="FFFFFF" w:val="clear"/>
        </w:rPr>
        <w:t>-------------------------</w:t>
      </w:r>
      <w:r>
        <w:rPr>
          <w:rFonts w:eastAsia="Helvetica" w:cs="Times New Roman" w:ascii="Times New Roman" w:hAnsi="Times New Roman"/>
          <w:color w:val="0A0A0A"/>
          <w:szCs w:val="24"/>
        </w:rPr>
        <w:br/>
      </w:r>
      <w:r>
        <w:rPr>
          <w:rFonts w:eastAsia="Helvetica" w:cs="Times New Roman" w:ascii="Times New Roman" w:hAnsi="Times New Roman"/>
          <w:color w:val="0A0A0A"/>
          <w:szCs w:val="24"/>
          <w:shd w:fill="FFFFFF" w:val="clear"/>
        </w:rPr>
        <w:t>Reviewer 3 report:</w:t>
      </w:r>
      <w:r>
        <w:rPr>
          <w:rFonts w:eastAsia="Helvetica" w:cs="Times New Roman" w:ascii="Times New Roman" w:hAnsi="Times New Roman"/>
          <w:color w:val="0A0A0A"/>
          <w:szCs w:val="24"/>
        </w:rPr>
        <w:br/>
        <w:br/>
      </w:r>
      <w:r>
        <w:rPr>
          <w:rFonts w:eastAsia="Helvetica" w:cs="Times New Roman" w:ascii="Times New Roman" w:hAnsi="Times New Roman"/>
          <w:b/>
          <w:bCs/>
          <w:color w:val="0A0A0A"/>
          <w:szCs w:val="24"/>
          <w:shd w:fill="FFFFFF" w:val="clear"/>
        </w:rPr>
        <w:t>Thank you to the authors for their detailed response to the comments. However, I remain concerned about the revised model (Model 2), which uses a Gaussian distribution. This choice implicitly assumes normality and homoscedasticity of the residuals—assumptions that have not been clearly demonstrated. At minimum, a diagnostic check such as a QQ plot of the residuals and residuals vs linear predictor plots should be provided to support this modeling decision.</w:t>
      </w:r>
      <w:r>
        <w:rPr>
          <w:rFonts w:eastAsia="Helvetica" w:cs="Times New Roman" w:ascii="Times New Roman" w:hAnsi="Times New Roman"/>
          <w:b/>
          <w:bCs/>
          <w:color w:val="0A0A0A"/>
          <w:szCs w:val="24"/>
        </w:rPr>
        <w:br/>
      </w:r>
    </w:p>
    <w:p>
      <w:pPr>
        <w:pStyle w:val="Normal"/>
        <w:ind w:hanging="0"/>
        <w:rPr>
          <w:rFonts w:ascii="Times New Roman" w:hAnsi="Times New Roman" w:eastAsia="Helvetica" w:cs="Times New Roman"/>
          <w:color w:val="0A0A0A"/>
          <w:szCs w:val="24"/>
          <w:lang w:val="en-GB"/>
        </w:rPr>
      </w:pPr>
      <w:r>
        <w:rPr>
          <w:rFonts w:eastAsia="Helvetica" w:cs="Times New Roman" w:ascii="Times New Roman" w:hAnsi="Times New Roman"/>
          <w:color w:val="0A0A0A"/>
          <w:szCs w:val="24"/>
          <w:lang w:val="en-GB"/>
        </w:rPr>
      </w:r>
    </w:p>
    <w:p>
      <w:pPr>
        <w:pStyle w:val="Normal"/>
        <w:ind w:hanging="0"/>
        <w:rPr>
          <w:rFonts w:ascii="Times New Roman" w:hAnsi="Times New Roman" w:eastAsia="Helvetica" w:cs="Times New Roman"/>
          <w:color w:val="0A0A0A"/>
          <w:szCs w:val="24"/>
          <w:highlight w:val="magenta"/>
        </w:rPr>
      </w:pPr>
      <w:r>
        <w:rPr>
          <w:rFonts w:eastAsia="Helvetica" w:cs="Times New Roman" w:ascii="Times New Roman" w:hAnsi="Times New Roman"/>
          <w:color w:val="0A0A0A"/>
          <w:szCs w:val="24"/>
          <w:highlight w:val="cyan"/>
        </w:rPr>
        <w:t>You rightly point out the issues associated with using Gaussian-based models for count data. However, prior to model construction, we log-transformed the data (see Section 2.4.2, line 247), which circumvented the</w:t>
      </w:r>
      <w:ins w:id="114" w:author="Arcella" w:date="2025-07-23T18:54:00Z">
        <w:r>
          <w:rPr>
            <w:rFonts w:eastAsia="Helvetica" w:cs="Times New Roman" w:ascii="Times New Roman" w:hAnsi="Times New Roman"/>
            <w:color w:val="0A0A0A"/>
            <w:szCs w:val="24"/>
            <w:highlight w:val="cyan"/>
          </w:rPr>
          <w:t>se</w:t>
        </w:r>
      </w:ins>
      <w:r>
        <w:rPr>
          <w:rFonts w:eastAsia="Helvetica" w:cs="Times New Roman" w:ascii="Times New Roman" w:hAnsi="Times New Roman"/>
          <w:color w:val="0A0A0A"/>
          <w:szCs w:val="24"/>
          <w:highlight w:val="cyan"/>
        </w:rPr>
        <w:t xml:space="preserve"> problems</w:t>
      </w:r>
      <w:del w:id="115" w:author="Arcella" w:date="2025-07-23T18:54:00Z">
        <w:r>
          <w:rPr>
            <w:rFonts w:eastAsia="Helvetica" w:cs="Times New Roman" w:ascii="Times New Roman" w:hAnsi="Times New Roman"/>
            <w:color w:val="0A0A0A"/>
            <w:szCs w:val="24"/>
            <w:highlight w:val="cyan"/>
          </w:rPr>
          <w:delText xml:space="preserve"> you described</w:delText>
        </w:r>
      </w:del>
      <w:r>
        <w:rPr>
          <w:rFonts w:eastAsia="Helvetica" w:cs="Times New Roman" w:ascii="Times New Roman" w:hAnsi="Times New Roman"/>
          <w:color w:val="0A0A0A"/>
          <w:szCs w:val="24"/>
          <w:highlight w:val="cyan"/>
        </w:rPr>
        <w:t xml:space="preserve">. Now we also </w:t>
      </w:r>
      <w:del w:id="116" w:author="Arcella" w:date="2025-07-23T19:28:00Z">
        <w:r>
          <w:rPr>
            <w:rFonts w:eastAsia="Helvetica" w:cs="Times New Roman" w:ascii="Times New Roman" w:hAnsi="Times New Roman"/>
            <w:color w:val="0A0A0A"/>
            <w:szCs w:val="24"/>
            <w:highlight w:val="cyan"/>
          </w:rPr>
          <w:delText xml:space="preserve">point it </w:delText>
        </w:r>
      </w:del>
      <w:ins w:id="117" w:author="Arcella" w:date="2025-07-23T19:28:00Z">
        <w:r>
          <w:rPr>
            <w:rFonts w:eastAsia="Helvetica" w:cs="Times New Roman" w:ascii="Times New Roman" w:hAnsi="Times New Roman"/>
            <w:color w:val="0A0A0A"/>
            <w:szCs w:val="24"/>
            <w:highlight w:val="cyan"/>
          </w:rPr>
          <w:t xml:space="preserve">mention </w:t>
        </w:r>
      </w:ins>
      <w:r>
        <w:rPr>
          <w:rFonts w:eastAsia="Helvetica" w:cs="Times New Roman" w:ascii="Times New Roman" w:hAnsi="Times New Roman"/>
          <w:color w:val="0A0A0A"/>
          <w:szCs w:val="24"/>
          <w:highlight w:val="cyan"/>
        </w:rPr>
        <w:t xml:space="preserve">in the legend </w:t>
      </w:r>
      <w:del w:id="118" w:author="Arcella" w:date="2025-07-23T18:55:00Z">
        <w:r>
          <w:rPr>
            <w:rFonts w:eastAsia="Helvetica" w:cs="Times New Roman" w:ascii="Times New Roman" w:hAnsi="Times New Roman"/>
            <w:color w:val="0A0A0A"/>
            <w:szCs w:val="24"/>
            <w:highlight w:val="cyan"/>
          </w:rPr>
          <w:delText xml:space="preserve">in </w:delText>
        </w:r>
      </w:del>
      <w:ins w:id="119" w:author="Arcella" w:date="2025-07-23T18:55:00Z">
        <w:r>
          <w:rPr>
            <w:rFonts w:eastAsia="Helvetica" w:cs="Times New Roman" w:ascii="Times New Roman" w:hAnsi="Times New Roman"/>
            <w:color w:val="0A0A0A"/>
            <w:szCs w:val="24"/>
            <w:highlight w:val="cyan"/>
          </w:rPr>
          <w:t xml:space="preserve">to </w:t>
        </w:r>
      </w:ins>
      <w:r>
        <w:rPr>
          <w:rFonts w:eastAsia="Helvetica" w:cs="Times New Roman" w:ascii="Times New Roman" w:hAnsi="Times New Roman"/>
          <w:color w:val="0A0A0A"/>
          <w:szCs w:val="24"/>
          <w:highlight w:val="cyan"/>
        </w:rPr>
        <w:t>Figure 2. (L. 758)</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ind w:hanging="0"/>
        <w:rPr>
          <w:rFonts w:ascii="Times New Roman" w:hAnsi="Times New Roman" w:eastAsia="Helvetica" w:cs="Times New Roman"/>
          <w:color w:val="0A0A0A"/>
          <w:szCs w:val="24"/>
          <w:shd w:fill="FFFFFF" w:val="clear"/>
        </w:rPr>
      </w:pPr>
      <w:r>
        <w:rPr>
          <w:rFonts w:eastAsia="Helvetica" w:cs="Times New Roman" w:ascii="Times New Roman" w:hAnsi="Times New Roman"/>
          <w:b/>
          <w:bCs/>
          <w:color w:val="0A0A0A"/>
          <w:szCs w:val="24"/>
          <w:shd w:fill="FFFFFF" w:val="clear"/>
        </w:rPr>
        <w:t>Moreover, the use of a normal distribution to model count or abundance data is generally inappropriate, as such data are typically non-negative integers and often exhibit skewness or overdispersion. Distributions such as the Poisson or negative binomial are more suitable and widely accepted for this type of response variable.</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 xml:space="preserve">We did, of course, validate Model 2 by examining residual plots. We </w:t>
      </w:r>
      <w:ins w:id="120" w:author="Arcella" w:date="2025-07-23T19:28:00Z">
        <w:r>
          <w:rPr>
            <w:rFonts w:eastAsia="Helvetica" w:cs="Times New Roman" w:ascii="Times New Roman" w:hAnsi="Times New Roman"/>
            <w:color w:val="0A0A0A"/>
            <w:szCs w:val="24"/>
            <w:highlight w:val="cyan"/>
          </w:rPr>
          <w:t xml:space="preserve">have </w:t>
        </w:r>
      </w:ins>
      <w:r>
        <w:rPr>
          <w:rFonts w:eastAsia="Helvetica" w:cs="Times New Roman" w:ascii="Times New Roman" w:hAnsi="Times New Roman"/>
          <w:color w:val="0A0A0A"/>
          <w:szCs w:val="24"/>
          <w:highlight w:val="cyan"/>
        </w:rPr>
        <w:t>add</w:t>
      </w:r>
      <w:ins w:id="121" w:author="Arcella" w:date="2025-07-23T19:28:00Z">
        <w:r>
          <w:rPr>
            <w:rFonts w:eastAsia="Helvetica" w:cs="Times New Roman" w:ascii="Times New Roman" w:hAnsi="Times New Roman"/>
            <w:color w:val="0A0A0A"/>
            <w:szCs w:val="24"/>
            <w:highlight w:val="cyan"/>
          </w:rPr>
          <w:t>ed</w:t>
        </w:r>
      </w:ins>
      <w:r>
        <w:rPr>
          <w:rFonts w:eastAsia="Helvetica" w:cs="Times New Roman" w:ascii="Times New Roman" w:hAnsi="Times New Roman"/>
          <w:color w:val="0A0A0A"/>
          <w:szCs w:val="24"/>
          <w:highlight w:val="cyan"/>
        </w:rPr>
        <w:t xml:space="preserve"> some sentences.</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spacing w:lineRule="auto" w:line="480" w:before="0" w:after="120"/>
        <w:ind w:firstLine="480"/>
        <w:rPr>
          <w:rFonts w:eastAsia="Times New Roman"/>
          <w:color w:val="000000"/>
          <w:szCs w:val="24"/>
          <w:highlight w:val="yellow"/>
          <w:shd w:fill="76A5AF" w:val="clear"/>
        </w:rPr>
      </w:pPr>
      <w:r>
        <w:rPr>
          <w:rFonts w:eastAsia="Times New Roman"/>
          <w:color w:val="000000"/>
          <w:szCs w:val="24"/>
          <w:highlight w:val="yellow"/>
        </w:rPr>
        <w:t xml:space="preserve">To confirm that </w:t>
      </w:r>
      <w:r>
        <w:rPr>
          <w:rFonts w:eastAsia="Times New Roman"/>
          <w:b/>
          <w:bCs/>
          <w:color w:val="000000"/>
          <w:szCs w:val="24"/>
          <w:highlight w:val="yellow"/>
        </w:rPr>
        <w:t>Model 2</w:t>
      </w:r>
      <w:r>
        <w:rPr>
          <w:rFonts w:eastAsia="Times New Roman"/>
          <w:color w:val="000000"/>
          <w:szCs w:val="24"/>
          <w:highlight w:val="yellow"/>
        </w:rPr>
        <w:t xml:space="preserve"> satisfies the assumptions of regression analysis, we inspected the residual plots. No discernible patterns were detected in the residuals.</w:t>
      </w:r>
    </w:p>
    <w:p>
      <w:pPr>
        <w:pStyle w:val="Normal"/>
        <w:ind w:hanging="0"/>
        <w:rPr>
          <w:rFonts w:ascii="Times New Roman" w:hAnsi="Times New Roman" w:eastAsia="Times New Roman" w:cs="Times New Roman"/>
          <w:color w:val="000000"/>
          <w:szCs w:val="24"/>
          <w:highlight w:val="yellow"/>
        </w:rPr>
      </w:pPr>
      <w:r>
        <w:rPr>
          <w:rFonts w:eastAsia="Times New Roman" w:cs="Times New Roman" w:ascii="Times New Roman" w:hAnsi="Times New Roman"/>
          <w:color w:val="000000"/>
          <w:szCs w:val="24"/>
        </w:rPr>
        <w:t xml:space="preserve">(L. 250-252) </w:t>
      </w:r>
    </w:p>
    <w:p>
      <w:pPr>
        <w:pStyle w:val="Normal"/>
        <w:ind w:hanging="0"/>
        <w:rPr>
          <w:rFonts w:ascii="Times New Roman" w:hAnsi="Times New Roman" w:eastAsia="Times New Roman" w:cs="Times New Roman"/>
          <w:color w:val="000000"/>
          <w:szCs w:val="24"/>
          <w:highlight w:val="yellow"/>
        </w:rPr>
      </w:pPr>
      <w:r>
        <w:rPr>
          <w:rFonts w:eastAsia="Times New Roman" w:cs="Times New Roman" w:ascii="Times New Roman" w:hAnsi="Times New Roman"/>
          <w:color w:val="000000"/>
          <w:szCs w:val="24"/>
          <w:highlight w:val="yellow"/>
        </w:rPr>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ind w:hanging="0"/>
        <w:rPr>
          <w:rFonts w:ascii="Times New Roman" w:hAnsi="Times New Roman" w:eastAsia="Helvetica" w:cs="Times New Roman"/>
          <w:color w:val="0A0A0A"/>
          <w:szCs w:val="24"/>
          <w:highlight w:val="cyan"/>
        </w:rPr>
      </w:pPr>
      <w:del w:id="122" w:author="Arcella" w:date="2025-07-23T19:29:00Z">
        <w:r>
          <w:rPr>
            <w:rFonts w:eastAsia="Helvetica" w:cs="Times New Roman" w:ascii="Times New Roman" w:hAnsi="Times New Roman"/>
            <w:color w:val="0A0A0A"/>
            <w:szCs w:val="24"/>
            <w:highlight w:val="cyan"/>
          </w:rPr>
          <w:delText xml:space="preserve">Per your </w:delText>
        </w:r>
      </w:del>
      <w:ins w:id="123" w:author="Arcella" w:date="2025-07-23T19:29:00Z">
        <w:r>
          <w:rPr>
            <w:rFonts w:eastAsia="Helvetica" w:cs="Times New Roman" w:ascii="Times New Roman" w:hAnsi="Times New Roman"/>
            <w:color w:val="0A0A0A"/>
            <w:szCs w:val="24"/>
            <w:highlight w:val="cyan"/>
          </w:rPr>
          <w:t xml:space="preserve">As you </w:t>
        </w:r>
      </w:ins>
      <w:r>
        <w:rPr>
          <w:rFonts w:eastAsia="Helvetica" w:cs="Times New Roman" w:ascii="Times New Roman" w:hAnsi="Times New Roman"/>
          <w:color w:val="0A0A0A"/>
          <w:szCs w:val="24"/>
          <w:highlight w:val="cyan"/>
        </w:rPr>
        <w:t>request</w:t>
      </w:r>
      <w:ins w:id="124" w:author="Arcella" w:date="2025-07-23T19:29:00Z">
        <w:r>
          <w:rPr>
            <w:rFonts w:eastAsia="Helvetica" w:cs="Times New Roman" w:ascii="Times New Roman" w:hAnsi="Times New Roman"/>
            <w:color w:val="0A0A0A"/>
            <w:szCs w:val="24"/>
            <w:highlight w:val="cyan"/>
          </w:rPr>
          <w:t>ed</w:t>
        </w:r>
      </w:ins>
      <w:r>
        <w:rPr>
          <w:rFonts w:eastAsia="Helvetica" w:cs="Times New Roman" w:ascii="Times New Roman" w:hAnsi="Times New Roman"/>
          <w:color w:val="0A0A0A"/>
          <w:szCs w:val="24"/>
          <w:highlight w:val="cyan"/>
        </w:rPr>
        <w:t>, we have attached the residual diagnostics to this response letter.</w:t>
      </w:r>
    </w:p>
    <w:p>
      <w:pPr>
        <w:pStyle w:val="Normal"/>
        <w:ind w:hanging="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hanging="0"/>
        <w:rPr>
          <w:rFonts w:ascii="Times New Roman" w:hAnsi="Times New Roman" w:eastAsia="Helvetica" w:cs="Times New Roman"/>
          <w:color w:val="0A0A0A"/>
          <w:szCs w:val="24"/>
          <w:lang w:val="en-GB"/>
        </w:rPr>
      </w:pPr>
      <w:r>
        <w:rPr>
          <w:rFonts w:eastAsia="Helvetica" w:cs="Times New Roman" w:ascii="Times New Roman" w:hAnsi="Times New Roman"/>
          <w:color w:val="0A0A0A"/>
          <w:szCs w:val="24"/>
          <w:lang w:val="en-GB"/>
        </w:rPr>
      </w:r>
    </w:p>
    <w:p>
      <w:pPr>
        <w:pStyle w:val="Normal"/>
        <w:ind w:hanging="0"/>
        <w:rPr>
          <w:rFonts w:ascii="Times New Roman" w:hAnsi="Times New Roman" w:eastAsia="Helvetica" w:cs="Times New Roman"/>
          <w:color w:val="0A0A0A"/>
          <w:szCs w:val="24"/>
        </w:rPr>
      </w:pPr>
      <w:r>
        <w:rPr/>
        <w:drawing>
          <wp:inline distT="0" distB="0" distL="0" distR="0">
            <wp:extent cx="5273675" cy="3460115"/>
            <wp:effectExtent l="0" t="0" r="0" b="0"/>
            <wp:docPr id="1" name="Изображение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3" descr=""/>
                    <pic:cNvPicPr>
                      <a:picLocks noChangeAspect="1" noChangeArrowheads="1"/>
                    </pic:cNvPicPr>
                  </pic:nvPicPr>
                  <pic:blipFill>
                    <a:blip r:embed="rId2"/>
                    <a:stretch>
                      <a:fillRect/>
                    </a:stretch>
                  </pic:blipFill>
                  <pic:spPr bwMode="auto">
                    <a:xfrm>
                      <a:off x="0" y="0"/>
                      <a:ext cx="5273675" cy="3460115"/>
                    </a:xfrm>
                    <a:prstGeom prst="rect">
                      <a:avLst/>
                    </a:prstGeom>
                    <a:noFill/>
                  </pic:spPr>
                </pic:pic>
              </a:graphicData>
            </a:graphic>
          </wp:inline>
        </w:drawing>
      </w:r>
    </w:p>
    <w:p>
      <w:pPr>
        <w:pStyle w:val="Normal"/>
        <w:ind w:hanging="0"/>
        <w:rPr>
          <w:rFonts w:ascii="Times New Roman" w:hAnsi="Times New Roman" w:eastAsia="Helvetica" w:cs="Times New Roman"/>
          <w:color w:val="0A0A0A"/>
          <w:szCs w:val="24"/>
        </w:rPr>
      </w:pPr>
      <w:r>
        <w:rPr/>
        <w:drawing>
          <wp:inline distT="0" distB="0" distL="0" distR="0">
            <wp:extent cx="5273675" cy="3460115"/>
            <wp:effectExtent l="0" t="0" r="0" b="0"/>
            <wp:docPr id="2" name="Изображение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
                    <pic:cNvPicPr>
                      <a:picLocks noChangeAspect="1" noChangeArrowheads="1"/>
                    </pic:cNvPicPr>
                  </pic:nvPicPr>
                  <pic:blipFill>
                    <a:blip r:embed="rId3"/>
                    <a:stretch>
                      <a:fillRect/>
                    </a:stretch>
                  </pic:blipFill>
                  <pic:spPr bwMode="auto">
                    <a:xfrm>
                      <a:off x="0" y="0"/>
                      <a:ext cx="5273675" cy="3460115"/>
                    </a:xfrm>
                    <a:prstGeom prst="rect">
                      <a:avLst/>
                    </a:prstGeom>
                    <a:noFill/>
                  </pic:spPr>
                </pic:pic>
              </a:graphicData>
            </a:graphic>
          </wp:inline>
        </w:drawing>
      </w:r>
    </w:p>
    <w:p>
      <w:pPr>
        <w:pStyle w:val="Normal"/>
        <w:ind w:hanging="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hanging="0"/>
        <w:rPr>
          <w:rFonts w:ascii="Times New Roman" w:hAnsi="Times New Roman" w:eastAsia="Helvetica" w:cs="Times New Roman"/>
          <w:color w:val="0A0A0A"/>
          <w:szCs w:val="24"/>
        </w:rPr>
      </w:pPr>
      <w:r>
        <w:rPr>
          <w:rFonts w:eastAsia="Helvetica" w:cs="Times New Roman" w:ascii="Times New Roman" w:hAnsi="Times New Roman"/>
          <w:color w:val="0A0A0A"/>
          <w:szCs w:val="24"/>
        </w:rPr>
      </w:r>
    </w:p>
    <w:p>
      <w:pPr>
        <w:pStyle w:val="Normal"/>
        <w:ind w:hanging="0"/>
        <w:rPr>
          <w:rFonts w:ascii="Times New Roman" w:hAnsi="Times New Roman" w:eastAsia="Helvetica" w:cs="Times New Roman"/>
          <w:color w:val="0A0A0A"/>
          <w:szCs w:val="24"/>
        </w:rPr>
      </w:pPr>
      <w:r>
        <w:rPr>
          <w:rFonts w:eastAsia="Helvetica" w:cs="Times New Roman" w:ascii="Times New Roman" w:hAnsi="Times New Roman"/>
          <w:color w:val="0A0A0A"/>
          <w:szCs w:val="24"/>
        </w:rPr>
        <w:br/>
      </w:r>
    </w:p>
    <w:p>
      <w:pPr>
        <w:pStyle w:val="Normal"/>
        <w:ind w:hanging="0"/>
        <w:rPr>
          <w:rFonts w:ascii="Times New Roman" w:hAnsi="Times New Roman" w:eastAsia="Helvetica" w:cs="Times New Roman"/>
          <w:b/>
          <w:bCs/>
          <w:color w:val="0A0A0A"/>
          <w:szCs w:val="24"/>
        </w:rPr>
      </w:pPr>
      <w:r>
        <w:rPr>
          <w:rFonts w:eastAsia="Helvetica" w:cs="Times New Roman" w:ascii="Times New Roman" w:hAnsi="Times New Roman"/>
          <w:b/>
          <w:bCs/>
          <w:color w:val="0A0A0A"/>
          <w:szCs w:val="24"/>
          <w:shd w:fill="FFFFFF" w:val="clear"/>
        </w:rPr>
        <w:t>Lastly, it is surprising that the factor “substrate” is no longer included in Model 2. As noted by the authors in their response, abundance data were collected using different methods depending on the substrate type. This raises concerns about comparability between algal and bare-bottom communities. Including substrate as a random effect could help account for variation introduced by differing sampling approaches and improve the robustness of the model.</w:t>
      </w:r>
      <w:r>
        <w:rPr>
          <w:rFonts w:eastAsia="Helvetica" w:cs="Times New Roman" w:ascii="Times New Roman" w:hAnsi="Times New Roman"/>
          <w:b/>
          <w:bCs/>
          <w:color w:val="0A0A0A"/>
          <w:szCs w:val="24"/>
        </w:rPr>
        <w:br/>
      </w:r>
    </w:p>
    <w:p>
      <w:pPr>
        <w:pStyle w:val="Normal"/>
        <w:ind w:hanging="0"/>
        <w:rPr>
          <w:rFonts w:ascii="Times New Roman" w:hAnsi="Times New Roman" w:eastAsia="Helvetica" w:cs="Times New Roman"/>
          <w:color w:val="0A0A0A"/>
          <w:szCs w:val="24"/>
          <w:highlight w:val="cyan"/>
        </w:rPr>
      </w:pPr>
      <w:r>
        <w:rPr>
          <w:rFonts w:eastAsia="Helvetica" w:ascii="Times New Roman" w:hAnsi="Times New Roman"/>
          <w:color w:val="0A0A0A"/>
          <w:szCs w:val="24"/>
          <w:highlight w:val="cyan"/>
        </w:rPr>
        <w:t xml:space="preserve">As we mentioned in our previous letter, we couldn't separate the natural differences in settlement organization between algae and </w:t>
      </w:r>
      <w:del w:id="125" w:author="&lt;анонимный&gt;" w:date="2025-07-25T07:24:06Z">
        <w:r>
          <w:rPr>
            <w:rFonts w:eastAsia="Helvetica" w:ascii="Times New Roman" w:hAnsi="Times New Roman"/>
            <w:color w:val="0A0A0A"/>
            <w:szCs w:val="24"/>
            <w:highlight w:val="cyan"/>
            <w:lang w:val="ru-RU"/>
          </w:rPr>
          <w:delText>sediment</w:delText>
        </w:r>
      </w:del>
      <w:ins w:id="126" w:author="&lt;анонимный&gt;" w:date="2025-07-25T07:24:10Z">
        <w:r>
          <w:rPr>
            <w:rFonts w:eastAsia="Helvetica" w:ascii="Times New Roman" w:hAnsi="Times New Roman"/>
            <w:color w:val="0A0A0A"/>
            <w:szCs w:val="24"/>
            <w:highlight w:val="cyan"/>
            <w:lang w:val="en-US"/>
          </w:rPr>
          <w:t>bottom</w:t>
        </w:r>
      </w:ins>
      <w:r>
        <w:rPr>
          <w:rFonts w:eastAsia="Helvetica" w:ascii="Times New Roman" w:hAnsi="Times New Roman"/>
          <w:color w:val="0A0A0A"/>
          <w:szCs w:val="24"/>
          <w:highlight w:val="cyan"/>
        </w:rPr>
        <w:t xml:space="preserve"> from the methodological differences in sampling (these technical differences were unavoidable due to the distinct spatial geometries of the two substrate types). Differences in sampling techniques are not fundamentally important when using Ptros as the dependent variable but crucial when using abundance.</w:t>
      </w:r>
    </w:p>
    <w:p>
      <w:pPr>
        <w:pStyle w:val="Normal"/>
        <w:ind w:hanging="0"/>
        <w:rPr>
          <w:rFonts w:ascii="Times New Roman" w:hAnsi="Times New Roman" w:eastAsia="Helvetica"/>
          <w:color w:val="0A0A0A"/>
          <w:szCs w:val="24"/>
          <w:highlight w:val="cyan"/>
          <w:lang w:val="en-GB"/>
        </w:rPr>
      </w:pPr>
      <w:r>
        <w:rPr>
          <w:rFonts w:eastAsia="Helvetica" w:cs="Times New Roman" w:ascii="Times New Roman" w:hAnsi="Times New Roman"/>
          <w:color w:val="0A0A0A"/>
          <w:szCs w:val="24"/>
        </w:rPr>
        <w:br/>
      </w:r>
      <w:r>
        <w:rPr>
          <w:rFonts w:eastAsia="Helvetica" w:ascii="Times New Roman" w:hAnsi="Times New Roman"/>
          <w:color w:val="0A0A0A"/>
          <w:szCs w:val="24"/>
          <w:highlight w:val="cyan"/>
        </w:rPr>
        <w:t xml:space="preserve">We emphasize that Model 2 is fundamentally </w:t>
      </w:r>
      <w:del w:id="127" w:author="Arcella" w:date="2025-07-23T19:31:00Z">
        <w:r>
          <w:rPr>
            <w:rFonts w:eastAsia="Helvetica" w:ascii="Times New Roman" w:hAnsi="Times New Roman"/>
            <w:color w:val="0A0A0A"/>
            <w:szCs w:val="24"/>
            <w:highlight w:val="cyan"/>
          </w:rPr>
          <w:delText xml:space="preserve">distinct </w:delText>
        </w:r>
      </w:del>
      <w:ins w:id="128" w:author="Arcella" w:date="2025-07-23T19:31:00Z">
        <w:r>
          <w:rPr>
            <w:rFonts w:eastAsia="Helvetica" w:ascii="Times New Roman" w:hAnsi="Times New Roman"/>
            <w:color w:val="0A0A0A"/>
            <w:szCs w:val="24"/>
            <w:highlight w:val="cyan"/>
          </w:rPr>
          <w:t xml:space="preserve">different </w:t>
        </w:r>
      </w:ins>
      <w:r>
        <w:rPr>
          <w:rFonts w:eastAsia="Helvetica" w:ascii="Times New Roman" w:hAnsi="Times New Roman"/>
          <w:color w:val="0A0A0A"/>
          <w:szCs w:val="24"/>
          <w:highlight w:val="cyan"/>
        </w:rPr>
        <w:t xml:space="preserve">from Model 1. Unlike Model 1, which was applied to the raw data, Model 2 was specifically designed for site-averaged data. This fundamental difference in </w:t>
      </w:r>
      <w:ins w:id="129" w:author="Arcella" w:date="2025-07-23T19:31:00Z">
        <w:r>
          <w:rPr>
            <w:rFonts w:eastAsia="Helvetica" w:ascii="Times New Roman" w:hAnsi="Times New Roman"/>
            <w:color w:val="0A0A0A"/>
            <w:szCs w:val="24"/>
            <w:highlight w:val="cyan"/>
          </w:rPr>
          <w:t xml:space="preserve">the </w:t>
        </w:r>
      </w:ins>
      <w:r>
        <w:rPr>
          <w:rFonts w:eastAsia="Helvetica" w:ascii="Times New Roman" w:hAnsi="Times New Roman"/>
          <w:color w:val="0A0A0A"/>
          <w:szCs w:val="24"/>
          <w:highlight w:val="cyan"/>
        </w:rPr>
        <w:t>approach necessitated consideration of different predictor variables</w:t>
      </w:r>
      <w:ins w:id="130" w:author="Arcella" w:date="2025-07-23T19:32:00Z">
        <w:r>
          <w:rPr>
            <w:rFonts w:eastAsia="Helvetica" w:ascii="Times New Roman" w:hAnsi="Times New Roman"/>
            <w:color w:val="0A0A0A"/>
            <w:szCs w:val="24"/>
            <w:highlight w:val="cyan"/>
          </w:rPr>
          <w:t>,</w:t>
        </w:r>
      </w:ins>
      <w:r>
        <w:rPr>
          <w:rFonts w:eastAsia="Helvetica" w:ascii="Times New Roman" w:hAnsi="Times New Roman"/>
          <w:color w:val="0A0A0A"/>
          <w:szCs w:val="24"/>
          <w:highlight w:val="cyan"/>
        </w:rPr>
        <w:t xml:space="preserve"> </w:t>
      </w:r>
      <w:del w:id="131" w:author="Arcella" w:date="2025-07-23T19:32:00Z">
        <w:r>
          <w:rPr>
            <w:rFonts w:eastAsia="Helvetica" w:ascii="Times New Roman" w:hAnsi="Times New Roman"/>
            <w:color w:val="0A0A0A"/>
            <w:szCs w:val="24"/>
            <w:highlight w:val="cyan"/>
          </w:rPr>
          <w:delText xml:space="preserve">in set of which </w:delText>
        </w:r>
      </w:del>
      <w:ins w:id="132" w:author="Arcella" w:date="2025-07-23T19:32:00Z">
        <w:r>
          <w:rPr>
            <w:rFonts w:eastAsia="Helvetica" w:ascii="Times New Roman" w:hAnsi="Times New Roman"/>
            <w:color w:val="0A0A0A"/>
            <w:szCs w:val="24"/>
            <w:highlight w:val="cyan"/>
          </w:rPr>
          <w:t xml:space="preserve">and </w:t>
        </w:r>
      </w:ins>
      <w:r>
        <w:rPr>
          <w:rFonts w:eastAsia="Helvetica" w:ascii="Times New Roman" w:hAnsi="Times New Roman"/>
          <w:color w:val="0A0A0A"/>
          <w:szCs w:val="24"/>
          <w:highlight w:val="cyan"/>
        </w:rPr>
        <w:t xml:space="preserve">we included </w:t>
      </w:r>
      <w:ins w:id="133" w:author="Arcella" w:date="2025-07-23T19:32:00Z">
        <w:r>
          <w:rPr>
            <w:rFonts w:eastAsia="Helvetica" w:ascii="Times New Roman" w:hAnsi="Times New Roman"/>
            <w:color w:val="0A0A0A"/>
            <w:szCs w:val="24"/>
            <w:highlight w:val="cyan"/>
          </w:rPr>
          <w:t xml:space="preserve">into the set </w:t>
        </w:r>
      </w:ins>
      <w:r>
        <w:rPr>
          <w:rFonts w:eastAsia="Helvetica" w:ascii="Times New Roman" w:hAnsi="Times New Roman"/>
          <w:color w:val="0A0A0A"/>
          <w:szCs w:val="24"/>
          <w:highlight w:val="cyan"/>
        </w:rPr>
        <w:t xml:space="preserve">only </w:t>
      </w:r>
      <w:ins w:id="134" w:author="Arcella" w:date="2025-07-23T19:32:00Z">
        <w:r>
          <w:rPr>
            <w:rFonts w:eastAsia="Helvetica" w:ascii="Times New Roman" w:hAnsi="Times New Roman"/>
            <w:color w:val="0A0A0A"/>
            <w:szCs w:val="24"/>
            <w:highlight w:val="cyan"/>
          </w:rPr>
          <w:t xml:space="preserve">the </w:t>
        </w:r>
      </w:ins>
      <w:r>
        <w:rPr>
          <w:rFonts w:eastAsia="Helvetica" w:ascii="Times New Roman" w:hAnsi="Times New Roman"/>
          <w:color w:val="0A0A0A"/>
          <w:szCs w:val="24"/>
          <w:highlight w:val="cyan"/>
        </w:rPr>
        <w:t>predictors varying between sites (i.e. not Substrate)</w:t>
      </w:r>
      <w:r>
        <w:rPr>
          <w:rFonts w:eastAsia="Helvetica" w:ascii="Times New Roman" w:hAnsi="Times New Roman"/>
          <w:color w:val="0A0A0A"/>
          <w:szCs w:val="24"/>
          <w:highlight w:val="cyan"/>
          <w:lang w:val="en-GB"/>
        </w:rPr>
        <w:t xml:space="preserve">. </w:t>
      </w:r>
    </w:p>
    <w:p>
      <w:pPr>
        <w:pStyle w:val="Normal"/>
        <w:ind w:hanging="0"/>
        <w:rPr>
          <w:rFonts w:ascii="Times New Roman" w:hAnsi="Times New Roman" w:eastAsia="Helvetica"/>
          <w:color w:val="0A0A0A"/>
          <w:szCs w:val="24"/>
        </w:rPr>
      </w:pPr>
      <w:r>
        <w:rPr>
          <w:rFonts w:eastAsia="Helvetica" w:ascii="Times New Roman" w:hAnsi="Times New Roman"/>
          <w:color w:val="0A0A0A"/>
          <w:szCs w:val="24"/>
        </w:rPr>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We believe</w:t>
      </w:r>
      <w:ins w:id="135" w:author="Arcella" w:date="2025-07-23T19:31:00Z">
        <w:r>
          <w:rPr>
            <w:rFonts w:eastAsia="Helvetica" w:cs="Times New Roman" w:ascii="Times New Roman" w:hAnsi="Times New Roman"/>
            <w:color w:val="0A0A0A"/>
            <w:szCs w:val="24"/>
            <w:highlight w:val="cyan"/>
          </w:rPr>
          <w:t xml:space="preserve"> that</w:t>
        </w:r>
      </w:ins>
      <w:r>
        <w:rPr>
          <w:rFonts w:eastAsia="Helvetica" w:cs="Times New Roman" w:ascii="Times New Roman" w:hAnsi="Times New Roman"/>
          <w:color w:val="0A0A0A"/>
          <w:szCs w:val="24"/>
          <w:highlight w:val="cyan"/>
        </w:rPr>
        <w:t xml:space="preserve"> including "Substrate" as a random effect would be inappropriate for these reasons:</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numPr>
          <w:ilvl w:val="0"/>
          <w:numId w:val="11"/>
        </w:numPr>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 xml:space="preserve">The "Substrate" factor is </w:t>
      </w:r>
      <w:ins w:id="136" w:author="Arcella" w:date="2025-07-23T19:32:00Z">
        <w:r>
          <w:rPr>
            <w:rFonts w:eastAsia="Helvetica" w:cs="Times New Roman" w:ascii="Times New Roman" w:hAnsi="Times New Roman"/>
            <w:color w:val="0A0A0A"/>
            <w:szCs w:val="24"/>
            <w:highlight w:val="cyan"/>
          </w:rPr>
          <w:t xml:space="preserve">an </w:t>
        </w:r>
      </w:ins>
      <w:r>
        <w:rPr>
          <w:rFonts w:eastAsia="Helvetica" w:cs="Times New Roman" w:ascii="Times New Roman" w:hAnsi="Times New Roman"/>
          <w:color w:val="0A0A0A"/>
          <w:szCs w:val="24"/>
          <w:highlight w:val="cyan"/>
        </w:rPr>
        <w:t>inherently fixed effect</w:t>
      </w:r>
      <w:ins w:id="137" w:author="Arcella" w:date="2025-07-23T19:32:00Z">
        <w:r>
          <w:rPr>
            <w:rFonts w:eastAsia="Helvetica" w:cs="Times New Roman" w:ascii="Times New Roman" w:hAnsi="Times New Roman"/>
            <w:color w:val="0A0A0A"/>
            <w:szCs w:val="24"/>
            <w:highlight w:val="cyan"/>
          </w:rPr>
          <w:t>.</w:t>
        </w:r>
      </w:ins>
      <w:r>
        <w:rPr>
          <w:rFonts w:eastAsia="Helvetica" w:cs="Times New Roman" w:ascii="Times New Roman" w:hAnsi="Times New Roman"/>
          <w:color w:val="0A0A0A"/>
          <w:szCs w:val="24"/>
          <w:highlight w:val="cyan"/>
        </w:rPr>
        <w:t xml:space="preserve"> </w:t>
      </w:r>
      <w:del w:id="138" w:author="Arcella" w:date="2025-07-23T19:32:00Z">
        <w:r>
          <w:rPr>
            <w:rFonts w:eastAsia="Helvetica" w:cs="Times New Roman" w:ascii="Times New Roman" w:hAnsi="Times New Roman"/>
            <w:color w:val="0A0A0A"/>
            <w:szCs w:val="24"/>
            <w:highlight w:val="cyan"/>
          </w:rPr>
          <w:delText>- i</w:delText>
        </w:r>
      </w:del>
      <w:ins w:id="139" w:author="Arcella" w:date="2025-07-23T19:32:00Z">
        <w:r>
          <w:rPr>
            <w:rFonts w:eastAsia="Helvetica" w:cs="Times New Roman" w:ascii="Times New Roman" w:hAnsi="Times New Roman"/>
            <w:color w:val="0A0A0A"/>
            <w:szCs w:val="24"/>
            <w:highlight w:val="cyan"/>
          </w:rPr>
          <w:t>I</w:t>
        </w:r>
      </w:ins>
      <w:r>
        <w:rPr>
          <w:rFonts w:eastAsia="Helvetica" w:cs="Times New Roman" w:ascii="Times New Roman" w:hAnsi="Times New Roman"/>
          <w:color w:val="0A0A0A"/>
          <w:szCs w:val="24"/>
          <w:highlight w:val="cyan"/>
        </w:rPr>
        <w:t>t encompasses all possible substrate types in our study (Algae vs Bottom). Random effects imply the existence of some unmeasured factor</w:t>
      </w:r>
      <w:del w:id="140" w:author="Arcella" w:date="2025-07-23T19:33:00Z">
        <w:r>
          <w:rPr>
            <w:rFonts w:eastAsia="Helvetica" w:cs="Times New Roman" w:ascii="Times New Roman" w:hAnsi="Times New Roman"/>
            <w:color w:val="0A0A0A"/>
            <w:szCs w:val="24"/>
            <w:highlight w:val="cyan"/>
          </w:rPr>
          <w:delText>’</w:delText>
        </w:r>
      </w:del>
      <w:r>
        <w:rPr>
          <w:rFonts w:eastAsia="Helvetica" w:cs="Times New Roman" w:ascii="Times New Roman" w:hAnsi="Times New Roman"/>
          <w:color w:val="0A0A0A"/>
          <w:szCs w:val="24"/>
          <w:highlight w:val="cyan"/>
        </w:rPr>
        <w:t xml:space="preserve"> levels not present in our data.</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numPr>
          <w:ilvl w:val="0"/>
          <w:numId w:val="11"/>
        </w:numPr>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t xml:space="preserve">Had we treated “Substrate” as a random effect, we would </w:t>
      </w:r>
      <w:del w:id="141" w:author="Arcella" w:date="2025-07-23T19:33:00Z">
        <w:r>
          <w:rPr>
            <w:rFonts w:eastAsia="Helvetica" w:cs="Times New Roman" w:ascii="Times New Roman" w:hAnsi="Times New Roman"/>
            <w:color w:val="0A0A0A"/>
            <w:szCs w:val="24"/>
            <w:highlight w:val="cyan"/>
          </w:rPr>
          <w:delText xml:space="preserve">only </w:delText>
        </w:r>
      </w:del>
      <w:r>
        <w:rPr>
          <w:rFonts w:eastAsia="Helvetica" w:cs="Times New Roman" w:ascii="Times New Roman" w:hAnsi="Times New Roman"/>
          <w:color w:val="0A0A0A"/>
          <w:szCs w:val="24"/>
          <w:highlight w:val="cyan"/>
        </w:rPr>
        <w:t>have been able to estimate</w:t>
      </w:r>
      <w:ins w:id="142" w:author="Arcella" w:date="2025-07-23T19:33:00Z">
        <w:r>
          <w:rPr>
            <w:rFonts w:eastAsia="Helvetica" w:cs="Times New Roman" w:ascii="Times New Roman" w:hAnsi="Times New Roman"/>
            <w:color w:val="0A0A0A"/>
            <w:szCs w:val="24"/>
            <w:highlight w:val="cyan"/>
          </w:rPr>
          <w:t xml:space="preserve"> only</w:t>
        </w:r>
      </w:ins>
      <w:r>
        <w:rPr>
          <w:rFonts w:eastAsia="Helvetica" w:cs="Times New Roman" w:ascii="Times New Roman" w:hAnsi="Times New Roman"/>
          <w:color w:val="0A0A0A"/>
          <w:szCs w:val="24"/>
          <w:highlight w:val="cyan"/>
        </w:rPr>
        <w:t xml:space="preserve"> its associated variance from two levels</w:t>
      </w:r>
      <w:del w:id="143" w:author="Arcella" w:date="2025-07-23T19:34:00Z">
        <w:r>
          <w:rPr>
            <w:rFonts w:eastAsia="Helvetica" w:cs="Times New Roman" w:ascii="Times New Roman" w:hAnsi="Times New Roman"/>
            <w:color w:val="0A0A0A"/>
            <w:szCs w:val="24"/>
            <w:highlight w:val="cyan"/>
          </w:rPr>
          <w:delText>,</w:delText>
        </w:r>
      </w:del>
      <w:ins w:id="144" w:author="Arcella" w:date="2025-07-23T19:34:00Z">
        <w:r>
          <w:rPr>
            <w:rFonts w:eastAsia="Helvetica" w:cs="Times New Roman" w:ascii="Times New Roman" w:hAnsi="Times New Roman"/>
            <w:color w:val="0A0A0A"/>
            <w:szCs w:val="24"/>
            <w:highlight w:val="cyan"/>
          </w:rPr>
          <w:t>.</w:t>
        </w:r>
      </w:ins>
      <w:r>
        <w:rPr>
          <w:rFonts w:eastAsia="Helvetica" w:cs="Times New Roman" w:ascii="Times New Roman" w:hAnsi="Times New Roman"/>
          <w:color w:val="0A0A0A"/>
          <w:szCs w:val="24"/>
          <w:highlight w:val="cyan"/>
        </w:rPr>
        <w:t xml:space="preserve"> </w:t>
      </w:r>
      <w:del w:id="145" w:author="Arcella" w:date="2025-07-23T19:34:00Z">
        <w:r>
          <w:rPr>
            <w:rFonts w:eastAsia="Helvetica" w:cs="Times New Roman" w:ascii="Times New Roman" w:hAnsi="Times New Roman"/>
            <w:color w:val="0A0A0A"/>
            <w:szCs w:val="24"/>
            <w:highlight w:val="cyan"/>
          </w:rPr>
          <w:delText xml:space="preserve">which </w:delText>
        </w:r>
      </w:del>
      <w:ins w:id="146" w:author="Arcella" w:date="2025-07-23T19:34:00Z">
        <w:r>
          <w:rPr>
            <w:rFonts w:eastAsia="Helvetica" w:cs="Times New Roman" w:ascii="Times New Roman" w:hAnsi="Times New Roman"/>
            <w:color w:val="0A0A0A"/>
            <w:szCs w:val="24"/>
            <w:highlight w:val="cyan"/>
          </w:rPr>
          <w:t xml:space="preserve">This </w:t>
        </w:r>
      </w:ins>
      <w:r>
        <w:rPr>
          <w:rFonts w:eastAsia="Helvetica" w:cs="Times New Roman" w:ascii="Times New Roman" w:hAnsi="Times New Roman"/>
          <w:color w:val="0A0A0A"/>
          <w:szCs w:val="24"/>
          <w:highlight w:val="cyan"/>
        </w:rPr>
        <w:t>is considered insufficient for random effects</w:t>
      </w:r>
      <w:ins w:id="147" w:author="Arcella" w:date="2025-07-23T19:34:00Z">
        <w:r>
          <w:rPr>
            <w:rFonts w:eastAsia="Helvetica" w:cs="Times New Roman" w:ascii="Times New Roman" w:hAnsi="Times New Roman"/>
            <w:color w:val="0A0A0A"/>
            <w:szCs w:val="24"/>
            <w:highlight w:val="cyan"/>
          </w:rPr>
          <w:t>, which</w:t>
        </w:r>
      </w:ins>
      <w:r>
        <w:rPr>
          <w:rFonts w:eastAsia="Helvetica" w:cs="Times New Roman" w:ascii="Times New Roman" w:hAnsi="Times New Roman"/>
          <w:color w:val="0A0A0A"/>
          <w:szCs w:val="24"/>
          <w:highlight w:val="cyan"/>
        </w:rPr>
        <w:t xml:space="preserve"> </w:t>
      </w:r>
      <w:del w:id="148" w:author="Arcella" w:date="2025-07-23T19:34:00Z">
        <w:r>
          <w:rPr>
            <w:rFonts w:eastAsia="Helvetica" w:cs="Times New Roman" w:ascii="Times New Roman" w:hAnsi="Times New Roman"/>
            <w:color w:val="0A0A0A"/>
            <w:szCs w:val="24"/>
            <w:highlight w:val="cyan"/>
          </w:rPr>
          <w:delText xml:space="preserve">- these </w:delText>
        </w:r>
      </w:del>
      <w:r>
        <w:rPr>
          <w:rFonts w:eastAsia="Helvetica" w:cs="Times New Roman" w:ascii="Times New Roman" w:hAnsi="Times New Roman"/>
          <w:color w:val="0A0A0A"/>
          <w:szCs w:val="24"/>
          <w:highlight w:val="cyan"/>
        </w:rPr>
        <w:t xml:space="preserve">typically require more than five levels to be reliably estimated (see e.g. Bolker et al., 2009, 'Generalized linear mixed models: a practical guide for ecology and evolution'). </w:t>
      </w:r>
    </w:p>
    <w:p>
      <w:pPr>
        <w:pStyle w:val="Normal"/>
        <w:ind w:hanging="0"/>
        <w:rPr>
          <w:rFonts w:ascii="Times New Roman" w:hAnsi="Times New Roman" w:eastAsia="Helvetica" w:cs="Times New Roman"/>
          <w:color w:val="0A0A0A"/>
          <w:szCs w:val="24"/>
          <w:highlight w:val="cyan"/>
        </w:rPr>
      </w:pPr>
      <w:r>
        <w:rPr>
          <w:rFonts w:eastAsia="Helvetica" w:cs="Times New Roman" w:ascii="Times New Roman" w:hAnsi="Times New Roman"/>
          <w:color w:val="0A0A0A"/>
          <w:szCs w:val="24"/>
          <w:highlight w:val="cyan"/>
        </w:rPr>
      </w:r>
    </w:p>
    <w:p>
      <w:pPr>
        <w:pStyle w:val="Normal"/>
        <w:ind w:firstLine="480"/>
        <w:rPr>
          <w:rFonts w:ascii="Times New Roman" w:hAnsi="Times New Roman" w:cs="Times New Roman"/>
          <w:szCs w:val="24"/>
          <w:lang w:val="en-GB"/>
        </w:rPr>
      </w:pPr>
      <w:r>
        <w:rPr>
          <w:rFonts w:cs="Times New Roman" w:ascii="Times New Roman" w:hAnsi="Times New Roman"/>
          <w:szCs w:val="24"/>
          <w:lang w:val="en-GB"/>
        </w:rPr>
      </w:r>
    </w:p>
    <w:p>
      <w:pPr>
        <w:pStyle w:val="Normal"/>
        <w:ind w:firstLine="480"/>
        <w:rPr>
          <w:rFonts w:ascii="Times New Roman" w:hAnsi="Times New Roman" w:cs="Times New Roman"/>
          <w:szCs w:val="24"/>
          <w:lang w:val="en-GB"/>
        </w:rPr>
      </w:pPr>
      <w:r>
        <w:rPr>
          <w:rFonts w:cs="Times New Roman" w:ascii="Times New Roman" w:hAnsi="Times New Roman"/>
          <w:szCs w:val="24"/>
          <w:lang w:val="en-GB"/>
        </w:rPr>
      </w:r>
    </w:p>
    <w:p>
      <w:pPr>
        <w:pStyle w:val="Normal"/>
        <w:ind w:firstLine="480"/>
        <w:rPr>
          <w:rFonts w:ascii="Times New Roman" w:hAnsi="Times New Roman" w:cs="Times New Roman"/>
          <w:szCs w:val="24"/>
          <w:lang w:val="en-GB"/>
        </w:rPr>
      </w:pPr>
      <w:r>
        <w:rPr>
          <w:rFonts w:cs="Times New Roman" w:ascii="Times New Roman" w:hAnsi="Times New Roman"/>
          <w:szCs w:val="24"/>
          <w:lang w:val="en-GB"/>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w:charset w:val="cc"/>
    <w:family w:val="roman"/>
    <w:pitch w:val="variable"/>
  </w:font>
  <w:font w:name="Calibri Light">
    <w:charset w:val="cc"/>
    <w:family w:val="roman"/>
    <w:pitch w:val="variable"/>
  </w:font>
  <w:font w:name="Arial">
    <w:charset w:val="cc"/>
    <w:family w:val="swiss"/>
    <w:pitch w:val="variable"/>
  </w:font>
  <w:font w:name="SimSun">
    <w:charset w:val="cc"/>
    <w:family w:val="roman"/>
    <w:pitch w:val="variable"/>
  </w:font>
  <w:font w:name="Courier New">
    <w:charset w:val="cc"/>
    <w:family w:val="roman"/>
    <w:pitch w:val="variable"/>
  </w:font>
  <w:font w:name="Liberation Sans">
    <w:altName w:val="Arial"/>
    <w:charset w:val="cc"/>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2040"/>
        </w:tabs>
        <w:ind w:left="20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200"/>
        </w:tabs>
        <w:ind w:left="12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1620"/>
        </w:tabs>
        <w:ind w:left="16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2040"/>
        </w:tabs>
        <w:ind w:left="204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620"/>
        </w:tabs>
        <w:ind w:left="16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80"/>
        </w:tabs>
        <w:ind w:left="78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0"/>
        </w:tabs>
        <w:ind w:left="120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80"/>
        </w:tabs>
        <w:ind w:left="7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isplayBackgroundShape/>
  <w:revisionView w:insDel="0" w:formatting="0"/>
  <w:trackRevisions/>
  <w:embedSystemFonts/>
  <w:defaultTabStop w:val="420"/>
  <w:autoHyphenation w:val="true"/>
  <w:hyphenationZone w:val="0"/>
  <w:compat>
    <w:doNotExpandShiftReturn/>
    <w:doNotBreakWrappedTables/>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trackedChanges" w:enforcement="1" w:cryptProviderType="rsaAES" w:cryptAlgorithmClass="hash" w:cryptAlgorithmType="typeAny" w:cryptAlgorithmSid="" w:cryptSpinCount="0" w:hash="" w:sal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ru-RU" w:bidi="ar-SA"/>
      </w:rPr>
    </w:rPrDefault>
    <w:pPrDefault>
      <w:pPr>
        <w:suppressAutoHyphens w:val="true"/>
      </w:pPr>
    </w:pPrDefault>
  </w:docDefaults>
  <w:latentStyles w:defLockedState="0" w:defUIPriority="0" w:defSemiHidden="0" w:defUnhideWhenUsed="0" w:defQFormat="1" w:count="26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9" w:qFormat="0"/>
    <w:lsdException w:name="toc 9" w:qFormat="0"/>
    <w:lsdException w:name="caption" w:semiHidden="1" w:unhideWhenUsed="1"/>
    <w:lsdException w:name="List Bullet 5" w:qFormat="0"/>
    <w:lsdException w:name="List Number 4" w:qFormat="0"/>
    <w:lsdException w:name="Default Paragraph Font" w:uiPriority="1" w:semiHidden="1" w:unhideWhenUsed="1"/>
    <w:lsdException w:name="Body Text Indent" w:qFormat="0"/>
    <w:lsdException w:name="Date" w:qFormat="0"/>
    <w:lsdException w:name="HTML Top of Form" w:uiPriority="99" w:semiHidden="1" w:unhideWhenUsed="1" w:qFormat="0"/>
    <w:lsdException w:name="HTML Bottom of Form" w:uiPriority="99" w:semiHidden="1" w:unhideWhenUsed="1" w:qFormat="0"/>
    <w:lsdException w:name="Normal Table" w:uiPriority="99" w:semiHidden="1" w:unhideWhenUsed="1" w:qFormat="0"/>
    <w:lsdException w:name="No List" w:uiPriority="99" w:semiHidden="1" w:unhideWhenUsed="1" w:qFormat="0"/>
    <w:lsdException w:name="Outline List 1" w:uiPriority="99" w:semiHidden="1" w:unhideWhenUsed="1" w:qFormat="0"/>
    <w:lsdException w:name="Outline List 2" w:uiPriority="99" w:semiHidden="1" w:unhideWhenUsed="1" w:qFormat="0"/>
    <w:lsdException w:name="Outline List 3" w:uiPriority="99" w:semiHidden="1" w:unhideWhenUsed="1" w:qFormat="0"/>
    <w:lsdException w:name="Placeholder Text" w:uiPriority="99" w:semiHidden="1" w:unhideWhenUsed="1" w:qFormat="0"/>
    <w:lsdException w:name="No Spacing" w:uiPriority="99" w:semiHidden="1" w:unhideWhenUsed="1" w:qFormat="0"/>
    <w:lsdException w:name="Light Shading" w:uiPriority="99" w:semiHidden="1" w:unhideWhenUsed="1" w:qFormat="0"/>
    <w:lsdException w:name="Light List" w:uiPriority="99" w:semiHidden="1" w:unhideWhenUsed="1" w:qFormat="0"/>
    <w:lsdException w:name="Light Grid" w:uiPriority="99" w:semiHidden="1" w:unhideWhenUsed="1" w:qFormat="0"/>
    <w:lsdException w:name="Medium Shading 1" w:uiPriority="99" w:semiHidden="1" w:unhideWhenUsed="1" w:qFormat="0"/>
    <w:lsdException w:name="Medium Shading 2" w:uiPriority="99" w:semiHidden="1" w:unhideWhenUsed="1" w:qFormat="0"/>
    <w:lsdException w:name="Medium List 1" w:uiPriority="99" w:semiHidden="1" w:unhideWhenUsed="1" w:qFormat="0"/>
    <w:lsdException w:name="Medium List 2" w:uiPriority="99" w:semiHidden="1" w:unhideWhenUsed="1" w:qFormat="0"/>
    <w:lsdException w:name="Medium Grid 1" w:uiPriority="99" w:semiHidden="1" w:unhideWhenUsed="1" w:qFormat="0"/>
    <w:lsdException w:name="Medium Grid 2" w:uiPriority="99" w:semiHidden="1" w:unhideWhenUsed="1" w:qFormat="0"/>
    <w:lsdException w:name="Medium Grid 3" w:uiPriority="99" w:semiHidden="1" w:unhideWhenUsed="1" w:qFormat="0"/>
    <w:lsdException w:name="Dark List" w:uiPriority="99" w:semiHidden="1" w:unhideWhenUsed="1" w:qFormat="0"/>
    <w:lsdException w:name="Colorful Shading" w:uiPriority="99" w:semiHidden="1" w:unhideWhenUsed="1" w:qFormat="0"/>
    <w:lsdException w:name="Colorful List" w:uiPriority="99" w:semiHidden="1" w:unhideWhenUsed="1" w:qFormat="0"/>
    <w:lsdException w:name="Colorful Grid" w:uiPriority="99" w:semiHidden="1" w:unhideWhenUsed="1" w:qFormat="0"/>
    <w:lsdException w:name="Light Shading Accent 1" w:uiPriority="99" w:semiHidden="1" w:unhideWhenUsed="1" w:qFormat="0"/>
    <w:lsdException w:name="Light List Accent 1" w:uiPriority="99" w:semiHidden="1" w:unhideWhenUsed="1" w:qFormat="0"/>
    <w:lsdException w:name="Light Grid Accent 1" w:uiPriority="99" w:semiHidden="1" w:unhideWhenUsed="1" w:qFormat="0"/>
    <w:lsdException w:name="Medium Shading 1 Accent 1" w:uiPriority="99" w:semiHidden="1" w:unhideWhenUsed="1" w:qFormat="0"/>
    <w:lsdException w:name="Medium Shading 2 Accent 1" w:uiPriority="99" w:semiHidden="1" w:unhideWhenUsed="1" w:qFormat="0"/>
    <w:lsdException w:name="Medium List 1 Accent 1" w:uiPriority="99" w:semiHidden="1" w:unhideWhenUsed="1" w:qFormat="0"/>
    <w:lsdException w:name="Revision" w:uiPriority="99" w:semiHidden="1" w:unhideWhenUsed="1" w:qFormat="0"/>
    <w:lsdException w:name="List Paragraph" w:uiPriority="99" w:semiHidden="1" w:unhideWhenUsed="1" w:qFormat="0"/>
    <w:lsdException w:name="Quote" w:uiPriority="99" w:semiHidden="1" w:unhideWhenUsed="1" w:qFormat="0"/>
    <w:lsdException w:name="Intense Quote" w:uiPriority="99" w:semiHidden="1" w:unhideWhenUsed="1" w:qFormat="0"/>
    <w:lsdException w:name="Medium List 2 Accent 1" w:uiPriority="99" w:semiHidden="1" w:unhideWhenUsed="1" w:qFormat="0"/>
    <w:lsdException w:name="Medium Grid 1 Accent 1" w:uiPriority="99" w:semiHidden="1" w:unhideWhenUsed="1" w:qFormat="0"/>
    <w:lsdException w:name="Medium Grid 2 Accent 1" w:uiPriority="99" w:semiHidden="1" w:unhideWhenUsed="1" w:qFormat="0"/>
    <w:lsdException w:name="Medium Grid 3 Accent 1" w:uiPriority="99" w:semiHidden="1" w:unhideWhenUsed="1" w:qFormat="0"/>
    <w:lsdException w:name="Dark List Accent 1" w:uiPriority="99" w:semiHidden="1" w:unhideWhenUsed="1" w:qFormat="0"/>
    <w:lsdException w:name="Colorful Shading Accent 1" w:uiPriority="99" w:semiHidden="1" w:unhideWhenUsed="1" w:qFormat="0"/>
    <w:lsdException w:name="Colorful List Accent 1" w:uiPriority="99" w:semiHidden="1" w:unhideWhenUsed="1" w:qFormat="0"/>
    <w:lsdException w:name="Colorful Grid Accent 1" w:uiPriority="99" w:semiHidden="1" w:unhideWhenUsed="1" w:qFormat="0"/>
    <w:lsdException w:name="Light Shading Accent 2" w:uiPriority="99" w:semiHidden="1" w:unhideWhenUsed="1" w:qFormat="0"/>
    <w:lsdException w:name="Light List Accent 2" w:uiPriority="99" w:semiHidden="1" w:unhideWhenUsed="1" w:qFormat="0"/>
    <w:lsdException w:name="Light Grid Accent 2" w:uiPriority="99" w:semiHidden="1" w:unhideWhenUsed="1" w:qFormat="0"/>
    <w:lsdException w:name="Medium Shading 1 Accent 2" w:uiPriority="99" w:semiHidden="1" w:unhideWhenUsed="1" w:qFormat="0"/>
    <w:lsdException w:name="Medium Shading 2 Accent 2" w:uiPriority="99" w:semiHidden="1" w:unhideWhenUsed="1" w:qFormat="0"/>
    <w:lsdException w:name="Medium List 1 Accent 2" w:uiPriority="99" w:semiHidden="1" w:unhideWhenUsed="1" w:qFormat="0"/>
    <w:lsdException w:name="Medium List 2 Accent 2" w:uiPriority="99" w:semiHidden="1" w:unhideWhenUsed="1" w:qFormat="0"/>
    <w:lsdException w:name="Medium Grid 1 Accent 2" w:uiPriority="99" w:semiHidden="1" w:unhideWhenUsed="1" w:qFormat="0"/>
    <w:lsdException w:name="Medium Grid 2 Accent 2" w:uiPriority="99" w:semiHidden="1" w:unhideWhenUsed="1" w:qFormat="0"/>
    <w:lsdException w:name="Medium Grid 3 Accent 2" w:uiPriority="99" w:semiHidden="1" w:unhideWhenUsed="1" w:qFormat="0"/>
    <w:lsdException w:name="Dark List Accent 2" w:uiPriority="99" w:semiHidden="1" w:unhideWhenUsed="1" w:qFormat="0"/>
    <w:lsdException w:name="Colorful Shading Accent 2" w:uiPriority="99" w:semiHidden="1" w:unhideWhenUsed="1" w:qFormat="0"/>
    <w:lsdException w:name="Colorful List Accent 2" w:uiPriority="99" w:semiHidden="1" w:unhideWhenUsed="1" w:qFormat="0"/>
    <w:lsdException w:name="Colorful Grid Accent 2" w:uiPriority="99" w:semiHidden="1" w:unhideWhenUsed="1" w:qFormat="0"/>
    <w:lsdException w:name="Light Shading Accent 3" w:uiPriority="99" w:semiHidden="1" w:unhideWhenUsed="1" w:qFormat="0"/>
    <w:lsdException w:name="Light List Accent 3" w:uiPriority="99" w:semiHidden="1" w:unhideWhenUsed="1" w:qFormat="0"/>
    <w:lsdException w:name="Light Grid Accent 3" w:uiPriority="99" w:semiHidden="1" w:unhideWhenUsed="1" w:qFormat="0"/>
    <w:lsdException w:name="Medium Shading 1 Accent 3" w:uiPriority="99" w:semiHidden="1" w:unhideWhenUsed="1" w:qFormat="0"/>
    <w:lsdException w:name="Medium Shading 2 Accent 3" w:uiPriority="99" w:semiHidden="1" w:unhideWhenUsed="1" w:qFormat="0"/>
    <w:lsdException w:name="Medium List 1 Accent 3" w:uiPriority="99" w:semiHidden="1" w:unhideWhenUsed="1" w:qFormat="0"/>
    <w:lsdException w:name="Medium List 2 Accent 3" w:uiPriority="99" w:semiHidden="1" w:unhideWhenUsed="1" w:qFormat="0"/>
    <w:lsdException w:name="Medium Grid 1 Accent 3" w:uiPriority="99" w:semiHidden="1" w:unhideWhenUsed="1" w:qFormat="0"/>
    <w:lsdException w:name="Medium Grid 2 Accent 3" w:uiPriority="99" w:semiHidden="1" w:unhideWhenUsed="1" w:qFormat="0"/>
    <w:lsdException w:name="Medium Grid 3 Accent 3" w:uiPriority="99" w:semiHidden="1" w:unhideWhenUsed="1" w:qFormat="0"/>
    <w:lsdException w:name="Dark List Accent 3" w:uiPriority="99" w:semiHidden="1" w:unhideWhenUsed="1" w:qFormat="0"/>
    <w:lsdException w:name="Colorful Shading Accent 3" w:uiPriority="99" w:semiHidden="1" w:unhideWhenUsed="1" w:qFormat="0"/>
    <w:lsdException w:name="Colorful List Accent 3" w:uiPriority="99" w:semiHidden="1" w:unhideWhenUsed="1" w:qFormat="0"/>
    <w:lsdException w:name="Colorful Grid Accent 3" w:uiPriority="99" w:semiHidden="1" w:unhideWhenUsed="1" w:qFormat="0"/>
    <w:lsdException w:name="Light Shading Accent 4" w:uiPriority="99" w:semiHidden="1" w:unhideWhenUsed="1" w:qFormat="0"/>
    <w:lsdException w:name="Light List Accent 4" w:uiPriority="99" w:semiHidden="1" w:unhideWhenUsed="1" w:qFormat="0"/>
    <w:lsdException w:name="Light Grid Accent 4" w:uiPriority="99" w:semiHidden="1" w:unhideWhenUsed="1" w:qFormat="0"/>
    <w:lsdException w:name="Medium Shading 1 Accent 4" w:uiPriority="99" w:semiHidden="1" w:unhideWhenUsed="1" w:qFormat="0"/>
    <w:lsdException w:name="Medium Shading 2 Accent 4" w:uiPriority="99" w:semiHidden="1" w:unhideWhenUsed="1" w:qFormat="0"/>
    <w:lsdException w:name="Medium List 1 Accent 4" w:uiPriority="99" w:semiHidden="1" w:unhideWhenUsed="1" w:qFormat="0"/>
    <w:lsdException w:name="Medium List 2 Accent 4" w:uiPriority="99" w:semiHidden="1" w:unhideWhenUsed="1" w:qFormat="0"/>
    <w:lsdException w:name="Medium Grid 1 Accent 4" w:uiPriority="99" w:semiHidden="1" w:unhideWhenUsed="1" w:qFormat="0"/>
    <w:lsdException w:name="Medium Grid 2 Accent 4" w:uiPriority="99" w:semiHidden="1" w:unhideWhenUsed="1" w:qFormat="0"/>
    <w:lsdException w:name="Medium Grid 3 Accent 4" w:uiPriority="99" w:semiHidden="1" w:unhideWhenUsed="1" w:qFormat="0"/>
    <w:lsdException w:name="Dark List Accent 4" w:uiPriority="99" w:semiHidden="1" w:unhideWhenUsed="1" w:qFormat="0"/>
    <w:lsdException w:name="Colorful Shading Accent 4" w:uiPriority="99" w:semiHidden="1" w:unhideWhenUsed="1" w:qFormat="0"/>
    <w:lsdException w:name="Colorful List Accent 4" w:uiPriority="99" w:semiHidden="1" w:unhideWhenUsed="1" w:qFormat="0"/>
    <w:lsdException w:name="Colorful Grid Accent 4" w:uiPriority="99" w:semiHidden="1" w:unhideWhenUsed="1" w:qFormat="0"/>
    <w:lsdException w:name="Light Shading Accent 5" w:uiPriority="99" w:semiHidden="1" w:unhideWhenUsed="1" w:qFormat="0"/>
    <w:lsdException w:name="Light List Accent 5" w:uiPriority="99" w:semiHidden="1" w:unhideWhenUsed="1" w:qFormat="0"/>
    <w:lsdException w:name="Light Grid Accent 5" w:uiPriority="99" w:semiHidden="1" w:unhideWhenUsed="1" w:qFormat="0"/>
    <w:lsdException w:name="Medium Shading 1 Accent 5" w:uiPriority="99" w:semiHidden="1" w:unhideWhenUsed="1" w:qFormat="0"/>
    <w:lsdException w:name="Medium Shading 2 Accent 5" w:uiPriority="99" w:semiHidden="1" w:unhideWhenUsed="1" w:qFormat="0"/>
    <w:lsdException w:name="Medium List 1 Accent 5" w:uiPriority="99" w:semiHidden="1" w:unhideWhenUsed="1" w:qFormat="0"/>
    <w:lsdException w:name="Medium List 2 Accent 5" w:uiPriority="99" w:semiHidden="1" w:unhideWhenUsed="1" w:qFormat="0"/>
    <w:lsdException w:name="Medium Grid 1 Accent 5" w:uiPriority="99" w:semiHidden="1" w:unhideWhenUsed="1" w:qFormat="0"/>
    <w:lsdException w:name="Medium Grid 2 Accent 5" w:uiPriority="99" w:semiHidden="1" w:unhideWhenUsed="1" w:qFormat="0"/>
    <w:lsdException w:name="Medium Grid 3 Accent 5" w:uiPriority="99" w:semiHidden="1" w:unhideWhenUsed="1" w:qFormat="0"/>
    <w:lsdException w:name="Dark List Accent 5" w:uiPriority="99" w:semiHidden="1" w:unhideWhenUsed="1" w:qFormat="0"/>
    <w:lsdException w:name="Colorful Shading Accent 5" w:uiPriority="99" w:semiHidden="1" w:unhideWhenUsed="1" w:qFormat="0"/>
    <w:lsdException w:name="Colorful List Accent 5" w:uiPriority="99" w:semiHidden="1" w:unhideWhenUsed="1" w:qFormat="0"/>
    <w:lsdException w:name="Colorful Grid Accent 5" w:uiPriority="99" w:semiHidden="1" w:unhideWhenUsed="1" w:qFormat="0"/>
    <w:lsdException w:name="Light Shading Accent 6" w:uiPriority="99" w:semiHidden="1" w:unhideWhenUsed="1" w:qFormat="0"/>
    <w:lsdException w:name="Light List Accent 6" w:uiPriority="99" w:semiHidden="1" w:unhideWhenUsed="1" w:qFormat="0"/>
    <w:lsdException w:name="Light Grid Accent 6" w:uiPriority="99" w:semiHidden="1" w:unhideWhenUsed="1" w:qFormat="0"/>
    <w:lsdException w:name="Medium Shading 1 Accent 6" w:uiPriority="99" w:semiHidden="1" w:unhideWhenUsed="1" w:qFormat="0"/>
    <w:lsdException w:name="Medium Shading 2 Accent 6" w:uiPriority="99" w:semiHidden="1" w:unhideWhenUsed="1" w:qFormat="0"/>
    <w:lsdException w:name="Medium List 1 Accent 6" w:uiPriority="99" w:semiHidden="1" w:unhideWhenUsed="1" w:qFormat="0"/>
    <w:lsdException w:name="Medium List 2 Accent 6" w:uiPriority="99" w:semiHidden="1" w:unhideWhenUsed="1" w:qFormat="0"/>
    <w:lsdException w:name="Medium Grid 1 Accent 6" w:uiPriority="99" w:semiHidden="1" w:unhideWhenUsed="1" w:qFormat="0"/>
    <w:lsdException w:name="Medium Grid 2 Accent 6" w:uiPriority="99" w:semiHidden="1" w:unhideWhenUsed="1" w:qFormat="0"/>
    <w:lsdException w:name="Medium Grid 3 Accent 6" w:uiPriority="99" w:semiHidden="1" w:unhideWhenUsed="1" w:qFormat="0"/>
    <w:lsdException w:name="Dark List Accent 6" w:uiPriority="99" w:semiHidden="1" w:unhideWhenUsed="1" w:qFormat="0"/>
    <w:lsdException w:name="Colorful Shading Accent 6" w:uiPriority="99" w:semiHidden="1" w:unhideWhenUsed="1" w:qFormat="0"/>
    <w:lsdException w:name="Colorful List Accent 6" w:uiPriority="99" w:semiHidden="1" w:unhideWhenUsed="1" w:qFormat="0"/>
    <w:lsdException w:name="Colorful Grid Accent 6" w:uiPriority="99" w:semiHidden="1" w:unhideWhenUsed="1"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0"/>
    <w:lsdException w:name="TOC Heading" w:uiPriority="39" w:semiHidden="1" w:unhideWhenUsed="1"/>
  </w:latentStyles>
  <w:style w:type="paragraph" w:styleId="Normal" w:default="1">
    <w:name w:val="Normal"/>
    <w:qFormat/>
    <w:pPr>
      <w:widowControl/>
      <w:suppressAutoHyphens w:val="true"/>
      <w:bidi w:val="0"/>
      <w:spacing w:before="0" w:after="0"/>
      <w:ind w:firstLine="641"/>
      <w:jc w:val="both"/>
    </w:pPr>
    <w:rPr>
      <w:rFonts w:ascii="Calibri" w:hAnsi="Calibri" w:eastAsia="" w:cs="" w:asciiTheme="minorHAnsi" w:cstheme="minorBidi" w:eastAsiaTheme="minorEastAsia" w:hAnsiTheme="minorHAnsi"/>
      <w:color w:val="auto"/>
      <w:kern w:val="0"/>
      <w:sz w:val="24"/>
      <w:szCs w:val="20"/>
      <w:lang w:val="en-US" w:eastAsia="zh-CN" w:bidi="ar-SA"/>
    </w:rPr>
  </w:style>
  <w:style w:type="paragraph" w:styleId="Heading1">
    <w:name w:val="heading 1"/>
    <w:basedOn w:val="Normal"/>
    <w:next w:val="BodyText"/>
    <w:qFormat/>
    <w:pPr>
      <w:keepNext w:val="true"/>
      <w:keepLines/>
      <w:spacing w:before="480" w:after="0"/>
      <w:jc w:val="center"/>
      <w:outlineLvl w:val="0"/>
    </w:pPr>
    <w:rPr>
      <w:rFonts w:ascii="Calibri Light" w:hAnsi="Calibri Light" w:eastAsia="" w:cs="" w:asciiTheme="majorHAnsi" w:cstheme="majorBidi" w:eastAsiaTheme="majorEastAsia" w:hAnsiTheme="majorHAnsi"/>
      <w:b/>
      <w:bCs/>
      <w:color w:themeColor="text1" w:val="000000"/>
      <w:sz w:val="28"/>
      <w:szCs w:val="32"/>
      <w:lang w:eastAsia="en-US"/>
    </w:rPr>
  </w:style>
  <w:style w:type="paragraph" w:styleId="Heading2">
    <w:name w:val="heading 2"/>
    <w:basedOn w:val="Normal"/>
    <w:next w:val="BodyText"/>
    <w:link w:val="2"/>
    <w:semiHidden/>
    <w:unhideWhenUsed/>
    <w:qFormat/>
    <w:pPr>
      <w:keepNext w:val="true"/>
      <w:keepLines/>
      <w:spacing w:before="200" w:after="0"/>
      <w:jc w:val="center"/>
      <w:outlineLvl w:val="1"/>
    </w:pPr>
    <w:rPr>
      <w:rFonts w:ascii="Calibri Light" w:hAnsi="Calibri Light" w:eastAsia="" w:cs="" w:asciiTheme="majorHAnsi" w:cstheme="majorBidi" w:eastAsiaTheme="majorEastAsia" w:hAnsiTheme="majorHAnsi"/>
      <w:b/>
      <w:bCs/>
      <w:i/>
      <w:color w:themeColor="text1" w:val="000000"/>
      <w:szCs w:val="24"/>
      <w:lang w:eastAsia="en-US"/>
    </w:rPr>
  </w:style>
  <w:style w:type="paragraph" w:styleId="Heading3">
    <w:name w:val="heading 3"/>
    <w:basedOn w:val="Normal"/>
    <w:next w:val="Normal"/>
    <w:semiHidden/>
    <w:unhideWhenUsed/>
    <w:qFormat/>
    <w:pPr>
      <w:keepNext w:val="true"/>
      <w:spacing w:before="240" w:after="60"/>
      <w:jc w:val="left"/>
      <w:outlineLvl w:val="2"/>
    </w:pPr>
    <w:rPr>
      <w:rFonts w:ascii="Arial" w:hAnsi="Arial" w:cs="Arial"/>
      <w:b/>
      <w:bCs/>
      <w:sz w:val="26"/>
      <w:szCs w:val="26"/>
    </w:rPr>
  </w:style>
  <w:style w:type="paragraph" w:styleId="Heading4">
    <w:name w:val="heading 4"/>
    <w:basedOn w:val="Normal"/>
    <w:next w:val="Normal"/>
    <w:semiHidden/>
    <w:unhideWhenUsed/>
    <w:qFormat/>
    <w:pPr>
      <w:keepNext w:val="true"/>
      <w:spacing w:before="240" w:after="60"/>
      <w:jc w:val="left"/>
      <w:outlineLvl w:val="3"/>
    </w:pPr>
    <w:rPr>
      <w:b/>
      <w:bCs/>
      <w:sz w:val="28"/>
      <w:szCs w:val="28"/>
    </w:rPr>
  </w:style>
  <w:style w:type="paragraph" w:styleId="Heading5">
    <w:name w:val="heading 5"/>
    <w:next w:val="Normal"/>
    <w:semiHidden/>
    <w:unhideWhenUsed/>
    <w:qFormat/>
    <w:pPr>
      <w:widowControl/>
      <w:suppressAutoHyphens w:val="true"/>
      <w:bidi w:val="0"/>
      <w:spacing w:beforeAutospacing="1" w:afterAutospacing="1"/>
      <w:jc w:val="left"/>
      <w:outlineLvl w:val="4"/>
    </w:pPr>
    <w:rPr>
      <w:rFonts w:ascii="SimSun" w:hAnsi="SimSun" w:eastAsia="SimSun" w:cs="Times New Roman"/>
      <w:b/>
      <w:bCs/>
      <w:i/>
      <w:iCs/>
      <w:color w:val="auto"/>
      <w:kern w:val="0"/>
      <w:sz w:val="20"/>
      <w:szCs w:val="20"/>
      <w:lang w:val="en-US" w:eastAsia="zh-CN" w:bidi="ar-SA"/>
    </w:rPr>
  </w:style>
  <w:style w:type="paragraph" w:styleId="Heading6">
    <w:name w:val="heading 6"/>
    <w:basedOn w:val="Normal"/>
    <w:next w:val="BodyText"/>
    <w:semiHidden/>
    <w:unhideWhenUsed/>
    <w:qFormat/>
    <w:pPr>
      <w:keepNext w:val="true"/>
      <w:keepLines/>
      <w:spacing w:before="200" w:after="0"/>
      <w:outlineLvl w:val="5"/>
    </w:pPr>
    <w:rPr>
      <w:rFonts w:ascii="Calibri Light" w:hAnsi="Calibri Light" w:eastAsia="" w:cs="" w:asciiTheme="majorHAnsi" w:cstheme="majorBidi" w:eastAsiaTheme="majorEastAsia" w:hAnsiTheme="majorHAnsi"/>
      <w:color w:themeColor="text1" w:val="000000"/>
      <w:sz w:val="20"/>
      <w:szCs w:val="24"/>
      <w:lang w:eastAsia="en-US"/>
    </w:rPr>
  </w:style>
  <w:style w:type="paragraph" w:styleId="Heading7">
    <w:name w:val="heading 7"/>
    <w:basedOn w:val="Normal"/>
    <w:next w:val="Normal"/>
    <w:semiHidden/>
    <w:unhideWhenUsed/>
    <w:qFormat/>
    <w:pPr>
      <w:spacing w:before="240" w:after="60"/>
      <w:outlineLvl w:val="6"/>
    </w:pPr>
    <w:rPr>
      <w:szCs w:val="24"/>
    </w:rPr>
  </w:style>
  <w:style w:type="paragraph" w:styleId="Heading8">
    <w:name w:val="heading 8"/>
    <w:basedOn w:val="Normal"/>
    <w:next w:val="Normal"/>
    <w:semiHidden/>
    <w:unhideWhenUsed/>
    <w:qFormat/>
    <w:pPr>
      <w:spacing w:before="240" w:after="60"/>
      <w:jc w:val="left"/>
      <w:outlineLvl w:val="7"/>
    </w:pPr>
    <w:rPr>
      <w:i/>
      <w:iCs/>
      <w:szCs w:val="24"/>
    </w:rPr>
  </w:style>
  <w:style w:type="paragraph" w:styleId="Heading9">
    <w:name w:val="heading 9"/>
    <w:basedOn w:val="Normal"/>
    <w:next w:val="Normal"/>
    <w:semiHidden/>
    <w:unhideWhenUsed/>
    <w:qFormat/>
    <w:pPr>
      <w:spacing w:before="240" w:after="60"/>
      <w:jc w:val="left"/>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TMLSample">
    <w:name w:val="HTML Sample"/>
    <w:basedOn w:val="DefaultParagraphFont"/>
    <w:qFormat/>
    <w:rPr>
      <w:rFonts w:ascii="Courier New" w:hAnsi="Courier New" w:cs="Courier New"/>
    </w:rPr>
  </w:style>
  <w:style w:type="character" w:styleId="FollowedHyperlink">
    <w:name w:val="FollowedHyperlink"/>
    <w:basedOn w:val="DefaultParagraphFont"/>
    <w:qFormat/>
    <w:rPr>
      <w:color w:val="800080"/>
      <w:u w:val="single"/>
    </w:rPr>
  </w:style>
  <w:style w:type="character" w:styleId="user">
    <w:name w:val="Символ сноски (user)"/>
    <w:basedOn w:val="DefaultParagraphFont"/>
    <w:qFormat/>
    <w:rPr>
      <w:vertAlign w:val="superscript"/>
    </w:rPr>
  </w:style>
  <w:style w:type="character" w:styleId="Style5">
    <w:name w:val="Символ сноски"/>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qFormat/>
    <w:rPr>
      <w:sz w:val="21"/>
      <w:szCs w:val="21"/>
    </w:rPr>
  </w:style>
  <w:style w:type="character" w:styleId="user1">
    <w:name w:val="Символ концевой сноски (user)"/>
    <w:basedOn w:val="DefaultParagraphFont"/>
    <w:qFormat/>
    <w:rPr>
      <w:vertAlign w:val="superscript"/>
    </w:rPr>
  </w:style>
  <w:style w:type="character" w:styleId="Style6">
    <w:name w:val="Символ концевой сноски"/>
    <w:qFormat/>
    <w:rPr>
      <w:vertAlign w:val="superscript"/>
    </w:rPr>
  </w:style>
  <w:style w:type="character" w:styleId="EndnoteReference">
    <w:name w:val="endnote reference"/>
    <w:rPr>
      <w:vertAlign w:val="superscript"/>
    </w:rPr>
  </w:style>
  <w:style w:type="character" w:styleId="HTMLAcronym">
    <w:name w:val="HTML Acronym"/>
    <w:basedOn w:val="DefaultParagraphFont"/>
    <w:qFormat/>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character" w:styleId="HTMLKeyboard">
    <w:name w:val="HTML Keyboard"/>
    <w:basedOn w:val="DefaultParagraphFont"/>
    <w:qFormat/>
    <w:rPr>
      <w:rFonts w:ascii="Courier New" w:hAnsi="Courier New" w:cs="Courier New"/>
      <w:sz w:val="20"/>
      <w:szCs w:val="20"/>
    </w:rPr>
  </w:style>
  <w:style w:type="character" w:styleId="HTMLCode">
    <w:name w:val="HTML Code"/>
    <w:basedOn w:val="DefaultParagraphFont"/>
    <w:qFormat/>
    <w:rPr>
      <w:rFonts w:ascii="Courier New" w:hAnsi="Courier New" w:cs="Courier New"/>
      <w:sz w:val="20"/>
      <w:szCs w:val="20"/>
    </w:rPr>
  </w:style>
  <w:style w:type="character" w:styleId="PageNumber">
    <w:name w:val="page number"/>
    <w:basedOn w:val="DefaultParagraphFont"/>
    <w:qFormat/>
    <w:rPr/>
  </w:style>
  <w:style w:type="character" w:styleId="LineNumber">
    <w:name w:val="line number"/>
    <w:basedOn w:val="DefaultParagraphFont"/>
    <w:qFormat/>
    <w:rPr/>
  </w:style>
  <w:style w:type="character" w:styleId="HTMLDefinition">
    <w:name w:val="HTML Definition"/>
    <w:basedOn w:val="DefaultParagraphFont"/>
    <w:qFormat/>
    <w:rPr>
      <w:i/>
      <w:iCs/>
    </w:rPr>
  </w:style>
  <w:style w:type="character" w:styleId="HTMLVariable">
    <w:name w:val="HTML Variable"/>
    <w:basedOn w:val="DefaultParagraphFont"/>
    <w:qFormat/>
    <w:rPr>
      <w:i/>
      <w:iCs/>
    </w:rPr>
  </w:style>
  <w:style w:type="character" w:styleId="HTMLTypewriter">
    <w:name w:val="HTML Typewriter"/>
    <w:basedOn w:val="DefaultParagraphFont"/>
    <w:qFormat/>
    <w:rPr>
      <w:rFonts w:ascii="Courier New" w:hAnsi="Courier New" w:cs="Courier New"/>
      <w:sz w:val="20"/>
      <w:szCs w:val="20"/>
    </w:rPr>
  </w:style>
  <w:style w:type="character" w:styleId="Strong">
    <w:name w:val="Strong"/>
    <w:basedOn w:val="DefaultParagraphFont"/>
    <w:qFormat/>
    <w:rPr>
      <w:b/>
      <w:bCs/>
    </w:rPr>
  </w:style>
  <w:style w:type="character" w:styleId="HTMLCite">
    <w:name w:val="HTML Cite"/>
    <w:basedOn w:val="DefaultParagraphFont"/>
    <w:qFormat/>
    <w:rPr>
      <w:i/>
      <w:iCs/>
    </w:rPr>
  </w:style>
  <w:style w:type="character" w:styleId="2" w:customStyle="1">
    <w:name w:val="Заголовок 2 Знак"/>
    <w:basedOn w:val="DefaultParagraphFont"/>
    <w:uiPriority w:val="9"/>
    <w:qFormat/>
    <w:rPr>
      <w:rFonts w:ascii="Calibri Light" w:hAnsi="Calibri Light" w:eastAsia="" w:cs="" w:asciiTheme="majorHAnsi" w:cstheme="majorBidi" w:eastAsiaTheme="majorEastAsia" w:hAnsiTheme="majorHAnsi"/>
      <w:b/>
      <w:color w:themeColor="accent1" w:val="5B9BD5"/>
      <w:sz w:val="28"/>
      <w:szCs w:val="28"/>
      <w:lang w:val="ru-RU" w:eastAsia="en-US"/>
    </w:rPr>
  </w:style>
  <w:style w:type="character" w:styleId="Style7" w:customStyle="1">
    <w:name w:val="Основной текст Знак"/>
    <w:basedOn w:val="DefaultParagraphFont"/>
    <w:qFormat/>
    <w:rPr>
      <w:rFonts w:ascii="Calibri" w:hAnsi="Calibri" w:eastAsia="" w:asciiTheme="minorHAnsi" w:eastAsiaTheme="minorEastAsia" w:hAnsiTheme="minorHAnsi"/>
      <w:szCs w:val="24"/>
      <w:lang w:eastAsia="en-US"/>
    </w:rPr>
  </w:style>
  <w:style w:type="character" w:styleId="Style8" w:customStyle="1">
    <w:name w:val="Текст примечания Знак"/>
    <w:qFormat/>
    <w:rPr>
      <w:rFonts w:ascii="Calibri" w:hAnsi="Calibri" w:eastAsia="" w:cs="" w:asciiTheme="minorHAnsi" w:cstheme="minorBidi" w:eastAsiaTheme="minorEastAsia" w:hAnsiTheme="minorHAnsi"/>
      <w:sz w:val="24"/>
      <w:lang w:val="en-US" w:eastAsia="zh-CN"/>
    </w:rPr>
  </w:style>
  <w:style w:type="paragraph" w:styleId="Style9">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7"/>
    <w:qFormat/>
    <w:pPr>
      <w:spacing w:before="180" w:after="180"/>
    </w:pPr>
    <w:rPr>
      <w:szCs w:val="24"/>
      <w:lang w:eastAsia="en-US"/>
    </w:rPr>
  </w:style>
  <w:style w:type="paragraph" w:styleId="List">
    <w:name w:val="List"/>
    <w:basedOn w:val="Normal"/>
    <w:qFormat/>
    <w:pPr>
      <w:ind w:hanging="360" w:left="360"/>
    </w:pPr>
    <w:rPr/>
  </w:style>
  <w:style w:type="paragraph" w:styleId="Caption">
    <w:name w:val="caption"/>
    <w:basedOn w:val="Normal"/>
    <w:next w:val="Normal"/>
    <w:semiHidden/>
    <w:unhideWhenUsed/>
    <w:qFormat/>
    <w:pPr/>
    <w:rPr>
      <w:rFonts w:ascii="Arial" w:hAnsi="Arial" w:eastAsia="SimHei" w:cs="Arial"/>
      <w:sz w:val="20"/>
    </w:rPr>
  </w:style>
  <w:style w:type="paragraph" w:styleId="Style10">
    <w:name w:val="Указатель"/>
    <w:basedOn w:val="Normal"/>
    <w:qFormat/>
    <w:pPr>
      <w:suppressLineNumbers/>
    </w:pPr>
    <w:rPr>
      <w:rFonts w:cs="Lucida Sans"/>
    </w:rPr>
  </w:style>
  <w:style w:type="paragraph" w:styleId="user2">
    <w:name w:val="Заголовок (user)"/>
    <w:basedOn w:val="Normal"/>
    <w:next w:val="BodyText"/>
    <w:qFormat/>
    <w:pPr>
      <w:keepNext w:val="true"/>
      <w:spacing w:before="240" w:after="120"/>
    </w:pPr>
    <w:rPr>
      <w:rFonts w:ascii="Liberation Sans" w:hAnsi="Liberation Sans" w:eastAsia="Microsoft YaHei" w:cs="Lucida Sans"/>
      <w:sz w:val="28"/>
      <w:szCs w:val="28"/>
    </w:rPr>
  </w:style>
  <w:style w:type="paragraph" w:styleId="user3">
    <w:name w:val="Указатель (user)"/>
    <w:basedOn w:val="Normal"/>
    <w:qFormat/>
    <w:pPr>
      <w:suppressLineNumbers/>
    </w:pPr>
    <w:rPr>
      <w:rFonts w:cs="Lucida Sans"/>
    </w:rPr>
  </w:style>
  <w:style w:type="paragraph" w:styleId="BalloonText">
    <w:name w:val="Balloon Text"/>
    <w:basedOn w:val="Normal"/>
    <w:autoRedefine/>
    <w:qFormat/>
    <w:pPr/>
    <w:rPr>
      <w:sz w:val="16"/>
      <w:szCs w:val="16"/>
    </w:rPr>
  </w:style>
  <w:style w:type="paragraph" w:styleId="List5">
    <w:name w:val="List 5"/>
    <w:basedOn w:val="Normal"/>
    <w:autoRedefine/>
    <w:qFormat/>
    <w:pPr>
      <w:ind w:hanging="360" w:left="1800"/>
    </w:pPr>
    <w:rPr/>
  </w:style>
  <w:style w:type="paragraph" w:styleId="ListContinue">
    <w:name w:val="List Continue"/>
    <w:basedOn w:val="Normal"/>
    <w:autoRedefine/>
    <w:qFormat/>
    <w:pPr>
      <w:spacing w:before="0" w:after="120"/>
      <w:ind w:left="360"/>
    </w:pPr>
    <w:rPr/>
  </w:style>
  <w:style w:type="paragraph" w:styleId="BodyText2">
    <w:name w:val="Body Text 2"/>
    <w:basedOn w:val="Normal"/>
    <w:qFormat/>
    <w:pPr>
      <w:spacing w:lineRule="auto" w:line="480" w:before="0" w:after="120"/>
    </w:pPr>
    <w:rPr/>
  </w:style>
  <w:style w:type="paragraph" w:styleId="ListNumber5">
    <w:name w:val="List Number 5"/>
    <w:basedOn w:val="Normal"/>
    <w:qFormat/>
    <w:pPr>
      <w:numPr>
        <w:ilvl w:val="0"/>
        <w:numId w:val="1"/>
      </w:numPr>
    </w:pPr>
    <w:rPr/>
  </w:style>
  <w:style w:type="paragraph" w:styleId="Closing">
    <w:name w:val="Closing"/>
    <w:basedOn w:val="Normal"/>
    <w:autoRedefine/>
    <w:qFormat/>
    <w:pPr>
      <w:ind w:left="4320"/>
    </w:pPr>
    <w:rPr/>
  </w:style>
  <w:style w:type="paragraph" w:styleId="NormalIndent">
    <w:name w:val="Normal Indent"/>
    <w:basedOn w:val="Normal"/>
    <w:autoRedefine/>
    <w:qFormat/>
    <w:pPr>
      <w:ind w:left="708"/>
    </w:pPr>
    <w:rPr/>
  </w:style>
  <w:style w:type="paragraph" w:styleId="EnvelopeReturn">
    <w:name w:val="envelope return"/>
    <w:basedOn w:val="Normal"/>
    <w:qFormat/>
    <w:pPr/>
    <w:rPr>
      <w:rFonts w:ascii="Arial" w:hAnsi="Arial" w:cs="Arial"/>
      <w:sz w:val="20"/>
    </w:rPr>
  </w:style>
  <w:style w:type="paragraph" w:styleId="PlainText">
    <w:name w:val="Plain Text"/>
    <w:basedOn w:val="Normal"/>
    <w:qFormat/>
    <w:pPr/>
    <w:rPr>
      <w:rFonts w:ascii="Courier New" w:hAnsi="Courier New" w:cs="Courier New"/>
      <w:sz w:val="20"/>
    </w:rPr>
  </w:style>
  <w:style w:type="paragraph" w:styleId="BodyTextIndent3">
    <w:name w:val="Body Text Indent 3"/>
    <w:basedOn w:val="Normal"/>
    <w:qFormat/>
    <w:pPr>
      <w:spacing w:before="0" w:after="120"/>
      <w:ind w:left="360"/>
    </w:pPr>
    <w:rPr>
      <w:sz w:val="16"/>
      <w:szCs w:val="16"/>
    </w:rPr>
  </w:style>
  <w:style w:type="paragraph" w:styleId="EndnoteText">
    <w:name w:val="endnote text"/>
    <w:basedOn w:val="Normal"/>
    <w:qFormat/>
    <w:pPr>
      <w:snapToGrid w:val="false"/>
      <w:jc w:val="left"/>
    </w:pPr>
    <w:rPr/>
  </w:style>
  <w:style w:type="paragraph" w:styleId="CommentText">
    <w:name w:val="annotation text"/>
    <w:basedOn w:val="Normal"/>
    <w:link w:val="Style8"/>
    <w:qFormat/>
    <w:pPr>
      <w:jc w:val="left"/>
    </w:pPr>
    <w:rPr/>
  </w:style>
  <w:style w:type="paragraph" w:styleId="Index1">
    <w:name w:val="index 1"/>
    <w:basedOn w:val="Normal"/>
    <w:next w:val="Normal"/>
    <w:qFormat/>
    <w:pPr/>
    <w:rPr/>
  </w:style>
  <w:style w:type="paragraph" w:styleId="annotationsubject">
    <w:name w:val="annotation subject"/>
    <w:basedOn w:val="CommentText"/>
    <w:next w:val="CommentText"/>
    <w:qFormat/>
    <w:pPr/>
    <w:rPr>
      <w:b/>
      <w:bCs/>
    </w:rPr>
  </w:style>
  <w:style w:type="paragraph" w:styleId="DocumentMap">
    <w:name w:val="Document Map"/>
    <w:basedOn w:val="Normal"/>
    <w:qFormat/>
    <w:pPr>
      <w:shd w:val="clear" w:color="auto" w:fill="000080"/>
    </w:pPr>
    <w:rPr/>
  </w:style>
  <w:style w:type="paragraph" w:styleId="FootnoteText">
    <w:name w:val="footnote text"/>
    <w:basedOn w:val="Normal"/>
    <w:qFormat/>
    <w:pPr>
      <w:snapToGrid w:val="false"/>
      <w:jc w:val="left"/>
    </w:pPr>
    <w:rPr>
      <w:sz w:val="18"/>
      <w:szCs w:val="18"/>
    </w:rPr>
  </w:style>
  <w:style w:type="paragraph" w:styleId="TOC8">
    <w:name w:val="toc 8"/>
    <w:basedOn w:val="Normal"/>
    <w:next w:val="Normal"/>
    <w:qFormat/>
    <w:pPr>
      <w:ind w:left="2940"/>
    </w:pPr>
    <w:rPr/>
  </w:style>
  <w:style w:type="paragraph" w:styleId="Index2">
    <w:name w:val="index 2"/>
    <w:basedOn w:val="Normal"/>
    <w:next w:val="Normal"/>
    <w:qFormat/>
    <w:pPr>
      <w:ind w:left="200"/>
    </w:pPr>
    <w:rPr/>
  </w:style>
  <w:style w:type="paragraph" w:styleId="ListNumber3">
    <w:name w:val="List Number 3"/>
    <w:basedOn w:val="Normal"/>
    <w:qFormat/>
    <w:pPr>
      <w:numPr>
        <w:ilvl w:val="0"/>
        <w:numId w:val="2"/>
      </w:numPr>
    </w:pPr>
    <w:rPr/>
  </w:style>
  <w:style w:type="paragraph" w:styleId="HTMLAddress">
    <w:name w:val="HTML Address"/>
    <w:basedOn w:val="Normal"/>
    <w:qFormat/>
    <w:pPr/>
    <w:rPr>
      <w:i/>
      <w:iCs/>
    </w:rPr>
  </w:style>
  <w:style w:type="paragraph" w:styleId="Index7">
    <w:name w:val="index 7"/>
    <w:basedOn w:val="Normal"/>
    <w:next w:val="Normal"/>
    <w:qFormat/>
    <w:pPr>
      <w:ind w:left="1200"/>
    </w:pPr>
    <w:rPr/>
  </w:style>
  <w:style w:type="paragraph" w:styleId="Index3">
    <w:name w:val="index 3"/>
    <w:basedOn w:val="Normal"/>
    <w:next w:val="Normal"/>
    <w:qFormat/>
    <w:pPr>
      <w:ind w:left="400"/>
    </w:pPr>
    <w:rPr/>
  </w:style>
  <w:style w:type="paragraph" w:styleId="Index5">
    <w:name w:val="index 5"/>
    <w:basedOn w:val="Normal"/>
    <w:next w:val="Normal"/>
    <w:qFormat/>
    <w:pPr>
      <w:ind w:left="800"/>
    </w:pPr>
    <w:rPr/>
  </w:style>
  <w:style w:type="paragraph" w:styleId="Index4">
    <w:name w:val="index 4"/>
    <w:basedOn w:val="Normal"/>
    <w:next w:val="Normal"/>
    <w:qFormat/>
    <w:pPr>
      <w:ind w:left="600"/>
    </w:pPr>
    <w:rPr/>
  </w:style>
  <w:style w:type="paragraph" w:styleId="HeaderandFooter">
    <w:name w:val="Header and Footer"/>
    <w:basedOn w:val="Normal"/>
    <w:qFormat/>
    <w:pPr/>
    <w:rPr/>
  </w:style>
  <w:style w:type="paragraph" w:styleId="Header">
    <w:name w:val="header"/>
    <w:basedOn w:val="Normal"/>
    <w:qFormat/>
    <w:pPr>
      <w:tabs>
        <w:tab w:val="clear" w:pos="420"/>
        <w:tab w:val="center" w:pos="4153" w:leader="none"/>
        <w:tab w:val="right" w:pos="8306" w:leader="none"/>
      </w:tabs>
    </w:pPr>
    <w:rPr/>
  </w:style>
  <w:style w:type="paragraph" w:styleId="TOC9">
    <w:name w:val="toc 9"/>
    <w:basedOn w:val="Normal"/>
    <w:next w:val="Normal"/>
    <w:pPr>
      <w:ind w:left="3360"/>
    </w:pPr>
    <w:rPr/>
  </w:style>
  <w:style w:type="paragraph" w:styleId="TOC7">
    <w:name w:val="toc 7"/>
    <w:basedOn w:val="Normal"/>
    <w:next w:val="Normal"/>
    <w:qFormat/>
    <w:pPr>
      <w:ind w:left="2520"/>
    </w:pPr>
    <w:rPr/>
  </w:style>
  <w:style w:type="paragraph" w:styleId="Index6">
    <w:name w:val="index 6"/>
    <w:basedOn w:val="Normal"/>
    <w:next w:val="Normal"/>
    <w:qFormat/>
    <w:pPr>
      <w:ind w:left="1000"/>
    </w:pPr>
    <w:rPr/>
  </w:style>
  <w:style w:type="paragraph" w:styleId="EnvelopeAddress">
    <w:name w:val="envelope address"/>
    <w:basedOn w:val="Normal"/>
    <w:qFormat/>
    <w:pPr>
      <w:ind w:left="2880"/>
    </w:pPr>
    <w:rPr>
      <w:rFonts w:ascii="Arial" w:hAnsi="Arial" w:cs="Arial"/>
      <w:szCs w:val="24"/>
    </w:rPr>
  </w:style>
  <w:style w:type="paragraph" w:styleId="Index8">
    <w:name w:val="index 8"/>
    <w:basedOn w:val="Normal"/>
    <w:next w:val="Normal"/>
    <w:qFormat/>
    <w:pPr>
      <w:ind w:left="1400"/>
    </w:pPr>
    <w:rPr/>
  </w:style>
  <w:style w:type="paragraph" w:styleId="Index9">
    <w:name w:val="index 9"/>
    <w:basedOn w:val="Normal"/>
    <w:next w:val="Normal"/>
    <w:qFormat/>
    <w:pPr>
      <w:ind w:left="1600"/>
    </w:pPr>
    <w:rPr/>
  </w:style>
  <w:style w:type="paragraph" w:styleId="ListNumber4">
    <w:name w:val="List Number 4"/>
    <w:basedOn w:val="Normal"/>
    <w:pPr>
      <w:numPr>
        <w:ilvl w:val="0"/>
        <w:numId w:val="3"/>
      </w:numPr>
    </w:pPr>
    <w:rPr/>
  </w:style>
  <w:style w:type="paragraph" w:styleId="toaheading">
    <w:name w:val="toa heading"/>
    <w:basedOn w:val="Normal"/>
    <w:next w:val="Normal"/>
    <w:qFormat/>
    <w:pPr>
      <w:spacing w:before="120" w:after="0"/>
    </w:pPr>
    <w:rPr>
      <w:rFonts w:ascii="Arial" w:hAnsi="Arial" w:cs="Arial"/>
      <w:szCs w:val="24"/>
    </w:rPr>
  </w:style>
  <w:style w:type="paragraph" w:styleId="IndexHeading">
    <w:name w:val="index heading"/>
    <w:basedOn w:val="Normal"/>
    <w:next w:val="Index1"/>
    <w:qFormat/>
    <w:pPr/>
    <w:rPr>
      <w:rFonts w:ascii="Arial" w:hAnsi="Arial" w:cs="Arial"/>
      <w:b/>
      <w:bCs/>
    </w:rPr>
  </w:style>
  <w:style w:type="paragraph" w:styleId="TOC1">
    <w:name w:val="toc 1"/>
    <w:basedOn w:val="Normal"/>
    <w:next w:val="Normal"/>
    <w:qFormat/>
    <w:pPr/>
    <w:rPr/>
  </w:style>
  <w:style w:type="paragraph" w:styleId="TableofAuthorities">
    <w:name w:val="table of authorities"/>
    <w:basedOn w:val="Normal"/>
    <w:next w:val="Normal"/>
    <w:qFormat/>
    <w:pPr>
      <w:ind w:left="420"/>
    </w:pPr>
    <w:rPr/>
  </w:style>
  <w:style w:type="paragraph" w:styleId="MacroText">
    <w:name w:val="macro"/>
    <w:qFormat/>
    <w:pPr>
      <w:widowControl w:val="false"/>
      <w:tabs>
        <w:tab w:val="clear" w:pos="4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napToGrid w:val="false"/>
      <w:spacing w:before="0" w:after="0"/>
      <w:jc w:val="left"/>
    </w:pPr>
    <w:rPr>
      <w:rFonts w:ascii="Courier New" w:hAnsi="Courier New" w:eastAsia="" w:cs="Courier New" w:eastAsiaTheme="minorEastAsia"/>
      <w:color w:val="auto"/>
      <w:kern w:val="2"/>
      <w:sz w:val="24"/>
      <w:szCs w:val="24"/>
      <w:lang w:val="en-US" w:eastAsia="zh-CN" w:bidi="ar-SA"/>
    </w:rPr>
  </w:style>
  <w:style w:type="paragraph" w:styleId="TOC6">
    <w:name w:val="toc 6"/>
    <w:basedOn w:val="Normal"/>
    <w:next w:val="Normal"/>
    <w:qFormat/>
    <w:pPr>
      <w:ind w:left="2100"/>
    </w:pPr>
    <w:rPr/>
  </w:style>
  <w:style w:type="paragraph" w:styleId="TableofFigures">
    <w:name w:val="table of figures"/>
    <w:basedOn w:val="Normal"/>
    <w:next w:val="Normal"/>
    <w:qFormat/>
    <w:pPr>
      <w:ind w:hanging="200" w:left="200"/>
    </w:pPr>
    <w:rPr/>
  </w:style>
  <w:style w:type="paragraph" w:styleId="TOC3">
    <w:name w:val="toc 3"/>
    <w:basedOn w:val="Normal"/>
    <w:next w:val="Normal"/>
    <w:qFormat/>
    <w:pPr>
      <w:ind w:left="840"/>
    </w:pPr>
    <w:rPr/>
  </w:style>
  <w:style w:type="paragraph" w:styleId="TOC2">
    <w:name w:val="toc 2"/>
    <w:basedOn w:val="Normal"/>
    <w:next w:val="Normal"/>
    <w:qFormat/>
    <w:pPr>
      <w:ind w:left="420"/>
    </w:pPr>
    <w:rPr/>
  </w:style>
  <w:style w:type="paragraph" w:styleId="TOC4">
    <w:name w:val="toc 4"/>
    <w:basedOn w:val="Normal"/>
    <w:next w:val="Normal"/>
    <w:qFormat/>
    <w:pPr>
      <w:ind w:left="1260"/>
    </w:pPr>
    <w:rPr/>
  </w:style>
  <w:style w:type="paragraph" w:styleId="TOC5">
    <w:name w:val="toc 5"/>
    <w:basedOn w:val="Normal"/>
    <w:next w:val="Normal"/>
    <w:qFormat/>
    <w:pPr>
      <w:ind w:left="1680"/>
    </w:pPr>
    <w:rPr/>
  </w:style>
  <w:style w:type="paragraph" w:styleId="NoteHeading">
    <w:name w:val="Note Heading"/>
    <w:basedOn w:val="Normal"/>
    <w:next w:val="Normal"/>
    <w:qFormat/>
    <w:pPr/>
    <w:rPr/>
  </w:style>
  <w:style w:type="paragraph" w:styleId="Date">
    <w:name w:val="Date"/>
    <w:basedOn w:val="Normal"/>
    <w:next w:val="Normal"/>
    <w:qFormat/>
    <w:pPr/>
    <w:rPr/>
  </w:style>
  <w:style w:type="paragraph" w:styleId="ListBullet5">
    <w:name w:val="List Bullet 5"/>
    <w:basedOn w:val="Normal"/>
    <w:pPr>
      <w:numPr>
        <w:ilvl w:val="0"/>
        <w:numId w:val="4"/>
      </w:numPr>
    </w:pPr>
    <w:rPr/>
  </w:style>
  <w:style w:type="paragraph" w:styleId="BodyTextFirstIndent">
    <w:name w:val="Body Text First Indent"/>
    <w:basedOn w:val="BodyText"/>
    <w:qFormat/>
    <w:pPr>
      <w:ind w:firstLine="210"/>
    </w:pPr>
    <w:rPr/>
  </w:style>
  <w:style w:type="paragraph" w:styleId="BodyTextFirstIndent2">
    <w:name w:val="Body Text First Indent 2"/>
    <w:basedOn w:val="BodyTextIndent"/>
    <w:qFormat/>
    <w:pPr>
      <w:ind w:firstLine="210"/>
    </w:pPr>
    <w:rPr/>
  </w:style>
  <w:style w:type="paragraph" w:styleId="BodyTextIndent">
    <w:name w:val="Body Text Indent"/>
    <w:basedOn w:val="Normal"/>
    <w:pPr>
      <w:spacing w:before="0" w:after="120"/>
      <w:ind w:left="360"/>
    </w:pPr>
    <w:rPr/>
  </w:style>
  <w:style w:type="paragraph" w:styleId="ListBullet4">
    <w:name w:val="List Bullet 4"/>
    <w:basedOn w:val="Normal"/>
    <w:qFormat/>
    <w:pPr>
      <w:numPr>
        <w:ilvl w:val="0"/>
        <w:numId w:val="5"/>
      </w:numPr>
    </w:pPr>
    <w:rPr/>
  </w:style>
  <w:style w:type="paragraph" w:styleId="ListBullet">
    <w:name w:val="List Bullet"/>
    <w:basedOn w:val="Normal"/>
    <w:qFormat/>
    <w:pPr>
      <w:numPr>
        <w:ilvl w:val="0"/>
        <w:numId w:val="6"/>
      </w:numPr>
    </w:pPr>
    <w:rPr/>
  </w:style>
  <w:style w:type="paragraph" w:styleId="ListBullet2">
    <w:name w:val="List Bullet 2"/>
    <w:basedOn w:val="Normal"/>
    <w:qFormat/>
    <w:pPr>
      <w:numPr>
        <w:ilvl w:val="0"/>
        <w:numId w:val="7"/>
      </w:numPr>
    </w:pPr>
    <w:rPr/>
  </w:style>
  <w:style w:type="paragraph" w:styleId="ListBullet3">
    <w:name w:val="List Bullet 3"/>
    <w:basedOn w:val="Normal"/>
    <w:qFormat/>
    <w:pPr>
      <w:numPr>
        <w:ilvl w:val="0"/>
        <w:numId w:val="8"/>
      </w:numPr>
    </w:pPr>
    <w:rPr/>
  </w:style>
  <w:style w:type="paragraph" w:styleId="Title">
    <w:name w:val="Title"/>
    <w:basedOn w:val="Normal"/>
    <w:next w:val="BodyText"/>
    <w:qFormat/>
    <w:pPr>
      <w:keepNext w:val="true"/>
      <w:keepLines/>
      <w:spacing w:before="480" w:after="240"/>
      <w:jc w:val="center"/>
    </w:pPr>
    <w:rPr>
      <w:rFonts w:ascii="Calibri Light" w:hAnsi="Calibri Light" w:eastAsia="" w:cs="" w:asciiTheme="majorHAnsi" w:cstheme="majorBidi" w:eastAsiaTheme="majorEastAsia" w:hAnsiTheme="majorHAnsi"/>
      <w:b/>
      <w:bCs/>
      <w:color w:themeColor="text1" w:val="000000"/>
      <w:sz w:val="36"/>
      <w:szCs w:val="36"/>
      <w:lang w:eastAsia="en-US"/>
    </w:rPr>
  </w:style>
  <w:style w:type="paragraph" w:styleId="Footer">
    <w:name w:val="footer"/>
    <w:basedOn w:val="Normal"/>
    <w:qFormat/>
    <w:pPr>
      <w:tabs>
        <w:tab w:val="clear" w:pos="420"/>
        <w:tab w:val="center" w:pos="4153" w:leader="none"/>
        <w:tab w:val="right" w:pos="8306" w:leader="none"/>
      </w:tabs>
    </w:pPr>
    <w:rPr/>
  </w:style>
  <w:style w:type="paragraph" w:styleId="ListNumber">
    <w:name w:val="List Number"/>
    <w:basedOn w:val="Normal"/>
    <w:qFormat/>
    <w:pPr>
      <w:numPr>
        <w:ilvl w:val="0"/>
        <w:numId w:val="9"/>
      </w:numPr>
    </w:pPr>
    <w:rPr/>
  </w:style>
  <w:style w:type="paragraph" w:styleId="ListNumber2">
    <w:name w:val="List Number 2"/>
    <w:basedOn w:val="Normal"/>
    <w:qFormat/>
    <w:pPr>
      <w:numPr>
        <w:ilvl w:val="0"/>
        <w:numId w:val="10"/>
      </w:numPr>
    </w:pPr>
    <w:rPr/>
  </w:style>
  <w:style w:type="paragraph" w:styleId="NormalWeb">
    <w:name w:val="Normal (Web)"/>
    <w:basedOn w:val="Normal"/>
    <w:qFormat/>
    <w:pPr/>
    <w:rPr>
      <w:szCs w:val="24"/>
    </w:rPr>
  </w:style>
  <w:style w:type="paragraph" w:styleId="BodyText3">
    <w:name w:val="Body Text 3"/>
    <w:basedOn w:val="Normal"/>
    <w:qFormat/>
    <w:pPr>
      <w:spacing w:before="0" w:after="120"/>
    </w:pPr>
    <w:rPr>
      <w:sz w:val="16"/>
      <w:szCs w:val="16"/>
    </w:rPr>
  </w:style>
  <w:style w:type="paragraph" w:styleId="BodyTextIndent2">
    <w:name w:val="Body Text Indent 2"/>
    <w:basedOn w:val="Normal"/>
    <w:qFormat/>
    <w:pPr>
      <w:spacing w:lineRule="auto" w:line="480" w:before="0" w:after="120"/>
      <w:ind w:left="360"/>
    </w:pPr>
    <w:rPr/>
  </w:style>
  <w:style w:type="paragraph" w:styleId="Subtitle">
    <w:name w:val="Subtitle"/>
    <w:basedOn w:val="Normal"/>
    <w:qFormat/>
    <w:pPr>
      <w:spacing w:before="0" w:after="60"/>
      <w:jc w:val="center"/>
      <w:outlineLvl w:val="1"/>
    </w:pPr>
    <w:rPr>
      <w:rFonts w:ascii="Arial" w:hAnsi="Arial" w:cs="Arial"/>
      <w:szCs w:val="24"/>
    </w:rPr>
  </w:style>
  <w:style w:type="paragraph" w:styleId="Signature">
    <w:name w:val="Signature"/>
    <w:basedOn w:val="Normal"/>
    <w:qFormat/>
    <w:pPr>
      <w:ind w:left="4320"/>
    </w:pPr>
    <w:rPr/>
  </w:style>
  <w:style w:type="paragraph" w:styleId="Salutation">
    <w:name w:val="Salutation"/>
    <w:basedOn w:val="Normal"/>
    <w:next w:val="Normal"/>
    <w:qFormat/>
    <w:pPr/>
    <w:rPr/>
  </w:style>
  <w:style w:type="paragraph" w:styleId="ListContinue2">
    <w:name w:val="List Continue 2"/>
    <w:basedOn w:val="Normal"/>
    <w:qFormat/>
    <w:pPr>
      <w:spacing w:before="0" w:after="120"/>
      <w:ind w:left="720"/>
    </w:pPr>
    <w:rPr/>
  </w:style>
  <w:style w:type="paragraph" w:styleId="ListContinue3">
    <w:name w:val="List Continue 3"/>
    <w:basedOn w:val="Normal"/>
    <w:qFormat/>
    <w:pPr>
      <w:spacing w:before="0" w:after="120"/>
      <w:ind w:left="1080"/>
    </w:pPr>
    <w:rPr/>
  </w:style>
  <w:style w:type="paragraph" w:styleId="ListContinue4">
    <w:name w:val="List Continue 4"/>
    <w:basedOn w:val="Normal"/>
    <w:qFormat/>
    <w:pPr>
      <w:spacing w:before="0" w:after="120"/>
      <w:ind w:left="1440"/>
    </w:pPr>
    <w:rPr/>
  </w:style>
  <w:style w:type="paragraph" w:styleId="ListContinue5">
    <w:name w:val="List Continue 5"/>
    <w:basedOn w:val="Normal"/>
    <w:qFormat/>
    <w:pPr>
      <w:spacing w:before="0" w:after="120"/>
      <w:ind w:left="1800"/>
    </w:pPr>
    <w:rPr/>
  </w:style>
  <w:style w:type="paragraph" w:styleId="List2">
    <w:name w:val="List 2"/>
    <w:basedOn w:val="Normal"/>
    <w:qFormat/>
    <w:pPr>
      <w:ind w:hanging="360" w:left="720"/>
    </w:pPr>
    <w:rPr/>
  </w:style>
  <w:style w:type="paragraph" w:styleId="List3">
    <w:name w:val="List 3"/>
    <w:basedOn w:val="Normal"/>
    <w:qFormat/>
    <w:pPr>
      <w:ind w:hanging="360" w:left="1080"/>
    </w:pPr>
    <w:rPr/>
  </w:style>
  <w:style w:type="paragraph" w:styleId="List4">
    <w:name w:val="List 4"/>
    <w:basedOn w:val="Normal"/>
    <w:qFormat/>
    <w:pPr>
      <w:ind w:hanging="360" w:left="1440"/>
    </w:pPr>
    <w:rPr/>
  </w:style>
  <w:style w:type="paragraph" w:styleId="HTMLPreformatted">
    <w:name w:val="HTML Preformatted"/>
    <w:basedOn w:val="Normal"/>
    <w:qFormat/>
    <w:pPr/>
    <w:rPr>
      <w:rFonts w:ascii="Courier New" w:hAnsi="Courier New" w:cs="Courier New"/>
      <w:sz w:val="20"/>
    </w:rPr>
  </w:style>
  <w:style w:type="paragraph" w:styleId="BlockText">
    <w:name w:val="Block Text"/>
    <w:basedOn w:val="Normal"/>
    <w:qFormat/>
    <w:pPr>
      <w:spacing w:before="0" w:after="120"/>
      <w:ind w:left="1440" w:right="144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hanging="1080" w:left="1080"/>
    </w:pPr>
    <w:rPr>
      <w:rFonts w:ascii="Arial" w:hAnsi="Arial" w:cs="Arial"/>
      <w:szCs w:val="24"/>
    </w:rPr>
  </w:style>
  <w:style w:type="paragraph" w:styleId="E-mailSignature">
    <w:name w:val="E-mail Signature"/>
    <w:basedOn w:val="Normal"/>
    <w:qFormat/>
    <w:pPr/>
    <w:rPr/>
  </w:style>
  <w:style w:type="paragraph" w:styleId="ImageCaption" w:customStyle="1">
    <w:name w:val="Image Caption"/>
    <w:basedOn w:val="Caption"/>
    <w:qFormat/>
    <w:pPr/>
    <w:rPr>
      <w:rFonts w:ascii="Calibri" w:hAnsi="Calibri" w:eastAsia="" w:cs="" w:asciiTheme="minorHAnsi" w:cstheme="minorBidi" w:eastAsiaTheme="minorEastAsia" w:hAnsiTheme="minorHAnsi"/>
      <w:i/>
      <w:szCs w:val="24"/>
      <w:lang w:eastAsia="en-US"/>
    </w:rPr>
  </w:style>
  <w:style w:type="paragraph" w:styleId="user4" w:customStyle="1">
    <w:name w:val="Таблица (user)"/>
    <w:basedOn w:val="Normal"/>
    <w:next w:val="Normal"/>
    <w:qFormat/>
    <w:pPr>
      <w:spacing w:before="36" w:after="36"/>
    </w:pPr>
    <w:rPr>
      <w:rFonts w:ascii="Times New Roman" w:hAnsi="Times New Roman" w:cs="Times New Roman"/>
      <w:sz w:val="16"/>
      <w:szCs w:val="16"/>
      <w:lang w:val="ru-RU" w:eastAsia="en-US"/>
    </w:rPr>
  </w:style>
  <w:style w:type="numbering" w:styleId="user5" w:default="1">
    <w:name w:val="Без списка (user)"/>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 w:type="table" w:styleId="2b">
    <w:name w:val="Table Colorful 2"/>
    <w:basedOn w:val="a4"/>
    <w:qFormat/>
    <w:pPr>
      <w:jc w:val="both"/>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rPr>
      <w:tblPr/>
      <w:tcPr>
        <w:tcBorders>
          <w:top w:val="nil"/>
          <w:left w:val="nil"/>
          <w:bottom w:val="nil"/>
          <w:right w:val="nil"/>
          <w:insideH w:val="nil"/>
          <w:insideV w:val="nil"/>
          <w:tl2br w:val="nil"/>
          <w:tr2bl w:val="nil"/>
        </w:tcBorders>
      </w:tcPr>
    </w:tblStylePr>
  </w:style>
  <w:style w:type="table" w:styleId="2c">
    <w:name w:val="Table Grid 2"/>
    <w:basedOn w:val="a4"/>
    <w:qFormat/>
    <w:pPr>
      <w:jc w:val="both"/>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qFormat/>
    <w:pPr>
      <w:jc w:val="both"/>
    </w:pPr>
    <w:tblPr>
      <w:tblStyleRowBandSize w:val="1"/>
      <w:tblCellMar>
        <w:top w:w="0" w:type="dxa"/>
        <w:left w:w="108" w:type="dxa"/>
        <w:bottom w:w="0" w:type="dxa"/>
        <w:right w:w="108" w:type="dxa"/>
      </w:tblCellMa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1">
    <w:name w:val="Table Theme"/>
    <w:basedOn w:val="a4"/>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
    <w:name w:val="Table Web 3"/>
    <w:basedOn w:val="a4"/>
    <w:qFormat/>
    <w:pPr>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tblPr/>
      <w:tcPr>
        <w:tcBorders>
          <w:top w:val="nil"/>
          <w:left w:val="nil"/>
          <w:bottom w:val="nil"/>
          <w:right w:val="nil"/>
          <w:insideH w:val="nil"/>
          <w:insideV w:val="nil"/>
          <w:tl2br w:val="nil"/>
          <w:tr2bl w:val="nil"/>
        </w:tcBorders>
      </w:tcPr>
    </w:tblStylePr>
  </w:style>
  <w:style w:type="table" w:styleId="62">
    <w:name w:val="Table Grid 6"/>
    <w:basedOn w:val="a4"/>
    <w:qFormat/>
    <w:pPr>
      <w:jc w:val="both"/>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
    <w:name w:val="Table Simple 1"/>
    <w:basedOn w:val="a4"/>
    <w:qFormat/>
    <w:pPr>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
    <w:name w:val="Table Grid 1"/>
    <w:basedOn w:val="a4"/>
    <w:qFormat/>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op w:val="nil"/>
          <w:left w:val="nil"/>
          <w:bottom w:val="nil"/>
          <w:right w:val="nil"/>
          <w:insideH w:val="nil"/>
          <w:insideV w:val="nil"/>
          <w:tl2br w:val="nil"/>
          <w:tr2bl w:val="nil"/>
        </w:tcBorders>
      </w:tcPr>
    </w:tblStylePr>
    <w:tblStylePr w:type="lastCol">
      <w:rPr>
        <w:i/>
      </w:rPr>
      <w:tblPr/>
      <w:tcPr>
        <w:tcBorders>
          <w:top w:val="nil"/>
          <w:left w:val="nil"/>
          <w:bottom w:val="nil"/>
          <w:right w:val="nil"/>
          <w:insideH w:val="nil"/>
          <w:insideV w:val="nil"/>
          <w:tl2br w:val="nil"/>
          <w:tr2bl w:val="nil"/>
        </w:tcBorders>
      </w:tcPr>
    </w:tblStylePr>
  </w:style>
  <w:style w:type="table" w:styleId="2d">
    <w:name w:val="Table 3D effects 2"/>
    <w:basedOn w:val="a4"/>
    <w:qFormat/>
    <w:pPr>
      <w:jc w:val="both"/>
    </w:pPr>
    <w:tblPr>
      <w:tblStyleRowBandSize w:val="1"/>
      <w:tblCellMar>
        <w:top w:w="0" w:type="dxa"/>
        <w:left w:w="108" w:type="dxa"/>
        <w:bottom w:w="0" w:type="dxa"/>
        <w:right w:w="108" w:type="dxa"/>
      </w:tblCellMa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jc w:val="both"/>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qFormat/>
    <w:pPr>
      <w:jc w:val="both"/>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rPr>
      <w:tblPr/>
      <w:tcPr>
        <w:tcBorders>
          <w:top w:val="nil"/>
          <w:left w:val="single" w:color="000000" w:sz="6" w:space="0"/>
          <w:bottom w:val="nil"/>
          <w:right w:val="nil"/>
          <w:insideH w:val="nil"/>
          <w:insideV w:val="nil"/>
          <w:tl2br w:val="nil"/>
          <w:tr2bl w:val="nil"/>
        </w:tcBorders>
        <w:shd w:val="pct50" w:color="000080" w:fill="FFFFFF"/>
      </w:tcPr>
    </w:tblStylePr>
    <w:tblStylePr w:type="lastRow">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styleId="afff2">
    <w:name w:val="Table Grid"/>
    <w:basedOn w:val="a4"/>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5">
    <w:name w:val="Table Classic 1"/>
    <w:basedOn w:val="a4"/>
    <w:qFormat/>
    <w:pPr>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top w:val="nil"/>
          <w:left w:val="single" w:color="000000" w:sz="6" w:space="0"/>
          <w:bottom w:val="nil"/>
          <w:right w:val="nil"/>
          <w:insideH w:val="nil"/>
          <w:insideV w:val="nil"/>
          <w:tl2br w:val="nil"/>
          <w:tr2bl w:val="nil"/>
        </w:tcBorders>
      </w:tcPr>
    </w:tblStylePr>
    <w:tblStylePr w:type="lastRow">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38">
    <w:name w:val="Table 3D effects 3"/>
    <w:basedOn w:val="a4"/>
    <w:qFormat/>
    <w:pPr>
      <w:jc w:val="both"/>
    </w:pPr>
    <w:tblPr>
      <w:tblStyleRowBandSize w:val="1"/>
      <w:tblStyleColBandSize w:val="1"/>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qFormat/>
    <w:pPr>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jc w:val="both"/>
    </w:pPr>
    <w:tblPr>
      <w:tblStyleColBandSize w:val="1"/>
      <w:tblCellMar>
        <w:top w:w="0" w:type="dxa"/>
        <w:left w:w="108" w:type="dxa"/>
        <w:bottom w:w="0" w:type="dxa"/>
        <w:right w:w="108" w:type="dxa"/>
      </w:tblCellMar>
    </w:tblPr>
    <w:tblStylePr w:type="firstRow">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shd w:val="pct50" w:color="008080" w:fill="FFFFFF"/>
      </w:tcPr>
    </w:tblStylePr>
    <w:tblStylePr w:type="band2Vert">
      <w:tblPr/>
      <w:tcPr>
        <w:shd w:val="pct10" w:color="000000" w:fill="FFFFFF"/>
      </w:tcPr>
    </w:tblStylePr>
  </w:style>
  <w:style w:type="table" w:styleId="3a">
    <w:name w:val="Table Classic 3"/>
    <w:basedOn w:val="a4"/>
    <w:qFormat/>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rPr>
      <w:tblPr/>
      <w:tcPr>
        <w:tcBorders>
          <w:top w:val="nil"/>
          <w:left w:val="single" w:color="000000" w:sz="6" w:space="0"/>
          <w:bottom w:val="nil"/>
          <w:right w:val="nil"/>
          <w:insideH w:val="nil"/>
          <w:insideV w:val="nil"/>
          <w:tl2br w:val="nil"/>
          <w:tr2bl w:val="nil"/>
        </w:tcBorders>
        <w:shd w:val="solid" w:color="000080" w:fill="FFFFFF"/>
      </w:tcPr>
    </w:tblStylePr>
    <w:tblStylePr w:type="lastRow">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rPr>
      <w:tblPr/>
      <w:tcPr>
        <w:tcBorders>
          <w:top w:val="nil"/>
          <w:left w:val="nil"/>
          <w:bottom w:val="nil"/>
          <w:right w:val="nil"/>
          <w:insideH w:val="nil"/>
          <w:insideV w:val="nil"/>
          <w:tl2br w:val="nil"/>
          <w:tr2bl w:val="nil"/>
        </w:tcBorders>
      </w:tcPr>
    </w:tblStylePr>
  </w:style>
  <w:style w:type="table" w:styleId="afff3">
    <w:name w:val="Table Professional"/>
    <w:basedOn w:val="a4"/>
    <w:qFormat/>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shd w:val="solid" w:color="000000" w:fill="FFFFFF"/>
      </w:tcPr>
    </w:tblStylePr>
  </w:style>
  <w:style w:type="table" w:styleId="afff4">
    <w:name w:val="Table Elegant"/>
    <w:basedOn w:val="a4"/>
    <w:qFormat/>
    <w:pPr>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rPr>
      <w:tblPr/>
      <w:tcPr>
        <w:tcBorders>
          <w:top w:val="nil"/>
          <w:left w:val="nil"/>
          <w:bottom w:val="nil"/>
          <w:right w:val="nil"/>
          <w:insideH w:val="nil"/>
          <w:insideV w:val="nil"/>
          <w:tl2br w:val="nil"/>
          <w:tr2bl w:val="nil"/>
        </w:tcBorders>
      </w:tcPr>
    </w:tblStylePr>
  </w:style>
  <w:style w:type="table" w:styleId="16">
    <w:name w:val="Table Colorful 1"/>
    <w:basedOn w:val="a4"/>
    <w:qFormat/>
    <w:pPr>
      <w:jc w:val="both"/>
    </w:p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op w:val="nil"/>
          <w:left w:val="nil"/>
          <w:bottom w:val="nil"/>
          <w:right w:val="nil"/>
          <w:insideH w:val="nil"/>
          <w:insideV w:val="nil"/>
          <w:tl2br w:val="nil"/>
          <w:tr2bl w:val="nil"/>
        </w:tcBorders>
        <w:shd w:val="solid" w:color="000000" w:fill="FFFFFF"/>
      </w:tcPr>
    </w:tblStylePr>
    <w:tblStylePr w:type="firstCol">
      <w:rPr>
        <w:b/>
        <w:bCs/>
        <w:i/>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rPr>
      <w:tblPr/>
      <w:tcPr>
        <w:tcBorders>
          <w:top w:val="nil"/>
          <w:left w:val="nil"/>
          <w:bottom w:val="nil"/>
          <w:right w:val="nil"/>
          <w:insideH w:val="nil"/>
          <w:insideV w:val="nil"/>
          <w:tl2br w:val="nil"/>
          <w:tr2bl w:val="nil"/>
        </w:tcBorders>
      </w:tcPr>
    </w:tblStylePr>
  </w:style>
  <w:style w:type="table" w:styleId="-30">
    <w:name w:val="Table List 3"/>
    <w:basedOn w:val="a4"/>
    <w:qFormat/>
    <w:pPr>
      <w:jc w:val="both"/>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rPr>
      <w:tblPr/>
      <w:tcPr>
        <w:tcBorders>
          <w:top w:val="nil"/>
          <w:left w:val="nil"/>
          <w:bottom w:val="nil"/>
          <w:right w:val="nil"/>
          <w:insideH w:val="nil"/>
          <w:insideV w:val="nil"/>
          <w:tl2br w:val="nil"/>
          <w:tr2bl w:val="nil"/>
        </w:tcBorders>
      </w:tcPr>
    </w:tblStylePr>
  </w:style>
  <w:style w:type="table" w:styleId="-2">
    <w:name w:val="Table Web 2"/>
    <w:basedOn w:val="a4"/>
    <w:qFormat/>
    <w:pPr>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tblPr/>
      <w:tcPr>
        <w:tcBorders>
          <w:top w:val="nil"/>
          <w:left w:val="nil"/>
          <w:bottom w:val="nil"/>
          <w:right w:val="nil"/>
          <w:insideH w:val="nil"/>
          <w:insideV w:val="nil"/>
          <w:tl2br w:val="nil"/>
          <w:tr2bl w:val="nil"/>
        </w:tcBorders>
      </w:tcPr>
    </w:tblStylePr>
  </w:style>
  <w:style w:type="table" w:styleId="-7">
    <w:name w:val="Table List 7"/>
    <w:basedOn w:val="a4"/>
    <w:qFormat/>
    <w:pPr>
      <w:jc w:val="both"/>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5">
    <w:name w:val="Table Contemporary"/>
    <w:basedOn w:val="a4"/>
    <w:qFormat/>
    <w:pPr>
      <w:jc w:val="both"/>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rPr>
      <w:tblPr/>
      <w:tcPr>
        <w:tcBorders>
          <w:top w:val="nil"/>
          <w:left w:val="nil"/>
          <w:bottom w:val="nil"/>
          <w:right w:val="nil"/>
          <w:insideH w:val="nil"/>
          <w:insideV w:val="nil"/>
          <w:tl2br w:val="nil"/>
          <w:tr2bl w:val="nil"/>
        </w:tcBorders>
        <w:shd w:val="pct20" w:color="000000" w:fill="FFFFFF"/>
      </w:tcPr>
    </w:tblStylePr>
    <w:tblStylePr w:type="band1Horz">
      <w:tblPr/>
      <w:tcPr>
        <w:tcBorders>
          <w:top w:val="nil"/>
          <w:left w:val="nil"/>
          <w:bottom w:val="nil"/>
          <w:right w:val="nil"/>
          <w:insideH w:val="nil"/>
          <w:insideV w:val="nil"/>
          <w:tl2br w:val="nil"/>
          <w:tr2bl w:val="nil"/>
        </w:tcBorders>
        <w:shd w:val="pct5" w:color="000000" w:fill="FFFFFF"/>
      </w:tcPr>
    </w:tblStylePr>
    <w:tblStylePr w:type="band2Horz">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qFormat/>
    <w:pPr>
      <w:jc w:val="both"/>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qFormat/>
    <w:pPr>
      <w:jc w:val="both"/>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rPr>
      <w:tblPr/>
      <w:tcPr>
        <w:tcBorders>
          <w:top w:val="nil"/>
          <w:left w:val="nil"/>
          <w:bottom w:val="nil"/>
          <w:right w:val="nil"/>
          <w:insideH w:val="nil"/>
          <w:insideV w:val="nil"/>
          <w:tl2br w:val="nil"/>
          <w:tr2bl w:val="nil"/>
        </w:tcBorders>
      </w:tcPr>
    </w:tblStylePr>
  </w:style>
  <w:style w:type="table" w:styleId="17">
    <w:name w:val="Table Columns 1"/>
    <w:basedOn w:val="a4"/>
    <w:qFormat/>
    <w:pPr>
      <w:jc w:val="both"/>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qFormat/>
    <w:pPr>
      <w:jc w:val="both"/>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qFormat/>
    <w:pPr>
      <w:jc w:val="both"/>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qFormat/>
    <w:pPr>
      <w:jc w:val="both"/>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qFormat/>
    <w:pPr>
      <w:jc w:val="both"/>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
    <w:name w:val="Table List 1"/>
    <w:basedOn w:val="a4"/>
    <w:qFormat/>
    <w:pPr>
      <w:jc w:val="both"/>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solid" w:color="C0C0C0" w:fill="FFFFFF"/>
      </w:tcPr>
    </w:tblStylePr>
    <w:tblStylePr w:type="band2Horz">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qFormat/>
    <w:pPr>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tblPr/>
      <w:tcPr>
        <w:tcBorders>
          <w:top w:val="nil"/>
          <w:left w:val="nil"/>
          <w:bottom w:val="nil"/>
          <w:right w:val="nil"/>
          <w:insideH w:val="nil"/>
          <w:insideV w:val="nil"/>
          <w:tl2br w:val="nil"/>
          <w:tr2bl w:val="nil"/>
        </w:tcBorders>
      </w:tcPr>
    </w:tblStylePr>
  </w:style>
  <w:style w:type="table" w:styleId="3c">
    <w:name w:val="Table Colorful 3"/>
    <w:basedOn w:val="a4"/>
    <w:qFormat/>
    <w:pPr>
      <w:jc w:val="both"/>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qFormat/>
    <w:pPr>
      <w:jc w:val="both"/>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tblPr/>
      <w:tcPr>
        <w:shd w:val="solid" w:color="C0C0C0" w:fill="FFFFFF"/>
      </w:tcPr>
    </w:tblStylePr>
    <w:tblStylePr w:type="band2Vert">
      <w:tblPr/>
    </w:tblStylePr>
  </w:style>
  <w:style w:type="table" w:styleId="2f">
    <w:name w:val="Table Classic 2"/>
    <w:basedOn w:val="a4"/>
    <w:qFormat/>
    <w:pPr>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tblPr/>
      <w:tcPr>
        <w:tcBorders>
          <w:top w:val="nil"/>
          <w:left w:val="nil"/>
          <w:bottom w:val="nil"/>
          <w:right w:val="nil"/>
          <w:insideH w:val="nil"/>
          <w:insideV w:val="nil"/>
          <w:tl2br w:val="nil"/>
          <w:tr2bl w:val="nil"/>
        </w:tcBorders>
      </w:tcPr>
    </w:tblStylePr>
  </w:style>
  <w:style w:type="table" w:styleId="72">
    <w:name w:val="Table Grid 7"/>
    <w:basedOn w:val="a4"/>
    <w:qFormat/>
    <w:pPr>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8">
    <w:name w:val="Table 3D effects 1"/>
    <w:basedOn w:val="a4"/>
    <w:qFormat/>
    <w:pPr>
      <w:jc w:val="both"/>
    </w:pPr>
    <w:tblPr>
      <w:tblCellMar>
        <w:top w:w="0" w:type="dxa"/>
        <w:left w:w="108" w:type="dxa"/>
        <w:bottom w:w="0" w:type="dxa"/>
        <w:right w:w="108" w:type="dxa"/>
      </w:tblCellMar>
    </w:tblPr>
    <w:tcPr>
      <w:shd w:val="solid" w:color="C0C0C0" w:fill="FFFFFF"/>
    </w:tcPr>
    <w:tblStylePr w:type="firstRow">
      <w:rPr>
        <w:b/>
        <w:bCs/>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styleId="2f0">
    <w:name w:val="Table Columns 2"/>
    <w:basedOn w:val="a4"/>
    <w:qFormat/>
    <w:pPr>
      <w:jc w:val="both"/>
    </w:pPr>
    <w:rPr>
      <w:b/>
      <w:bCs/>
    </w:rPr>
    <w:tblPr>
      <w:tblStyleColBandSize w:val="1"/>
      <w:tblCellMar>
        <w:top w:w="0" w:type="dxa"/>
        <w:left w:w="108" w:type="dxa"/>
        <w:bottom w:w="0" w:type="dxa"/>
        <w:right w:w="108" w:type="dxa"/>
      </w:tblCellMar>
    </w:tblPr>
    <w:tblStylePr w:type="firstRow">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qFormat/>
    <w:pPr>
      <w:jc w:val="both"/>
    </w:pPr>
    <w:tblPr>
      <w:tblCellMar>
        <w:top w:w="0" w:type="dxa"/>
        <w:left w:w="108" w:type="dxa"/>
        <w:bottom w:w="0" w:type="dxa"/>
        <w:right w:w="108" w:type="dxa"/>
      </w:tblCellMa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qFormat/>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qFormat/>
    <w:pPr>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rPr>
      <w:tblPr/>
      <w:tcPr>
        <w:tcBorders>
          <w:top w:val="nil"/>
          <w:left w:val="nil"/>
          <w:bottom w:val="nil"/>
          <w:right w:val="nil"/>
          <w:insideH w:val="nil"/>
          <w:insideV w:val="nil"/>
          <w:tl2br w:val="nil"/>
          <w:tr2bl w:val="nil"/>
        </w:tcBorders>
        <w:shd w:val="solid" w:color="00008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0">
    <w:name w:val="Table List 2"/>
    <w:basedOn w:val="a4"/>
    <w:qFormat/>
    <w:pPr>
      <w:jc w:val="both"/>
    </w:pPr>
    <w:tblPr>
      <w:tblBorders>
        <w:bottom w:val="single" w:color="808080" w:sz="12" w:space="0"/>
      </w:tblBorders>
      <w:tblCellMar>
        <w:top w:w="0" w:type="dxa"/>
        <w:left w:w="108" w:type="dxa"/>
        <w:bottom w:w="0" w:type="dxa"/>
        <w:right w:w="108" w:type="dxa"/>
      </w:tblCellMar>
    </w:tblPr>
    <w:tblStylePr w:type="firstRow">
      <w:rPr>
        <w:b/>
        <w:bCs/>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0" w:color="00FF00" w:fill="FFFFFF"/>
      </w:tcPr>
    </w:tblStylePr>
    <w:tblStylePr w:type="band2Horz">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315</TotalTime>
  <Application>LibreOffice/25.2.4.3$Windows_X86_64 LibreOffice_project/33e196637044ead23f5c3226cde09b47731f7e27</Application>
  <AppVersion>15.0000</AppVersion>
  <Pages>8</Pages>
  <Words>1859</Words>
  <Characters>9817</Characters>
  <CharactersWithSpaces>11680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2025-07-23T11:49:00Z</dcterms:created>
  <dc:creator>google1599737165</dc:creator>
  <dc:description/>
  <dc:language>ru-RU</dc:language>
  <cp:lastModifiedBy/>
  <dcterms:modified xsi:type="dcterms:W3CDTF">2025-07-25T07:26:59Z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3BB3028200C4453CBDF2DF4860295436_13</vt:lpwstr>
  </property>
  <property fmtid="{D5CDD505-2E9C-101B-9397-08002B2CF9AE}" pid="3" name="KSOProductBuildVer">
    <vt:lpwstr>1049-12.2.0.20326</vt:lpwstr>
  </property>
</Properties>
</file>