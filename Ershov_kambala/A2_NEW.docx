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FREQUENCIES OF LATERAL MORPHS </w:t>
      </w:r>
      <w:ins w:id="0" w:author="Петр Ершов" w:date="2021-10-19T13:33:00Z">
        <w:r>
          <w:rPr>
            <w:b/>
            <w:lang w:val="en-US"/>
          </w:rPr>
          <w:t xml:space="preserve">IN DIFFERENT AGE CLASSES </w:t>
        </w:r>
      </w:ins>
      <w:r>
        <w:rPr>
          <w:b/>
          <w:lang w:val="en-US"/>
        </w:rPr>
        <w:t xml:space="preserve">OF FLOUNDER PLATICHTHYS FLESUS (Linnaeus, 1758) </w:t>
      </w:r>
      <w:ins w:id="1" w:author="Петр Ершов" w:date="2021-10-19T15:34:00Z">
        <w:r>
          <w:rPr>
            <w:b/>
            <w:lang w:val="en-US"/>
          </w:rPr>
          <w:t xml:space="preserve">FROM THE WHITE SEA </w:t>
        </w:r>
      </w:ins>
      <w:del w:id="2" w:author="Петр Ершов" w:date="2021-10-13T10:58:00Z">
        <w:r>
          <w:rPr>
            <w:b/>
            <w:lang w:val="en-US"/>
          </w:rPr>
          <w:delText>VARY</w:delText>
        </w:r>
      </w:del>
      <w:del w:id="3" w:author="Петр Ершов" w:date="2021-10-19T13:33:00Z">
        <w:r>
          <w:rPr>
            <w:b/>
            <w:lang w:val="en-US"/>
          </w:rPr>
          <w:delText xml:space="preserve"> BETWEEN DIFFERENT AGE CLASSES</w:delText>
        </w:r>
      </w:del>
    </w:p>
    <w:p>
      <w:pPr>
        <w:autoSpaceDE w:val="0"/>
        <w:autoSpaceDN w:val="0"/>
        <w:adjustRightInd w:val="0"/>
        <w:spacing w:line="276" w:lineRule="auto"/>
        <w:jc w:val="both"/>
        <w:rPr>
          <w:lang w:val="en-US"/>
        </w:rPr>
      </w:pPr>
    </w:p>
    <w:p>
      <w:pPr>
        <w:autoSpaceDE w:val="0"/>
        <w:autoSpaceDN w:val="0"/>
        <w:adjustRightInd w:val="0"/>
        <w:spacing w:line="276" w:lineRule="auto"/>
        <w:jc w:val="both"/>
      </w:pPr>
      <w:r>
        <w:rPr>
          <w:lang w:val="en-US"/>
        </w:rPr>
        <w:t>ABSTRACT</w:t>
      </w:r>
    </w:p>
    <w:p>
      <w:pPr>
        <w:autoSpaceDE w:val="0"/>
        <w:autoSpaceDN w:val="0"/>
        <w:adjustRightInd w:val="0"/>
        <w:spacing w:line="276" w:lineRule="auto"/>
        <w:jc w:val="both"/>
      </w:pPr>
      <w:r>
        <w:t>В популяциях речной камбалы пропорции лево- и правосторонних особей варьируют в широком диапазоне и причины этой изменчивости остаются малоизученными. Гипотеза об экологическом расхождении (</w:t>
      </w:r>
      <w:r>
        <w:rPr>
          <w:lang w:val="en-US"/>
        </w:rPr>
        <w:t>ecological</w:t>
      </w:r>
      <w:r>
        <w:t xml:space="preserve"> </w:t>
      </w:r>
      <w:r>
        <w:rPr>
          <w:lang w:val="en-US"/>
        </w:rPr>
        <w:t>segregation</w:t>
      </w:r>
      <w:r>
        <w:t xml:space="preserve">) фенотипических морф базируется в основном на сведениях о некоторых различиях в морфологии и </w:t>
      </w:r>
      <w:r>
        <w:rPr>
          <w:lang w:val="en-US"/>
        </w:rPr>
        <w:t>foraging</w:t>
      </w:r>
      <w:r>
        <w:t xml:space="preserve"> </w:t>
      </w:r>
      <w:r>
        <w:rPr>
          <w:lang w:val="en-US"/>
        </w:rPr>
        <w:t>performance</w:t>
      </w:r>
      <w:r>
        <w:t xml:space="preserve"> </w:t>
      </w:r>
      <w:r>
        <w:rPr>
          <w:lang w:val="en-US"/>
        </w:rPr>
        <w:t>between</w:t>
      </w:r>
      <w:r>
        <w:t xml:space="preserve"> лево- и правосторонними экземплярами речной камбалы. Однако характер биотических связей речной камбалы со средой обитания и другими гидробионтами может различаться у особей разного пола и размера/возраста. Мы провели исследование взаимосвязи размера/возраста и пола рыб с вероятностью встречаемости левосторонних особей в 4 популяциях речной камбалы бассейна Белого моря. Полученные результаты показали, что </w:t>
      </w:r>
      <w:ins w:id="4" w:author="Петр Ершов" w:date="2021-10-13T12:55:00Z">
        <w:r>
          <w:rPr/>
          <w:t>частота встречаемости</w:t>
        </w:r>
      </w:ins>
      <w:ins w:id="5" w:author="Петр Ершов" w:date="2021-10-13T12:56:00Z">
        <w:r>
          <w:rPr/>
          <w:t xml:space="preserve"> </w:t>
        </w:r>
      </w:ins>
      <w:del w:id="6" w:author="Петр Ершов" w:date="2021-10-13T12:55:00Z">
        <w:r>
          <w:rPr/>
          <w:delText>доля</w:delText>
        </w:r>
      </w:del>
      <w:r>
        <w:t xml:space="preserve"> реверсивных рыб </w:t>
      </w:r>
      <w:del w:id="7" w:author="Петр Ершов" w:date="2021-10-13T11:06:00Z">
        <w:r>
          <w:rPr/>
          <w:delText xml:space="preserve">возрастает </w:delText>
        </w:r>
      </w:del>
      <w:ins w:id="8" w:author="Петр Ершов" w:date="2021-10-13T12:25:00Z">
        <w:r>
          <w:rPr/>
          <w:t xml:space="preserve">не </w:t>
        </w:r>
      </w:ins>
      <w:ins w:id="9" w:author="Петр Ершов" w:date="2021-10-13T12:47:00Z">
        <w:r>
          <w:rPr/>
          <w:t>отличалась среди</w:t>
        </w:r>
      </w:ins>
      <w:ins w:id="10" w:author="Петр Ершов" w:date="2021-10-13T12:48:00Z">
        <w:r>
          <w:rPr/>
          <w:t xml:space="preserve"> камбал</w:t>
        </w:r>
      </w:ins>
      <w:ins w:id="11" w:author="Петр Ершов" w:date="2021-10-13T12:47:00Z">
        <w:r>
          <w:rPr/>
          <w:t xml:space="preserve"> разного размера</w:t>
        </w:r>
      </w:ins>
      <w:ins w:id="12" w:author="Петр Ершов" w:date="2021-10-13T12:57:00Z">
        <w:r>
          <w:rPr/>
          <w:t xml:space="preserve"> и возраста</w:t>
        </w:r>
      </w:ins>
      <w:ins w:id="13" w:author="Петр Ершов" w:date="2021-10-13T12:26:00Z">
        <w:r>
          <w:rPr/>
          <w:t xml:space="preserve"> </w:t>
        </w:r>
      </w:ins>
      <w:del w:id="14" w:author="Петр Ершов" w:date="2021-10-13T12:26:00Z">
        <w:r>
          <w:rPr/>
          <w:delText>у более крупных камбал</w:delText>
        </w:r>
      </w:del>
      <w:del w:id="15" w:author="Петр Ершов" w:date="2021-10-13T12:54:00Z">
        <w:r>
          <w:rPr/>
          <w:delText xml:space="preserve"> во всех исследованных популяциях</w:delText>
        </w:r>
      </w:del>
      <w:r>
        <w:t>.</w:t>
      </w:r>
      <w:del w:id="16" w:author="Петр Ершов" w:date="2021-10-13T12:57:00Z">
        <w:r>
          <w:rPr/>
          <w:delText xml:space="preserve"> На примере популяции камбалы из Онежского залива показано увеличение частоты встречаемости левосторонних особей в старших возрастных группах</w:delText>
        </w:r>
      </w:del>
      <w:r>
        <w:t xml:space="preserve">. </w:t>
      </w:r>
      <w:ins w:id="17" w:author="Петр Ершов" w:date="2021-10-13T12:58:00Z">
        <w:r>
          <w:rPr/>
          <w:t>Во всех исследованных популяциях с</w:t>
        </w:r>
      </w:ins>
      <w:del w:id="18" w:author="Петр Ершов" w:date="2021-10-13T12:58:00Z">
        <w:r>
          <w:rPr/>
          <w:delText>С</w:delText>
        </w:r>
      </w:del>
      <w:r>
        <w:t>оотношение лево- и правосторонних особей в разных размерно-возрастных группах не зависело от пола рыб</w:t>
      </w:r>
      <w:r>
        <w:rPr>
          <w:highlight w:val="yellow"/>
          <w:rPrChange w:id="19" w:author="Петр Ершов" w:date="2021-10-13T13:00:00Z">
            <w:rPr/>
          </w:rPrChange>
        </w:rPr>
        <w:t xml:space="preserve">. Выявленные </w:t>
      </w:r>
      <w:ins w:id="20" w:author="Петр Ершов" w:date="2021-10-20T11:19:00Z">
        <w:r>
          <w:rPr>
            <w:highlight w:val="yellow"/>
          </w:rPr>
          <w:t>меж</w:t>
        </w:r>
      </w:ins>
      <w:del w:id="21" w:author="Петр Ершов" w:date="2021-10-20T11:19:00Z">
        <w:r>
          <w:rPr>
            <w:highlight w:val="yellow"/>
            <w:rPrChange w:id="22" w:author="Петр Ершов" w:date="2021-10-13T13:00:00Z">
              <w:rPr/>
            </w:rPrChange>
          </w:rPr>
          <w:delText>внутри</w:delText>
        </w:r>
      </w:del>
      <w:r>
        <w:rPr>
          <w:highlight w:val="yellow"/>
          <w:rPrChange w:id="23" w:author="Петр Ершов" w:date="2021-10-13T13:00:00Z">
            <w:rPr/>
          </w:rPrChange>
        </w:rPr>
        <w:t xml:space="preserve">популяционные </w:t>
      </w:r>
      <w:ins w:id="24" w:author="Петр Ершов" w:date="2021-10-20T11:19:00Z">
        <w:r>
          <w:rPr>
            <w:highlight w:val="yellow"/>
          </w:rPr>
          <w:t>различия</w:t>
        </w:r>
      </w:ins>
      <w:del w:id="25" w:author="Петр Ершов" w:date="2021-10-20T11:19:00Z">
        <w:r>
          <w:rPr>
            <w:highlight w:val="yellow"/>
            <w:rPrChange w:id="26" w:author="Петр Ершов" w:date="2021-10-13T13:00:00Z">
              <w:rPr/>
            </w:rPrChange>
          </w:rPr>
          <w:delText xml:space="preserve">особенности динамики </w:delText>
        </w:r>
      </w:del>
      <w:r>
        <w:rPr>
          <w:highlight w:val="yellow"/>
          <w:rPrChange w:id="27" w:author="Петр Ершов" w:date="2021-10-13T13:00:00Z">
            <w:rPr/>
          </w:rPrChange>
        </w:rPr>
        <w:t>фенотипического</w:t>
      </w:r>
      <w:r>
        <w:rPr>
          <w:highlight w:val="yellow"/>
          <w:rPrChange w:id="28" w:author="Петр Ершов" w:date="2021-10-13T13:00:00Z">
            <w:rPr/>
          </w:rPrChange>
        </w:rPr>
        <w:t xml:space="preserve"> состава рыб свидетельствуют о наличии </w:t>
      </w:r>
      <w:r>
        <w:rPr>
          <w:highlight w:val="yellow"/>
          <w:rPrChange w:id="29" w:author="Петр Ершов" w:date="2021-10-13T13:00:00Z">
            <w:rPr/>
          </w:rPrChange>
        </w:rPr>
        <w:t>определенных</w:t>
      </w:r>
      <w:r>
        <w:rPr>
          <w:highlight w:val="yellow"/>
          <w:rPrChange w:id="30" w:author="Петр Ершов" w:date="2021-10-13T13:00:00Z">
            <w:rPr/>
          </w:rPrChange>
        </w:rPr>
        <w:t xml:space="preserve"> экологическ</w:t>
      </w:r>
      <w:r>
        <w:rPr>
          <w:highlight w:val="yellow"/>
          <w:rPrChange w:id="31" w:author="Петр Ершов" w:date="2021-10-13T13:00:00Z">
            <w:rPr/>
          </w:rPrChange>
        </w:rPr>
        <w:t xml:space="preserve">их </w:t>
      </w:r>
      <w:del w:id="32" w:author="Петр Ершов" w:date="2021-10-20T11:20:00Z">
        <w:r>
          <w:rPr>
            <w:highlight w:val="yellow"/>
            <w:rPrChange w:id="33" w:author="Петр Ершов" w:date="2021-10-13T13:00:00Z">
              <w:rPr/>
            </w:rPrChange>
          </w:rPr>
          <w:delText>или поведенческих</w:delText>
        </w:r>
      </w:del>
      <w:r>
        <w:rPr>
          <w:highlight w:val="yellow"/>
          <w:rPrChange w:id="34" w:author="Петр Ершов" w:date="2021-10-13T13:00:00Z">
            <w:rPr/>
          </w:rPrChange>
        </w:rPr>
        <w:t xml:space="preserve"> механизмов</w:t>
      </w:r>
      <w:r>
        <w:rPr>
          <w:highlight w:val="yellow"/>
          <w:rPrChange w:id="35" w:author="Петр Ершов" w:date="2021-10-13T13:00:00Z">
            <w:rPr/>
          </w:rPrChange>
        </w:rPr>
        <w:t xml:space="preserve">, </w:t>
      </w:r>
      <w:ins w:id="36" w:author="Петр Ершов" w:date="2021-10-20T11:20:00Z">
        <w:r>
          <w:rPr>
            <w:highlight w:val="yellow"/>
          </w:rPr>
          <w:t>влияющих на</w:t>
        </w:r>
      </w:ins>
      <w:ins w:id="37" w:author="Петр Ершов" w:date="2021-10-20T11:21:00Z">
        <w:r>
          <w:rPr>
            <w:highlight w:val="yellow"/>
          </w:rPr>
          <w:t xml:space="preserve"> </w:t>
        </w:r>
      </w:ins>
      <w:del w:id="38" w:author="Петр Ершов" w:date="2021-10-20T11:20:00Z">
        <w:r>
          <w:rPr>
            <w:highlight w:val="yellow"/>
            <w:rPrChange w:id="39" w:author="Петр Ершов" w:date="2021-10-13T13:00:00Z">
              <w:rPr/>
            </w:rPrChange>
          </w:rPr>
          <w:delText>снижающ</w:delText>
        </w:r>
      </w:del>
      <w:del w:id="40" w:author="Петр Ершов" w:date="2021-10-20T11:20:00Z">
        <w:r>
          <w:rPr>
            <w:highlight w:val="yellow"/>
            <w:rPrChange w:id="41" w:author="Петр Ершов" w:date="2021-10-13T13:00:00Z">
              <w:rPr/>
            </w:rPrChange>
          </w:rPr>
          <w:delText>их</w:delText>
        </w:r>
      </w:del>
      <w:r>
        <w:rPr>
          <w:highlight w:val="yellow"/>
          <w:rPrChange w:id="42" w:author="Петр Ершов" w:date="2021-10-13T13:00:00Z">
            <w:rPr/>
          </w:rPrChange>
        </w:rPr>
        <w:t xml:space="preserve"> смертность особей нетипичной морфы</w:t>
      </w:r>
      <w:del w:id="43" w:author="Петр Ершов" w:date="2021-10-20T11:20:00Z">
        <w:r>
          <w:rPr>
            <w:highlight w:val="yellow"/>
            <w:rPrChange w:id="44" w:author="Петр Ершов" w:date="2021-10-13T13:00:00Z">
              <w:rPr/>
            </w:rPrChange>
          </w:rPr>
          <w:delText xml:space="preserve"> среди взрослых камбал</w:delText>
        </w:r>
      </w:del>
      <w:r>
        <w:rPr>
          <w:highlight w:val="yellow"/>
          <w:rPrChange w:id="45" w:author="Петр Ершов" w:date="2021-10-13T13:00:00Z">
            <w:rPr/>
          </w:rPrChange>
        </w:rPr>
        <w:t>.</w:t>
      </w: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ВВЕДЕНИЕ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Среди большинства представителей сем. </w:t>
      </w:r>
      <w:r>
        <w:rPr>
          <w:lang w:val="en-US"/>
        </w:rPr>
        <w:t>Pleuronectidae</w:t>
      </w:r>
      <w:r>
        <w:t xml:space="preserve"> речная камбала </w:t>
      </w:r>
      <w:r>
        <w:rPr>
          <w:i/>
          <w:lang w:val="en-US"/>
        </w:rPr>
        <w:t>Platichthys</w:t>
      </w:r>
      <w:r>
        <w:rPr>
          <w:i/>
        </w:rPr>
        <w:t xml:space="preserve"> </w:t>
      </w:r>
      <w:r>
        <w:rPr>
          <w:i/>
          <w:lang w:val="en-US"/>
        </w:rPr>
        <w:t>flesus</w:t>
      </w:r>
      <w:r>
        <w:rPr>
          <w:i/>
        </w:rPr>
        <w:t xml:space="preserve"> </w:t>
      </w:r>
      <w:r>
        <w:rPr>
          <w:lang w:val="en-US"/>
        </w:rPr>
        <w:t>is</w:t>
      </w:r>
      <w:r>
        <w:t xml:space="preserve"> </w:t>
      </w:r>
      <w:r>
        <w:rPr>
          <w:lang w:val="en-US"/>
        </w:rPr>
        <w:t>unusual</w:t>
      </w:r>
      <w:r>
        <w:t xml:space="preserve"> </w:t>
      </w:r>
      <w:r>
        <w:rPr>
          <w:lang w:val="en-US"/>
        </w:rPr>
        <w:t>species</w:t>
      </w:r>
      <w:r>
        <w:t xml:space="preserve">, который демонстрирует </w:t>
      </w:r>
      <w:r>
        <w:rPr>
          <w:lang w:val="en-US"/>
        </w:rPr>
        <w:t>lateral</w:t>
      </w:r>
      <w:r>
        <w:t xml:space="preserve"> </w:t>
      </w:r>
      <w:r>
        <w:rPr>
          <w:lang w:val="en-US"/>
        </w:rPr>
        <w:t>polymorphism</w:t>
      </w:r>
      <w:r>
        <w:t xml:space="preserve"> </w:t>
      </w:r>
      <w:r>
        <w:rPr>
          <w:lang w:val="en-US"/>
        </w:rPr>
        <w:t>at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population</w:t>
      </w:r>
      <w:r>
        <w:t xml:space="preserve"> </w:t>
      </w:r>
      <w:r>
        <w:rPr>
          <w:lang w:val="en-US"/>
        </w:rPr>
        <w:t>level</w:t>
      </w:r>
      <w:r>
        <w:t>. Во всех популяциях данного вида в разных пропорциях встречаются особи, у которых глаза расположены либо на правой (правосторонние), либо на левой стороне головы (левосторонние). Изменения частот разных морф в популяциях авторы связывают с межвидовыми и внутрипопуляционными пищевыми конкурентными взаимоотношениями лево- и правосторонних особей в местах совместного нагула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2002; </w:t>
      </w:r>
      <w:r>
        <w:rPr>
          <w:lang w:val="en-US"/>
        </w:rPr>
        <w:t>Russo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2012). Основная доля опубликованных данных по соотношению морф в популяциях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относится к бассейнам Балтийского и Северного морей. Судя по опубликованным сведениям, у речной камбалы, в отличие от другого полиморфного близкородственного вида – звездчатой камбалы (</w:t>
      </w:r>
      <w:r>
        <w:rPr>
          <w:lang w:val="en-US"/>
        </w:rPr>
        <w:t>starry</w:t>
      </w:r>
      <w:r>
        <w:t xml:space="preserve"> </w:t>
      </w:r>
      <w:r>
        <w:rPr>
          <w:lang w:val="en-US"/>
        </w:rPr>
        <w:t>flounder</w:t>
      </w:r>
      <w:r>
        <w:t>), обитающей в северной части Тихого океана, не наблюдается какого-либо закономерного географического клина в изменении частот морф в ареале (</w:t>
      </w:r>
      <w:r>
        <w:rPr>
          <w:highlight w:val="yellow"/>
          <w:lang w:val="en-US"/>
          <w:rPrChange w:id="46" w:author="Петр Ершов" w:date="2021-10-13T13:01:00Z">
            <w:rPr>
              <w:lang w:val="en-US"/>
            </w:rPr>
          </w:rPrChange>
        </w:rPr>
        <w:t>Yershov</w:t>
      </w:r>
      <w:r>
        <w:rPr>
          <w:highlight w:val="yellow"/>
          <w:rPrChange w:id="47" w:author="Петр Ершов" w:date="2021-10-13T13:01:00Z">
            <w:rPr/>
          </w:rPrChange>
        </w:rPr>
        <w:t xml:space="preserve"> </w:t>
      </w:r>
      <w:r>
        <w:rPr>
          <w:highlight w:val="yellow"/>
          <w:lang w:val="en-US"/>
          <w:rPrChange w:id="48" w:author="Петр Ершов" w:date="2021-10-13T13:01:00Z">
            <w:rPr>
              <w:lang w:val="en-US"/>
            </w:rPr>
          </w:rPrChange>
        </w:rPr>
        <w:t>et</w:t>
      </w:r>
      <w:r>
        <w:rPr>
          <w:highlight w:val="yellow"/>
          <w:rPrChange w:id="49" w:author="Петр Ершов" w:date="2021-10-13T13:01:00Z">
            <w:rPr/>
          </w:rPrChange>
        </w:rPr>
        <w:t xml:space="preserve"> </w:t>
      </w:r>
      <w:r>
        <w:rPr>
          <w:highlight w:val="yellow"/>
          <w:lang w:val="en-US"/>
          <w:rPrChange w:id="50" w:author="Петр Ершов" w:date="2021-10-13T13:01:00Z">
            <w:rPr>
              <w:lang w:val="en-US"/>
            </w:rPr>
          </w:rPrChange>
        </w:rPr>
        <w:t>al</w:t>
      </w:r>
      <w:r>
        <w:rPr>
          <w:highlight w:val="yellow"/>
          <w:rPrChange w:id="51" w:author="Петр Ершов" w:date="2021-10-13T13:01:00Z">
            <w:rPr/>
          </w:rPrChange>
        </w:rPr>
        <w:t xml:space="preserve">., </w:t>
      </w:r>
      <w:ins w:id="52" w:author="Петр Ершов" w:date="2021-10-19T11:59:00Z">
        <w:r>
          <w:rPr>
            <w:highlight w:val="yellow"/>
            <w:lang w:val="en-US"/>
          </w:rPr>
          <w:t>unpublished</w:t>
        </w:r>
      </w:ins>
      <w:ins w:id="53" w:author="Петр Ершов" w:date="2021-10-19T11:59:00Z">
        <w:r>
          <w:rPr>
            <w:highlight w:val="yellow"/>
            <w:lang w:val="ru-RU"/>
            <w:rPrChange w:id="54" w:author="Петр Ершов" w:date="2021-10-19T11:59:00Z">
              <w:rPr>
                <w:highlight w:val="yellow"/>
                <w:lang w:val="en-US"/>
              </w:rPr>
            </w:rPrChange>
          </w:rPr>
          <w:t xml:space="preserve"> </w:t>
        </w:r>
      </w:ins>
      <w:ins w:id="55" w:author="Петр Ершов" w:date="2021-10-19T11:59:00Z">
        <w:r>
          <w:rPr>
            <w:highlight w:val="yellow"/>
            <w:lang w:val="en-US"/>
          </w:rPr>
          <w:t>data</w:t>
        </w:r>
      </w:ins>
      <w:ins w:id="56" w:author="Петр Ершов" w:date="2021-10-19T11:59:00Z">
        <w:r>
          <w:rPr>
            <w:highlight w:val="yellow"/>
            <w:lang w:val="ru-RU"/>
            <w:rPrChange w:id="57" w:author="Петр Ершов" w:date="2021-10-19T11:59:00Z">
              <w:rPr>
                <w:highlight w:val="yellow"/>
                <w:lang w:val="en-US"/>
              </w:rPr>
            </w:rPrChange>
          </w:rPr>
          <w:t xml:space="preserve"> </w:t>
        </w:r>
      </w:ins>
      <w:r>
        <w:rPr>
          <w:highlight w:val="yellow"/>
          <w:lang w:val="en-US"/>
          <w:rPrChange w:id="58" w:author="Петр Ершов" w:date="2021-10-13T13:01:00Z">
            <w:rPr>
              <w:lang w:val="en-US"/>
            </w:rPr>
          </w:rPrChange>
        </w:rPr>
        <w:t>in</w:t>
      </w:r>
      <w:r>
        <w:rPr>
          <w:highlight w:val="yellow"/>
          <w:rPrChange w:id="59" w:author="Петр Ершов" w:date="2021-10-13T13:01:00Z">
            <w:rPr/>
          </w:rPrChange>
        </w:rPr>
        <w:t xml:space="preserve"> </w:t>
      </w:r>
      <w:r>
        <w:rPr>
          <w:highlight w:val="yellow"/>
          <w:lang w:val="en-US"/>
          <w:rPrChange w:id="60" w:author="Петр Ершов" w:date="2021-10-13T13:01:00Z">
            <w:rPr>
              <w:lang w:val="en-US"/>
            </w:rPr>
          </w:rPrChange>
        </w:rPr>
        <w:t>press</w:t>
      </w:r>
      <w:r>
        <w:t xml:space="preserve">). Необходимо заметить, что во многих работах частоты левосторонних особей у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были приведены для выборок, состоящих из рыб разной длины и пола. Вместе с тем, первая попытка сравнить рыб разного размера по доле реверсивных особей была предпринята </w:t>
      </w:r>
      <w:r>
        <w:rPr>
          <w:lang w:val="en-US"/>
        </w:rPr>
        <w:t>Duncker</w:t>
      </w:r>
      <w:r>
        <w:t xml:space="preserve"> (</w:t>
      </w:r>
      <w:r>
        <w:rPr>
          <w:lang w:val="en-US"/>
        </w:rPr>
        <w:t>Duncker</w:t>
      </w:r>
      <w:r>
        <w:t xml:space="preserve">, 1900) более века назад. Получив эмпирические различия по этому признаку между молодью и более крупными особями, </w:t>
      </w:r>
      <w:r>
        <w:rPr>
          <w:lang w:val="en-US"/>
        </w:rPr>
        <w:t>Duncker</w:t>
      </w:r>
      <w:r>
        <w:t xml:space="preserve"> (1900) объяснил их повышенной смертностью левосторонних особей в старших возрастных группах. Сыч (1930) на материале разновозрастной камбалы Мурманского побережья Баренцева моря не подтвердила это предположение. Форнбек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2002) при сравнении личинок (</w:t>
      </w:r>
      <w:r>
        <w:rPr>
          <w:lang w:val="en-US"/>
        </w:rPr>
        <w:t>fry</w:t>
      </w:r>
      <w:r>
        <w:t>) и половозрелых (</w:t>
      </w:r>
      <w:r>
        <w:rPr>
          <w:lang w:val="en-US"/>
        </w:rPr>
        <w:t>adults</w:t>
      </w:r>
      <w:r>
        <w:t>) особей, выловленных у западного побережья Швеции, обнаружил более высокие значения рассматриваемого признака у молоди. Какие-либо другие сведения о размерно-возрастной изменчивости пропорций двух морф у речной камбалы нам неизвестны. В отношении другого параметра, пола, было показано, что самцы и самки речной камбалы по доле левосторонних особей не различались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2002; Семушин и др., 2015).  При этом размер рыб разного пола при сравнении не учитывался. </w:t>
      </w:r>
      <w:r>
        <w:rPr>
          <w:highlight w:val="yellow"/>
          <w:rPrChange w:id="61" w:author="Петр Ершов" w:date="2021-10-13T13:03:00Z">
            <w:rPr/>
          </w:rPrChange>
        </w:rPr>
        <w:t xml:space="preserve">Задачей настоящего исследования являлось изучение пропорций лево- и правосторонних морф у </w:t>
      </w:r>
      <w:ins w:id="62" w:author="Петр Ершов" w:date="2021-10-19T12:15:00Z">
        <w:r>
          <w:rPr>
            <w:highlight w:val="yellow"/>
          </w:rPr>
          <w:t xml:space="preserve">речной </w:t>
        </w:r>
      </w:ins>
      <w:r>
        <w:rPr>
          <w:highlight w:val="yellow"/>
          <w:rPrChange w:id="63" w:author="Петр Ершов" w:date="2021-10-13T13:03:00Z">
            <w:rPr/>
          </w:rPrChange>
        </w:rPr>
        <w:t>камбал</w:t>
      </w:r>
      <w:ins w:id="64" w:author="Петр Ершов" w:date="2021-10-19T12:15:00Z">
        <w:r>
          <w:rPr>
            <w:highlight w:val="yellow"/>
          </w:rPr>
          <w:t>ы</w:t>
        </w:r>
      </w:ins>
      <w:del w:id="65" w:author="Петр Ершов" w:date="2021-10-19T12:15:00Z">
        <w:r>
          <w:rPr>
            <w:highlight w:val="yellow"/>
            <w:rPrChange w:id="66" w:author="Петр Ершов" w:date="2021-10-13T13:03:00Z">
              <w:rPr/>
            </w:rPrChange>
          </w:rPr>
          <w:delText xml:space="preserve"> </w:delText>
        </w:r>
      </w:del>
      <w:ins w:id="67" w:author="Петр Ершов" w:date="2021-10-19T12:14:00Z">
        <w:r>
          <w:rPr>
            <w:highlight w:val="yellow"/>
          </w:rPr>
          <w:t xml:space="preserve"> </w:t>
        </w:r>
      </w:ins>
      <w:r>
        <w:rPr>
          <w:highlight w:val="yellow"/>
          <w:rPrChange w:id="68" w:author="Петр Ершов" w:date="2021-10-13T13:03:00Z">
            <w:rPr/>
          </w:rPrChange>
        </w:rPr>
        <w:t>обоих полов из разных размерно-возрастных групп.</w:t>
      </w:r>
      <w:r>
        <w:t xml:space="preserve">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spacing w:line="360" w:lineRule="auto"/>
      </w:pPr>
      <w:r>
        <w:t>МАТЕРИАЛ И МЕТОДЫ</w:t>
      </w:r>
    </w:p>
    <w:p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>Сбор и первичная обработка (</w:t>
      </w:r>
      <w:r>
        <w:rPr>
          <w:b/>
          <w:bCs/>
          <w:lang w:val="en-US"/>
        </w:rPr>
        <w:t>Study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area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sampe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collection</w:t>
      </w:r>
      <w:r>
        <w:rPr>
          <w:b/>
          <w:bCs/>
        </w:rPr>
        <w:t>)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>Для проведения исследования были использованы сборы речной камбалы, проведенные в Онежском (</w:t>
      </w:r>
      <w:r>
        <w:rPr>
          <w:lang w:val="en-US"/>
        </w:rPr>
        <w:t>n</w:t>
      </w:r>
      <w:r>
        <w:t>=4655; р.Нюхча, кутовая часть залива), Двинском (</w:t>
      </w:r>
      <w:r>
        <w:rPr>
          <w:lang w:val="en-US"/>
        </w:rPr>
        <w:t>n</w:t>
      </w:r>
      <w:r>
        <w:t>=4760; устье р.Северная Двина) и Мезенском (</w:t>
      </w:r>
      <w:r>
        <w:rPr>
          <w:lang w:val="en-US"/>
        </w:rPr>
        <w:t>n</w:t>
      </w:r>
      <w:r>
        <w:t>=2272; устье р.Мезень) заливах Белого моря в мае-августе 2001-2019 гг. в ходе регулярных полевых исследований Полярного филиала ФГБНУ «ВНИРО» (сборы Фукс Г.В. и других сотрудников) (</w:t>
      </w:r>
      <w:r>
        <w:rPr>
          <w:b/>
          <w:lang w:val="en-US"/>
        </w:rPr>
        <w:t>Fig</w:t>
      </w:r>
      <w:r>
        <w:rPr>
          <w:b/>
        </w:rPr>
        <w:t>.1</w:t>
      </w:r>
      <w:r>
        <w:t>). Ввиду отсутствия достоверных различий по размерно-возрастному составу и пропорциям морф две выборки из Онежского залива были объединены в один массив данных. В Кандалакшском заливе лов рыбы осуществляли в губе Чупа в весенне-летний период 2013-2019 гг. силами сотрудников ЗИН РАН и «ВНИРО» (</w:t>
      </w:r>
      <w:r>
        <w:rPr>
          <w:lang w:val="en-US"/>
        </w:rPr>
        <w:t>n</w:t>
      </w:r>
      <w:r>
        <w:t>=484). Во всех заливах лов рыбы осуществляли в прибрежных участках с помощью разноячейных жаберных сетей (ячея 30-50 мм) и ловушек. В каждой выборке было определено количество лево- и правосторонних особей. Пол рыб был установлен визуально после их вскрытия. У всех свежевыловленных камбал определяли общую длину тела (</w:t>
      </w:r>
      <w:r>
        <w:rPr>
          <w:lang w:val="en-US"/>
        </w:rPr>
        <w:t>total</w:t>
      </w:r>
      <w:r>
        <w:t xml:space="preserve"> </w:t>
      </w:r>
      <w:r>
        <w:rPr>
          <w:lang w:val="en-US"/>
        </w:rPr>
        <w:t>length</w:t>
      </w:r>
      <w:r>
        <w:t xml:space="preserve">) с точностью до 0.1 см. Возраст рыб определяли по отолитам </w:t>
      </w:r>
      <w:r>
        <w:rPr>
          <w:highlight w:val="cyan"/>
        </w:rPr>
        <w:t xml:space="preserve">методом слома и обжига </w:t>
      </w:r>
      <w:r>
        <w:t>(</w:t>
      </w:r>
      <w:r>
        <w:rPr>
          <w:color w:val="FF0000"/>
          <w:lang w:val="en-US"/>
        </w:rPr>
        <w:t>Christensen</w:t>
      </w:r>
      <w:r>
        <w:rPr>
          <w:color w:val="FF0000"/>
        </w:rPr>
        <w:t xml:space="preserve">, 1964; </w:t>
      </w:r>
      <w:r>
        <w:rPr>
          <w:color w:val="FF0000"/>
          <w:lang w:val="en-US"/>
        </w:rPr>
        <w:t>Chilton</w:t>
      </w:r>
      <w:r>
        <w:rPr>
          <w:color w:val="FF0000"/>
        </w:rPr>
        <w:t>, 1982; Фукс, 2015)</w:t>
      </w:r>
      <w:r>
        <w:t>.</w:t>
      </w:r>
      <w:r>
        <w:rPr>
          <w:highlight w:val="cyan"/>
        </w:rPr>
        <w:t xml:space="preserve"> Отолит разламывали пополам через ядро, прокаливали, просматривали в падающем свете на бинокулярном микроскопе МБС-10. На слом отолита помещалась капелька воды для лучшей читаемости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drawing>
          <wp:inline distT="0" distB="0" distL="0" distR="0">
            <wp:extent cx="16510" cy="165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92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510" cy="165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92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7620" cy="88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7620" cy="88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39790" cy="36779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both"/>
      </w:pPr>
      <w:r>
        <w:drawing>
          <wp:inline distT="0" distB="0" distL="0" distR="0">
            <wp:extent cx="50165" cy="7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5" cy="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7620" cy="16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7620" cy="16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7620" cy="165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7620" cy="165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11"/>
          <w:lang w:val="en-US"/>
        </w:rPr>
        <w:t>Fig</w:t>
      </w:r>
      <w:r>
        <w:rPr>
          <w:rStyle w:val="11"/>
        </w:rPr>
        <w:t>. 1.</w:t>
      </w:r>
      <w:r>
        <w:t xml:space="preserve"> Места лова речной камбалы (</w:t>
      </w:r>
      <w:r>
        <w:rPr>
          <w:lang w:val="en-US"/>
        </w:rPr>
        <w:t>points</w:t>
      </w:r>
      <w:r>
        <w:t>) в Белом море.</w:t>
      </w:r>
    </w:p>
    <w:p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>Статистическая обработка</w:t>
      </w:r>
      <w:r>
        <w:rPr>
          <w:highlight w:val="yellow"/>
        </w:rPr>
        <w:t xml:space="preserve"> (</w:t>
      </w:r>
      <w:r>
        <w:rPr>
          <w:highlight w:val="yellow"/>
          <w:lang w:val="en-US"/>
        </w:rPr>
        <w:t>Statistical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analysis</w:t>
      </w:r>
      <w:r>
        <w:t>)</w:t>
      </w:r>
      <w:r>
        <w:rPr>
          <w:b/>
          <w:bCs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>Рост лево- и правосторонних камбал был изучен на основе анализа данных по размерам рыб разного возраста.</w:t>
      </w:r>
      <w:r>
        <w:rPr>
          <w:sz w:val="28"/>
          <w:szCs w:val="28"/>
        </w:rPr>
        <w:t xml:space="preserve"> </w:t>
      </w:r>
      <w:r>
        <w:t xml:space="preserve">Для описания роста рыб в длину было использовано уравнение Берталанфи </w:t>
      </w:r>
      <w:r>
        <w:rPr>
          <w:i/>
          <w:lang w:val="en-US"/>
        </w:rPr>
        <w:t>L</w:t>
      </w:r>
      <w:r>
        <w:rPr>
          <w:vertAlign w:val="subscript"/>
          <w:lang w:val="en-US"/>
        </w:rPr>
        <w:t>t</w:t>
      </w:r>
      <w:r>
        <w:t xml:space="preserve"> = </w:t>
      </w:r>
      <w:r>
        <w:rPr>
          <w:i/>
          <w:lang w:val="en-US"/>
        </w:rPr>
        <w:t>L</w:t>
      </w:r>
      <w:r>
        <w:rPr>
          <w:vertAlign w:val="subscript"/>
        </w:rPr>
        <w:t xml:space="preserve">∞ </w:t>
      </w:r>
      <w:r>
        <w:t>(1-</w:t>
      </w:r>
      <w:r>
        <w:rPr>
          <w:lang w:val="en-US"/>
        </w:rPr>
        <w:t>e</w:t>
      </w:r>
      <w:r>
        <w:rPr>
          <w:vertAlign w:val="superscript"/>
        </w:rPr>
        <w:t>(-</w:t>
      </w:r>
      <w:r>
        <w:rPr>
          <w:vertAlign w:val="superscript"/>
          <w:lang w:val="en-US"/>
        </w:rPr>
        <w:t>k</w:t>
      </w:r>
      <w:r>
        <w:rPr>
          <w:vertAlign w:val="superscript"/>
        </w:rPr>
        <w:t xml:space="preserve"> (</w:t>
      </w:r>
      <w:r>
        <w:rPr>
          <w:vertAlign w:val="superscript"/>
          <w:lang w:val="en-US"/>
        </w:rPr>
        <w:t>t</w:t>
      </w:r>
      <w:r>
        <w:rPr>
          <w:vertAlign w:val="superscript"/>
        </w:rPr>
        <w:t>-</w:t>
      </w:r>
      <w:r>
        <w:rPr>
          <w:vertAlign w:val="superscript"/>
          <w:lang w:val="en-US"/>
        </w:rPr>
        <w:t>to</w:t>
      </w:r>
      <w:r>
        <w:rPr>
          <w:vertAlign w:val="superscript"/>
        </w:rPr>
        <w:t>))</w:t>
      </w:r>
      <w:r>
        <w:t xml:space="preserve">), </w:t>
      </w:r>
      <w:r>
        <w:rPr>
          <w:rFonts w:eastAsia="Times-Roman"/>
        </w:rPr>
        <w:t xml:space="preserve">где </w:t>
      </w:r>
      <w:r>
        <w:rPr>
          <w:rFonts w:eastAsia="Times-Italic"/>
          <w:i/>
          <w:iCs/>
        </w:rPr>
        <w:t>L</w:t>
      </w:r>
      <w:r>
        <w:rPr>
          <w:rFonts w:eastAsia="Times-Italic"/>
          <w:iCs/>
          <w:vertAlign w:val="subscript"/>
        </w:rPr>
        <w:t>t</w:t>
      </w:r>
      <w:r>
        <w:rPr>
          <w:rFonts w:eastAsia="Times-Italic"/>
          <w:iCs/>
        </w:rPr>
        <w:t xml:space="preserve"> </w:t>
      </w:r>
      <w:r>
        <w:rPr>
          <w:rFonts w:eastAsia="Times-Italic"/>
          <w:i/>
          <w:iCs/>
        </w:rPr>
        <w:t xml:space="preserve"> </w:t>
      </w:r>
      <w:r>
        <w:rPr>
          <w:rFonts w:eastAsia="Times-Roman"/>
        </w:rPr>
        <w:t>– длина рыбы (</w:t>
      </w:r>
      <w:r>
        <w:rPr>
          <w:rFonts w:eastAsia="Times-Roman"/>
          <w:color w:val="000000"/>
        </w:rPr>
        <w:t>см</w:t>
      </w:r>
      <w:r>
        <w:rPr>
          <w:rFonts w:eastAsia="Times-Roman"/>
        </w:rPr>
        <w:t xml:space="preserve">) в возрасте </w:t>
      </w:r>
      <w:r>
        <w:rPr>
          <w:rFonts w:eastAsia="Times-Italic"/>
          <w:iCs/>
        </w:rPr>
        <w:t>t</w:t>
      </w:r>
      <w:r>
        <w:rPr>
          <w:rFonts w:eastAsia="Times-Italic"/>
          <w:i/>
          <w:iCs/>
        </w:rPr>
        <w:t xml:space="preserve"> </w:t>
      </w:r>
      <w:r>
        <w:rPr>
          <w:rFonts w:eastAsia="Times-Italic"/>
          <w:iCs/>
        </w:rPr>
        <w:t>(лет)</w:t>
      </w:r>
      <w:r>
        <w:rPr>
          <w:rFonts w:eastAsia="Times-Italic"/>
          <w:i/>
          <w:iCs/>
        </w:rPr>
        <w:t>; L</w:t>
      </w:r>
      <w:r>
        <w:rPr>
          <w:vertAlign w:val="subscript"/>
        </w:rPr>
        <w:t>∞</w:t>
      </w:r>
      <w:r>
        <w:rPr>
          <w:rFonts w:eastAsia="Times-Bold"/>
          <w:bCs/>
        </w:rPr>
        <w:t>,</w:t>
      </w:r>
      <w:r>
        <w:rPr>
          <w:rFonts w:eastAsia="Times-Bold"/>
          <w:b/>
          <w:bCs/>
        </w:rPr>
        <w:t xml:space="preserve"> </w:t>
      </w:r>
      <w:r>
        <w:rPr>
          <w:rFonts w:eastAsia="Times-Roman"/>
        </w:rPr>
        <w:t xml:space="preserve">k и </w:t>
      </w:r>
      <w:r>
        <w:rPr>
          <w:rFonts w:eastAsia="Times-Italic"/>
          <w:iCs/>
        </w:rPr>
        <w:t>t</w:t>
      </w:r>
      <w:r>
        <w:rPr>
          <w:rFonts w:eastAsia="Times-Italic"/>
          <w:iCs/>
          <w:vertAlign w:val="subscript"/>
        </w:rPr>
        <w:t>0</w:t>
      </w:r>
      <w:r>
        <w:rPr>
          <w:rFonts w:eastAsia="Times-Italic"/>
          <w:iCs/>
        </w:rPr>
        <w:t xml:space="preserve"> </w:t>
      </w:r>
      <w:r>
        <w:rPr>
          <w:rFonts w:eastAsia="Times-Roman"/>
        </w:rPr>
        <w:t xml:space="preserve">– коэффициенты </w:t>
      </w:r>
      <w:r>
        <w:rPr>
          <w:highlight w:val="red"/>
        </w:rPr>
        <w:t>(Шибаев, 2007</w:t>
      </w:r>
      <w:r>
        <w:t>)</w:t>
      </w:r>
      <w:r>
        <w:rPr>
          <w:rFonts w:eastAsia="Times-Roman"/>
        </w:rPr>
        <w:t xml:space="preserve">. </w:t>
      </w:r>
      <w:r>
        <w:rPr>
          <w:rFonts w:eastAsia="Times-Roman"/>
          <w:color w:val="000000"/>
        </w:rPr>
        <w:t>Попарное сравнение кривых роста проведено</w:t>
      </w:r>
      <w:r>
        <w:t xml:space="preserve"> посредством анализа остаточной дисперсии отдельных регрессий и остаточной дисперсии единой регрессии, построенной по обобщенным данным. Достоверность различий дисперсий оценивалась по критерию Фишера (</w:t>
      </w:r>
      <w:r>
        <w:rPr>
          <w:i/>
        </w:rPr>
        <w:t>F</w:t>
      </w:r>
      <w:r>
        <w:t xml:space="preserve">). Расчеты произведены с помощью программы </w:t>
      </w:r>
      <w:r>
        <w:rPr>
          <w:lang w:val="en-US"/>
        </w:rPr>
        <w:t>GraphPad</w:t>
      </w:r>
      <w:r>
        <w:t xml:space="preserve"> </w:t>
      </w:r>
      <w:r>
        <w:rPr>
          <w:lang w:val="en-US"/>
        </w:rPr>
        <w:t>Prism</w:t>
      </w:r>
      <w:r>
        <w:t xml:space="preserve">. </w:t>
      </w:r>
    </w:p>
    <w:p>
      <w:pPr>
        <w:autoSpaceDE w:val="0"/>
        <w:autoSpaceDN w:val="0"/>
        <w:adjustRightInd w:val="0"/>
        <w:spacing w:line="360" w:lineRule="auto"/>
        <w:jc w:val="both"/>
        <w:rPr>
          <w:strike/>
          <w:rPrChange w:id="69" w:author="polyd" w:date="2021-10-20T15:41:34Z">
            <w:rPr/>
          </w:rPrChange>
        </w:rPr>
      </w:pPr>
      <w:r>
        <w:t xml:space="preserve">Для выявления связи частоты встречаемости левосторонних рыб с размером, возрастом и местом вылова были построены две регрессионные модели.  </w:t>
      </w:r>
      <w:r>
        <w:rPr>
          <w:lang w:val="en-US"/>
        </w:rPr>
        <w:t xml:space="preserve">Both models were constructed as logistic regression with binomial outcome and logit link function. The dependent variable was coded as 1 for left-sided morph and 0 for right-sided.  </w:t>
      </w:r>
      <w:r>
        <w:t>В качестве предикторов в первой модели (М1) использовали длину рыбы (</w:t>
      </w:r>
      <w:r>
        <w:rPr>
          <w:lang w:val="en-US"/>
        </w:rPr>
        <w:t>Length</w:t>
      </w:r>
      <w:r>
        <w:t>, непрерывная величина), пол (</w:t>
      </w:r>
      <w:r>
        <w:rPr>
          <w:lang w:val="en-US"/>
        </w:rPr>
        <w:t>Sex</w:t>
      </w:r>
      <w:r>
        <w:t>, дискретный фактор с двумя градациями) и залив (</w:t>
      </w:r>
      <w:r>
        <w:rPr>
          <w:lang w:val="en-US"/>
        </w:rPr>
        <w:t>Bay</w:t>
      </w:r>
      <w:r>
        <w:t>, дискретный фактор с четырьмя градациями)</w:t>
      </w:r>
      <w:ins w:id="70" w:author="polyd" w:date="2021-10-20T15:41:13Z">
        <w:r>
          <w:rPr>
            <w:rFonts w:hint="default"/>
            <w:lang w:val="ru-RU"/>
          </w:rPr>
          <w:t>,</w:t>
        </w:r>
      </w:ins>
      <w:ins w:id="71" w:author="polyd" w:date="2021-10-20T15:41:14Z">
        <w:r>
          <w:rPr>
            <w:rFonts w:hint="default"/>
            <w:lang w:val="ru-RU"/>
          </w:rPr>
          <w:t xml:space="preserve"> в </w:t>
        </w:r>
      </w:ins>
      <w:ins w:id="72" w:author="polyd" w:date="2021-10-20T15:41:15Z">
        <w:r>
          <w:rPr>
            <w:rFonts w:hint="default"/>
            <w:lang w:val="ru-RU"/>
          </w:rPr>
          <w:t>модел</w:t>
        </w:r>
      </w:ins>
      <w:ins w:id="73" w:author="polyd" w:date="2021-10-20T15:41:16Z">
        <w:r>
          <w:rPr>
            <w:rFonts w:hint="default"/>
            <w:lang w:val="ru-RU"/>
          </w:rPr>
          <w:t>ь т</w:t>
        </w:r>
      </w:ins>
      <w:ins w:id="74" w:author="polyd" w:date="2021-10-20T15:41:17Z">
        <w:r>
          <w:rPr>
            <w:rFonts w:hint="default"/>
            <w:lang w:val="ru-RU"/>
          </w:rPr>
          <w:t>ак</w:t>
        </w:r>
      </w:ins>
      <w:ins w:id="75" w:author="polyd" w:date="2021-10-20T15:41:19Z">
        <w:r>
          <w:rPr>
            <w:rFonts w:hint="default"/>
            <w:lang w:val="ru-RU"/>
          </w:rPr>
          <w:t xml:space="preserve">же </w:t>
        </w:r>
      </w:ins>
      <w:del w:id="76" w:author="polyd" w:date="2021-10-20T15:41:05Z">
        <w:r>
          <w:rPr/>
          <w:delText xml:space="preserve">.  На первых этапах анализа в М1 </w:delText>
        </w:r>
      </w:del>
      <w:r>
        <w:t xml:space="preserve">были включены все возможные взаимодействия предикторов. </w:t>
      </w:r>
      <w:r>
        <w:rPr>
          <w:strike/>
          <w:rPrChange w:id="77" w:author="polyd" w:date="2021-10-20T15:41:34Z">
            <w:rPr/>
          </w:rPrChange>
        </w:rPr>
        <w:t xml:space="preserve">После построения полной модели было осуществлено ее упрощение в соответствии с протоколом обратного пошагового отбора </w:t>
      </w:r>
      <w:r>
        <w:rPr>
          <w:strike/>
          <w:lang w:val="en-US"/>
          <w:rPrChange w:id="78" w:author="polyd" w:date="2021-10-20T15:41:34Z">
            <w:rPr>
              <w:lang w:val="en-US"/>
            </w:rPr>
          </w:rPrChange>
        </w:rPr>
        <w:t>accordingly</w:t>
      </w:r>
      <w:r>
        <w:rPr>
          <w:strike/>
          <w:rPrChange w:id="79" w:author="polyd" w:date="2021-10-20T15:41:34Z">
            <w:rPr/>
          </w:rPrChange>
        </w:rPr>
        <w:t xml:space="preserve"> </w:t>
      </w:r>
      <w:r>
        <w:rPr>
          <w:strike/>
          <w:lang w:val="en-US"/>
          <w:rPrChange w:id="80" w:author="polyd" w:date="2021-10-20T15:41:34Z">
            <w:rPr>
              <w:lang w:val="en-US"/>
            </w:rPr>
          </w:rPrChange>
        </w:rPr>
        <w:t>to</w:t>
      </w:r>
      <w:r>
        <w:rPr>
          <w:strike/>
          <w:rPrChange w:id="81" w:author="polyd" w:date="2021-10-20T15:41:34Z">
            <w:rPr/>
          </w:rPrChange>
        </w:rPr>
        <w:t xml:space="preserve"> </w:t>
      </w:r>
      <w:r>
        <w:rPr>
          <w:strike/>
          <w:lang w:val="en-US"/>
          <w:rPrChange w:id="82" w:author="polyd" w:date="2021-10-20T15:41:34Z">
            <w:rPr>
              <w:lang w:val="en-US"/>
            </w:rPr>
          </w:rPrChange>
        </w:rPr>
        <w:t>the</w:t>
      </w:r>
      <w:r>
        <w:rPr>
          <w:strike/>
          <w:rPrChange w:id="83" w:author="polyd" w:date="2021-10-20T15:41:34Z">
            <w:rPr/>
          </w:rPrChange>
        </w:rPr>
        <w:t xml:space="preserve"> </w:t>
      </w:r>
      <w:r>
        <w:rPr>
          <w:strike/>
          <w:lang w:val="en-US"/>
          <w:rPrChange w:id="84" w:author="polyd" w:date="2021-10-20T15:41:34Z">
            <w:rPr>
              <w:lang w:val="en-US"/>
            </w:rPr>
          </w:rPrChange>
        </w:rPr>
        <w:t>protocol</w:t>
      </w:r>
      <w:r>
        <w:rPr>
          <w:strike/>
          <w:rPrChange w:id="85" w:author="polyd" w:date="2021-10-20T15:41:34Z">
            <w:rPr/>
          </w:rPrChange>
        </w:rPr>
        <w:t xml:space="preserve"> </w:t>
      </w:r>
      <w:r>
        <w:rPr>
          <w:strike/>
          <w:lang w:val="en-US"/>
          <w:rPrChange w:id="86" w:author="polyd" w:date="2021-10-20T15:41:34Z">
            <w:rPr>
              <w:lang w:val="en-US"/>
            </w:rPr>
          </w:rPrChange>
        </w:rPr>
        <w:t>of</w:t>
      </w:r>
      <w:r>
        <w:rPr>
          <w:strike/>
          <w:rPrChange w:id="87" w:author="polyd" w:date="2021-10-20T15:41:34Z">
            <w:rPr/>
          </w:rPrChange>
        </w:rPr>
        <w:t xml:space="preserve"> </w:t>
      </w:r>
      <w:r>
        <w:rPr>
          <w:strike/>
          <w:lang w:val="en-US"/>
          <w:rPrChange w:id="88" w:author="polyd" w:date="2021-10-20T15:41:34Z">
            <w:rPr>
              <w:lang w:val="en-US"/>
            </w:rPr>
          </w:rPrChange>
        </w:rPr>
        <w:t>backward</w:t>
      </w:r>
      <w:r>
        <w:rPr>
          <w:strike/>
          <w:rPrChange w:id="89" w:author="polyd" w:date="2021-10-20T15:41:34Z">
            <w:rPr/>
          </w:rPrChange>
        </w:rPr>
        <w:t xml:space="preserve"> </w:t>
      </w:r>
      <w:r>
        <w:rPr>
          <w:strike/>
          <w:lang w:val="en-US"/>
          <w:rPrChange w:id="90" w:author="polyd" w:date="2021-10-20T15:41:34Z">
            <w:rPr>
              <w:lang w:val="en-US"/>
            </w:rPr>
          </w:rPrChange>
        </w:rPr>
        <w:t>selection</w:t>
      </w:r>
      <w:r>
        <w:rPr>
          <w:strike/>
          <w:rPrChange w:id="91" w:author="polyd" w:date="2021-10-20T15:41:34Z">
            <w:rPr/>
          </w:rPrChange>
        </w:rPr>
        <w:t xml:space="preserve"> (</w:t>
      </w:r>
      <w:r>
        <w:rPr>
          <w:strike/>
          <w:lang w:val="en-US"/>
          <w:rPrChange w:id="92" w:author="polyd" w:date="2021-10-20T15:41:34Z">
            <w:rPr>
              <w:lang w:val="en-US"/>
            </w:rPr>
          </w:rPrChange>
        </w:rPr>
        <w:t>Zuur</w:t>
      </w:r>
      <w:r>
        <w:rPr>
          <w:strike/>
          <w:rPrChange w:id="93" w:author="polyd" w:date="2021-10-20T15:41:34Z">
            <w:rPr/>
          </w:rPrChange>
        </w:rPr>
        <w:t xml:space="preserve"> </w:t>
      </w:r>
      <w:r>
        <w:rPr>
          <w:strike/>
          <w:lang w:val="en-US"/>
          <w:rPrChange w:id="94" w:author="polyd" w:date="2021-10-20T15:41:34Z">
            <w:rPr>
              <w:lang w:val="en-US"/>
            </w:rPr>
          </w:rPrChange>
        </w:rPr>
        <w:t>et</w:t>
      </w:r>
      <w:r>
        <w:rPr>
          <w:strike/>
          <w:rPrChange w:id="95" w:author="polyd" w:date="2021-10-20T15:41:34Z">
            <w:rPr/>
          </w:rPrChange>
        </w:rPr>
        <w:t xml:space="preserve"> </w:t>
      </w:r>
      <w:r>
        <w:rPr>
          <w:strike/>
          <w:lang w:val="en-US"/>
          <w:rPrChange w:id="96" w:author="polyd" w:date="2021-10-20T15:41:34Z">
            <w:rPr>
              <w:lang w:val="en-US"/>
            </w:rPr>
          </w:rPrChange>
        </w:rPr>
        <w:t>al</w:t>
      </w:r>
      <w:r>
        <w:rPr>
          <w:strike/>
          <w:rPrChange w:id="97" w:author="polyd" w:date="2021-10-20T15:41:34Z">
            <w:rPr/>
          </w:rPrChange>
        </w:rPr>
        <w:t xml:space="preserve">., 2009). В качестве финальной модели рассматривалась модель с минимальным значением </w:t>
      </w:r>
      <w:r>
        <w:rPr>
          <w:strike/>
          <w:lang w:val="en-US"/>
          <w:rPrChange w:id="98" w:author="polyd" w:date="2021-10-20T15:41:34Z">
            <w:rPr>
              <w:lang w:val="en-US"/>
            </w:rPr>
          </w:rPrChange>
        </w:rPr>
        <w:t>Acaike</w:t>
      </w:r>
      <w:r>
        <w:rPr>
          <w:strike/>
          <w:rPrChange w:id="99" w:author="polyd" w:date="2021-10-20T15:41:34Z">
            <w:rPr/>
          </w:rPrChange>
        </w:rPr>
        <w:t xml:space="preserve"> </w:t>
      </w:r>
      <w:r>
        <w:rPr>
          <w:strike/>
          <w:lang w:val="en-US"/>
          <w:rPrChange w:id="100" w:author="polyd" w:date="2021-10-20T15:41:34Z">
            <w:rPr>
              <w:lang w:val="en-US"/>
            </w:rPr>
          </w:rPrChange>
        </w:rPr>
        <w:t>Information</w:t>
      </w:r>
      <w:r>
        <w:rPr>
          <w:strike/>
          <w:rPrChange w:id="101" w:author="polyd" w:date="2021-10-20T15:41:34Z">
            <w:rPr/>
          </w:rPrChange>
        </w:rPr>
        <w:t xml:space="preserve"> </w:t>
      </w:r>
      <w:r>
        <w:rPr>
          <w:strike/>
          <w:lang w:val="en-US"/>
          <w:rPrChange w:id="102" w:author="polyd" w:date="2021-10-20T15:41:34Z">
            <w:rPr>
              <w:lang w:val="en-US"/>
            </w:rPr>
          </w:rPrChange>
        </w:rPr>
        <w:t>Criterion</w:t>
      </w:r>
      <w:r>
        <w:rPr>
          <w:strike/>
          <w:rPrChange w:id="103" w:author="polyd" w:date="2021-10-20T15:41:34Z">
            <w:rPr/>
          </w:rPrChange>
        </w:rPr>
        <w:t xml:space="preserve"> (</w:t>
      </w:r>
      <w:r>
        <w:rPr>
          <w:strike/>
          <w:lang w:val="en-US"/>
          <w:rPrChange w:id="104" w:author="polyd" w:date="2021-10-20T15:41:34Z">
            <w:rPr>
              <w:lang w:val="en-US"/>
            </w:rPr>
          </w:rPrChange>
        </w:rPr>
        <w:t>AIC</w:t>
      </w:r>
      <w:r>
        <w:rPr>
          <w:strike/>
          <w:rPrChange w:id="105" w:author="polyd" w:date="2021-10-20T15:41:34Z">
            <w:rPr/>
          </w:rPrChange>
        </w:rPr>
        <w:t xml:space="preserve">).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>Модель М2 была построена для отражения связи вероятности отлова (поимки) реверсивных особей среди рыб разного возраста</w:t>
      </w:r>
      <w:ins w:id="106" w:author="polyd" w:date="2021-10-20T15:42:20Z">
        <w:r>
          <w:rPr>
            <w:rFonts w:hint="default"/>
            <w:lang w:val="ru-RU"/>
          </w:rPr>
          <w:t xml:space="preserve"> </w:t>
        </w:r>
      </w:ins>
      <w:ins w:id="107" w:author="polyd" w:date="2021-10-20T15:42:21Z">
        <w:r>
          <w:rPr>
            <w:rFonts w:hint="default"/>
            <w:lang w:val="ru-RU"/>
          </w:rPr>
          <w:t xml:space="preserve">в </w:t>
        </w:r>
      </w:ins>
      <w:ins w:id="108" w:author="polyd" w:date="2021-10-20T15:42:27Z">
        <w:r>
          <w:rPr>
            <w:rFonts w:hint="default"/>
            <w:lang w:val="ru-RU"/>
          </w:rPr>
          <w:t>поп</w:t>
        </w:r>
      </w:ins>
      <w:ins w:id="109" w:author="polyd" w:date="2021-10-20T15:42:28Z">
        <w:r>
          <w:rPr>
            <w:rFonts w:hint="default"/>
            <w:lang w:val="ru-RU"/>
          </w:rPr>
          <w:t>уля</w:t>
        </w:r>
      </w:ins>
      <w:ins w:id="110" w:author="polyd" w:date="2021-10-20T15:42:29Z">
        <w:r>
          <w:rPr>
            <w:rFonts w:hint="default"/>
            <w:lang w:val="ru-RU"/>
          </w:rPr>
          <w:t xml:space="preserve">ции </w:t>
        </w:r>
      </w:ins>
      <w:ins w:id="111" w:author="polyd" w:date="2021-10-20T15:42:22Z">
        <w:r>
          <w:rPr>
            <w:rFonts w:hint="default"/>
            <w:lang w:val="ru-RU"/>
          </w:rPr>
          <w:t>Онеж</w:t>
        </w:r>
      </w:ins>
      <w:ins w:id="112" w:author="polyd" w:date="2021-10-20T15:42:23Z">
        <w:r>
          <w:rPr>
            <w:rFonts w:hint="default"/>
            <w:lang w:val="ru-RU"/>
          </w:rPr>
          <w:t>ско</w:t>
        </w:r>
      </w:ins>
      <w:ins w:id="113" w:author="polyd" w:date="2021-10-20T15:42:33Z">
        <w:r>
          <w:rPr>
            <w:rFonts w:hint="default"/>
            <w:lang w:val="ru-RU"/>
          </w:rPr>
          <w:t xml:space="preserve">го </w:t>
        </w:r>
      </w:ins>
      <w:ins w:id="114" w:author="polyd" w:date="2021-10-20T15:42:34Z">
        <w:r>
          <w:rPr>
            <w:rFonts w:hint="default"/>
            <w:lang w:val="ru-RU"/>
          </w:rPr>
          <w:t>зали</w:t>
        </w:r>
      </w:ins>
      <w:ins w:id="115" w:author="polyd" w:date="2021-10-20T15:42:35Z">
        <w:r>
          <w:rPr>
            <w:rFonts w:hint="default"/>
            <w:lang w:val="ru-RU"/>
          </w:rPr>
          <w:t>ва</w:t>
        </w:r>
      </w:ins>
      <w:r>
        <w:t>. В качестве предикторов использовались возраст (</w:t>
      </w:r>
      <w:r>
        <w:rPr>
          <w:bCs/>
          <w:lang w:val="en-US"/>
        </w:rPr>
        <w:t>Age</w:t>
      </w:r>
      <w:r>
        <w:rPr>
          <w:bCs/>
        </w:rPr>
        <w:t>)</w:t>
      </w:r>
      <w:r>
        <w:t xml:space="preserve"> и пол (</w:t>
      </w:r>
      <w:r>
        <w:rPr>
          <w:bCs/>
          <w:lang w:val="en-US"/>
        </w:rPr>
        <w:t>Sex</w:t>
      </w:r>
      <w:r>
        <w:rPr>
          <w:bCs/>
        </w:rPr>
        <w:t>). Кроме того</w:t>
      </w:r>
      <w:r>
        <w:t xml:space="preserve">, в модель были включены взаимодействия между ними.  </w:t>
      </w:r>
    </w:p>
    <w:p>
      <w:pPr>
        <w:autoSpaceDE w:val="0"/>
        <w:autoSpaceDN w:val="0"/>
        <w:adjustRightInd w:val="0"/>
        <w:spacing w:line="360" w:lineRule="auto"/>
        <w:jc w:val="both"/>
      </w:pPr>
      <w:del w:id="116" w:author="Петр Ершов" w:date="2021-10-13T13:04:00Z">
        <w:r>
          <w:rPr/>
          <w:delText>Для анализа использовали только возрастные группы 1+-7+ (97% от всей выборки). Рыбы более старшего возраста (8+ – 13+ лет) не были использованы для построения модели вследствие своей малочисленности.</w:delText>
        </w:r>
      </w:del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Все финальные модели проверяли на избыточность дисперсии и на отсутствие нелинейных паттернов в остатках. Обе модели построены с помощью функций языка статистического программирования </w:t>
      </w:r>
      <w:r>
        <w:rPr>
          <w:lang w:val="en-US"/>
        </w:rPr>
        <w:t>R</w:t>
      </w:r>
      <w:r>
        <w:t xml:space="preserve"> (R Core Team 2020). </w:t>
      </w:r>
    </w:p>
    <w:p>
      <w:pPr>
        <w:autoSpaceDE w:val="0"/>
        <w:autoSpaceDN w:val="0"/>
        <w:adjustRightInd w:val="0"/>
        <w:spacing w:line="360" w:lineRule="auto"/>
        <w:jc w:val="both"/>
      </w:pPr>
    </w:p>
    <w:p>
      <w:pPr>
        <w:pStyle w:val="5"/>
        <w:spacing w:line="240" w:lineRule="auto"/>
        <w:ind w:firstLine="0"/>
      </w:pPr>
      <w:bookmarkStart w:id="0" w:name="результаты-исследования"/>
      <w:r>
        <w:t>РЕЗУЛЬТАТЫ ИССЛЕДОВАНИЯ</w:t>
      </w:r>
      <w:bookmarkEnd w:id="0"/>
    </w:p>
    <w:p>
      <w:pPr>
        <w:pStyle w:val="5"/>
        <w:spacing w:line="360" w:lineRule="auto"/>
        <w:ind w:firstLine="0"/>
      </w:pPr>
      <w:r>
        <w:t>Размерно-частотные распределения лево- и правосторонних особей среди рыб одного пола в каждой из исследованных популяций оказались в целом сходны: диапазоны изменчивости близки и медианы не демонстрируют значимых различий (Рисунок 2). Лево- и правосторонние самцы/самки из Кандалакшского залива оказались крупнее, чем рыбы из остальных трех заливов. Сравнение особенностей роста лево- и правосторонних особей среди самцов и самок было проведено только для выборки камбалы из Онежского залива, где численность исследованных реверсивных рыб была наиболее высокой по сравнению с другими популяциями. Результаты показали, что среди рыб одного пола кривые линейного роста лево- и правосторонних особей не различались (F=0.5</w:t>
      </w:r>
      <w:ins w:id="117" w:author="Петр Ершов" w:date="2021-10-19T12:19:00Z">
        <w:r>
          <w:rPr/>
          <w:t>2</w:t>
        </w:r>
      </w:ins>
      <w:del w:id="118" w:author="Петр Ершов" w:date="2021-10-19T12:19:00Z">
        <w:r>
          <w:rPr/>
          <w:delText>4</w:delText>
        </w:r>
      </w:del>
      <w:r>
        <w:t xml:space="preserve"> для самцов и F=1.</w:t>
      </w:r>
      <w:ins w:id="119" w:author="Петр Ершов" w:date="2021-10-19T12:18:00Z">
        <w:r>
          <w:rPr/>
          <w:t>57</w:t>
        </w:r>
      </w:ins>
      <w:del w:id="120" w:author="Петр Ершов" w:date="2021-10-19T12:18:00Z">
        <w:r>
          <w:rPr/>
          <w:delText>29</w:delText>
        </w:r>
      </w:del>
      <w:r>
        <w:t xml:space="preserve"> для самок; р&gt;0.05). </w:t>
      </w:r>
    </w:p>
    <w:p>
      <w:pPr>
        <w:spacing w:line="360" w:lineRule="auto"/>
      </w:pPr>
      <w:r>
        <w:drawing>
          <wp:inline distT="0" distB="0" distL="114300" distR="114300">
            <wp:extent cx="5937250" cy="3707130"/>
            <wp:effectExtent l="0" t="0" r="6350" b="1143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firstLine="0"/>
      </w:pPr>
    </w:p>
    <w:p>
      <w:pPr>
        <w:spacing w:line="360" w:lineRule="auto"/>
        <w:rPr>
          <w:lang w:val="en-US"/>
        </w:rPr>
      </w:pPr>
      <w:r>
        <w:rPr>
          <w:rStyle w:val="11"/>
          <w:lang w:val="en-US"/>
        </w:rPr>
        <w:t>Fig</w:t>
      </w:r>
      <w:r>
        <w:rPr>
          <w:rStyle w:val="11"/>
        </w:rPr>
        <w:t>. 2.</w:t>
      </w:r>
      <w:r>
        <w:t xml:space="preserve"> Характеристика размерного состава лево и право стронних особей речной камбалы из разных заливов Белого моря. Т</w:t>
      </w:r>
      <w:r>
        <w:rPr>
          <w:lang w:val="en-US"/>
        </w:rPr>
        <w:t xml:space="preserve">riangular notches in the box plots that do not overlap indicate significantly different medians. </w:t>
      </w:r>
    </w:p>
    <w:p>
      <w:pPr>
        <w:pStyle w:val="5"/>
        <w:spacing w:line="360" w:lineRule="auto"/>
        <w:ind w:firstLine="0"/>
        <w:rPr>
          <w:lang w:val="en-US"/>
        </w:rPr>
      </w:pPr>
    </w:p>
    <w:p>
      <w:pPr>
        <w:pStyle w:val="5"/>
        <w:spacing w:line="360" w:lineRule="auto"/>
        <w:ind w:firstLine="0"/>
        <w:rPr>
          <w:del w:id="121" w:author="Петр Ершов" w:date="2021-10-13T14:30:00Z"/>
        </w:rPr>
      </w:pPr>
      <w:r>
        <w:t>Для анализа связи частоты встречаемости левосторонних особей с размером и полом рыб в рассматриваемых выборках была построена логистическая регрессионная модель М1. В качестве предикторов в модели выступали переменные “</w:t>
      </w:r>
      <w:r>
        <w:rPr>
          <w:i/>
        </w:rPr>
        <w:t>Bay</w:t>
      </w:r>
      <w:r>
        <w:t>”, “</w:t>
      </w:r>
      <w:r>
        <w:rPr>
          <w:i/>
        </w:rPr>
        <w:t>Sex</w:t>
      </w:r>
      <w:r>
        <w:t>”, “</w:t>
      </w:r>
      <w:r>
        <w:rPr>
          <w:i/>
        </w:rPr>
        <w:t>Length</w:t>
      </w:r>
      <w:r>
        <w:t xml:space="preserve">” и все возможные взаимодействия предикторов. </w:t>
      </w:r>
      <w:r>
        <w:rPr>
          <w:strike/>
          <w:rPrChange w:id="122" w:author="polyd" w:date="2021-10-20T15:43:19Z">
            <w:rPr/>
          </w:rPrChange>
        </w:rPr>
        <w:t>Информационный критерий Акайке (</w:t>
      </w:r>
      <w:r>
        <w:rPr>
          <w:strike/>
          <w:lang w:val="en-US"/>
          <w:rPrChange w:id="123" w:author="polyd" w:date="2021-10-20T15:43:19Z">
            <w:rPr>
              <w:lang w:val="en-US"/>
            </w:rPr>
          </w:rPrChange>
        </w:rPr>
        <w:t>AIC</w:t>
      </w:r>
      <w:r>
        <w:rPr>
          <w:strike/>
          <w:rPrChange w:id="124" w:author="polyd" w:date="2021-10-20T15:43:19Z">
            <w:rPr/>
          </w:rPrChange>
        </w:rPr>
        <w:t xml:space="preserve">) для данной модели составлял </w:t>
      </w:r>
      <w:del w:id="125" w:author="Петр Ершов" w:date="2021-10-13T13:22:00Z">
        <w:r>
          <w:rPr>
            <w:strike/>
            <w:rPrChange w:id="126" w:author="polyd" w:date="2021-10-20T15:43:19Z">
              <w:rPr/>
            </w:rPrChange>
          </w:rPr>
          <w:delText>8444.4</w:delText>
        </w:r>
      </w:del>
      <w:r>
        <w:rPr>
          <w:strike/>
          <w:rPrChange w:id="128" w:author="polyd" w:date="2021-10-20T15:43:19Z">
            <w:rPr/>
          </w:rPrChange>
        </w:rPr>
        <w:t>. Обратное пошаговое упрощение модели (</w:t>
      </w:r>
      <w:r>
        <w:rPr>
          <w:strike/>
          <w:lang w:val="en-US"/>
          <w:rPrChange w:id="129" w:author="polyd" w:date="2021-10-20T15:43:19Z">
            <w:rPr>
              <w:lang w:val="en-US"/>
            </w:rPr>
          </w:rPrChange>
        </w:rPr>
        <w:t>backward</w:t>
      </w:r>
      <w:r>
        <w:rPr>
          <w:strike/>
          <w:rPrChange w:id="130" w:author="polyd" w:date="2021-10-20T15:43:19Z">
            <w:rPr/>
          </w:rPrChange>
        </w:rPr>
        <w:t xml:space="preserve"> </w:t>
      </w:r>
      <w:r>
        <w:rPr>
          <w:strike/>
          <w:lang w:val="en-US"/>
          <w:rPrChange w:id="131" w:author="polyd" w:date="2021-10-20T15:43:19Z">
            <w:rPr>
              <w:lang w:val="en-US"/>
            </w:rPr>
          </w:rPrChange>
        </w:rPr>
        <w:t>selection</w:t>
      </w:r>
      <w:r>
        <w:rPr>
          <w:strike/>
          <w:rPrChange w:id="132" w:author="polyd" w:date="2021-10-20T15:43:19Z">
            <w:rPr/>
          </w:rPrChange>
        </w:rPr>
        <w:t>) позволило удалить из нее фактор “</w:t>
      </w:r>
      <w:r>
        <w:rPr>
          <w:i/>
          <w:strike/>
          <w:rPrChange w:id="133" w:author="polyd" w:date="2021-10-20T15:43:19Z">
            <w:rPr>
              <w:i/>
            </w:rPr>
          </w:rPrChange>
        </w:rPr>
        <w:t>Sex</w:t>
      </w:r>
      <w:r>
        <w:rPr>
          <w:strike/>
          <w:rPrChange w:id="134" w:author="polyd" w:date="2021-10-20T15:43:19Z">
            <w:rPr/>
          </w:rPrChange>
        </w:rPr>
        <w:t xml:space="preserve">” и все несущественные взаимодействия предикторов (для финальной модели </w:t>
      </w:r>
      <w:r>
        <w:rPr>
          <w:strike/>
          <w:lang w:val="en-US"/>
          <w:rPrChange w:id="135" w:author="polyd" w:date="2021-10-20T15:43:19Z">
            <w:rPr>
              <w:lang w:val="en-US"/>
            </w:rPr>
          </w:rPrChange>
        </w:rPr>
        <w:t>AIC</w:t>
      </w:r>
      <w:r>
        <w:rPr>
          <w:strike/>
          <w:rPrChange w:id="136" w:author="polyd" w:date="2021-10-20T15:43:19Z">
            <w:rPr/>
          </w:rPrChange>
        </w:rPr>
        <w:t>=</w:t>
      </w:r>
      <w:del w:id="137" w:author="Петр Ершов" w:date="2021-10-13T13:22:00Z">
        <w:r>
          <w:rPr>
            <w:strike/>
            <w:rPrChange w:id="138" w:author="polyd" w:date="2021-10-20T15:43:19Z">
              <w:rPr/>
            </w:rPrChange>
          </w:rPr>
          <w:delText>8441.4</w:delText>
        </w:r>
      </w:del>
      <w:r>
        <w:rPr>
          <w:strike/>
          <w:rPrChange w:id="140" w:author="polyd" w:date="2021-10-20T15:43:19Z">
            <w:rPr/>
          </w:rPrChange>
        </w:rPr>
        <w:t>).</w:t>
      </w:r>
      <w:r>
        <w:t xml:space="preserve"> Параметры полученной финальной модели представлены в табл. 1. </w:t>
      </w:r>
    </w:p>
    <w:p>
      <w:pPr>
        <w:pStyle w:val="5"/>
        <w:spacing w:line="360" w:lineRule="auto"/>
        <w:ind w:firstLine="0"/>
        <w:rPr>
          <w:ins w:id="141" w:author="polyd" w:date="2021-10-20T15:43:31Z"/>
        </w:rPr>
      </w:pPr>
      <w:del w:id="142" w:author="Петр Ершов" w:date="2021-10-13T14:30:00Z">
        <w:r>
          <w:rPr/>
          <w:delText xml:space="preserve">  </w:delText>
        </w:r>
      </w:del>
      <w:r>
        <w:t>Результаты свидетельствуют, что статистически значимое воздействие на частоту реверсивных особей оказыва</w:t>
      </w:r>
      <w:ins w:id="143" w:author="Петр Ершов" w:date="2021-10-13T13:22:00Z">
        <w:r>
          <w:rPr/>
          <w:t>е</w:t>
        </w:r>
      </w:ins>
      <w:del w:id="144" w:author="Петр Ершов" w:date="2021-10-13T13:22:00Z">
        <w:r>
          <w:rPr/>
          <w:delText>ю</w:delText>
        </w:r>
      </w:del>
      <w:r>
        <w:t xml:space="preserve">т </w:t>
      </w:r>
      <w:ins w:id="145" w:author="Петр Ершов" w:date="2021-10-13T13:22:00Z">
        <w:r>
          <w:rPr/>
          <w:t xml:space="preserve">только </w:t>
        </w:r>
      </w:ins>
      <w:r>
        <w:t>место обитания популяции (фактор “</w:t>
      </w:r>
      <w:r>
        <w:rPr>
          <w:i/>
        </w:rPr>
        <w:t>Bay</w:t>
      </w:r>
      <w:r>
        <w:t>”)</w:t>
      </w:r>
      <w:del w:id="146" w:author="Петр Ершов" w:date="2021-10-13T13:23:00Z">
        <w:r>
          <w:rPr/>
          <w:delText xml:space="preserve"> и размер особей (фактор “</w:delText>
        </w:r>
      </w:del>
      <w:del w:id="147" w:author="Петр Ершов" w:date="2021-10-13T13:23:00Z">
        <w:r>
          <w:rPr>
            <w:i/>
          </w:rPr>
          <w:delText>Length</w:delText>
        </w:r>
      </w:del>
      <w:del w:id="148" w:author="Петр Ершов" w:date="2021-10-13T13:23:00Z">
        <w:r>
          <w:rPr/>
          <w:delText>”)</w:delText>
        </w:r>
      </w:del>
      <w:r>
        <w:t xml:space="preserve">. </w:t>
      </w:r>
    </w:p>
    <w:p>
      <w:pPr>
        <w:pStyle w:val="5"/>
        <w:spacing w:line="360" w:lineRule="auto"/>
        <w:ind w:firstLine="0"/>
      </w:pPr>
    </w:p>
    <w:p>
      <w:pPr>
        <w:spacing w:line="360" w:lineRule="auto"/>
      </w:pPr>
      <w:r>
        <w:rPr>
          <w:b/>
        </w:rPr>
        <w:t>Таблица 1.</w:t>
      </w:r>
      <w:r>
        <w:t xml:space="preserve"> Параметры финальной модели, описывающей связь вероятности встречи левосторонних особей с размером и местом вылова речной камбалы в Белом море. За базовый уровень дискретного фактора “</w:t>
      </w:r>
      <w:r>
        <w:rPr>
          <w:lang w:val="en-US"/>
        </w:rPr>
        <w:t>Bay</w:t>
      </w:r>
      <w:r>
        <w:t xml:space="preserve">” взят </w:t>
      </w:r>
      <w:r>
        <w:rPr>
          <w:lang w:val="en-US"/>
        </w:rPr>
        <w:t>Onega</w:t>
      </w:r>
      <w:r>
        <w:t xml:space="preserve"> </w:t>
      </w:r>
      <w:r>
        <w:rPr>
          <w:lang w:val="en-US"/>
        </w:rPr>
        <w:t>bay</w:t>
      </w:r>
      <w:r>
        <w:t>.</w:t>
      </w:r>
    </w:p>
    <w:p>
      <w:pPr>
        <w:rPr>
          <w:strike/>
          <w:rPrChange w:id="149" w:author="polyd" w:date="2021-10-20T15:43:46Z">
            <w:rPr/>
          </w:rPrChange>
        </w:rPr>
      </w:pPr>
    </w:p>
    <w:tbl>
      <w:tblPr>
        <w:tblStyle w:val="3"/>
        <w:tblW w:w="0" w:type="auto"/>
        <w:tblInd w:w="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740"/>
        <w:gridCol w:w="1440"/>
        <w:gridCol w:w="1572"/>
        <w:gridCol w:w="15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rPr>
                <w:b/>
                <w:strike/>
                <w:color w:val="000000"/>
                <w:rPrChange w:id="150" w:author="polyd" w:date="2021-10-20T15:43:46Z">
                  <w:rPr>
                    <w:b/>
                    <w:color w:val="000000"/>
                  </w:rPr>
                </w:rPrChange>
              </w:rPr>
            </w:pPr>
            <w:r>
              <w:rPr>
                <w:b/>
                <w:strike/>
                <w:color w:val="000000"/>
                <w:lang w:val="en-US"/>
                <w:rPrChange w:id="151" w:author="polyd" w:date="2021-10-20T15:43:46Z">
                  <w:rPr>
                    <w:b/>
                    <w:color w:val="000000"/>
                    <w:lang w:val="en-US"/>
                  </w:rPr>
                </w:rPrChange>
              </w:rPr>
              <w:t>T</w:t>
            </w:r>
            <w:r>
              <w:rPr>
                <w:rFonts w:hint="eastAsia"/>
                <w:b/>
                <w:strike/>
                <w:color w:val="000000"/>
                <w:rPrChange w:id="152" w:author="polyd" w:date="2021-10-20T15:43:46Z">
                  <w:rPr>
                    <w:rFonts w:hint="eastAsia"/>
                    <w:b/>
                    <w:color w:val="000000"/>
                  </w:rPr>
                </w:rPrChange>
              </w:rPr>
              <w:t>erm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b/>
                <w:strike/>
                <w:color w:val="000000"/>
                <w:lang w:val="en-US"/>
                <w:rPrChange w:id="153" w:author="polyd" w:date="2021-10-20T15:43:46Z">
                  <w:rPr>
                    <w:b/>
                    <w:color w:val="000000"/>
                    <w:lang w:val="en-US"/>
                  </w:rPr>
                </w:rPrChange>
              </w:rPr>
            </w:pPr>
            <w:r>
              <w:rPr>
                <w:b/>
                <w:strike/>
                <w:color w:val="000000"/>
                <w:lang w:val="en-US"/>
                <w:rPrChange w:id="154" w:author="polyd" w:date="2021-10-20T15:43:46Z">
                  <w:rPr>
                    <w:b/>
                    <w:color w:val="000000"/>
                    <w:lang w:val="en-US"/>
                  </w:rPr>
                </w:rPrChange>
              </w:rPr>
              <w:t>Coefficient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b/>
                <w:strike/>
                <w:color w:val="000000"/>
                <w:lang w:val="en-US"/>
                <w:rPrChange w:id="155" w:author="polyd" w:date="2021-10-20T15:43:46Z">
                  <w:rPr>
                    <w:b/>
                    <w:color w:val="000000"/>
                    <w:lang w:val="en-US"/>
                  </w:rPr>
                </w:rPrChange>
              </w:rPr>
            </w:pPr>
            <w:r>
              <w:rPr>
                <w:b/>
                <w:strike/>
                <w:color w:val="000000"/>
                <w:lang w:val="en-US"/>
                <w:rPrChange w:id="156" w:author="polyd" w:date="2021-10-20T15:43:46Z">
                  <w:rPr>
                    <w:b/>
                    <w:color w:val="000000"/>
                    <w:lang w:val="en-US"/>
                  </w:rPr>
                </w:rPrChange>
              </w:rPr>
              <w:t>SE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b/>
                <w:strike/>
                <w:color w:val="000000"/>
                <w:lang w:val="en-US"/>
                <w:rPrChange w:id="157" w:author="polyd" w:date="2021-10-20T15:43:46Z">
                  <w:rPr>
                    <w:b/>
                    <w:color w:val="000000"/>
                    <w:lang w:val="en-US"/>
                  </w:rPr>
                </w:rPrChange>
              </w:rPr>
            </w:pPr>
            <w:r>
              <w:rPr>
                <w:b/>
                <w:strike/>
                <w:color w:val="000000"/>
                <w:lang w:val="en-US"/>
                <w:rPrChange w:id="158" w:author="polyd" w:date="2021-10-20T15:43:46Z">
                  <w:rPr>
                    <w:b/>
                    <w:color w:val="000000"/>
                    <w:lang w:val="en-US"/>
                  </w:rPr>
                </w:rPrChange>
              </w:rPr>
              <w:t>Z-statistic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b/>
                <w:strike/>
                <w:color w:val="000000"/>
                <w:rPrChange w:id="159" w:author="polyd" w:date="2021-10-20T15:43:46Z">
                  <w:rPr>
                    <w:b/>
                    <w:color w:val="000000"/>
                  </w:rPr>
                </w:rPrChange>
              </w:rPr>
            </w:pPr>
            <w:r>
              <w:rPr>
                <w:rFonts w:hint="eastAsia"/>
                <w:b/>
                <w:strike/>
                <w:color w:val="000000"/>
                <w:rPrChange w:id="160" w:author="polyd" w:date="2021-10-20T15:43:46Z">
                  <w:rPr>
                    <w:rFonts w:hint="eastAsia"/>
                    <w:b/>
                    <w:color w:val="000000"/>
                  </w:rPr>
                </w:rPrChange>
              </w:rP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strike/>
                <w:color w:val="000000"/>
                <w:rPrChange w:id="161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162" w:author="polyd" w:date="2021-10-20T15:43:46Z">
                  <w:rPr>
                    <w:rFonts w:hint="eastAsia"/>
                    <w:color w:val="000000"/>
                  </w:rPr>
                </w:rPrChange>
              </w:rPr>
              <w:t>(Intercept)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163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164" w:author="polyd" w:date="2021-10-20T15:43:46Z">
                  <w:rPr>
                    <w:rFonts w:hint="eastAsia"/>
                    <w:color w:val="000000"/>
                  </w:rPr>
                </w:rPrChange>
              </w:rPr>
              <w:t xml:space="preserve">-1.367 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165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166" w:author="polyd" w:date="2021-10-20T15:43:46Z">
                  <w:rPr>
                    <w:rFonts w:hint="eastAsia"/>
                    <w:color w:val="000000"/>
                  </w:rPr>
                </w:rPrChange>
              </w:rPr>
              <w:t>0.092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167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168" w:author="polyd" w:date="2021-10-20T15:43:46Z">
                  <w:rPr>
                    <w:rFonts w:hint="eastAsia"/>
                    <w:color w:val="000000"/>
                  </w:rPr>
                </w:rPrChange>
              </w:rPr>
              <w:t xml:space="preserve">-14.805 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lang w:val="en-US"/>
                <w:rPrChange w:id="169" w:author="polyd" w:date="2021-10-20T15:43:46Z">
                  <w:rPr>
                    <w:color w:val="000000"/>
                    <w:lang w:val="en-US"/>
                  </w:rPr>
                </w:rPrChange>
              </w:rPr>
            </w:pPr>
            <w:r>
              <w:rPr>
                <w:strike/>
                <w:color w:val="000000"/>
                <w:lang w:val="en-US"/>
                <w:rPrChange w:id="170" w:author="polyd" w:date="2021-10-20T15:43:46Z">
                  <w:rPr>
                    <w:color w:val="000000"/>
                    <w:lang w:val="en-US"/>
                  </w:rPr>
                </w:rPrChange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strike/>
                <w:color w:val="000000"/>
                <w:lang w:val="en-US"/>
                <w:rPrChange w:id="171" w:author="polyd" w:date="2021-10-20T15:43:46Z">
                  <w:rPr>
                    <w:color w:val="000000"/>
                    <w:lang w:val="en-US"/>
                  </w:rPr>
                </w:rPrChange>
              </w:rPr>
            </w:pPr>
            <w:r>
              <w:rPr>
                <w:strike/>
                <w:color w:val="000000"/>
                <w:lang w:val="en-US"/>
                <w:rPrChange w:id="172" w:author="polyd" w:date="2021-10-20T15:43:46Z">
                  <w:rPr>
                    <w:color w:val="000000"/>
                    <w:lang w:val="en-US"/>
                  </w:rPr>
                </w:rPrChange>
              </w:rPr>
              <w:t>Length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173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174" w:author="polyd" w:date="2021-10-20T15:43:46Z">
                  <w:rPr>
                    <w:rFonts w:hint="eastAsia"/>
                    <w:color w:val="000000"/>
                  </w:rPr>
                </w:rPrChange>
              </w:rPr>
              <w:t>0.017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175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176" w:author="polyd" w:date="2021-10-20T15:43:46Z">
                  <w:rPr>
                    <w:rFonts w:hint="eastAsia"/>
                    <w:color w:val="000000"/>
                  </w:rPr>
                </w:rPrChange>
              </w:rPr>
              <w:t>0.005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177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178" w:author="polyd" w:date="2021-10-20T15:43:46Z">
                  <w:rPr>
                    <w:rFonts w:hint="eastAsia"/>
                    <w:color w:val="000000"/>
                  </w:rPr>
                </w:rPrChange>
              </w:rPr>
              <w:t>3.726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179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strike/>
                <w:color w:val="000000"/>
                <w:lang w:val="en-US"/>
                <w:rPrChange w:id="180" w:author="polyd" w:date="2021-10-20T15:43:46Z">
                  <w:rPr>
                    <w:color w:val="000000"/>
                    <w:lang w:val="en-US"/>
                  </w:rPr>
                </w:rPrChange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strike/>
                <w:color w:val="000000"/>
                <w:rPrChange w:id="181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182" w:author="polyd" w:date="2021-10-20T15:43:46Z">
                  <w:rPr>
                    <w:rFonts w:hint="eastAsia"/>
                    <w:color w:val="000000"/>
                  </w:rPr>
                </w:rPrChange>
              </w:rPr>
              <w:t>Bay</w:t>
            </w:r>
            <w:r>
              <w:rPr>
                <w:rFonts w:hint="eastAsia"/>
                <w:strike/>
                <w:color w:val="000000"/>
                <w:vertAlign w:val="subscript"/>
                <w:rPrChange w:id="183" w:author="polyd" w:date="2021-10-20T15:43:46Z">
                  <w:rPr>
                    <w:rFonts w:hint="eastAsia"/>
                    <w:color w:val="000000"/>
                    <w:vertAlign w:val="subscript"/>
                  </w:rPr>
                </w:rPrChange>
              </w:rPr>
              <w:t>Dvina</w:t>
            </w:r>
            <w:r>
              <w:rPr>
                <w:strike/>
                <w:color w:val="000000"/>
                <w:vertAlign w:val="subscript"/>
                <w:lang w:val="en-US"/>
                <w:rPrChange w:id="184" w:author="polyd" w:date="2021-10-20T15:43:46Z">
                  <w:rPr>
                    <w:color w:val="000000"/>
                    <w:vertAlign w:val="subscript"/>
                    <w:lang w:val="en-US"/>
                  </w:rPr>
                </w:rPrChange>
              </w:rPr>
              <w:t xml:space="preserve"> </w:t>
            </w:r>
            <w:r>
              <w:rPr>
                <w:rFonts w:hint="eastAsia"/>
                <w:strike/>
                <w:color w:val="000000"/>
                <w:vertAlign w:val="subscript"/>
                <w:rPrChange w:id="185" w:author="polyd" w:date="2021-10-20T15:43:46Z">
                  <w:rPr>
                    <w:rFonts w:hint="eastAsia"/>
                    <w:color w:val="000000"/>
                    <w:vertAlign w:val="subscript"/>
                  </w:rPr>
                </w:rPrChange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186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187" w:author="polyd" w:date="2021-10-20T15:43:46Z">
                  <w:rPr>
                    <w:rFonts w:hint="eastAsia"/>
                    <w:color w:val="000000"/>
                  </w:rPr>
                </w:rPrChange>
              </w:rPr>
              <w:t xml:space="preserve">-1.898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188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189" w:author="polyd" w:date="2021-10-20T15:43:46Z">
                  <w:rPr>
                    <w:rFonts w:hint="eastAsia"/>
                    <w:color w:val="000000"/>
                  </w:rPr>
                </w:rPrChange>
              </w:rPr>
              <w:t>0.074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190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191" w:author="polyd" w:date="2021-10-20T15:43:46Z">
                  <w:rPr>
                    <w:rFonts w:hint="eastAsia"/>
                    <w:color w:val="000000"/>
                  </w:rPr>
                </w:rPrChange>
              </w:rPr>
              <w:t xml:space="preserve">-25.632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192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strike/>
                <w:color w:val="000000"/>
                <w:lang w:val="en-US"/>
                <w:rPrChange w:id="193" w:author="polyd" w:date="2021-10-20T15:43:46Z">
                  <w:rPr>
                    <w:color w:val="000000"/>
                    <w:lang w:val="en-US"/>
                  </w:rPr>
                </w:rPrChange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strike/>
                <w:color w:val="000000"/>
                <w:rPrChange w:id="194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195" w:author="polyd" w:date="2021-10-20T15:43:46Z">
                  <w:rPr>
                    <w:rFonts w:hint="eastAsia"/>
                    <w:color w:val="000000"/>
                  </w:rPr>
                </w:rPrChange>
              </w:rPr>
              <w:t>Bay</w:t>
            </w:r>
            <w:r>
              <w:rPr>
                <w:rFonts w:hint="eastAsia"/>
                <w:strike/>
                <w:color w:val="000000"/>
                <w:vertAlign w:val="subscript"/>
                <w:rPrChange w:id="196" w:author="polyd" w:date="2021-10-20T15:43:46Z">
                  <w:rPr>
                    <w:rFonts w:hint="eastAsia"/>
                    <w:color w:val="000000"/>
                    <w:vertAlign w:val="subscript"/>
                  </w:rPr>
                </w:rPrChange>
              </w:rPr>
              <w:t>Kandalaksha</w:t>
            </w:r>
            <w:r>
              <w:rPr>
                <w:strike/>
                <w:color w:val="000000"/>
                <w:vertAlign w:val="subscript"/>
                <w:lang w:val="en-US"/>
                <w:rPrChange w:id="197" w:author="polyd" w:date="2021-10-20T15:43:46Z">
                  <w:rPr>
                    <w:color w:val="000000"/>
                    <w:vertAlign w:val="subscript"/>
                    <w:lang w:val="en-US"/>
                  </w:rPr>
                </w:rPrChange>
              </w:rPr>
              <w:t xml:space="preserve"> </w:t>
            </w:r>
            <w:r>
              <w:rPr>
                <w:rFonts w:hint="eastAsia"/>
                <w:strike/>
                <w:color w:val="000000"/>
                <w:vertAlign w:val="subscript"/>
                <w:rPrChange w:id="198" w:author="polyd" w:date="2021-10-20T15:43:46Z">
                  <w:rPr>
                    <w:rFonts w:hint="eastAsia"/>
                    <w:color w:val="000000"/>
                    <w:vertAlign w:val="subscript"/>
                  </w:rPr>
                </w:rPrChange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199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200" w:author="polyd" w:date="2021-10-20T15:43:46Z">
                  <w:rPr>
                    <w:rFonts w:hint="eastAsia"/>
                    <w:color w:val="000000"/>
                  </w:rPr>
                </w:rPrChange>
              </w:rPr>
              <w:t>0.184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201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202" w:author="polyd" w:date="2021-10-20T15:43:46Z">
                  <w:rPr>
                    <w:rFonts w:hint="eastAsia"/>
                    <w:color w:val="000000"/>
                  </w:rPr>
                </w:rPrChange>
              </w:rPr>
              <w:t>0.128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203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204" w:author="polyd" w:date="2021-10-20T15:43:46Z">
                  <w:rPr>
                    <w:rFonts w:hint="eastAsia"/>
                    <w:color w:val="000000"/>
                  </w:rPr>
                </w:rPrChange>
              </w:rPr>
              <w:t>1.437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205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206" w:author="polyd" w:date="2021-10-20T15:43:46Z">
                  <w:rPr>
                    <w:rFonts w:hint="eastAsia"/>
                    <w:color w:val="000000"/>
                  </w:rPr>
                </w:rPrChange>
              </w:rPr>
              <w:t>0.150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</w:tcPr>
          <w:p>
            <w:pPr>
              <w:rPr>
                <w:strike/>
                <w:color w:val="000000"/>
                <w:rPrChange w:id="207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208" w:author="polyd" w:date="2021-10-20T15:43:46Z">
                  <w:rPr>
                    <w:rFonts w:hint="eastAsia"/>
                    <w:color w:val="000000"/>
                  </w:rPr>
                </w:rPrChange>
              </w:rPr>
              <w:t>Bay</w:t>
            </w:r>
            <w:r>
              <w:rPr>
                <w:rFonts w:hint="eastAsia"/>
                <w:strike/>
                <w:color w:val="000000"/>
                <w:vertAlign w:val="subscript"/>
                <w:rPrChange w:id="209" w:author="polyd" w:date="2021-10-20T15:43:46Z">
                  <w:rPr>
                    <w:rFonts w:hint="eastAsia"/>
                    <w:color w:val="000000"/>
                    <w:vertAlign w:val="subscript"/>
                  </w:rPr>
                </w:rPrChange>
              </w:rPr>
              <w:t>Mezen</w:t>
            </w:r>
            <w:r>
              <w:rPr>
                <w:strike/>
                <w:color w:val="000000"/>
                <w:vertAlign w:val="subscript"/>
                <w:lang w:val="en-US"/>
                <w:rPrChange w:id="210" w:author="polyd" w:date="2021-10-20T15:43:46Z">
                  <w:rPr>
                    <w:color w:val="000000"/>
                    <w:vertAlign w:val="subscript"/>
                    <w:lang w:val="en-US"/>
                  </w:rPr>
                </w:rPrChange>
              </w:rPr>
              <w:t xml:space="preserve"> </w:t>
            </w:r>
            <w:r>
              <w:rPr>
                <w:rFonts w:hint="eastAsia"/>
                <w:strike/>
                <w:color w:val="000000"/>
                <w:vertAlign w:val="subscript"/>
                <w:rPrChange w:id="211" w:author="polyd" w:date="2021-10-20T15:43:46Z">
                  <w:rPr>
                    <w:rFonts w:hint="eastAsia"/>
                    <w:color w:val="000000"/>
                    <w:vertAlign w:val="subscript"/>
                  </w:rPr>
                </w:rPrChange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212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213" w:author="polyd" w:date="2021-10-20T15:43:46Z">
                  <w:rPr>
                    <w:rFonts w:hint="eastAsia"/>
                    <w:color w:val="000000"/>
                  </w:rPr>
                </w:rPrChange>
              </w:rPr>
              <w:t xml:space="preserve">-2.306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214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215" w:author="polyd" w:date="2021-10-20T15:43:46Z">
                  <w:rPr>
                    <w:rFonts w:hint="eastAsia"/>
                    <w:color w:val="000000"/>
                  </w:rPr>
                </w:rPrChange>
              </w:rPr>
              <w:t>0.121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216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rFonts w:hint="eastAsia"/>
                <w:strike/>
                <w:color w:val="000000"/>
                <w:rPrChange w:id="217" w:author="polyd" w:date="2021-10-20T15:43:46Z">
                  <w:rPr>
                    <w:rFonts w:hint="eastAsia"/>
                    <w:color w:val="000000"/>
                  </w:rPr>
                </w:rPrChange>
              </w:rPr>
              <w:t xml:space="preserve">-19.005 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strike/>
                <w:color w:val="000000"/>
                <w:rPrChange w:id="218" w:author="polyd" w:date="2021-10-20T15:43:46Z">
                  <w:rPr>
                    <w:color w:val="000000"/>
                  </w:rPr>
                </w:rPrChange>
              </w:rPr>
            </w:pPr>
            <w:r>
              <w:rPr>
                <w:strike/>
                <w:color w:val="000000"/>
                <w:lang w:val="en-US"/>
                <w:rPrChange w:id="219" w:author="polyd" w:date="2021-10-20T15:43:46Z">
                  <w:rPr>
                    <w:color w:val="000000"/>
                    <w:lang w:val="en-US"/>
                  </w:rPr>
                </w:rPrChange>
              </w:rPr>
              <w:t>&lt;0.001</w:t>
            </w:r>
          </w:p>
        </w:tc>
      </w:tr>
    </w:tbl>
    <w:p>
      <w:pPr>
        <w:pStyle w:val="5"/>
        <w:spacing w:line="360" w:lineRule="auto"/>
        <w:ind w:firstLine="0"/>
        <w:rPr>
          <w:strike/>
          <w:rPrChange w:id="220" w:author="polyd" w:date="2021-10-20T15:43:46Z">
            <w:rPr/>
          </w:rPrChange>
        </w:rPr>
      </w:pPr>
    </w:p>
    <w:p>
      <w:pPr>
        <w:pStyle w:val="5"/>
        <w:spacing w:line="360" w:lineRule="auto"/>
        <w:ind w:firstLine="0"/>
      </w:pPr>
      <w:r>
        <w:t xml:space="preserve">Согласно </w:t>
      </w:r>
      <w:del w:id="221" w:author="Петр Ершов" w:date="2021-10-13T14:31:00Z">
        <w:r>
          <w:rPr/>
          <w:delText>полученной</w:delText>
        </w:r>
      </w:del>
      <w:r>
        <w:t xml:space="preserve"> модели, </w:t>
      </w:r>
      <w:ins w:id="222" w:author="Петр Ершов" w:date="2021-10-13T13:41:00Z">
        <w:r>
          <w:rPr/>
          <w:t xml:space="preserve">исследованные популяции камбалы из </w:t>
        </w:r>
      </w:ins>
      <w:del w:id="223" w:author="Петр Ершов" w:date="2021-10-13T13:41:00Z">
        <w:r>
          <w:rPr/>
          <w:delText>в</w:delText>
        </w:r>
      </w:del>
      <w:r>
        <w:t xml:space="preserve"> разных залив</w:t>
      </w:r>
      <w:ins w:id="224" w:author="Петр Ершов" w:date="2021-10-13T13:41:00Z">
        <w:r>
          <w:rPr/>
          <w:t>ов</w:t>
        </w:r>
      </w:ins>
      <w:ins w:id="225" w:author="Петр Ершов" w:date="2021-10-13T13:42:00Z">
        <w:r>
          <w:rPr/>
          <w:t xml:space="preserve"> </w:t>
        </w:r>
      </w:ins>
      <w:del w:id="226" w:author="Петр Ершов" w:date="2021-10-13T13:41:00Z">
        <w:r>
          <w:rPr/>
          <w:delText>ах</w:delText>
        </w:r>
      </w:del>
      <w:r>
        <w:t xml:space="preserve"> Белого моря </w:t>
      </w:r>
      <w:del w:id="227" w:author="Петр Ершов" w:date="2021-10-13T13:42:00Z">
        <w:r>
          <w:rPr/>
          <w:delText>значения частот реверсивных особей</w:delText>
        </w:r>
      </w:del>
      <w:r>
        <w:t xml:space="preserve"> различа</w:t>
      </w:r>
      <w:ins w:id="228" w:author="Петр Ершов" w:date="2021-10-13T13:42:00Z">
        <w:r>
          <w:rPr/>
          <w:t>лись</w:t>
        </w:r>
      </w:ins>
      <w:del w:id="229" w:author="Петр Ершов" w:date="2021-10-13T13:42:00Z">
        <w:r>
          <w:rPr/>
          <w:delText>ются</w:delText>
        </w:r>
      </w:del>
      <w:ins w:id="230" w:author="Петр Ершов" w:date="2021-10-13T13:42:00Z">
        <w:r>
          <w:rPr/>
          <w:t xml:space="preserve"> по соотношению лево- и правосторонней морф</w:t>
        </w:r>
      </w:ins>
      <w:r>
        <w:t>. Между предикторами “</w:t>
      </w:r>
      <w:r>
        <w:rPr>
          <w:i/>
        </w:rPr>
        <w:t>Bay</w:t>
      </w:r>
      <w:r>
        <w:t>” и “</w:t>
      </w:r>
      <w:r>
        <w:rPr>
          <w:i/>
        </w:rPr>
        <w:t>Length</w:t>
      </w:r>
      <w:r>
        <w:t xml:space="preserve">” статистически значимого взаимодействия не выявлено. </w:t>
      </w:r>
      <w:del w:id="231" w:author="Петр Ершов" w:date="2021-10-19T12:48:00Z">
        <w:r>
          <w:rPr/>
          <w:delText>Это свидетельствует о том,</w:delText>
        </w:r>
      </w:del>
      <w:del w:id="232" w:author="Петр Ершов" w:date="2021-10-19T12:49:00Z">
        <w:r>
          <w:rPr/>
          <w:delText xml:space="preserve"> что </w:delText>
        </w:r>
      </w:del>
      <w:ins w:id="233" w:author="Петр Ершов" w:date="2021-10-19T12:49:00Z">
        <w:r>
          <w:rPr/>
          <w:t xml:space="preserve"> В</w:t>
        </w:r>
      </w:ins>
      <w:del w:id="234" w:author="Петр Ершов" w:date="2021-10-19T12:49:00Z">
        <w:r>
          <w:rPr/>
          <w:delText>в</w:delText>
        </w:r>
      </w:del>
      <w:r>
        <w:t xml:space="preserve"> каждой из исследованных четырех популяций беломорской камбалы связь частоты реверсивных особей с размером </w:t>
      </w:r>
      <w:ins w:id="235" w:author="Петр Ершов" w:date="2021-10-19T12:49:00Z">
        <w:r>
          <w:rPr/>
          <w:t xml:space="preserve">и полом (?) </w:t>
        </w:r>
      </w:ins>
      <w:ins w:id="236" w:author="Петр Ершов" w:date="2021-10-13T14:31:00Z">
        <w:r>
          <w:rPr/>
          <w:t>отсутств</w:t>
        </w:r>
      </w:ins>
      <w:ins w:id="237" w:author="Петр Ершов" w:date="2021-10-19T12:49:00Z">
        <w:r>
          <w:rPr/>
          <w:t xml:space="preserve">овала </w:t>
        </w:r>
      </w:ins>
      <w:del w:id="238" w:author="Петр Ершов" w:date="2021-10-13T14:32:00Z">
        <w:r>
          <w:rPr/>
          <w:delText>однотипна: частота возрастает по мере увеличения размера рыб. Визуализация полученной модели для выборки камбалы из Онежского залива, где численность левосторонних рыб была наибольшей в исследованном материале, приведена на рисунке 3А.</w:delText>
        </w:r>
      </w:del>
    </w:p>
    <w:p>
      <w:pPr>
        <w:spacing w:before="100" w:beforeAutospacing="1" w:after="100" w:afterAutospacing="1"/>
      </w:pPr>
    </w:p>
    <w:p>
      <w:pPr>
        <w:pStyle w:val="5"/>
        <w:spacing w:line="360" w:lineRule="auto"/>
        <w:ind w:firstLine="0"/>
      </w:pPr>
      <w:r>
        <w:rPr>
          <w:lang w:eastAsia="ru-RU"/>
        </w:rPr>
        <w:drawing>
          <wp:inline distT="0" distB="0" distL="0" distR="0">
            <wp:extent cx="5939790" cy="420243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firstLine="0"/>
        <w:rPr>
          <w:lang w:val="en-US"/>
          <w:rPrChange w:id="239" w:author="Петр Ершов" w:date="2021-10-13T21:23:00Z">
            <w:rPr/>
          </w:rPrChange>
        </w:rPr>
      </w:pPr>
      <w:del w:id="240" w:author="Петр Ершов" w:date="2021-10-13T14:32:00Z">
        <w:r>
          <w:rPr/>
          <w:delText>Рисунок</w:delText>
        </w:r>
      </w:del>
      <w:del w:id="241" w:author="Петр Ершов" w:date="2021-10-13T14:32:00Z">
        <w:r>
          <w:rPr>
            <w:lang w:val="en-US"/>
            <w:rPrChange w:id="242" w:author="Петр Ершов" w:date="2021-10-13T21:23:00Z">
              <w:rPr/>
            </w:rPrChange>
          </w:rPr>
          <w:delText xml:space="preserve">.3. </w:delText>
        </w:r>
      </w:del>
      <w:del w:id="243" w:author="Петр Ершов" w:date="2021-10-13T14:32:00Z">
        <w:r>
          <w:rPr/>
          <w:delText>Изменения</w:delText>
        </w:r>
      </w:del>
      <w:del w:id="244" w:author="Петр Ершов" w:date="2021-10-13T14:32:00Z">
        <w:r>
          <w:rPr>
            <w:lang w:val="en-US"/>
            <w:rPrChange w:id="245" w:author="Петр Ершов" w:date="2021-10-13T21:23:00Z">
              <w:rPr/>
            </w:rPrChange>
          </w:rPr>
          <w:delText xml:space="preserve"> </w:delText>
        </w:r>
      </w:del>
      <w:del w:id="246" w:author="Петр Ершов" w:date="2021-10-13T14:32:00Z">
        <w:r>
          <w:rPr/>
          <w:delText>частот</w:delText>
        </w:r>
      </w:del>
      <w:del w:id="247" w:author="Петр Ершов" w:date="2021-10-13T14:32:00Z">
        <w:r>
          <w:rPr>
            <w:lang w:val="en-US"/>
            <w:rPrChange w:id="248" w:author="Петр Ершов" w:date="2021-10-13T21:23:00Z">
              <w:rPr/>
            </w:rPrChange>
          </w:rPr>
          <w:delText xml:space="preserve"> </w:delText>
        </w:r>
      </w:del>
      <w:del w:id="249" w:author="Петр Ершов" w:date="2021-10-13T14:32:00Z">
        <w:r>
          <w:rPr/>
          <w:delText>реверсивных</w:delText>
        </w:r>
      </w:del>
      <w:del w:id="250" w:author="Петр Ершов" w:date="2021-10-13T14:32:00Z">
        <w:r>
          <w:rPr>
            <w:lang w:val="en-US"/>
            <w:rPrChange w:id="251" w:author="Петр Ершов" w:date="2021-10-13T21:23:00Z">
              <w:rPr/>
            </w:rPrChange>
          </w:rPr>
          <w:delText xml:space="preserve"> </w:delText>
        </w:r>
      </w:del>
      <w:del w:id="252" w:author="Петр Ершов" w:date="2021-10-13T14:32:00Z">
        <w:r>
          <w:rPr/>
          <w:delText>особей</w:delText>
        </w:r>
      </w:del>
      <w:del w:id="253" w:author="Петр Ершов" w:date="2021-10-13T14:32:00Z">
        <w:r>
          <w:rPr>
            <w:lang w:val="en-US"/>
            <w:rPrChange w:id="254" w:author="Петр Ершов" w:date="2021-10-13T21:23:00Z">
              <w:rPr/>
            </w:rPrChange>
          </w:rPr>
          <w:delText xml:space="preserve"> </w:delText>
        </w:r>
      </w:del>
      <w:del w:id="255" w:author="Петр Ершов" w:date="2021-10-13T14:32:00Z">
        <w:r>
          <w:rPr/>
          <w:delText>в</w:delText>
        </w:r>
      </w:del>
      <w:del w:id="256" w:author="Петр Ершов" w:date="2021-10-13T14:32:00Z">
        <w:r>
          <w:rPr>
            <w:lang w:val="en-US"/>
            <w:rPrChange w:id="257" w:author="Петр Ершов" w:date="2021-10-13T21:23:00Z">
              <w:rPr/>
            </w:rPrChange>
          </w:rPr>
          <w:delText xml:space="preserve"> </w:delText>
        </w:r>
      </w:del>
      <w:del w:id="258" w:author="Петр Ершов" w:date="2021-10-13T14:32:00Z">
        <w:r>
          <w:rPr/>
          <w:delText>популяции</w:delText>
        </w:r>
      </w:del>
      <w:del w:id="259" w:author="Петр Ершов" w:date="2021-10-13T14:32:00Z">
        <w:r>
          <w:rPr>
            <w:lang w:val="en-US"/>
            <w:rPrChange w:id="260" w:author="Петр Ершов" w:date="2021-10-13T21:23:00Z">
              <w:rPr/>
            </w:rPrChange>
          </w:rPr>
          <w:delText xml:space="preserve"> </w:delText>
        </w:r>
      </w:del>
      <w:del w:id="261" w:author="Петр Ершов" w:date="2021-10-13T14:32:00Z">
        <w:r>
          <w:rPr/>
          <w:delText>речной</w:delText>
        </w:r>
      </w:del>
      <w:del w:id="262" w:author="Петр Ершов" w:date="2021-10-13T14:32:00Z">
        <w:r>
          <w:rPr>
            <w:lang w:val="en-US"/>
            <w:rPrChange w:id="263" w:author="Петр Ершов" w:date="2021-10-13T21:23:00Z">
              <w:rPr/>
            </w:rPrChange>
          </w:rPr>
          <w:delText xml:space="preserve"> </w:delText>
        </w:r>
      </w:del>
      <w:del w:id="264" w:author="Петр Ершов" w:date="2021-10-13T14:32:00Z">
        <w:r>
          <w:rPr/>
          <w:delText>камбалы</w:delText>
        </w:r>
      </w:del>
      <w:del w:id="265" w:author="Петр Ершов" w:date="2021-10-13T14:32:00Z">
        <w:r>
          <w:rPr>
            <w:lang w:val="en-US"/>
            <w:rPrChange w:id="266" w:author="Петр Ершов" w:date="2021-10-13T21:23:00Z">
              <w:rPr/>
            </w:rPrChange>
          </w:rPr>
          <w:delText xml:space="preserve"> </w:delText>
        </w:r>
      </w:del>
      <w:del w:id="267" w:author="Петр Ершов" w:date="2021-10-13T14:32:00Z">
        <w:r>
          <w:rPr/>
          <w:delText>Онежского</w:delText>
        </w:r>
      </w:del>
      <w:del w:id="268" w:author="Петр Ершов" w:date="2021-10-13T14:32:00Z">
        <w:r>
          <w:rPr>
            <w:lang w:val="en-US"/>
            <w:rPrChange w:id="269" w:author="Петр Ершов" w:date="2021-10-13T21:23:00Z">
              <w:rPr/>
            </w:rPrChange>
          </w:rPr>
          <w:delText xml:space="preserve"> </w:delText>
        </w:r>
      </w:del>
      <w:del w:id="270" w:author="Петр Ершов" w:date="2021-10-13T14:32:00Z">
        <w:r>
          <w:rPr/>
          <w:delText>залива</w:delText>
        </w:r>
      </w:del>
      <w:del w:id="271" w:author="Петр Ершов" w:date="2021-10-13T14:32:00Z">
        <w:r>
          <w:rPr>
            <w:lang w:val="en-US"/>
            <w:rPrChange w:id="272" w:author="Петр Ершов" w:date="2021-10-13T21:23:00Z">
              <w:rPr/>
            </w:rPrChange>
          </w:rPr>
          <w:delText xml:space="preserve"> </w:delText>
        </w:r>
      </w:del>
      <w:del w:id="273" w:author="Петр Ершов" w:date="2021-10-13T14:32:00Z">
        <w:r>
          <w:rPr/>
          <w:delText>среди</w:delText>
        </w:r>
      </w:del>
      <w:del w:id="274" w:author="Петр Ершов" w:date="2021-10-13T14:32:00Z">
        <w:r>
          <w:rPr>
            <w:lang w:val="en-US"/>
            <w:rPrChange w:id="275" w:author="Петр Ершов" w:date="2021-10-13T21:23:00Z">
              <w:rPr/>
            </w:rPrChange>
          </w:rPr>
          <w:delText xml:space="preserve"> </w:delText>
        </w:r>
      </w:del>
      <w:del w:id="276" w:author="Петр Ершов" w:date="2021-10-13T14:32:00Z">
        <w:r>
          <w:rPr/>
          <w:delText>рыб</w:delText>
        </w:r>
      </w:del>
      <w:del w:id="277" w:author="Петр Ершов" w:date="2021-10-13T14:32:00Z">
        <w:r>
          <w:rPr>
            <w:lang w:val="en-US"/>
            <w:rPrChange w:id="278" w:author="Петр Ершов" w:date="2021-10-13T21:23:00Z">
              <w:rPr/>
            </w:rPrChange>
          </w:rPr>
          <w:delText xml:space="preserve"> </w:delText>
        </w:r>
      </w:del>
      <w:del w:id="279" w:author="Петр Ершов" w:date="2021-10-13T14:32:00Z">
        <w:r>
          <w:rPr/>
          <w:delText>разного</w:delText>
        </w:r>
      </w:del>
      <w:del w:id="280" w:author="Петр Ершов" w:date="2021-10-13T14:32:00Z">
        <w:r>
          <w:rPr>
            <w:lang w:val="en-US"/>
            <w:rPrChange w:id="281" w:author="Петр Ершов" w:date="2021-10-13T21:23:00Z">
              <w:rPr/>
            </w:rPrChange>
          </w:rPr>
          <w:delText xml:space="preserve"> </w:delText>
        </w:r>
      </w:del>
      <w:del w:id="282" w:author="Петр Ершов" w:date="2021-10-13T14:32:00Z">
        <w:r>
          <w:rPr/>
          <w:delText>размера</w:delText>
        </w:r>
      </w:del>
      <w:del w:id="283" w:author="Петр Ершов" w:date="2021-10-13T14:32:00Z">
        <w:r>
          <w:rPr>
            <w:lang w:val="en-US"/>
            <w:rPrChange w:id="284" w:author="Петр Ершов" w:date="2021-10-13T21:23:00Z">
              <w:rPr/>
            </w:rPrChange>
          </w:rPr>
          <w:delText xml:space="preserve"> (</w:delText>
        </w:r>
      </w:del>
      <w:del w:id="285" w:author="Петр Ершов" w:date="2021-10-13T14:32:00Z">
        <w:r>
          <w:rPr/>
          <w:delText>А</w:delText>
        </w:r>
      </w:del>
      <w:del w:id="286" w:author="Петр Ершов" w:date="2021-10-13T14:32:00Z">
        <w:r>
          <w:rPr>
            <w:lang w:val="en-US"/>
            <w:rPrChange w:id="287" w:author="Петр Ершов" w:date="2021-10-13T21:23:00Z">
              <w:rPr/>
            </w:rPrChange>
          </w:rPr>
          <w:delText xml:space="preserve">) </w:delText>
        </w:r>
      </w:del>
      <w:del w:id="288" w:author="Петр Ершов" w:date="2021-10-13T14:32:00Z">
        <w:r>
          <w:rPr/>
          <w:delText>и</w:delText>
        </w:r>
      </w:del>
      <w:del w:id="289" w:author="Петр Ершов" w:date="2021-10-13T14:32:00Z">
        <w:r>
          <w:rPr>
            <w:lang w:val="en-US"/>
            <w:rPrChange w:id="290" w:author="Петр Ершов" w:date="2021-10-13T21:23:00Z">
              <w:rPr/>
            </w:rPrChange>
          </w:rPr>
          <w:delText xml:space="preserve"> </w:delText>
        </w:r>
      </w:del>
      <w:del w:id="291" w:author="Петр Ершов" w:date="2021-10-13T14:32:00Z">
        <w:r>
          <w:rPr/>
          <w:delText>возраста</w:delText>
        </w:r>
      </w:del>
      <w:del w:id="292" w:author="Петр Ершов" w:date="2021-10-13T14:32:00Z">
        <w:r>
          <w:rPr>
            <w:lang w:val="en-US"/>
            <w:rPrChange w:id="293" w:author="Петр Ершов" w:date="2021-10-13T21:23:00Z">
              <w:rPr/>
            </w:rPrChange>
          </w:rPr>
          <w:delText xml:space="preserve"> (</w:delText>
        </w:r>
      </w:del>
      <w:del w:id="294" w:author="Петр Ершов" w:date="2021-10-13T14:32:00Z">
        <w:r>
          <w:rPr/>
          <w:delText>В</w:delText>
        </w:r>
      </w:del>
      <w:del w:id="295" w:author="Петр Ершов" w:date="2021-10-13T14:32:00Z">
        <w:r>
          <w:rPr>
            <w:lang w:val="en-US"/>
            <w:rPrChange w:id="296" w:author="Петр Ершов" w:date="2021-10-13T21:23:00Z">
              <w:rPr/>
            </w:rPrChange>
          </w:rPr>
          <w:delText xml:space="preserve">). </w:delText>
        </w:r>
      </w:del>
      <w:del w:id="297" w:author="Петр Ершов" w:date="2021-10-13T14:32:00Z">
        <w:r>
          <w:rPr/>
          <w:delText>Точки</w:delText>
        </w:r>
      </w:del>
      <w:del w:id="298" w:author="Петр Ершов" w:date="2021-10-13T14:32:00Z">
        <w:r>
          <w:rPr>
            <w:lang w:val="en-US"/>
            <w:rPrChange w:id="299" w:author="Петр Ершов" w:date="2021-10-13T21:23:00Z">
              <w:rPr/>
            </w:rPrChange>
          </w:rPr>
          <w:delText xml:space="preserve"> </w:delText>
        </w:r>
      </w:del>
      <w:del w:id="300" w:author="Петр Ершов" w:date="2021-10-13T14:32:00Z">
        <w:r>
          <w:rPr/>
          <w:delText>на</w:delText>
        </w:r>
      </w:del>
      <w:del w:id="301" w:author="Петр Ершов" w:date="2021-10-13T14:32:00Z">
        <w:r>
          <w:rPr>
            <w:lang w:val="en-US"/>
            <w:rPrChange w:id="302" w:author="Петр Ершов" w:date="2021-10-13T21:23:00Z">
              <w:rPr/>
            </w:rPrChange>
          </w:rPr>
          <w:delText xml:space="preserve"> </w:delText>
        </w:r>
      </w:del>
      <w:del w:id="303" w:author="Петр Ершов" w:date="2021-10-13T14:32:00Z">
        <w:r>
          <w:rPr/>
          <w:delText>панели</w:delText>
        </w:r>
      </w:del>
      <w:del w:id="304" w:author="Петр Ершов" w:date="2021-10-13T14:32:00Z">
        <w:r>
          <w:rPr>
            <w:lang w:val="en-US"/>
            <w:rPrChange w:id="305" w:author="Петр Ершов" w:date="2021-10-13T21:23:00Z">
              <w:rPr/>
            </w:rPrChange>
          </w:rPr>
          <w:delText xml:space="preserve"> </w:delText>
        </w:r>
      </w:del>
      <w:del w:id="306" w:author="Петр Ершов" w:date="2021-10-13T14:32:00Z">
        <w:r>
          <w:rPr/>
          <w:delText>А</w:delText>
        </w:r>
      </w:del>
      <w:del w:id="307" w:author="Петр Ершов" w:date="2021-10-13T14:32:00Z">
        <w:r>
          <w:rPr>
            <w:lang w:val="en-US"/>
            <w:rPrChange w:id="308" w:author="Петр Ершов" w:date="2021-10-13T21:23:00Z">
              <w:rPr/>
            </w:rPrChange>
          </w:rPr>
          <w:delText xml:space="preserve"> </w:delText>
        </w:r>
      </w:del>
      <w:del w:id="309" w:author="Петр Ершов" w:date="2021-10-13T14:32:00Z">
        <w:r>
          <w:rPr/>
          <w:delText>представляют</w:delText>
        </w:r>
      </w:del>
      <w:del w:id="310" w:author="Петр Ершов" w:date="2021-10-13T14:32:00Z">
        <w:r>
          <w:rPr>
            <w:lang w:val="en-US"/>
            <w:rPrChange w:id="311" w:author="Петр Ершов" w:date="2021-10-13T21:23:00Z">
              <w:rPr/>
            </w:rPrChange>
          </w:rPr>
          <w:delText xml:space="preserve"> </w:delText>
        </w:r>
      </w:del>
      <w:del w:id="312" w:author="Петр Ершов" w:date="2021-10-13T14:32:00Z">
        <w:r>
          <w:rPr/>
          <w:delText>частоты</w:delText>
        </w:r>
      </w:del>
      <w:del w:id="313" w:author="Петр Ершов" w:date="2021-10-13T14:32:00Z">
        <w:r>
          <w:rPr>
            <w:lang w:val="en-US"/>
            <w:rPrChange w:id="314" w:author="Петр Ершов" w:date="2021-10-13T21:23:00Z">
              <w:rPr/>
            </w:rPrChange>
          </w:rPr>
          <w:delText xml:space="preserve"> </w:delText>
        </w:r>
      </w:del>
      <w:del w:id="315" w:author="Петр Ершов" w:date="2021-10-13T14:32:00Z">
        <w:r>
          <w:rPr/>
          <w:delText>левосторонних</w:delText>
        </w:r>
      </w:del>
      <w:del w:id="316" w:author="Петр Ершов" w:date="2021-10-13T14:32:00Z">
        <w:r>
          <w:rPr>
            <w:lang w:val="en-US"/>
            <w:rPrChange w:id="317" w:author="Петр Ершов" w:date="2021-10-13T21:23:00Z">
              <w:rPr/>
            </w:rPrChange>
          </w:rPr>
          <w:delText xml:space="preserve"> </w:delText>
        </w:r>
      </w:del>
      <w:del w:id="318" w:author="Петр Ершов" w:date="2021-10-13T14:32:00Z">
        <w:r>
          <w:rPr/>
          <w:delText>рыб</w:delText>
        </w:r>
      </w:del>
      <w:del w:id="319" w:author="Петр Ершов" w:date="2021-10-13T14:32:00Z">
        <w:r>
          <w:rPr>
            <w:lang w:val="en-US"/>
            <w:rPrChange w:id="320" w:author="Петр Ершов" w:date="2021-10-13T21:23:00Z">
              <w:rPr/>
            </w:rPrChange>
          </w:rPr>
          <w:delText xml:space="preserve"> </w:delText>
        </w:r>
      </w:del>
      <w:del w:id="321" w:author="Петр Ершов" w:date="2021-10-13T14:32:00Z">
        <w:r>
          <w:rPr/>
          <w:delText>в</w:delText>
        </w:r>
      </w:del>
      <w:del w:id="322" w:author="Петр Ершов" w:date="2021-10-13T14:32:00Z">
        <w:r>
          <w:rPr>
            <w:lang w:val="en-US"/>
            <w:rPrChange w:id="323" w:author="Петр Ершов" w:date="2021-10-13T21:23:00Z">
              <w:rPr/>
            </w:rPrChange>
          </w:rPr>
          <w:delText xml:space="preserve"> 25 </w:delText>
        </w:r>
      </w:del>
      <w:del w:id="324" w:author="Петр Ершов" w:date="2021-10-13T14:32:00Z">
        <w:r>
          <w:rPr/>
          <w:delText>размерных</w:delText>
        </w:r>
      </w:del>
      <w:del w:id="325" w:author="Петр Ершов" w:date="2021-10-13T14:32:00Z">
        <w:r>
          <w:rPr>
            <w:lang w:val="en-US"/>
            <w:rPrChange w:id="326" w:author="Петр Ершов" w:date="2021-10-13T21:23:00Z">
              <w:rPr/>
            </w:rPrChange>
          </w:rPr>
          <w:delText xml:space="preserve"> </w:delText>
        </w:r>
      </w:del>
      <w:del w:id="327" w:author="Петр Ершов" w:date="2021-10-13T14:32:00Z">
        <w:r>
          <w:rPr/>
          <w:delText>классах</w:delText>
        </w:r>
      </w:del>
      <w:del w:id="328" w:author="Петр Ершов" w:date="2021-10-13T14:32:00Z">
        <w:r>
          <w:rPr>
            <w:lang w:val="en-US"/>
            <w:rPrChange w:id="329" w:author="Петр Ершов" w:date="2021-10-13T21:23:00Z">
              <w:rPr/>
            </w:rPrChange>
          </w:rPr>
          <w:delText xml:space="preserve"> </w:delText>
        </w:r>
      </w:del>
      <w:del w:id="330" w:author="Петр Ершов" w:date="2021-10-13T14:32:00Z">
        <w:r>
          <w:rPr/>
          <w:delText>с</w:delText>
        </w:r>
      </w:del>
      <w:del w:id="331" w:author="Петр Ершов" w:date="2021-10-13T14:32:00Z">
        <w:r>
          <w:rPr>
            <w:lang w:val="en-US"/>
            <w:rPrChange w:id="332" w:author="Петр Ершов" w:date="2021-10-13T21:23:00Z">
              <w:rPr/>
            </w:rPrChange>
          </w:rPr>
          <w:delText xml:space="preserve"> </w:delText>
        </w:r>
      </w:del>
      <w:del w:id="333" w:author="Петр Ершов" w:date="2021-10-13T14:32:00Z">
        <w:r>
          <w:rPr/>
          <w:delText>равным</w:delText>
        </w:r>
      </w:del>
      <w:del w:id="334" w:author="Петр Ершов" w:date="2021-10-13T14:32:00Z">
        <w:r>
          <w:rPr>
            <w:lang w:val="en-US"/>
            <w:rPrChange w:id="335" w:author="Петр Ершов" w:date="2021-10-13T21:23:00Z">
              <w:rPr/>
            </w:rPrChange>
          </w:rPr>
          <w:delText xml:space="preserve"> </w:delText>
        </w:r>
      </w:del>
      <w:del w:id="336" w:author="Петр Ершов" w:date="2021-10-13T14:32:00Z">
        <w:r>
          <w:rPr/>
          <w:delText>количеством</w:delText>
        </w:r>
      </w:del>
      <w:del w:id="337" w:author="Петр Ершов" w:date="2021-10-13T14:32:00Z">
        <w:r>
          <w:rPr>
            <w:lang w:val="en-US"/>
            <w:rPrChange w:id="338" w:author="Петр Ершов" w:date="2021-10-13T21:23:00Z">
              <w:rPr/>
            </w:rPrChange>
          </w:rPr>
          <w:delText xml:space="preserve"> </w:delText>
        </w:r>
      </w:del>
      <w:del w:id="339" w:author="Петр Ершов" w:date="2021-10-13T14:32:00Z">
        <w:r>
          <w:rPr/>
          <w:delText>особей</w:delText>
        </w:r>
      </w:del>
      <w:del w:id="340" w:author="Петр Ершов" w:date="2021-10-13T14:32:00Z">
        <w:r>
          <w:rPr>
            <w:lang w:val="en-US"/>
            <w:rPrChange w:id="341" w:author="Петр Ершов" w:date="2021-10-13T21:23:00Z">
              <w:rPr/>
            </w:rPrChange>
          </w:rPr>
          <w:delText xml:space="preserve"> </w:delText>
        </w:r>
      </w:del>
      <w:del w:id="342" w:author="Петр Ершов" w:date="2021-10-13T14:32:00Z">
        <w:r>
          <w:rPr/>
          <w:delText>в</w:delText>
        </w:r>
      </w:del>
      <w:del w:id="343" w:author="Петр Ершов" w:date="2021-10-13T14:32:00Z">
        <w:r>
          <w:rPr>
            <w:lang w:val="en-US"/>
            <w:rPrChange w:id="344" w:author="Петр Ершов" w:date="2021-10-13T21:23:00Z">
              <w:rPr/>
            </w:rPrChange>
          </w:rPr>
          <w:delText xml:space="preserve"> </w:delText>
        </w:r>
      </w:del>
      <w:del w:id="345" w:author="Петр Ершов" w:date="2021-10-13T14:32:00Z">
        <w:r>
          <w:rPr/>
          <w:delText>каждом</w:delText>
        </w:r>
      </w:del>
      <w:del w:id="346" w:author="Петр Ершов" w:date="2021-10-13T14:32:00Z">
        <w:r>
          <w:rPr>
            <w:lang w:val="en-US"/>
            <w:rPrChange w:id="347" w:author="Петр Ершов" w:date="2021-10-13T21:23:00Z">
              <w:rPr/>
            </w:rPrChange>
          </w:rPr>
          <w:delText xml:space="preserve"> </w:delText>
        </w:r>
      </w:del>
      <w:del w:id="348" w:author="Петр Ершов" w:date="2021-10-13T14:32:00Z">
        <w:r>
          <w:rPr/>
          <w:delText>из</w:delText>
        </w:r>
      </w:del>
      <w:del w:id="349" w:author="Петр Ершов" w:date="2021-10-13T14:32:00Z">
        <w:r>
          <w:rPr>
            <w:lang w:val="en-US"/>
            <w:rPrChange w:id="350" w:author="Петр Ершов" w:date="2021-10-13T21:23:00Z">
              <w:rPr/>
            </w:rPrChange>
          </w:rPr>
          <w:delText xml:space="preserve"> </w:delText>
        </w:r>
      </w:del>
      <w:del w:id="351" w:author="Петр Ершов" w:date="2021-10-13T14:32:00Z">
        <w:r>
          <w:rPr/>
          <w:delText>них</w:delText>
        </w:r>
      </w:del>
      <w:del w:id="352" w:author="Петр Ершов" w:date="2021-10-13T14:32:00Z">
        <w:r>
          <w:rPr>
            <w:lang w:val="en-US"/>
            <w:rPrChange w:id="353" w:author="Петр Ершов" w:date="2021-10-13T21:23:00Z">
              <w:rPr/>
            </w:rPrChange>
          </w:rPr>
          <w:delText xml:space="preserve">. </w:delText>
        </w:r>
      </w:del>
      <w:del w:id="354" w:author="Петр Ершов" w:date="2021-10-13T14:32:00Z">
        <w:r>
          <w:rPr/>
          <w:delText>Засечки</w:delText>
        </w:r>
      </w:del>
      <w:del w:id="355" w:author="Петр Ершов" w:date="2021-10-13T14:32:00Z">
        <w:r>
          <w:rPr>
            <w:lang w:val="en-US"/>
            <w:rPrChange w:id="356" w:author="Петр Ершов" w:date="2021-10-13T21:23:00Z">
              <w:rPr/>
            </w:rPrChange>
          </w:rPr>
          <w:delText xml:space="preserve"> (</w:delText>
        </w:r>
      </w:del>
      <w:del w:id="357" w:author="Петр Ершов" w:date="2021-10-13T14:32:00Z">
        <w:r>
          <w:rPr>
            <w:lang w:val="en-US"/>
          </w:rPr>
          <w:delText>ticks</w:delText>
        </w:r>
      </w:del>
      <w:del w:id="358" w:author="Петр Ершов" w:date="2021-10-13T14:32:00Z">
        <w:r>
          <w:rPr>
            <w:lang w:val="en-US"/>
            <w:rPrChange w:id="359" w:author="Петр Ершов" w:date="2021-10-13T21:23:00Z">
              <w:rPr/>
            </w:rPrChange>
          </w:rPr>
          <w:delText xml:space="preserve">) </w:delText>
        </w:r>
      </w:del>
      <w:del w:id="360" w:author="Петр Ершов" w:date="2021-10-13T14:32:00Z">
        <w:r>
          <w:rPr/>
          <w:delText>на</w:delText>
        </w:r>
      </w:del>
      <w:del w:id="361" w:author="Петр Ершов" w:date="2021-10-13T14:32:00Z">
        <w:r>
          <w:rPr>
            <w:lang w:val="en-US"/>
            <w:rPrChange w:id="362" w:author="Петр Ершов" w:date="2021-10-13T21:23:00Z">
              <w:rPr/>
            </w:rPrChange>
          </w:rPr>
          <w:delText xml:space="preserve"> </w:delText>
        </w:r>
      </w:del>
      <w:del w:id="363" w:author="Петр Ершов" w:date="2021-10-13T14:32:00Z">
        <w:r>
          <w:rPr/>
          <w:delText>оси</w:delText>
        </w:r>
      </w:del>
      <w:del w:id="364" w:author="Петр Ершов" w:date="2021-10-13T14:32:00Z">
        <w:r>
          <w:rPr>
            <w:lang w:val="en-US"/>
            <w:rPrChange w:id="365" w:author="Петр Ершов" w:date="2021-10-13T21:23:00Z">
              <w:rPr/>
            </w:rPrChange>
          </w:rPr>
          <w:delText xml:space="preserve"> </w:delText>
        </w:r>
      </w:del>
      <w:del w:id="366" w:author="Петр Ершов" w:date="2021-10-13T14:32:00Z">
        <w:r>
          <w:rPr/>
          <w:delText>ОХ</w:delText>
        </w:r>
      </w:del>
      <w:del w:id="367" w:author="Петр Ершов" w:date="2021-10-13T14:32:00Z">
        <w:r>
          <w:rPr>
            <w:lang w:val="en-US"/>
            <w:rPrChange w:id="368" w:author="Петр Ершов" w:date="2021-10-13T21:23:00Z">
              <w:rPr/>
            </w:rPrChange>
          </w:rPr>
          <w:delText xml:space="preserve"> </w:delText>
        </w:r>
      </w:del>
      <w:del w:id="369" w:author="Петр Ершов" w:date="2021-10-13T14:32:00Z">
        <w:r>
          <w:rPr/>
          <w:delText>отражают</w:delText>
        </w:r>
      </w:del>
      <w:del w:id="370" w:author="Петр Ершов" w:date="2021-10-13T14:32:00Z">
        <w:r>
          <w:rPr>
            <w:lang w:val="en-US"/>
            <w:rPrChange w:id="371" w:author="Петр Ершов" w:date="2021-10-13T21:23:00Z">
              <w:rPr/>
            </w:rPrChange>
          </w:rPr>
          <w:delText xml:space="preserve"> </w:delText>
        </w:r>
      </w:del>
      <w:del w:id="372" w:author="Петр Ершов" w:date="2021-10-13T14:32:00Z">
        <w:r>
          <w:rPr/>
          <w:delText>размер</w:delText>
        </w:r>
      </w:del>
      <w:del w:id="373" w:author="Петр Ершов" w:date="2021-10-13T14:32:00Z">
        <w:r>
          <w:rPr>
            <w:lang w:val="en-US"/>
            <w:rPrChange w:id="374" w:author="Петр Ершов" w:date="2021-10-13T21:23:00Z">
              <w:rPr/>
            </w:rPrChange>
          </w:rPr>
          <w:delText xml:space="preserve"> </w:delText>
        </w:r>
      </w:del>
      <w:del w:id="375" w:author="Петр Ершов" w:date="2021-10-13T14:32:00Z">
        <w:r>
          <w:rPr/>
          <w:delText>каж</w:delText>
        </w:r>
      </w:del>
      <w:del w:id="376" w:author="Петр Ершов" w:date="2021-10-13T14:33:00Z">
        <w:r>
          <w:rPr/>
          <w:delText>дой</w:delText>
        </w:r>
      </w:del>
      <w:del w:id="377" w:author="Петр Ершов" w:date="2021-10-13T14:33:00Z">
        <w:r>
          <w:rPr>
            <w:lang w:val="en-US"/>
            <w:rPrChange w:id="378" w:author="Петр Ершов" w:date="2021-10-13T21:23:00Z">
              <w:rPr/>
            </w:rPrChange>
          </w:rPr>
          <w:delText xml:space="preserve"> </w:delText>
        </w:r>
      </w:del>
      <w:del w:id="379" w:author="Петр Ершов" w:date="2021-10-13T14:33:00Z">
        <w:r>
          <w:rPr/>
          <w:delText>изученной</w:delText>
        </w:r>
      </w:del>
      <w:del w:id="380" w:author="Петр Ершов" w:date="2021-10-13T14:33:00Z">
        <w:r>
          <w:rPr>
            <w:lang w:val="en-US"/>
            <w:rPrChange w:id="381" w:author="Петр Ершов" w:date="2021-10-13T21:23:00Z">
              <w:rPr/>
            </w:rPrChange>
          </w:rPr>
          <w:delText xml:space="preserve"> </w:delText>
        </w:r>
      </w:del>
      <w:del w:id="382" w:author="Петр Ершов" w:date="2021-10-13T14:33:00Z">
        <w:r>
          <w:rPr/>
          <w:delText>особи</w:delText>
        </w:r>
      </w:del>
      <w:del w:id="383" w:author="Петр Ершов" w:date="2021-10-13T14:33:00Z">
        <w:r>
          <w:rPr>
            <w:lang w:val="en-US"/>
            <w:rPrChange w:id="384" w:author="Петр Ершов" w:date="2021-10-13T21:23:00Z">
              <w:rPr/>
            </w:rPrChange>
          </w:rPr>
          <w:delText xml:space="preserve">.   </w:delText>
        </w:r>
      </w:del>
      <w:del w:id="385" w:author="Петр Ершов" w:date="2021-10-13T14:33:00Z">
        <w:r>
          <w:rPr/>
          <w:delText>На</w:delText>
        </w:r>
      </w:del>
      <w:del w:id="386" w:author="Петр Ершов" w:date="2021-10-13T14:33:00Z">
        <w:r>
          <w:rPr>
            <w:lang w:val="en-US"/>
            <w:rPrChange w:id="387" w:author="Петр Ершов" w:date="2021-10-13T21:23:00Z">
              <w:rPr/>
            </w:rPrChange>
          </w:rPr>
          <w:delText xml:space="preserve"> </w:delText>
        </w:r>
      </w:del>
      <w:del w:id="388" w:author="Петр Ершов" w:date="2021-10-13T14:33:00Z">
        <w:r>
          <w:rPr/>
          <w:delText>панели</w:delText>
        </w:r>
      </w:del>
      <w:del w:id="389" w:author="Петр Ершов" w:date="2021-10-13T14:33:00Z">
        <w:r>
          <w:rPr>
            <w:lang w:val="en-US"/>
            <w:rPrChange w:id="390" w:author="Петр Ершов" w:date="2021-10-13T21:23:00Z">
              <w:rPr/>
            </w:rPrChange>
          </w:rPr>
          <w:delText xml:space="preserve"> </w:delText>
        </w:r>
      </w:del>
      <w:del w:id="391" w:author="Петр Ершов" w:date="2021-10-13T14:33:00Z">
        <w:r>
          <w:rPr>
            <w:lang w:val="en-US"/>
          </w:rPr>
          <w:delText>B</w:delText>
        </w:r>
      </w:del>
      <w:del w:id="392" w:author="Петр Ершов" w:date="2021-10-13T14:33:00Z">
        <w:r>
          <w:rPr>
            <w:lang w:val="en-US"/>
            <w:rPrChange w:id="393" w:author="Петр Ершов" w:date="2021-10-13T21:23:00Z">
              <w:rPr/>
            </w:rPrChange>
          </w:rPr>
          <w:delText xml:space="preserve"> </w:delText>
        </w:r>
      </w:del>
      <w:del w:id="394" w:author="Петр Ершов" w:date="2021-10-13T14:33:00Z">
        <w:r>
          <w:rPr/>
          <w:delText>точки</w:delText>
        </w:r>
      </w:del>
      <w:del w:id="395" w:author="Петр Ершов" w:date="2021-10-13T14:33:00Z">
        <w:r>
          <w:rPr>
            <w:lang w:val="en-US"/>
            <w:rPrChange w:id="396" w:author="Петр Ершов" w:date="2021-10-13T21:23:00Z">
              <w:rPr/>
            </w:rPrChange>
          </w:rPr>
          <w:delText xml:space="preserve"> </w:delText>
        </w:r>
      </w:del>
      <w:del w:id="397" w:author="Петр Ершов" w:date="2021-10-13T14:33:00Z">
        <w:r>
          <w:rPr/>
          <w:delText>отражают</w:delText>
        </w:r>
      </w:del>
      <w:del w:id="398" w:author="Петр Ершов" w:date="2021-10-13T14:33:00Z">
        <w:r>
          <w:rPr>
            <w:lang w:val="en-US"/>
            <w:rPrChange w:id="399" w:author="Петр Ершов" w:date="2021-10-13T21:23:00Z">
              <w:rPr/>
            </w:rPrChange>
          </w:rPr>
          <w:delText xml:space="preserve"> </w:delText>
        </w:r>
      </w:del>
      <w:del w:id="400" w:author="Петр Ершов" w:date="2021-10-13T14:33:00Z">
        <w:r>
          <w:rPr/>
          <w:delText>частоту</w:delText>
        </w:r>
      </w:del>
      <w:del w:id="401" w:author="Петр Ершов" w:date="2021-10-13T14:33:00Z">
        <w:r>
          <w:rPr>
            <w:lang w:val="en-US"/>
            <w:rPrChange w:id="402" w:author="Петр Ершов" w:date="2021-10-13T21:23:00Z">
              <w:rPr/>
            </w:rPrChange>
          </w:rPr>
          <w:delText xml:space="preserve"> </w:delText>
        </w:r>
      </w:del>
      <w:del w:id="403" w:author="Петр Ершов" w:date="2021-10-13T14:33:00Z">
        <w:r>
          <w:rPr/>
          <w:delText>левосторонних</w:delText>
        </w:r>
      </w:del>
      <w:del w:id="404" w:author="Петр Ершов" w:date="2021-10-13T14:33:00Z">
        <w:r>
          <w:rPr>
            <w:lang w:val="en-US"/>
            <w:rPrChange w:id="405" w:author="Петр Ершов" w:date="2021-10-13T21:23:00Z">
              <w:rPr/>
            </w:rPrChange>
          </w:rPr>
          <w:delText xml:space="preserve"> </w:delText>
        </w:r>
      </w:del>
      <w:del w:id="406" w:author="Петр Ершов" w:date="2021-10-13T14:33:00Z">
        <w:r>
          <w:rPr/>
          <w:delText>особей</w:delText>
        </w:r>
      </w:del>
      <w:del w:id="407" w:author="Петр Ершов" w:date="2021-10-13T14:33:00Z">
        <w:r>
          <w:rPr>
            <w:lang w:val="en-US"/>
            <w:rPrChange w:id="408" w:author="Петр Ершов" w:date="2021-10-13T21:23:00Z">
              <w:rPr/>
            </w:rPrChange>
          </w:rPr>
          <w:delText xml:space="preserve"> </w:delText>
        </w:r>
      </w:del>
      <w:del w:id="409" w:author="Петр Ершов" w:date="2021-10-13T14:33:00Z">
        <w:r>
          <w:rPr/>
          <w:delText>в</w:delText>
        </w:r>
      </w:del>
      <w:del w:id="410" w:author="Петр Ершов" w:date="2021-10-13T14:33:00Z">
        <w:r>
          <w:rPr>
            <w:lang w:val="en-US"/>
            <w:rPrChange w:id="411" w:author="Петр Ершов" w:date="2021-10-13T21:23:00Z">
              <w:rPr/>
            </w:rPrChange>
          </w:rPr>
          <w:delText xml:space="preserve"> </w:delText>
        </w:r>
      </w:del>
      <w:del w:id="412" w:author="Петр Ершов" w:date="2021-10-13T14:33:00Z">
        <w:r>
          <w:rPr/>
          <w:delText>разных</w:delText>
        </w:r>
      </w:del>
      <w:del w:id="413" w:author="Петр Ершов" w:date="2021-10-13T14:33:00Z">
        <w:r>
          <w:rPr>
            <w:lang w:val="en-US"/>
            <w:rPrChange w:id="414" w:author="Петр Ершов" w:date="2021-10-13T21:23:00Z">
              <w:rPr/>
            </w:rPrChange>
          </w:rPr>
          <w:delText xml:space="preserve"> </w:delText>
        </w:r>
      </w:del>
      <w:del w:id="415" w:author="Петр Ершов" w:date="2021-10-13T14:33:00Z">
        <w:r>
          <w:rPr/>
          <w:delText>возрастных</w:delText>
        </w:r>
      </w:del>
      <w:del w:id="416" w:author="Петр Ершов" w:date="2021-10-13T14:33:00Z">
        <w:r>
          <w:rPr>
            <w:lang w:val="en-US"/>
            <w:rPrChange w:id="417" w:author="Петр Ершов" w:date="2021-10-13T21:23:00Z">
              <w:rPr/>
            </w:rPrChange>
          </w:rPr>
          <w:delText xml:space="preserve"> </w:delText>
        </w:r>
      </w:del>
      <w:del w:id="418" w:author="Петр Ершов" w:date="2021-10-13T14:33:00Z">
        <w:r>
          <w:rPr/>
          <w:delText>классах</w:delText>
        </w:r>
      </w:del>
      <w:del w:id="419" w:author="Петр Ершов" w:date="2021-10-13T14:33:00Z">
        <w:r>
          <w:rPr>
            <w:lang w:val="en-US"/>
            <w:rPrChange w:id="420" w:author="Петр Ершов" w:date="2021-10-13T21:23:00Z">
              <w:rPr/>
            </w:rPrChange>
          </w:rPr>
          <w:delText xml:space="preserve"> </w:delText>
        </w:r>
      </w:del>
      <w:del w:id="421" w:author="Петр Ершов" w:date="2021-10-13T14:33:00Z">
        <w:r>
          <w:rPr/>
          <w:delText>среди</w:delText>
        </w:r>
      </w:del>
      <w:del w:id="422" w:author="Петр Ершов" w:date="2021-10-13T14:33:00Z">
        <w:r>
          <w:rPr>
            <w:lang w:val="en-US"/>
            <w:rPrChange w:id="423" w:author="Петр Ершов" w:date="2021-10-13T21:23:00Z">
              <w:rPr/>
            </w:rPrChange>
          </w:rPr>
          <w:delText xml:space="preserve"> </w:delText>
        </w:r>
      </w:del>
      <w:del w:id="424" w:author="Петр Ершов" w:date="2021-10-13T14:33:00Z">
        <w:r>
          <w:rPr/>
          <w:delText>самцов</w:delText>
        </w:r>
      </w:del>
      <w:del w:id="425" w:author="Петр Ершов" w:date="2021-10-13T14:33:00Z">
        <w:r>
          <w:rPr>
            <w:lang w:val="en-US"/>
            <w:rPrChange w:id="426" w:author="Петр Ершов" w:date="2021-10-13T21:23:00Z">
              <w:rPr/>
            </w:rPrChange>
          </w:rPr>
          <w:delText xml:space="preserve"> (</w:delText>
        </w:r>
      </w:del>
      <w:del w:id="427" w:author="Петр Ершов" w:date="2021-10-13T14:33:00Z">
        <w:r>
          <w:rPr/>
          <w:delText>пунктирная</w:delText>
        </w:r>
      </w:del>
      <w:del w:id="428" w:author="Петр Ершов" w:date="2021-10-13T14:33:00Z">
        <w:r>
          <w:rPr>
            <w:lang w:val="en-US"/>
            <w:rPrChange w:id="429" w:author="Петр Ершов" w:date="2021-10-13T21:23:00Z">
              <w:rPr/>
            </w:rPrChange>
          </w:rPr>
          <w:delText xml:space="preserve"> </w:delText>
        </w:r>
      </w:del>
      <w:del w:id="430" w:author="Петр Ершов" w:date="2021-10-13T14:33:00Z">
        <w:r>
          <w:rPr/>
          <w:delText>линия</w:delText>
        </w:r>
      </w:del>
      <w:del w:id="431" w:author="Петр Ершов" w:date="2021-10-13T14:33:00Z">
        <w:r>
          <w:rPr>
            <w:lang w:val="en-US"/>
            <w:rPrChange w:id="432" w:author="Петр Ершов" w:date="2021-10-13T21:23:00Z">
              <w:rPr/>
            </w:rPrChange>
          </w:rPr>
          <w:delText xml:space="preserve">) </w:delText>
        </w:r>
      </w:del>
      <w:del w:id="433" w:author="Петр Ершов" w:date="2021-10-13T14:33:00Z">
        <w:r>
          <w:rPr/>
          <w:delText>и</w:delText>
        </w:r>
      </w:del>
      <w:del w:id="434" w:author="Петр Ершов" w:date="2021-10-13T14:33:00Z">
        <w:r>
          <w:rPr>
            <w:lang w:val="en-US"/>
            <w:rPrChange w:id="435" w:author="Петр Ершов" w:date="2021-10-13T21:23:00Z">
              <w:rPr/>
            </w:rPrChange>
          </w:rPr>
          <w:delText xml:space="preserve"> </w:delText>
        </w:r>
      </w:del>
      <w:del w:id="436" w:author="Петр Ершов" w:date="2021-10-13T14:33:00Z">
        <w:r>
          <w:rPr/>
          <w:delText>самок</w:delText>
        </w:r>
      </w:del>
      <w:del w:id="437" w:author="Петр Ершов" w:date="2021-10-13T14:33:00Z">
        <w:r>
          <w:rPr>
            <w:lang w:val="en-US"/>
            <w:rPrChange w:id="438" w:author="Петр Ершов" w:date="2021-10-13T21:23:00Z">
              <w:rPr/>
            </w:rPrChange>
          </w:rPr>
          <w:delText xml:space="preserve"> (</w:delText>
        </w:r>
      </w:del>
      <w:del w:id="439" w:author="Петр Ершов" w:date="2021-10-13T14:33:00Z">
        <w:r>
          <w:rPr/>
          <w:delText>сплошная</w:delText>
        </w:r>
      </w:del>
      <w:del w:id="440" w:author="Петр Ершов" w:date="2021-10-13T14:33:00Z">
        <w:r>
          <w:rPr>
            <w:lang w:val="en-US"/>
            <w:rPrChange w:id="441" w:author="Петр Ершов" w:date="2021-10-13T21:23:00Z">
              <w:rPr/>
            </w:rPrChange>
          </w:rPr>
          <w:delText xml:space="preserve"> </w:delText>
        </w:r>
      </w:del>
      <w:del w:id="442" w:author="Петр Ершов" w:date="2021-10-13T14:33:00Z">
        <w:r>
          <w:rPr/>
          <w:delText>линия</w:delText>
        </w:r>
      </w:del>
      <w:del w:id="443" w:author="Петр Ершов" w:date="2021-10-13T14:33:00Z">
        <w:r>
          <w:rPr>
            <w:lang w:val="en-US"/>
            <w:rPrChange w:id="444" w:author="Петр Ершов" w:date="2021-10-13T21:23:00Z">
              <w:rPr/>
            </w:rPrChange>
          </w:rPr>
          <w:delText>).</w:delText>
        </w:r>
      </w:del>
      <w:r>
        <w:rPr>
          <w:lang w:val="en-US"/>
          <w:rPrChange w:id="445" w:author="Петр Ершов" w:date="2021-10-13T21:23:00Z">
            <w:rPr/>
          </w:rPrChange>
        </w:rPr>
        <w:t xml:space="preserve"> </w:t>
      </w:r>
    </w:p>
    <w:p>
      <w:pPr>
        <w:spacing w:before="100" w:beforeAutospacing="1" w:after="100" w:afterAutospacing="1" w:line="360" w:lineRule="auto"/>
      </w:pPr>
      <w:r>
        <w:rPr>
          <w:rStyle w:val="11"/>
          <w:lang w:val="en-US"/>
        </w:rPr>
        <w:t>Fig.</w:t>
      </w:r>
      <w:r>
        <w:rPr>
          <w:lang w:val="en-US"/>
        </w:rPr>
        <w:t xml:space="preserve"> </w:t>
      </w:r>
      <w:r>
        <w:rPr>
          <w:b/>
          <w:lang w:val="en-US"/>
        </w:rPr>
        <w:t>3</w:t>
      </w:r>
      <w:r>
        <w:rPr>
          <w:lang w:val="en-US"/>
        </w:rPr>
        <w:t xml:space="preserve">. Association between probability of left-sided morph and fish length (A) and age (B). Points represent frequency of reversed fish in 25 length classes of equal sample size. </w:t>
      </w:r>
      <w:r>
        <w:t>Gray area around regression line represent 95% confidential interval.</w:t>
      </w:r>
    </w:p>
    <w:p>
      <w:pPr>
        <w:spacing w:before="100" w:beforeAutospacing="1" w:after="100" w:afterAutospacing="1" w:line="360" w:lineRule="auto"/>
        <w:rPr>
          <w:strike/>
        </w:rPr>
      </w:pPr>
      <w:r>
        <w:t xml:space="preserve">Для </w:t>
      </w:r>
      <w:del w:id="446" w:author="Петр Ершов" w:date="2021-10-13T14:34:00Z">
        <w:r>
          <w:rPr/>
          <w:delText>этой же</w:delText>
        </w:r>
      </w:del>
      <w:r>
        <w:t xml:space="preserve"> выборки </w:t>
      </w:r>
      <w:ins w:id="447" w:author="Петр Ершов" w:date="2021-10-13T14:33:00Z">
        <w:r>
          <w:rPr/>
          <w:t xml:space="preserve">камбалы из Онежского залива, где численность </w:t>
        </w:r>
      </w:ins>
      <w:ins w:id="448" w:author="Петр Ершов" w:date="2021-10-13T14:34:00Z">
        <w:r>
          <w:rPr/>
          <w:t xml:space="preserve">левосторонних рыб была наибольшей в исследованном материале, </w:t>
        </w:r>
      </w:ins>
      <w:r>
        <w:t>с помощью логистической модели М2 была</w:t>
      </w:r>
      <w:del w:id="449" w:author="Петр Ершов" w:date="2021-10-15T11:01:00Z">
        <w:r>
          <w:rPr/>
          <w:delText xml:space="preserve"> </w:delText>
        </w:r>
      </w:del>
      <w:ins w:id="450" w:author="Петр Ершов" w:date="2021-10-13T14:35:00Z">
        <w:r>
          <w:rPr/>
          <w:t xml:space="preserve"> </w:t>
        </w:r>
      </w:ins>
      <w:r>
        <w:t>проанализирована связь частоты встречаемости реверсивных особей среди рыб разного возраста и пола. Предикторами в данной модели являлись факторы “</w:t>
      </w:r>
      <w:r>
        <w:rPr>
          <w:lang w:val="en-US"/>
        </w:rPr>
        <w:t>Age</w:t>
      </w:r>
      <w:r>
        <w:t>”</w:t>
      </w:r>
      <w:ins w:id="451" w:author="Петр Ершов" w:date="2021-10-15T11:01:00Z">
        <w:r>
          <w:rPr/>
          <w:t xml:space="preserve"> и</w:t>
        </w:r>
      </w:ins>
      <w:del w:id="452" w:author="Петр Ершов" w:date="2021-10-15T11:01:00Z">
        <w:r>
          <w:rPr/>
          <w:delText>,</w:delText>
        </w:r>
      </w:del>
      <w:r>
        <w:t xml:space="preserve"> “</w:t>
      </w:r>
      <w:r>
        <w:rPr>
          <w:lang w:val="en-US"/>
        </w:rPr>
        <w:t>Sex</w:t>
      </w:r>
      <w:r>
        <w:t>”. Параметры полученной модели приведены в таблице 2. Как видно из приведенных данных, значимого взаимодействия предикторов не наблюдается. Не было выявлено и значимого влияния пола</w:t>
      </w:r>
      <w:ins w:id="453" w:author="Петр Ершов" w:date="2021-10-13T14:35:00Z">
        <w:r>
          <w:rPr/>
          <w:t>, а также возраста</w:t>
        </w:r>
      </w:ins>
      <w:ins w:id="454" w:author="Петр Ершов" w:date="2021-10-13T14:36:00Z">
        <w:r>
          <w:rPr/>
          <w:t xml:space="preserve"> рыб</w:t>
        </w:r>
      </w:ins>
      <w:r>
        <w:t xml:space="preserve">. </w:t>
      </w:r>
      <w:del w:id="455" w:author="Петр Ершов" w:date="2021-10-13T14:36:00Z">
        <w:r>
          <w:rPr/>
          <w:delText>Вместе с тем, вероятность встретить реверсивную особь находилась в статистически значимой зависимости от возраста рыб</w:delText>
        </w:r>
      </w:del>
      <w:r>
        <w:t xml:space="preserve"> (Табл. 2). </w:t>
      </w:r>
      <w:del w:id="456" w:author="Петр Ершов" w:date="2021-10-13T14:37:00Z">
        <w:r>
          <w:rPr/>
          <w:delText>Чем старше рыба, тем выше</w:delText>
        </w:r>
      </w:del>
      <w:r>
        <w:t xml:space="preserve"> </w:t>
      </w:r>
      <w:ins w:id="457" w:author="Петр Ершов" w:date="2021-10-13T14:37:00Z">
        <w:r>
          <w:rPr/>
          <w:t>Д</w:t>
        </w:r>
      </w:ins>
      <w:del w:id="458" w:author="Петр Ершов" w:date="2021-10-13T14:37:00Z">
        <w:r>
          <w:rPr/>
          <w:delText>д</w:delText>
        </w:r>
      </w:del>
      <w:r>
        <w:t xml:space="preserve">оля левосторонних особей среди </w:t>
      </w:r>
      <w:ins w:id="459" w:author="Петр Ершов" w:date="2021-10-17T22:01:00Z">
        <w:r>
          <w:rPr/>
          <w:t>рыб разных возр</w:t>
        </w:r>
      </w:ins>
      <w:ins w:id="460" w:author="Петр Ершов" w:date="2021-10-13T14:38:00Z">
        <w:r>
          <w:rPr/>
          <w:t>астных групп (1-13 лет)</w:t>
        </w:r>
      </w:ins>
      <w:ins w:id="461" w:author="Петр Ершов" w:date="2021-10-13T14:37:00Z">
        <w:r>
          <w:rPr/>
          <w:t xml:space="preserve"> не отличалась. </w:t>
        </w:r>
      </w:ins>
      <w:ins w:id="462" w:author="Петр Ершов" w:date="2021-10-17T22:04:00Z">
        <w:r>
          <w:rPr/>
          <w:t>Са</w:t>
        </w:r>
      </w:ins>
      <w:ins w:id="463" w:author="Петр Ершов" w:date="2021-10-17T22:05:00Z">
        <w:r>
          <w:rPr/>
          <w:t>мки и самцы по данному признаку тоже не различались.</w:t>
        </w:r>
      </w:ins>
      <w:del w:id="464" w:author="Петр Ершов" w:date="2021-10-13T14:37:00Z">
        <w:r>
          <w:rPr/>
          <w:delText>рыб-ровесников (Рис. 3В).</w:delText>
        </w:r>
      </w:del>
      <w:del w:id="465" w:author="Петр Ершов" w:date="2021-10-13T14:38:00Z">
        <w:r>
          <w:rPr/>
          <w:delText xml:space="preserve"> </w:delText>
        </w:r>
      </w:del>
    </w:p>
    <w:p>
      <w:pPr>
        <w:pStyle w:val="5"/>
        <w:spacing w:line="360" w:lineRule="auto"/>
        <w:ind w:firstLine="0"/>
      </w:pPr>
      <w:del w:id="466" w:author="Петр Ершов" w:date="2021-10-13T14:39:00Z">
        <w:r>
          <w:rPr/>
          <w:delText xml:space="preserve">Уравнения, позволяющие рассчитать вероятности встречи левосторонних рыб, предсказанные моделями </w:delText>
        </w:r>
      </w:del>
      <w:del w:id="467" w:author="Петр Ершов" w:date="2021-10-13T14:39:00Z">
        <w:r>
          <w:rPr>
            <w:lang w:val="en-US"/>
          </w:rPr>
          <w:delText>M</w:delText>
        </w:r>
      </w:del>
      <w:del w:id="468" w:author="Петр Ершов" w:date="2021-10-13T14:39:00Z">
        <w:r>
          <w:rPr/>
          <w:delText xml:space="preserve">1 и </w:delText>
        </w:r>
      </w:del>
      <w:del w:id="469" w:author="Петр Ершов" w:date="2021-10-13T14:39:00Z">
        <w:r>
          <w:rPr>
            <w:lang w:val="en-US"/>
          </w:rPr>
          <w:delText>M</w:delText>
        </w:r>
      </w:del>
      <w:del w:id="470" w:author="Петр Ершов" w:date="2021-10-13T14:39:00Z">
        <w:r>
          <w:rPr/>
          <w:delText>2 для разных заливов Белого моря приведены таблице 3.</w:delText>
        </w:r>
      </w:del>
    </w:p>
    <w:p>
      <w:pPr>
        <w:spacing w:line="360" w:lineRule="auto"/>
      </w:pPr>
      <w:r>
        <w:rPr>
          <w:b/>
        </w:rPr>
        <w:t>Таблица 2.</w:t>
      </w:r>
      <w:r>
        <w:t xml:space="preserve"> Параметры модели, описывающей связь вероятности встречи левосторонних особей с возрастом и полом у речной камбалы из Онежского залива Белого моря. За базовый уровень дискретного фактора “</w:t>
      </w:r>
      <w:r>
        <w:rPr>
          <w:lang w:val="en-US"/>
        </w:rPr>
        <w:t>Sex</w:t>
      </w:r>
      <w:r>
        <w:t>” взята градация (</w:t>
      </w:r>
      <w:r>
        <w:rPr>
          <w:lang w:val="en-US"/>
        </w:rPr>
        <w:t>level</w:t>
      </w:r>
      <w:r>
        <w:t>) “</w:t>
      </w:r>
      <w:r>
        <w:rPr>
          <w:lang w:val="en-US"/>
        </w:rPr>
        <w:t>female</w:t>
      </w:r>
      <w:r>
        <w:t>”.</w:t>
      </w:r>
    </w:p>
    <w:p>
      <w:pPr>
        <w:spacing w:line="360" w:lineRule="auto"/>
        <w:rPr>
          <w:strike/>
          <w:rPrChange w:id="471" w:author="polyd" w:date="2021-10-20T15:57:31Z">
            <w:rPr/>
          </w:rPrChange>
        </w:rPr>
      </w:pPr>
    </w:p>
    <w:tbl>
      <w:tblPr>
        <w:tblStyle w:val="3"/>
        <w:tblW w:w="8100" w:type="dxa"/>
        <w:tblInd w:w="9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740"/>
        <w:gridCol w:w="1440"/>
        <w:gridCol w:w="1572"/>
        <w:gridCol w:w="15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  <w:rPrChange w:id="472" w:author="polyd" w:date="2021-10-20T15:57:31Z">
                  <w:rPr>
                    <w:rFonts w:ascii="Calibri" w:hAnsi="Calibri" w:cs="Calibri"/>
                    <w:b/>
                    <w:bCs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b/>
                <w:strike/>
                <w:color w:val="000000"/>
                <w:lang w:val="en-US"/>
                <w:rPrChange w:id="473" w:author="polyd" w:date="2021-10-20T15:57:31Z">
                  <w:rPr>
                    <w:b/>
                    <w:color w:val="000000"/>
                    <w:lang w:val="en-US"/>
                  </w:rPr>
                </w:rPrChange>
              </w:rPr>
              <w:t>T</w:t>
            </w:r>
            <w:r>
              <w:rPr>
                <w:rFonts w:hint="eastAsia"/>
                <w:b/>
                <w:strike/>
                <w:color w:val="000000"/>
                <w:rPrChange w:id="474" w:author="polyd" w:date="2021-10-20T15:57:31Z">
                  <w:rPr>
                    <w:rFonts w:hint="eastAsia"/>
                    <w:b/>
                    <w:color w:val="000000"/>
                  </w:rPr>
                </w:rPrChange>
              </w:rPr>
              <w:t>erm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jc w:val="right"/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  <w:lang w:val="en-US"/>
                <w:rPrChange w:id="475" w:author="polyd" w:date="2021-10-20T15:57:31Z">
                  <w:rPr>
                    <w:rFonts w:ascii="Calibri" w:hAnsi="Calibri" w:cs="Calibri"/>
                    <w:b/>
                    <w:bCs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  <w:lang w:val="en-US"/>
                <w:rPrChange w:id="476" w:author="polyd" w:date="2021-10-20T15:57:31Z">
                  <w:rPr>
                    <w:rFonts w:ascii="Calibri" w:hAnsi="Calibri" w:cs="Calibri"/>
                    <w:b/>
                    <w:bCs/>
                    <w:color w:val="000000"/>
                    <w:sz w:val="22"/>
                    <w:szCs w:val="22"/>
                    <w:lang w:val="en-US"/>
                  </w:rPr>
                </w:rPrChange>
              </w:rPr>
              <w:t>Coefficient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jc w:val="right"/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  <w:lang w:val="en-US"/>
                <w:rPrChange w:id="477" w:author="polyd" w:date="2021-10-20T15:57:31Z">
                  <w:rPr>
                    <w:rFonts w:ascii="Calibri" w:hAnsi="Calibri" w:cs="Calibri"/>
                    <w:b/>
                    <w:bCs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>
              <w:rPr>
                <w:b/>
                <w:strike/>
                <w:color w:val="000000"/>
                <w:lang w:val="en-US"/>
                <w:rPrChange w:id="478" w:author="polyd" w:date="2021-10-20T15:57:31Z">
                  <w:rPr>
                    <w:b/>
                    <w:color w:val="000000"/>
                    <w:lang w:val="en-US"/>
                  </w:rPr>
                </w:rPrChange>
              </w:rPr>
              <w:t>SE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jc w:val="right"/>
              <w:rPr>
                <w:rFonts w:ascii="Calibri" w:hAnsi="Calibri" w:eastAsia="SimSun" w:cs="Calibri"/>
                <w:b/>
                <w:bCs/>
                <w:strike/>
                <w:color w:val="000000"/>
                <w:sz w:val="22"/>
                <w:szCs w:val="22"/>
                <w:lang w:val="en-US" w:eastAsia="zh-CN" w:bidi="ar"/>
                <w:rPrChange w:id="479" w:author="polyd" w:date="2021-10-20T15:57:31Z">
                  <w:rPr>
                    <w:rFonts w:ascii="Calibri" w:hAnsi="Calibri" w:eastAsia="SimSun" w:cs="Calibri"/>
                    <w:b/>
                    <w:bCs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</w:pPr>
            <w:r>
              <w:rPr>
                <w:b/>
                <w:strike/>
                <w:color w:val="000000"/>
                <w:lang w:val="en-US"/>
                <w:rPrChange w:id="480" w:author="polyd" w:date="2021-10-20T15:57:31Z">
                  <w:rPr>
                    <w:b/>
                    <w:color w:val="000000"/>
                    <w:lang w:val="en-US"/>
                  </w:rPr>
                </w:rPrChange>
              </w:rPr>
              <w:t>Z-statistic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jc w:val="right"/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  <w:rPrChange w:id="481" w:author="polyd" w:date="2021-10-20T15:57:31Z">
                  <w:rPr>
                    <w:rFonts w:ascii="Calibri" w:hAnsi="Calibri" w:cs="Calibri"/>
                    <w:b/>
                    <w:bCs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hint="eastAsia"/>
                <w:b/>
                <w:strike/>
                <w:color w:val="000000"/>
                <w:rPrChange w:id="482" w:author="polyd" w:date="2021-10-20T15:57:31Z">
                  <w:rPr>
                    <w:rFonts w:hint="eastAsia"/>
                    <w:b/>
                    <w:color w:val="000000"/>
                  </w:rPr>
                </w:rPrChange>
              </w:rP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483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484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>(Intercept)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485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486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 xml:space="preserve">-2.951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487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488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>0.190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489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490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 xml:space="preserve">-15.521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lang w:val="en-US"/>
                <w:rPrChange w:id="491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492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493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494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495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496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497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498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499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500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>7.838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501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502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503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504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>Sex</w:t>
            </w: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vertAlign w:val="subscript"/>
                <w:lang w:val="en-US" w:eastAsia="zh-CN" w:bidi="ar"/>
                <w:rPrChange w:id="505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vertAlign w:val="subscript"/>
                    <w:lang w:val="en-US" w:eastAsia="zh-CN" w:bidi="ar"/>
                  </w:rPr>
                </w:rPrChange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506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507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 xml:space="preserve">-0.333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508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509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>0.295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510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511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 xml:space="preserve">-1.130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512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513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>0.258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514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515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>Age:Sex</w:t>
            </w: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vertAlign w:val="subscript"/>
                <w:lang w:val="en-US" w:eastAsia="zh-CN" w:bidi="ar"/>
                <w:rPrChange w:id="516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vertAlign w:val="subscript"/>
                    <w:lang w:val="en-US" w:eastAsia="zh-CN" w:bidi="ar"/>
                  </w:rPr>
                </w:rPrChange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517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518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519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520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521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522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 xml:space="preserve">1.003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strike/>
                <w:color w:val="000000"/>
                <w:sz w:val="22"/>
                <w:szCs w:val="22"/>
                <w:lang w:val="en-US"/>
                <w:rPrChange w:id="523" w:author="polyd" w:date="2021-10-20T15:57:31Z">
                  <w:rPr>
                    <w:rFonts w:ascii="Calibri" w:hAnsi="Calibri" w:cs="Calibri"/>
                    <w:color w:val="000000"/>
                    <w:sz w:val="22"/>
                    <w:szCs w:val="22"/>
                    <w:lang w:val="en-US"/>
                  </w:rPr>
                </w:rPrChange>
              </w:rPr>
            </w:pPr>
            <w:r>
              <w:rPr>
                <w:rFonts w:ascii="Calibri" w:hAnsi="Calibri" w:eastAsia="SimSun" w:cs="Calibri"/>
                <w:strike/>
                <w:color w:val="000000"/>
                <w:sz w:val="22"/>
                <w:szCs w:val="22"/>
                <w:lang w:val="en-US" w:eastAsia="zh-CN" w:bidi="ar"/>
                <w:rPrChange w:id="524" w:author="polyd" w:date="2021-10-20T15:57:31Z">
                  <w:rPr>
                    <w:rFonts w:ascii="Calibri" w:hAnsi="Calibri" w:eastAsia="SimSun" w:cs="Calibri"/>
                    <w:color w:val="000000"/>
                    <w:sz w:val="22"/>
                    <w:szCs w:val="22"/>
                    <w:lang w:val="en-US" w:eastAsia="zh-CN" w:bidi="ar"/>
                  </w:rPr>
                </w:rPrChange>
              </w:rPr>
              <w:t>0.316</w:t>
            </w:r>
          </w:p>
        </w:tc>
      </w:tr>
    </w:tbl>
    <w:p>
      <w:pPr>
        <w:spacing w:line="360" w:lineRule="auto"/>
        <w:rPr>
          <w:strike/>
          <w:rPrChange w:id="525" w:author="polyd" w:date="2021-10-20T15:57:31Z">
            <w:rPr/>
          </w:rPrChange>
        </w:rPr>
      </w:pPr>
    </w:p>
    <w:p>
      <w:pPr>
        <w:spacing w:line="360" w:lineRule="auto"/>
        <w:rPr>
          <w:strike/>
          <w:rPrChange w:id="526" w:author="polyd" w:date="2021-10-20T15:57:31Z">
            <w:rPr/>
          </w:rPrChange>
        </w:rPr>
      </w:pPr>
      <w:del w:id="527" w:author="Петр Ершов" w:date="2021-10-13T14:39:00Z">
        <w:r>
          <w:rPr>
            <w:b/>
            <w:strike/>
            <w:rPrChange w:id="528" w:author="polyd" w:date="2021-10-20T15:57:31Z">
              <w:rPr>
                <w:b/>
              </w:rPr>
            </w:rPrChange>
          </w:rPr>
          <w:delText>Таблица 3.</w:delText>
        </w:r>
      </w:del>
      <w:del w:id="530" w:author="Петр Ершов" w:date="2021-10-13T14:39:00Z">
        <w:r>
          <w:rPr>
            <w:strike/>
            <w:rPrChange w:id="531" w:author="polyd" w:date="2021-10-20T15:57:31Z">
              <w:rPr/>
            </w:rPrChange>
          </w:rPr>
          <w:delText xml:space="preserve"> Уравнения, описывающие зависимость вероятности встречи левосторонней камбалы (</w:delText>
        </w:r>
      </w:del>
      <w:del w:id="533" w:author="Петр Ершов" w:date="2021-10-13T14:39:00Z">
        <w:r>
          <w:rPr>
            <w:i/>
            <w:strike/>
            <w:rPrChange w:id="534" w:author="polyd" w:date="2021-10-20T15:57:31Z">
              <w:rPr>
                <w:i/>
              </w:rPr>
            </w:rPrChange>
          </w:rPr>
          <w:delText>Р</w:delText>
        </w:r>
      </w:del>
      <w:del w:id="536" w:author="Петр Ершов" w:date="2021-10-13T14:39:00Z">
        <w:r>
          <w:rPr>
            <w:strike/>
            <w:rPrChange w:id="537" w:author="polyd" w:date="2021-10-20T15:57:31Z">
              <w:rPr/>
            </w:rPrChange>
          </w:rPr>
          <w:delText>) от размера (М1) и возраста рыбы (</w:delText>
        </w:r>
      </w:del>
      <w:del w:id="539" w:author="Петр Ершов" w:date="2021-10-13T14:39:00Z">
        <w:r>
          <w:rPr>
            <w:strike/>
            <w:lang w:val="en-US"/>
            <w:rPrChange w:id="540" w:author="polyd" w:date="2021-10-20T15:57:31Z">
              <w:rPr>
                <w:lang w:val="en-US"/>
              </w:rPr>
            </w:rPrChange>
          </w:rPr>
          <w:delText>M</w:delText>
        </w:r>
      </w:del>
      <w:del w:id="542" w:author="Петр Ершов" w:date="2021-10-13T14:39:00Z">
        <w:r>
          <w:rPr>
            <w:strike/>
            <w:rPrChange w:id="543" w:author="polyd" w:date="2021-10-20T15:57:31Z">
              <w:rPr/>
            </w:rPrChange>
          </w:rPr>
          <w:delText xml:space="preserve">2).  Коэффициенты уравнений, получены на основе данных из таблиц 1 и 2. </w:delText>
        </w:r>
      </w:del>
    </w:p>
    <w:p>
      <w:pPr>
        <w:rPr>
          <w:strike/>
          <w:rPrChange w:id="545" w:author="polyd" w:date="2021-10-20T15:57:31Z">
            <w:rPr/>
          </w:rPrChange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3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strike/>
                <w:lang w:val="en-US"/>
                <w:rPrChange w:id="546" w:author="polyd" w:date="2021-10-20T15:57:31Z">
                  <w:rPr>
                    <w:lang w:val="en-US"/>
                  </w:rPr>
                </w:rPrChange>
              </w:rPr>
            </w:pPr>
            <w:r>
              <w:rPr>
                <w:strike/>
                <w:lang w:val="en-US"/>
                <w:rPrChange w:id="547" w:author="polyd" w:date="2021-10-20T15:57:31Z">
                  <w:rPr>
                    <w:lang w:val="en-US"/>
                  </w:rPr>
                </w:rPrChange>
              </w:rPr>
              <w:t>Bay</w:t>
            </w:r>
          </w:p>
        </w:tc>
        <w:tc>
          <w:tcPr>
            <w:tcW w:w="36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strike/>
                <w:lang w:val="en-US"/>
                <w:rPrChange w:id="548" w:author="polyd" w:date="2021-10-20T15:57:31Z">
                  <w:rPr>
                    <w:lang w:val="en-US"/>
                  </w:rPr>
                </w:rPrChange>
              </w:rPr>
            </w:pPr>
            <w:r>
              <w:rPr>
                <w:strike/>
                <w:lang w:val="en-US"/>
                <w:rPrChange w:id="549" w:author="polyd" w:date="2021-10-20T15:57:31Z">
                  <w:rPr>
                    <w:lang w:val="en-US"/>
                  </w:rPr>
                </w:rPrChange>
              </w:rPr>
              <w:t>Equation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41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strike/>
                <w:lang w:val="en-US"/>
                <w:rPrChange w:id="550" w:author="polyd" w:date="2021-10-20T15:57:31Z">
                  <w:rPr>
                    <w:lang w:val="en-US"/>
                  </w:rPr>
                </w:rPrChange>
              </w:rPr>
            </w:pPr>
            <w:r>
              <w:rPr>
                <w:strike/>
                <w:lang w:val="en-US"/>
                <w:rPrChange w:id="551" w:author="polyd" w:date="2021-10-20T15:57:31Z">
                  <w:rPr>
                    <w:lang w:val="en-US"/>
                  </w:rPr>
                </w:rPrChange>
              </w:rPr>
              <w:t>Onega</w:t>
            </w:r>
          </w:p>
        </w:tc>
        <w:tc>
          <w:tcPr>
            <w:tcW w:w="367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Ansi="Cambria Math"/>
                <w:strike/>
                <w:sz w:val="20"/>
                <w:szCs w:val="20"/>
                <w:lang w:val="en-US"/>
                <w:rPrChange w:id="552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</w:pPr>
            <w:r>
              <w:rPr>
                <w:rFonts w:hAnsi="Cambria Math"/>
                <w:strike/>
                <w:sz w:val="20"/>
                <w:szCs w:val="20"/>
                <w:lang w:val="en-US"/>
                <w:rPrChange w:id="553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  <w:t xml:space="preserve">M1: </w:t>
            </w:r>
            <m:oMath>
              <m:r>
                <m:rPr/>
                <w:rPr>
                  <w:rFonts w:ascii="Cambria Math" w:hAnsi="Cambria Math"/>
                  <w:strike/>
                  <w:sz w:val="20"/>
                  <w:szCs w:val="20"/>
                  <w:lang w:val="en-US"/>
                  <w:rPrChange w:id="554" w:author="polyd" w:date="2021-10-20T15:57:31Z"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w:rPrChange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555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556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557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558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559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560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1.367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561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562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563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564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565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trike/>
                      <w:sz w:val="20"/>
                      <w:szCs w:val="20"/>
                      <w:lang w:val="en-US"/>
                      <w:rPrChange w:id="566" w:author="polyd" w:date="2021-10-20T15:57:31Z"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</w:rPrChange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567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568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569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570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−1.367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571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572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573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574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575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den>
              </m:f>
            </m:oMath>
            <w:r>
              <w:rPr>
                <w:rFonts w:hAnsi="Cambria Math"/>
                <w:strike/>
                <w:sz w:val="20"/>
                <w:szCs w:val="20"/>
                <w:lang w:val="en-US"/>
                <w:rPrChange w:id="576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  <w:t xml:space="preserve">  </w:t>
            </w:r>
          </w:p>
          <w:p>
            <w:pPr>
              <w:widowControl w:val="0"/>
              <w:jc w:val="both"/>
              <w:rPr>
                <w:rFonts w:hAnsi="Cambria Math"/>
                <w:strike/>
                <w:sz w:val="20"/>
                <w:szCs w:val="20"/>
                <w:lang w:val="en-US"/>
                <w:rPrChange w:id="577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</w:pPr>
          </w:p>
          <w:p>
            <w:pPr>
              <w:widowControl w:val="0"/>
              <w:jc w:val="both"/>
              <w:rPr>
                <w:rFonts w:hAnsi="Cambria Math"/>
                <w:strike/>
                <w:sz w:val="20"/>
                <w:szCs w:val="20"/>
                <w:lang w:val="en-US"/>
                <w:rPrChange w:id="578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</w:pPr>
            <w:r>
              <w:rPr>
                <w:rFonts w:hAnsi="Cambria Math"/>
                <w:strike/>
                <w:sz w:val="20"/>
                <w:szCs w:val="20"/>
                <w:lang w:val="en-US"/>
                <w:rPrChange w:id="579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  <w:t>M2</w:t>
            </w:r>
            <w:r>
              <w:rPr>
                <w:rFonts w:hAnsi="Cambria Math"/>
                <w:strike/>
                <w:sz w:val="20"/>
                <w:szCs w:val="20"/>
                <w:vertAlign w:val="subscript"/>
                <w:lang w:val="en-US"/>
                <w:rPrChange w:id="580" w:author="polyd" w:date="2021-10-20T15:57:31Z">
                  <w:rPr>
                    <w:rFonts w:hAnsi="Cambria Math"/>
                    <w:sz w:val="20"/>
                    <w:szCs w:val="20"/>
                    <w:vertAlign w:val="subscript"/>
                    <w:lang w:val="en-US"/>
                  </w:rPr>
                </w:rPrChange>
              </w:rPr>
              <w:t xml:space="preserve">females </w:t>
            </w:r>
            <w:r>
              <w:rPr>
                <w:rFonts w:hAnsi="Cambria Math"/>
                <w:strike/>
                <w:sz w:val="20"/>
                <w:szCs w:val="20"/>
                <w:lang w:val="en-US"/>
                <w:rPrChange w:id="581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  <w:t xml:space="preserve">: </w:t>
            </w:r>
            <m:oMath>
              <m:r>
                <m:rPr/>
                <w:rPr>
                  <w:rFonts w:ascii="Cambria Math" w:hAnsi="Cambria Math"/>
                  <w:strike/>
                  <w:sz w:val="20"/>
                  <w:szCs w:val="20"/>
                  <w:lang w:val="en-US"/>
                  <w:rPrChange w:id="582" w:author="polyd" w:date="2021-10-20T15:57:31Z"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w:rPrChange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583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584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585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586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587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588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2.951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589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590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315Age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591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592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trike/>
                      <w:sz w:val="20"/>
                      <w:szCs w:val="20"/>
                      <w:lang w:val="en-US"/>
                      <w:rPrChange w:id="593" w:author="polyd" w:date="2021-10-20T15:57:31Z"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</w:rPrChange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594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595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596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597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598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2.951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599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00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315Age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01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602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den>
              </m:f>
            </m:oMath>
          </w:p>
          <w:p>
            <w:pPr>
              <w:widowControl w:val="0"/>
              <w:jc w:val="both"/>
              <w:rPr>
                <w:rFonts w:hAnsi="Cambria Math"/>
                <w:strike/>
                <w:sz w:val="20"/>
                <w:szCs w:val="20"/>
                <w:lang w:val="en-US"/>
                <w:rPrChange w:id="603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</w:pPr>
          </w:p>
          <w:p>
            <w:pPr>
              <w:widowControl w:val="0"/>
              <w:jc w:val="both"/>
              <w:rPr>
                <w:rFonts w:hAnsi="Cambria Math"/>
                <w:strike/>
                <w:sz w:val="20"/>
                <w:szCs w:val="20"/>
                <w:lang w:val="en-US"/>
                <w:rPrChange w:id="604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</w:pPr>
          </w:p>
          <w:p>
            <w:pPr>
              <w:widowControl w:val="0"/>
              <w:jc w:val="both"/>
              <w:rPr>
                <w:rFonts w:hAnsi="Cambria Math"/>
                <w:strike/>
                <w:sz w:val="20"/>
                <w:szCs w:val="20"/>
                <w:lang w:val="en-US"/>
                <w:rPrChange w:id="605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</w:pPr>
            <w:r>
              <w:rPr>
                <w:rFonts w:hAnsi="Cambria Math"/>
                <w:strike/>
                <w:sz w:val="20"/>
                <w:szCs w:val="20"/>
                <w:lang w:val="en-US"/>
                <w:rPrChange w:id="606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  <w:t>M2</w:t>
            </w:r>
            <w:r>
              <w:rPr>
                <w:rFonts w:hAnsi="Cambria Math"/>
                <w:strike/>
                <w:sz w:val="20"/>
                <w:szCs w:val="20"/>
                <w:vertAlign w:val="subscript"/>
                <w:lang w:val="en-US"/>
                <w:rPrChange w:id="607" w:author="polyd" w:date="2021-10-20T15:57:31Z">
                  <w:rPr>
                    <w:rFonts w:hAnsi="Cambria Math"/>
                    <w:sz w:val="20"/>
                    <w:szCs w:val="20"/>
                    <w:vertAlign w:val="subscript"/>
                    <w:lang w:val="en-US"/>
                  </w:rPr>
                </w:rPrChange>
              </w:rPr>
              <w:t>males</w:t>
            </w:r>
            <w:r>
              <w:rPr>
                <w:rFonts w:hAnsi="Cambria Math"/>
                <w:strike/>
                <w:sz w:val="20"/>
                <w:szCs w:val="20"/>
                <w:lang w:val="en-US"/>
                <w:rPrChange w:id="608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  <w:t xml:space="preserve">: </w:t>
            </w:r>
            <m:oMath>
              <m:r>
                <m:rPr/>
                <w:rPr>
                  <w:rFonts w:ascii="Cambria Math" w:hAnsi="Cambria Math"/>
                  <w:strike/>
                  <w:sz w:val="20"/>
                  <w:szCs w:val="20"/>
                  <w:lang w:val="en-US"/>
                  <w:rPrChange w:id="609" w:author="polyd" w:date="2021-10-20T15:57:31Z"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w:rPrChange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610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11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612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13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614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15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2.636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16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17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380Age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18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619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trike/>
                      <w:sz w:val="20"/>
                      <w:szCs w:val="20"/>
                      <w:lang w:val="en-US"/>
                      <w:rPrChange w:id="620" w:author="polyd" w:date="2021-10-20T15:57:31Z"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</w:rPrChange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21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622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23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624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25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2.636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26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27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380Age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28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629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den>
              </m:f>
            </m:oMath>
          </w:p>
          <w:p>
            <w:pPr>
              <w:widowControl w:val="0"/>
              <w:jc w:val="both"/>
              <w:rPr>
                <w:rFonts w:hAnsi="Cambria Math"/>
                <w:strike/>
                <w:sz w:val="20"/>
                <w:szCs w:val="20"/>
                <w:lang w:val="en-US"/>
                <w:rPrChange w:id="630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</w:pPr>
          </w:p>
          <w:p>
            <w:pPr>
              <w:widowControl w:val="0"/>
              <w:jc w:val="both"/>
              <w:rPr>
                <w:rFonts w:hAnsi="Cambria Math"/>
                <w:strike/>
                <w:sz w:val="20"/>
                <w:szCs w:val="20"/>
                <w:lang w:val="en-US"/>
                <w:rPrChange w:id="631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strike/>
                <w:lang w:val="en-US"/>
                <w:rPrChange w:id="632" w:author="polyd" w:date="2021-10-20T15:57:31Z">
                  <w:rPr>
                    <w:lang w:val="en-US"/>
                  </w:rPr>
                </w:rPrChange>
              </w:rPr>
            </w:pPr>
            <w:r>
              <w:rPr>
                <w:strike/>
                <w:lang w:val="en-US"/>
                <w:rPrChange w:id="633" w:author="polyd" w:date="2021-10-20T15:57:31Z">
                  <w:rPr>
                    <w:lang w:val="en-US"/>
                  </w:rPr>
                </w:rPrChange>
              </w:rPr>
              <w:t xml:space="preserve">Dvina 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strike/>
                <w:rPrChange w:id="634" w:author="polyd" w:date="2021-10-20T15:57:31Z">
                  <w:rPr/>
                </w:rPrChange>
              </w:rPr>
            </w:pPr>
            <w:r>
              <w:rPr>
                <w:rFonts w:hAnsi="Cambria Math"/>
                <w:strike/>
                <w:sz w:val="20"/>
                <w:szCs w:val="20"/>
                <w:lang w:val="en-US"/>
                <w:rPrChange w:id="635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  <w:t xml:space="preserve">M1: </w:t>
            </w:r>
            <m:oMath>
              <m:r>
                <m:rPr/>
                <w:rPr>
                  <w:rFonts w:ascii="Cambria Math" w:hAnsi="Cambria Math"/>
                  <w:strike/>
                  <w:sz w:val="20"/>
                  <w:szCs w:val="20"/>
                  <w:lang w:val="en-US"/>
                  <w:rPrChange w:id="636" w:author="polyd" w:date="2021-10-20T15:57:31Z"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w:rPrChange>
                </w:rPr>
                <m:t>P</m:t>
              </m:r>
              <m:r>
                <m:rPr/>
                <w:rPr>
                  <w:rFonts w:ascii="Cambria Math" w:hAnsi="Cambria Math"/>
                  <w:strike/>
                  <w:sz w:val="20"/>
                  <w:szCs w:val="20"/>
                  <w:rPrChange w:id="637" w:author="polyd" w:date="2021-10-20T15:57:31Z">
                    <m:rPr/>
                    <w:rPr>
                      <w:rFonts w:ascii="Cambria Math" w:hAnsi="Cambria Math"/>
                      <w:sz w:val="20"/>
                      <w:szCs w:val="20"/>
                    </w:rPr>
                  </w:rPrChange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638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39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640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41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rPrChange w:id="642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</w:rPr>
                          </w:rPrChange>
                        </w:rPr>
                        <m:t>− 3.265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43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rPrChange w:id="644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</w:rPr>
                          </w:rPrChange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45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46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647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trike/>
                      <w:sz w:val="20"/>
                      <w:szCs w:val="20"/>
                      <w:lang w:val="en-US"/>
                      <w:rPrChange w:id="648" w:author="polyd" w:date="2021-10-20T15:57:31Z"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</w:rPrChange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49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650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51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rPrChange w:id="652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</w:rPr>
                          </w:rPrChange>
                        </w:rPr>
                        <m:t>−3.265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53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rPrChange w:id="654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</w:rPr>
                          </w:rPrChange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55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56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657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strike/>
                <w:lang w:val="en-US"/>
                <w:rPrChange w:id="658" w:author="polyd" w:date="2021-10-20T15:57:31Z">
                  <w:rPr>
                    <w:lang w:val="en-US"/>
                  </w:rPr>
                </w:rPrChange>
              </w:rPr>
            </w:pPr>
            <w:r>
              <w:rPr>
                <w:strike/>
                <w:lang w:val="en-US"/>
                <w:rPrChange w:id="659" w:author="polyd" w:date="2021-10-20T15:57:31Z">
                  <w:rPr>
                    <w:lang w:val="en-US"/>
                  </w:rPr>
                </w:rPrChange>
              </w:rPr>
              <w:t>Kandalaksha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strike/>
                <w:rPrChange w:id="660" w:author="polyd" w:date="2021-10-20T15:57:31Z">
                  <w:rPr/>
                </w:rPrChange>
              </w:rPr>
            </w:pPr>
            <w:r>
              <w:rPr>
                <w:rFonts w:hAnsi="Cambria Math"/>
                <w:strike/>
                <w:sz w:val="20"/>
                <w:szCs w:val="20"/>
                <w:lang w:val="en-US"/>
                <w:rPrChange w:id="661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  <w:t xml:space="preserve">M1: </w:t>
            </w:r>
            <m:oMath>
              <m:r>
                <m:rPr/>
                <w:rPr>
                  <w:rFonts w:ascii="Cambria Math" w:hAnsi="Cambria Math"/>
                  <w:strike/>
                  <w:sz w:val="20"/>
                  <w:szCs w:val="20"/>
                  <w:lang w:val="en-US"/>
                  <w:rPrChange w:id="662" w:author="polyd" w:date="2021-10-20T15:57:31Z"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w:rPrChange>
                </w:rPr>
                <m:t>P</m:t>
              </m:r>
              <m:r>
                <m:rPr/>
                <w:rPr>
                  <w:rFonts w:ascii="Cambria Math" w:hAnsi="Cambria Math"/>
                  <w:strike/>
                  <w:sz w:val="20"/>
                  <w:szCs w:val="20"/>
                  <w:rPrChange w:id="663" w:author="polyd" w:date="2021-10-20T15:57:31Z">
                    <m:rPr/>
                    <w:rPr>
                      <w:rFonts w:ascii="Cambria Math" w:hAnsi="Cambria Math"/>
                      <w:sz w:val="20"/>
                      <w:szCs w:val="20"/>
                    </w:rPr>
                  </w:rPrChange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664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65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666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67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rPrChange w:id="668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</w:rPr>
                          </w:rPrChange>
                        </w:rPr>
                        <m:t>− 1.183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69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rPrChange w:id="670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</w:rPr>
                          </w:rPrChange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71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72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673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trike/>
                      <w:sz w:val="20"/>
                      <w:szCs w:val="20"/>
                      <w:lang w:val="en-US"/>
                      <w:rPrChange w:id="674" w:author="polyd" w:date="2021-10-20T15:57:31Z"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</w:rPrChange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75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676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77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rPrChange w:id="678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</w:rPr>
                          </w:rPrChange>
                        </w:rPr>
                        <m:t>−1.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79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183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rPrChange w:id="680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</w:rPr>
                          </w:rPrChange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81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82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683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strike/>
                <w:lang w:val="en-US"/>
                <w:rPrChange w:id="684" w:author="polyd" w:date="2021-10-20T15:57:31Z">
                  <w:rPr>
                    <w:lang w:val="en-US"/>
                  </w:rPr>
                </w:rPrChange>
              </w:rPr>
            </w:pPr>
            <w:r>
              <w:rPr>
                <w:strike/>
                <w:lang w:val="en-US"/>
                <w:rPrChange w:id="685" w:author="polyd" w:date="2021-10-20T15:57:31Z">
                  <w:rPr>
                    <w:lang w:val="en-US"/>
                  </w:rPr>
                </w:rPrChange>
              </w:rPr>
              <w:t>Mezen</w:t>
            </w:r>
          </w:p>
        </w:tc>
        <w:tc>
          <w:tcPr>
            <w:tcW w:w="367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strike/>
                <w:rPrChange w:id="686" w:author="polyd" w:date="2021-10-20T15:57:31Z">
                  <w:rPr/>
                </w:rPrChange>
              </w:rPr>
            </w:pPr>
            <w:r>
              <w:rPr>
                <w:rFonts w:hAnsi="Cambria Math"/>
                <w:strike/>
                <w:sz w:val="20"/>
                <w:szCs w:val="20"/>
                <w:lang w:val="en-US"/>
                <w:rPrChange w:id="687" w:author="polyd" w:date="2021-10-20T15:57:31Z">
                  <w:rPr>
                    <w:rFonts w:hAnsi="Cambria Math"/>
                    <w:sz w:val="20"/>
                    <w:szCs w:val="20"/>
                    <w:lang w:val="en-US"/>
                  </w:rPr>
                </w:rPrChange>
              </w:rPr>
              <w:t xml:space="preserve">M1: </w:t>
            </w:r>
            <m:oMath>
              <m:r>
                <m:rPr/>
                <w:rPr>
                  <w:rFonts w:ascii="Cambria Math" w:hAnsi="Cambria Math"/>
                  <w:strike/>
                  <w:sz w:val="20"/>
                  <w:szCs w:val="20"/>
                  <w:lang w:val="en-US"/>
                  <w:rPrChange w:id="688" w:author="polyd" w:date="2021-10-20T15:57:31Z"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w:rPrChange>
                </w:rPr>
                <m:t>P</m:t>
              </m:r>
              <m:r>
                <m:rPr/>
                <w:rPr>
                  <w:rFonts w:ascii="Cambria Math" w:hAnsi="Cambria Math"/>
                  <w:strike/>
                  <w:sz w:val="20"/>
                  <w:szCs w:val="20"/>
                  <w:rPrChange w:id="689" w:author="polyd" w:date="2021-10-20T15:57:31Z">
                    <m:rPr/>
                    <w:rPr>
                      <w:rFonts w:ascii="Cambria Math" w:hAnsi="Cambria Math"/>
                      <w:sz w:val="20"/>
                      <w:szCs w:val="20"/>
                    </w:rPr>
                  </w:rPrChange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690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91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692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93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rPrChange w:id="694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</w:rPr>
                          </w:rPrChange>
                        </w:rPr>
                        <m:t>− 3.673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95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rPrChange w:id="696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</w:rPr>
                          </w:rPrChange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697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698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699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trike/>
                      <w:sz w:val="20"/>
                      <w:szCs w:val="20"/>
                      <w:lang w:val="en-US"/>
                      <w:rPrChange w:id="700" w:author="polyd" w:date="2021-10-20T15:57:31Z"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</w:rPrChange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701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trike/>
                          <w:sz w:val="20"/>
                          <w:szCs w:val="20"/>
                          <w:lang w:val="en-US"/>
                          <w:rPrChange w:id="702" w:author="polyd" w:date="2021-10-20T15:57:31Z">
                            <m:rPr/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703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rPrChange w:id="704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</w:rPr>
                          </w:rPrChange>
                        </w:rPr>
                        <m:t>−3.673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705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 xml:space="preserve"> 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trike/>
                          <w:color w:val="000000"/>
                          <w:sz w:val="20"/>
                          <w:szCs w:val="20"/>
                          <w:rPrChange w:id="706" w:author="polyd" w:date="2021-10-20T15:57:31Z">
                            <m:rPr/>
                            <w:rPr>
                              <w:rFonts w:hint="eastAsia" w:ascii="Cambria Math" w:hAnsi="Cambria Math"/>
                              <w:color w:val="000000"/>
                              <w:sz w:val="20"/>
                              <w:szCs w:val="20"/>
                            </w:rPr>
                          </w:rPrChange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color w:val="000000"/>
                          <w:sz w:val="20"/>
                          <w:szCs w:val="20"/>
                          <w:lang w:val="en-US"/>
                          <w:rPrChange w:id="707" w:author="polyd" w:date="2021-10-20T15:57:31Z">
                            <m:rPr/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  <w:szCs w:val="20"/>
                          <w:lang w:val="en-US"/>
                          <w:rPrChange w:id="708" w:author="polyd" w:date="2021-10-20T15:57:31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trike/>
                      <w:sz w:val="20"/>
                      <w:szCs w:val="20"/>
                      <w:rPrChange w:id="709" w:author="polyd" w:date="2021-10-20T15:57:31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rPrChange>
                    </w:rPr>
                  </m:ctrlPr>
                </m:den>
              </m:f>
            </m:oMath>
          </w:p>
        </w:tc>
      </w:tr>
    </w:tbl>
    <w:p>
      <w:pPr>
        <w:spacing w:line="360" w:lineRule="auto"/>
        <w:rPr>
          <w:strike/>
          <w:rPrChange w:id="710" w:author="polyd" w:date="2021-10-20T15:57:31Z">
            <w:rPr/>
          </w:rPrChange>
        </w:rPr>
      </w:pPr>
    </w:p>
    <w:p>
      <w:pPr>
        <w:spacing w:line="360" w:lineRule="auto"/>
      </w:pPr>
      <w:r>
        <w:t>ОБСУЖДЕНИЕ РЕЗУЛЬТАТОВ</w:t>
      </w:r>
    </w:p>
    <w:p>
      <w:pPr>
        <w:spacing w:line="360" w:lineRule="auto"/>
      </w:pPr>
    </w:p>
    <w:p>
      <w:pPr>
        <w:spacing w:line="360" w:lineRule="auto"/>
        <w:jc w:val="both"/>
      </w:pPr>
      <w:r>
        <w:t>Полученные данные подтверждают опубликованные ранее сведения (Семушин и др, 2015) об отсутствии половых различий по встречаемости левосторонних особей в уловах речной камбалы из Белого моря. Форнбэк с соавторами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2002), изучавшие речную камбалу у берегов Швеции (пролив </w:t>
      </w:r>
      <w:r>
        <w:rPr>
          <w:lang w:val="en-US"/>
        </w:rPr>
        <w:t>Skagerrak</w:t>
      </w:r>
      <w:r>
        <w:t xml:space="preserve"> и Балтийское море), также не обнаружили полового диморфизма по рассматриваемому признаку среди половозрелых особей. Сходные результаты были получены и при сравнении рыб разного пола у звездчатой камбалы (</w:t>
      </w:r>
      <w:r>
        <w:rPr>
          <w:lang w:val="en-US"/>
        </w:rPr>
        <w:t>Townsend</w:t>
      </w:r>
      <w:r>
        <w:t xml:space="preserve">, 1937; </w:t>
      </w:r>
      <w:r>
        <w:rPr>
          <w:lang w:val="en-US"/>
        </w:rPr>
        <w:t>Orcut</w:t>
      </w:r>
      <w:r>
        <w:t>, 1950). Однако, в отличие от процитированных выше работ, наши результаты продемонстрировали еще и относительное сходство частот реверсивных самцов и самок внутри всех сравниваемых размерно-возрастных групп.</w:t>
      </w:r>
    </w:p>
    <w:p>
      <w:pPr>
        <w:spacing w:line="360" w:lineRule="auto"/>
        <w:ind w:firstLine="708"/>
        <w:jc w:val="both"/>
      </w:pPr>
      <w:r>
        <w:t>Сведения об изменении частоты встречаемости левосторонних и правосторонних особей в популяциях речной камбалы в связи с размерно-возрастными параметрами рыб крайне малочисленны и противоречивы. У камбалы из прибрежных участков Англии (Плимут) и Германии доля левосторонних рыб в младших размерно-возрастных группах была несколько выше, чем среди более крупных половозрелых особей (</w:t>
      </w:r>
      <w:r>
        <w:rPr>
          <w:lang w:val="en-US"/>
        </w:rPr>
        <w:t>Duncker</w:t>
      </w:r>
      <w:r>
        <w:t xml:space="preserve">, 1900). По мнению автора, это свидетельствует о повышенной смертности с возрастом левосторонних особей по сравнению с правосторонними. Статистическая оценка этих данных </w:t>
      </w:r>
      <w:r>
        <w:rPr>
          <w:lang w:val="en-US"/>
        </w:rPr>
        <w:t>Duncker</w:t>
      </w:r>
      <w:r>
        <w:t xml:space="preserve"> (1900) по камбале из прибрежных вод Германии, проведенная </w:t>
      </w:r>
      <w:r>
        <w:rPr>
          <w:lang w:val="en-US"/>
        </w:rPr>
        <w:t>Hubbs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Hubbs</w:t>
      </w:r>
      <w:r>
        <w:t xml:space="preserve"> (1945), показала достоверность полученных различий между мелкими и крупными камбалами (χ2=8.18, </w:t>
      </w:r>
      <w:r>
        <w:rPr>
          <w:lang w:val="en-US"/>
        </w:rPr>
        <w:t>p</w:t>
      </w:r>
      <w:r>
        <w:t xml:space="preserve">&lt;0.05). В этой связи необходимо заметить, что для своих расчетов </w:t>
      </w:r>
      <w:r>
        <w:rPr>
          <w:lang w:val="en-US"/>
        </w:rPr>
        <w:t>Duncker</w:t>
      </w:r>
      <w:r>
        <w:t xml:space="preserve"> (1900, с.339-340) использовал в том числе и смешанный материал, что могло сказаться на его результатах из-за высокой популяционной изменчивости признака. В частности, сведения по доле реверсивных рыб у половозрелой камбалы побережья Германии были получены на выборке, объединяющей камбал из западной части Балтийского моря и устья р.Эльбы (бассейн Северного моря). Сыч (1930) на небольшом материале по камбале из Баренцева моря также сравнила объединенные младшие (1-4 года) и старшие (5-8 лет) возрастные группы по встречаемости левосторонних особей. Оказалось, что между этими двумя группами отличия небольшие и не достоверны (наши расчеты; χ2=0.82, р&gt;0.05). Аналогичные данные Сыч (1930) для камбалы из Белого моря мы не рассматриваем, поскольку они были получены на материале, объединяющем выборки из разных заливов. Форнбэк с соавторами (Fornbacke et al., 2002) обнаружили, что у речной камбалы, выловленной у побережья Швеции (</w:t>
      </w:r>
      <w:r>
        <w:rPr>
          <w:lang w:val="en-US"/>
        </w:rPr>
        <w:t>Lysekil</w:t>
      </w:r>
      <w:r>
        <w:t xml:space="preserve">), реверсные особи среди сеголетков (возраст 0+) встречались достоверно чаще, чем среди взрослых рыб (34% и 27% соответственно). По мнению авторов, снижение доли левосторонних особей у взрослых рыб связано с более высокой смертностью </w:t>
      </w:r>
      <w:r>
        <w:rPr>
          <w:lang w:val="en-US"/>
        </w:rPr>
        <w:t>reversed</w:t>
      </w:r>
      <w:r>
        <w:t xml:space="preserve"> </w:t>
      </w:r>
      <w:r>
        <w:rPr>
          <w:lang w:val="en-US"/>
        </w:rPr>
        <w:t>fishes</w:t>
      </w:r>
      <w:r>
        <w:t xml:space="preserve">. </w:t>
      </w:r>
      <w:ins w:id="711" w:author="Петр Ершов" w:date="2021-10-13T14:54:00Z">
        <w:r>
          <w:rPr/>
          <w:t xml:space="preserve">Наши </w:t>
        </w:r>
      </w:ins>
      <w:ins w:id="712" w:author="Петр Ершов" w:date="2021-10-13T14:55:00Z">
        <w:r>
          <w:rPr/>
          <w:t>результаты,</w:t>
        </w:r>
      </w:ins>
      <w:ins w:id="713" w:author="Петр Ершов" w:date="2021-10-13T14:54:00Z">
        <w:r>
          <w:rPr/>
          <w:t xml:space="preserve"> полученные при сравнении рыб размерного ряда 5.1-48.3 см и возраста 1-15 лет</w:t>
        </w:r>
      </w:ins>
      <w:ins w:id="714" w:author="Петр Ершов" w:date="2021-10-13T14:56:00Z">
        <w:r>
          <w:rPr/>
          <w:t xml:space="preserve"> из</w:t>
        </w:r>
      </w:ins>
      <w:ins w:id="715" w:author="Петр Ершов" w:date="2021-10-13T14:55:00Z">
        <w:r>
          <w:rPr/>
          <w:t xml:space="preserve"> локальных популяци</w:t>
        </w:r>
      </w:ins>
      <w:ins w:id="716" w:author="Петр Ершов" w:date="2021-10-13T14:56:00Z">
        <w:r>
          <w:rPr/>
          <w:t>й</w:t>
        </w:r>
      </w:ins>
      <w:ins w:id="717" w:author="Петр Ершов" w:date="2021-10-13T14:55:00Z">
        <w:r>
          <w:rPr/>
          <w:t xml:space="preserve"> камбалы бассейна </w:t>
        </w:r>
      </w:ins>
      <w:ins w:id="718" w:author="Петр Ершов" w:date="2021-10-13T14:56:00Z">
        <w:r>
          <w:rPr/>
          <w:t>Белого моря,</w:t>
        </w:r>
      </w:ins>
      <w:ins w:id="719" w:author="Петр Ершов" w:date="2021-10-13T14:54:00Z">
        <w:r>
          <w:rPr/>
          <w:t xml:space="preserve"> </w:t>
        </w:r>
      </w:ins>
      <w:del w:id="720" w:author="Петр Ершов" w:date="2021-10-13T14:55:00Z">
        <w:r>
          <w:rPr/>
          <w:delText xml:space="preserve">Полученные нами результаты </w:delText>
        </w:r>
      </w:del>
      <w:del w:id="721" w:author="Петр Ершов" w:date="2021-10-13T14:51:00Z">
        <w:r>
          <w:rPr/>
          <w:delText>впервые</w:delText>
        </w:r>
      </w:del>
      <w:r>
        <w:t xml:space="preserve"> продемонстрировали </w:t>
      </w:r>
      <w:ins w:id="722" w:author="Петр Ершов" w:date="2021-10-13T14:51:00Z">
        <w:r>
          <w:rPr/>
          <w:t>отсутствие изменений частоты встречаемости левосторонних особей в связи с размером</w:t>
        </w:r>
      </w:ins>
      <w:ins w:id="723" w:author="Петр Ершов" w:date="2021-10-13T14:52:00Z">
        <w:r>
          <w:rPr>
            <w:lang w:val="ru-RU"/>
            <w:rPrChange w:id="724" w:author="Петр Ершов" w:date="2021-10-13T14:52:00Z">
              <w:rPr>
                <w:lang w:val="en-US"/>
              </w:rPr>
            </w:rPrChange>
          </w:rPr>
          <w:t>/</w:t>
        </w:r>
      </w:ins>
      <w:ins w:id="725" w:author="Петр Ершов" w:date="2021-10-13T14:52:00Z">
        <w:r>
          <w:rPr/>
          <w:t xml:space="preserve">возрастом рыб </w:t>
        </w:r>
      </w:ins>
      <w:del w:id="726" w:author="Петр Ершов" w:date="2021-10-13T14:52:00Z">
        <w:r>
          <w:rPr/>
          <w:delText>у</w:delText>
        </w:r>
      </w:del>
      <w:del w:id="727" w:author="Петр Ершов" w:date="2021-10-13T14:53:00Z">
        <w:r>
          <w:rPr/>
          <w:delText xml:space="preserve"> </w:delText>
        </w:r>
      </w:del>
      <w:del w:id="728" w:author="Петр Ершов" w:date="2021-10-13T14:53:00Z">
        <w:r>
          <w:rPr>
            <w:i/>
            <w:lang w:val="en-US"/>
          </w:rPr>
          <w:delText>P</w:delText>
        </w:r>
      </w:del>
      <w:del w:id="729" w:author="Петр Ершов" w:date="2021-10-13T14:53:00Z">
        <w:r>
          <w:rPr>
            <w:i/>
          </w:rPr>
          <w:delText>.</w:delText>
        </w:r>
      </w:del>
      <w:del w:id="730" w:author="Петр Ершов" w:date="2021-10-13T14:53:00Z">
        <w:r>
          <w:rPr>
            <w:i/>
            <w:lang w:val="en-US"/>
          </w:rPr>
          <w:delText>flesus</w:delText>
        </w:r>
      </w:del>
      <w:del w:id="731" w:author="Петр Ершов" w:date="2021-10-13T14:53:00Z">
        <w:r>
          <w:rPr/>
          <w:delText xml:space="preserve"> иную тенденцию, а именно - увеличение частоты встречаемости левосторонних особей среди более крупных/старших рыб</w:delText>
        </w:r>
      </w:del>
      <w:del w:id="732" w:author="Петр Ершов" w:date="2021-10-13T14:56:00Z">
        <w:r>
          <w:rPr/>
          <w:delText>. Выявленная закономерность обнаружена при сравнении рыб размерного ряда 5.1-48.3 см и возраста 1-7 лет в локальных популяциях камбалы бассейна Белого моря</w:delText>
        </w:r>
      </w:del>
      <w:del w:id="733" w:author="Петр Ершов" w:date="2021-10-13T14:57:00Z">
        <w:r>
          <w:rPr/>
          <w:delText>.</w:delText>
        </w:r>
      </w:del>
      <w:r>
        <w:t xml:space="preserve"> Необходимо заметить, что лево- и правосторонние особи как среди самцов, так и среди самок, не различались по скорости линейного роста. </w:t>
      </w:r>
      <w:del w:id="734" w:author="Петр Ершов" w:date="2021-10-19T18:23:00Z">
        <w:r>
          <w:rPr/>
          <w:delText>В этой связи очевидно, что наблюдаем</w:delText>
        </w:r>
      </w:del>
      <w:del w:id="735" w:author="Петр Ершов" w:date="2021-10-13T21:23:00Z">
        <w:r>
          <w:rPr/>
          <w:delText>ые</w:delText>
        </w:r>
      </w:del>
      <w:del w:id="736" w:author="Петр Ершов" w:date="2021-10-19T18:23:00Z">
        <w:r>
          <w:rPr/>
          <w:delText xml:space="preserve"> размерно-возрастн</w:delText>
        </w:r>
      </w:del>
      <w:del w:id="737" w:author="Петр Ершов" w:date="2021-10-13T21:23:00Z">
        <w:r>
          <w:rPr/>
          <w:delText>ые тенденции</w:delText>
        </w:r>
      </w:del>
      <w:del w:id="738" w:author="Петр Ершов" w:date="2021-10-19T18:23:00Z">
        <w:r>
          <w:rPr/>
          <w:delText xml:space="preserve"> в соотношении двух морф </w:delText>
        </w:r>
      </w:del>
      <w:del w:id="739" w:author="Петр Ершов" w:date="2021-10-17T22:20:00Z">
        <w:r>
          <w:rPr/>
          <w:delText>обусловлен</w:delText>
        </w:r>
      </w:del>
      <w:del w:id="740" w:author="Петр Ершов" w:date="2021-10-13T21:23:00Z">
        <w:r>
          <w:rPr/>
          <w:delText>ы</w:delText>
        </w:r>
      </w:del>
      <w:del w:id="741" w:author="Петр Ершов" w:date="2021-10-17T22:20:00Z">
        <w:r>
          <w:rPr/>
          <w:delText xml:space="preserve"> динамикой их численности в популяции</w:delText>
        </w:r>
      </w:del>
      <w:r>
        <w:t>. Сеголетки (</w:t>
      </w:r>
      <w:r>
        <w:rPr>
          <w:lang w:val="en-US"/>
        </w:rPr>
        <w:t>fry</w:t>
      </w:r>
      <w:r>
        <w:t xml:space="preserve">, </w:t>
      </w:r>
      <w:r>
        <w:rPr>
          <w:lang w:val="en-US"/>
        </w:rPr>
        <w:t>fingerling</w:t>
      </w:r>
      <w:r>
        <w:t xml:space="preserve">) камбалы самого младшего возраста (0+) в анализируемом материале отсутствовали, поскольку специальный лов в местах их обитания не проводился. </w:t>
      </w:r>
    </w:p>
    <w:p>
      <w:pPr>
        <w:spacing w:line="360" w:lineRule="auto"/>
        <w:ind w:firstLine="708"/>
        <w:jc w:val="both"/>
      </w:pPr>
      <w:r>
        <w:t xml:space="preserve">В литературе есть сведения по встречаемости левосторонних особей среди рыб разного размера/возраста и для другого близкородственного вида - звездчатой камбалы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stellatus</w:t>
      </w:r>
      <w:r>
        <w:t xml:space="preserve">, обитающей в прибрежной зоне северной части Тихого океана. </w:t>
      </w:r>
      <w:r>
        <w:rPr>
          <w:lang w:val="en-US"/>
        </w:rPr>
        <w:t>Hubbs</w:t>
      </w:r>
      <w:r>
        <w:t xml:space="preserve"> и </w:t>
      </w:r>
      <w:r>
        <w:rPr>
          <w:lang w:val="en-US"/>
        </w:rPr>
        <w:t>Hubbs</w:t>
      </w:r>
      <w:r>
        <w:t xml:space="preserve"> (1945) приводят свидетельства о пониженной выживаемости реверсивных особей у камбалы из участков, прилегающих к о.Ванкувер (Британская Колумбия). По их обширным данным, доля реверсивной морфы у молоди камбал, выловленной около </w:t>
      </w:r>
      <w:r>
        <w:rPr>
          <w:lang w:val="en-US"/>
        </w:rPr>
        <w:t>San</w:t>
      </w:r>
      <w:r>
        <w:t xml:space="preserve"> </w:t>
      </w:r>
      <w:r>
        <w:rPr>
          <w:lang w:val="en-US"/>
        </w:rPr>
        <w:t>Juan</w:t>
      </w:r>
      <w:r>
        <w:t xml:space="preserve"> </w:t>
      </w:r>
      <w:r>
        <w:rPr>
          <w:lang w:val="en-US"/>
        </w:rPr>
        <w:t>Islands</w:t>
      </w:r>
      <w:r>
        <w:t xml:space="preserve">, достоверно отличалась от значения того же признака для более крупных рыб из </w:t>
      </w:r>
      <w:r>
        <w:rPr>
          <w:lang w:val="en-US"/>
        </w:rPr>
        <w:t>Boundary</w:t>
      </w:r>
      <w:r>
        <w:t xml:space="preserve"> </w:t>
      </w:r>
      <w:r>
        <w:rPr>
          <w:lang w:val="en-US"/>
        </w:rPr>
        <w:t>Bay</w:t>
      </w:r>
      <w:r>
        <w:t xml:space="preserve"> (52,2% и 48,4% соответственно). В то же время сравнение молодых и взрослых особей камбалы, пойманных в одном и том же районе - </w:t>
      </w:r>
      <w:r>
        <w:rPr>
          <w:lang w:val="en-US"/>
        </w:rPr>
        <w:t>Boundary</w:t>
      </w:r>
      <w:r>
        <w:t xml:space="preserve"> </w:t>
      </w:r>
      <w:r>
        <w:rPr>
          <w:lang w:val="en-US"/>
        </w:rPr>
        <w:t>Bay</w:t>
      </w:r>
      <w:r>
        <w:t xml:space="preserve">, не выявило различий по доле лево- и правосторонних рыб между ними. Авторы полагают, что межгодовые и сезонные вариации соотношения морф в популяции могут обусловливать наблюдаемые различия. </w:t>
      </w:r>
      <w:r>
        <w:rPr>
          <w:lang w:val="en-US"/>
        </w:rPr>
        <w:t>Orcut</w:t>
      </w:r>
      <w:r>
        <w:t xml:space="preserve"> (1950) привел данные по доле левосторонних рыб среди камбал 3-х возрастных групп (0+;1+; 2+ и старше) из залива Monterey Bay (</w:t>
      </w:r>
      <w:r>
        <w:rPr>
          <w:lang w:val="en-US"/>
        </w:rPr>
        <w:t>California</w:t>
      </w:r>
      <w:r>
        <w:t>). Оказалось, что достоверные различия по частоте встречаемости реверсивных рыб в этих группах отмечаются только между сеголетками (0+) и годовиками (наши расчеты; χ2=5.12, р&lt;0.05), причем среди последних она была выше. Наиболее крупные/старшие особи (&gt;2+) в этом исследовании не отличались от более мелких/молодых (0+ и 1+) по пропорциям разных морф. В выборках взрослой камбалы промыслового размера (</w:t>
      </w:r>
      <w:r>
        <w:rPr>
          <w:i/>
          <w:lang w:val="en-US"/>
        </w:rPr>
        <w:t>SL</w:t>
      </w:r>
      <w:r>
        <w:t>&gt;31 см), пойманной у берегов Британской Колумбии, соотношение лево- и правосторонних рыб в исследованных размерных группах (</w:t>
      </w:r>
      <w:r>
        <w:rPr>
          <w:i/>
          <w:lang w:val="en-US"/>
        </w:rPr>
        <w:t>SL</w:t>
      </w:r>
      <w:r>
        <w:t>=32-68 см) не отличалось (</w:t>
      </w:r>
      <w:r>
        <w:rPr>
          <w:lang w:val="en-US"/>
        </w:rPr>
        <w:t>Forrester</w:t>
      </w:r>
      <w:r>
        <w:t xml:space="preserve">, 1969). Это позволило автору сделать вывод об отсутствии различий в выживаемости среди рыб разных морф. </w:t>
      </w:r>
      <w:r>
        <w:rPr>
          <w:lang w:val="en-US"/>
        </w:rPr>
        <w:t>Bergstrom</w:t>
      </w:r>
      <w:r>
        <w:t xml:space="preserve"> (2007), сравнивая небольшие выборки 2-х размерных групп (</w:t>
      </w:r>
      <w:r>
        <w:rPr>
          <w:i/>
          <w:lang w:val="en-US"/>
        </w:rPr>
        <w:t>SL</w:t>
      </w:r>
      <w:r>
        <w:t xml:space="preserve">&lt;20 см и </w:t>
      </w:r>
      <w:r>
        <w:rPr>
          <w:i/>
          <w:lang w:val="en-US"/>
        </w:rPr>
        <w:t>SL</w:t>
      </w:r>
      <w:r>
        <w:t xml:space="preserve">&gt;20 см) камбалы из того же региона, также говорит об отсутствии различий по доле левосторонних особей между младшими и старшими возрастными классами. Однако, </w:t>
      </w:r>
      <w:ins w:id="742" w:author="Петр Ершов" w:date="2021-10-19T18:11:00Z">
        <w:r>
          <w:rPr/>
          <w:t xml:space="preserve">в обеих работах был использован </w:t>
        </w:r>
      </w:ins>
      <w:r>
        <w:t>небольшой объем исследованного материала</w:t>
      </w:r>
      <w:ins w:id="743" w:author="Петр Ершов" w:date="2021-10-19T18:12:00Z">
        <w:r>
          <w:rPr/>
          <w:t xml:space="preserve">, а также </w:t>
        </w:r>
      </w:ins>
      <w:del w:id="744" w:author="Петр Ершов" w:date="2021-10-19T18:12:00Z">
        <w:r>
          <w:rPr/>
          <w:delText xml:space="preserve"> в обоих работах</w:delText>
        </w:r>
      </w:del>
      <w:r>
        <w:t xml:space="preserve"> </w:t>
      </w:r>
      <w:del w:id="745" w:author="Петр Ершов" w:date="2021-10-19T18:12:00Z">
        <w:r>
          <w:rPr/>
          <w:delText>и</w:delText>
        </w:r>
      </w:del>
      <w:r>
        <w:t xml:space="preserve"> отсутств</w:t>
      </w:r>
      <w:ins w:id="746" w:author="Петр Ершов" w:date="2021-10-19T18:12:00Z">
        <w:r>
          <w:rPr/>
          <w:t>овал</w:t>
        </w:r>
      </w:ins>
      <w:del w:id="747" w:author="Петр Ершов" w:date="2021-10-19T18:12:00Z">
        <w:r>
          <w:rPr/>
          <w:delText>ие в нем</w:delText>
        </w:r>
      </w:del>
      <w:r>
        <w:t xml:space="preserve"> цел</w:t>
      </w:r>
      <w:ins w:id="748" w:author="Петр Ершов" w:date="2021-10-19T18:13:00Z">
        <w:r>
          <w:rPr/>
          <w:t>ый</w:t>
        </w:r>
      </w:ins>
      <w:del w:id="749" w:author="Петр Ершов" w:date="2021-10-19T18:13:00Z">
        <w:r>
          <w:rPr/>
          <w:delText>ого</w:delText>
        </w:r>
      </w:del>
      <w:r>
        <w:t xml:space="preserve"> ряд</w:t>
      </w:r>
      <w:del w:id="750" w:author="Петр Ершов" w:date="2021-10-19T18:13:00Z">
        <w:r>
          <w:rPr/>
          <w:delText>а</w:delText>
        </w:r>
      </w:del>
      <w:r>
        <w:t xml:space="preserve"> размерных групп</w:t>
      </w:r>
      <w:del w:id="751" w:author="Петр Ершов" w:date="2021-10-19T18:13:00Z">
        <w:r>
          <w:rPr/>
          <w:delText>, не позволяет рассматривать эти заключения в качестве</w:delText>
        </w:r>
      </w:del>
      <w:del w:id="752" w:author="Петр Ершов" w:date="2021-10-17T22:24:00Z">
        <w:r>
          <w:rPr/>
          <w:delText xml:space="preserve"> достоверных выводо</w:delText>
        </w:r>
      </w:del>
      <w:del w:id="753" w:author="Петр Ершов" w:date="2021-10-17T22:25:00Z">
        <w:r>
          <w:rPr/>
          <w:delText>в</w:delText>
        </w:r>
      </w:del>
      <w:r>
        <w:t xml:space="preserve">. Известно, что пропорции лево- и правосторонних рыб в малых выборках сильно варьируют. Например, доля левосторонних рыб в 2-х выборках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(</w:t>
      </w:r>
      <w:r>
        <w:rPr>
          <w:lang w:val="en-US"/>
        </w:rPr>
        <w:t>n</w:t>
      </w:r>
      <w:r>
        <w:t>=200 экз. в каждой), взятых на одном и том же участке побережья Эстонии (</w:t>
      </w:r>
      <w:r>
        <w:rPr>
          <w:lang w:val="en-US"/>
        </w:rPr>
        <w:t>Mandjala</w:t>
      </w:r>
      <w:r>
        <w:t xml:space="preserve">, </w:t>
      </w:r>
      <w:r>
        <w:rPr>
          <w:lang w:val="en-US"/>
        </w:rPr>
        <w:t>Saaremaa</w:t>
      </w:r>
      <w:r>
        <w:t xml:space="preserve">, </w:t>
      </w:r>
      <w:r>
        <w:rPr>
          <w:lang w:val="en-US"/>
        </w:rPr>
        <w:t>Baltic</w:t>
      </w:r>
      <w:r>
        <w:t xml:space="preserve"> </w:t>
      </w:r>
      <w:r>
        <w:rPr>
          <w:lang w:val="en-US"/>
        </w:rPr>
        <w:t>Sea</w:t>
      </w:r>
      <w:r>
        <w:t>) в июне и сентябре 1942 года, составила 22,5 и 35% соответственно (Микельсаар, 1958).</w:t>
      </w:r>
    </w:p>
    <w:p>
      <w:pPr>
        <w:spacing w:line="360" w:lineRule="auto"/>
        <w:jc w:val="both"/>
      </w:pPr>
      <w:r>
        <w:t>Рассмотрение представленных материалов по речной и звездчатой камбале позволяет отметить следующие существенные моменты. Во-первых, в большинстве цитированных работ для анализа тренда рассматривался не весь размерный ряд выловленных рыб, а сравнивались лишь 2 части одной выборки, состоящие условно из мелких и более крупных рыб соответственно. Такой анализ может искажать возможные изменения в пропорциях морф</w:t>
      </w:r>
      <w:ins w:id="754" w:author="Петр Ершов" w:date="2021-10-19T18:14:00Z">
        <w:r>
          <w:rPr/>
          <w:t xml:space="preserve"> в отдельных попул</w:t>
        </w:r>
      </w:ins>
      <w:ins w:id="755" w:author="Петр Ершов" w:date="2021-10-19T18:15:00Z">
        <w:r>
          <w:rPr/>
          <w:t>я</w:t>
        </w:r>
      </w:ins>
      <w:ins w:id="756" w:author="Петр Ершов" w:date="2021-10-19T18:14:00Z">
        <w:r>
          <w:rPr/>
          <w:t>циях</w:t>
        </w:r>
      </w:ins>
      <w:r>
        <w:t>, происходящи</w:t>
      </w:r>
      <w:ins w:id="757" w:author="Петр Ершов" w:date="2021-10-19T18:15:00Z">
        <w:r>
          <w:rPr/>
          <w:t>е</w:t>
        </w:r>
      </w:ins>
      <w:del w:id="758" w:author="Петр Ершов" w:date="2021-10-19T18:15:00Z">
        <w:r>
          <w:rPr/>
          <w:delText>х</w:delText>
        </w:r>
      </w:del>
      <w:r>
        <w:t xml:space="preserve"> с увеличением возраста рыб, из-за субъективного подхода к выделению сравниваемых размерных групп. Во-вторых, у обоих видов на репрезентативном материале показаны тенденции как увеличения, так и снижения доли нетипичной морфы у более крупных/старших особей. Возможно, что </w:t>
      </w:r>
      <w:r>
        <w:rPr>
          <w:lang w:val="en-US"/>
        </w:rPr>
        <w:t>selective</w:t>
      </w:r>
      <w:r>
        <w:t xml:space="preserve"> </w:t>
      </w:r>
      <w:r>
        <w:rPr>
          <w:lang w:val="en-US"/>
        </w:rPr>
        <w:t>forces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their</w:t>
      </w:r>
      <w:r>
        <w:t xml:space="preserve"> </w:t>
      </w:r>
      <w:r>
        <w:rPr>
          <w:lang w:val="en-US"/>
        </w:rPr>
        <w:t>pressure</w:t>
      </w:r>
      <w:r>
        <w:t xml:space="preserve"> на </w:t>
      </w:r>
      <w:r>
        <w:rPr>
          <w:highlight w:val="yellow"/>
        </w:rPr>
        <w:t>выживаемость</w:t>
      </w:r>
      <w:r>
        <w:t xml:space="preserve"> молоди и взрослых рыб разных морф в отдельных популяциях могут отличаться вследствие различий биотопических условий их обитания в разных участках ареала. В результате выживаемость лево- и правосторонних особей на разных стадиях жизненного цикла в различных популяциях камбал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flesus</w:t>
      </w:r>
      <w:r>
        <w:t xml:space="preserve"> и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stellatus</w:t>
      </w:r>
      <w:r>
        <w:t xml:space="preserve"> может также быть разной.</w:t>
      </w:r>
      <w:r>
        <w:rPr>
          <w:strike/>
          <w:rPrChange w:id="759" w:author="polyd" w:date="2021-10-20T16:01:05Z">
            <w:rPr/>
          </w:rPrChange>
        </w:rPr>
        <w:t xml:space="preserve"> </w:t>
      </w:r>
      <w:r>
        <w:rPr>
          <w:strike/>
          <w:highlight w:val="yellow"/>
          <w:rPrChange w:id="760" w:author="polyd" w:date="2021-10-20T16:01:05Z">
            <w:rPr/>
          </w:rPrChange>
        </w:rPr>
        <w:t>В этой связи, по нашему мнению, представляется целесообразным проведение в будущем сравнительного анализа изменений соотношения морф у камбал в следующих 4-х возрастных категориях: сеголетки (0+), неполовозрелые особи (1-2-х годовики), впервые созревающие особи, взрослые особи.</w:t>
      </w:r>
      <w:r>
        <w:rPr>
          <w:strike/>
          <w:rPrChange w:id="761" w:author="polyd" w:date="2021-10-20T16:01:05Z">
            <w:rPr/>
          </w:rPrChange>
        </w:rPr>
        <w:t xml:space="preserve"> </w:t>
      </w:r>
    </w:p>
    <w:p>
      <w:pPr>
        <w:spacing w:line="360" w:lineRule="auto"/>
        <w:ind w:firstLine="708"/>
        <w:jc w:val="both"/>
        <w:rPr>
          <w:ins w:id="762" w:author="polyd" w:date="2021-10-20T16:02:09Z"/>
        </w:rPr>
      </w:pPr>
      <w:r>
        <w:t xml:space="preserve">Что касается результатов нашего исследования, то мы полагаем, что у речной камбалы Белого моря </w:t>
      </w:r>
      <w:del w:id="763" w:author="Петр Ершов" w:date="2021-10-19T18:22:00Z">
        <w:r>
          <w:rPr/>
          <w:delText>выявленн</w:delText>
        </w:r>
      </w:del>
      <w:del w:id="764" w:author="Петр Ершов" w:date="2021-10-17T22:26:00Z">
        <w:r>
          <w:rPr/>
          <w:delText>ое изменение</w:delText>
        </w:r>
      </w:del>
      <w:del w:id="765" w:author="Петр Ершов" w:date="2021-10-19T18:22:00Z">
        <w:r>
          <w:rPr/>
          <w:delText xml:space="preserve"> соотношени</w:delText>
        </w:r>
      </w:del>
      <w:del w:id="766" w:author="Петр Ершов" w:date="2021-10-17T22:26:00Z">
        <w:r>
          <w:rPr/>
          <w:delText>я</w:delText>
        </w:r>
      </w:del>
      <w:del w:id="767" w:author="Петр Ершов" w:date="2021-10-19T18:22:00Z">
        <w:r>
          <w:rPr/>
          <w:delText xml:space="preserve"> морф с увеличением размера и возраста рыб связан</w:delText>
        </w:r>
      </w:del>
      <w:del w:id="768" w:author="Петр Ершов" w:date="2021-10-19T18:16:00Z">
        <w:r>
          <w:rPr/>
          <w:delText>о</w:delText>
        </w:r>
      </w:del>
      <w:del w:id="769" w:author="Петр Ершов" w:date="2021-10-19T18:22:00Z">
        <w:r>
          <w:rPr/>
          <w:delText xml:space="preserve"> </w:delText>
        </w:r>
      </w:del>
      <w:del w:id="770" w:author="Петр Ершов" w:date="2021-10-19T18:16:00Z">
        <w:r>
          <w:rPr/>
          <w:delText>с</w:delText>
        </w:r>
      </w:del>
      <w:del w:id="771" w:author="Петр Ершов" w:date="2021-10-17T22:27:00Z">
        <w:r>
          <w:rPr/>
          <w:delText xml:space="preserve"> повышением</w:delText>
        </w:r>
      </w:del>
      <w:del w:id="772" w:author="Петр Ершов" w:date="2021-10-19T18:22:00Z">
        <w:r>
          <w:rPr/>
          <w:delText xml:space="preserve"> выживаемост</w:delText>
        </w:r>
      </w:del>
      <w:del w:id="773" w:author="Петр Ершов" w:date="2021-10-19T18:16:00Z">
        <w:r>
          <w:rPr/>
          <w:delText>и</w:delText>
        </w:r>
      </w:del>
      <w:del w:id="774" w:author="Петр Ершов" w:date="2021-10-19T18:22:00Z">
        <w:r>
          <w:rPr/>
          <w:delText xml:space="preserve"> левосторонних особей в старших возрастных группах по сравнению с правосторонними особями сходного возраста. </w:delText>
        </w:r>
      </w:del>
      <w:ins w:id="775" w:author="Петр Ершов" w:date="2021-10-19T18:20:00Z">
        <w:r>
          <w:rPr/>
          <w:t xml:space="preserve">наблюдаемая размерно-возрастная стабильность в соотношении двух морф свидетельствует о сходстве в показателях их выживаемости </w:t>
        </w:r>
      </w:ins>
      <w:ins w:id="776" w:author="Петр Ершов" w:date="2021-10-19T18:24:00Z">
        <w:r>
          <w:rPr/>
          <w:t xml:space="preserve">и, соответственно, динамики численности </w:t>
        </w:r>
      </w:ins>
      <w:ins w:id="777" w:author="Петр Ершов" w:date="2021-10-19T18:20:00Z">
        <w:r>
          <w:rPr/>
          <w:t>на протяжении жизненного цикла рыб</w:t>
        </w:r>
      </w:ins>
      <w:ins w:id="778" w:author="Петр Ершов" w:date="2021-10-19T18:23:00Z">
        <w:r>
          <w:rPr/>
          <w:t>.</w:t>
        </w:r>
      </w:ins>
    </w:p>
    <w:p>
      <w:pPr>
        <w:spacing w:line="360" w:lineRule="auto"/>
        <w:ind w:firstLine="708"/>
        <w:jc w:val="both"/>
        <w:rPr>
          <w:ins w:id="779" w:author="polyd" w:date="2021-10-20T16:02:10Z"/>
        </w:rPr>
      </w:pPr>
    </w:p>
    <w:p>
      <w:pPr>
        <w:spacing w:line="360" w:lineRule="auto"/>
        <w:ind w:firstLine="708"/>
        <w:jc w:val="both"/>
        <w:rPr>
          <w:ins w:id="780" w:author="polyd" w:date="2021-10-20T16:02:10Z"/>
        </w:rPr>
      </w:pPr>
    </w:p>
    <w:p>
      <w:pPr>
        <w:spacing w:line="360" w:lineRule="auto"/>
        <w:ind w:firstLine="708"/>
        <w:jc w:val="both"/>
        <w:rPr>
          <w:ins w:id="781" w:author="polyd" w:date="2021-10-20T16:02:10Z"/>
        </w:rPr>
      </w:pPr>
    </w:p>
    <w:p>
      <w:pPr>
        <w:spacing w:line="360" w:lineRule="auto"/>
        <w:ind w:firstLine="708"/>
        <w:jc w:val="both"/>
        <w:rPr>
          <w:ins w:id="782" w:author="Петр Ершов" w:date="2021-10-19T18:20:00Z"/>
        </w:rPr>
      </w:pPr>
      <w:bookmarkStart w:id="3" w:name="_GoBack"/>
      <w:bookmarkEnd w:id="3"/>
    </w:p>
    <w:p>
      <w:pPr>
        <w:spacing w:line="360" w:lineRule="auto"/>
        <w:ind w:firstLine="708"/>
        <w:jc w:val="both"/>
      </w:pPr>
      <w:del w:id="783" w:author="Петр Ершов" w:date="2021-10-17T22:27:00Z">
        <w:r>
          <w:rPr/>
          <w:delText>Как следствие, относительная численность реверсивных рыб в старших возрастных группах возрастает по сравнению с рыбами типичной морфы</w:delText>
        </w:r>
      </w:del>
      <w:r>
        <w:t xml:space="preserve">. </w:t>
      </w:r>
      <w:del w:id="784" w:author="Петр Ершов" w:date="2021-10-17T22:10:00Z">
        <w:r>
          <w:rPr/>
          <w:delText>Об этом свидетельствует анализ регрессионной модели изменения соотношения морф с возрастом у камбалы Онежского залива.</w:delText>
        </w:r>
      </w:del>
      <w:r>
        <w:t xml:space="preserve"> Вопрос о причинах разной селективной смертности рыб двух фенотипов остается открытым. Можно предположить, что у камбалы Белого моря в первые годы жизни наблюдается повышенная смертность особей нетипичной морфы и поэтому их доля в популяциях низка. Селективная смертность в младших возрастных группах может происходить, в частности, вследствие внутри- или межвидовой конкуренции за пищевые ресурсы между молодью речной камбалы, полярной камбалы и лиманды, обитающих совместно в губах и прибрежных мелководных участках Белого моря (Шатуновский, Честнова, 1970; Семушин, Шерстков, 2012). По мере увеличения возраста подросшая речная камбала отходит от берегов и совершает нагульные перемещения на обширные мелководья в открытых участках моря, о чем свидетельствуют наши многолетние наблюдения и траловые уловы в разных акваториях Белого моря. Смена мест нагула (</w:t>
      </w:r>
      <w:r>
        <w:rPr>
          <w:lang w:val="en-US"/>
        </w:rPr>
        <w:t>locations</w:t>
      </w:r>
      <w:r>
        <w:t>), наряду с расширением спектра питания с возрастом, приводит, скорее всего, к снижению напряженности внутри- и межвидовых конкурентных пищевых отношений (</w:t>
      </w:r>
      <w:r>
        <w:rPr>
          <w:lang w:val="en-US"/>
        </w:rPr>
        <w:t>resource</w:t>
      </w:r>
      <w:r>
        <w:t xml:space="preserve"> </w:t>
      </w:r>
      <w:r>
        <w:rPr>
          <w:lang w:val="en-US"/>
        </w:rPr>
        <w:t>competition</w:t>
      </w:r>
      <w:r>
        <w:t xml:space="preserve">) особей разных морф, что, в свою очередь, может влиять на изменение показателей естественной смертности левосторонних особей. Таким образом, различия пропорций лево- и правосторонних особей у речной камбалы разных размерно-возрастных групп могут быть связаны с </w:t>
      </w:r>
      <w:r>
        <w:rPr>
          <w:lang w:val="en-US"/>
        </w:rPr>
        <w:t>ecological</w:t>
      </w:r>
      <w:r>
        <w:t xml:space="preserve"> </w:t>
      </w:r>
      <w:r>
        <w:rPr>
          <w:lang w:val="en-US"/>
        </w:rPr>
        <w:t>segregation</w:t>
      </w:r>
      <w:r>
        <w:t xml:space="preserve"> </w:t>
      </w:r>
      <w:r>
        <w:rPr>
          <w:lang w:val="en-US"/>
        </w:rPr>
        <w:t>between</w:t>
      </w:r>
      <w:r>
        <w:t xml:space="preserve"> </w:t>
      </w:r>
      <w:r>
        <w:rPr>
          <w:lang w:val="en-US"/>
        </w:rPr>
        <w:t>juvenile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adult</w:t>
      </w:r>
      <w:r>
        <w:t xml:space="preserve"> </w:t>
      </w:r>
      <w:r>
        <w:rPr>
          <w:lang w:val="en-US"/>
        </w:rPr>
        <w:t>fishes</w:t>
      </w:r>
      <w:r>
        <w:t xml:space="preserve"> </w:t>
      </w:r>
      <w:r>
        <w:rPr>
          <w:lang w:val="en-US"/>
        </w:rPr>
        <w:t>because</w:t>
      </w:r>
      <w: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behavioural</w:t>
      </w:r>
      <w:r>
        <w:t xml:space="preserve"> </w:t>
      </w:r>
      <w:r>
        <w:rPr>
          <w:lang w:val="en-US"/>
        </w:rPr>
        <w:t>migration</w:t>
      </w:r>
      <w:r>
        <w:t xml:space="preserve"> </w:t>
      </w:r>
      <w:r>
        <w:rPr>
          <w:lang w:val="en-US"/>
        </w:rPr>
        <w:t>patterns</w:t>
      </w:r>
      <w:r>
        <w:t>. Как результат, смертность особей нетипичной формы под воздействием естественного отбора (</w:t>
      </w:r>
      <w:r>
        <w:rPr>
          <w:lang w:val="en-US"/>
        </w:rPr>
        <w:t>ecological</w:t>
      </w:r>
      <w:r>
        <w:t xml:space="preserve"> </w:t>
      </w:r>
      <w:r>
        <w:rPr>
          <w:lang w:val="en-US"/>
        </w:rPr>
        <w:t>selection</w:t>
      </w:r>
      <w:r>
        <w:t xml:space="preserve">) оказывается различной на разных этапах жизненного цикла камбалы в Белом море. Дальнейшие исследования пространственного распределения в море и состава питания рыб обеих морф в разных биотопах позволят более детально рассмотреть </w:t>
      </w:r>
      <w:r>
        <w:rPr>
          <w:lang w:val="en-US"/>
        </w:rPr>
        <w:t>ecological</w:t>
      </w:r>
      <w:r>
        <w:t xml:space="preserve"> </w:t>
      </w:r>
      <w:r>
        <w:rPr>
          <w:lang w:val="en-US"/>
        </w:rPr>
        <w:t>segregation</w:t>
      </w:r>
      <w:r>
        <w:t xml:space="preserve">, как возможный механизм, </w:t>
      </w:r>
      <w:r>
        <w:rPr>
          <w:lang w:val="en-US"/>
        </w:rPr>
        <w:t>maintaining</w:t>
      </w:r>
      <w:r>
        <w:t xml:space="preserve"> </w:t>
      </w:r>
      <w:del w:id="785" w:author="Петр Ершов" w:date="2021-10-17T22:12:00Z">
        <w:r>
          <w:rPr>
            <w:lang w:val="en-US"/>
          </w:rPr>
          <w:delText>length</w:delText>
        </w:r>
      </w:del>
      <w:del w:id="786" w:author="Петр Ершов" w:date="2021-10-17T22:12:00Z">
        <w:r>
          <w:rPr/>
          <w:delText>/</w:delText>
        </w:r>
      </w:del>
      <w:del w:id="787" w:author="Петр Ершов" w:date="2021-10-17T22:12:00Z">
        <w:r>
          <w:rPr>
            <w:lang w:val="en-US"/>
          </w:rPr>
          <w:delText>age</w:delText>
        </w:r>
      </w:del>
      <w:ins w:id="788" w:author="Петр Ершов" w:date="2021-10-17T22:13:00Z">
        <w:r>
          <w:rPr/>
          <w:t xml:space="preserve"> </w:t>
        </w:r>
      </w:ins>
      <w:ins w:id="789" w:author="Петр Ершов" w:date="2021-10-17T22:13:00Z">
        <w:r>
          <w:rPr>
            <w:lang w:val="en-US"/>
          </w:rPr>
          <w:t>population</w:t>
        </w:r>
      </w:ins>
      <w:r>
        <w:t xml:space="preserve"> </w:t>
      </w:r>
      <w:r>
        <w:rPr>
          <w:lang w:val="en-US"/>
        </w:rPr>
        <w:t>variation</w:t>
      </w:r>
      <w:r>
        <w:t xml:space="preserve"> </w:t>
      </w:r>
      <w:r>
        <w:rPr>
          <w:lang w:val="en-US"/>
        </w:rPr>
        <w:t>in</w:t>
      </w:r>
      <w:r>
        <w:t xml:space="preserve"> </w:t>
      </w:r>
      <w:r>
        <w:rPr>
          <w:lang w:val="en-US"/>
        </w:rPr>
        <w:t>morph</w:t>
      </w:r>
      <w:r>
        <w:t xml:space="preserve"> </w:t>
      </w:r>
      <w:r>
        <w:rPr>
          <w:lang w:val="en-US"/>
        </w:rPr>
        <w:t>proportions</w:t>
      </w:r>
      <w:r>
        <w:t xml:space="preserve"> </w:t>
      </w:r>
      <w:r>
        <w:rPr>
          <w:lang w:val="en-US"/>
        </w:rPr>
        <w:t>in</w:t>
      </w:r>
      <w:r>
        <w:t xml:space="preserve"> </w:t>
      </w:r>
      <w:r>
        <w:rPr>
          <w:lang w:val="en-US"/>
        </w:rPr>
        <w:t>European</w:t>
      </w:r>
      <w:r>
        <w:t xml:space="preserve"> </w:t>
      </w:r>
      <w:r>
        <w:rPr>
          <w:lang w:val="en-US"/>
        </w:rPr>
        <w:t>flounder</w:t>
      </w:r>
      <w:r>
        <w:t xml:space="preserve"> </w:t>
      </w:r>
      <w:r>
        <w:rPr>
          <w:lang w:val="en-US"/>
        </w:rPr>
        <w:t>from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White</w:t>
      </w:r>
      <w:r>
        <w:t xml:space="preserve"> </w:t>
      </w:r>
      <w:r>
        <w:rPr>
          <w:lang w:val="en-US"/>
        </w:rPr>
        <w:t>Sea</w:t>
      </w:r>
      <w:r>
        <w:t xml:space="preserve">. </w:t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lang w:val="en-US"/>
        </w:rPr>
      </w:pPr>
      <w:r>
        <w:t>ЛИТЕРАТУРА</w:t>
      </w:r>
    </w:p>
    <w:p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Christensen J. M. Burning otoliths, a technique for age determination of soles and other fish. J. Cons. Perm. int. Explor. 1964. Mer. 29, 73–81.</w:t>
      </w:r>
    </w:p>
    <w:p>
      <w:pPr>
        <w:spacing w:line="360" w:lineRule="auto"/>
        <w:ind w:firstLine="709"/>
        <w:jc w:val="both"/>
      </w:pPr>
      <w:r>
        <w:rPr>
          <w:lang w:val="en-US"/>
        </w:rPr>
        <w:t xml:space="preserve">Chilton D. E., Beamish R. J. Age determination methods for fishes studied by the groundfish program at the Pacific Biological Station // Canadian Special Publication of Fisheries and Aquatic Sciences. </w:t>
      </w:r>
      <w:r>
        <w:t>1982. N 60. 102 p.</w:t>
      </w:r>
    </w:p>
    <w:p>
      <w:pPr>
        <w:spacing w:line="360" w:lineRule="auto"/>
        <w:ind w:firstLine="709"/>
        <w:jc w:val="both"/>
        <w:rPr>
          <w:lang w:val="en-US"/>
        </w:rPr>
      </w:pPr>
      <w:r>
        <w:t>Шибаев С. В. Промысловая ихтиология. СПб</w:t>
      </w:r>
      <w:r>
        <w:rPr>
          <w:lang w:val="en-US"/>
        </w:rPr>
        <w:t>: "</w:t>
      </w:r>
      <w:r>
        <w:t>Проспект</w:t>
      </w:r>
      <w:r>
        <w:rPr>
          <w:lang w:val="en-US"/>
        </w:rPr>
        <w:t xml:space="preserve"> </w:t>
      </w:r>
      <w:r>
        <w:t>науки</w:t>
      </w:r>
      <w:r>
        <w:rPr>
          <w:lang w:val="en-US"/>
        </w:rPr>
        <w:t xml:space="preserve">", 2007. 400 </w:t>
      </w:r>
      <w:r>
        <w:t>с</w:t>
      </w:r>
      <w:r>
        <w:rPr>
          <w:lang w:val="en-US"/>
        </w:rPr>
        <w:t>.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 xml:space="preserve">Andriashev AP (1954) Fishes of the northern seas of the USSR. Izd Akad Nauk SSSR, Moscow, 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Leningrad [In Russian]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 xml:space="preserve">Altukhov </w:t>
      </w:r>
      <w:r>
        <w:t>К</w:t>
      </w:r>
      <w:r>
        <w:rPr>
          <w:lang w:val="en-US"/>
        </w:rPr>
        <w:t xml:space="preserve"> </w:t>
      </w:r>
      <w:r>
        <w:t>А</w:t>
      </w:r>
      <w:r>
        <w:rPr>
          <w:lang w:val="en-US"/>
        </w:rPr>
        <w:t xml:space="preserve">, </w:t>
      </w:r>
      <w:r>
        <w:t>М</w:t>
      </w:r>
      <w:r>
        <w:rPr>
          <w:lang w:val="en-US"/>
        </w:rPr>
        <w:t xml:space="preserve">ikhailovskaya </w:t>
      </w:r>
      <w:r>
        <w:t>А</w:t>
      </w:r>
      <w:r>
        <w:rPr>
          <w:lang w:val="en-US"/>
        </w:rPr>
        <w:t xml:space="preserve"> </w:t>
      </w:r>
      <w:r>
        <w:t>А</w:t>
      </w:r>
      <w:r>
        <w:rPr>
          <w:lang w:val="en-US"/>
        </w:rPr>
        <w:t xml:space="preserve">, Mukhomediyarov FB, Nadezhin VM, Novikov PI, 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Palenichko ZG (1958) Fishes of the White Sea. Gos izd Karel ASSR, Petrozavodsk, 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USSR [In Russian]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>Berg LS (1949) Freshwater fishes of the U.S.S.R. and adjacent countries. Nauka, Moscow-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Leningrad [In Russian]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 xml:space="preserve">Dietrich R (2009) Populationsökologie der Plattfische (Familie Pleuronectidae) im Küsten- und 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Ästuarbereich des Weißen Meeres. Dissertation, University of Rostock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 xml:space="preserve">Duncker G (1900) Variation und Asymmetrie bei Pleuronectes flesus L. Wiss Meereunters 3: 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333-406</w:t>
      </w:r>
    </w:p>
    <w:p>
      <w:pPr>
        <w:spacing w:line="360" w:lineRule="auto"/>
        <w:rPr>
          <w:i/>
          <w:lang w:val="en-US"/>
        </w:rPr>
      </w:pPr>
      <w:r>
        <w:rPr>
          <w:lang w:val="en-US"/>
        </w:rPr>
        <w:t xml:space="preserve">Fornbacke M, Gombrii M, Lundberg A (2002) Sidedness frequencies in the flounder </w:t>
      </w:r>
      <w:r>
        <w:rPr>
          <w:i/>
          <w:lang w:val="en-US"/>
        </w:rPr>
        <w:t xml:space="preserve">Platichthys </w:t>
      </w:r>
    </w:p>
    <w:p>
      <w:pPr>
        <w:spacing w:line="360" w:lineRule="auto"/>
        <w:rPr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 xml:space="preserve">flesus </w:t>
      </w:r>
      <w:r>
        <w:rPr>
          <w:lang w:val="en-US"/>
        </w:rPr>
        <w:t>(Pleuronectiformes) along a biogeographical cline. Sarsia 87: 392–395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 xml:space="preserve">Forrester C R 1969 Sinistrality in </w:t>
      </w:r>
      <w:r>
        <w:rPr>
          <w:i/>
          <w:lang w:val="en-US"/>
        </w:rPr>
        <w:t>Platichthys stellatus</w:t>
      </w:r>
      <w:r>
        <w:rPr>
          <w:lang w:val="en-US"/>
        </w:rPr>
        <w:t xml:space="preserve"> off British Columbia. J Fish Res Bd Can 26: 191–196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>Hubbs C L &amp; Hubbs L C (1945). Bilateral asymmetry and bilateral variation in fishes.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>Papers of the Michigan Academy of Science, Arts and Letters 30, 229–310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</w:p>
    <w:p>
      <w:pPr>
        <w:spacing w:line="360" w:lineRule="auto"/>
        <w:rPr>
          <w:lang w:val="en-US"/>
        </w:rPr>
      </w:pPr>
      <w:r>
        <w:rPr>
          <w:lang w:val="en-US"/>
        </w:rPr>
        <w:t>Mikelsaar N (1958) Method of equalized scales. In: Hydrobiological investigations. Izd Akad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Nauk ESSR, Tartu, USSR, Issue 1, pp 286-312 [In Russian]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 xml:space="preserve">Orcutt H G (1950) The life history of the starry flounder </w:t>
      </w:r>
      <w:r>
        <w:rPr>
          <w:i/>
          <w:lang w:val="en-US"/>
        </w:rPr>
        <w:t>Platichthys stellatus</w:t>
      </w:r>
      <w:r>
        <w:rPr>
          <w:lang w:val="en-US"/>
        </w:rPr>
        <w:t xml:space="preserve"> (Pallаs). Calif. Fish Game Fish Bull. 78: 1–64</w:t>
      </w:r>
    </w:p>
    <w:p>
      <w:pPr>
        <w:spacing w:line="360" w:lineRule="auto"/>
        <w:rPr>
          <w:lang w:val="en-US"/>
        </w:rPr>
      </w:pPr>
      <w:r>
        <w:rPr>
          <w:rFonts w:eastAsia="SimSun"/>
          <w:color w:val="222222"/>
          <w:shd w:val="clear" w:color="auto" w:fill="FFFFFF"/>
          <w:lang w:val="en-US"/>
        </w:rPr>
        <w:t>Quinn, G. P., &amp; Keough, M. J. (2002). </w:t>
      </w:r>
      <w:r>
        <w:rPr>
          <w:rFonts w:eastAsia="SimSun"/>
          <w:i/>
          <w:iCs/>
          <w:color w:val="222222"/>
          <w:shd w:val="clear" w:color="auto" w:fill="FFFFFF"/>
          <w:lang w:val="en-US"/>
        </w:rPr>
        <w:t>Experimental design and data analysis for biologists</w:t>
      </w:r>
      <w:r>
        <w:rPr>
          <w:rFonts w:eastAsia="SimSun"/>
          <w:color w:val="222222"/>
          <w:shd w:val="clear" w:color="auto" w:fill="FFFFFF"/>
          <w:lang w:val="en-US"/>
        </w:rPr>
        <w:t>. Cambridge university press.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>Russo T, Pulcini D, Costantini D et al (2012) “Right” or “wrong”? Insights into the ecology of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sidedness in European flounder, </w:t>
      </w:r>
      <w:r>
        <w:rPr>
          <w:i/>
          <w:lang w:val="en-US"/>
        </w:rPr>
        <w:t>Platichthys flesus</w:t>
      </w:r>
      <w:r>
        <w:rPr>
          <w:lang w:val="en-US"/>
        </w:rPr>
        <w:t xml:space="preserve">. J Morphol 273: 337–346 </w:t>
      </w:r>
    </w:p>
    <w:p>
      <w:pPr>
        <w:spacing w:line="360" w:lineRule="auto"/>
        <w:rPr>
          <w:rStyle w:val="8"/>
          <w:lang w:val="en-US"/>
        </w:rPr>
      </w:pPr>
      <w:r>
        <w:rPr>
          <w:lang w:val="en-US"/>
        </w:rPr>
        <w:tab/>
      </w:r>
      <w:r>
        <w:fldChar w:fldCharType="begin"/>
      </w:r>
      <w:r>
        <w:rPr>
          <w:lang w:val="en-US"/>
          <w:rPrChange w:id="790" w:author="Петр Ершов" w:date="2021-10-13T21:23:00Z">
            <w:rPr/>
          </w:rPrChange>
        </w:rPr>
        <w:instrText xml:space="preserve"> HYPERLINK "https://doi.org/10.1002/jmor.11027" </w:instrText>
      </w:r>
      <w:r>
        <w:fldChar w:fldCharType="separate"/>
      </w:r>
      <w:r>
        <w:rPr>
          <w:rStyle w:val="8"/>
          <w:lang w:val="en-US"/>
        </w:rPr>
        <w:t>https://doi.org/10</w:t>
      </w:r>
      <w:bookmarkStart w:id="1" w:name="_Hlt51229350"/>
      <w:bookmarkStart w:id="2" w:name="_Hlt51229351"/>
      <w:r>
        <w:rPr>
          <w:rStyle w:val="8"/>
          <w:lang w:val="en-US"/>
        </w:rPr>
        <w:t>.</w:t>
      </w:r>
      <w:bookmarkEnd w:id="1"/>
      <w:bookmarkEnd w:id="2"/>
      <w:r>
        <w:rPr>
          <w:rStyle w:val="8"/>
          <w:lang w:val="en-US"/>
        </w:rPr>
        <w:t>1002/jmor.11027</w:t>
      </w:r>
      <w:r>
        <w:rPr>
          <w:rStyle w:val="8"/>
          <w:lang w:val="en-US"/>
        </w:rPr>
        <w:fldChar w:fldCharType="end"/>
      </w:r>
    </w:p>
    <w:p>
      <w:pPr>
        <w:pStyle w:val="10"/>
        <w:spacing w:before="0" w:beforeAutospacing="0" w:after="0" w:afterAutospacing="0" w:line="360" w:lineRule="auto"/>
        <w:jc w:val="both"/>
        <w:rPr>
          <w:lang w:val="en-US"/>
        </w:rPr>
      </w:pPr>
      <w:r>
        <w:rPr>
          <w:color w:val="000000"/>
          <w:lang w:val="en-US"/>
        </w:rPr>
        <w:t xml:space="preserve">Semushin A V and Sherstkov A S (2012) Pleuronectid flatfishes </w:t>
      </w:r>
      <w:r>
        <w:rPr>
          <w:color w:val="FF0000"/>
        </w:rPr>
        <w:t>Камбаловые</w:t>
      </w:r>
      <w:r>
        <w:rPr>
          <w:color w:val="000000"/>
          <w:lang w:val="en-US"/>
        </w:rPr>
        <w:t>. In: Biological resources of the White Sea: investigations and exploitation (ed. Pugachev O N). Explorations of fauna of the  seas 69 (77). ZIN RAN, Saint-Petersburg, pp.205-221</w:t>
      </w:r>
    </w:p>
    <w:p>
      <w:pPr>
        <w:spacing w:line="360" w:lineRule="auto"/>
        <w:rPr>
          <w:lang w:val="en"/>
        </w:rPr>
      </w:pPr>
      <w:r>
        <w:rPr>
          <w:lang w:val="en-US"/>
        </w:rPr>
        <w:t xml:space="preserve">Semushin AV, Fuks GV, Shilova NA (2015) </w:t>
      </w:r>
      <w:r>
        <w:rPr>
          <w:lang w:val="en"/>
        </w:rPr>
        <w:t>Flatfishes of the White Sea: New data on the</w:t>
      </w:r>
    </w:p>
    <w:p>
      <w:pPr>
        <w:spacing w:line="360" w:lineRule="auto"/>
        <w:rPr>
          <w:lang w:val="en"/>
        </w:rPr>
      </w:pPr>
      <w:r>
        <w:rPr>
          <w:lang w:val="en"/>
        </w:rPr>
        <w:tab/>
      </w:r>
      <w:r>
        <w:rPr>
          <w:lang w:val="en"/>
        </w:rPr>
        <w:t xml:space="preserve">biology of the Arctic flounder </w:t>
      </w:r>
      <w:r>
        <w:rPr>
          <w:i/>
          <w:lang w:val="en"/>
        </w:rPr>
        <w:t>Liopsetta glacialis</w:t>
      </w:r>
      <w:r>
        <w:rPr>
          <w:lang w:val="en"/>
        </w:rPr>
        <w:t xml:space="preserve">, European flounder </w:t>
      </w:r>
      <w:r>
        <w:rPr>
          <w:i/>
          <w:lang w:val="en"/>
        </w:rPr>
        <w:t>Platichthys flesus</w:t>
      </w:r>
      <w:r>
        <w:rPr>
          <w:lang w:val="en"/>
        </w:rPr>
        <w:t xml:space="preserve">, </w:t>
      </w:r>
    </w:p>
    <w:p>
      <w:pPr>
        <w:spacing w:line="360" w:lineRule="auto"/>
        <w:rPr>
          <w:lang w:val="en-US"/>
        </w:rPr>
      </w:pPr>
      <w:r>
        <w:rPr>
          <w:lang w:val="en"/>
        </w:rPr>
        <w:tab/>
      </w:r>
      <w:r>
        <w:rPr>
          <w:lang w:val="en"/>
        </w:rPr>
        <w:t xml:space="preserve">and common dab </w:t>
      </w:r>
      <w:r>
        <w:rPr>
          <w:i/>
          <w:lang w:val="en"/>
        </w:rPr>
        <w:t>Limanda limanda</w:t>
      </w:r>
      <w:r>
        <w:rPr>
          <w:lang w:val="en"/>
        </w:rPr>
        <w:t xml:space="preserve">. J Ichthyol 55: 527-539. </w:t>
      </w:r>
      <w:r>
        <w:rPr>
          <w:lang w:val="en-US"/>
        </w:rPr>
        <w:t xml:space="preserve">doi: 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10.7868/S0042875215030157.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 xml:space="preserve">Shatunovsky MI and Chestnova LG (1970) Some biological characteristics of the flounder from 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the Kandalaksha Bay in the White Sea. Rep White Sea biol station State Univ Moscow 3: 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166-188 [In Russian]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 xml:space="preserve">Sych NS (1930) </w:t>
      </w:r>
      <w:r>
        <w:rPr>
          <w:i/>
          <w:lang w:val="en"/>
        </w:rPr>
        <w:t>Pleuronectes</w:t>
      </w:r>
      <w:r>
        <w:rPr>
          <w:i/>
          <w:lang w:val="en-US"/>
        </w:rPr>
        <w:t xml:space="preserve"> </w:t>
      </w:r>
      <w:r>
        <w:rPr>
          <w:i/>
          <w:lang w:val="en"/>
        </w:rPr>
        <w:t>flesus</w:t>
      </w:r>
      <w:r>
        <w:rPr>
          <w:lang w:val="en-US"/>
        </w:rPr>
        <w:t xml:space="preserve"> of the Barents and White Seas. Trudy Gos Nauch Issl Inst 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Rybn Khoz 5: 89-116 [In Russian]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>Townsend L D 1937 Geographical variation and correlation in Pacific flounders. Copeia 2: 92–103</w:t>
      </w: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lang w:val="en-US" w:eastAsia="en-US"/>
        </w:rPr>
      </w:pPr>
      <w:r>
        <w:rPr>
          <w:lang w:val="en-US"/>
        </w:rPr>
        <w:t>Yershov et al., in press</w:t>
      </w:r>
      <w:r>
        <w:rPr>
          <w:lang w:val="en-US" w:eastAsia="en-US"/>
        </w:rPr>
        <w:tab/>
      </w:r>
    </w:p>
    <w:p>
      <w:pPr>
        <w:spacing w:line="360" w:lineRule="auto"/>
        <w:rPr>
          <w:lang w:val="en-US" w:eastAsia="en-US"/>
        </w:rPr>
      </w:pPr>
    </w:p>
    <w:p>
      <w:pPr>
        <w:spacing w:line="360" w:lineRule="auto"/>
        <w:rPr>
          <w:lang w:val="en-US"/>
        </w:rPr>
      </w:pPr>
      <w:r>
        <w:rPr>
          <w:lang w:val="en-US"/>
        </w:rPr>
        <w:t>Fuks GV 2015. Method of determining the age of the river flounder Platichthys flesus in the otoliths in the north-western regions of the Russian arctic seas. Educatio X(17): 27-30</w:t>
      </w:r>
    </w:p>
    <w:sectPr>
      <w:headerReference r:id="rId3" w:type="default"/>
      <w:pgSz w:w="11906" w:h="16838"/>
      <w:pgMar w:top="1134" w:right="851" w:bottom="1134" w:left="1701" w:header="709" w:footer="709" w:gutter="0"/>
      <w:lnNumType w:countBy="1" w:restart="continuous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34493638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7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Петр Ершов">
    <w15:presenceInfo w15:providerId="Windows Live" w15:userId="ceeb04a8602116aa"/>
  </w15:person>
  <w15:person w15:author="polyd">
    <w15:presenceInfo w15:providerId="None" w15:userId="poly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trackRevisions w:val="1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E7"/>
    <w:rsid w:val="00006211"/>
    <w:rsid w:val="00010FF6"/>
    <w:rsid w:val="00012BFD"/>
    <w:rsid w:val="00021F49"/>
    <w:rsid w:val="000237DF"/>
    <w:rsid w:val="000317B3"/>
    <w:rsid w:val="000317CA"/>
    <w:rsid w:val="00033986"/>
    <w:rsid w:val="0003515C"/>
    <w:rsid w:val="00037A45"/>
    <w:rsid w:val="000414CC"/>
    <w:rsid w:val="000415A2"/>
    <w:rsid w:val="000464CF"/>
    <w:rsid w:val="0005339A"/>
    <w:rsid w:val="00066B0F"/>
    <w:rsid w:val="00067F5F"/>
    <w:rsid w:val="0007019C"/>
    <w:rsid w:val="00073592"/>
    <w:rsid w:val="000753E5"/>
    <w:rsid w:val="000807AE"/>
    <w:rsid w:val="00084B1F"/>
    <w:rsid w:val="00085C28"/>
    <w:rsid w:val="000928DE"/>
    <w:rsid w:val="00095955"/>
    <w:rsid w:val="000B4F2A"/>
    <w:rsid w:val="000B792E"/>
    <w:rsid w:val="000B7F76"/>
    <w:rsid w:val="000C38BC"/>
    <w:rsid w:val="000C6F3F"/>
    <w:rsid w:val="000D0DAA"/>
    <w:rsid w:val="000D1A47"/>
    <w:rsid w:val="000D1AA5"/>
    <w:rsid w:val="000D4442"/>
    <w:rsid w:val="000D60B1"/>
    <w:rsid w:val="000E5A04"/>
    <w:rsid w:val="000E6DEF"/>
    <w:rsid w:val="00111508"/>
    <w:rsid w:val="00111EE5"/>
    <w:rsid w:val="00120069"/>
    <w:rsid w:val="00122A89"/>
    <w:rsid w:val="001252D8"/>
    <w:rsid w:val="00127300"/>
    <w:rsid w:val="001336FF"/>
    <w:rsid w:val="0013478A"/>
    <w:rsid w:val="0014045D"/>
    <w:rsid w:val="00163D66"/>
    <w:rsid w:val="001716D2"/>
    <w:rsid w:val="00172A27"/>
    <w:rsid w:val="00172ACC"/>
    <w:rsid w:val="0018194B"/>
    <w:rsid w:val="001825E7"/>
    <w:rsid w:val="00187AAC"/>
    <w:rsid w:val="00195451"/>
    <w:rsid w:val="00196644"/>
    <w:rsid w:val="00196E50"/>
    <w:rsid w:val="001A12C0"/>
    <w:rsid w:val="001B22FD"/>
    <w:rsid w:val="001B2649"/>
    <w:rsid w:val="001C5725"/>
    <w:rsid w:val="001D0BCC"/>
    <w:rsid w:val="001E62B1"/>
    <w:rsid w:val="001E7B6A"/>
    <w:rsid w:val="001F5E7E"/>
    <w:rsid w:val="001F66B9"/>
    <w:rsid w:val="00201192"/>
    <w:rsid w:val="00201AE6"/>
    <w:rsid w:val="00202733"/>
    <w:rsid w:val="002115F6"/>
    <w:rsid w:val="00214287"/>
    <w:rsid w:val="0021491D"/>
    <w:rsid w:val="00215B05"/>
    <w:rsid w:val="00221F25"/>
    <w:rsid w:val="0022220B"/>
    <w:rsid w:val="00230B5C"/>
    <w:rsid w:val="002317D0"/>
    <w:rsid w:val="00247808"/>
    <w:rsid w:val="0025647E"/>
    <w:rsid w:val="00262409"/>
    <w:rsid w:val="00263B49"/>
    <w:rsid w:val="002643D1"/>
    <w:rsid w:val="002675E8"/>
    <w:rsid w:val="00270247"/>
    <w:rsid w:val="00275D4C"/>
    <w:rsid w:val="00275DA2"/>
    <w:rsid w:val="00277E8B"/>
    <w:rsid w:val="00284310"/>
    <w:rsid w:val="0028733F"/>
    <w:rsid w:val="00292D95"/>
    <w:rsid w:val="002B3332"/>
    <w:rsid w:val="002B78FF"/>
    <w:rsid w:val="002D15C1"/>
    <w:rsid w:val="002D3314"/>
    <w:rsid w:val="002D3837"/>
    <w:rsid w:val="002D719A"/>
    <w:rsid w:val="002E4888"/>
    <w:rsid w:val="002E5715"/>
    <w:rsid w:val="002F2181"/>
    <w:rsid w:val="002F254A"/>
    <w:rsid w:val="002F58C6"/>
    <w:rsid w:val="002F6DE6"/>
    <w:rsid w:val="00311861"/>
    <w:rsid w:val="003130AB"/>
    <w:rsid w:val="003151CF"/>
    <w:rsid w:val="0031619A"/>
    <w:rsid w:val="00325620"/>
    <w:rsid w:val="00325659"/>
    <w:rsid w:val="00327D74"/>
    <w:rsid w:val="003333B8"/>
    <w:rsid w:val="00344364"/>
    <w:rsid w:val="00344613"/>
    <w:rsid w:val="003509EF"/>
    <w:rsid w:val="0035374A"/>
    <w:rsid w:val="00354A9F"/>
    <w:rsid w:val="0035767F"/>
    <w:rsid w:val="003612BC"/>
    <w:rsid w:val="00370197"/>
    <w:rsid w:val="00372B0D"/>
    <w:rsid w:val="003737F1"/>
    <w:rsid w:val="00376866"/>
    <w:rsid w:val="00384E16"/>
    <w:rsid w:val="0039498F"/>
    <w:rsid w:val="00395309"/>
    <w:rsid w:val="003A05A3"/>
    <w:rsid w:val="003A1BAF"/>
    <w:rsid w:val="003A6D85"/>
    <w:rsid w:val="003B23F7"/>
    <w:rsid w:val="003B49E4"/>
    <w:rsid w:val="003B5D96"/>
    <w:rsid w:val="003C44F2"/>
    <w:rsid w:val="003C68EF"/>
    <w:rsid w:val="003C7DDF"/>
    <w:rsid w:val="003E0074"/>
    <w:rsid w:val="003E2E08"/>
    <w:rsid w:val="003E313B"/>
    <w:rsid w:val="003E6004"/>
    <w:rsid w:val="003F484E"/>
    <w:rsid w:val="00401549"/>
    <w:rsid w:val="00402D57"/>
    <w:rsid w:val="00411F9D"/>
    <w:rsid w:val="0041362A"/>
    <w:rsid w:val="00417056"/>
    <w:rsid w:val="0041729D"/>
    <w:rsid w:val="004346F8"/>
    <w:rsid w:val="004461E2"/>
    <w:rsid w:val="00450E81"/>
    <w:rsid w:val="004522D4"/>
    <w:rsid w:val="00452738"/>
    <w:rsid w:val="00454BE4"/>
    <w:rsid w:val="00475E11"/>
    <w:rsid w:val="00476ADE"/>
    <w:rsid w:val="0047762B"/>
    <w:rsid w:val="00485271"/>
    <w:rsid w:val="00487DE2"/>
    <w:rsid w:val="00495CD7"/>
    <w:rsid w:val="004B32EE"/>
    <w:rsid w:val="004B605C"/>
    <w:rsid w:val="004C03C1"/>
    <w:rsid w:val="004D54C6"/>
    <w:rsid w:val="004D70A4"/>
    <w:rsid w:val="004E07C1"/>
    <w:rsid w:val="004E74AE"/>
    <w:rsid w:val="004E7ED7"/>
    <w:rsid w:val="004F5731"/>
    <w:rsid w:val="00500500"/>
    <w:rsid w:val="005033E0"/>
    <w:rsid w:val="00513CE2"/>
    <w:rsid w:val="00515CFA"/>
    <w:rsid w:val="00520A9C"/>
    <w:rsid w:val="005210FA"/>
    <w:rsid w:val="0052254D"/>
    <w:rsid w:val="00536D91"/>
    <w:rsid w:val="00541D46"/>
    <w:rsid w:val="00542904"/>
    <w:rsid w:val="0054450B"/>
    <w:rsid w:val="00544859"/>
    <w:rsid w:val="005478DB"/>
    <w:rsid w:val="00560BE0"/>
    <w:rsid w:val="00561EA6"/>
    <w:rsid w:val="00562B5D"/>
    <w:rsid w:val="00563E10"/>
    <w:rsid w:val="00564B72"/>
    <w:rsid w:val="00566904"/>
    <w:rsid w:val="00571ACC"/>
    <w:rsid w:val="00576D87"/>
    <w:rsid w:val="0058041E"/>
    <w:rsid w:val="0058641B"/>
    <w:rsid w:val="00587B08"/>
    <w:rsid w:val="00591819"/>
    <w:rsid w:val="00595090"/>
    <w:rsid w:val="0059726F"/>
    <w:rsid w:val="005A5A64"/>
    <w:rsid w:val="005B2ADD"/>
    <w:rsid w:val="005B439E"/>
    <w:rsid w:val="005C0F6F"/>
    <w:rsid w:val="005C34CE"/>
    <w:rsid w:val="005C6104"/>
    <w:rsid w:val="005D00F0"/>
    <w:rsid w:val="005D0CFB"/>
    <w:rsid w:val="005D21A5"/>
    <w:rsid w:val="005D65C2"/>
    <w:rsid w:val="005E0A6B"/>
    <w:rsid w:val="005E2103"/>
    <w:rsid w:val="005F229F"/>
    <w:rsid w:val="005F274A"/>
    <w:rsid w:val="005F4CA5"/>
    <w:rsid w:val="005F55E3"/>
    <w:rsid w:val="005F70E8"/>
    <w:rsid w:val="00604C59"/>
    <w:rsid w:val="006150D7"/>
    <w:rsid w:val="00623A55"/>
    <w:rsid w:val="00623A88"/>
    <w:rsid w:val="00632DD4"/>
    <w:rsid w:val="00632E4E"/>
    <w:rsid w:val="006379A1"/>
    <w:rsid w:val="00650834"/>
    <w:rsid w:val="00650D8D"/>
    <w:rsid w:val="00656920"/>
    <w:rsid w:val="00656E51"/>
    <w:rsid w:val="00662A6B"/>
    <w:rsid w:val="0066464E"/>
    <w:rsid w:val="00680BA1"/>
    <w:rsid w:val="00680CB6"/>
    <w:rsid w:val="00683B9D"/>
    <w:rsid w:val="0068479A"/>
    <w:rsid w:val="00690DDB"/>
    <w:rsid w:val="0069391B"/>
    <w:rsid w:val="006A29F7"/>
    <w:rsid w:val="006A4810"/>
    <w:rsid w:val="006A737F"/>
    <w:rsid w:val="006B242F"/>
    <w:rsid w:val="006B7640"/>
    <w:rsid w:val="006C3330"/>
    <w:rsid w:val="006C7CD9"/>
    <w:rsid w:val="006D4397"/>
    <w:rsid w:val="006E0A02"/>
    <w:rsid w:val="006F004A"/>
    <w:rsid w:val="006F051A"/>
    <w:rsid w:val="006F180D"/>
    <w:rsid w:val="006F3BD8"/>
    <w:rsid w:val="00703662"/>
    <w:rsid w:val="007036F6"/>
    <w:rsid w:val="00704805"/>
    <w:rsid w:val="0070538C"/>
    <w:rsid w:val="0072582C"/>
    <w:rsid w:val="00735AD3"/>
    <w:rsid w:val="0074469B"/>
    <w:rsid w:val="00746A63"/>
    <w:rsid w:val="00751574"/>
    <w:rsid w:val="00752E99"/>
    <w:rsid w:val="00753538"/>
    <w:rsid w:val="00761350"/>
    <w:rsid w:val="007616BE"/>
    <w:rsid w:val="00762DC3"/>
    <w:rsid w:val="007657A3"/>
    <w:rsid w:val="0077751D"/>
    <w:rsid w:val="00785781"/>
    <w:rsid w:val="00786207"/>
    <w:rsid w:val="00790A31"/>
    <w:rsid w:val="007920EE"/>
    <w:rsid w:val="0079661C"/>
    <w:rsid w:val="007A2133"/>
    <w:rsid w:val="007A4BB2"/>
    <w:rsid w:val="007B097C"/>
    <w:rsid w:val="007B25C6"/>
    <w:rsid w:val="007B7D18"/>
    <w:rsid w:val="007C48C5"/>
    <w:rsid w:val="007D0984"/>
    <w:rsid w:val="007D169B"/>
    <w:rsid w:val="007D2310"/>
    <w:rsid w:val="007D7B83"/>
    <w:rsid w:val="007F426A"/>
    <w:rsid w:val="008016EB"/>
    <w:rsid w:val="008039E7"/>
    <w:rsid w:val="00811043"/>
    <w:rsid w:val="008264EE"/>
    <w:rsid w:val="008305F3"/>
    <w:rsid w:val="00834065"/>
    <w:rsid w:val="00844C41"/>
    <w:rsid w:val="008453ED"/>
    <w:rsid w:val="00853557"/>
    <w:rsid w:val="00871FAF"/>
    <w:rsid w:val="00874B87"/>
    <w:rsid w:val="00875110"/>
    <w:rsid w:val="00875392"/>
    <w:rsid w:val="0088044C"/>
    <w:rsid w:val="008908D7"/>
    <w:rsid w:val="008925E1"/>
    <w:rsid w:val="008A4340"/>
    <w:rsid w:val="008A7CCD"/>
    <w:rsid w:val="008B442E"/>
    <w:rsid w:val="008C0D4A"/>
    <w:rsid w:val="008C11D7"/>
    <w:rsid w:val="008C19CD"/>
    <w:rsid w:val="008C4003"/>
    <w:rsid w:val="008C4D00"/>
    <w:rsid w:val="008C6942"/>
    <w:rsid w:val="008C6B0D"/>
    <w:rsid w:val="008D0F7B"/>
    <w:rsid w:val="008E1A00"/>
    <w:rsid w:val="008E3EAA"/>
    <w:rsid w:val="008F4135"/>
    <w:rsid w:val="008F6C5E"/>
    <w:rsid w:val="00900DC5"/>
    <w:rsid w:val="0090534E"/>
    <w:rsid w:val="00907DA5"/>
    <w:rsid w:val="00921425"/>
    <w:rsid w:val="00924627"/>
    <w:rsid w:val="00924AA5"/>
    <w:rsid w:val="00931509"/>
    <w:rsid w:val="0093154B"/>
    <w:rsid w:val="00940367"/>
    <w:rsid w:val="0094661B"/>
    <w:rsid w:val="0094747C"/>
    <w:rsid w:val="009538D5"/>
    <w:rsid w:val="009629DB"/>
    <w:rsid w:val="00972B4A"/>
    <w:rsid w:val="00975DEB"/>
    <w:rsid w:val="0097629C"/>
    <w:rsid w:val="0098221D"/>
    <w:rsid w:val="00983E11"/>
    <w:rsid w:val="00987CEE"/>
    <w:rsid w:val="0099276D"/>
    <w:rsid w:val="009A4246"/>
    <w:rsid w:val="009A6799"/>
    <w:rsid w:val="009B6518"/>
    <w:rsid w:val="009B788C"/>
    <w:rsid w:val="009B7A9E"/>
    <w:rsid w:val="009D1955"/>
    <w:rsid w:val="009D41DF"/>
    <w:rsid w:val="009F5236"/>
    <w:rsid w:val="009F750E"/>
    <w:rsid w:val="00A102F0"/>
    <w:rsid w:val="00A1112D"/>
    <w:rsid w:val="00A16675"/>
    <w:rsid w:val="00A21531"/>
    <w:rsid w:val="00A30246"/>
    <w:rsid w:val="00A4600C"/>
    <w:rsid w:val="00A509D0"/>
    <w:rsid w:val="00A578BF"/>
    <w:rsid w:val="00A712D4"/>
    <w:rsid w:val="00A7250F"/>
    <w:rsid w:val="00A93EFE"/>
    <w:rsid w:val="00A950BF"/>
    <w:rsid w:val="00A95DED"/>
    <w:rsid w:val="00AA1B52"/>
    <w:rsid w:val="00AA3FF6"/>
    <w:rsid w:val="00AA4F67"/>
    <w:rsid w:val="00AB09A0"/>
    <w:rsid w:val="00AB0E51"/>
    <w:rsid w:val="00AB23EC"/>
    <w:rsid w:val="00AC50A6"/>
    <w:rsid w:val="00AF0133"/>
    <w:rsid w:val="00AF54A3"/>
    <w:rsid w:val="00AF653D"/>
    <w:rsid w:val="00AF73CB"/>
    <w:rsid w:val="00B26173"/>
    <w:rsid w:val="00B3062F"/>
    <w:rsid w:val="00B41EF0"/>
    <w:rsid w:val="00B438F7"/>
    <w:rsid w:val="00B445B7"/>
    <w:rsid w:val="00B548B3"/>
    <w:rsid w:val="00B55C0B"/>
    <w:rsid w:val="00B56EB2"/>
    <w:rsid w:val="00B631F2"/>
    <w:rsid w:val="00B6541A"/>
    <w:rsid w:val="00B66C10"/>
    <w:rsid w:val="00B80F32"/>
    <w:rsid w:val="00B83301"/>
    <w:rsid w:val="00B839D8"/>
    <w:rsid w:val="00B85B9F"/>
    <w:rsid w:val="00B91286"/>
    <w:rsid w:val="00B932A1"/>
    <w:rsid w:val="00B93CB0"/>
    <w:rsid w:val="00B94B1C"/>
    <w:rsid w:val="00BA430F"/>
    <w:rsid w:val="00BA7B21"/>
    <w:rsid w:val="00BB49E4"/>
    <w:rsid w:val="00BC5F24"/>
    <w:rsid w:val="00BC72C5"/>
    <w:rsid w:val="00BD1C11"/>
    <w:rsid w:val="00BD71AE"/>
    <w:rsid w:val="00BF7880"/>
    <w:rsid w:val="00C15C32"/>
    <w:rsid w:val="00C170F7"/>
    <w:rsid w:val="00C17BFA"/>
    <w:rsid w:val="00C23AAC"/>
    <w:rsid w:val="00C24268"/>
    <w:rsid w:val="00C43CE4"/>
    <w:rsid w:val="00C50AEB"/>
    <w:rsid w:val="00C50DC8"/>
    <w:rsid w:val="00C56E1B"/>
    <w:rsid w:val="00C649BB"/>
    <w:rsid w:val="00C66270"/>
    <w:rsid w:val="00C678A3"/>
    <w:rsid w:val="00CA05B0"/>
    <w:rsid w:val="00CA19E1"/>
    <w:rsid w:val="00CA4983"/>
    <w:rsid w:val="00CB508F"/>
    <w:rsid w:val="00CC03B0"/>
    <w:rsid w:val="00CC54C6"/>
    <w:rsid w:val="00CD2305"/>
    <w:rsid w:val="00CD6F56"/>
    <w:rsid w:val="00CE24AA"/>
    <w:rsid w:val="00D02A12"/>
    <w:rsid w:val="00D02AD5"/>
    <w:rsid w:val="00D036BB"/>
    <w:rsid w:val="00D11BEB"/>
    <w:rsid w:val="00D41EB0"/>
    <w:rsid w:val="00D43C45"/>
    <w:rsid w:val="00D557A3"/>
    <w:rsid w:val="00D56438"/>
    <w:rsid w:val="00D614BC"/>
    <w:rsid w:val="00D75236"/>
    <w:rsid w:val="00D7734C"/>
    <w:rsid w:val="00D85344"/>
    <w:rsid w:val="00D87BD7"/>
    <w:rsid w:val="00D93CAC"/>
    <w:rsid w:val="00DA5B5A"/>
    <w:rsid w:val="00DB1F4D"/>
    <w:rsid w:val="00DB40E0"/>
    <w:rsid w:val="00DB4A97"/>
    <w:rsid w:val="00DC1A6A"/>
    <w:rsid w:val="00DC469B"/>
    <w:rsid w:val="00DD0726"/>
    <w:rsid w:val="00DD1EE7"/>
    <w:rsid w:val="00DD761E"/>
    <w:rsid w:val="00DE176A"/>
    <w:rsid w:val="00DE7694"/>
    <w:rsid w:val="00DE7F57"/>
    <w:rsid w:val="00DF34D0"/>
    <w:rsid w:val="00E05DA3"/>
    <w:rsid w:val="00E10DFA"/>
    <w:rsid w:val="00E15B94"/>
    <w:rsid w:val="00E22CDD"/>
    <w:rsid w:val="00E236F3"/>
    <w:rsid w:val="00E23706"/>
    <w:rsid w:val="00E34886"/>
    <w:rsid w:val="00E3752C"/>
    <w:rsid w:val="00E37E2B"/>
    <w:rsid w:val="00E47062"/>
    <w:rsid w:val="00E502BA"/>
    <w:rsid w:val="00E50790"/>
    <w:rsid w:val="00E527F1"/>
    <w:rsid w:val="00E56741"/>
    <w:rsid w:val="00E76E3A"/>
    <w:rsid w:val="00E96868"/>
    <w:rsid w:val="00EA1394"/>
    <w:rsid w:val="00EB2283"/>
    <w:rsid w:val="00EB5B25"/>
    <w:rsid w:val="00EB634A"/>
    <w:rsid w:val="00EB68E5"/>
    <w:rsid w:val="00EC2D7D"/>
    <w:rsid w:val="00ED1F13"/>
    <w:rsid w:val="00ED2F2D"/>
    <w:rsid w:val="00EE3AF3"/>
    <w:rsid w:val="00EF77F2"/>
    <w:rsid w:val="00F001B8"/>
    <w:rsid w:val="00F03BB8"/>
    <w:rsid w:val="00F045E2"/>
    <w:rsid w:val="00F10590"/>
    <w:rsid w:val="00F13096"/>
    <w:rsid w:val="00F16772"/>
    <w:rsid w:val="00F172C8"/>
    <w:rsid w:val="00F34FAF"/>
    <w:rsid w:val="00F44F94"/>
    <w:rsid w:val="00F450E4"/>
    <w:rsid w:val="00F45E13"/>
    <w:rsid w:val="00F61C03"/>
    <w:rsid w:val="00F6653F"/>
    <w:rsid w:val="00F75C3B"/>
    <w:rsid w:val="00F82983"/>
    <w:rsid w:val="00F85773"/>
    <w:rsid w:val="00F86D97"/>
    <w:rsid w:val="00FA2C53"/>
    <w:rsid w:val="00FA500F"/>
    <w:rsid w:val="00FB30E7"/>
    <w:rsid w:val="00FC1997"/>
    <w:rsid w:val="00FC53A9"/>
    <w:rsid w:val="00FE0BAB"/>
    <w:rsid w:val="00FE41DA"/>
    <w:rsid w:val="00FE4B80"/>
    <w:rsid w:val="00FF0D85"/>
    <w:rsid w:val="00FF26A1"/>
    <w:rsid w:val="00FF2EA0"/>
    <w:rsid w:val="00FF37A3"/>
    <w:rsid w:val="08FF2930"/>
    <w:rsid w:val="12BF300B"/>
    <w:rsid w:val="170944C5"/>
    <w:rsid w:val="296945DD"/>
    <w:rsid w:val="345E5965"/>
    <w:rsid w:val="49052C7E"/>
    <w:rsid w:val="4B892274"/>
    <w:rsid w:val="756827B9"/>
    <w:rsid w:val="79987A5C"/>
    <w:rsid w:val="79E8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link w:val="17"/>
    <w:qFormat/>
    <w:uiPriority w:val="0"/>
    <w:pPr>
      <w:spacing w:after="120" w:line="480" w:lineRule="auto"/>
      <w:ind w:firstLine="567"/>
      <w:jc w:val="both"/>
    </w:pPr>
    <w:rPr>
      <w:lang w:eastAsia="en-US"/>
    </w:rPr>
  </w:style>
  <w:style w:type="paragraph" w:styleId="6">
    <w:name w:val="footer"/>
    <w:basedOn w:val="1"/>
    <w:link w:val="20"/>
    <w:unhideWhenUsed/>
    <w:uiPriority w:val="99"/>
    <w:pPr>
      <w:tabs>
        <w:tab w:val="center" w:pos="4677"/>
        <w:tab w:val="right" w:pos="9355"/>
      </w:tabs>
    </w:pPr>
  </w:style>
  <w:style w:type="paragraph" w:styleId="7">
    <w:name w:val="header"/>
    <w:basedOn w:val="1"/>
    <w:link w:val="19"/>
    <w:unhideWhenUsed/>
    <w:uiPriority w:val="99"/>
    <w:pPr>
      <w:tabs>
        <w:tab w:val="center" w:pos="4677"/>
        <w:tab w:val="right" w:pos="9355"/>
      </w:tabs>
    </w:pPr>
  </w:style>
  <w:style w:type="character" w:styleId="8">
    <w:name w:val="Hyperlink"/>
    <w:qFormat/>
    <w:uiPriority w:val="0"/>
    <w:rPr>
      <w:color w:val="0563C1"/>
      <w:u w:val="single"/>
    </w:rPr>
  </w:style>
  <w:style w:type="character" w:styleId="9">
    <w:name w:val="line number"/>
    <w:basedOn w:val="2"/>
    <w:semiHidden/>
    <w:unhideWhenUsed/>
    <w:uiPriority w:val="99"/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моё Знак"/>
    <w:link w:val="15"/>
    <w:qFormat/>
    <w:uiPriority w:val="0"/>
    <w:rPr>
      <w:rFonts w:eastAsia="Calibri"/>
      <w:sz w:val="24"/>
    </w:rPr>
  </w:style>
  <w:style w:type="paragraph" w:customStyle="1" w:styleId="15">
    <w:name w:val="моё"/>
    <w:basedOn w:val="16"/>
    <w:link w:val="14"/>
    <w:qFormat/>
    <w:uiPriority w:val="0"/>
    <w:rPr>
      <w:rFonts w:asciiTheme="minorHAnsi" w:hAnsiTheme="minorHAnsi" w:cstheme="minorBidi"/>
      <w:sz w:val="24"/>
    </w:rPr>
  </w:style>
  <w:style w:type="paragraph" w:styleId="16">
    <w:name w:val="No Spacing"/>
    <w:qFormat/>
    <w:uiPriority w:val="1"/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17">
    <w:name w:val="Основной текст Знак"/>
    <w:basedOn w:val="2"/>
    <w:link w:val="5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Текст выноски Знак"/>
    <w:basedOn w:val="2"/>
    <w:link w:val="4"/>
    <w:semiHidden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19">
    <w:name w:val="Верхний колонтитул Знак"/>
    <w:basedOn w:val="2"/>
    <w:link w:val="7"/>
    <w:uiPriority w:val="99"/>
    <w:rPr>
      <w:rFonts w:eastAsia="Times New Roman"/>
      <w:sz w:val="24"/>
      <w:szCs w:val="24"/>
    </w:rPr>
  </w:style>
  <w:style w:type="character" w:customStyle="1" w:styleId="20">
    <w:name w:val="Нижний колонтитул Знак"/>
    <w:basedOn w:val="2"/>
    <w:link w:val="6"/>
    <w:uiPriority w:val="99"/>
    <w:rPr>
      <w:rFonts w:eastAsia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4045</Words>
  <Characters>23057</Characters>
  <Lines>192</Lines>
  <Paragraphs>54</Paragraphs>
  <TotalTime>543</TotalTime>
  <ScaleCrop>false</ScaleCrop>
  <LinksUpToDate>false</LinksUpToDate>
  <CharactersWithSpaces>27048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2021-10-13T09:48:00Z</dcterms:created>
  <dc:creator>Петр Ершов</dc:creator>
  <cp:lastModifiedBy>polyd</cp:lastModifiedBy>
  <dcterms:modified xsi:type="dcterms:W3CDTF">2021-10-20T13:04:19Z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161F0C32358448248ED41FD11FE7B443</vt:lpwstr>
  </property>
</Properties>
</file>