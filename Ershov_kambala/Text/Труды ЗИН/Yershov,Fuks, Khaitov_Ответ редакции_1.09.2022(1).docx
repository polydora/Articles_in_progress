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right"/>
        <w:rPr>
          <w:b/>
          <w:lang w:val="en-GB"/>
        </w:rPr>
      </w:pPr>
      <w:r>
        <w:rPr>
          <w:b/>
          <w:lang w:val="en-GB"/>
        </w:rPr>
        <w:t>Frequencies of morphs in different age classes of flounder</w:t>
      </w:r>
    </w:p>
    <w:p>
      <w:pPr>
        <w:autoSpaceDE w:val="0"/>
        <w:autoSpaceDN w:val="0"/>
        <w:adjustRightInd w:val="0"/>
        <w:spacing w:line="360" w:lineRule="auto"/>
        <w:jc w:val="both"/>
        <w:rPr>
          <w:i/>
          <w:lang w:val="en-US"/>
        </w:rPr>
      </w:pPr>
    </w:p>
    <w:p>
      <w:pPr>
        <w:autoSpaceDE w:val="0"/>
        <w:autoSpaceDN w:val="0"/>
        <w:adjustRightInd w:val="0"/>
        <w:spacing w:line="360" w:lineRule="auto"/>
        <w:jc w:val="both"/>
        <w:rPr>
          <w:i/>
          <w:lang w:val="en-US"/>
        </w:rPr>
      </w:pPr>
      <w:r>
        <w:rPr>
          <w:i/>
          <w:lang w:val="en-US"/>
        </w:rPr>
        <w:t>UDC 597.587.9</w:t>
      </w:r>
    </w:p>
    <w:p>
      <w:pPr>
        <w:autoSpaceDE w:val="0"/>
        <w:autoSpaceDN w:val="0"/>
        <w:adjustRightInd w:val="0"/>
        <w:spacing w:line="360" w:lineRule="auto"/>
        <w:jc w:val="both"/>
        <w:rPr>
          <w:b/>
          <w:lang w:val="en-GB"/>
        </w:rPr>
      </w:pPr>
    </w:p>
    <w:p>
      <w:pPr>
        <w:autoSpaceDE w:val="0"/>
        <w:autoSpaceDN w:val="0"/>
        <w:adjustRightInd w:val="0"/>
        <w:spacing w:line="360" w:lineRule="auto"/>
        <w:jc w:val="both"/>
        <w:rPr>
          <w:b/>
          <w:lang w:val="en-US"/>
        </w:rPr>
      </w:pPr>
      <w:r>
        <w:rPr>
          <w:b/>
          <w:lang w:val="en-GB"/>
        </w:rPr>
        <w:t>Frequencies of lateral morphs in different age classes of the flounder Platichthys flesus (Linnaeus, 1758) from the White Sea</w:t>
      </w:r>
    </w:p>
    <w:p>
      <w:pPr>
        <w:autoSpaceDE w:val="0"/>
        <w:autoSpaceDN w:val="0"/>
        <w:adjustRightInd w:val="0"/>
        <w:spacing w:line="360" w:lineRule="auto"/>
        <w:jc w:val="both"/>
        <w:rPr>
          <w:b/>
          <w:lang w:val="en-US"/>
        </w:rPr>
      </w:pPr>
    </w:p>
    <w:p>
      <w:pPr>
        <w:spacing w:line="360" w:lineRule="auto"/>
        <w:rPr>
          <w:b/>
          <w:vertAlign w:val="superscript"/>
          <w:lang w:val="en-US"/>
        </w:rPr>
      </w:pPr>
      <w:r>
        <w:rPr>
          <w:b/>
          <w:lang w:val="en-US"/>
        </w:rPr>
        <w:t>P.N.Yershov</w:t>
      </w:r>
      <w:r>
        <w:rPr>
          <w:b/>
          <w:vertAlign w:val="superscript"/>
          <w:lang w:val="en-US"/>
        </w:rPr>
        <w:t>1</w:t>
      </w:r>
      <w:r>
        <w:rPr>
          <w:b/>
          <w:bCs/>
          <w:lang w:val="en-US"/>
        </w:rPr>
        <w:t xml:space="preserve">*, </w:t>
      </w:r>
      <w:r>
        <w:rPr>
          <w:b/>
          <w:lang w:val="en-US"/>
        </w:rPr>
        <w:t>G.V.Fuks</w:t>
      </w:r>
      <w:r>
        <w:rPr>
          <w:b/>
          <w:vertAlign w:val="superscript"/>
          <w:lang w:val="en-US"/>
        </w:rPr>
        <w:t>2</w:t>
      </w:r>
      <w:r>
        <w:rPr>
          <w:b/>
          <w:lang w:val="en-US"/>
        </w:rPr>
        <w:t xml:space="preserve"> and V.M.Khaitov</w:t>
      </w:r>
      <w:r>
        <w:rPr>
          <w:b/>
          <w:vertAlign w:val="superscript"/>
          <w:lang w:val="en-US"/>
        </w:rPr>
        <w:t>3,4</w:t>
      </w:r>
    </w:p>
    <w:p>
      <w:pPr>
        <w:spacing w:line="360" w:lineRule="auto"/>
        <w:rPr>
          <w:i/>
          <w:lang w:val="en-US"/>
        </w:rPr>
      </w:pPr>
    </w:p>
    <w:p>
      <w:pPr>
        <w:spacing w:line="360" w:lineRule="auto"/>
        <w:rPr>
          <w:rStyle w:val="6"/>
          <w:i/>
          <w:lang w:val="en-US"/>
        </w:rPr>
      </w:pPr>
      <w:r>
        <w:rPr>
          <w:vertAlign w:val="superscript"/>
          <w:lang w:val="en-US"/>
        </w:rPr>
        <w:t xml:space="preserve">1 </w:t>
      </w:r>
      <w:r>
        <w:rPr>
          <w:i/>
          <w:lang w:val="en-US"/>
        </w:rPr>
        <w:t xml:space="preserve">Zoological Institute of the Russian Academy of Sciences, Universitetskaya nab. 1, 199034 Saint Petersburg, Russia; e-mail: </w:t>
      </w:r>
      <w:r>
        <w:fldChar w:fldCharType="begin"/>
      </w:r>
      <w:r>
        <w:rPr>
          <w:lang w:val="en-US"/>
          <w:rPrChange w:id="0" w:author="Петр Ершов" w:date="2022-08-26T11:17:00Z">
            <w:rPr/>
          </w:rPrChange>
        </w:rPr>
        <w:instrText xml:space="preserve"> HYPERLINK "mailto:peter.yershov@zin.ru" </w:instrText>
      </w:r>
      <w:r>
        <w:fldChar w:fldCharType="separate"/>
      </w:r>
      <w:r>
        <w:rPr>
          <w:rStyle w:val="6"/>
          <w:i/>
          <w:lang w:val="en-US"/>
        </w:rPr>
        <w:t>peter.yershov@zin.ru</w:t>
      </w:r>
      <w:r>
        <w:rPr>
          <w:rStyle w:val="6"/>
          <w:i/>
          <w:lang w:val="en-US"/>
        </w:rPr>
        <w:fldChar w:fldCharType="end"/>
      </w:r>
      <w:r>
        <w:rPr>
          <w:i/>
          <w:lang w:val="en-US"/>
        </w:rPr>
        <w:t xml:space="preserve">; </w:t>
      </w:r>
      <w:r>
        <w:fldChar w:fldCharType="begin"/>
      </w:r>
      <w:r>
        <w:rPr>
          <w:lang w:val="en-US"/>
          <w:rPrChange w:id="1" w:author="Петр Ершов" w:date="2022-08-26T11:17:00Z">
            <w:rPr/>
          </w:rPrChange>
        </w:rPr>
        <w:instrText xml:space="preserve"> HYPERLINK "mailto:peteryershov@yandex.ru" </w:instrText>
      </w:r>
      <w:r>
        <w:fldChar w:fldCharType="separate"/>
      </w:r>
      <w:r>
        <w:rPr>
          <w:rStyle w:val="6"/>
          <w:i/>
          <w:lang w:val="en-US"/>
        </w:rPr>
        <w:t>peteryershov@yandex.ru</w:t>
      </w:r>
      <w:r>
        <w:rPr>
          <w:rStyle w:val="6"/>
          <w:i/>
          <w:lang w:val="en-US"/>
        </w:rPr>
        <w:fldChar w:fldCharType="end"/>
      </w:r>
    </w:p>
    <w:p>
      <w:pPr>
        <w:spacing w:line="360" w:lineRule="auto"/>
        <w:rPr>
          <w:lang w:val="en-US"/>
        </w:rPr>
      </w:pPr>
      <w:r>
        <w:rPr>
          <w:vertAlign w:val="superscript"/>
          <w:lang w:val="en-US"/>
        </w:rPr>
        <w:t>2</w:t>
      </w:r>
      <w:r>
        <w:rPr>
          <w:lang w:val="en-US"/>
        </w:rPr>
        <w:t xml:space="preserve"> </w:t>
      </w:r>
      <w:r>
        <w:rPr>
          <w:i/>
          <w:lang w:val="en-US"/>
        </w:rPr>
        <w:t xml:space="preserve">Polar branch of the VNIRO (“PINRO” named after N.M. Knipovich), Uritskogo st. 17, 163002 Arkhangelsk, Russia; e-mail: </w:t>
      </w:r>
      <w:r>
        <w:fldChar w:fldCharType="begin"/>
      </w:r>
      <w:r>
        <w:rPr>
          <w:lang w:val="en-US"/>
          <w:rPrChange w:id="2" w:author="Петр Ершов" w:date="2022-08-26T11:17:00Z">
            <w:rPr/>
          </w:rPrChange>
        </w:rPr>
        <w:instrText xml:space="preserve"> HYPERLINK "mailto:fuks@pinro.ru" </w:instrText>
      </w:r>
      <w:r>
        <w:fldChar w:fldCharType="separate"/>
      </w:r>
      <w:r>
        <w:rPr>
          <w:rStyle w:val="6"/>
          <w:i/>
          <w:lang w:val="en-US"/>
        </w:rPr>
        <w:t>fuks@pinro.ru</w:t>
      </w:r>
      <w:r>
        <w:rPr>
          <w:rStyle w:val="6"/>
          <w:i/>
          <w:lang w:val="en-US"/>
        </w:rPr>
        <w:fldChar w:fldCharType="end"/>
      </w:r>
    </w:p>
    <w:p>
      <w:pPr>
        <w:spacing w:line="360" w:lineRule="auto"/>
        <w:rPr>
          <w:rStyle w:val="33"/>
          <w:lang w:val="en-US"/>
        </w:rPr>
      </w:pPr>
      <w:r>
        <w:rPr>
          <w:vertAlign w:val="superscript"/>
          <w:lang w:val="en-US"/>
        </w:rPr>
        <w:t xml:space="preserve">3 </w:t>
      </w:r>
      <w:r>
        <w:rPr>
          <w:i/>
          <w:lang w:val="en-US"/>
        </w:rPr>
        <w:t xml:space="preserve">Department of Invertebrate Zoology, Saint-Petersburg State University, Universitetskaya nab. 7/9, 199034 Saint Petersburg, Russia; e-mail: </w:t>
      </w:r>
      <w:r>
        <w:fldChar w:fldCharType="begin"/>
      </w:r>
      <w:r>
        <w:rPr>
          <w:lang w:val="en-US"/>
          <w:rPrChange w:id="3" w:author="Петр Ершов" w:date="2022-08-26T11:17:00Z">
            <w:rPr/>
          </w:rPrChange>
        </w:rPr>
        <w:instrText xml:space="preserve"> HYPERLINK "mailto:polydora@rambler.ru" </w:instrText>
      </w:r>
      <w:r>
        <w:fldChar w:fldCharType="separate"/>
      </w:r>
      <w:r>
        <w:rPr>
          <w:rStyle w:val="6"/>
          <w:i/>
          <w:lang w:val="en-US"/>
        </w:rPr>
        <w:t>polydora@rambler.ru</w:t>
      </w:r>
      <w:r>
        <w:rPr>
          <w:rStyle w:val="6"/>
          <w:i/>
          <w:lang w:val="en-US"/>
        </w:rPr>
        <w:fldChar w:fldCharType="end"/>
      </w:r>
    </w:p>
    <w:p>
      <w:pPr>
        <w:shd w:val="clear" w:color="auto" w:fill="FFFFFF"/>
        <w:spacing w:line="360" w:lineRule="auto"/>
        <w:rPr>
          <w:i/>
          <w:lang w:val="en-US"/>
        </w:rPr>
      </w:pPr>
      <w:r>
        <w:rPr>
          <w:vertAlign w:val="superscript"/>
          <w:lang w:val="en-US"/>
        </w:rPr>
        <w:t>4</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autoSpaceDE w:val="0"/>
        <w:autoSpaceDN w:val="0"/>
        <w:adjustRightInd w:val="0"/>
        <w:spacing w:line="276" w:lineRule="auto"/>
        <w:jc w:val="both"/>
        <w:rPr>
          <w:lang w:val="en-US"/>
        </w:rPr>
      </w:pPr>
    </w:p>
    <w:p>
      <w:pPr>
        <w:autoSpaceDE w:val="0"/>
        <w:autoSpaceDN w:val="0"/>
        <w:adjustRightInd w:val="0"/>
        <w:spacing w:line="276" w:lineRule="auto"/>
        <w:jc w:val="both"/>
        <w:rPr>
          <w:b/>
          <w:lang w:val="en-GB"/>
        </w:rPr>
      </w:pPr>
      <w:r>
        <w:rPr>
          <w:b/>
          <w:lang w:val="en-US"/>
        </w:rPr>
        <w:t>ABSTRACT</w:t>
      </w:r>
    </w:p>
    <w:p>
      <w:pPr>
        <w:autoSpaceDE w:val="0"/>
        <w:autoSpaceDN w:val="0"/>
        <w:adjustRightInd w:val="0"/>
        <w:spacing w:line="360" w:lineRule="auto"/>
        <w:jc w:val="both"/>
        <w:rPr>
          <w:sz w:val="32"/>
          <w:szCs w:val="32"/>
          <w:lang w:val="en-GB"/>
        </w:rPr>
      </w:pPr>
    </w:p>
    <w:p>
      <w:pPr>
        <w:autoSpaceDE w:val="0"/>
        <w:autoSpaceDN w:val="0"/>
        <w:adjustRightInd w:val="0"/>
        <w:spacing w:line="360" w:lineRule="auto"/>
        <w:jc w:val="both"/>
        <w:rPr>
          <w:lang w:val="en-US"/>
        </w:rPr>
      </w:pPr>
      <w:r>
        <w:rPr>
          <w:lang w:val="en-GB"/>
        </w:rPr>
        <w:t xml:space="preserve">In the populations of the European flounder,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The flounders of different sex and size/age, however, can differ in the character of biotic associations with the environment and other hydrobionts.</w:t>
      </w:r>
      <w:r>
        <w:rPr>
          <w:lang w:val="en-GB"/>
        </w:rPr>
        <w:t xml:space="preserve"> We have examined the interaction of size/age and sex of the fish with the probability of encountering 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morphs in different size-age classes in all investigated populations did not depend on the sex of the fish. Revealed interpopulation diversity of phenotypic composition of flounder from the </w:t>
      </w:r>
      <w:r>
        <w:rPr>
          <w:lang w:val="en-US"/>
        </w:rPr>
        <w:t xml:space="preserve">White Sea is not connected with the size/age and sex structure of compared samples. </w:t>
      </w:r>
      <w:del w:id="4" w:author="google1599737165" w:date="2022-09-01T18:34:00Z">
        <w:r>
          <w:rPr>
            <w:lang w:val="en-US"/>
          </w:rPr>
          <w:delText xml:space="preserve">It is determined by the influence of local selective factors on the ratio of two morphs in the flounder populations. </w:delText>
        </w:r>
      </w:del>
    </w:p>
    <w:p>
      <w:pPr>
        <w:spacing w:line="360" w:lineRule="auto"/>
        <w:rPr>
          <w:b/>
          <w:lang w:val="en-US"/>
        </w:rPr>
      </w:pPr>
    </w:p>
    <w:p>
      <w:pPr>
        <w:spacing w:line="360" w:lineRule="auto"/>
        <w:rPr>
          <w:lang w:val="en-US"/>
        </w:rPr>
      </w:pPr>
      <w:r>
        <w:rPr>
          <w:b/>
          <w:lang w:val="en-US"/>
        </w:rPr>
        <w:t xml:space="preserve">Key words: </w:t>
      </w:r>
      <w:r>
        <w:rPr>
          <w:i/>
          <w:iCs/>
          <w:lang w:val="en-US"/>
        </w:rPr>
        <w:t>Platichthys flesus</w:t>
      </w:r>
      <w:r>
        <w:rPr>
          <w:iCs/>
          <w:lang w:val="en-US"/>
        </w:rPr>
        <w:t>, morph frequencies variation, po</w:t>
      </w:r>
      <w:r>
        <w:rPr>
          <w:lang w:val="en-US"/>
        </w:rPr>
        <w:t>pulation polymorphism, White Sea</w:t>
      </w:r>
    </w:p>
    <w:p>
      <w:pPr>
        <w:spacing w:line="360" w:lineRule="auto"/>
        <w:rPr>
          <w:rFonts w:eastAsiaTheme="minorHAnsi"/>
          <w:b/>
          <w:lang w:val="en-US" w:eastAsia="en-US"/>
        </w:rPr>
      </w:pPr>
    </w:p>
    <w:p>
      <w:pPr>
        <w:spacing w:line="360" w:lineRule="auto"/>
        <w:rPr>
          <w:b/>
          <w:lang w:val="en-US"/>
        </w:rPr>
      </w:pPr>
      <w:r>
        <w:rPr>
          <w:rFonts w:eastAsiaTheme="minorHAnsi"/>
          <w:i/>
          <w:lang w:val="en-US" w:eastAsia="en-US"/>
        </w:rPr>
        <w:t xml:space="preserve">Submitted     ; revised      ; accepted    </w:t>
      </w:r>
    </w:p>
    <w:p>
      <w:pPr>
        <w:spacing w:line="360" w:lineRule="auto"/>
        <w:rPr>
          <w:lang w:val="en-US"/>
        </w:rPr>
      </w:pPr>
      <w:r>
        <w:rPr>
          <w:b/>
          <w:lang w:val="en-US"/>
        </w:rPr>
        <w:t xml:space="preserve"> </w:t>
      </w:r>
      <w:r>
        <w:rPr>
          <w:lang w:val="en-US"/>
        </w:rPr>
        <w:t xml:space="preserve">* Corresponding author / </w:t>
      </w:r>
      <w:r>
        <w:t>Автор</w:t>
      </w:r>
      <w:r>
        <w:rPr>
          <w:lang w:val="en-US"/>
        </w:rPr>
        <w:t>-</w:t>
      </w:r>
      <w:r>
        <w:t>корреспондент</w:t>
      </w:r>
    </w:p>
    <w:p>
      <w:pPr>
        <w:spacing w:line="360" w:lineRule="auto"/>
        <w:rPr>
          <w:b/>
          <w:lang w:val="en-US"/>
        </w:rPr>
      </w:pPr>
    </w:p>
    <w:p>
      <w:pPr>
        <w:autoSpaceDE w:val="0"/>
        <w:autoSpaceDN w:val="0"/>
        <w:adjustRightInd w:val="0"/>
        <w:spacing w:line="360" w:lineRule="auto"/>
        <w:jc w:val="both"/>
        <w:rPr>
          <w:b/>
        </w:rPr>
      </w:pPr>
      <w:r>
        <w:rPr>
          <w:b/>
        </w:rPr>
        <w:t xml:space="preserve">Частоты лево- и правосторонней морф у речной камбалы </w:t>
      </w:r>
      <w:r>
        <w:rPr>
          <w:b/>
          <w:lang w:val="en-GB"/>
        </w:rPr>
        <w:t>Platichthys</w:t>
      </w:r>
      <w:r>
        <w:rPr>
          <w:b/>
        </w:rPr>
        <w:t xml:space="preserve"> </w:t>
      </w:r>
      <w:r>
        <w:rPr>
          <w:b/>
          <w:lang w:val="en-GB"/>
        </w:rPr>
        <w:t>flesus</w:t>
      </w:r>
      <w:r>
        <w:rPr>
          <w:b/>
        </w:rPr>
        <w:t xml:space="preserve"> (</w:t>
      </w:r>
      <w:r>
        <w:rPr>
          <w:b/>
          <w:lang w:val="en-GB"/>
        </w:rPr>
        <w:t>Linnaeus</w:t>
      </w:r>
      <w:r>
        <w:rPr>
          <w:b/>
        </w:rPr>
        <w:t>, 1758) разного возраста из Белого моря</w:t>
      </w:r>
    </w:p>
    <w:p>
      <w:pPr>
        <w:spacing w:line="360" w:lineRule="auto"/>
        <w:rPr>
          <w:rFonts w:eastAsiaTheme="minorHAnsi"/>
          <w:b/>
          <w:lang w:eastAsia="en-US"/>
        </w:rPr>
      </w:pPr>
    </w:p>
    <w:p>
      <w:pPr>
        <w:spacing w:line="360" w:lineRule="auto"/>
        <w:rPr>
          <w:rFonts w:eastAsiaTheme="minorHAnsi"/>
          <w:b/>
          <w:vertAlign w:val="superscript"/>
          <w:lang w:eastAsia="en-US"/>
        </w:rPr>
      </w:pPr>
      <w:r>
        <w:rPr>
          <w:rFonts w:eastAsiaTheme="minorHAnsi"/>
          <w:b/>
          <w:lang w:eastAsia="en-US"/>
        </w:rPr>
        <w:t xml:space="preserve">П.Н.Ершов </w:t>
      </w:r>
      <w:r>
        <w:rPr>
          <w:rFonts w:eastAsiaTheme="minorHAnsi"/>
          <w:b/>
          <w:vertAlign w:val="superscript"/>
          <w:lang w:eastAsia="en-US"/>
        </w:rPr>
        <w:t>1</w:t>
      </w:r>
      <w:r>
        <w:rPr>
          <w:rFonts w:eastAsiaTheme="minorHAnsi"/>
          <w:b/>
          <w:bCs/>
          <w:lang w:eastAsia="en-US"/>
        </w:rPr>
        <w:t>*</w:t>
      </w:r>
      <w:r>
        <w:rPr>
          <w:rFonts w:eastAsiaTheme="minorHAnsi"/>
          <w:b/>
          <w:lang w:eastAsia="en-US"/>
        </w:rPr>
        <w:t>, Г.В.Фукс</w:t>
      </w:r>
      <w:r>
        <w:rPr>
          <w:rFonts w:eastAsiaTheme="minorHAnsi"/>
          <w:b/>
          <w:vertAlign w:val="superscript"/>
          <w:lang w:eastAsia="en-US"/>
        </w:rPr>
        <w:t xml:space="preserve"> 2</w:t>
      </w:r>
      <w:r>
        <w:rPr>
          <w:rFonts w:eastAsiaTheme="minorHAnsi"/>
          <w:b/>
          <w:bCs/>
          <w:lang w:eastAsia="en-US"/>
        </w:rPr>
        <w:t xml:space="preserve"> и</w:t>
      </w:r>
      <w:r>
        <w:rPr>
          <w:rFonts w:eastAsiaTheme="minorHAnsi"/>
          <w:b/>
          <w:lang w:eastAsia="en-US"/>
        </w:rPr>
        <w:t xml:space="preserve"> В.</w:t>
      </w:r>
      <w:r>
        <w:rPr>
          <w:rFonts w:eastAsiaTheme="minorHAnsi"/>
          <w:b/>
          <w:lang w:val="en-US" w:eastAsia="en-US"/>
        </w:rPr>
        <w:t>M</w:t>
      </w:r>
      <w:r>
        <w:rPr>
          <w:rFonts w:eastAsiaTheme="minorHAnsi"/>
          <w:b/>
          <w:lang w:eastAsia="en-US"/>
        </w:rPr>
        <w:t>.Хайтов</w:t>
      </w:r>
      <w:r>
        <w:rPr>
          <w:rFonts w:eastAsiaTheme="minorHAnsi"/>
          <w:b/>
          <w:vertAlign w:val="superscript"/>
          <w:lang w:eastAsia="en-US"/>
        </w:rPr>
        <w:t>3,4</w:t>
      </w:r>
    </w:p>
    <w:p>
      <w:pPr>
        <w:spacing w:line="360" w:lineRule="auto"/>
        <w:jc w:val="both"/>
        <w:rPr>
          <w:b/>
          <w:bCs/>
          <w:lang w:eastAsia="en-US"/>
        </w:rPr>
      </w:pPr>
    </w:p>
    <w:p>
      <w:pPr>
        <w:spacing w:after="160" w:line="360" w:lineRule="auto"/>
        <w:rPr>
          <w:rFonts w:eastAsiaTheme="minorHAnsi"/>
          <w:i/>
          <w:color w:val="0563C1"/>
          <w:u w:val="single"/>
          <w:lang w:eastAsia="en-US"/>
        </w:rPr>
      </w:pPr>
      <w:r>
        <w:rPr>
          <w:rFonts w:asciiTheme="minorHAnsi" w:hAnsiTheme="minorHAnsi" w:eastAsiaTheme="minorHAnsi" w:cstheme="minorBidi"/>
          <w:sz w:val="22"/>
          <w:szCs w:val="22"/>
          <w:vertAlign w:val="superscript"/>
          <w:lang w:eastAsia="en-US"/>
        </w:rPr>
        <w:t>1</w:t>
      </w:r>
      <w:r>
        <w:rPr>
          <w:rFonts w:asciiTheme="minorHAnsi" w:hAnsiTheme="minorHAnsi" w:eastAsiaTheme="minorHAnsi" w:cstheme="minorBidi"/>
          <w:sz w:val="22"/>
          <w:szCs w:val="22"/>
          <w:lang w:eastAsia="en-US"/>
        </w:rPr>
        <w:t xml:space="preserve"> </w:t>
      </w:r>
      <w:r>
        <w:rPr>
          <w:rFonts w:eastAsiaTheme="minorHAnsi"/>
          <w:i/>
          <w:lang w:eastAsia="en-US"/>
        </w:rPr>
        <w:t>Зоологический институт Российской академии наук, Университетская наб. 1, 199034 Санкт-Петербург, Россия;</w:t>
      </w:r>
      <w:r>
        <w:rPr>
          <w:rFonts w:asciiTheme="minorHAnsi" w:hAnsiTheme="minorHAnsi" w:eastAsiaTheme="minorHAnsi" w:cstheme="minorBidi"/>
          <w:sz w:val="25"/>
          <w:szCs w:val="25"/>
          <w:lang w:eastAsia="en-US"/>
        </w:rPr>
        <w:t xml:space="preserve">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"mailto:peter.yershov@zin.ru" </w:instrText>
      </w:r>
      <w:r>
        <w:fldChar w:fldCharType="separate"/>
      </w:r>
      <w:r>
        <w:rPr>
          <w:rFonts w:eastAsiaTheme="minorHAnsi"/>
          <w:i/>
          <w:color w:val="0563C1"/>
          <w:u w:val="single"/>
          <w:lang w:val="en-US" w:eastAsia="en-US"/>
        </w:rPr>
        <w:t>peter</w:t>
      </w:r>
      <w:r>
        <w:rPr>
          <w:rFonts w:eastAsiaTheme="minorHAnsi"/>
          <w:i/>
          <w:color w:val="0563C1"/>
          <w:u w:val="single"/>
          <w:lang w:eastAsia="en-US"/>
        </w:rPr>
        <w:t>.</w:t>
      </w:r>
      <w:r>
        <w:rPr>
          <w:rFonts w:eastAsiaTheme="minorHAnsi"/>
          <w:i/>
          <w:color w:val="0563C1"/>
          <w:u w:val="single"/>
          <w:lang w:val="en-US" w:eastAsia="en-US"/>
        </w:rPr>
        <w:t>yershov</w:t>
      </w:r>
      <w:r>
        <w:rPr>
          <w:rFonts w:eastAsiaTheme="minorHAnsi"/>
          <w:i/>
          <w:color w:val="0563C1"/>
          <w:u w:val="single"/>
          <w:lang w:eastAsia="en-US"/>
        </w:rPr>
        <w:t>@</w:t>
      </w:r>
      <w:r>
        <w:rPr>
          <w:rFonts w:eastAsiaTheme="minorHAnsi"/>
          <w:i/>
          <w:color w:val="0563C1"/>
          <w:u w:val="single"/>
          <w:lang w:val="en-US" w:eastAsia="en-US"/>
        </w:rPr>
        <w:t>zin</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r>
        <w:rPr>
          <w:rFonts w:eastAsiaTheme="minorHAnsi"/>
          <w:i/>
          <w:lang w:eastAsia="en-US"/>
        </w:rPr>
        <w:t xml:space="preserve">; </w:t>
      </w:r>
      <w:r>
        <w:fldChar w:fldCharType="begin"/>
      </w:r>
      <w:r>
        <w:instrText xml:space="preserve"> HYPERLINK "mailto:peteryershov@yandex.ru" </w:instrText>
      </w:r>
      <w:r>
        <w:fldChar w:fldCharType="separate"/>
      </w:r>
      <w:r>
        <w:rPr>
          <w:rFonts w:eastAsiaTheme="minorHAnsi"/>
          <w:i/>
          <w:color w:val="0563C1"/>
          <w:u w:val="single"/>
          <w:lang w:val="en-US" w:eastAsia="en-US"/>
        </w:rPr>
        <w:t>peteryershov</w:t>
      </w:r>
      <w:r>
        <w:rPr>
          <w:rFonts w:eastAsiaTheme="minorHAnsi"/>
          <w:i/>
          <w:color w:val="0563C1"/>
          <w:u w:val="single"/>
          <w:lang w:eastAsia="en-US"/>
        </w:rPr>
        <w:t>@</w:t>
      </w:r>
      <w:r>
        <w:rPr>
          <w:rFonts w:eastAsiaTheme="minorHAnsi"/>
          <w:i/>
          <w:color w:val="0563C1"/>
          <w:u w:val="single"/>
          <w:lang w:val="en-US" w:eastAsia="en-US"/>
        </w:rPr>
        <w:t>yandex</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pacing w:after="160" w:line="360" w:lineRule="auto"/>
        <w:rPr>
          <w:rFonts w:asciiTheme="minorHAnsi" w:hAnsiTheme="minorHAnsi" w:eastAsiaTheme="minorHAnsi" w:cstheme="minorBidi"/>
          <w:i/>
          <w:sz w:val="22"/>
          <w:szCs w:val="22"/>
          <w:lang w:eastAsia="en-US"/>
        </w:rPr>
      </w:pPr>
      <w:r>
        <w:rPr>
          <w:rFonts w:asciiTheme="minorHAnsi" w:hAnsiTheme="minorHAnsi" w:eastAsiaTheme="minorHAnsi" w:cstheme="minorBidi"/>
          <w:sz w:val="22"/>
          <w:szCs w:val="22"/>
          <w:vertAlign w:val="superscript"/>
          <w:lang w:eastAsia="en-US"/>
        </w:rPr>
        <w:t xml:space="preserve">2  </w:t>
      </w:r>
      <w:r>
        <w:rPr>
          <w:rFonts w:eastAsiaTheme="minorHAnsi"/>
          <w:i/>
          <w:lang w:eastAsia="en-US"/>
        </w:rPr>
        <w:t xml:space="preserve">Полярный филиал ФГБНУ «ВНИРО» («ПИНРО» им. Н.М. Книповича),.Урицкого ул. 17, 163002 Архангельск,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"mailto:fuks@pinro.ru" </w:instrText>
      </w:r>
      <w:r>
        <w:fldChar w:fldCharType="separate"/>
      </w:r>
      <w:r>
        <w:rPr>
          <w:rFonts w:asciiTheme="minorHAnsi" w:hAnsiTheme="minorHAnsi" w:eastAsiaTheme="minorHAnsi" w:cstheme="minorBidi"/>
          <w:i/>
          <w:color w:val="0563C1"/>
          <w:sz w:val="22"/>
          <w:szCs w:val="22"/>
          <w:u w:val="single"/>
          <w:lang w:val="en-US" w:eastAsia="en-US"/>
        </w:rPr>
        <w:t>fuks</w:t>
      </w:r>
      <w:r>
        <w:rPr>
          <w:rFonts w:asciiTheme="minorHAnsi" w:hAnsiTheme="minorHAnsi" w:eastAsiaTheme="minorHAnsi" w:cstheme="minorBidi"/>
          <w:i/>
          <w:color w:val="0563C1"/>
          <w:sz w:val="22"/>
          <w:szCs w:val="22"/>
          <w:u w:val="single"/>
          <w:lang w:eastAsia="en-US"/>
        </w:rPr>
        <w:t>@</w:t>
      </w:r>
      <w:r>
        <w:rPr>
          <w:rFonts w:asciiTheme="minorHAnsi" w:hAnsiTheme="minorHAnsi" w:eastAsiaTheme="minorHAnsi" w:cstheme="minorBidi"/>
          <w:i/>
          <w:color w:val="0563C1"/>
          <w:sz w:val="22"/>
          <w:szCs w:val="22"/>
          <w:u w:val="single"/>
          <w:lang w:val="en-US" w:eastAsia="en-US"/>
        </w:rPr>
        <w:t>pinro</w:t>
      </w:r>
      <w:r>
        <w:rPr>
          <w:rFonts w:asciiTheme="minorHAnsi" w:hAnsiTheme="minorHAnsi" w:eastAsiaTheme="minorHAnsi" w:cstheme="minorBidi"/>
          <w:i/>
          <w:color w:val="0563C1"/>
          <w:sz w:val="22"/>
          <w:szCs w:val="22"/>
          <w:u w:val="single"/>
          <w:lang w:eastAsia="en-US"/>
        </w:rPr>
        <w:t>.</w:t>
      </w:r>
      <w:r>
        <w:rPr>
          <w:rFonts w:asciiTheme="minorHAnsi" w:hAnsiTheme="minorHAnsi" w:eastAsiaTheme="minorHAnsi" w:cstheme="minorBidi"/>
          <w:i/>
          <w:color w:val="0563C1"/>
          <w:sz w:val="22"/>
          <w:szCs w:val="22"/>
          <w:u w:val="single"/>
          <w:lang w:val="en-US" w:eastAsia="en-US"/>
        </w:rPr>
        <w:t>ru</w:t>
      </w:r>
      <w:r>
        <w:rPr>
          <w:rFonts w:asciiTheme="minorHAnsi" w:hAnsiTheme="minorHAnsi" w:eastAsiaTheme="minorHAnsi" w:cstheme="minorBidi"/>
          <w:i/>
          <w:color w:val="0563C1"/>
          <w:sz w:val="22"/>
          <w:szCs w:val="22"/>
          <w:u w:val="single"/>
          <w:lang w:val="en-US" w:eastAsia="en-US"/>
        </w:rPr>
        <w:fldChar w:fldCharType="end"/>
      </w:r>
    </w:p>
    <w:p>
      <w:pPr>
        <w:spacing w:line="360" w:lineRule="auto"/>
        <w:rPr>
          <w:rFonts w:eastAsiaTheme="minorHAnsi"/>
          <w:lang w:eastAsia="en-US"/>
        </w:rPr>
      </w:pPr>
      <w:r>
        <w:rPr>
          <w:rFonts w:eastAsiaTheme="minorHAnsi"/>
          <w:vertAlign w:val="superscript"/>
          <w:lang w:eastAsia="en-US"/>
        </w:rPr>
        <w:t xml:space="preserve">3 </w:t>
      </w:r>
      <w:r>
        <w:rPr>
          <w:rFonts w:eastAsiaTheme="minorHAnsi"/>
          <w:i/>
          <w:lang w:eastAsia="en-US"/>
        </w:rPr>
        <w:t xml:space="preserve">Санкт-Петербургский государственный университет, кафедра зоологии беспозвоночных, Университетская наб. 7/9, 199034 Санкт-Петербург,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"mailto:polydora@rambler.ru" </w:instrText>
      </w:r>
      <w:r>
        <w:fldChar w:fldCharType="separate"/>
      </w:r>
      <w:r>
        <w:rPr>
          <w:rFonts w:eastAsiaTheme="minorHAnsi"/>
          <w:i/>
          <w:color w:val="0563C1"/>
          <w:u w:val="single"/>
          <w:lang w:val="en-US" w:eastAsia="en-US"/>
        </w:rPr>
        <w:t>polydora</w:t>
      </w:r>
      <w:r>
        <w:rPr>
          <w:rFonts w:eastAsiaTheme="minorHAnsi"/>
          <w:i/>
          <w:color w:val="0563C1"/>
          <w:u w:val="single"/>
          <w:lang w:eastAsia="en-US"/>
        </w:rPr>
        <w:t>@</w:t>
      </w:r>
      <w:r>
        <w:rPr>
          <w:rFonts w:eastAsiaTheme="minorHAnsi"/>
          <w:i/>
          <w:color w:val="0563C1"/>
          <w:u w:val="single"/>
          <w:lang w:val="en-US" w:eastAsia="en-US"/>
        </w:rPr>
        <w:t>rambler</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hd w:val="clear" w:color="auto" w:fill="FFFFFF"/>
        <w:spacing w:line="360" w:lineRule="auto"/>
        <w:rPr>
          <w:rFonts w:eastAsiaTheme="minorHAnsi"/>
          <w:i/>
          <w:lang w:eastAsia="en-US"/>
        </w:rPr>
      </w:pPr>
      <w:r>
        <w:rPr>
          <w:rFonts w:eastAsiaTheme="minorHAnsi"/>
          <w:vertAlign w:val="superscript"/>
          <w:lang w:eastAsia="en-US"/>
        </w:rPr>
        <w:t>4</w:t>
      </w:r>
      <w:r>
        <w:rPr>
          <w:rFonts w:eastAsia="SimSun"/>
          <w:color w:val="262626"/>
          <w:shd w:val="clear" w:color="auto" w:fill="FFFFFF"/>
          <w:lang w:eastAsia="zh-CN"/>
        </w:rPr>
        <w:t xml:space="preserve"> </w:t>
      </w:r>
      <w:r>
        <w:rPr>
          <w:rFonts w:eastAsia="SimSun"/>
          <w:i/>
          <w:color w:val="262626"/>
          <w:shd w:val="clear" w:color="auto" w:fill="FFFFFF"/>
          <w:lang w:eastAsia="zh-CN"/>
        </w:rPr>
        <w:t xml:space="preserve">Кандалакшский государственный заповедник, Линейная ул. 35, Кандалакша, 184042 Мурманская область, </w:t>
      </w:r>
      <w:r>
        <w:rPr>
          <w:rFonts w:eastAsiaTheme="minorHAnsi"/>
          <w:i/>
          <w:lang w:eastAsia="en-US"/>
        </w:rPr>
        <w:t>Россия</w:t>
      </w:r>
      <w:r>
        <w:rPr>
          <w:rFonts w:eastAsia="SimSun"/>
          <w:i/>
          <w:color w:val="262626"/>
          <w:shd w:val="clear" w:color="auto" w:fill="FFFFFF"/>
          <w:lang w:eastAsia="zh-CN"/>
        </w:rPr>
        <w:t xml:space="preserve">  </w:t>
      </w:r>
    </w:p>
    <w:p>
      <w:pPr>
        <w:autoSpaceDE w:val="0"/>
        <w:autoSpaceDN w:val="0"/>
        <w:adjustRightInd w:val="0"/>
        <w:spacing w:line="360" w:lineRule="auto"/>
        <w:jc w:val="both"/>
        <w:rPr>
          <w:b/>
        </w:rPr>
      </w:pPr>
    </w:p>
    <w:p>
      <w:pPr>
        <w:autoSpaceDE w:val="0"/>
        <w:autoSpaceDN w:val="0"/>
        <w:adjustRightInd w:val="0"/>
        <w:spacing w:line="360" w:lineRule="auto"/>
        <w:jc w:val="both"/>
        <w:rPr>
          <w:b/>
        </w:rPr>
      </w:pPr>
      <w:r>
        <w:rPr>
          <w:b/>
        </w:rPr>
        <w:t>РЕЗЮМЕ</w:t>
      </w:r>
    </w:p>
    <w:p>
      <w:pPr>
        <w:autoSpaceDE w:val="0"/>
        <w:autoSpaceDN w:val="0"/>
        <w:adjustRightInd w:val="0"/>
        <w:spacing w:line="360" w:lineRule="auto"/>
        <w:jc w:val="both"/>
      </w:pPr>
      <w:r>
        <w:t>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фенотипических морф базируется в основном на сведениях о некоторых различиях по морфологии и особенностям питания между 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длины/возраста. Мы провели исследование взаимосвязи длины/возраста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доля левосторонних рыб не различается среди камбал разного размера и возраста во всех исследованных популяциях. Соотношение лево- и правосторонних особей в разных размерно-возрастных группах не зависело от пола рыб. Выявленное межпопуляционное разнообразие по соотношению двух морф у речной камбалы из Белого моря обусловлено селективным влиянием различных локальных факторов и не связано с размерно-возрастным или половым составом сравниваемых выборок.</w:t>
      </w:r>
    </w:p>
    <w:p>
      <w:pPr>
        <w:autoSpaceDE w:val="0"/>
        <w:autoSpaceDN w:val="0"/>
        <w:adjustRightInd w:val="0"/>
        <w:spacing w:line="360" w:lineRule="auto"/>
        <w:jc w:val="both"/>
      </w:pPr>
    </w:p>
    <w:p>
      <w:pPr>
        <w:spacing w:line="360" w:lineRule="auto"/>
      </w:pPr>
      <w:r>
        <w:rPr>
          <w:b/>
          <w:lang w:val="en-US"/>
        </w:rPr>
        <w:t>K</w:t>
      </w:r>
      <w:r>
        <w:rPr>
          <w:b/>
        </w:rPr>
        <w:t xml:space="preserve">лючевые слова: </w:t>
      </w:r>
      <w:r>
        <w:rPr>
          <w:i/>
          <w:iCs/>
          <w:lang w:val="en-US"/>
        </w:rPr>
        <w:t>Platichthys</w:t>
      </w:r>
      <w:r>
        <w:rPr>
          <w:i/>
          <w:iCs/>
        </w:rPr>
        <w:t xml:space="preserve"> </w:t>
      </w:r>
      <w:r>
        <w:rPr>
          <w:i/>
          <w:iCs/>
          <w:lang w:val="en-US"/>
        </w:rPr>
        <w:t>flesus</w:t>
      </w:r>
      <w:r>
        <w:rPr>
          <w:iCs/>
        </w:rPr>
        <w:t>, изменчивость частот морф, популяционный полиморфизм</w:t>
      </w:r>
      <w:r>
        <w:t>, Белое море</w:t>
      </w:r>
    </w:p>
    <w:p>
      <w:pPr>
        <w:autoSpaceDE w:val="0"/>
        <w:autoSpaceDN w:val="0"/>
        <w:adjustRightInd w:val="0"/>
        <w:spacing w:line="360" w:lineRule="auto"/>
        <w:jc w:val="both"/>
        <w:rPr>
          <w:b/>
        </w:rPr>
      </w:pPr>
    </w:p>
    <w:p>
      <w:pPr>
        <w:autoSpaceDE w:val="0"/>
        <w:autoSpaceDN w:val="0"/>
        <w:adjustRightInd w:val="0"/>
        <w:spacing w:line="360" w:lineRule="auto"/>
        <w:jc w:val="both"/>
        <w:rPr>
          <w:b/>
          <w:lang w:val="en-GB"/>
        </w:rPr>
      </w:pPr>
      <w:r>
        <w:rPr>
          <w:b/>
          <w:lang w:val="en-US"/>
        </w:rPr>
        <w:t>INTRODUCTION</w:t>
      </w:r>
      <w:r>
        <w:rPr>
          <w:b/>
          <w:lang w:val="en-GB"/>
        </w:rPr>
        <w:t xml:space="preserve"> </w:t>
      </w:r>
    </w:p>
    <w:p>
      <w:pPr>
        <w:autoSpaceDE w:val="0"/>
        <w:autoSpaceDN w:val="0"/>
        <w:adjustRightInd w:val="0"/>
        <w:spacing w:line="360" w:lineRule="auto"/>
        <w:jc w:val="both"/>
        <w:rPr>
          <w:b/>
          <w:lang w:val="en-GB"/>
        </w:rPr>
      </w:pPr>
    </w:p>
    <w:p>
      <w:pPr>
        <w:autoSpaceDE w:val="0"/>
        <w:autoSpaceDN w:val="0"/>
        <w:adjustRightInd w:val="0"/>
        <w:spacing w:line="360" w:lineRule="auto"/>
        <w:jc w:val="both"/>
        <w:rPr>
          <w:lang w:val="en-GB"/>
        </w:rPr>
      </w:pPr>
      <w:r>
        <w:rPr>
          <w:lang w:val="en-GB"/>
        </w:rPr>
        <w:t xml:space="preserve">The European flounder </w:t>
      </w:r>
      <w:r>
        <w:rPr>
          <w:i/>
          <w:lang w:val="en-GB"/>
        </w:rPr>
        <w:t xml:space="preserve">Platichthys flesus </w:t>
      </w:r>
      <w:r>
        <w:rPr>
          <w:lang w:val="en-GB"/>
        </w:rPr>
        <w:t>is an unusual species, because, unlike most other representatives of the family Pleuronectidae, it shows lateral polymorphism at the population level. All populations of this species contain various proportions of individuals whose eyes lie either on the right (right-sided) or on the left side of the head (left-sided)</w:t>
      </w:r>
      <w:ins w:id="5" w:author="google1599737165" w:date="2022-09-01T17:54:00Z">
        <w:r>
          <w:rPr>
            <w:lang w:val="en-US"/>
            <w:rPrChange w:id="6" w:author="WSBS" w:date="2022-09-02T14:13:00Z">
              <w:rPr/>
            </w:rPrChange>
          </w:rPr>
          <w:t>.</w:t>
        </w:r>
      </w:ins>
      <w:ins w:id="7" w:author="google1599737165" w:date="2022-09-01T17:54:00Z">
        <w:r>
          <w:rPr>
            <w:lang w:val="en-US"/>
          </w:rPr>
          <w:t>T</w:t>
        </w:r>
      </w:ins>
      <w:ins w:id="8" w:author="Петр Ершов" w:date="2022-09-01T17:21:00Z">
        <w:del w:id="9" w:author="google1599737165" w:date="2022-09-01T17:54:00Z">
          <w:r>
            <w:rPr>
              <w:lang w:val="en-GB"/>
            </w:rPr>
            <w:delText xml:space="preserve">, </w:delText>
          </w:r>
        </w:del>
      </w:ins>
      <w:ins w:id="10" w:author="Петр Ершов" w:date="2022-09-01T17:21:00Z">
        <w:del w:id="11" w:author="google1599737165" w:date="2022-09-01T17:54:00Z">
          <w:r>
            <w:rPr/>
            <w:delText>причем</w:delText>
          </w:r>
        </w:del>
      </w:ins>
      <w:ins w:id="12" w:author="Петр Ершов" w:date="2022-09-01T14:54:00Z">
        <w:del w:id="13" w:author="google1599737165" w:date="2022-09-01T17:54:00Z">
          <w:r>
            <w:rPr>
              <w:lang w:val="en-US"/>
            </w:rPr>
            <w:delText xml:space="preserve"> </w:delText>
          </w:r>
        </w:del>
      </w:ins>
      <w:ins w:id="14" w:author="Петр Ершов" w:date="2022-09-01T15:00:00Z">
        <w:del w:id="15" w:author="google1599737165" w:date="2022-09-01T17:54:00Z">
          <w:r>
            <w:rPr>
              <w:lang w:val="en-US"/>
            </w:rPr>
            <w:delText>t</w:delText>
          </w:r>
        </w:del>
      </w:ins>
      <w:ins w:id="16" w:author="Петр Ершов" w:date="2022-09-01T15:00:00Z">
        <w:r>
          <w:rPr>
            <w:lang w:val="en-US"/>
          </w:rPr>
          <w:t xml:space="preserve">he frequency of </w:t>
        </w:r>
      </w:ins>
      <w:ins w:id="17" w:author="Петр Ершов" w:date="2022-09-01T14:46:00Z">
        <w:r>
          <w:rPr>
            <w:lang w:val="en-GB"/>
          </w:rPr>
          <w:t xml:space="preserve">left-sided </w:t>
        </w:r>
      </w:ins>
      <w:ins w:id="18" w:author="Петр Ершов" w:date="2022-09-01T17:03:00Z">
        <w:r>
          <w:rPr>
            <w:lang w:val="en-GB"/>
          </w:rPr>
          <w:t>fishes</w:t>
        </w:r>
      </w:ins>
      <w:ins w:id="19" w:author="Петр Ершов" w:date="2022-09-01T14:46:00Z">
        <w:r>
          <w:rPr>
            <w:lang w:val="en-GB"/>
          </w:rPr>
          <w:t xml:space="preserve"> </w:t>
        </w:r>
      </w:ins>
      <w:ins w:id="20" w:author="Петр Ершов" w:date="2022-09-01T15:00:00Z">
        <w:del w:id="21" w:author="google1599737165" w:date="2022-09-01T17:55:00Z">
          <w:r>
            <w:rPr>
              <w:lang w:val="en-GB"/>
            </w:rPr>
            <w:delText xml:space="preserve">in populations </w:delText>
          </w:r>
        </w:del>
      </w:ins>
      <w:ins w:id="22" w:author="Петр Ершов" w:date="2022-09-01T15:00:00Z">
        <w:r>
          <w:rPr>
            <w:lang w:val="en-GB"/>
          </w:rPr>
          <w:t xml:space="preserve">is lower </w:t>
        </w:r>
      </w:ins>
      <w:ins w:id="23" w:author="Петр Ершов" w:date="2022-09-01T15:01:00Z">
        <w:r>
          <w:rPr>
            <w:lang w:val="en-GB"/>
          </w:rPr>
          <w:t>th</w:t>
        </w:r>
      </w:ins>
      <w:ins w:id="24" w:author="Петр Ершов" w:date="2022-09-01T17:12:00Z">
        <w:r>
          <w:rPr>
            <w:lang w:val="en-GB"/>
          </w:rPr>
          <w:t>a</w:t>
        </w:r>
      </w:ins>
      <w:ins w:id="25" w:author="Петр Ершов" w:date="2022-09-01T15:01:00Z">
        <w:r>
          <w:rPr>
            <w:lang w:val="en-GB"/>
          </w:rPr>
          <w:t xml:space="preserve">n </w:t>
        </w:r>
      </w:ins>
      <w:ins w:id="26" w:author="Петр Ершов" w:date="2022-09-01T15:02:00Z">
        <w:r>
          <w:rPr>
            <w:lang w:val="en-GB"/>
          </w:rPr>
          <w:t xml:space="preserve">that of </w:t>
        </w:r>
      </w:ins>
      <w:ins w:id="27" w:author="Петр Ершов" w:date="2022-09-01T15:01:00Z">
        <w:r>
          <w:rPr>
            <w:lang w:val="en-GB"/>
          </w:rPr>
          <w:t xml:space="preserve">right-sided </w:t>
        </w:r>
      </w:ins>
      <w:ins w:id="28" w:author="Петр Ершов" w:date="2022-09-01T17:02:00Z">
        <w:r>
          <w:rPr>
            <w:lang w:val="en-GB"/>
          </w:rPr>
          <w:t>one</w:t>
        </w:r>
      </w:ins>
      <w:ins w:id="29" w:author="Петр Ершов" w:date="2022-09-01T17:03:00Z">
        <w:r>
          <w:rPr>
            <w:lang w:val="en-GB"/>
          </w:rPr>
          <w:t>s</w:t>
        </w:r>
      </w:ins>
      <w:ins w:id="30" w:author="google1599737165" w:date="2022-09-01T17:53:00Z">
        <w:r>
          <w:rPr>
            <w:lang w:val="en-US"/>
            <w:rPrChange w:id="31" w:author="WSBS" w:date="2022-09-02T14:13:00Z">
              <w:rPr/>
            </w:rPrChange>
          </w:rPr>
          <w:t xml:space="preserve"> </w:t>
        </w:r>
      </w:ins>
      <w:ins w:id="32" w:author="google1599737165" w:date="2022-09-01T17:55:00Z">
        <w:r>
          <w:rPr>
            <w:lang w:val="en-GB"/>
          </w:rPr>
          <w:t xml:space="preserve">in </w:t>
        </w:r>
      </w:ins>
      <w:ins w:id="33" w:author="google1599737165" w:date="2022-09-01T17:55:00Z">
        <w:r>
          <w:rPr>
            <w:lang w:val="en-US"/>
          </w:rPr>
          <w:t xml:space="preserve">all </w:t>
        </w:r>
      </w:ins>
      <w:ins w:id="34" w:author="google1599737165" w:date="2022-09-01T17:55:00Z">
        <w:r>
          <w:rPr>
            <w:lang w:val="en-GB"/>
          </w:rPr>
          <w:t xml:space="preserve">populations </w:t>
        </w:r>
      </w:ins>
      <w:ins w:id="35" w:author="google1599737165" w:date="2022-09-01T17:55:00Z">
        <w:r>
          <w:rPr>
            <w:lang w:val="en-US"/>
          </w:rPr>
          <w:t xml:space="preserve">studied </w:t>
        </w:r>
      </w:ins>
      <w:ins w:id="36" w:author="google1599737165" w:date="2022-09-01T17:54:00Z">
        <w:r>
          <w:rPr>
            <w:lang w:val="en-US"/>
            <w:rPrChange w:id="37" w:author="WSBS" w:date="2022-09-02T14:13:00Z">
              <w:rPr/>
            </w:rPrChange>
          </w:rPr>
          <w:t>(+++)</w:t>
        </w:r>
      </w:ins>
      <w:ins w:id="38" w:author="Петр Ершов" w:date="2022-09-01T14:55:00Z">
        <w:r>
          <w:rPr>
            <w:lang w:val="en-GB"/>
          </w:rPr>
          <w:t>.</w:t>
        </w:r>
      </w:ins>
      <w:ins w:id="39" w:author="Петр Ершов" w:date="2022-09-01T14:46:00Z">
        <w:r>
          <w:rPr>
            <w:lang w:val="en-GB"/>
          </w:rPr>
          <w:t xml:space="preserve"> </w:t>
        </w:r>
      </w:ins>
      <w:r>
        <w:rPr>
          <w:lang w:val="en-GB"/>
        </w:rPr>
        <w:t xml:space="preserve">Changes in morph frequencies in populations are thought to be associated with interspecific and intrapopulation competition for food between left- and right-sided individuals in their shared nursery areas (Fornbacke et al. 2002; Russo et al. 2012). The majority of published information on morph proportions in the populations of </w:t>
      </w:r>
      <w:r>
        <w:rPr>
          <w:i/>
          <w:lang w:val="en-GB"/>
        </w:rPr>
        <w:t>P. flesus</w:t>
      </w:r>
      <w:r>
        <w:rPr>
          <w:lang w:val="en-GB"/>
        </w:rPr>
        <w:t xml:space="preserve"> have been obtained from the basins of the Baltic and North Seas. Published </w:t>
      </w:r>
      <w:r>
        <w:rPr>
          <w:lang w:val="en-US"/>
        </w:rPr>
        <w:t xml:space="preserve">data </w:t>
      </w:r>
      <w:r>
        <w:rPr>
          <w:lang w:val="en-GB"/>
        </w:rPr>
        <w:t xml:space="preserve"> indicate that unlike starry flounder, </w:t>
      </w:r>
      <w:r>
        <w:rPr>
          <w:i/>
          <w:lang w:val="en-GB"/>
        </w:rPr>
        <w:t xml:space="preserve">P.stellatus </w:t>
      </w:r>
      <w:r>
        <w:rPr>
          <w:lang w:val="en-US"/>
        </w:rPr>
        <w:t>(Pallas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distribution range (Yershov, Fuks</w:t>
      </w:r>
      <w:r>
        <w:rPr>
          <w:lang w:val="en-US"/>
        </w:rPr>
        <w:t xml:space="preserve"> and</w:t>
      </w:r>
      <w:r>
        <w:rPr>
          <w:lang w:val="en-GB"/>
        </w:rPr>
        <w:t xml:space="preserve"> Khaitov, unpublished data). It should be noted that in many publications the frequencies of left-sided individuals of </w:t>
      </w:r>
      <w:r>
        <w:rPr>
          <w:i/>
          <w:lang w:val="en-GB"/>
        </w:rPr>
        <w:t>P. flesus</w:t>
      </w:r>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Duncker (Duncker 1900). Duncker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Sych (1930) has found no support for this hypothesis, while studying flounders of different ages from the Murman Coast of the Barents Sea. Fornbacke et al. (2002) compared fry and adult fish caught off the western coast of Sweden and reported that higher proportion of reversed individuals was observed in fry. We are not aware of any other evidence of size and age variation in proportions of the two morphs in the European flounder. With respect to another parameter, sex, it has been shown that males and females of the European flounder contained similar proportions of the left-sided individuals (Fornbacke et al. 2002; Semushin et al. 2015). The sizes of fish of different sex, however, have not been examined in these studies. The aim of the present study was therefore to estimate the proportions of left- and right-sided morphs in the flounders of both sexes from different size-age classes. </w:t>
      </w:r>
    </w:p>
    <w:p>
      <w:pPr>
        <w:autoSpaceDE w:val="0"/>
        <w:autoSpaceDN w:val="0"/>
        <w:adjustRightInd w:val="0"/>
        <w:spacing w:line="360" w:lineRule="auto"/>
        <w:rPr>
          <w:lang w:val="en-GB"/>
        </w:rPr>
      </w:pPr>
    </w:p>
    <w:p>
      <w:pPr>
        <w:autoSpaceDE w:val="0"/>
        <w:autoSpaceDN w:val="0"/>
        <w:adjustRightInd w:val="0"/>
        <w:spacing w:line="360" w:lineRule="auto"/>
        <w:rPr>
          <w:b/>
          <w:lang w:val="en-GB"/>
        </w:rPr>
      </w:pPr>
      <w:r>
        <w:rPr>
          <w:b/>
          <w:lang w:val="en-GB"/>
        </w:rPr>
        <w:t>MATERIAL</w:t>
      </w:r>
      <w:r>
        <w:rPr>
          <w:b/>
          <w:lang w:val="en-US"/>
        </w:rPr>
        <w:t>S</w:t>
      </w:r>
      <w:r>
        <w:rPr>
          <w:b/>
          <w:lang w:val="en-GB"/>
        </w:rPr>
        <w:t xml:space="preserve"> AND METHODS</w:t>
      </w:r>
    </w:p>
    <w:p>
      <w:pPr>
        <w:autoSpaceDE w:val="0"/>
        <w:autoSpaceDN w:val="0"/>
        <w:adjustRightInd w:val="0"/>
        <w:spacing w:line="360" w:lineRule="auto"/>
        <w:rPr>
          <w:b/>
          <w:lang w:val="en-GB"/>
        </w:rPr>
      </w:pPr>
    </w:p>
    <w:p>
      <w:pPr>
        <w:autoSpaceDE w:val="0"/>
        <w:autoSpaceDN w:val="0"/>
        <w:adjustRightInd w:val="0"/>
        <w:spacing w:line="360" w:lineRule="auto"/>
        <w:jc w:val="both"/>
        <w:rPr>
          <w:b/>
          <w:bCs/>
          <w:lang w:val="en-GB"/>
        </w:rPr>
      </w:pPr>
      <w:r>
        <w:rPr>
          <w:b/>
          <w:bCs/>
          <w:lang w:val="en-GB"/>
        </w:rPr>
        <w:t>Study area and sample collection</w:t>
      </w:r>
    </w:p>
    <w:p>
      <w:pPr>
        <w:autoSpaceDE w:val="0"/>
        <w:autoSpaceDN w:val="0"/>
        <w:adjustRightInd w:val="0"/>
        <w:spacing w:line="360" w:lineRule="auto"/>
        <w:jc w:val="both"/>
        <w:rPr>
          <w:lang w:val="en-GB"/>
        </w:rPr>
      </w:pPr>
      <w:r>
        <w:rPr>
          <w:lang w:val="en-GB"/>
        </w:rPr>
        <w:t>Specimens of flounder for this study were caught in Onega (n=4332; Nyukhcha River and the head of the bay), Dvina (n=4760; mouth of the Northern Dvina) and Mezen (n=2272; mouth of the Mezen River) bays of the White Sea over the period of May-August 2003-2019 during the regular expeditions made by the Polar Branch of the Russian Federal Research Institute Of Fisheries and Oceanography (VNIRO) (collected by G.V. Fuks and other employees) (Figure 1). Since the two samples from Onega Bay showed no statistically significant differences in the size-age composition and morph proportions, they were pooled together into a single dataset. In Kandalaksha Bay, fish were captured at Chupa Inlet by personnel of the Zoological Institute of the Russian Academy of Sciences (ZIN RAS) and VNIRO during the springs and summers of 2015-2019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Fuks 2015). </w:t>
      </w: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5"/>
                    <a:stretch>
                      <a:fillRect/>
                    </a:stretch>
                  </pic:blipFill>
                  <pic:spPr>
                    <a:xfrm>
                      <a:off x="0" y="0"/>
                      <a:ext cx="50375" cy="7633"/>
                    </a:xfrm>
                    <a:prstGeom prst="rect">
                      <a:avLst/>
                    </a:prstGeom>
                  </pic:spPr>
                </pic:pic>
              </a:graphicData>
            </a:graphic>
          </wp:inline>
        </w:drawing>
      </w:r>
      <w:r>
        <w:rPr>
          <w:lang w:val="en-GB"/>
        </w:rP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p>
    <w:p>
      <w:pPr>
        <w:autoSpaceDE w:val="0"/>
        <w:autoSpaceDN w:val="0"/>
        <w:adjustRightInd w:val="0"/>
        <w:spacing w:line="360" w:lineRule="auto"/>
        <w:jc w:val="both"/>
        <w:rPr>
          <w:rStyle w:val="8"/>
          <w:lang w:val="en-GB"/>
        </w:rPr>
      </w:pPr>
    </w:p>
    <w:p>
      <w:pPr>
        <w:autoSpaceDE w:val="0"/>
        <w:autoSpaceDN w:val="0"/>
        <w:adjustRightInd w:val="0"/>
        <w:spacing w:line="360" w:lineRule="auto"/>
        <w:jc w:val="both"/>
        <w:rPr>
          <w:b/>
          <w:bCs/>
          <w:lang w:val="en-GB"/>
        </w:rPr>
      </w:pPr>
      <w:r>
        <w:rPr>
          <w:b/>
          <w:bCs/>
          <w:lang w:val="en-GB"/>
        </w:rPr>
        <w:t xml:space="preserve">Statistical analysis </w:t>
      </w:r>
    </w:p>
    <w:p>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growth of fish was described using the von Bertalanffy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(1-e</w:t>
      </w:r>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o</w:t>
      </w:r>
      <w:r>
        <w:rPr>
          <w:rFonts w:eastAsia="Times-Italic"/>
          <w:iCs/>
          <w:lang w:val="en-GB"/>
        </w:rPr>
        <w:t xml:space="preserve"> </w:t>
      </w:r>
      <w:r>
        <w:rPr>
          <w:rFonts w:eastAsia="Times-Roman"/>
          <w:lang w:val="en-GB"/>
        </w:rPr>
        <w:t xml:space="preserve">are coefficients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The analysis was performed in the GraphPad Prism software package.</w:t>
      </w:r>
    </w:p>
    <w:p>
      <w:pPr>
        <w:autoSpaceDE w:val="0"/>
        <w:autoSpaceDN w:val="0"/>
        <w:adjustRightInd w:val="0"/>
        <w:spacing w:line="360" w:lineRule="auto"/>
        <w:jc w:val="both"/>
        <w:rPr>
          <w:lang w:val="en-GB"/>
        </w:rPr>
      </w:pPr>
      <w:r>
        <w:rPr>
          <w:lang w:val="en-GB"/>
        </w:rPr>
        <w:t xml:space="preserve"> </w:t>
      </w:r>
    </w:p>
    <w:p>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built as </w:t>
      </w:r>
      <w:r>
        <w:rPr>
          <w:lang w:val="en-US"/>
        </w:rPr>
        <w:t xml:space="preserve">binomial </w:t>
      </w:r>
      <w:r>
        <w:rPr>
          <w:lang w:val="en-GB"/>
        </w:rPr>
        <w:t xml:space="preserve">logistic regression. The dependent variable was coded as 1 for the left-sided morph and 0 for the right-sided morph.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lang w:val="en-US"/>
        </w:rPr>
        <w:t>constructed</w:t>
      </w:r>
      <w:r>
        <w:rPr>
          <w:lang w:val="en-GB"/>
        </w:rPr>
        <w:t xml:space="preserve">, it was </w:t>
      </w:r>
      <w:r>
        <w:rPr>
          <w:lang w:val="en-US"/>
        </w:rPr>
        <w:t>optimized</w:t>
      </w:r>
      <w:r>
        <w:rPr>
          <w:lang w:val="en-GB"/>
        </w:rPr>
        <w:t xml:space="preserve"> according to the protocol of backward selection (Zuur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US"/>
        </w:rPr>
      </w:pPr>
      <w:r>
        <w:rPr>
          <w:lang w:val="en-GB"/>
        </w:rPr>
        <w:t xml:space="preserve">Model М2 was built to </w:t>
      </w:r>
      <w:r>
        <w:rPr>
          <w:lang w:val="en-US"/>
        </w:rPr>
        <w:t>assess</w:t>
      </w:r>
      <w:r>
        <w:rPr>
          <w:lang w:val="en-GB"/>
        </w:rPr>
        <w:t xml:space="preserve"> the relationship between the probability of encountering reversed individuals </w:t>
      </w:r>
      <w:r>
        <w:rPr>
          <w:lang w:val="en-US"/>
        </w:rPr>
        <w:t xml:space="preserve">and age of </w:t>
      </w:r>
      <w:r>
        <w:rPr>
          <w:lang w:val="en-GB"/>
        </w:rPr>
        <w:t>fish (</w:t>
      </w:r>
      <w:r>
        <w:rPr>
          <w:i/>
          <w:lang w:val="en-US"/>
        </w:rPr>
        <w:t>“Age”</w:t>
      </w:r>
      <w:r>
        <w:rPr>
          <w:lang w:val="en-US"/>
        </w:rPr>
        <w:t>, continuous variable)</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“Age”:”Sex”</w:t>
      </w:r>
      <w:r>
        <w:rPr>
          <w:lang w:val="en-US"/>
        </w:rPr>
        <w:t xml:space="preserve"> interaction were also included </w:t>
      </w:r>
      <w:r>
        <w:rPr>
          <w:lang w:val="en-GB"/>
        </w:rPr>
        <w:t xml:space="preserve"> </w:t>
      </w:r>
      <w:r>
        <w:rPr>
          <w:lang w:val="en-US"/>
        </w:rPr>
        <w:t xml:space="preserve">in </w:t>
      </w:r>
      <w:r>
        <w:rPr>
          <w:bCs/>
          <w:lang w:val="en-GB"/>
        </w:rPr>
        <w:t>the model</w:t>
      </w:r>
      <w:r>
        <w:rPr>
          <w:lang w:val="en-GB"/>
        </w:rPr>
        <w:t xml:space="preserve">. Individuals ranged from 2 to 13-years old </w:t>
      </w:r>
      <w:r>
        <w:rPr>
          <w:lang w:val="en-US"/>
        </w:rPr>
        <w:t xml:space="preserve">were used for the analysis. Yearlings were discarded due to scarce presence in samples.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constructed using functions of the R statistical language (R Core Team 2020). </w:t>
      </w:r>
    </w:p>
    <w:p>
      <w:pPr>
        <w:autoSpaceDE w:val="0"/>
        <w:autoSpaceDN w:val="0"/>
        <w:adjustRightInd w:val="0"/>
        <w:spacing w:line="360" w:lineRule="auto"/>
        <w:jc w:val="both"/>
        <w:rPr>
          <w:lang w:val="en-GB"/>
        </w:rPr>
      </w:pPr>
    </w:p>
    <w:p>
      <w:pPr>
        <w:pStyle w:val="14"/>
        <w:spacing w:line="240" w:lineRule="auto"/>
        <w:ind w:firstLine="0"/>
        <w:rPr>
          <w:b/>
          <w:lang w:val="en-GB"/>
        </w:rPr>
      </w:pPr>
      <w:bookmarkStart w:id="0" w:name="результаты-исследования"/>
      <w:r>
        <w:rPr>
          <w:b/>
          <w:lang w:val="en-GB"/>
        </w:rPr>
        <w:t>RESULTS</w:t>
      </w:r>
      <w:bookmarkEnd w:id="0"/>
    </w:p>
    <w:p>
      <w:pPr>
        <w:pStyle w:val="14"/>
        <w:spacing w:line="240" w:lineRule="auto"/>
        <w:ind w:firstLine="0"/>
        <w:rPr>
          <w:b/>
          <w:lang w:val="en-GB"/>
        </w:rPr>
      </w:pPr>
    </w:p>
    <w:p>
      <w:pPr>
        <w:pStyle w:val="14"/>
        <w:spacing w:line="360" w:lineRule="auto"/>
        <w:ind w:firstLine="0"/>
        <w:rPr>
          <w:lang w:val="en-GB"/>
        </w:rPr>
      </w:pPr>
      <w:r>
        <w:rPr>
          <w:lang w:val="en-GB"/>
        </w:rPr>
        <w:t>In each of the populations studied, the size-frequency distributions of the left- and right-sided individuals were similar among the flounders of one sex: variation ranges were comparable and medians did not exhibit any significant differences (Figure 2). Left- and right-sided males/females from Kandalaksha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reversed fish were highest compared to the other populations. The results show that among the fish of the same sex the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pPr>
        <w:pStyle w:val="14"/>
        <w:spacing w:line="360" w:lineRule="auto"/>
        <w:ind w:firstLine="0"/>
        <w:rPr>
          <w:lang w:val="en-GB"/>
        </w:rPr>
      </w:pPr>
    </w:p>
    <w:p>
      <w:pPr>
        <w:pStyle w:val="14"/>
        <w:spacing w:line="360" w:lineRule="auto"/>
        <w:ind w:firstLine="0"/>
        <w:rPr>
          <w:lang w:val="en-GB"/>
        </w:rPr>
      </w:pPr>
      <w:r>
        <w:rPr>
          <w:lang w:val="en-GB"/>
        </w:rPr>
        <w:t>Logistic regression model M1 was constructed to analyse the relationship between the frequency of left-sided individuals and the length and sex of fish in the study samples. For this model, the Akaike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pPr>
        <w:pStyle w:val="14"/>
        <w:spacing w:line="360" w:lineRule="auto"/>
        <w:ind w:firstLine="0"/>
        <w:rPr>
          <w:lang w:val="en-GB"/>
        </w:rPr>
      </w:pPr>
    </w:p>
    <w:p>
      <w:pPr>
        <w:pStyle w:val="14"/>
        <w:spacing w:line="360" w:lineRule="auto"/>
        <w:ind w:firstLine="0"/>
        <w:rPr>
          <w:strike/>
          <w:lang w:val="en-US"/>
        </w:rPr>
      </w:pPr>
      <w:r>
        <w:rPr>
          <w:lang w:val="en-GB"/>
        </w:rPr>
        <w:t>The results indicate that a statistically significant effect on frequency of reversed individuals was determined by the location of the population</w:t>
      </w:r>
      <w:ins w:id="40" w:author="google1599737165" w:date="2022-09-01T17:59:00Z">
        <w:r>
          <w:rPr>
            <w:lang w:val="en-US"/>
          </w:rPr>
          <w:t xml:space="preserve"> only</w:t>
        </w:r>
      </w:ins>
      <w:r>
        <w:rPr>
          <w:lang w:val="en-GB"/>
        </w:rPr>
        <w:t xml:space="preserve">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frequencies of reversed individuals were highly different between</w:t>
      </w:r>
      <w:r>
        <w:rPr>
          <w:lang w:val="en-US"/>
        </w:rPr>
        <w:t xml:space="preserve"> flounder populations from studied </w:t>
      </w:r>
      <w:r>
        <w:rPr>
          <w:lang w:val="en-GB"/>
        </w:rPr>
        <w:t>bays</w:t>
      </w:r>
      <w:del w:id="41" w:author="Петр Ершов" w:date="2022-08-26T11:17:00Z">
        <w:r>
          <w:rPr>
            <w:lang w:val="en-GB"/>
          </w:rPr>
          <w:delText xml:space="preserve"> </w:delText>
        </w:r>
      </w:del>
      <w:del w:id="42" w:author="Петр Ершов" w:date="2022-08-26T11:17:00Z">
        <w:r>
          <w:rPr>
            <w:lang w:val="en-US"/>
          </w:rPr>
          <w:delText>(Figure 3)</w:delText>
        </w:r>
      </w:del>
      <w:r>
        <w:rPr>
          <w:lang w:val="en-US"/>
        </w:rPr>
        <w:t xml:space="preserve">. </w:t>
      </w:r>
      <w:r>
        <w:rPr>
          <w:lang w:val="en-GB"/>
        </w:rPr>
        <w:t xml:space="preserve"> </w:t>
      </w:r>
      <w:r>
        <w:rPr>
          <w:strike/>
          <w:lang w:val="en-US"/>
        </w:rPr>
        <w:t xml:space="preserve"> </w:t>
      </w:r>
    </w:p>
    <w:p>
      <w:pPr>
        <w:pStyle w:val="14"/>
        <w:spacing w:line="360" w:lineRule="auto"/>
        <w:ind w:firstLine="0"/>
        <w:rPr>
          <w:lang w:val="en-GB"/>
        </w:rPr>
      </w:pPr>
    </w:p>
    <w:p>
      <w:pPr>
        <w:pStyle w:val="14"/>
        <w:spacing w:line="360" w:lineRule="auto"/>
        <w:ind w:firstLine="0"/>
        <w:rPr>
          <w:lang w:val="en-GB"/>
        </w:rPr>
      </w:pPr>
      <w:r>
        <w:rPr>
          <w:lang w:val="en-GB"/>
        </w:rPr>
        <w:t>For the sample</w:t>
      </w:r>
      <w:r>
        <w:rPr>
          <w:lang w:val="en-US"/>
        </w:rPr>
        <w:t xml:space="preserve"> from Onega Bay</w:t>
      </w:r>
      <w:r>
        <w:rPr>
          <w:lang w:val="en-GB"/>
        </w:rPr>
        <w:t xml:space="preserve">, the </w:t>
      </w:r>
      <w:r>
        <w:rPr>
          <w:lang w:val="en-US"/>
        </w:rPr>
        <w:t xml:space="preserve">association </w:t>
      </w:r>
      <w:r>
        <w:rPr>
          <w:lang w:val="en-GB"/>
        </w:rPr>
        <w:t xml:space="preserve">between the frequency of reversed individuals </w:t>
      </w:r>
      <w:r>
        <w:rPr>
          <w:lang w:val="en-US"/>
        </w:rPr>
        <w:t xml:space="preserve">with </w:t>
      </w:r>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pPr>
        <w:spacing w:before="100" w:beforeAutospacing="1" w:after="100" w:afterAutospacing="1" w:line="360" w:lineRule="auto"/>
        <w:rPr>
          <w:b/>
          <w:lang w:val="en-GB"/>
        </w:rPr>
      </w:pPr>
      <w:r>
        <w:rPr>
          <w:b/>
          <w:lang w:val="en-GB"/>
        </w:rPr>
        <w:t>DISCUSSION</w:t>
      </w:r>
    </w:p>
    <w:p>
      <w:pPr>
        <w:spacing w:before="100" w:beforeAutospacing="1" w:after="100" w:afterAutospacing="1" w:line="360" w:lineRule="auto"/>
        <w:rPr>
          <w:lang w:val="en-GB"/>
        </w:rPr>
      </w:pPr>
      <w:r>
        <w:rPr>
          <w:lang w:val="en-GB"/>
        </w:rPr>
        <w:t xml:space="preserve">The results of this study confirm earlier observations (Semushin et al. 2015) that European flounders caught in the White Sea show no sex differences in the frequencies of left-sided individuals. Fornbacke et al. (2002) have also found no </w:t>
      </w:r>
      <w:r>
        <w:rPr>
          <w:lang w:val="en-US"/>
        </w:rPr>
        <w:t xml:space="preserve">differences between sexes in proportion of morphs in adult European flounders off the coast of Sweden </w:t>
      </w:r>
      <w:r>
        <w:rPr>
          <w:lang w:val="en-GB"/>
        </w:rPr>
        <w:t>(Skagerrak Strait and the Baltic Sea) and similar results have been reported for the starry flounders of different sex (Townsend 1937; Orcut 1950). Our results, however, unlike these previously published observations, have also demonstrated a relative similarity of frequencies of reversed males and females within all size-age classes that had been included in the analysis.</w:t>
      </w:r>
    </w:p>
    <w:p>
      <w:pPr>
        <w:spacing w:before="100" w:beforeAutospacing="1" w:after="100" w:afterAutospacing="1" w:line="360" w:lineRule="auto"/>
        <w:rPr>
          <w:del w:id="43" w:author="Петр Ершов" w:date="2022-09-05T10:43:00Z"/>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(Duncker 1900). In author’s opinion, this indicates that mortality of left-sided flounders increases with age compared to the right-sided individuals. The statistical analysis of Duncker’s (1900) observations for the flounders from coastal waters of Germany conducted by Hubbs and Hubbs (1945) has revealed statistical significance of the observed differences between small and large flounders (χ2=8.18, p&lt;0.05). In this respect, it should be noted that Duncker’s (1900</w:t>
      </w:r>
      <w:del w:id="44" w:author="Петр Ершов" w:date="2022-08-26T11:23:00Z">
        <w:r>
          <w:rPr>
            <w:lang w:val="en-GB"/>
          </w:rPr>
          <w:delText>, с.339-340</w:delText>
        </w:r>
      </w:del>
      <w:r>
        <w:rPr>
          <w:lang w:val="en-GB"/>
        </w:rPr>
        <w:t>)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Sych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Sych (1930) for the White Sea flounders are not considered here, because they had been obtained from the material that combined samples from different bays. Fornbacke et al. (2002) have found that in the European flounders caught near the Swedish coast (Lysekil), the reversed individuals were significantly more common among the </w:t>
      </w:r>
      <w:r>
        <w:rPr>
          <w:lang w:val="en-US"/>
        </w:rPr>
        <w:t xml:space="preserve">fry </w:t>
      </w:r>
      <w:r>
        <w:rPr>
          <w:lang w:val="en-GB"/>
        </w:rPr>
        <w:t>than among the adult fish (34% and 27%, respectively). The authors argued that a decrease in the proportion of left-sided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w:t>
      </w:r>
      <w:ins w:id="45" w:author="Петр Ершов" w:date="2022-09-05T10:34:00Z">
        <w:r>
          <w:rPr>
            <w:lang w:val="en-GB"/>
          </w:rPr>
          <w:t xml:space="preserve">reversed </w:t>
        </w:r>
      </w:ins>
      <w:del w:id="46" w:author="Петр Ершов" w:date="2022-09-05T10:42:00Z">
        <w:r>
          <w:rPr>
            <w:lang w:val="en-GB"/>
          </w:rPr>
          <w:delText>left-sided</w:delText>
        </w:r>
      </w:del>
      <w:r>
        <w:rPr>
          <w:lang w:val="en-GB"/>
        </w:rPr>
        <w:t xml:space="preserve"> individuals was not connected with size and age of fishes</w:t>
      </w:r>
      <w:ins w:id="47" w:author="Петр Ершов" w:date="2022-09-05T10:28:00Z">
        <w:r>
          <w:rPr>
            <w:lang w:val="en-GB"/>
          </w:rPr>
          <w:t xml:space="preserve">, </w:t>
        </w:r>
      </w:ins>
      <w:ins w:id="48" w:author="Петр Ершов" w:date="2022-09-05T10:28:00Z">
        <w:r>
          <w:rPr/>
          <w:t>что</w:t>
        </w:r>
      </w:ins>
      <w:ins w:id="49" w:author="Петр Ершов" w:date="2022-09-05T10:28:00Z">
        <w:r>
          <w:rPr>
            <w:lang w:val="en-US"/>
            <w:rPrChange w:id="50" w:author="Петр Ершов" w:date="2022-09-05T10:28:00Z">
              <w:rPr/>
            </w:rPrChange>
          </w:rPr>
          <w:t xml:space="preserve"> </w:t>
        </w:r>
      </w:ins>
      <w:ins w:id="51" w:author="Петр Ершов" w:date="2022-09-05T10:28:00Z">
        <w:r>
          <w:rPr/>
          <w:t>свидетельствует</w:t>
        </w:r>
      </w:ins>
      <w:ins w:id="52" w:author="Петр Ершов" w:date="2022-09-05T10:28:00Z">
        <w:r>
          <w:rPr>
            <w:lang w:val="en-US"/>
          </w:rPr>
          <w:t xml:space="preserve"> </w:t>
        </w:r>
      </w:ins>
      <w:ins w:id="53" w:author="Петр Ершов" w:date="2022-09-05T10:28:00Z">
        <w:r>
          <w:rPr/>
          <w:t>о</w:t>
        </w:r>
      </w:ins>
      <w:ins w:id="54" w:author="Петр Ершов" w:date="2022-09-05T10:29:00Z">
        <w:r>
          <w:rPr>
            <w:lang w:val="en-US"/>
            <w:rPrChange w:id="55" w:author="Петр Ершов" w:date="2022-09-05T10:29:00Z">
              <w:rPr/>
            </w:rPrChange>
          </w:rPr>
          <w:t xml:space="preserve"> </w:t>
        </w:r>
      </w:ins>
      <w:ins w:id="56" w:author="Петр Ершов" w:date="2022-09-05T10:42:00Z">
        <w:r>
          <w:rPr>
            <w:lang w:val="en-US"/>
          </w:rPr>
          <w:t>(</w:t>
        </w:r>
      </w:ins>
      <w:ins w:id="57" w:author="Петр Ершов" w:date="2022-09-05T10:29:00Z">
        <w:r>
          <w:rPr>
            <w:lang w:val="en-US"/>
          </w:rPr>
          <w:t>might be related</w:t>
        </w:r>
      </w:ins>
      <w:ins w:id="58" w:author="Петр Ершов" w:date="2022-09-05T10:28:00Z">
        <w:r>
          <w:rPr>
            <w:lang w:val="en-US"/>
          </w:rPr>
          <w:t xml:space="preserve"> </w:t>
        </w:r>
      </w:ins>
      <w:ins w:id="59" w:author="Петр Ершов" w:date="2022-09-05T10:28:00Z">
        <w:r>
          <w:rPr>
            <w:lang w:val="en-GB"/>
          </w:rPr>
          <w:t>to</w:t>
        </w:r>
      </w:ins>
      <w:ins w:id="60" w:author="Петр Ершов" w:date="2022-09-05T10:42:00Z">
        <w:r>
          <w:rPr>
            <w:lang w:val="en-GB"/>
          </w:rPr>
          <w:t>)</w:t>
        </w:r>
      </w:ins>
      <w:ins w:id="61" w:author="Петр Ершов" w:date="2022-09-05T10:28:00Z">
        <w:r>
          <w:rPr>
            <w:lang w:val="en-GB"/>
          </w:rPr>
          <w:t xml:space="preserve"> the similarity of mortality between the left-sided and right-sided </w:t>
        </w:r>
      </w:ins>
      <w:ins w:id="62" w:author="Петр Ершов" w:date="2022-09-05T10:34:00Z">
        <w:r>
          <w:rPr>
            <w:lang w:val="en-GB"/>
          </w:rPr>
          <w:t>flounders</w:t>
        </w:r>
      </w:ins>
      <w:ins w:id="63" w:author="Петр Ершов" w:date="2022-09-05T10:28:00Z">
        <w:r>
          <w:rPr>
            <w:lang w:val="en-GB"/>
          </w:rPr>
          <w:t xml:space="preserve"> </w:t>
        </w:r>
      </w:ins>
      <w:ins w:id="64" w:author="Петр Ершов" w:date="2022-09-05T10:28:00Z">
        <w:r>
          <w:rPr>
            <w:lang w:val="en-US"/>
          </w:rPr>
          <w:t>of the same age</w:t>
        </w:r>
      </w:ins>
      <w:ins w:id="65" w:author="Петр Ершов" w:date="2022-09-05T10:28:00Z">
        <w:r>
          <w:rPr>
            <w:lang w:val="en-GB"/>
          </w:rPr>
          <w:t>.</w:t>
        </w:r>
      </w:ins>
      <w:r>
        <w:rPr>
          <w:lang w:val="en-GB"/>
        </w:rPr>
        <w:t xml:space="preserve"> These data were </w:t>
      </w:r>
      <w:r>
        <w:rPr>
          <w:lang w:val="en-US"/>
        </w:rPr>
        <w:t>received</w:t>
      </w:r>
      <w:r>
        <w:rPr>
          <w:lang w:val="en-GB"/>
        </w:rPr>
        <w:t xml:space="preserve"> by comparison of flounders in the size range of 5.1-48.3 cm and age of 2-13 years in local populations of the White Sea basin. Fingerlings </w:t>
      </w:r>
      <w:r>
        <w:rPr>
          <w:lang w:val="en-US"/>
        </w:rPr>
        <w:t xml:space="preserve">and yearlings </w:t>
      </w:r>
      <w:r>
        <w:rPr>
          <w:lang w:val="en-GB"/>
        </w:rPr>
        <w:t>were absent from the material included in our analysis, because no special collection was made at the sites that they inhabit.</w:t>
      </w:r>
      <w:del w:id="66" w:author="Петр Ершов" w:date="2022-09-05T10:43:00Z">
        <w:r>
          <w:rPr>
            <w:lang w:val="en-GB"/>
          </w:rPr>
          <w:delText xml:space="preserve"> </w:delText>
        </w:r>
      </w:del>
    </w:p>
    <w:p>
      <w:pPr>
        <w:spacing w:line="360" w:lineRule="auto"/>
        <w:jc w:val="both"/>
        <w:rPr>
          <w:ins w:id="67" w:author="google1599737165 [2]" w:date="2022-09-05T15:30:17Z"/>
          <w:lang w:val="en-GB"/>
        </w:rPr>
      </w:pPr>
      <w:ins w:id="68" w:author="Петр Ершов" w:date="2022-09-05T10:41:00Z">
        <w:r>
          <w:rPr>
            <w:lang w:val="en-US"/>
          </w:rPr>
          <w:t xml:space="preserve">In our opinion, </w:t>
        </w:r>
      </w:ins>
      <w:ins w:id="69" w:author="Петр Ершов" w:date="2022-09-05T10:44:00Z">
        <w:r>
          <w:rPr>
            <w:lang w:val="en-US"/>
          </w:rPr>
          <w:t xml:space="preserve">the </w:t>
        </w:r>
      </w:ins>
      <w:ins w:id="70" w:author="Петр Ершов" w:date="2022-09-05T10:44:00Z">
        <w:r>
          <w:rPr>
            <w:lang w:val="en-GB"/>
          </w:rPr>
          <w:t>absence of changes in proportion</w:t>
        </w:r>
      </w:ins>
      <w:ins w:id="71" w:author="Петр Ершов" w:date="2022-09-05T10:48:00Z">
        <w:r>
          <w:rPr>
            <w:lang w:val="en-GB"/>
          </w:rPr>
          <w:t xml:space="preserve"> of non-typical morph</w:t>
        </w:r>
      </w:ins>
      <w:ins w:id="72" w:author="Петр Ершов" w:date="2022-09-05T10:44:00Z">
        <w:r>
          <w:rPr>
            <w:lang w:val="en-GB"/>
          </w:rPr>
          <w:t xml:space="preserve"> with increasing age</w:t>
        </w:r>
      </w:ins>
      <w:ins w:id="73" w:author="Петр Ершов" w:date="2022-09-05T10:44:00Z">
        <w:r>
          <w:rPr>
            <w:lang w:val="en-US"/>
          </w:rPr>
          <w:t xml:space="preserve"> </w:t>
        </w:r>
      </w:ins>
      <w:ins w:id="74" w:author="Петр Ершов" w:date="2022-09-05T10:44:00Z">
        <w:del w:id="75" w:author="google1599737165 [2]" w:date="2022-09-05T15:16:36Z">
          <w:r>
            <w:rPr>
              <w:lang w:val="en-US"/>
            </w:rPr>
            <w:delText>(</w:delText>
          </w:r>
        </w:del>
      </w:ins>
      <w:ins w:id="76" w:author="Петр Ершов" w:date="2022-09-05T10:41:00Z">
        <w:del w:id="77" w:author="google1599737165 [2]" w:date="2022-09-05T15:16:36Z">
          <w:r>
            <w:rPr>
              <w:lang w:val="en-US"/>
            </w:rPr>
            <w:delText>it</w:delText>
          </w:r>
        </w:del>
      </w:ins>
      <w:ins w:id="78" w:author="Петр Ершов" w:date="2022-09-05T10:44:00Z">
        <w:del w:id="79" w:author="google1599737165 [2]" w:date="2022-09-05T15:16:36Z">
          <w:r>
            <w:rPr>
              <w:lang w:val="en-US"/>
            </w:rPr>
            <w:delText>)</w:delText>
          </w:r>
        </w:del>
      </w:ins>
      <w:ins w:id="80" w:author="Петр Ершов" w:date="2022-09-05T10:41:00Z">
        <w:r>
          <w:rPr>
            <w:lang w:val="en-US"/>
          </w:rPr>
          <w:t xml:space="preserve"> could be explained, for example, by the ecological peculiarities of the European flounder </w:t>
        </w:r>
      </w:ins>
      <w:ins w:id="81" w:author="Петр Ершов" w:date="2022-09-05T10:41:00Z">
        <w:r>
          <w:rPr/>
          <w:t>из</w:t>
        </w:r>
      </w:ins>
      <w:ins w:id="82" w:author="Петр Ершов" w:date="2022-09-05T10:41:00Z">
        <w:r>
          <w:rPr>
            <w:lang w:val="en-US"/>
          </w:rPr>
          <w:t xml:space="preserve"> </w:t>
        </w:r>
      </w:ins>
      <w:ins w:id="83" w:author="Петр Ершов" w:date="2022-09-05T10:41:00Z">
        <w:r>
          <w:rPr/>
          <w:t>Белого</w:t>
        </w:r>
      </w:ins>
      <w:ins w:id="84" w:author="Петр Ершов" w:date="2022-09-05T10:41:00Z">
        <w:r>
          <w:rPr>
            <w:lang w:val="en-US"/>
          </w:rPr>
          <w:t xml:space="preserve"> </w:t>
        </w:r>
      </w:ins>
      <w:ins w:id="85" w:author="Петр Ершов" w:date="2022-09-05T10:41:00Z">
        <w:r>
          <w:rPr/>
          <w:t>моря</w:t>
        </w:r>
      </w:ins>
      <w:ins w:id="86" w:author="Петр Ершов" w:date="2022-09-05T10:41:00Z">
        <w:r>
          <w:rPr>
            <w:lang w:val="en-US"/>
          </w:rPr>
          <w:t xml:space="preserve">. </w:t>
        </w:r>
      </w:ins>
      <w:ins w:id="87" w:author="Петр Ершов" w:date="2022-09-05T10:41:00Z">
        <w:r>
          <w:rPr/>
          <w:t>Сеголетки и годовики речной камбалы обитают совместно с другими видами рыб в гу</w:t>
        </w:r>
        <w:bookmarkStart w:id="3" w:name="_GoBack"/>
        <w:bookmarkEnd w:id="3"/>
        <w:r>
          <w:rPr/>
          <w:t xml:space="preserve">бах и на мелководных приустьевых пространствах, где конкурируют между собой за пищевые ресурсы (доступные бентосные организмы). </w:t>
        </w:r>
      </w:ins>
      <w:ins w:id="88" w:author="Петр Ершов" w:date="2022-09-05T10:41:00Z">
        <w:r>
          <w:rPr>
            <w:lang w:val="en-GB"/>
          </w:rPr>
          <w:t xml:space="preserve">The flounder depart from the shore </w:t>
        </w:r>
      </w:ins>
      <w:ins w:id="89" w:author="Петр Ершов" w:date="2022-09-05T10:41:00Z">
        <w:r>
          <w:rPr>
            <w:lang w:val="en-US"/>
          </w:rPr>
          <w:t xml:space="preserve">at the age of 2 years and later </w:t>
        </w:r>
      </w:ins>
      <w:ins w:id="90" w:author="Петр Ершов" w:date="2022-09-05T10:41:00Z">
        <w:r>
          <w:rPr>
            <w:lang w:val="en-GB"/>
          </w:rPr>
          <w:t>and then makes</w:t>
        </w:r>
      </w:ins>
      <w:ins w:id="91" w:author="Петр Ершов" w:date="2022-09-05T10:41:00Z">
        <w:r>
          <w:rPr>
            <w:highlight w:val="none"/>
            <w:lang w:val="en-GB"/>
            <w:rPrChange w:id="92" w:author="google1599737165 [2]" w:date="2022-09-05T15:18:07Z">
              <w:rPr>
                <w:lang w:val="en-GB"/>
              </w:rPr>
            </w:rPrChange>
          </w:rPr>
          <w:t xml:space="preserve"> </w:t>
        </w:r>
      </w:ins>
      <w:ins w:id="94" w:author="Петр Ершов" w:date="2022-09-05T10:41:00Z">
        <w:r>
          <w:rPr>
            <w:highlight w:val="none"/>
            <w:lang w:val="en-GB"/>
            <w:rPrChange w:id="95" w:author="google1599737165 [2]" w:date="2022-09-05T15:18:07Z">
              <w:rPr>
                <w:highlight w:val="red"/>
                <w:lang w:val="en-GB"/>
              </w:rPr>
            </w:rPrChange>
          </w:rPr>
          <w:t>f</w:t>
        </w:r>
      </w:ins>
      <w:ins w:id="97" w:author="Петр Ершов" w:date="2022-09-05T10:41:00Z">
        <w:r>
          <w:rPr>
            <w:highlight w:val="none"/>
            <w:lang w:val="en-GB"/>
            <w:rPrChange w:id="98" w:author="google1599737165 [2]" w:date="2022-09-05T15:17:45Z">
              <w:rPr>
                <w:highlight w:val="red"/>
                <w:lang w:val="en-GB"/>
              </w:rPr>
            </w:rPrChange>
          </w:rPr>
          <w:t>oraging forays</w:t>
        </w:r>
      </w:ins>
      <w:ins w:id="100" w:author="Петр Ершов" w:date="2022-09-05T10:41:00Z">
        <w:r>
          <w:rPr>
            <w:lang w:val="en-GB"/>
          </w:rPr>
          <w:t xml:space="preserve"> into extensive shallow areas in the open sea, which is confirmed by our several-year-long observations and trawl catches in different parts of the White Sea</w:t>
        </w:r>
      </w:ins>
      <w:ins w:id="101" w:author="google1599737165 [2]" w:date="2022-09-05T15:19:41Z">
        <w:r>
          <w:rPr>
            <w:rFonts w:hint="default"/>
            <w:lang w:val="en-US"/>
          </w:rPr>
          <w:t xml:space="preserve"> </w:t>
        </w:r>
      </w:ins>
      <w:ins w:id="102" w:author="google1599737165 [2]" w:date="2022-09-05T15:20:27Z">
        <w:r>
          <w:rPr>
            <w:rFonts w:hint="default"/>
            <w:lang w:val="en-US"/>
          </w:rPr>
          <w:t>(</w:t>
        </w:r>
      </w:ins>
      <w:ins w:id="103" w:author="google1599737165 [2]" w:date="2022-09-05T15:20:30Z">
        <w:r>
          <w:rPr>
            <w:rFonts w:hint="default"/>
            <w:lang w:val="en-US"/>
          </w:rPr>
          <w:t xml:space="preserve">our </w:t>
        </w:r>
      </w:ins>
      <w:ins w:id="104" w:author="google1599737165 [2]" w:date="2022-09-05T15:20:31Z">
        <w:r>
          <w:rPr>
            <w:rFonts w:hint="default"/>
            <w:lang w:val="en-US"/>
          </w:rPr>
          <w:t>u</w:t>
        </w:r>
      </w:ins>
      <w:ins w:id="105" w:author="google1599737165 [2]" w:date="2022-09-05T15:20:32Z">
        <w:r>
          <w:rPr>
            <w:rFonts w:hint="default"/>
            <w:lang w:val="en-US"/>
          </w:rPr>
          <w:t>np</w:t>
        </w:r>
      </w:ins>
      <w:ins w:id="106" w:author="google1599737165 [2]" w:date="2022-09-05T15:20:33Z">
        <w:r>
          <w:rPr>
            <w:rFonts w:hint="default"/>
            <w:lang w:val="en-US"/>
          </w:rPr>
          <w:t>ub</w:t>
        </w:r>
      </w:ins>
      <w:ins w:id="107" w:author="google1599737165 [2]" w:date="2022-09-05T15:20:34Z">
        <w:r>
          <w:rPr>
            <w:rFonts w:hint="default"/>
            <w:lang w:val="en-US"/>
          </w:rPr>
          <w:t>li</w:t>
        </w:r>
      </w:ins>
      <w:ins w:id="108" w:author="google1599737165 [2]" w:date="2022-09-05T15:20:35Z">
        <w:r>
          <w:rPr>
            <w:rFonts w:hint="default"/>
            <w:lang w:val="en-US"/>
          </w:rPr>
          <w:t>s</w:t>
        </w:r>
      </w:ins>
      <w:ins w:id="109" w:author="google1599737165 [2]" w:date="2022-09-05T15:20:36Z">
        <w:r>
          <w:rPr>
            <w:rFonts w:hint="default"/>
            <w:lang w:val="en-US"/>
          </w:rPr>
          <w:t>he</w:t>
        </w:r>
      </w:ins>
      <w:ins w:id="110" w:author="google1599737165 [2]" w:date="2022-09-05T15:20:37Z">
        <w:r>
          <w:rPr>
            <w:rFonts w:hint="default"/>
            <w:lang w:val="en-US"/>
          </w:rPr>
          <w:t xml:space="preserve">d </w:t>
        </w:r>
      </w:ins>
      <w:ins w:id="111" w:author="google1599737165 [2]" w:date="2022-09-05T15:20:41Z">
        <w:r>
          <w:rPr>
            <w:rFonts w:hint="default"/>
            <w:lang w:val="en-US"/>
          </w:rPr>
          <w:t>obs</w:t>
        </w:r>
      </w:ins>
      <w:ins w:id="112" w:author="google1599737165 [2]" w:date="2022-09-05T15:20:42Z">
        <w:r>
          <w:rPr>
            <w:rFonts w:hint="default"/>
            <w:lang w:val="en-US"/>
          </w:rPr>
          <w:t>erva</w:t>
        </w:r>
      </w:ins>
      <w:ins w:id="113" w:author="google1599737165 [2]" w:date="2022-09-05T15:20:43Z">
        <w:r>
          <w:rPr>
            <w:rFonts w:hint="default"/>
            <w:lang w:val="en-US"/>
          </w:rPr>
          <w:t>tio</w:t>
        </w:r>
      </w:ins>
      <w:ins w:id="114" w:author="google1599737165 [2]" w:date="2022-09-05T15:20:44Z">
        <w:r>
          <w:rPr>
            <w:rFonts w:hint="default"/>
            <w:lang w:val="en-US"/>
          </w:rPr>
          <w:t>ns</w:t>
        </w:r>
      </w:ins>
      <w:ins w:id="115" w:author="google1599737165 [2]" w:date="2022-09-05T15:20:28Z">
        <w:r>
          <w:rPr>
            <w:rFonts w:hint="default"/>
            <w:lang w:val="en-US"/>
          </w:rPr>
          <w:t>)</w:t>
        </w:r>
      </w:ins>
      <w:ins w:id="116" w:author="Петр Ершов" w:date="2022-09-05T10:41:00Z">
        <w:r>
          <w:rPr>
            <w:lang w:val="en-GB"/>
          </w:rPr>
          <w:t xml:space="preserve">. Changes in foraging locations, in addition to broadening of the dietary spectrum with age, probably lower the tension caused by intra- and interspecific competition for food of individuals of different morphs, which, in turn, can </w:t>
        </w:r>
      </w:ins>
      <w:ins w:id="117" w:author="Петр Ершов" w:date="2022-09-05T10:41:00Z">
        <w:r>
          <w:rPr>
            <w:lang w:val="en-US"/>
          </w:rPr>
          <w:t>favour higher survival of the left-sided (non-typical) individuals</w:t>
        </w:r>
      </w:ins>
      <w:ins w:id="118" w:author="Петр Ершов" w:date="2022-09-05T10:41:00Z">
        <w:r>
          <w:rPr>
            <w:lang w:val="en-GB"/>
          </w:rPr>
          <w:t>. As a result, the mortality of the non-typical and typical morphs turn out to be</w:t>
        </w:r>
      </w:ins>
      <w:ins w:id="119" w:author="Петр Ершов" w:date="2022-09-05T10:41:00Z">
        <w:r>
          <w:rPr>
            <w:lang w:val="en-US"/>
          </w:rPr>
          <w:t xml:space="preserve"> very close</w:t>
        </w:r>
      </w:ins>
      <w:ins w:id="120" w:author="Петр Ершов" w:date="2022-09-05T10:41:00Z">
        <w:r>
          <w:rPr>
            <w:lang w:val="en-GB"/>
          </w:rPr>
          <w:t xml:space="preserve"> at different stages (2-13 years) of flounder life cycle in various locations in the White Sea.</w:t>
        </w:r>
      </w:ins>
      <w:ins w:id="121" w:author="Петр Ершов" w:date="2022-09-05T10:44:00Z">
        <w:r>
          <w:rPr>
            <w:lang w:val="en-GB"/>
          </w:rPr>
          <w:t xml:space="preserve"> </w:t>
        </w:r>
      </w:ins>
    </w:p>
    <w:p>
      <w:pPr>
        <w:spacing w:line="360" w:lineRule="auto"/>
        <w:jc w:val="both"/>
        <w:rPr>
          <w:ins w:id="122" w:author="google1599737165 [2]" w:date="2022-09-05T15:30:17Z"/>
          <w:lang w:val="en-GB"/>
        </w:rPr>
      </w:pPr>
    </w:p>
    <w:p>
      <w:pPr>
        <w:spacing w:line="360" w:lineRule="auto"/>
        <w:jc w:val="both"/>
        <w:rPr>
          <w:ins w:id="123" w:author="google1599737165 [2]" w:date="2022-09-05T15:30:17Z"/>
          <w:lang w:val="en-GB"/>
        </w:rPr>
      </w:pPr>
    </w:p>
    <w:p>
      <w:pPr>
        <w:spacing w:line="360" w:lineRule="auto"/>
        <w:jc w:val="both"/>
        <w:rPr>
          <w:ins w:id="124" w:author="google1599737165 [2]" w:date="2022-09-05T15:30:18Z"/>
          <w:lang w:val="en-GB"/>
        </w:rPr>
      </w:pPr>
    </w:p>
    <w:p>
      <w:pPr>
        <w:spacing w:line="360" w:lineRule="auto"/>
        <w:jc w:val="both"/>
        <w:rPr>
          <w:ins w:id="125" w:author="Петр Ершов" w:date="2022-09-05T10:45:00Z"/>
          <w:highlight w:val="green"/>
          <w:rPrChange w:id="126" w:author="google1599737165 [2]" w:date="2022-09-05T15:30:31Z">
            <w:rPr>
              <w:ins w:id="127" w:author="Петр Ершов" w:date="2022-09-05T10:45:00Z"/>
            </w:rPr>
          </w:rPrChange>
        </w:rPr>
      </w:pPr>
      <w:ins w:id="128" w:author="Петр Ершов" w:date="2022-09-05T12:21:00Z">
        <w:r>
          <w:rPr>
            <w:highlight w:val="green"/>
            <w:rPrChange w:id="129" w:author="google1599737165 [2]" w:date="2022-09-05T15:30:31Z">
              <w:rPr/>
            </w:rPrChange>
          </w:rPr>
          <w:t xml:space="preserve">Что касается данных </w:t>
        </w:r>
      </w:ins>
      <w:ins w:id="131" w:author="Петр Ершов" w:date="2022-09-05T12:22:00Z">
        <w:r>
          <w:rPr>
            <w:highlight w:val="green"/>
            <w:lang w:val="en-US"/>
            <w:rPrChange w:id="132" w:author="google1599737165 [2]" w:date="2022-09-05T15:30:31Z">
              <w:rPr>
                <w:lang w:val="en-US"/>
              </w:rPr>
            </w:rPrChange>
          </w:rPr>
          <w:t>Fornbacke</w:t>
        </w:r>
      </w:ins>
      <w:ins w:id="134" w:author="Петр Ершов" w:date="2022-09-05T12:22:00Z">
        <w:r>
          <w:rPr>
            <w:highlight w:val="green"/>
            <w:lang w:val="ru-RU"/>
            <w:rPrChange w:id="135" w:author="google1599737165 [2]" w:date="2022-09-05T15:30:31Z">
              <w:rPr>
                <w:lang w:val="en-US"/>
              </w:rPr>
            </w:rPrChange>
          </w:rPr>
          <w:t xml:space="preserve"> </w:t>
        </w:r>
      </w:ins>
      <w:ins w:id="137" w:author="Петр Ершов" w:date="2022-09-05T12:22:00Z">
        <w:r>
          <w:rPr>
            <w:highlight w:val="green"/>
            <w:lang w:val="en-US"/>
            <w:rPrChange w:id="138" w:author="google1599737165 [2]" w:date="2022-09-05T15:30:31Z">
              <w:rPr>
                <w:lang w:val="en-US"/>
              </w:rPr>
            </w:rPrChange>
          </w:rPr>
          <w:t>et</w:t>
        </w:r>
      </w:ins>
      <w:ins w:id="140" w:author="Петр Ершов" w:date="2022-09-05T12:22:00Z">
        <w:r>
          <w:rPr>
            <w:highlight w:val="green"/>
            <w:rPrChange w:id="141" w:author="google1599737165 [2]" w:date="2022-09-05T15:30:31Z">
              <w:rPr/>
            </w:rPrChange>
          </w:rPr>
          <w:t>.</w:t>
        </w:r>
      </w:ins>
      <w:ins w:id="143" w:author="Петр Ершов" w:date="2022-09-05T12:22:00Z">
        <w:r>
          <w:rPr>
            <w:highlight w:val="green"/>
            <w:lang w:val="ru-RU"/>
            <w:rPrChange w:id="144" w:author="google1599737165 [2]" w:date="2022-09-05T15:30:31Z">
              <w:rPr>
                <w:lang w:val="en-US"/>
              </w:rPr>
            </w:rPrChange>
          </w:rPr>
          <w:t xml:space="preserve"> </w:t>
        </w:r>
      </w:ins>
      <w:ins w:id="146" w:author="Петр Ершов" w:date="2022-09-05T12:22:00Z">
        <w:r>
          <w:rPr>
            <w:highlight w:val="green"/>
            <w:lang w:val="en-US"/>
            <w:rPrChange w:id="147" w:author="google1599737165 [2]" w:date="2022-09-05T15:30:31Z">
              <w:rPr>
                <w:lang w:val="en-US"/>
              </w:rPr>
            </w:rPrChange>
          </w:rPr>
          <w:t>Al</w:t>
        </w:r>
      </w:ins>
      <w:ins w:id="149" w:author="Петр Ершов" w:date="2022-09-05T12:22:00Z">
        <w:r>
          <w:rPr>
            <w:highlight w:val="green"/>
            <w:rPrChange w:id="150" w:author="google1599737165 [2]" w:date="2022-09-05T15:30:31Z">
              <w:rPr/>
            </w:rPrChange>
          </w:rPr>
          <w:t>.</w:t>
        </w:r>
      </w:ins>
      <w:ins w:id="152" w:author="Петр Ершов" w:date="2022-09-05T12:22:00Z">
        <w:r>
          <w:rPr>
            <w:highlight w:val="green"/>
            <w:lang w:val="ru-RU"/>
            <w:rPrChange w:id="153" w:author="google1599737165 [2]" w:date="2022-09-05T15:30:31Z">
              <w:rPr>
                <w:lang w:val="en-US"/>
              </w:rPr>
            </w:rPrChange>
          </w:rPr>
          <w:t xml:space="preserve"> (2002)</w:t>
        </w:r>
      </w:ins>
      <w:ins w:id="155" w:author="Петр Ершов" w:date="2022-09-05T12:22:00Z">
        <w:r>
          <w:rPr>
            <w:highlight w:val="green"/>
            <w:rPrChange w:id="156" w:author="google1599737165 [2]" w:date="2022-09-05T15:30:31Z">
              <w:rPr/>
            </w:rPrChange>
          </w:rPr>
          <w:t>, то м</w:t>
        </w:r>
      </w:ins>
      <w:ins w:id="158" w:author="Петр Ершов" w:date="2022-09-05T10:45:00Z">
        <w:r>
          <w:rPr>
            <w:highlight w:val="green"/>
            <w:rPrChange w:id="159" w:author="google1599737165 [2]" w:date="2022-09-05T15:30:31Z">
              <w:rPr/>
            </w:rPrChange>
          </w:rPr>
          <w:t>ы предполагаем, что более высокая смертность левосторонних особей по сравнению с правосторонними</w:t>
        </w:r>
      </w:ins>
      <w:ins w:id="161" w:author="Петр Ершов" w:date="2022-09-05T12:22:00Z">
        <w:r>
          <w:rPr>
            <w:highlight w:val="green"/>
            <w:rPrChange w:id="162" w:author="google1599737165 [2]" w:date="2022-09-05T15:30:31Z">
              <w:rPr/>
            </w:rPrChange>
          </w:rPr>
          <w:t xml:space="preserve"> </w:t>
        </w:r>
      </w:ins>
      <w:ins w:id="164" w:author="Петр Ершов" w:date="2022-09-05T12:23:00Z">
        <w:r>
          <w:rPr>
            <w:highlight w:val="green"/>
            <w:rPrChange w:id="165" w:author="google1599737165 [2]" w:date="2022-09-05T15:30:31Z">
              <w:rPr/>
            </w:rPrChange>
          </w:rPr>
          <w:t xml:space="preserve">обусловлена </w:t>
        </w:r>
      </w:ins>
      <w:ins w:id="167" w:author="Петр Ершов" w:date="2022-09-05T12:22:00Z">
        <w:r>
          <w:rPr>
            <w:highlight w:val="green"/>
            <w:rPrChange w:id="168" w:author="google1599737165 [2]" w:date="2022-09-05T15:30:31Z">
              <w:rPr/>
            </w:rPrChange>
          </w:rPr>
          <w:t>специфически</w:t>
        </w:r>
      </w:ins>
      <w:ins w:id="170" w:author="Петр Ершов" w:date="2022-09-05T12:23:00Z">
        <w:r>
          <w:rPr>
            <w:highlight w:val="green"/>
            <w:rPrChange w:id="171" w:author="google1599737165 [2]" w:date="2022-09-05T15:30:31Z">
              <w:rPr/>
            </w:rPrChange>
          </w:rPr>
          <w:t>ми</w:t>
        </w:r>
      </w:ins>
      <w:ins w:id="173" w:author="Петр Ершов" w:date="2022-09-05T12:22:00Z">
        <w:r>
          <w:rPr>
            <w:highlight w:val="green"/>
            <w:rPrChange w:id="174" w:author="google1599737165 [2]" w:date="2022-09-05T15:30:31Z">
              <w:rPr/>
            </w:rPrChange>
          </w:rPr>
          <w:t xml:space="preserve"> условия</w:t>
        </w:r>
      </w:ins>
      <w:ins w:id="176" w:author="Петр Ершов" w:date="2022-09-05T12:23:00Z">
        <w:r>
          <w:rPr>
            <w:highlight w:val="green"/>
            <w:rPrChange w:id="177" w:author="google1599737165 [2]" w:date="2022-09-05T15:30:31Z">
              <w:rPr/>
            </w:rPrChange>
          </w:rPr>
          <w:t>ми</w:t>
        </w:r>
      </w:ins>
      <w:ins w:id="179" w:author="Петр Ершов" w:date="2022-09-05T12:22:00Z">
        <w:r>
          <w:rPr>
            <w:highlight w:val="green"/>
            <w:rPrChange w:id="180" w:author="google1599737165 [2]" w:date="2022-09-05T15:30:31Z">
              <w:rPr/>
            </w:rPrChange>
          </w:rPr>
          <w:t xml:space="preserve"> обитания речной камбалы </w:t>
        </w:r>
      </w:ins>
      <w:ins w:id="182" w:author="Петр Ершов" w:date="2022-09-05T12:25:00Z">
        <w:r>
          <w:rPr>
            <w:highlight w:val="green"/>
            <w:rPrChange w:id="183" w:author="google1599737165 [2]" w:date="2022-09-05T15:30:31Z">
              <w:rPr/>
            </w:rPrChange>
          </w:rPr>
          <w:t>у</w:t>
        </w:r>
      </w:ins>
      <w:ins w:id="185" w:author="Петр Ершов" w:date="2022-09-05T12:22:00Z">
        <w:r>
          <w:rPr>
            <w:highlight w:val="green"/>
            <w:rPrChange w:id="186" w:author="google1599737165 [2]" w:date="2022-09-05T15:30:31Z">
              <w:rPr/>
            </w:rPrChange>
          </w:rPr>
          <w:t xml:space="preserve"> побережья Швеции</w:t>
        </w:r>
      </w:ins>
      <w:ins w:id="188" w:author="Петр Ершов" w:date="2022-09-05T10:45:00Z">
        <w:r>
          <w:rPr>
            <w:highlight w:val="green"/>
            <w:rPrChange w:id="189" w:author="google1599737165 [2]" w:date="2022-09-05T15:30:31Z">
              <w:rPr/>
            </w:rPrChange>
          </w:rPr>
          <w:t>.</w:t>
        </w:r>
      </w:ins>
    </w:p>
    <w:p>
      <w:pPr>
        <w:spacing w:before="100" w:beforeAutospacing="1" w:after="100" w:afterAutospacing="1" w:line="360" w:lineRule="auto"/>
        <w:rPr>
          <w:ins w:id="191" w:author="Петр Ершов" w:date="2022-09-05T10:30:00Z"/>
          <w:lang w:val="ru-RU"/>
          <w:rPrChange w:id="192" w:author="Петр Ершов" w:date="2022-09-05T10:45:00Z">
            <w:rPr>
              <w:ins w:id="193" w:author="Петр Ершов" w:date="2022-09-05T10:30:00Z"/>
              <w:lang w:val="en-GB"/>
            </w:rPr>
          </w:rPrChange>
        </w:rPr>
      </w:pPr>
    </w:p>
    <w:p>
      <w:pPr>
        <w:spacing w:before="100" w:beforeAutospacing="1" w:after="100" w:afterAutospacing="1" w:line="360" w:lineRule="auto"/>
        <w:rPr>
          <w:ins w:id="194" w:author="Петр Ершов" w:date="2022-09-05T11:01:00Z"/>
          <w:lang w:val="ru-RU"/>
          <w:rPrChange w:id="195" w:author="Петр Ершов" w:date="2022-09-05T11:03:00Z">
            <w:rPr>
              <w:ins w:id="196" w:author="Петр Ершов" w:date="2022-09-05T11:01:00Z"/>
              <w:lang w:val="en-GB"/>
            </w:rPr>
          </w:rPrChange>
        </w:rPr>
      </w:pPr>
      <w:del w:id="197" w:author="Петр Ершов" w:date="2022-09-05T11:01:00Z">
        <w:r>
          <w:rPr>
            <w:lang w:val="en-GB"/>
          </w:rPr>
          <w:delText>It</w:delText>
        </w:r>
      </w:del>
      <w:del w:id="198" w:author="Петр Ершов" w:date="2022-09-05T11:01:00Z">
        <w:r>
          <w:rPr>
            <w:lang w:val="ru-RU"/>
            <w:rPrChange w:id="199" w:author="Петр Ершов" w:date="2022-09-05T11:03:00Z">
              <w:rPr>
                <w:lang w:val="en-GB"/>
              </w:rPr>
            </w:rPrChange>
          </w:rPr>
          <w:delText xml:space="preserve"> </w:delText>
        </w:r>
      </w:del>
      <w:del w:id="200" w:author="Петр Ершов" w:date="2022-09-05T11:01:00Z">
        <w:r>
          <w:rPr>
            <w:lang w:val="en-GB"/>
          </w:rPr>
          <w:delText>should</w:delText>
        </w:r>
      </w:del>
      <w:del w:id="201" w:author="Петр Ершов" w:date="2022-09-05T11:01:00Z">
        <w:r>
          <w:rPr>
            <w:lang w:val="ru-RU"/>
            <w:rPrChange w:id="202" w:author="Петр Ершов" w:date="2022-09-05T11:03:00Z">
              <w:rPr>
                <w:lang w:val="en-GB"/>
              </w:rPr>
            </w:rPrChange>
          </w:rPr>
          <w:delText xml:space="preserve"> </w:delText>
        </w:r>
      </w:del>
      <w:del w:id="203" w:author="Петр Ершов" w:date="2022-09-05T11:01:00Z">
        <w:r>
          <w:rPr>
            <w:lang w:val="en-GB"/>
          </w:rPr>
          <w:delText>be</w:delText>
        </w:r>
      </w:del>
      <w:del w:id="204" w:author="Петр Ершов" w:date="2022-09-05T11:01:00Z">
        <w:r>
          <w:rPr>
            <w:lang w:val="ru-RU"/>
            <w:rPrChange w:id="205" w:author="Петр Ершов" w:date="2022-09-05T11:03:00Z">
              <w:rPr>
                <w:lang w:val="en-GB"/>
              </w:rPr>
            </w:rPrChange>
          </w:rPr>
          <w:delText xml:space="preserve"> </w:delText>
        </w:r>
      </w:del>
      <w:del w:id="206" w:author="Петр Ершов" w:date="2022-09-05T11:01:00Z">
        <w:r>
          <w:rPr>
            <w:lang w:val="en-GB"/>
          </w:rPr>
          <w:delText>noted</w:delText>
        </w:r>
      </w:del>
      <w:del w:id="207" w:author="Петр Ершов" w:date="2022-09-05T11:01:00Z">
        <w:r>
          <w:rPr>
            <w:lang w:val="ru-RU"/>
            <w:rPrChange w:id="208" w:author="Петр Ершов" w:date="2022-09-05T11:03:00Z">
              <w:rPr>
                <w:lang w:val="en-GB"/>
              </w:rPr>
            </w:rPrChange>
          </w:rPr>
          <w:delText xml:space="preserve"> </w:delText>
        </w:r>
      </w:del>
      <w:del w:id="209" w:author="Петр Ершов" w:date="2022-09-05T11:01:00Z">
        <w:r>
          <w:rPr>
            <w:lang w:val="en-GB"/>
          </w:rPr>
          <w:delText>that</w:delText>
        </w:r>
      </w:del>
      <w:del w:id="210" w:author="Петр Ершов" w:date="2022-09-05T11:01:00Z">
        <w:r>
          <w:rPr>
            <w:lang w:val="ru-RU"/>
            <w:rPrChange w:id="211" w:author="Петр Ершов" w:date="2022-09-05T11:03:00Z">
              <w:rPr>
                <w:lang w:val="en-GB"/>
              </w:rPr>
            </w:rPrChange>
          </w:rPr>
          <w:delText xml:space="preserve"> </w:delText>
        </w:r>
      </w:del>
      <w:del w:id="212" w:author="Петр Ершов" w:date="2022-09-05T11:01:00Z">
        <w:r>
          <w:rPr>
            <w:lang w:val="en-GB"/>
          </w:rPr>
          <w:delText>the</w:delText>
        </w:r>
      </w:del>
      <w:del w:id="213" w:author="Петр Ершов" w:date="2022-09-05T11:01:00Z">
        <w:r>
          <w:rPr>
            <w:lang w:val="ru-RU"/>
            <w:rPrChange w:id="214" w:author="Петр Ершов" w:date="2022-09-05T11:03:00Z">
              <w:rPr>
                <w:lang w:val="en-GB"/>
              </w:rPr>
            </w:rPrChange>
          </w:rPr>
          <w:delText xml:space="preserve"> </w:delText>
        </w:r>
      </w:del>
      <w:del w:id="215" w:author="Петр Ершов" w:date="2022-09-05T11:01:00Z">
        <w:r>
          <w:rPr>
            <w:lang w:val="en-GB"/>
          </w:rPr>
          <w:delText>rates</w:delText>
        </w:r>
      </w:del>
      <w:del w:id="216" w:author="Петр Ершов" w:date="2022-09-05T11:01:00Z">
        <w:r>
          <w:rPr>
            <w:lang w:val="ru-RU"/>
            <w:rPrChange w:id="217" w:author="Петр Ершов" w:date="2022-09-05T11:03:00Z">
              <w:rPr>
                <w:lang w:val="en-GB"/>
              </w:rPr>
            </w:rPrChange>
          </w:rPr>
          <w:delText xml:space="preserve"> </w:delText>
        </w:r>
      </w:del>
      <w:del w:id="218" w:author="Петр Ершов" w:date="2022-09-05T11:01:00Z">
        <w:r>
          <w:rPr>
            <w:lang w:val="en-GB"/>
          </w:rPr>
          <w:delText>of</w:delText>
        </w:r>
      </w:del>
      <w:del w:id="219" w:author="Петр Ершов" w:date="2022-09-05T11:01:00Z">
        <w:r>
          <w:rPr>
            <w:lang w:val="ru-RU"/>
            <w:rPrChange w:id="220" w:author="Петр Ершов" w:date="2022-09-05T11:03:00Z">
              <w:rPr>
                <w:lang w:val="en-GB"/>
              </w:rPr>
            </w:rPrChange>
          </w:rPr>
          <w:delText xml:space="preserve"> </w:delText>
        </w:r>
      </w:del>
      <w:del w:id="221" w:author="Петр Ершов" w:date="2022-09-05T11:01:00Z">
        <w:r>
          <w:rPr>
            <w:lang w:val="en-GB"/>
          </w:rPr>
          <w:delText>growth</w:delText>
        </w:r>
      </w:del>
      <w:del w:id="222" w:author="Петр Ершов" w:date="2022-09-05T11:01:00Z">
        <w:r>
          <w:rPr>
            <w:lang w:val="ru-RU"/>
            <w:rPrChange w:id="223" w:author="Петр Ершов" w:date="2022-09-05T11:03:00Z">
              <w:rPr>
                <w:lang w:val="en-GB"/>
              </w:rPr>
            </w:rPrChange>
          </w:rPr>
          <w:delText xml:space="preserve"> </w:delText>
        </w:r>
      </w:del>
      <w:del w:id="224" w:author="Петр Ершов" w:date="2022-09-05T11:01:00Z">
        <w:r>
          <w:rPr>
            <w:lang w:val="en-GB"/>
          </w:rPr>
          <w:delText>for</w:delText>
        </w:r>
      </w:del>
      <w:del w:id="225" w:author="Петр Ершов" w:date="2022-09-05T11:01:00Z">
        <w:r>
          <w:rPr>
            <w:lang w:val="ru-RU"/>
            <w:rPrChange w:id="226" w:author="Петр Ершов" w:date="2022-09-05T11:03:00Z">
              <w:rPr>
                <w:lang w:val="en-GB"/>
              </w:rPr>
            </w:rPrChange>
          </w:rPr>
          <w:delText xml:space="preserve"> </w:delText>
        </w:r>
      </w:del>
      <w:del w:id="227" w:author="Петр Ершов" w:date="2022-09-05T11:01:00Z">
        <w:r>
          <w:rPr>
            <w:lang w:val="en-GB"/>
          </w:rPr>
          <w:delText>the</w:delText>
        </w:r>
      </w:del>
      <w:del w:id="228" w:author="Петр Ершов" w:date="2022-09-05T11:01:00Z">
        <w:r>
          <w:rPr>
            <w:lang w:val="ru-RU"/>
            <w:rPrChange w:id="229" w:author="Петр Ершов" w:date="2022-09-05T11:03:00Z">
              <w:rPr>
                <w:lang w:val="en-GB"/>
              </w:rPr>
            </w:rPrChange>
          </w:rPr>
          <w:delText xml:space="preserve"> </w:delText>
        </w:r>
      </w:del>
      <w:del w:id="230" w:author="Петр Ершов" w:date="2022-09-05T11:01:00Z">
        <w:r>
          <w:rPr>
            <w:lang w:val="en-GB"/>
          </w:rPr>
          <w:delText>left</w:delText>
        </w:r>
      </w:del>
      <w:del w:id="231" w:author="Петр Ершов" w:date="2022-09-05T11:01:00Z">
        <w:r>
          <w:rPr>
            <w:lang w:val="ru-RU"/>
            <w:rPrChange w:id="232" w:author="Петр Ершов" w:date="2022-09-05T11:03:00Z">
              <w:rPr>
                <w:lang w:val="en-GB"/>
              </w:rPr>
            </w:rPrChange>
          </w:rPr>
          <w:delText xml:space="preserve">- </w:delText>
        </w:r>
      </w:del>
      <w:del w:id="233" w:author="Петр Ершов" w:date="2022-09-05T11:01:00Z">
        <w:r>
          <w:rPr>
            <w:lang w:val="en-GB"/>
          </w:rPr>
          <w:delText>and</w:delText>
        </w:r>
      </w:del>
      <w:del w:id="234" w:author="Петр Ершов" w:date="2022-09-05T11:01:00Z">
        <w:r>
          <w:rPr>
            <w:lang w:val="ru-RU"/>
            <w:rPrChange w:id="235" w:author="Петр Ершов" w:date="2022-09-05T11:03:00Z">
              <w:rPr>
                <w:lang w:val="en-GB"/>
              </w:rPr>
            </w:rPrChange>
          </w:rPr>
          <w:delText xml:space="preserve"> </w:delText>
        </w:r>
      </w:del>
      <w:del w:id="236" w:author="Петр Ершов" w:date="2022-09-05T11:01:00Z">
        <w:r>
          <w:rPr>
            <w:lang w:val="en-GB"/>
          </w:rPr>
          <w:delText>right</w:delText>
        </w:r>
      </w:del>
      <w:del w:id="237" w:author="Петр Ершов" w:date="2022-09-05T11:01:00Z">
        <w:r>
          <w:rPr>
            <w:lang w:val="ru-RU"/>
            <w:rPrChange w:id="238" w:author="Петр Ершов" w:date="2022-09-05T11:03:00Z">
              <w:rPr>
                <w:lang w:val="en-GB"/>
              </w:rPr>
            </w:rPrChange>
          </w:rPr>
          <w:delText>-</w:delText>
        </w:r>
      </w:del>
      <w:del w:id="239" w:author="Петр Ершов" w:date="2022-09-05T11:01:00Z">
        <w:r>
          <w:rPr>
            <w:lang w:val="en-GB"/>
          </w:rPr>
          <w:delText>sided</w:delText>
        </w:r>
      </w:del>
      <w:del w:id="240" w:author="Петр Ершов" w:date="2022-09-05T11:01:00Z">
        <w:r>
          <w:rPr>
            <w:lang w:val="ru-RU"/>
            <w:rPrChange w:id="241" w:author="Петр Ершов" w:date="2022-09-05T11:03:00Z">
              <w:rPr>
                <w:lang w:val="en-GB"/>
              </w:rPr>
            </w:rPrChange>
          </w:rPr>
          <w:delText xml:space="preserve"> </w:delText>
        </w:r>
      </w:del>
      <w:del w:id="242" w:author="Петр Ершов" w:date="2022-09-05T11:01:00Z">
        <w:r>
          <w:rPr>
            <w:lang w:val="en-GB"/>
          </w:rPr>
          <w:delText>individuals</w:delText>
        </w:r>
      </w:del>
      <w:del w:id="243" w:author="Петр Ершов" w:date="2022-09-05T11:01:00Z">
        <w:r>
          <w:rPr>
            <w:lang w:val="ru-RU"/>
            <w:rPrChange w:id="244" w:author="Петр Ершов" w:date="2022-09-05T11:03:00Z">
              <w:rPr>
                <w:lang w:val="en-GB"/>
              </w:rPr>
            </w:rPrChange>
          </w:rPr>
          <w:delText xml:space="preserve"> </w:delText>
        </w:r>
      </w:del>
      <w:del w:id="245" w:author="Петр Ершов" w:date="2022-09-05T11:01:00Z">
        <w:r>
          <w:rPr>
            <w:lang w:val="en-GB"/>
          </w:rPr>
          <w:delText>were</w:delText>
        </w:r>
      </w:del>
      <w:del w:id="246" w:author="Петр Ершов" w:date="2022-09-05T11:01:00Z">
        <w:r>
          <w:rPr>
            <w:lang w:val="ru-RU"/>
            <w:rPrChange w:id="247" w:author="Петр Ершов" w:date="2022-09-05T11:03:00Z">
              <w:rPr>
                <w:lang w:val="en-GB"/>
              </w:rPr>
            </w:rPrChange>
          </w:rPr>
          <w:delText xml:space="preserve"> </w:delText>
        </w:r>
      </w:del>
      <w:del w:id="248" w:author="Петр Ершов" w:date="2022-09-05T11:01:00Z">
        <w:r>
          <w:rPr>
            <w:lang w:val="en-GB"/>
          </w:rPr>
          <w:delText>similar</w:delText>
        </w:r>
      </w:del>
      <w:del w:id="249" w:author="Петр Ершов" w:date="2022-09-05T11:01:00Z">
        <w:r>
          <w:rPr>
            <w:lang w:val="ru-RU"/>
            <w:rPrChange w:id="250" w:author="Петр Ершов" w:date="2022-09-05T11:03:00Z">
              <w:rPr>
                <w:lang w:val="en-GB"/>
              </w:rPr>
            </w:rPrChange>
          </w:rPr>
          <w:delText xml:space="preserve"> </w:delText>
        </w:r>
      </w:del>
      <w:del w:id="251" w:author="Петр Ершов" w:date="2022-09-05T11:01:00Z">
        <w:r>
          <w:rPr>
            <w:lang w:val="en-GB"/>
          </w:rPr>
          <w:delText>in</w:delText>
        </w:r>
      </w:del>
      <w:del w:id="252" w:author="Петр Ершов" w:date="2022-09-05T11:01:00Z">
        <w:r>
          <w:rPr>
            <w:lang w:val="ru-RU"/>
            <w:rPrChange w:id="253" w:author="Петр Ершов" w:date="2022-09-05T11:03:00Z">
              <w:rPr>
                <w:lang w:val="en-GB"/>
              </w:rPr>
            </w:rPrChange>
          </w:rPr>
          <w:delText xml:space="preserve"> </w:delText>
        </w:r>
      </w:del>
      <w:del w:id="254" w:author="Петр Ершов" w:date="2022-09-05T11:01:00Z">
        <w:r>
          <w:rPr>
            <w:lang w:val="en-GB"/>
          </w:rPr>
          <w:delText>both</w:delText>
        </w:r>
      </w:del>
      <w:del w:id="255" w:author="Петр Ершов" w:date="2022-09-05T11:01:00Z">
        <w:r>
          <w:rPr>
            <w:lang w:val="ru-RU"/>
            <w:rPrChange w:id="256" w:author="Петр Ершов" w:date="2022-09-05T11:03:00Z">
              <w:rPr>
                <w:lang w:val="en-GB"/>
              </w:rPr>
            </w:rPrChange>
          </w:rPr>
          <w:delText xml:space="preserve"> </w:delText>
        </w:r>
      </w:del>
      <w:del w:id="257" w:author="Петр Ершов" w:date="2022-09-05T11:01:00Z">
        <w:r>
          <w:rPr>
            <w:lang w:val="en-GB"/>
          </w:rPr>
          <w:delText>males</w:delText>
        </w:r>
      </w:del>
      <w:del w:id="258" w:author="Петр Ершов" w:date="2022-09-05T11:01:00Z">
        <w:r>
          <w:rPr>
            <w:lang w:val="ru-RU"/>
            <w:rPrChange w:id="259" w:author="Петр Ершов" w:date="2022-09-05T11:03:00Z">
              <w:rPr>
                <w:lang w:val="en-GB"/>
              </w:rPr>
            </w:rPrChange>
          </w:rPr>
          <w:delText xml:space="preserve"> </w:delText>
        </w:r>
      </w:del>
      <w:del w:id="260" w:author="Петр Ершов" w:date="2022-09-05T11:01:00Z">
        <w:r>
          <w:rPr>
            <w:lang w:val="en-GB"/>
          </w:rPr>
          <w:delText>and</w:delText>
        </w:r>
      </w:del>
      <w:del w:id="261" w:author="Петр Ершов" w:date="2022-09-05T11:01:00Z">
        <w:r>
          <w:rPr>
            <w:lang w:val="ru-RU"/>
            <w:rPrChange w:id="262" w:author="Петр Ершов" w:date="2022-09-05T11:03:00Z">
              <w:rPr>
                <w:lang w:val="en-GB"/>
              </w:rPr>
            </w:rPrChange>
          </w:rPr>
          <w:delText xml:space="preserve"> </w:delText>
        </w:r>
      </w:del>
      <w:del w:id="263" w:author="Петр Ершов" w:date="2022-09-05T11:01:00Z">
        <w:r>
          <w:rPr>
            <w:lang w:val="en-GB"/>
          </w:rPr>
          <w:delText>females</w:delText>
        </w:r>
      </w:del>
      <w:del w:id="264" w:author="Петр Ершов" w:date="2022-09-05T11:01:00Z">
        <w:r>
          <w:rPr>
            <w:lang w:val="ru-RU"/>
            <w:rPrChange w:id="265" w:author="Петр Ершов" w:date="2022-09-05T11:03:00Z">
              <w:rPr>
                <w:lang w:val="en-GB"/>
              </w:rPr>
            </w:rPrChange>
          </w:rPr>
          <w:delText xml:space="preserve">. </w:delText>
        </w:r>
      </w:del>
    </w:p>
    <w:p>
      <w:pPr>
        <w:spacing w:before="100" w:beforeAutospacing="1" w:after="100" w:afterAutospacing="1" w:line="360" w:lineRule="auto"/>
        <w:rPr>
          <w:lang w:val="en-GB"/>
        </w:rPr>
      </w:pPr>
      <w:r>
        <w:rPr>
          <w:lang w:val="en-GB"/>
        </w:rPr>
        <w:t xml:space="preserve">The literature also contains information on frequency of left-sided individuals among the fish of different size/age for the starry flounder </w:t>
      </w:r>
      <w:r>
        <w:rPr>
          <w:i/>
          <w:lang w:val="en-GB"/>
        </w:rPr>
        <w:t>P. stellatus</w:t>
      </w:r>
      <w:r>
        <w:rPr>
          <w:lang w:val="en-GB"/>
        </w:rPr>
        <w:t xml:space="preserve">, a species closely related to the European flounder inhabiting coastal waters in the northern part of the Pacific Ocean. Hubbs and Hubbs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Islands,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(Hubbs and Hubbs 1945). The authors suggested that the observed differences can be caused by interannual and seasonal variation in morph frequencies in the population. Orcut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=32-68 cm) (Forrester</w:t>
      </w:r>
      <w:r>
        <w:rPr>
          <w:lang w:val="en-US"/>
        </w:rPr>
        <w:t xml:space="preserve"> </w:t>
      </w:r>
      <w:r>
        <w:rPr>
          <w:lang w:val="en-GB"/>
        </w:rPr>
        <w:t xml:space="preserve">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P. flesus</w:t>
      </w:r>
      <w:r>
        <w:rPr>
          <w:lang w:val="en-GB"/>
        </w:rPr>
        <w:t xml:space="preserve"> (n=200 individuals in each) taken from the same region of the Estonian coast (Mandjala, Saaremaa, Baltic Sea) in June and September 1942, was 22.5 and 35%, respectively (Mikelsaar 1958).</w:t>
      </w:r>
    </w:p>
    <w:p>
      <w:pPr>
        <w:spacing w:line="360" w:lineRule="auto"/>
        <w:jc w:val="both"/>
        <w:rPr>
          <w:lang w:val="en-GB"/>
        </w:rPr>
      </w:pPr>
    </w:p>
    <w:p>
      <w:pPr>
        <w:spacing w:line="360" w:lineRule="auto"/>
        <w:jc w:val="both"/>
        <w:rPr>
          <w:ins w:id="266" w:author="Петр Ершов" w:date="2022-09-05T09:36:00Z"/>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due to the subjective approach to identifying size classes under comparison. Second, the published data were contradictory: they demonstrated both increase and decrease in the proportion of the non-typical morph in larger/older individuals. It is possible that pressure of selective forces on survival of fry and adult fish of different morphs can be different in local populations because of the differences in biot</w:t>
      </w:r>
      <w:del w:id="267" w:author="Петр Ершов" w:date="2022-08-26T11:25:00Z">
        <w:r>
          <w:rPr>
            <w:lang w:val="en-GB"/>
          </w:rPr>
          <w:delText>op</w:delText>
        </w:r>
      </w:del>
      <w:r>
        <w:rPr>
          <w:lang w:val="en-GB"/>
        </w:rPr>
        <w:t xml:space="preserve">ic conditions of their habitats in various regions of the distribution range. As a result, the survival of left- and right-sided individuals at different stages of their life cycle can also differ in different populations of </w:t>
      </w:r>
      <w:r>
        <w:rPr>
          <w:i/>
          <w:lang w:val="en-GB"/>
        </w:rPr>
        <w:t>P. flesus</w:t>
      </w:r>
      <w:r>
        <w:rPr>
          <w:lang w:val="en-GB"/>
        </w:rPr>
        <w:t xml:space="preserve"> and </w:t>
      </w:r>
      <w:r>
        <w:rPr>
          <w:i/>
          <w:lang w:val="en-GB"/>
        </w:rPr>
        <w:t>P. stellatus</w:t>
      </w:r>
      <w:r>
        <w:rPr>
          <w:lang w:val="en-GB"/>
        </w:rPr>
        <w:t xml:space="preserve">. </w:t>
      </w:r>
    </w:p>
    <w:p>
      <w:pPr>
        <w:spacing w:line="360" w:lineRule="auto"/>
        <w:jc w:val="both"/>
        <w:rPr>
          <w:del w:id="268" w:author="WSBS" w:date="2022-09-02T15:35:00Z"/>
          <w:lang w:val="en-GB"/>
        </w:rPr>
      </w:pPr>
    </w:p>
    <w:p>
      <w:pPr>
        <w:spacing w:line="360" w:lineRule="auto"/>
        <w:jc w:val="both"/>
        <w:rPr>
          <w:ins w:id="269" w:author="google1599737165" w:date="2022-09-01T18:23:00Z"/>
          <w:del w:id="270" w:author="Петр Ершов" w:date="2022-09-05T10:41:00Z"/>
          <w:lang w:val="en-US"/>
          <w:rPrChange w:id="271" w:author="Петр Ершов" w:date="2022-09-05T11:04:00Z">
            <w:rPr>
              <w:ins w:id="272" w:author="google1599737165" w:date="2022-09-01T18:23:00Z"/>
              <w:del w:id="273" w:author="Петр Ершов" w:date="2022-09-05T10:41:00Z"/>
              <w:lang w:val="en-GB"/>
            </w:rPr>
          </w:rPrChange>
        </w:rPr>
      </w:pPr>
      <w:del w:id="274" w:author="Петр Ершов" w:date="2022-09-05T13:26:00Z">
        <w:r>
          <w:rPr>
            <w:lang w:val="en-GB"/>
          </w:rPr>
          <w:delText>Detected absence of changes in morph proportion with increasing age</w:delText>
        </w:r>
      </w:del>
      <w:del w:id="275" w:author="Петр Ершов" w:date="2022-09-05T13:26:00Z">
        <w:r>
          <w:rPr>
            <w:lang w:val="en-US"/>
          </w:rPr>
          <w:delText xml:space="preserve"> (2-13 years)</w:delText>
        </w:r>
      </w:del>
      <w:del w:id="276" w:author="Петр Ершов" w:date="2022-09-05T13:26:00Z">
        <w:r>
          <w:rPr>
            <w:lang w:val="en-GB"/>
          </w:rPr>
          <w:delText xml:space="preserve"> in the White Sea flounders might be related to the similarity of mortality between the left-sided and right-sided individuals of the same age.</w:delText>
        </w:r>
      </w:del>
      <w:ins w:id="277" w:author="WSBS" w:date="2022-09-02T15:36:00Z">
        <w:del w:id="278" w:author="Петр Ершов" w:date="2022-09-05T11:03:00Z">
          <w:r>
            <w:rPr/>
            <w:delText>В</w:delText>
          </w:r>
        </w:del>
      </w:ins>
      <w:ins w:id="279" w:author="WSBS" w:date="2022-09-02T15:36:00Z">
        <w:del w:id="280" w:author="Петр Ершов" w:date="2022-09-05T11:03:00Z">
          <w:r>
            <w:rPr>
              <w:lang w:val="en-US"/>
              <w:rPrChange w:id="281" w:author="Петр Ершов" w:date="2022-09-05T11:02:00Z">
                <w:rPr/>
              </w:rPrChange>
            </w:rPr>
            <w:delText xml:space="preserve"> </w:delText>
          </w:r>
        </w:del>
      </w:ins>
      <w:ins w:id="282" w:author="WSBS" w:date="2022-09-02T15:36:00Z">
        <w:del w:id="283" w:author="Петр Ершов" w:date="2022-09-05T11:03:00Z">
          <w:r>
            <w:rPr/>
            <w:delText>связ</w:delText>
          </w:r>
        </w:del>
      </w:ins>
      <w:ins w:id="284" w:author="WSBS" w:date="2022-09-02T15:36:00Z">
        <w:del w:id="285" w:author="Петр Ершов" w:date="2022-09-05T11:04:00Z">
          <w:r>
            <w:rPr/>
            <w:delText>и</w:delText>
          </w:r>
        </w:del>
      </w:ins>
      <w:ins w:id="286" w:author="WSBS" w:date="2022-09-02T15:36:00Z">
        <w:del w:id="287" w:author="Петр Ершов" w:date="2022-09-05T11:04:00Z">
          <w:r>
            <w:rPr>
              <w:lang w:val="en-US"/>
              <w:rPrChange w:id="288" w:author="Петр Ершов" w:date="2022-09-05T11:04:00Z">
                <w:rPr/>
              </w:rPrChange>
            </w:rPr>
            <w:delText xml:space="preserve"> </w:delText>
          </w:r>
        </w:del>
      </w:ins>
      <w:ins w:id="289" w:author="WSBS" w:date="2022-09-02T15:36:00Z">
        <w:del w:id="290" w:author="Петр Ершов" w:date="2022-09-05T11:04:00Z">
          <w:r>
            <w:rPr/>
            <w:delText>с</w:delText>
          </w:r>
        </w:del>
      </w:ins>
      <w:ins w:id="291" w:author="WSBS" w:date="2022-09-02T15:36:00Z">
        <w:del w:id="292" w:author="Петр Ершов" w:date="2022-09-05T11:04:00Z">
          <w:r>
            <w:rPr>
              <w:lang w:val="en-US"/>
              <w:rPrChange w:id="293" w:author="Петр Ершов" w:date="2022-09-05T11:04:00Z">
                <w:rPr/>
              </w:rPrChange>
            </w:rPr>
            <w:delText xml:space="preserve"> </w:delText>
          </w:r>
        </w:del>
      </w:ins>
      <w:ins w:id="294" w:author="WSBS" w:date="2022-09-02T15:36:00Z">
        <w:del w:id="295" w:author="Петр Ершов" w:date="2022-09-05T11:04:00Z">
          <w:r>
            <w:rPr/>
            <w:delText>полученными</w:delText>
          </w:r>
        </w:del>
      </w:ins>
      <w:ins w:id="296" w:author="WSBS" w:date="2022-09-02T15:36:00Z">
        <w:del w:id="297" w:author="Петр Ершов" w:date="2022-09-05T11:04:00Z">
          <w:r>
            <w:rPr>
              <w:lang w:val="en-US"/>
              <w:rPrChange w:id="298" w:author="Петр Ершов" w:date="2022-09-05T11:04:00Z">
                <w:rPr/>
              </w:rPrChange>
            </w:rPr>
            <w:delText xml:space="preserve"> </w:delText>
          </w:r>
        </w:del>
      </w:ins>
      <w:ins w:id="299" w:author="WSBS" w:date="2022-09-02T15:45:00Z">
        <w:del w:id="300" w:author="Петр Ершов" w:date="2022-09-05T11:04:00Z">
          <w:r>
            <w:rPr/>
            <w:delText>нами</w:delText>
          </w:r>
        </w:del>
      </w:ins>
      <w:ins w:id="301" w:author="WSBS" w:date="2022-09-02T15:45:00Z">
        <w:del w:id="302" w:author="Петр Ершов" w:date="2022-09-05T11:04:00Z">
          <w:r>
            <w:rPr>
              <w:lang w:val="en-US"/>
              <w:rPrChange w:id="303" w:author="Петр Ершов" w:date="2022-09-05T11:04:00Z">
                <w:rPr/>
              </w:rPrChange>
            </w:rPr>
            <w:delText xml:space="preserve"> </w:delText>
          </w:r>
        </w:del>
      </w:ins>
      <w:ins w:id="304" w:author="WSBS" w:date="2022-09-02T15:36:00Z">
        <w:del w:id="305" w:author="Петр Ершов" w:date="2022-09-05T11:04:00Z">
          <w:r>
            <w:rPr/>
            <w:delText>данными</w:delText>
          </w:r>
        </w:del>
      </w:ins>
      <w:ins w:id="306" w:author="WSBS" w:date="2022-09-02T15:36:00Z">
        <w:del w:id="307" w:author="Петр Ершов" w:date="2022-09-05T11:04:00Z">
          <w:r>
            <w:rPr>
              <w:lang w:val="en-US"/>
              <w:rPrChange w:id="308" w:author="Петр Ершов" w:date="2022-09-05T11:04:00Z">
                <w:rPr/>
              </w:rPrChange>
            </w:rPr>
            <w:delText xml:space="preserve"> </w:delText>
          </w:r>
        </w:del>
      </w:ins>
      <w:ins w:id="309" w:author="WSBS" w:date="2022-09-02T15:36:00Z">
        <w:del w:id="310" w:author="Петр Ершов" w:date="2022-09-05T11:04:00Z">
          <w:r>
            <w:rPr/>
            <w:delText>возникает</w:delText>
          </w:r>
        </w:del>
      </w:ins>
      <w:ins w:id="311" w:author="WSBS" w:date="2022-09-02T15:36:00Z">
        <w:del w:id="312" w:author="Петр Ершов" w:date="2022-09-05T11:04:00Z">
          <w:r>
            <w:rPr>
              <w:lang w:val="en-US"/>
              <w:rPrChange w:id="313" w:author="Петр Ершов" w:date="2022-09-05T11:04:00Z">
                <w:rPr/>
              </w:rPrChange>
            </w:rPr>
            <w:delText xml:space="preserve"> </w:delText>
          </w:r>
        </w:del>
      </w:ins>
      <w:ins w:id="314" w:author="WSBS" w:date="2022-09-02T15:36:00Z">
        <w:del w:id="315" w:author="Петр Ершов" w:date="2022-09-05T11:04:00Z">
          <w:r>
            <w:rPr/>
            <w:delText>вопрос</w:delText>
          </w:r>
        </w:del>
      </w:ins>
      <w:ins w:id="316" w:author="WSBS" w:date="2022-09-02T15:45:00Z">
        <w:del w:id="317" w:author="Петр Ершов" w:date="2022-09-05T11:04:00Z">
          <w:r>
            <w:rPr>
              <w:lang w:val="en-US"/>
              <w:rPrChange w:id="318" w:author="Петр Ершов" w:date="2022-09-05T11:04:00Z">
                <w:rPr/>
              </w:rPrChange>
            </w:rPr>
            <w:delText xml:space="preserve"> - </w:delText>
          </w:r>
        </w:del>
      </w:ins>
      <w:ins w:id="319" w:author="WSBS" w:date="2022-09-02T15:45:00Z">
        <w:del w:id="320" w:author="Петр Ершов" w:date="2022-09-05T11:04:00Z">
          <w:r>
            <w:rPr/>
            <w:delText>п</w:delText>
          </w:r>
        </w:del>
      </w:ins>
      <w:ins w:id="321" w:author="WSBS" w:date="2022-09-02T15:36:00Z">
        <w:del w:id="322" w:author="Петр Ершов" w:date="2022-09-05T11:04:00Z">
          <w:r>
            <w:rPr/>
            <w:delText>очему</w:delText>
          </w:r>
        </w:del>
      </w:ins>
      <w:ins w:id="323" w:author="WSBS" w:date="2022-09-02T15:36:00Z">
        <w:del w:id="324" w:author="Петр Ершов" w:date="2022-09-05T11:04:00Z">
          <w:r>
            <w:rPr>
              <w:lang w:val="en-US"/>
              <w:rPrChange w:id="325" w:author="Петр Ершов" w:date="2022-09-05T11:04:00Z">
                <w:rPr/>
              </w:rPrChange>
            </w:rPr>
            <w:delText xml:space="preserve"> </w:delText>
          </w:r>
        </w:del>
      </w:ins>
      <w:ins w:id="326" w:author="WSBS" w:date="2022-09-02T15:36:00Z">
        <w:del w:id="327" w:author="Петр Ершов" w:date="2022-09-05T11:04:00Z">
          <w:r>
            <w:rPr/>
            <w:delText>взрослые</w:delText>
          </w:r>
        </w:del>
      </w:ins>
      <w:ins w:id="328" w:author="WSBS" w:date="2022-09-02T15:36:00Z">
        <w:del w:id="329" w:author="Петр Ершов" w:date="2022-09-05T11:04:00Z">
          <w:r>
            <w:rPr>
              <w:lang w:val="en-US"/>
              <w:rPrChange w:id="330" w:author="Петр Ершов" w:date="2022-09-05T11:04:00Z">
                <w:rPr/>
              </w:rPrChange>
            </w:rPr>
            <w:delText xml:space="preserve"> </w:delText>
          </w:r>
        </w:del>
      </w:ins>
      <w:ins w:id="331" w:author="WSBS" w:date="2022-09-02T15:36:00Z">
        <w:del w:id="332" w:author="Петр Ершов" w:date="2022-09-05T11:04:00Z">
          <w:r>
            <w:rPr/>
            <w:delText>и</w:delText>
          </w:r>
        </w:del>
      </w:ins>
      <w:ins w:id="333" w:author="WSBS" w:date="2022-09-02T15:36:00Z">
        <w:del w:id="334" w:author="Петр Ершов" w:date="2022-09-05T11:04:00Z">
          <w:r>
            <w:rPr>
              <w:lang w:val="en-US"/>
              <w:rPrChange w:id="335" w:author="Петр Ершов" w:date="2022-09-05T11:04:00Z">
                <w:rPr/>
              </w:rPrChange>
            </w:rPr>
            <w:delText xml:space="preserve"> </w:delText>
          </w:r>
        </w:del>
      </w:ins>
      <w:ins w:id="336" w:author="WSBS" w:date="2022-09-02T15:36:00Z">
        <w:del w:id="337" w:author="Петр Ершов" w:date="2022-09-05T11:04:00Z">
          <w:r>
            <w:rPr/>
            <w:delText>молодые</w:delText>
          </w:r>
        </w:del>
      </w:ins>
      <w:ins w:id="338" w:author="WSBS" w:date="2022-09-02T15:36:00Z">
        <w:del w:id="339" w:author="Петр Ершов" w:date="2022-09-05T11:04:00Z">
          <w:r>
            <w:rPr>
              <w:lang w:val="en-US"/>
              <w:rPrChange w:id="340" w:author="Петр Ершов" w:date="2022-09-05T11:04:00Z">
                <w:rPr/>
              </w:rPrChange>
            </w:rPr>
            <w:delText xml:space="preserve"> </w:delText>
          </w:r>
        </w:del>
      </w:ins>
      <w:ins w:id="341" w:author="WSBS" w:date="2022-09-02T15:36:00Z">
        <w:del w:id="342" w:author="Петр Ершов" w:date="2022-09-05T11:04:00Z">
          <w:r>
            <w:rPr/>
            <w:delText>камбалы</w:delText>
          </w:r>
        </w:del>
      </w:ins>
      <w:ins w:id="343" w:author="WSBS" w:date="2022-09-02T15:36:00Z">
        <w:del w:id="344" w:author="Петр Ершов" w:date="2022-09-05T11:04:00Z">
          <w:r>
            <w:rPr>
              <w:lang w:val="en-US"/>
              <w:rPrChange w:id="345" w:author="Петр Ершов" w:date="2022-09-05T11:04:00Z">
                <w:rPr/>
              </w:rPrChange>
            </w:rPr>
            <w:delText xml:space="preserve"> </w:delText>
          </w:r>
        </w:del>
      </w:ins>
      <w:ins w:id="346" w:author="WSBS" w:date="2022-09-02T15:36:00Z">
        <w:del w:id="347" w:author="Петр Ершов" w:date="2022-09-05T11:04:00Z">
          <w:r>
            <w:rPr/>
            <w:delText>в</w:delText>
          </w:r>
        </w:del>
      </w:ins>
      <w:ins w:id="348" w:author="WSBS" w:date="2022-09-02T15:36:00Z">
        <w:del w:id="349" w:author="Петр Ершов" w:date="2022-09-05T11:04:00Z">
          <w:r>
            <w:rPr>
              <w:lang w:val="en-US"/>
              <w:rPrChange w:id="350" w:author="Петр Ершов" w:date="2022-09-05T11:04:00Z">
                <w:rPr/>
              </w:rPrChange>
            </w:rPr>
            <w:delText xml:space="preserve"> </w:delText>
          </w:r>
        </w:del>
      </w:ins>
      <w:ins w:id="351" w:author="WSBS" w:date="2022-09-02T15:36:00Z">
        <w:del w:id="352" w:author="Петр Ершов" w:date="2022-09-05T11:04:00Z">
          <w:r>
            <w:rPr/>
            <w:delText>нашем</w:delText>
          </w:r>
        </w:del>
      </w:ins>
      <w:ins w:id="353" w:author="WSBS" w:date="2022-09-02T15:36:00Z">
        <w:del w:id="354" w:author="Петр Ершов" w:date="2022-09-05T11:04:00Z">
          <w:r>
            <w:rPr>
              <w:lang w:val="en-US"/>
              <w:rPrChange w:id="355" w:author="Петр Ершов" w:date="2022-09-05T11:04:00Z">
                <w:rPr/>
              </w:rPrChange>
            </w:rPr>
            <w:delText xml:space="preserve"> </w:delText>
          </w:r>
        </w:del>
      </w:ins>
      <w:ins w:id="356" w:author="WSBS" w:date="2022-09-02T15:36:00Z">
        <w:del w:id="357" w:author="Петр Ершов" w:date="2022-09-05T11:04:00Z">
          <w:r>
            <w:rPr/>
            <w:delText>исследовании</w:delText>
          </w:r>
        </w:del>
      </w:ins>
      <w:ins w:id="358" w:author="WSBS" w:date="2022-09-02T15:36:00Z">
        <w:del w:id="359" w:author="Петр Ершов" w:date="2022-09-05T11:04:00Z">
          <w:r>
            <w:rPr>
              <w:lang w:val="en-US"/>
              <w:rPrChange w:id="360" w:author="Петр Ершов" w:date="2022-09-05T11:04:00Z">
                <w:rPr/>
              </w:rPrChange>
            </w:rPr>
            <w:delText xml:space="preserve"> </w:delText>
          </w:r>
        </w:del>
      </w:ins>
      <w:ins w:id="361" w:author="WSBS" w:date="2022-09-02T15:36:00Z">
        <w:del w:id="362" w:author="Петр Ершов" w:date="2022-09-05T11:04:00Z">
          <w:r>
            <w:rPr/>
            <w:delText>не</w:delText>
          </w:r>
        </w:del>
      </w:ins>
      <w:ins w:id="363" w:author="WSBS" w:date="2022-09-02T15:36:00Z">
        <w:del w:id="364" w:author="Петр Ершов" w:date="2022-09-05T11:04:00Z">
          <w:r>
            <w:rPr>
              <w:lang w:val="en-US"/>
              <w:rPrChange w:id="365" w:author="Петр Ершов" w:date="2022-09-05T11:04:00Z">
                <w:rPr/>
              </w:rPrChange>
            </w:rPr>
            <w:delText xml:space="preserve"> </w:delText>
          </w:r>
        </w:del>
      </w:ins>
      <w:ins w:id="366" w:author="WSBS" w:date="2022-09-02T15:36:00Z">
        <w:del w:id="367" w:author="Петр Ершов" w:date="2022-09-05T11:04:00Z">
          <w:r>
            <w:rPr/>
            <w:delText>различаются</w:delText>
          </w:r>
        </w:del>
      </w:ins>
      <w:ins w:id="368" w:author="WSBS" w:date="2022-09-02T15:36:00Z">
        <w:del w:id="369" w:author="Петр Ершов" w:date="2022-09-05T11:04:00Z">
          <w:r>
            <w:rPr>
              <w:lang w:val="en-US"/>
              <w:rPrChange w:id="370" w:author="Петр Ершов" w:date="2022-09-05T11:04:00Z">
                <w:rPr/>
              </w:rPrChange>
            </w:rPr>
            <w:delText xml:space="preserve"> </w:delText>
          </w:r>
        </w:del>
      </w:ins>
      <w:ins w:id="371" w:author="WSBS" w:date="2022-09-02T15:36:00Z">
        <w:del w:id="372" w:author="Петр Ершов" w:date="2022-09-05T11:04:00Z">
          <w:r>
            <w:rPr/>
            <w:delText>по</w:delText>
          </w:r>
        </w:del>
      </w:ins>
      <w:ins w:id="373" w:author="WSBS" w:date="2022-09-02T15:36:00Z">
        <w:del w:id="374" w:author="Петр Ершов" w:date="2022-09-05T11:04:00Z">
          <w:r>
            <w:rPr>
              <w:lang w:val="en-US"/>
              <w:rPrChange w:id="375" w:author="Петр Ершов" w:date="2022-09-05T11:04:00Z">
                <w:rPr/>
              </w:rPrChange>
            </w:rPr>
            <w:delText xml:space="preserve"> </w:delText>
          </w:r>
        </w:del>
      </w:ins>
      <w:ins w:id="376" w:author="WSBS" w:date="2022-09-02T15:36:00Z">
        <w:del w:id="377" w:author="Петр Ершов" w:date="2022-09-05T11:04:00Z">
          <w:r>
            <w:rPr/>
            <w:delText>пропорциям</w:delText>
          </w:r>
        </w:del>
      </w:ins>
      <w:ins w:id="378" w:author="WSBS" w:date="2022-09-02T15:36:00Z">
        <w:del w:id="379" w:author="Петр Ершов" w:date="2022-09-05T11:04:00Z">
          <w:r>
            <w:rPr>
              <w:lang w:val="en-US"/>
              <w:rPrChange w:id="380" w:author="Петр Ершов" w:date="2022-09-05T11:04:00Z">
                <w:rPr/>
              </w:rPrChange>
            </w:rPr>
            <w:delText xml:space="preserve"> </w:delText>
          </w:r>
        </w:del>
      </w:ins>
      <w:ins w:id="381" w:author="WSBS" w:date="2022-09-02T15:36:00Z">
        <w:del w:id="382" w:author="Петр Ершов" w:date="2022-09-05T11:04:00Z">
          <w:r>
            <w:rPr/>
            <w:delText>морф</w:delText>
          </w:r>
        </w:del>
      </w:ins>
      <w:ins w:id="383" w:author="WSBS" w:date="2022-09-02T15:36:00Z">
        <w:del w:id="384" w:author="Петр Ершов" w:date="2022-09-05T11:04:00Z">
          <w:r>
            <w:rPr>
              <w:lang w:val="en-US"/>
              <w:rPrChange w:id="385" w:author="Петр Ершов" w:date="2022-09-05T11:04:00Z">
                <w:rPr/>
              </w:rPrChange>
            </w:rPr>
            <w:delText xml:space="preserve">, </w:delText>
          </w:r>
        </w:del>
      </w:ins>
      <w:ins w:id="386" w:author="WSBS" w:date="2022-09-02T15:36:00Z">
        <w:del w:id="387" w:author="Петр Ершов" w:date="2022-09-05T11:04:00Z">
          <w:r>
            <w:rPr/>
            <w:delText>а</w:delText>
          </w:r>
        </w:del>
      </w:ins>
      <w:ins w:id="388" w:author="WSBS" w:date="2022-09-02T15:36:00Z">
        <w:del w:id="389" w:author="Петр Ершов" w:date="2022-09-05T11:04:00Z">
          <w:r>
            <w:rPr>
              <w:lang w:val="en-US"/>
              <w:rPrChange w:id="390" w:author="Петр Ершов" w:date="2022-09-05T11:04:00Z">
                <w:rPr/>
              </w:rPrChange>
            </w:rPr>
            <w:delText xml:space="preserve"> </w:delText>
          </w:r>
        </w:del>
      </w:ins>
      <w:ins w:id="391" w:author="WSBS" w:date="2022-09-02T15:41:00Z">
        <w:del w:id="392" w:author="Петр Ершов" w:date="2022-09-05T11:04:00Z">
          <w:r>
            <w:rPr/>
            <w:delText>у</w:delText>
          </w:r>
        </w:del>
      </w:ins>
      <w:ins w:id="393" w:author="WSBS" w:date="2022-09-02T15:41:00Z">
        <w:del w:id="394" w:author="Петр Ершов" w:date="2022-09-05T11:04:00Z">
          <w:r>
            <w:rPr>
              <w:lang w:val="en-US"/>
              <w:rPrChange w:id="395" w:author="Петр Ершов" w:date="2022-09-05T11:04:00Z">
                <w:rPr/>
              </w:rPrChange>
            </w:rPr>
            <w:delText xml:space="preserve"> </w:delText>
          </w:r>
        </w:del>
      </w:ins>
      <w:ins w:id="396" w:author="WSBS" w:date="2022-09-02T15:41:00Z">
        <w:del w:id="397" w:author="Петр Ершов" w:date="2022-09-05T11:04:00Z">
          <w:r>
            <w:rPr/>
            <w:delText>взрослой</w:delText>
          </w:r>
        </w:del>
      </w:ins>
      <w:ins w:id="398" w:author="WSBS" w:date="2022-09-02T15:41:00Z">
        <w:del w:id="399" w:author="Петр Ершов" w:date="2022-09-05T11:04:00Z">
          <w:r>
            <w:rPr>
              <w:lang w:val="en-US"/>
              <w:rPrChange w:id="400" w:author="Петр Ершов" w:date="2022-09-05T11:04:00Z">
                <w:rPr/>
              </w:rPrChange>
            </w:rPr>
            <w:delText xml:space="preserve"> </w:delText>
          </w:r>
        </w:del>
      </w:ins>
      <w:ins w:id="401" w:author="WSBS" w:date="2022-09-02T15:41:00Z">
        <w:del w:id="402" w:author="Петр Ершов" w:date="2022-09-05T11:04:00Z">
          <w:r>
            <w:rPr/>
            <w:delText>камбалы</w:delText>
          </w:r>
        </w:del>
      </w:ins>
      <w:ins w:id="403" w:author="WSBS" w:date="2022-09-02T15:41:00Z">
        <w:del w:id="404" w:author="Петр Ершов" w:date="2022-09-05T11:04:00Z">
          <w:r>
            <w:rPr>
              <w:lang w:val="en-US"/>
              <w:rPrChange w:id="405" w:author="Петр Ершов" w:date="2022-09-05T11:04:00Z">
                <w:rPr/>
              </w:rPrChange>
            </w:rPr>
            <w:delText xml:space="preserve"> </w:delText>
          </w:r>
        </w:del>
      </w:ins>
      <w:ins w:id="406" w:author="WSBS" w:date="2022-09-02T15:41:00Z">
        <w:del w:id="407" w:author="Петр Ершов" w:date="2022-09-05T11:04:00Z">
          <w:r>
            <w:rPr/>
            <w:delText>Балтийского</w:delText>
          </w:r>
        </w:del>
      </w:ins>
      <w:ins w:id="408" w:author="WSBS" w:date="2022-09-02T15:41:00Z">
        <w:del w:id="409" w:author="Петр Ершов" w:date="2022-09-05T11:04:00Z">
          <w:r>
            <w:rPr>
              <w:lang w:val="en-US"/>
              <w:rPrChange w:id="410" w:author="Петр Ершов" w:date="2022-09-05T11:04:00Z">
                <w:rPr/>
              </w:rPrChange>
            </w:rPr>
            <w:delText xml:space="preserve"> </w:delText>
          </w:r>
        </w:del>
      </w:ins>
      <w:ins w:id="411" w:author="WSBS" w:date="2022-09-02T15:41:00Z">
        <w:del w:id="412" w:author="Петр Ершов" w:date="2022-09-05T11:04:00Z">
          <w:r>
            <w:rPr/>
            <w:delText>моря</w:delText>
          </w:r>
        </w:del>
      </w:ins>
      <w:ins w:id="413" w:author="WSBS" w:date="2022-09-02T15:41:00Z">
        <w:del w:id="414" w:author="Петр Ершов" w:date="2022-09-05T11:04:00Z">
          <w:r>
            <w:rPr>
              <w:lang w:val="en-US"/>
              <w:rPrChange w:id="415" w:author="Петр Ершов" w:date="2022-09-05T11:04:00Z">
                <w:rPr/>
              </w:rPrChange>
            </w:rPr>
            <w:delText xml:space="preserve"> </w:delText>
          </w:r>
        </w:del>
      </w:ins>
      <w:ins w:id="416" w:author="WSBS" w:date="2022-09-02T15:41:00Z">
        <w:del w:id="417" w:author="Петр Ершов" w:date="2022-09-05T11:04:00Z">
          <w:r>
            <w:rPr/>
            <w:delText>Форнбек</w:delText>
          </w:r>
        </w:del>
      </w:ins>
      <w:ins w:id="418" w:author="WSBS" w:date="2022-09-02T15:41:00Z">
        <w:del w:id="419" w:author="Петр Ершов" w:date="2022-09-05T11:04:00Z">
          <w:r>
            <w:rPr>
              <w:lang w:val="en-US"/>
              <w:rPrChange w:id="420" w:author="Петр Ершов" w:date="2022-09-05T11:04:00Z">
                <w:rPr/>
              </w:rPrChange>
            </w:rPr>
            <w:delText xml:space="preserve"> </w:delText>
          </w:r>
        </w:del>
      </w:ins>
      <w:ins w:id="421" w:author="WSBS" w:date="2022-09-02T15:41:00Z">
        <w:del w:id="422" w:author="Петр Ершов" w:date="2022-09-05T11:04:00Z">
          <w:r>
            <w:rPr/>
            <w:delText>отмечал</w:delText>
          </w:r>
        </w:del>
      </w:ins>
      <w:ins w:id="423" w:author="WSBS" w:date="2022-09-02T15:41:00Z">
        <w:del w:id="424" w:author="Петр Ершов" w:date="2022-09-05T11:04:00Z">
          <w:r>
            <w:rPr>
              <w:lang w:val="en-US"/>
              <w:rPrChange w:id="425" w:author="Петр Ершов" w:date="2022-09-05T11:04:00Z">
                <w:rPr/>
              </w:rPrChange>
            </w:rPr>
            <w:delText xml:space="preserve"> </w:delText>
          </w:r>
        </w:del>
      </w:ins>
      <w:ins w:id="426" w:author="WSBS" w:date="2022-09-02T15:41:00Z">
        <w:del w:id="427" w:author="Петр Ершов" w:date="2022-09-05T11:04:00Z">
          <w:r>
            <w:rPr/>
            <w:delText>снижение</w:delText>
          </w:r>
        </w:del>
      </w:ins>
      <w:ins w:id="428" w:author="WSBS" w:date="2022-09-02T15:42:00Z">
        <w:del w:id="429" w:author="Петр Ершов" w:date="2022-09-05T11:04:00Z">
          <w:r>
            <w:rPr>
              <w:lang w:val="en-US"/>
              <w:rPrChange w:id="430" w:author="Петр Ершов" w:date="2022-09-05T11:04:00Z">
                <w:rPr/>
              </w:rPrChange>
            </w:rPr>
            <w:delText xml:space="preserve"> </w:delText>
          </w:r>
        </w:del>
      </w:ins>
      <w:ins w:id="431" w:author="WSBS" w:date="2022-09-02T15:42:00Z">
        <w:del w:id="432" w:author="Петр Ершов" w:date="2022-09-05T11:04:00Z">
          <w:r>
            <w:rPr/>
            <w:delText>до</w:delText>
          </w:r>
        </w:del>
      </w:ins>
      <w:ins w:id="433" w:author="WSBS" w:date="2022-09-02T15:36:00Z">
        <w:del w:id="434" w:author="Петр Ершов" w:date="2022-09-05T11:04:00Z">
          <w:r>
            <w:rPr/>
            <w:delText>л</w:delText>
          </w:r>
        </w:del>
      </w:ins>
      <w:ins w:id="435" w:author="WSBS" w:date="2022-09-02T15:40:00Z">
        <w:del w:id="436" w:author="Петр Ершов" w:date="2022-09-05T11:04:00Z">
          <w:r>
            <w:rPr/>
            <w:delText>и</w:delText>
          </w:r>
        </w:del>
      </w:ins>
      <w:ins w:id="437" w:author="WSBS" w:date="2022-09-02T15:36:00Z">
        <w:del w:id="438" w:author="Петр Ершов" w:date="2022-09-05T11:04:00Z">
          <w:r>
            <w:rPr>
              <w:lang w:val="en-US"/>
              <w:rPrChange w:id="439" w:author="Петр Ершов" w:date="2022-09-05T11:04:00Z">
                <w:rPr/>
              </w:rPrChange>
            </w:rPr>
            <w:delText xml:space="preserve"> </w:delText>
          </w:r>
        </w:del>
      </w:ins>
      <w:ins w:id="440" w:author="WSBS" w:date="2022-09-02T15:49:00Z">
        <w:del w:id="441" w:author="Петр Ершов" w:date="2022-09-05T11:04:00Z">
          <w:r>
            <w:rPr>
              <w:lang w:val="en-US"/>
            </w:rPr>
            <w:delText xml:space="preserve">non-typical morph </w:delText>
          </w:r>
        </w:del>
      </w:ins>
      <w:ins w:id="442" w:author="WSBS" w:date="2022-09-02T15:36:00Z">
        <w:del w:id="443" w:author="Петр Ершов" w:date="2022-09-05T11:04:00Z">
          <w:r>
            <w:rPr/>
            <w:delText>левосторонних</w:delText>
          </w:r>
        </w:del>
      </w:ins>
      <w:ins w:id="444" w:author="WSBS" w:date="2022-09-02T15:36:00Z">
        <w:del w:id="445" w:author="Петр Ершов" w:date="2022-09-05T11:04:00Z">
          <w:r>
            <w:rPr>
              <w:lang w:val="en-US"/>
              <w:rPrChange w:id="446" w:author="Петр Ершов" w:date="2022-09-05T11:04:00Z">
                <w:rPr/>
              </w:rPrChange>
            </w:rPr>
            <w:delText xml:space="preserve"> </w:delText>
          </w:r>
        </w:del>
      </w:ins>
      <w:ins w:id="447" w:author="WSBS" w:date="2022-09-02T15:36:00Z">
        <w:del w:id="448" w:author="Петр Ершов" w:date="2022-09-05T11:04:00Z">
          <w:r>
            <w:rPr/>
            <w:delText>особей</w:delText>
          </w:r>
        </w:del>
      </w:ins>
      <w:ins w:id="449" w:author="WSBS" w:date="2022-09-02T15:46:00Z">
        <w:del w:id="450" w:author="Петр Ершов" w:date="2022-09-05T11:04:00Z">
          <w:r>
            <w:rPr>
              <w:lang w:val="en-US"/>
            </w:rPr>
            <w:delText>?</w:delText>
          </w:r>
        </w:del>
      </w:ins>
      <w:ins w:id="451" w:author="WSBS" w:date="2022-09-02T15:36:00Z">
        <w:del w:id="452" w:author="Петр Ершов" w:date="2022-09-05T11:04:00Z">
          <w:r>
            <w:rPr>
              <w:lang w:val="en-US"/>
              <w:rPrChange w:id="453" w:author="Петр Ершов" w:date="2022-09-05T11:04:00Z">
                <w:rPr/>
              </w:rPrChange>
            </w:rPr>
            <w:delText xml:space="preserve"> </w:delText>
          </w:r>
        </w:del>
      </w:ins>
      <w:ins w:id="454" w:author="WSBS" w:date="2022-09-02T15:36:00Z">
        <w:del w:id="455" w:author="Петр Ершов" w:date="2022-09-05T10:41:00Z">
          <w:r>
            <w:rPr>
              <w:lang w:val="en-US"/>
            </w:rPr>
            <w:delText>In our opinion, it could be explained, for example, by the ecological peculiarities of the European flounder</w:delText>
          </w:r>
        </w:del>
      </w:ins>
      <w:ins w:id="456" w:author="WSBS" w:date="2022-09-02T15:43:00Z">
        <w:del w:id="457" w:author="Петр Ершов" w:date="2022-09-05T10:41:00Z">
          <w:r>
            <w:rPr>
              <w:lang w:val="en-US"/>
              <w:rPrChange w:id="458" w:author="Петр Ершов" w:date="2022-09-05T11:04:00Z">
                <w:rPr/>
              </w:rPrChange>
            </w:rPr>
            <w:delText xml:space="preserve"> </w:delText>
          </w:r>
        </w:del>
      </w:ins>
      <w:ins w:id="459" w:author="WSBS" w:date="2022-09-02T15:43:00Z">
        <w:del w:id="460" w:author="Петр Ершов" w:date="2022-09-05T10:41:00Z">
          <w:r>
            <w:rPr/>
            <w:delText>из</w:delText>
          </w:r>
        </w:del>
      </w:ins>
      <w:ins w:id="461" w:author="WSBS" w:date="2022-09-02T15:43:00Z">
        <w:del w:id="462" w:author="Петр Ершов" w:date="2022-09-05T10:41:00Z">
          <w:r>
            <w:rPr>
              <w:lang w:val="en-US"/>
              <w:rPrChange w:id="463" w:author="Петр Ершов" w:date="2022-09-05T11:04:00Z">
                <w:rPr/>
              </w:rPrChange>
            </w:rPr>
            <w:delText xml:space="preserve"> </w:delText>
          </w:r>
        </w:del>
      </w:ins>
      <w:ins w:id="464" w:author="WSBS" w:date="2022-09-02T15:43:00Z">
        <w:del w:id="465" w:author="Петр Ершов" w:date="2022-09-05T10:41:00Z">
          <w:r>
            <w:rPr/>
            <w:delText>Белого</w:delText>
          </w:r>
        </w:del>
      </w:ins>
      <w:ins w:id="466" w:author="WSBS" w:date="2022-09-02T15:43:00Z">
        <w:del w:id="467" w:author="Петр Ершов" w:date="2022-09-05T10:41:00Z">
          <w:r>
            <w:rPr>
              <w:lang w:val="en-US"/>
              <w:rPrChange w:id="468" w:author="Петр Ершов" w:date="2022-09-05T11:04:00Z">
                <w:rPr/>
              </w:rPrChange>
            </w:rPr>
            <w:delText xml:space="preserve"> </w:delText>
          </w:r>
        </w:del>
      </w:ins>
      <w:ins w:id="469" w:author="WSBS" w:date="2022-09-02T15:43:00Z">
        <w:del w:id="470" w:author="Петр Ершов" w:date="2022-09-05T10:41:00Z">
          <w:r>
            <w:rPr/>
            <w:delText>моря</w:delText>
          </w:r>
        </w:del>
      </w:ins>
      <w:ins w:id="471" w:author="WSBS" w:date="2022-09-02T15:36:00Z">
        <w:del w:id="472" w:author="Петр Ершов" w:date="2022-09-05T10:41:00Z">
          <w:r>
            <w:rPr>
              <w:lang w:val="en-US"/>
            </w:rPr>
            <w:delText xml:space="preserve">. </w:delText>
          </w:r>
        </w:del>
      </w:ins>
      <w:ins w:id="473" w:author="WSBS" w:date="2022-09-02T15:36:00Z">
        <w:del w:id="474" w:author="Петр Ершов" w:date="2022-09-05T10:41:00Z">
          <w:r>
            <w:rPr/>
            <w:delText>Сеголетки</w:delText>
          </w:r>
        </w:del>
      </w:ins>
      <w:ins w:id="475" w:author="WSBS" w:date="2022-09-02T15:36:00Z">
        <w:del w:id="476" w:author="Петр Ершов" w:date="2022-09-05T10:41:00Z">
          <w:r>
            <w:rPr>
              <w:lang w:val="en-US"/>
              <w:rPrChange w:id="477" w:author="Петр Ершов" w:date="2022-09-05T11:04:00Z">
                <w:rPr/>
              </w:rPrChange>
            </w:rPr>
            <w:delText xml:space="preserve"> </w:delText>
          </w:r>
        </w:del>
      </w:ins>
      <w:ins w:id="478" w:author="WSBS" w:date="2022-09-02T15:36:00Z">
        <w:del w:id="479" w:author="Петр Ершов" w:date="2022-09-05T10:41:00Z">
          <w:r>
            <w:rPr/>
            <w:delText>и</w:delText>
          </w:r>
        </w:del>
      </w:ins>
      <w:ins w:id="480" w:author="WSBS" w:date="2022-09-02T15:36:00Z">
        <w:del w:id="481" w:author="Петр Ершов" w:date="2022-09-05T10:41:00Z">
          <w:r>
            <w:rPr>
              <w:lang w:val="en-US"/>
              <w:rPrChange w:id="482" w:author="Петр Ершов" w:date="2022-09-05T11:04:00Z">
                <w:rPr/>
              </w:rPrChange>
            </w:rPr>
            <w:delText xml:space="preserve"> </w:delText>
          </w:r>
        </w:del>
      </w:ins>
      <w:ins w:id="483" w:author="WSBS" w:date="2022-09-02T15:36:00Z">
        <w:del w:id="484" w:author="Петр Ершов" w:date="2022-09-05T10:41:00Z">
          <w:r>
            <w:rPr/>
            <w:delText>годовики</w:delText>
          </w:r>
        </w:del>
      </w:ins>
      <w:ins w:id="485" w:author="WSBS" w:date="2022-09-02T15:36:00Z">
        <w:del w:id="486" w:author="Петр Ершов" w:date="2022-09-05T10:41:00Z">
          <w:r>
            <w:rPr>
              <w:lang w:val="en-US"/>
              <w:rPrChange w:id="487" w:author="Петр Ершов" w:date="2022-09-05T11:04:00Z">
                <w:rPr/>
              </w:rPrChange>
            </w:rPr>
            <w:delText xml:space="preserve"> </w:delText>
          </w:r>
        </w:del>
      </w:ins>
      <w:ins w:id="488" w:author="WSBS" w:date="2022-09-02T15:36:00Z">
        <w:del w:id="489" w:author="Петр Ершов" w:date="2022-09-05T10:41:00Z">
          <w:r>
            <w:rPr/>
            <w:delText>речной</w:delText>
          </w:r>
        </w:del>
      </w:ins>
      <w:ins w:id="490" w:author="WSBS" w:date="2022-09-02T15:36:00Z">
        <w:del w:id="491" w:author="Петр Ершов" w:date="2022-09-05T10:41:00Z">
          <w:r>
            <w:rPr>
              <w:lang w:val="en-US"/>
              <w:rPrChange w:id="492" w:author="Петр Ершов" w:date="2022-09-05T11:04:00Z">
                <w:rPr/>
              </w:rPrChange>
            </w:rPr>
            <w:delText xml:space="preserve"> </w:delText>
          </w:r>
        </w:del>
      </w:ins>
      <w:ins w:id="493" w:author="WSBS" w:date="2022-09-02T15:36:00Z">
        <w:del w:id="494" w:author="Петр Ершов" w:date="2022-09-05T10:41:00Z">
          <w:r>
            <w:rPr/>
            <w:delText>камбалы</w:delText>
          </w:r>
        </w:del>
      </w:ins>
      <w:ins w:id="495" w:author="WSBS" w:date="2022-09-02T15:36:00Z">
        <w:del w:id="496" w:author="Петр Ершов" w:date="2022-09-05T10:41:00Z">
          <w:r>
            <w:rPr>
              <w:lang w:val="en-US"/>
              <w:rPrChange w:id="497" w:author="Петр Ершов" w:date="2022-09-05T11:04:00Z">
                <w:rPr/>
              </w:rPrChange>
            </w:rPr>
            <w:delText xml:space="preserve"> </w:delText>
          </w:r>
        </w:del>
      </w:ins>
      <w:ins w:id="498" w:author="WSBS" w:date="2022-09-02T15:36:00Z">
        <w:del w:id="499" w:author="Петр Ершов" w:date="2022-09-05T10:41:00Z">
          <w:r>
            <w:rPr/>
            <w:delText>обитают</w:delText>
          </w:r>
        </w:del>
      </w:ins>
      <w:ins w:id="500" w:author="WSBS" w:date="2022-09-02T15:36:00Z">
        <w:del w:id="501" w:author="Петр Ершов" w:date="2022-09-05T10:41:00Z">
          <w:r>
            <w:rPr>
              <w:lang w:val="en-US"/>
              <w:rPrChange w:id="502" w:author="Петр Ершов" w:date="2022-09-05T11:04:00Z">
                <w:rPr/>
              </w:rPrChange>
            </w:rPr>
            <w:delText xml:space="preserve"> </w:delText>
          </w:r>
        </w:del>
      </w:ins>
      <w:ins w:id="503" w:author="WSBS" w:date="2022-09-02T15:36:00Z">
        <w:del w:id="504" w:author="Петр Ершов" w:date="2022-09-05T10:41:00Z">
          <w:r>
            <w:rPr/>
            <w:delText>совместно</w:delText>
          </w:r>
        </w:del>
      </w:ins>
      <w:ins w:id="505" w:author="WSBS" w:date="2022-09-02T15:36:00Z">
        <w:del w:id="506" w:author="Петр Ершов" w:date="2022-09-05T10:41:00Z">
          <w:r>
            <w:rPr>
              <w:lang w:val="en-US"/>
              <w:rPrChange w:id="507" w:author="Петр Ершов" w:date="2022-09-05T11:04:00Z">
                <w:rPr/>
              </w:rPrChange>
            </w:rPr>
            <w:delText xml:space="preserve"> </w:delText>
          </w:r>
        </w:del>
      </w:ins>
      <w:ins w:id="508" w:author="WSBS" w:date="2022-09-02T15:36:00Z">
        <w:del w:id="509" w:author="Петр Ершов" w:date="2022-09-05T10:41:00Z">
          <w:r>
            <w:rPr/>
            <w:delText>с</w:delText>
          </w:r>
        </w:del>
      </w:ins>
      <w:ins w:id="510" w:author="WSBS" w:date="2022-09-02T15:36:00Z">
        <w:del w:id="511" w:author="Петр Ершов" w:date="2022-09-05T10:41:00Z">
          <w:r>
            <w:rPr>
              <w:lang w:val="en-US"/>
              <w:rPrChange w:id="512" w:author="Петр Ершов" w:date="2022-09-05T11:04:00Z">
                <w:rPr/>
              </w:rPrChange>
            </w:rPr>
            <w:delText xml:space="preserve"> </w:delText>
          </w:r>
        </w:del>
      </w:ins>
      <w:ins w:id="513" w:author="WSBS" w:date="2022-09-02T15:36:00Z">
        <w:del w:id="514" w:author="Петр Ершов" w:date="2022-09-05T10:41:00Z">
          <w:r>
            <w:rPr/>
            <w:delText>другими</w:delText>
          </w:r>
        </w:del>
      </w:ins>
      <w:ins w:id="515" w:author="WSBS" w:date="2022-09-02T15:36:00Z">
        <w:del w:id="516" w:author="Петр Ершов" w:date="2022-09-05T10:41:00Z">
          <w:r>
            <w:rPr>
              <w:lang w:val="en-US"/>
              <w:rPrChange w:id="517" w:author="Петр Ершов" w:date="2022-09-05T11:04:00Z">
                <w:rPr/>
              </w:rPrChange>
            </w:rPr>
            <w:delText xml:space="preserve"> </w:delText>
          </w:r>
        </w:del>
      </w:ins>
      <w:ins w:id="518" w:author="WSBS" w:date="2022-09-02T15:36:00Z">
        <w:del w:id="519" w:author="Петр Ершов" w:date="2022-09-05T10:41:00Z">
          <w:r>
            <w:rPr/>
            <w:delText>видами</w:delText>
          </w:r>
        </w:del>
      </w:ins>
      <w:ins w:id="520" w:author="WSBS" w:date="2022-09-02T15:36:00Z">
        <w:del w:id="521" w:author="Петр Ершов" w:date="2022-09-05T10:41:00Z">
          <w:r>
            <w:rPr>
              <w:lang w:val="en-US"/>
              <w:rPrChange w:id="522" w:author="Петр Ершов" w:date="2022-09-05T11:04:00Z">
                <w:rPr/>
              </w:rPrChange>
            </w:rPr>
            <w:delText xml:space="preserve"> </w:delText>
          </w:r>
        </w:del>
      </w:ins>
      <w:ins w:id="523" w:author="WSBS" w:date="2022-09-02T15:36:00Z">
        <w:del w:id="524" w:author="Петр Ершов" w:date="2022-09-05T10:41:00Z">
          <w:r>
            <w:rPr/>
            <w:delText>рыб</w:delText>
          </w:r>
        </w:del>
      </w:ins>
      <w:ins w:id="525" w:author="WSBS" w:date="2022-09-02T15:36:00Z">
        <w:del w:id="526" w:author="Петр Ершов" w:date="2022-09-05T10:41:00Z">
          <w:r>
            <w:rPr>
              <w:lang w:val="en-US"/>
              <w:rPrChange w:id="527" w:author="Петр Ершов" w:date="2022-09-05T11:04:00Z">
                <w:rPr/>
              </w:rPrChange>
            </w:rPr>
            <w:delText xml:space="preserve"> </w:delText>
          </w:r>
        </w:del>
      </w:ins>
      <w:ins w:id="528" w:author="WSBS" w:date="2022-09-02T15:36:00Z">
        <w:del w:id="529" w:author="Петр Ершов" w:date="2022-09-05T10:41:00Z">
          <w:r>
            <w:rPr/>
            <w:delText>в</w:delText>
          </w:r>
        </w:del>
      </w:ins>
      <w:ins w:id="530" w:author="WSBS" w:date="2022-09-02T15:36:00Z">
        <w:del w:id="531" w:author="Петр Ершов" w:date="2022-09-05T10:41:00Z">
          <w:r>
            <w:rPr>
              <w:lang w:val="en-US"/>
              <w:rPrChange w:id="532" w:author="Петр Ершов" w:date="2022-09-05T11:04:00Z">
                <w:rPr/>
              </w:rPrChange>
            </w:rPr>
            <w:delText xml:space="preserve"> </w:delText>
          </w:r>
        </w:del>
      </w:ins>
      <w:ins w:id="533" w:author="WSBS" w:date="2022-09-02T15:36:00Z">
        <w:del w:id="534" w:author="Петр Ершов" w:date="2022-09-05T10:41:00Z">
          <w:r>
            <w:rPr/>
            <w:delText>губах</w:delText>
          </w:r>
        </w:del>
      </w:ins>
      <w:ins w:id="535" w:author="WSBS" w:date="2022-09-02T15:36:00Z">
        <w:del w:id="536" w:author="Петр Ершов" w:date="2022-09-05T10:41:00Z">
          <w:r>
            <w:rPr>
              <w:lang w:val="en-US"/>
              <w:rPrChange w:id="537" w:author="Петр Ершов" w:date="2022-09-05T11:04:00Z">
                <w:rPr/>
              </w:rPrChange>
            </w:rPr>
            <w:delText xml:space="preserve"> </w:delText>
          </w:r>
        </w:del>
      </w:ins>
      <w:ins w:id="538" w:author="WSBS" w:date="2022-09-02T15:36:00Z">
        <w:del w:id="539" w:author="Петр Ершов" w:date="2022-09-05T10:41:00Z">
          <w:r>
            <w:rPr/>
            <w:delText>и</w:delText>
          </w:r>
        </w:del>
      </w:ins>
      <w:ins w:id="540" w:author="WSBS" w:date="2022-09-02T15:36:00Z">
        <w:del w:id="541" w:author="Петр Ершов" w:date="2022-09-05T10:41:00Z">
          <w:r>
            <w:rPr>
              <w:lang w:val="en-US"/>
              <w:rPrChange w:id="542" w:author="Петр Ершов" w:date="2022-09-05T11:04:00Z">
                <w:rPr/>
              </w:rPrChange>
            </w:rPr>
            <w:delText xml:space="preserve"> </w:delText>
          </w:r>
        </w:del>
      </w:ins>
      <w:ins w:id="543" w:author="WSBS" w:date="2022-09-02T15:36:00Z">
        <w:del w:id="544" w:author="Петр Ершов" w:date="2022-09-05T10:41:00Z">
          <w:r>
            <w:rPr/>
            <w:delText>на</w:delText>
          </w:r>
        </w:del>
      </w:ins>
      <w:ins w:id="545" w:author="WSBS" w:date="2022-09-02T15:36:00Z">
        <w:del w:id="546" w:author="Петр Ершов" w:date="2022-09-05T10:41:00Z">
          <w:r>
            <w:rPr>
              <w:lang w:val="en-US"/>
              <w:rPrChange w:id="547" w:author="Петр Ершов" w:date="2022-09-05T11:04:00Z">
                <w:rPr/>
              </w:rPrChange>
            </w:rPr>
            <w:delText xml:space="preserve"> </w:delText>
          </w:r>
        </w:del>
      </w:ins>
      <w:ins w:id="548" w:author="WSBS" w:date="2022-09-02T15:36:00Z">
        <w:del w:id="549" w:author="Петр Ершов" w:date="2022-09-05T10:41:00Z">
          <w:r>
            <w:rPr/>
            <w:delText>мелководных</w:delText>
          </w:r>
        </w:del>
      </w:ins>
      <w:ins w:id="550" w:author="WSBS" w:date="2022-09-02T15:36:00Z">
        <w:del w:id="551" w:author="Петр Ершов" w:date="2022-09-05T10:41:00Z">
          <w:r>
            <w:rPr>
              <w:lang w:val="en-US"/>
              <w:rPrChange w:id="552" w:author="Петр Ершов" w:date="2022-09-05T11:04:00Z">
                <w:rPr/>
              </w:rPrChange>
            </w:rPr>
            <w:delText xml:space="preserve"> </w:delText>
          </w:r>
        </w:del>
      </w:ins>
      <w:ins w:id="553" w:author="WSBS" w:date="2022-09-02T15:36:00Z">
        <w:del w:id="554" w:author="Петр Ершов" w:date="2022-09-05T10:41:00Z">
          <w:r>
            <w:rPr/>
            <w:delText>приустьевых</w:delText>
          </w:r>
        </w:del>
      </w:ins>
      <w:ins w:id="555" w:author="WSBS" w:date="2022-09-02T15:36:00Z">
        <w:del w:id="556" w:author="Петр Ершов" w:date="2022-09-05T10:41:00Z">
          <w:r>
            <w:rPr>
              <w:lang w:val="en-US"/>
              <w:rPrChange w:id="557" w:author="Петр Ершов" w:date="2022-09-05T11:04:00Z">
                <w:rPr/>
              </w:rPrChange>
            </w:rPr>
            <w:delText xml:space="preserve"> </w:delText>
          </w:r>
        </w:del>
      </w:ins>
      <w:ins w:id="558" w:author="WSBS" w:date="2022-09-02T15:36:00Z">
        <w:del w:id="559" w:author="Петр Ершов" w:date="2022-09-05T10:41:00Z">
          <w:r>
            <w:rPr/>
            <w:delText>пространствах</w:delText>
          </w:r>
        </w:del>
      </w:ins>
      <w:ins w:id="560" w:author="WSBS" w:date="2022-09-02T15:36:00Z">
        <w:del w:id="561" w:author="Петр Ершов" w:date="2022-09-05T10:41:00Z">
          <w:r>
            <w:rPr>
              <w:lang w:val="en-US"/>
              <w:rPrChange w:id="562" w:author="Петр Ершов" w:date="2022-09-05T11:04:00Z">
                <w:rPr/>
              </w:rPrChange>
            </w:rPr>
            <w:delText xml:space="preserve">, </w:delText>
          </w:r>
        </w:del>
      </w:ins>
      <w:ins w:id="563" w:author="WSBS" w:date="2022-09-02T15:36:00Z">
        <w:del w:id="564" w:author="Петр Ершов" w:date="2022-09-05T10:41:00Z">
          <w:r>
            <w:rPr/>
            <w:delText>где</w:delText>
          </w:r>
        </w:del>
      </w:ins>
      <w:ins w:id="565" w:author="WSBS" w:date="2022-09-02T15:36:00Z">
        <w:del w:id="566" w:author="Петр Ершов" w:date="2022-09-05T10:41:00Z">
          <w:r>
            <w:rPr>
              <w:lang w:val="en-US"/>
              <w:rPrChange w:id="567" w:author="Петр Ершов" w:date="2022-09-05T11:04:00Z">
                <w:rPr/>
              </w:rPrChange>
            </w:rPr>
            <w:delText xml:space="preserve"> </w:delText>
          </w:r>
        </w:del>
      </w:ins>
      <w:ins w:id="568" w:author="WSBS" w:date="2022-09-02T15:36:00Z">
        <w:del w:id="569" w:author="Петр Ершов" w:date="2022-09-05T10:41:00Z">
          <w:r>
            <w:rPr/>
            <w:delText>конкурируют</w:delText>
          </w:r>
        </w:del>
      </w:ins>
      <w:ins w:id="570" w:author="WSBS" w:date="2022-09-02T15:36:00Z">
        <w:del w:id="571" w:author="Петр Ершов" w:date="2022-09-05T10:41:00Z">
          <w:r>
            <w:rPr>
              <w:lang w:val="en-US"/>
              <w:rPrChange w:id="572" w:author="Петр Ершов" w:date="2022-09-05T11:04:00Z">
                <w:rPr/>
              </w:rPrChange>
            </w:rPr>
            <w:delText xml:space="preserve"> </w:delText>
          </w:r>
        </w:del>
      </w:ins>
      <w:ins w:id="573" w:author="WSBS" w:date="2022-09-02T15:36:00Z">
        <w:del w:id="574" w:author="Петр Ершов" w:date="2022-09-05T10:41:00Z">
          <w:r>
            <w:rPr/>
            <w:delText>между</w:delText>
          </w:r>
        </w:del>
      </w:ins>
      <w:ins w:id="575" w:author="WSBS" w:date="2022-09-02T15:36:00Z">
        <w:del w:id="576" w:author="Петр Ершов" w:date="2022-09-05T10:41:00Z">
          <w:r>
            <w:rPr>
              <w:lang w:val="en-US"/>
              <w:rPrChange w:id="577" w:author="Петр Ершов" w:date="2022-09-05T11:04:00Z">
                <w:rPr/>
              </w:rPrChange>
            </w:rPr>
            <w:delText xml:space="preserve"> </w:delText>
          </w:r>
        </w:del>
      </w:ins>
      <w:ins w:id="578" w:author="WSBS" w:date="2022-09-02T15:36:00Z">
        <w:del w:id="579" w:author="Петр Ершов" w:date="2022-09-05T10:41:00Z">
          <w:r>
            <w:rPr/>
            <w:delText>собой</w:delText>
          </w:r>
        </w:del>
      </w:ins>
      <w:ins w:id="580" w:author="WSBS" w:date="2022-09-02T15:36:00Z">
        <w:del w:id="581" w:author="Петр Ершов" w:date="2022-09-05T10:41:00Z">
          <w:r>
            <w:rPr>
              <w:lang w:val="en-US"/>
              <w:rPrChange w:id="582" w:author="Петр Ершов" w:date="2022-09-05T11:04:00Z">
                <w:rPr/>
              </w:rPrChange>
            </w:rPr>
            <w:delText xml:space="preserve"> </w:delText>
          </w:r>
        </w:del>
      </w:ins>
      <w:ins w:id="583" w:author="WSBS" w:date="2022-09-02T15:36:00Z">
        <w:del w:id="584" w:author="Петр Ершов" w:date="2022-09-05T10:41:00Z">
          <w:r>
            <w:rPr/>
            <w:delText>за</w:delText>
          </w:r>
        </w:del>
      </w:ins>
      <w:ins w:id="585" w:author="WSBS" w:date="2022-09-02T15:36:00Z">
        <w:del w:id="586" w:author="Петр Ершов" w:date="2022-09-05T10:41:00Z">
          <w:r>
            <w:rPr>
              <w:lang w:val="en-US"/>
              <w:rPrChange w:id="587" w:author="Петр Ершов" w:date="2022-09-05T11:04:00Z">
                <w:rPr/>
              </w:rPrChange>
            </w:rPr>
            <w:delText xml:space="preserve"> </w:delText>
          </w:r>
        </w:del>
      </w:ins>
      <w:ins w:id="588" w:author="WSBS" w:date="2022-09-02T15:36:00Z">
        <w:del w:id="589" w:author="Петр Ершов" w:date="2022-09-05T10:41:00Z">
          <w:r>
            <w:rPr/>
            <w:delText>пищевые</w:delText>
          </w:r>
        </w:del>
      </w:ins>
      <w:ins w:id="590" w:author="WSBS" w:date="2022-09-02T15:36:00Z">
        <w:del w:id="591" w:author="Петр Ершов" w:date="2022-09-05T10:41:00Z">
          <w:r>
            <w:rPr>
              <w:lang w:val="en-US"/>
              <w:rPrChange w:id="592" w:author="Петр Ершов" w:date="2022-09-05T11:04:00Z">
                <w:rPr/>
              </w:rPrChange>
            </w:rPr>
            <w:delText xml:space="preserve"> </w:delText>
          </w:r>
        </w:del>
      </w:ins>
      <w:ins w:id="593" w:author="WSBS" w:date="2022-09-02T15:36:00Z">
        <w:del w:id="594" w:author="Петр Ершов" w:date="2022-09-05T10:41:00Z">
          <w:r>
            <w:rPr/>
            <w:delText>ресурсы</w:delText>
          </w:r>
        </w:del>
      </w:ins>
      <w:ins w:id="595" w:author="WSBS" w:date="2022-09-02T15:36:00Z">
        <w:del w:id="596" w:author="Петр Ершов" w:date="2022-09-05T10:41:00Z">
          <w:r>
            <w:rPr>
              <w:lang w:val="en-US"/>
              <w:rPrChange w:id="597" w:author="Петр Ершов" w:date="2022-09-05T11:04:00Z">
                <w:rPr/>
              </w:rPrChange>
            </w:rPr>
            <w:delText xml:space="preserve"> (</w:delText>
          </w:r>
        </w:del>
      </w:ins>
      <w:ins w:id="598" w:author="WSBS" w:date="2022-09-02T15:36:00Z">
        <w:del w:id="599" w:author="Петр Ершов" w:date="2022-09-05T10:41:00Z">
          <w:r>
            <w:rPr/>
            <w:delText>доступные</w:delText>
          </w:r>
        </w:del>
      </w:ins>
      <w:ins w:id="600" w:author="WSBS" w:date="2022-09-02T15:36:00Z">
        <w:del w:id="601" w:author="Петр Ершов" w:date="2022-09-05T10:41:00Z">
          <w:r>
            <w:rPr>
              <w:lang w:val="en-US"/>
              <w:rPrChange w:id="602" w:author="Петр Ершов" w:date="2022-09-05T11:04:00Z">
                <w:rPr/>
              </w:rPrChange>
            </w:rPr>
            <w:delText xml:space="preserve"> </w:delText>
          </w:r>
        </w:del>
      </w:ins>
      <w:ins w:id="603" w:author="WSBS" w:date="2022-09-02T15:36:00Z">
        <w:del w:id="604" w:author="Петр Ершов" w:date="2022-09-05T10:41:00Z">
          <w:r>
            <w:rPr/>
            <w:delText>бентосные</w:delText>
          </w:r>
        </w:del>
      </w:ins>
      <w:ins w:id="605" w:author="WSBS" w:date="2022-09-02T15:36:00Z">
        <w:del w:id="606" w:author="Петр Ершов" w:date="2022-09-05T10:41:00Z">
          <w:r>
            <w:rPr>
              <w:lang w:val="en-US"/>
              <w:rPrChange w:id="607" w:author="Петр Ершов" w:date="2022-09-05T11:04:00Z">
                <w:rPr/>
              </w:rPrChange>
            </w:rPr>
            <w:delText xml:space="preserve"> </w:delText>
          </w:r>
        </w:del>
      </w:ins>
      <w:ins w:id="608" w:author="WSBS" w:date="2022-09-02T15:36:00Z">
        <w:del w:id="609" w:author="Петр Ершов" w:date="2022-09-05T10:41:00Z">
          <w:r>
            <w:rPr/>
            <w:delText>организмы</w:delText>
          </w:r>
        </w:del>
      </w:ins>
      <w:ins w:id="610" w:author="WSBS" w:date="2022-09-02T15:36:00Z">
        <w:del w:id="611" w:author="Петр Ершов" w:date="2022-09-05T10:41:00Z">
          <w:r>
            <w:rPr>
              <w:lang w:val="en-US"/>
              <w:rPrChange w:id="612" w:author="Петр Ершов" w:date="2022-09-05T11:04:00Z">
                <w:rPr/>
              </w:rPrChange>
            </w:rPr>
            <w:delText xml:space="preserve">). </w:delText>
          </w:r>
        </w:del>
      </w:ins>
      <w:ins w:id="613" w:author="WSBS" w:date="2022-09-02T15:36:00Z">
        <w:del w:id="614" w:author="Петр Ершов" w:date="2022-09-05T10:41:00Z">
          <w:r>
            <w:rPr>
              <w:lang w:val="en-GB"/>
            </w:rPr>
            <w:delText>The</w:delText>
          </w:r>
        </w:del>
      </w:ins>
      <w:ins w:id="615" w:author="WSBS" w:date="2022-09-02T15:36:00Z">
        <w:del w:id="616" w:author="Петр Ершов" w:date="2022-09-05T10:41:00Z">
          <w:r>
            <w:rPr>
              <w:lang w:val="en-US"/>
              <w:rPrChange w:id="617" w:author="Петр Ершов" w:date="2022-09-05T11:04:00Z">
                <w:rPr>
                  <w:lang w:val="en-GB"/>
                </w:rPr>
              </w:rPrChange>
            </w:rPr>
            <w:delText xml:space="preserve"> </w:delText>
          </w:r>
        </w:del>
      </w:ins>
      <w:ins w:id="618" w:author="WSBS" w:date="2022-09-02T15:36:00Z">
        <w:del w:id="619" w:author="Петр Ершов" w:date="2022-09-05T10:41:00Z">
          <w:r>
            <w:rPr>
              <w:lang w:val="en-GB"/>
            </w:rPr>
            <w:delText>flounder</w:delText>
          </w:r>
        </w:del>
      </w:ins>
      <w:ins w:id="620" w:author="WSBS" w:date="2022-09-02T15:36:00Z">
        <w:del w:id="621" w:author="Петр Ершов" w:date="2022-09-05T10:41:00Z">
          <w:r>
            <w:rPr>
              <w:lang w:val="en-US"/>
              <w:rPrChange w:id="622" w:author="Петр Ершов" w:date="2022-09-05T11:04:00Z">
                <w:rPr>
                  <w:lang w:val="en-GB"/>
                </w:rPr>
              </w:rPrChange>
            </w:rPr>
            <w:delText xml:space="preserve"> </w:delText>
          </w:r>
        </w:del>
      </w:ins>
      <w:ins w:id="623" w:author="WSBS" w:date="2022-09-02T15:36:00Z">
        <w:del w:id="624" w:author="Петр Ершов" w:date="2022-09-05T10:41:00Z">
          <w:r>
            <w:rPr>
              <w:lang w:val="en-GB"/>
            </w:rPr>
            <w:delText>depart</w:delText>
          </w:r>
        </w:del>
      </w:ins>
      <w:ins w:id="625" w:author="WSBS" w:date="2022-09-02T15:36:00Z">
        <w:del w:id="626" w:author="Петр Ершов" w:date="2022-09-05T10:41:00Z">
          <w:r>
            <w:rPr>
              <w:lang w:val="en-US"/>
              <w:rPrChange w:id="627" w:author="Петр Ершов" w:date="2022-09-05T11:04:00Z">
                <w:rPr>
                  <w:lang w:val="en-GB"/>
                </w:rPr>
              </w:rPrChange>
            </w:rPr>
            <w:delText xml:space="preserve"> </w:delText>
          </w:r>
        </w:del>
      </w:ins>
      <w:ins w:id="628" w:author="WSBS" w:date="2022-09-02T15:36:00Z">
        <w:del w:id="629" w:author="Петр Ершов" w:date="2022-09-05T10:41:00Z">
          <w:r>
            <w:rPr>
              <w:lang w:val="en-GB"/>
            </w:rPr>
            <w:delText>from</w:delText>
          </w:r>
        </w:del>
      </w:ins>
      <w:ins w:id="630" w:author="WSBS" w:date="2022-09-02T15:36:00Z">
        <w:del w:id="631" w:author="Петр Ершов" w:date="2022-09-05T10:41:00Z">
          <w:r>
            <w:rPr>
              <w:lang w:val="en-US"/>
              <w:rPrChange w:id="632" w:author="Петр Ершов" w:date="2022-09-05T11:04:00Z">
                <w:rPr>
                  <w:lang w:val="en-GB"/>
                </w:rPr>
              </w:rPrChange>
            </w:rPr>
            <w:delText xml:space="preserve"> </w:delText>
          </w:r>
        </w:del>
      </w:ins>
      <w:ins w:id="633" w:author="WSBS" w:date="2022-09-02T15:36:00Z">
        <w:del w:id="634" w:author="Петр Ершов" w:date="2022-09-05T10:41:00Z">
          <w:r>
            <w:rPr>
              <w:lang w:val="en-GB"/>
            </w:rPr>
            <w:delText>the</w:delText>
          </w:r>
        </w:del>
      </w:ins>
      <w:ins w:id="635" w:author="WSBS" w:date="2022-09-02T15:36:00Z">
        <w:del w:id="636" w:author="Петр Ершов" w:date="2022-09-05T10:41:00Z">
          <w:r>
            <w:rPr>
              <w:lang w:val="en-US"/>
              <w:rPrChange w:id="637" w:author="Петр Ершов" w:date="2022-09-05T11:04:00Z">
                <w:rPr>
                  <w:lang w:val="en-GB"/>
                </w:rPr>
              </w:rPrChange>
            </w:rPr>
            <w:delText xml:space="preserve"> </w:delText>
          </w:r>
        </w:del>
      </w:ins>
      <w:ins w:id="638" w:author="WSBS" w:date="2022-09-02T15:36:00Z">
        <w:del w:id="639" w:author="Петр Ершов" w:date="2022-09-05T10:41:00Z">
          <w:r>
            <w:rPr>
              <w:lang w:val="en-GB"/>
            </w:rPr>
            <w:delText>shore</w:delText>
          </w:r>
        </w:del>
      </w:ins>
      <w:ins w:id="640" w:author="WSBS" w:date="2022-09-02T15:36:00Z">
        <w:del w:id="641" w:author="Петр Ершов" w:date="2022-09-05T10:41:00Z">
          <w:r>
            <w:rPr>
              <w:lang w:val="en-US"/>
              <w:rPrChange w:id="642" w:author="Петр Ершов" w:date="2022-09-05T11:04:00Z">
                <w:rPr>
                  <w:lang w:val="en-GB"/>
                </w:rPr>
              </w:rPrChange>
            </w:rPr>
            <w:delText xml:space="preserve"> </w:delText>
          </w:r>
        </w:del>
      </w:ins>
      <w:ins w:id="643" w:author="WSBS" w:date="2022-09-02T15:36:00Z">
        <w:del w:id="644" w:author="Петр Ершов" w:date="2022-09-05T10:41:00Z">
          <w:r>
            <w:rPr>
              <w:lang w:val="en-US"/>
            </w:rPr>
            <w:delText xml:space="preserve">at the age of 2 years and later </w:delText>
          </w:r>
        </w:del>
      </w:ins>
      <w:ins w:id="645" w:author="WSBS" w:date="2022-09-02T15:36:00Z">
        <w:del w:id="646" w:author="Петр Ершов" w:date="2022-09-05T10:41:00Z">
          <w:r>
            <w:rPr>
              <w:lang w:val="en-GB"/>
            </w:rPr>
            <w:delText>and</w:delText>
          </w:r>
        </w:del>
      </w:ins>
      <w:ins w:id="647" w:author="WSBS" w:date="2022-09-02T15:36:00Z">
        <w:del w:id="648" w:author="Петр Ершов" w:date="2022-09-05T10:41:00Z">
          <w:r>
            <w:rPr>
              <w:lang w:val="en-US"/>
              <w:rPrChange w:id="649" w:author="Петр Ершов" w:date="2022-09-05T11:04:00Z">
                <w:rPr>
                  <w:lang w:val="en-GB"/>
                </w:rPr>
              </w:rPrChange>
            </w:rPr>
            <w:delText xml:space="preserve"> </w:delText>
          </w:r>
        </w:del>
      </w:ins>
      <w:ins w:id="650" w:author="WSBS" w:date="2022-09-02T15:36:00Z">
        <w:del w:id="651" w:author="Петр Ершов" w:date="2022-09-05T10:41:00Z">
          <w:r>
            <w:rPr>
              <w:lang w:val="en-GB"/>
            </w:rPr>
            <w:delText>then</w:delText>
          </w:r>
        </w:del>
      </w:ins>
      <w:ins w:id="652" w:author="WSBS" w:date="2022-09-02T15:36:00Z">
        <w:del w:id="653" w:author="Петр Ершов" w:date="2022-09-05T10:41:00Z">
          <w:r>
            <w:rPr>
              <w:lang w:val="en-US"/>
              <w:rPrChange w:id="654" w:author="Петр Ершов" w:date="2022-09-05T11:04:00Z">
                <w:rPr>
                  <w:lang w:val="en-GB"/>
                </w:rPr>
              </w:rPrChange>
            </w:rPr>
            <w:delText xml:space="preserve"> </w:delText>
          </w:r>
        </w:del>
      </w:ins>
      <w:ins w:id="655" w:author="WSBS" w:date="2022-09-02T15:36:00Z">
        <w:del w:id="656" w:author="Петр Ершов" w:date="2022-09-05T10:41:00Z">
          <w:r>
            <w:rPr>
              <w:lang w:val="en-GB"/>
            </w:rPr>
            <w:delText>makes</w:delText>
          </w:r>
        </w:del>
      </w:ins>
      <w:ins w:id="657" w:author="WSBS" w:date="2022-09-02T15:36:00Z">
        <w:del w:id="658" w:author="Петр Ершов" w:date="2022-09-05T10:41:00Z">
          <w:r>
            <w:rPr>
              <w:lang w:val="en-US"/>
              <w:rPrChange w:id="659" w:author="Петр Ершов" w:date="2022-09-05T11:04:00Z">
                <w:rPr>
                  <w:lang w:val="en-GB"/>
                </w:rPr>
              </w:rPrChange>
            </w:rPr>
            <w:delText xml:space="preserve"> </w:delText>
          </w:r>
        </w:del>
      </w:ins>
      <w:ins w:id="660" w:author="WSBS" w:date="2022-09-02T15:36:00Z">
        <w:del w:id="661" w:author="Петр Ершов" w:date="2022-09-05T10:41:00Z">
          <w:r>
            <w:rPr>
              <w:highlight w:val="red"/>
              <w:lang w:val="en-GB"/>
            </w:rPr>
            <w:delText>foraging</w:delText>
          </w:r>
        </w:del>
      </w:ins>
      <w:ins w:id="662" w:author="WSBS" w:date="2022-09-02T15:36:00Z">
        <w:del w:id="663" w:author="Петр Ершов" w:date="2022-09-05T10:41:00Z">
          <w:r>
            <w:rPr>
              <w:highlight w:val="red"/>
              <w:lang w:val="en-US"/>
              <w:rPrChange w:id="664" w:author="Петр Ершов" w:date="2022-09-05T11:04:00Z">
                <w:rPr>
                  <w:highlight w:val="red"/>
                  <w:lang w:val="en-GB"/>
                </w:rPr>
              </w:rPrChange>
            </w:rPr>
            <w:delText xml:space="preserve"> </w:delText>
          </w:r>
        </w:del>
      </w:ins>
      <w:ins w:id="665" w:author="WSBS" w:date="2022-09-02T15:36:00Z">
        <w:del w:id="666" w:author="Петр Ершов" w:date="2022-09-05T10:41:00Z">
          <w:r>
            <w:rPr>
              <w:highlight w:val="red"/>
              <w:lang w:val="en-GB"/>
            </w:rPr>
            <w:delText>forays</w:delText>
          </w:r>
        </w:del>
      </w:ins>
      <w:ins w:id="667" w:author="WSBS" w:date="2022-09-02T15:36:00Z">
        <w:del w:id="668" w:author="Петр Ершов" w:date="2022-09-05T10:41:00Z">
          <w:r>
            <w:rPr>
              <w:lang w:val="en-US"/>
              <w:rPrChange w:id="669" w:author="Петр Ершов" w:date="2022-09-05T11:04:00Z">
                <w:rPr>
                  <w:lang w:val="en-GB"/>
                </w:rPr>
              </w:rPrChange>
            </w:rPr>
            <w:delText xml:space="preserve"> </w:delText>
          </w:r>
        </w:del>
      </w:ins>
      <w:ins w:id="670" w:author="WSBS" w:date="2022-09-02T15:36:00Z">
        <w:del w:id="671" w:author="Петр Ершов" w:date="2022-09-05T10:41:00Z">
          <w:r>
            <w:rPr>
              <w:lang w:val="en-GB"/>
            </w:rPr>
            <w:delText>into</w:delText>
          </w:r>
        </w:del>
      </w:ins>
      <w:ins w:id="672" w:author="WSBS" w:date="2022-09-02T15:36:00Z">
        <w:del w:id="673" w:author="Петр Ершов" w:date="2022-09-05T10:41:00Z">
          <w:r>
            <w:rPr>
              <w:lang w:val="en-US"/>
              <w:rPrChange w:id="674" w:author="Петр Ершов" w:date="2022-09-05T11:04:00Z">
                <w:rPr>
                  <w:lang w:val="en-GB"/>
                </w:rPr>
              </w:rPrChange>
            </w:rPr>
            <w:delText xml:space="preserve"> </w:delText>
          </w:r>
        </w:del>
      </w:ins>
      <w:ins w:id="675" w:author="WSBS" w:date="2022-09-02T15:36:00Z">
        <w:del w:id="676" w:author="Петр Ершов" w:date="2022-09-05T10:41:00Z">
          <w:r>
            <w:rPr>
              <w:lang w:val="en-GB"/>
            </w:rPr>
            <w:delText>extensive</w:delText>
          </w:r>
        </w:del>
      </w:ins>
      <w:ins w:id="677" w:author="WSBS" w:date="2022-09-02T15:36:00Z">
        <w:del w:id="678" w:author="Петр Ершов" w:date="2022-09-05T10:41:00Z">
          <w:r>
            <w:rPr>
              <w:lang w:val="en-US"/>
              <w:rPrChange w:id="679" w:author="Петр Ершов" w:date="2022-09-05T11:04:00Z">
                <w:rPr>
                  <w:lang w:val="en-GB"/>
                </w:rPr>
              </w:rPrChange>
            </w:rPr>
            <w:delText xml:space="preserve"> </w:delText>
          </w:r>
        </w:del>
      </w:ins>
      <w:ins w:id="680" w:author="WSBS" w:date="2022-09-02T15:36:00Z">
        <w:del w:id="681" w:author="Петр Ершов" w:date="2022-09-05T10:41:00Z">
          <w:r>
            <w:rPr>
              <w:lang w:val="en-GB"/>
            </w:rPr>
            <w:delText>shallow</w:delText>
          </w:r>
        </w:del>
      </w:ins>
      <w:ins w:id="682" w:author="WSBS" w:date="2022-09-02T15:36:00Z">
        <w:del w:id="683" w:author="Петр Ершов" w:date="2022-09-05T10:41:00Z">
          <w:r>
            <w:rPr>
              <w:lang w:val="en-US"/>
              <w:rPrChange w:id="684" w:author="Петр Ершов" w:date="2022-09-05T11:04:00Z">
                <w:rPr>
                  <w:lang w:val="en-GB"/>
                </w:rPr>
              </w:rPrChange>
            </w:rPr>
            <w:delText xml:space="preserve"> </w:delText>
          </w:r>
        </w:del>
      </w:ins>
      <w:ins w:id="685" w:author="WSBS" w:date="2022-09-02T15:36:00Z">
        <w:del w:id="686" w:author="Петр Ершов" w:date="2022-09-05T10:41:00Z">
          <w:r>
            <w:rPr>
              <w:lang w:val="en-GB"/>
            </w:rPr>
            <w:delText>areas</w:delText>
          </w:r>
        </w:del>
      </w:ins>
      <w:ins w:id="687" w:author="WSBS" w:date="2022-09-02T15:36:00Z">
        <w:del w:id="688" w:author="Петр Ершов" w:date="2022-09-05T10:41:00Z">
          <w:r>
            <w:rPr>
              <w:lang w:val="en-US"/>
              <w:rPrChange w:id="689" w:author="Петр Ершов" w:date="2022-09-05T11:04:00Z">
                <w:rPr>
                  <w:lang w:val="en-GB"/>
                </w:rPr>
              </w:rPrChange>
            </w:rPr>
            <w:delText xml:space="preserve"> </w:delText>
          </w:r>
        </w:del>
      </w:ins>
      <w:ins w:id="690" w:author="WSBS" w:date="2022-09-02T15:36:00Z">
        <w:del w:id="691" w:author="Петр Ершов" w:date="2022-09-05T10:41:00Z">
          <w:r>
            <w:rPr>
              <w:lang w:val="en-GB"/>
            </w:rPr>
            <w:delText>in</w:delText>
          </w:r>
        </w:del>
      </w:ins>
      <w:ins w:id="692" w:author="WSBS" w:date="2022-09-02T15:36:00Z">
        <w:del w:id="693" w:author="Петр Ершов" w:date="2022-09-05T10:41:00Z">
          <w:r>
            <w:rPr>
              <w:lang w:val="en-US"/>
              <w:rPrChange w:id="694" w:author="Петр Ершов" w:date="2022-09-05T11:04:00Z">
                <w:rPr>
                  <w:lang w:val="en-GB"/>
                </w:rPr>
              </w:rPrChange>
            </w:rPr>
            <w:delText xml:space="preserve"> </w:delText>
          </w:r>
        </w:del>
      </w:ins>
      <w:ins w:id="695" w:author="WSBS" w:date="2022-09-02T15:36:00Z">
        <w:del w:id="696" w:author="Петр Ершов" w:date="2022-09-05T10:41:00Z">
          <w:r>
            <w:rPr>
              <w:lang w:val="en-GB"/>
            </w:rPr>
            <w:delText>the</w:delText>
          </w:r>
        </w:del>
      </w:ins>
      <w:ins w:id="697" w:author="WSBS" w:date="2022-09-02T15:36:00Z">
        <w:del w:id="698" w:author="Петр Ершов" w:date="2022-09-05T10:41:00Z">
          <w:r>
            <w:rPr>
              <w:lang w:val="en-US"/>
              <w:rPrChange w:id="699" w:author="Петр Ершов" w:date="2022-09-05T11:04:00Z">
                <w:rPr>
                  <w:lang w:val="en-GB"/>
                </w:rPr>
              </w:rPrChange>
            </w:rPr>
            <w:delText xml:space="preserve"> </w:delText>
          </w:r>
        </w:del>
      </w:ins>
      <w:ins w:id="700" w:author="WSBS" w:date="2022-09-02T15:36:00Z">
        <w:del w:id="701" w:author="Петр Ершов" w:date="2022-09-05T10:41:00Z">
          <w:r>
            <w:rPr>
              <w:lang w:val="en-GB"/>
            </w:rPr>
            <w:delText>open</w:delText>
          </w:r>
        </w:del>
      </w:ins>
      <w:ins w:id="702" w:author="WSBS" w:date="2022-09-02T15:36:00Z">
        <w:del w:id="703" w:author="Петр Ершов" w:date="2022-09-05T10:41:00Z">
          <w:r>
            <w:rPr>
              <w:lang w:val="en-US"/>
              <w:rPrChange w:id="704" w:author="Петр Ершов" w:date="2022-09-05T11:04:00Z">
                <w:rPr>
                  <w:lang w:val="en-GB"/>
                </w:rPr>
              </w:rPrChange>
            </w:rPr>
            <w:delText xml:space="preserve"> </w:delText>
          </w:r>
        </w:del>
      </w:ins>
      <w:ins w:id="705" w:author="WSBS" w:date="2022-09-02T15:36:00Z">
        <w:del w:id="706" w:author="Петр Ершов" w:date="2022-09-05T10:41:00Z">
          <w:r>
            <w:rPr>
              <w:lang w:val="en-GB"/>
            </w:rPr>
            <w:delText>sea</w:delText>
          </w:r>
        </w:del>
      </w:ins>
      <w:ins w:id="707" w:author="WSBS" w:date="2022-09-02T15:36:00Z">
        <w:del w:id="708" w:author="Петр Ершов" w:date="2022-09-05T10:41:00Z">
          <w:r>
            <w:rPr>
              <w:lang w:val="en-US"/>
              <w:rPrChange w:id="709" w:author="Петр Ершов" w:date="2022-09-05T11:04:00Z">
                <w:rPr>
                  <w:lang w:val="en-GB"/>
                </w:rPr>
              </w:rPrChange>
            </w:rPr>
            <w:delText xml:space="preserve">, </w:delText>
          </w:r>
        </w:del>
      </w:ins>
      <w:ins w:id="710" w:author="WSBS" w:date="2022-09-02T15:36:00Z">
        <w:del w:id="711" w:author="Петр Ершов" w:date="2022-09-05T10:41:00Z">
          <w:r>
            <w:rPr>
              <w:lang w:val="en-GB"/>
            </w:rPr>
            <w:delText>which</w:delText>
          </w:r>
        </w:del>
      </w:ins>
      <w:ins w:id="712" w:author="WSBS" w:date="2022-09-02T15:36:00Z">
        <w:del w:id="713" w:author="Петр Ершов" w:date="2022-09-05T10:41:00Z">
          <w:r>
            <w:rPr>
              <w:lang w:val="en-US"/>
              <w:rPrChange w:id="714" w:author="Петр Ершов" w:date="2022-09-05T11:04:00Z">
                <w:rPr>
                  <w:lang w:val="en-GB"/>
                </w:rPr>
              </w:rPrChange>
            </w:rPr>
            <w:delText xml:space="preserve"> </w:delText>
          </w:r>
        </w:del>
      </w:ins>
      <w:ins w:id="715" w:author="WSBS" w:date="2022-09-02T15:36:00Z">
        <w:del w:id="716" w:author="Петр Ершов" w:date="2022-09-05T10:41:00Z">
          <w:r>
            <w:rPr>
              <w:lang w:val="en-GB"/>
            </w:rPr>
            <w:delText>is</w:delText>
          </w:r>
        </w:del>
      </w:ins>
      <w:ins w:id="717" w:author="WSBS" w:date="2022-09-02T15:36:00Z">
        <w:del w:id="718" w:author="Петр Ершов" w:date="2022-09-05T10:41:00Z">
          <w:r>
            <w:rPr>
              <w:lang w:val="en-US"/>
              <w:rPrChange w:id="719" w:author="Петр Ершов" w:date="2022-09-05T11:04:00Z">
                <w:rPr>
                  <w:lang w:val="en-GB"/>
                </w:rPr>
              </w:rPrChange>
            </w:rPr>
            <w:delText xml:space="preserve"> </w:delText>
          </w:r>
        </w:del>
      </w:ins>
      <w:ins w:id="720" w:author="WSBS" w:date="2022-09-02T15:36:00Z">
        <w:del w:id="721" w:author="Петр Ершов" w:date="2022-09-05T10:41:00Z">
          <w:r>
            <w:rPr>
              <w:lang w:val="en-GB"/>
            </w:rPr>
            <w:delText>confirmed</w:delText>
          </w:r>
        </w:del>
      </w:ins>
      <w:ins w:id="722" w:author="WSBS" w:date="2022-09-02T15:36:00Z">
        <w:del w:id="723" w:author="Петр Ершов" w:date="2022-09-05T10:41:00Z">
          <w:r>
            <w:rPr>
              <w:lang w:val="en-US"/>
              <w:rPrChange w:id="724" w:author="Петр Ершов" w:date="2022-09-05T11:04:00Z">
                <w:rPr>
                  <w:lang w:val="en-GB"/>
                </w:rPr>
              </w:rPrChange>
            </w:rPr>
            <w:delText xml:space="preserve"> </w:delText>
          </w:r>
        </w:del>
      </w:ins>
      <w:ins w:id="725" w:author="WSBS" w:date="2022-09-02T15:36:00Z">
        <w:del w:id="726" w:author="Петр Ершов" w:date="2022-09-05T10:41:00Z">
          <w:r>
            <w:rPr>
              <w:lang w:val="en-GB"/>
            </w:rPr>
            <w:delText>by</w:delText>
          </w:r>
        </w:del>
      </w:ins>
      <w:ins w:id="727" w:author="WSBS" w:date="2022-09-02T15:36:00Z">
        <w:del w:id="728" w:author="Петр Ершов" w:date="2022-09-05T10:41:00Z">
          <w:r>
            <w:rPr>
              <w:lang w:val="en-US"/>
              <w:rPrChange w:id="729" w:author="Петр Ершов" w:date="2022-09-05T11:04:00Z">
                <w:rPr>
                  <w:lang w:val="en-GB"/>
                </w:rPr>
              </w:rPrChange>
            </w:rPr>
            <w:delText xml:space="preserve"> </w:delText>
          </w:r>
        </w:del>
      </w:ins>
      <w:ins w:id="730" w:author="WSBS" w:date="2022-09-02T15:36:00Z">
        <w:del w:id="731" w:author="Петр Ершов" w:date="2022-09-05T10:41:00Z">
          <w:r>
            <w:rPr>
              <w:lang w:val="en-GB"/>
            </w:rPr>
            <w:delText>our</w:delText>
          </w:r>
        </w:del>
      </w:ins>
      <w:ins w:id="732" w:author="WSBS" w:date="2022-09-02T15:36:00Z">
        <w:del w:id="733" w:author="Петр Ершов" w:date="2022-09-05T10:41:00Z">
          <w:r>
            <w:rPr>
              <w:lang w:val="en-US"/>
              <w:rPrChange w:id="734" w:author="Петр Ершов" w:date="2022-09-05T11:04:00Z">
                <w:rPr>
                  <w:lang w:val="en-GB"/>
                </w:rPr>
              </w:rPrChange>
            </w:rPr>
            <w:delText xml:space="preserve"> </w:delText>
          </w:r>
        </w:del>
      </w:ins>
      <w:ins w:id="735" w:author="WSBS" w:date="2022-09-02T15:36:00Z">
        <w:del w:id="736" w:author="Петр Ершов" w:date="2022-09-05T10:41:00Z">
          <w:r>
            <w:rPr>
              <w:lang w:val="en-GB"/>
            </w:rPr>
            <w:delText>several</w:delText>
          </w:r>
        </w:del>
      </w:ins>
      <w:ins w:id="737" w:author="WSBS" w:date="2022-09-02T15:36:00Z">
        <w:del w:id="738" w:author="Петр Ершов" w:date="2022-09-05T10:41:00Z">
          <w:r>
            <w:rPr>
              <w:lang w:val="en-US"/>
              <w:rPrChange w:id="739" w:author="Петр Ершов" w:date="2022-09-05T11:04:00Z">
                <w:rPr>
                  <w:lang w:val="en-GB"/>
                </w:rPr>
              </w:rPrChange>
            </w:rPr>
            <w:delText>-</w:delText>
          </w:r>
        </w:del>
      </w:ins>
      <w:ins w:id="740" w:author="WSBS" w:date="2022-09-02T15:36:00Z">
        <w:del w:id="741" w:author="Петр Ершов" w:date="2022-09-05T10:41:00Z">
          <w:r>
            <w:rPr>
              <w:lang w:val="en-GB"/>
            </w:rPr>
            <w:delText>year</w:delText>
          </w:r>
        </w:del>
      </w:ins>
      <w:ins w:id="742" w:author="WSBS" w:date="2022-09-02T15:36:00Z">
        <w:del w:id="743" w:author="Петр Ершов" w:date="2022-09-05T10:41:00Z">
          <w:r>
            <w:rPr>
              <w:lang w:val="en-US"/>
              <w:rPrChange w:id="744" w:author="Петр Ершов" w:date="2022-09-05T11:04:00Z">
                <w:rPr>
                  <w:lang w:val="en-GB"/>
                </w:rPr>
              </w:rPrChange>
            </w:rPr>
            <w:delText>-</w:delText>
          </w:r>
        </w:del>
      </w:ins>
      <w:ins w:id="745" w:author="WSBS" w:date="2022-09-02T15:36:00Z">
        <w:del w:id="746" w:author="Петр Ершов" w:date="2022-09-05T10:41:00Z">
          <w:r>
            <w:rPr>
              <w:lang w:val="en-GB"/>
            </w:rPr>
            <w:delText>long</w:delText>
          </w:r>
        </w:del>
      </w:ins>
      <w:ins w:id="747" w:author="WSBS" w:date="2022-09-02T15:36:00Z">
        <w:del w:id="748" w:author="Петр Ершов" w:date="2022-09-05T10:41:00Z">
          <w:r>
            <w:rPr>
              <w:lang w:val="en-US"/>
              <w:rPrChange w:id="749" w:author="Петр Ершов" w:date="2022-09-05T11:04:00Z">
                <w:rPr>
                  <w:lang w:val="en-GB"/>
                </w:rPr>
              </w:rPrChange>
            </w:rPr>
            <w:delText xml:space="preserve"> </w:delText>
          </w:r>
        </w:del>
      </w:ins>
      <w:ins w:id="750" w:author="WSBS" w:date="2022-09-02T15:36:00Z">
        <w:del w:id="751" w:author="Петр Ершов" w:date="2022-09-05T10:41:00Z">
          <w:r>
            <w:rPr>
              <w:lang w:val="en-GB"/>
            </w:rPr>
            <w:delText>observations</w:delText>
          </w:r>
        </w:del>
      </w:ins>
      <w:ins w:id="752" w:author="WSBS" w:date="2022-09-02T15:36:00Z">
        <w:del w:id="753" w:author="Петр Ершов" w:date="2022-09-05T10:41:00Z">
          <w:r>
            <w:rPr>
              <w:lang w:val="en-US"/>
              <w:rPrChange w:id="754" w:author="Петр Ершов" w:date="2022-09-05T11:04:00Z">
                <w:rPr>
                  <w:lang w:val="en-GB"/>
                </w:rPr>
              </w:rPrChange>
            </w:rPr>
            <w:delText xml:space="preserve"> </w:delText>
          </w:r>
        </w:del>
      </w:ins>
      <w:ins w:id="755" w:author="WSBS" w:date="2022-09-02T15:36:00Z">
        <w:del w:id="756" w:author="Петр Ершов" w:date="2022-09-05T10:41:00Z">
          <w:r>
            <w:rPr>
              <w:lang w:val="en-GB"/>
            </w:rPr>
            <w:delText>and</w:delText>
          </w:r>
        </w:del>
      </w:ins>
      <w:ins w:id="757" w:author="WSBS" w:date="2022-09-02T15:36:00Z">
        <w:del w:id="758" w:author="Петр Ершов" w:date="2022-09-05T10:41:00Z">
          <w:r>
            <w:rPr>
              <w:lang w:val="en-US"/>
              <w:rPrChange w:id="759" w:author="Петр Ершов" w:date="2022-09-05T11:04:00Z">
                <w:rPr>
                  <w:lang w:val="en-GB"/>
                </w:rPr>
              </w:rPrChange>
            </w:rPr>
            <w:delText xml:space="preserve"> </w:delText>
          </w:r>
        </w:del>
      </w:ins>
      <w:ins w:id="760" w:author="WSBS" w:date="2022-09-02T15:36:00Z">
        <w:del w:id="761" w:author="Петр Ершов" w:date="2022-09-05T10:41:00Z">
          <w:r>
            <w:rPr>
              <w:lang w:val="en-GB"/>
            </w:rPr>
            <w:delText>trawl</w:delText>
          </w:r>
        </w:del>
      </w:ins>
      <w:ins w:id="762" w:author="WSBS" w:date="2022-09-02T15:36:00Z">
        <w:del w:id="763" w:author="Петр Ершов" w:date="2022-09-05T10:41:00Z">
          <w:r>
            <w:rPr>
              <w:lang w:val="en-US"/>
              <w:rPrChange w:id="764" w:author="Петр Ершов" w:date="2022-09-05T11:04:00Z">
                <w:rPr>
                  <w:lang w:val="en-GB"/>
                </w:rPr>
              </w:rPrChange>
            </w:rPr>
            <w:delText xml:space="preserve"> </w:delText>
          </w:r>
        </w:del>
      </w:ins>
      <w:ins w:id="765" w:author="WSBS" w:date="2022-09-02T15:36:00Z">
        <w:del w:id="766" w:author="Петр Ершов" w:date="2022-09-05T10:41:00Z">
          <w:r>
            <w:rPr>
              <w:lang w:val="en-GB"/>
            </w:rPr>
            <w:delText>catches</w:delText>
          </w:r>
        </w:del>
      </w:ins>
      <w:ins w:id="767" w:author="WSBS" w:date="2022-09-02T15:36:00Z">
        <w:del w:id="768" w:author="Петр Ершов" w:date="2022-09-05T10:41:00Z">
          <w:r>
            <w:rPr>
              <w:lang w:val="en-US"/>
              <w:rPrChange w:id="769" w:author="Петр Ершов" w:date="2022-09-05T11:04:00Z">
                <w:rPr>
                  <w:lang w:val="en-GB"/>
                </w:rPr>
              </w:rPrChange>
            </w:rPr>
            <w:delText xml:space="preserve"> </w:delText>
          </w:r>
        </w:del>
      </w:ins>
      <w:ins w:id="770" w:author="WSBS" w:date="2022-09-02T15:36:00Z">
        <w:del w:id="771" w:author="Петр Ершов" w:date="2022-09-05T10:41:00Z">
          <w:r>
            <w:rPr>
              <w:lang w:val="en-GB"/>
            </w:rPr>
            <w:delText>in</w:delText>
          </w:r>
        </w:del>
      </w:ins>
      <w:ins w:id="772" w:author="WSBS" w:date="2022-09-02T15:36:00Z">
        <w:del w:id="773" w:author="Петр Ершов" w:date="2022-09-05T10:41:00Z">
          <w:r>
            <w:rPr>
              <w:lang w:val="en-US"/>
              <w:rPrChange w:id="774" w:author="Петр Ершов" w:date="2022-09-05T11:04:00Z">
                <w:rPr>
                  <w:lang w:val="en-GB"/>
                </w:rPr>
              </w:rPrChange>
            </w:rPr>
            <w:delText xml:space="preserve"> </w:delText>
          </w:r>
        </w:del>
      </w:ins>
      <w:ins w:id="775" w:author="WSBS" w:date="2022-09-02T15:36:00Z">
        <w:del w:id="776" w:author="Петр Ершов" w:date="2022-09-05T10:41:00Z">
          <w:r>
            <w:rPr>
              <w:lang w:val="en-GB"/>
            </w:rPr>
            <w:delText>different</w:delText>
          </w:r>
        </w:del>
      </w:ins>
      <w:ins w:id="777" w:author="WSBS" w:date="2022-09-02T15:36:00Z">
        <w:del w:id="778" w:author="Петр Ершов" w:date="2022-09-05T10:41:00Z">
          <w:r>
            <w:rPr>
              <w:lang w:val="en-US"/>
              <w:rPrChange w:id="779" w:author="Петр Ершов" w:date="2022-09-05T11:04:00Z">
                <w:rPr>
                  <w:lang w:val="en-GB"/>
                </w:rPr>
              </w:rPrChange>
            </w:rPr>
            <w:delText xml:space="preserve"> </w:delText>
          </w:r>
        </w:del>
      </w:ins>
      <w:ins w:id="780" w:author="WSBS" w:date="2022-09-02T15:36:00Z">
        <w:del w:id="781" w:author="Петр Ершов" w:date="2022-09-05T10:41:00Z">
          <w:r>
            <w:rPr>
              <w:lang w:val="en-GB"/>
            </w:rPr>
            <w:delText>parts</w:delText>
          </w:r>
        </w:del>
      </w:ins>
      <w:ins w:id="782" w:author="WSBS" w:date="2022-09-02T15:36:00Z">
        <w:del w:id="783" w:author="Петр Ершов" w:date="2022-09-05T10:41:00Z">
          <w:r>
            <w:rPr>
              <w:lang w:val="en-US"/>
              <w:rPrChange w:id="784" w:author="Петр Ершов" w:date="2022-09-05T11:04:00Z">
                <w:rPr>
                  <w:lang w:val="en-GB"/>
                </w:rPr>
              </w:rPrChange>
            </w:rPr>
            <w:delText xml:space="preserve"> </w:delText>
          </w:r>
        </w:del>
      </w:ins>
      <w:ins w:id="785" w:author="WSBS" w:date="2022-09-02T15:36:00Z">
        <w:del w:id="786" w:author="Петр Ершов" w:date="2022-09-05T10:41:00Z">
          <w:r>
            <w:rPr>
              <w:lang w:val="en-GB"/>
            </w:rPr>
            <w:delText>of</w:delText>
          </w:r>
        </w:del>
      </w:ins>
      <w:ins w:id="787" w:author="WSBS" w:date="2022-09-02T15:36:00Z">
        <w:del w:id="788" w:author="Петр Ершов" w:date="2022-09-05T10:41:00Z">
          <w:r>
            <w:rPr>
              <w:lang w:val="en-US"/>
              <w:rPrChange w:id="789" w:author="Петр Ершов" w:date="2022-09-05T11:04:00Z">
                <w:rPr>
                  <w:lang w:val="en-GB"/>
                </w:rPr>
              </w:rPrChange>
            </w:rPr>
            <w:delText xml:space="preserve"> </w:delText>
          </w:r>
        </w:del>
      </w:ins>
      <w:ins w:id="790" w:author="WSBS" w:date="2022-09-02T15:36:00Z">
        <w:del w:id="791" w:author="Петр Ершов" w:date="2022-09-05T10:41:00Z">
          <w:r>
            <w:rPr>
              <w:lang w:val="en-GB"/>
            </w:rPr>
            <w:delText>the</w:delText>
          </w:r>
        </w:del>
      </w:ins>
      <w:ins w:id="792" w:author="WSBS" w:date="2022-09-02T15:36:00Z">
        <w:del w:id="793" w:author="Петр Ершов" w:date="2022-09-05T10:41:00Z">
          <w:r>
            <w:rPr>
              <w:lang w:val="en-US"/>
              <w:rPrChange w:id="794" w:author="Петр Ершов" w:date="2022-09-05T11:04:00Z">
                <w:rPr>
                  <w:lang w:val="en-GB"/>
                </w:rPr>
              </w:rPrChange>
            </w:rPr>
            <w:delText xml:space="preserve"> </w:delText>
          </w:r>
        </w:del>
      </w:ins>
      <w:ins w:id="795" w:author="WSBS" w:date="2022-09-02T15:36:00Z">
        <w:del w:id="796" w:author="Петр Ершов" w:date="2022-09-05T10:41:00Z">
          <w:r>
            <w:rPr>
              <w:lang w:val="en-GB"/>
            </w:rPr>
            <w:delText>White</w:delText>
          </w:r>
        </w:del>
      </w:ins>
      <w:ins w:id="797" w:author="WSBS" w:date="2022-09-02T15:36:00Z">
        <w:del w:id="798" w:author="Петр Ершов" w:date="2022-09-05T10:41:00Z">
          <w:r>
            <w:rPr>
              <w:lang w:val="en-US"/>
              <w:rPrChange w:id="799" w:author="Петр Ершов" w:date="2022-09-05T11:04:00Z">
                <w:rPr>
                  <w:lang w:val="en-GB"/>
                </w:rPr>
              </w:rPrChange>
            </w:rPr>
            <w:delText xml:space="preserve"> </w:delText>
          </w:r>
        </w:del>
      </w:ins>
      <w:ins w:id="800" w:author="WSBS" w:date="2022-09-02T15:36:00Z">
        <w:del w:id="801" w:author="Петр Ершов" w:date="2022-09-05T10:41:00Z">
          <w:r>
            <w:rPr>
              <w:lang w:val="en-GB"/>
            </w:rPr>
            <w:delText>Sea</w:delText>
          </w:r>
        </w:del>
      </w:ins>
      <w:ins w:id="802" w:author="WSBS" w:date="2022-09-02T15:36:00Z">
        <w:del w:id="803" w:author="Петр Ершов" w:date="2022-09-05T10:41:00Z">
          <w:r>
            <w:rPr>
              <w:lang w:val="en-US"/>
              <w:rPrChange w:id="804" w:author="Петр Ершов" w:date="2022-09-05T11:04:00Z">
                <w:rPr>
                  <w:lang w:val="en-GB"/>
                </w:rPr>
              </w:rPrChange>
            </w:rPr>
            <w:delText xml:space="preserve">. </w:delText>
          </w:r>
        </w:del>
      </w:ins>
      <w:ins w:id="805" w:author="WSBS" w:date="2022-09-02T15:36:00Z">
        <w:del w:id="806" w:author="Петр Ершов" w:date="2022-09-05T10:41:00Z">
          <w:r>
            <w:rPr>
              <w:lang w:val="en-GB"/>
            </w:rPr>
            <w:delText>Changes</w:delText>
          </w:r>
        </w:del>
      </w:ins>
      <w:ins w:id="807" w:author="WSBS" w:date="2022-09-02T15:36:00Z">
        <w:del w:id="808" w:author="Петр Ершов" w:date="2022-09-05T10:41:00Z">
          <w:r>
            <w:rPr>
              <w:lang w:val="en-US"/>
              <w:rPrChange w:id="809" w:author="Петр Ершов" w:date="2022-09-05T11:04:00Z">
                <w:rPr>
                  <w:lang w:val="en-GB"/>
                </w:rPr>
              </w:rPrChange>
            </w:rPr>
            <w:delText xml:space="preserve"> </w:delText>
          </w:r>
        </w:del>
      </w:ins>
      <w:ins w:id="810" w:author="WSBS" w:date="2022-09-02T15:36:00Z">
        <w:del w:id="811" w:author="Петр Ершов" w:date="2022-09-05T10:41:00Z">
          <w:r>
            <w:rPr>
              <w:lang w:val="en-GB"/>
            </w:rPr>
            <w:delText>in</w:delText>
          </w:r>
        </w:del>
      </w:ins>
      <w:ins w:id="812" w:author="WSBS" w:date="2022-09-02T15:36:00Z">
        <w:del w:id="813" w:author="Петр Ершов" w:date="2022-09-05T10:41:00Z">
          <w:r>
            <w:rPr>
              <w:lang w:val="en-US"/>
              <w:rPrChange w:id="814" w:author="Петр Ершов" w:date="2022-09-05T11:04:00Z">
                <w:rPr>
                  <w:lang w:val="en-GB"/>
                </w:rPr>
              </w:rPrChange>
            </w:rPr>
            <w:delText xml:space="preserve"> </w:delText>
          </w:r>
        </w:del>
      </w:ins>
      <w:ins w:id="815" w:author="WSBS" w:date="2022-09-02T15:36:00Z">
        <w:del w:id="816" w:author="Петр Ершов" w:date="2022-09-05T10:41:00Z">
          <w:r>
            <w:rPr>
              <w:lang w:val="en-GB"/>
            </w:rPr>
            <w:delText>foraging</w:delText>
          </w:r>
        </w:del>
      </w:ins>
      <w:ins w:id="817" w:author="WSBS" w:date="2022-09-02T15:36:00Z">
        <w:del w:id="818" w:author="Петр Ершов" w:date="2022-09-05T10:41:00Z">
          <w:r>
            <w:rPr>
              <w:lang w:val="en-US"/>
              <w:rPrChange w:id="819" w:author="Петр Ершов" w:date="2022-09-05T11:04:00Z">
                <w:rPr>
                  <w:lang w:val="en-GB"/>
                </w:rPr>
              </w:rPrChange>
            </w:rPr>
            <w:delText xml:space="preserve"> </w:delText>
          </w:r>
        </w:del>
      </w:ins>
      <w:ins w:id="820" w:author="WSBS" w:date="2022-09-02T15:36:00Z">
        <w:del w:id="821" w:author="Петр Ершов" w:date="2022-09-05T10:41:00Z">
          <w:r>
            <w:rPr>
              <w:lang w:val="en-GB"/>
            </w:rPr>
            <w:delText>locations</w:delText>
          </w:r>
        </w:del>
      </w:ins>
      <w:ins w:id="822" w:author="WSBS" w:date="2022-09-02T15:36:00Z">
        <w:del w:id="823" w:author="Петр Ершов" w:date="2022-09-05T10:41:00Z">
          <w:r>
            <w:rPr>
              <w:lang w:val="en-US"/>
              <w:rPrChange w:id="824" w:author="Петр Ершов" w:date="2022-09-05T11:04:00Z">
                <w:rPr>
                  <w:lang w:val="en-GB"/>
                </w:rPr>
              </w:rPrChange>
            </w:rPr>
            <w:delText xml:space="preserve">, </w:delText>
          </w:r>
        </w:del>
      </w:ins>
      <w:ins w:id="825" w:author="WSBS" w:date="2022-09-02T15:36:00Z">
        <w:del w:id="826" w:author="Петр Ершов" w:date="2022-09-05T10:41:00Z">
          <w:r>
            <w:rPr>
              <w:lang w:val="en-GB"/>
            </w:rPr>
            <w:delText>in</w:delText>
          </w:r>
        </w:del>
      </w:ins>
      <w:ins w:id="827" w:author="WSBS" w:date="2022-09-02T15:36:00Z">
        <w:del w:id="828" w:author="Петр Ершов" w:date="2022-09-05T10:41:00Z">
          <w:r>
            <w:rPr>
              <w:lang w:val="en-US"/>
              <w:rPrChange w:id="829" w:author="Петр Ершов" w:date="2022-09-05T11:04:00Z">
                <w:rPr>
                  <w:lang w:val="en-GB"/>
                </w:rPr>
              </w:rPrChange>
            </w:rPr>
            <w:delText xml:space="preserve"> </w:delText>
          </w:r>
        </w:del>
      </w:ins>
      <w:ins w:id="830" w:author="WSBS" w:date="2022-09-02T15:36:00Z">
        <w:del w:id="831" w:author="Петр Ершов" w:date="2022-09-05T10:41:00Z">
          <w:r>
            <w:rPr>
              <w:lang w:val="en-GB"/>
            </w:rPr>
            <w:delText>addition</w:delText>
          </w:r>
        </w:del>
      </w:ins>
      <w:ins w:id="832" w:author="WSBS" w:date="2022-09-02T15:36:00Z">
        <w:del w:id="833" w:author="Петр Ершов" w:date="2022-09-05T10:41:00Z">
          <w:r>
            <w:rPr>
              <w:lang w:val="en-US"/>
              <w:rPrChange w:id="834" w:author="Петр Ершов" w:date="2022-09-05T11:04:00Z">
                <w:rPr>
                  <w:lang w:val="en-GB"/>
                </w:rPr>
              </w:rPrChange>
            </w:rPr>
            <w:delText xml:space="preserve"> </w:delText>
          </w:r>
        </w:del>
      </w:ins>
      <w:ins w:id="835" w:author="WSBS" w:date="2022-09-02T15:36:00Z">
        <w:del w:id="836" w:author="Петр Ершов" w:date="2022-09-05T10:41:00Z">
          <w:r>
            <w:rPr>
              <w:lang w:val="en-GB"/>
            </w:rPr>
            <w:delText>to</w:delText>
          </w:r>
        </w:del>
      </w:ins>
      <w:ins w:id="837" w:author="WSBS" w:date="2022-09-02T15:36:00Z">
        <w:del w:id="838" w:author="Петр Ершов" w:date="2022-09-05T10:41:00Z">
          <w:r>
            <w:rPr>
              <w:lang w:val="en-US"/>
              <w:rPrChange w:id="839" w:author="Петр Ершов" w:date="2022-09-05T11:04:00Z">
                <w:rPr>
                  <w:lang w:val="en-GB"/>
                </w:rPr>
              </w:rPrChange>
            </w:rPr>
            <w:delText xml:space="preserve"> </w:delText>
          </w:r>
        </w:del>
      </w:ins>
      <w:ins w:id="840" w:author="WSBS" w:date="2022-09-02T15:36:00Z">
        <w:del w:id="841" w:author="Петр Ершов" w:date="2022-09-05T10:41:00Z">
          <w:r>
            <w:rPr>
              <w:lang w:val="en-GB"/>
            </w:rPr>
            <w:delText>broadening</w:delText>
          </w:r>
        </w:del>
      </w:ins>
      <w:ins w:id="842" w:author="WSBS" w:date="2022-09-02T15:36:00Z">
        <w:del w:id="843" w:author="Петр Ершов" w:date="2022-09-05T10:41:00Z">
          <w:r>
            <w:rPr>
              <w:lang w:val="en-US"/>
              <w:rPrChange w:id="844" w:author="Петр Ершов" w:date="2022-09-05T11:04:00Z">
                <w:rPr>
                  <w:lang w:val="en-GB"/>
                </w:rPr>
              </w:rPrChange>
            </w:rPr>
            <w:delText xml:space="preserve"> </w:delText>
          </w:r>
        </w:del>
      </w:ins>
      <w:ins w:id="845" w:author="WSBS" w:date="2022-09-02T15:36:00Z">
        <w:del w:id="846" w:author="Петр Ершов" w:date="2022-09-05T10:41:00Z">
          <w:r>
            <w:rPr>
              <w:lang w:val="en-GB"/>
            </w:rPr>
            <w:delText>of</w:delText>
          </w:r>
        </w:del>
      </w:ins>
      <w:ins w:id="847" w:author="WSBS" w:date="2022-09-02T15:36:00Z">
        <w:del w:id="848" w:author="Петр Ершов" w:date="2022-09-05T10:41:00Z">
          <w:r>
            <w:rPr>
              <w:lang w:val="en-US"/>
              <w:rPrChange w:id="849" w:author="Петр Ершов" w:date="2022-09-05T11:04:00Z">
                <w:rPr>
                  <w:lang w:val="en-GB"/>
                </w:rPr>
              </w:rPrChange>
            </w:rPr>
            <w:delText xml:space="preserve"> </w:delText>
          </w:r>
        </w:del>
      </w:ins>
      <w:ins w:id="850" w:author="WSBS" w:date="2022-09-02T15:36:00Z">
        <w:del w:id="851" w:author="Петр Ершов" w:date="2022-09-05T10:41:00Z">
          <w:r>
            <w:rPr>
              <w:lang w:val="en-GB"/>
            </w:rPr>
            <w:delText>the</w:delText>
          </w:r>
        </w:del>
      </w:ins>
      <w:ins w:id="852" w:author="WSBS" w:date="2022-09-02T15:36:00Z">
        <w:del w:id="853" w:author="Петр Ершов" w:date="2022-09-05T10:41:00Z">
          <w:r>
            <w:rPr>
              <w:lang w:val="en-US"/>
              <w:rPrChange w:id="854" w:author="Петр Ершов" w:date="2022-09-05T11:04:00Z">
                <w:rPr>
                  <w:lang w:val="en-GB"/>
                </w:rPr>
              </w:rPrChange>
            </w:rPr>
            <w:delText xml:space="preserve"> </w:delText>
          </w:r>
        </w:del>
      </w:ins>
      <w:ins w:id="855" w:author="WSBS" w:date="2022-09-02T15:36:00Z">
        <w:del w:id="856" w:author="Петр Ершов" w:date="2022-09-05T10:41:00Z">
          <w:r>
            <w:rPr>
              <w:lang w:val="en-GB"/>
            </w:rPr>
            <w:delText>dietary</w:delText>
          </w:r>
        </w:del>
      </w:ins>
      <w:ins w:id="857" w:author="WSBS" w:date="2022-09-02T15:36:00Z">
        <w:del w:id="858" w:author="Петр Ершов" w:date="2022-09-05T10:41:00Z">
          <w:r>
            <w:rPr>
              <w:lang w:val="en-US"/>
              <w:rPrChange w:id="859" w:author="Петр Ершов" w:date="2022-09-05T11:04:00Z">
                <w:rPr>
                  <w:lang w:val="en-GB"/>
                </w:rPr>
              </w:rPrChange>
            </w:rPr>
            <w:delText xml:space="preserve"> </w:delText>
          </w:r>
        </w:del>
      </w:ins>
      <w:ins w:id="860" w:author="WSBS" w:date="2022-09-02T15:36:00Z">
        <w:del w:id="861" w:author="Петр Ершов" w:date="2022-09-05T10:41:00Z">
          <w:r>
            <w:rPr>
              <w:lang w:val="en-GB"/>
            </w:rPr>
            <w:delText>spectrum</w:delText>
          </w:r>
        </w:del>
      </w:ins>
      <w:ins w:id="862" w:author="WSBS" w:date="2022-09-02T15:36:00Z">
        <w:del w:id="863" w:author="Петр Ершов" w:date="2022-09-05T10:41:00Z">
          <w:r>
            <w:rPr>
              <w:lang w:val="en-US"/>
              <w:rPrChange w:id="864" w:author="Петр Ершов" w:date="2022-09-05T11:04:00Z">
                <w:rPr>
                  <w:lang w:val="en-GB"/>
                </w:rPr>
              </w:rPrChange>
            </w:rPr>
            <w:delText xml:space="preserve"> </w:delText>
          </w:r>
        </w:del>
      </w:ins>
      <w:ins w:id="865" w:author="WSBS" w:date="2022-09-02T15:36:00Z">
        <w:del w:id="866" w:author="Петр Ершов" w:date="2022-09-05T10:41:00Z">
          <w:r>
            <w:rPr>
              <w:lang w:val="en-GB"/>
            </w:rPr>
            <w:delText>with</w:delText>
          </w:r>
        </w:del>
      </w:ins>
      <w:ins w:id="867" w:author="WSBS" w:date="2022-09-02T15:36:00Z">
        <w:del w:id="868" w:author="Петр Ершов" w:date="2022-09-05T10:41:00Z">
          <w:r>
            <w:rPr>
              <w:lang w:val="en-US"/>
              <w:rPrChange w:id="869" w:author="Петр Ершов" w:date="2022-09-05T11:04:00Z">
                <w:rPr>
                  <w:lang w:val="en-GB"/>
                </w:rPr>
              </w:rPrChange>
            </w:rPr>
            <w:delText xml:space="preserve"> </w:delText>
          </w:r>
        </w:del>
      </w:ins>
      <w:ins w:id="870" w:author="WSBS" w:date="2022-09-02T15:36:00Z">
        <w:del w:id="871" w:author="Петр Ершов" w:date="2022-09-05T10:41:00Z">
          <w:r>
            <w:rPr>
              <w:lang w:val="en-GB"/>
            </w:rPr>
            <w:delText>age</w:delText>
          </w:r>
        </w:del>
      </w:ins>
      <w:ins w:id="872" w:author="WSBS" w:date="2022-09-02T15:36:00Z">
        <w:del w:id="873" w:author="Петр Ершов" w:date="2022-09-05T10:41:00Z">
          <w:r>
            <w:rPr>
              <w:lang w:val="en-US"/>
              <w:rPrChange w:id="874" w:author="Петр Ершов" w:date="2022-09-05T11:04:00Z">
                <w:rPr>
                  <w:lang w:val="en-GB"/>
                </w:rPr>
              </w:rPrChange>
            </w:rPr>
            <w:delText xml:space="preserve">, </w:delText>
          </w:r>
        </w:del>
      </w:ins>
      <w:ins w:id="875" w:author="WSBS" w:date="2022-09-02T15:36:00Z">
        <w:del w:id="876" w:author="Петр Ершов" w:date="2022-09-05T10:41:00Z">
          <w:r>
            <w:rPr>
              <w:lang w:val="en-GB"/>
            </w:rPr>
            <w:delText>probably</w:delText>
          </w:r>
        </w:del>
      </w:ins>
      <w:ins w:id="877" w:author="WSBS" w:date="2022-09-02T15:36:00Z">
        <w:del w:id="878" w:author="Петр Ершов" w:date="2022-09-05T10:41:00Z">
          <w:r>
            <w:rPr>
              <w:lang w:val="en-US"/>
              <w:rPrChange w:id="879" w:author="Петр Ершов" w:date="2022-09-05T11:04:00Z">
                <w:rPr>
                  <w:lang w:val="en-GB"/>
                </w:rPr>
              </w:rPrChange>
            </w:rPr>
            <w:delText xml:space="preserve"> </w:delText>
          </w:r>
        </w:del>
      </w:ins>
      <w:ins w:id="880" w:author="WSBS" w:date="2022-09-02T15:36:00Z">
        <w:del w:id="881" w:author="Петр Ершов" w:date="2022-09-05T10:41:00Z">
          <w:r>
            <w:rPr>
              <w:lang w:val="en-GB"/>
            </w:rPr>
            <w:delText>lower</w:delText>
          </w:r>
        </w:del>
      </w:ins>
      <w:ins w:id="882" w:author="WSBS" w:date="2022-09-02T15:36:00Z">
        <w:del w:id="883" w:author="Петр Ершов" w:date="2022-09-05T10:41:00Z">
          <w:r>
            <w:rPr>
              <w:lang w:val="en-US"/>
              <w:rPrChange w:id="884" w:author="Петр Ершов" w:date="2022-09-05T11:04:00Z">
                <w:rPr>
                  <w:lang w:val="en-GB"/>
                </w:rPr>
              </w:rPrChange>
            </w:rPr>
            <w:delText xml:space="preserve"> </w:delText>
          </w:r>
        </w:del>
      </w:ins>
      <w:ins w:id="885" w:author="WSBS" w:date="2022-09-02T15:36:00Z">
        <w:del w:id="886" w:author="Петр Ершов" w:date="2022-09-05T10:41:00Z">
          <w:r>
            <w:rPr>
              <w:lang w:val="en-GB"/>
            </w:rPr>
            <w:delText>the</w:delText>
          </w:r>
        </w:del>
      </w:ins>
      <w:ins w:id="887" w:author="WSBS" w:date="2022-09-02T15:36:00Z">
        <w:del w:id="888" w:author="Петр Ершов" w:date="2022-09-05T10:41:00Z">
          <w:r>
            <w:rPr>
              <w:lang w:val="en-US"/>
              <w:rPrChange w:id="889" w:author="Петр Ершов" w:date="2022-09-05T11:04:00Z">
                <w:rPr>
                  <w:lang w:val="en-GB"/>
                </w:rPr>
              </w:rPrChange>
            </w:rPr>
            <w:delText xml:space="preserve"> </w:delText>
          </w:r>
        </w:del>
      </w:ins>
      <w:ins w:id="890" w:author="WSBS" w:date="2022-09-02T15:36:00Z">
        <w:del w:id="891" w:author="Петр Ершов" w:date="2022-09-05T10:41:00Z">
          <w:r>
            <w:rPr>
              <w:lang w:val="en-GB"/>
            </w:rPr>
            <w:delText>tension</w:delText>
          </w:r>
        </w:del>
      </w:ins>
      <w:ins w:id="892" w:author="WSBS" w:date="2022-09-02T15:36:00Z">
        <w:del w:id="893" w:author="Петр Ершов" w:date="2022-09-05T10:41:00Z">
          <w:r>
            <w:rPr>
              <w:lang w:val="en-US"/>
              <w:rPrChange w:id="894" w:author="Петр Ершов" w:date="2022-09-05T11:04:00Z">
                <w:rPr>
                  <w:lang w:val="en-GB"/>
                </w:rPr>
              </w:rPrChange>
            </w:rPr>
            <w:delText xml:space="preserve"> </w:delText>
          </w:r>
        </w:del>
      </w:ins>
      <w:ins w:id="895" w:author="WSBS" w:date="2022-09-02T15:36:00Z">
        <w:del w:id="896" w:author="Петр Ершов" w:date="2022-09-05T10:41:00Z">
          <w:r>
            <w:rPr>
              <w:lang w:val="en-GB"/>
            </w:rPr>
            <w:delText>caused</w:delText>
          </w:r>
        </w:del>
      </w:ins>
      <w:ins w:id="897" w:author="WSBS" w:date="2022-09-02T15:36:00Z">
        <w:del w:id="898" w:author="Петр Ершов" w:date="2022-09-05T10:41:00Z">
          <w:r>
            <w:rPr>
              <w:lang w:val="en-US"/>
              <w:rPrChange w:id="899" w:author="Петр Ершов" w:date="2022-09-05T11:04:00Z">
                <w:rPr>
                  <w:lang w:val="en-GB"/>
                </w:rPr>
              </w:rPrChange>
            </w:rPr>
            <w:delText xml:space="preserve"> </w:delText>
          </w:r>
        </w:del>
      </w:ins>
      <w:ins w:id="900" w:author="WSBS" w:date="2022-09-02T15:36:00Z">
        <w:del w:id="901" w:author="Петр Ершов" w:date="2022-09-05T10:41:00Z">
          <w:r>
            <w:rPr>
              <w:lang w:val="en-GB"/>
            </w:rPr>
            <w:delText>by</w:delText>
          </w:r>
        </w:del>
      </w:ins>
      <w:ins w:id="902" w:author="WSBS" w:date="2022-09-02T15:36:00Z">
        <w:del w:id="903" w:author="Петр Ершов" w:date="2022-09-05T10:41:00Z">
          <w:r>
            <w:rPr>
              <w:lang w:val="en-US"/>
              <w:rPrChange w:id="904" w:author="Петр Ершов" w:date="2022-09-05T11:04:00Z">
                <w:rPr>
                  <w:lang w:val="en-GB"/>
                </w:rPr>
              </w:rPrChange>
            </w:rPr>
            <w:delText xml:space="preserve"> </w:delText>
          </w:r>
        </w:del>
      </w:ins>
      <w:ins w:id="905" w:author="WSBS" w:date="2022-09-02T15:36:00Z">
        <w:del w:id="906" w:author="Петр Ершов" w:date="2022-09-05T10:41:00Z">
          <w:r>
            <w:rPr>
              <w:lang w:val="en-GB"/>
            </w:rPr>
            <w:delText>intra</w:delText>
          </w:r>
        </w:del>
      </w:ins>
      <w:ins w:id="907" w:author="WSBS" w:date="2022-09-02T15:36:00Z">
        <w:del w:id="908" w:author="Петр Ершов" w:date="2022-09-05T10:41:00Z">
          <w:r>
            <w:rPr>
              <w:lang w:val="en-US"/>
              <w:rPrChange w:id="909" w:author="Петр Ершов" w:date="2022-09-05T11:04:00Z">
                <w:rPr>
                  <w:lang w:val="en-GB"/>
                </w:rPr>
              </w:rPrChange>
            </w:rPr>
            <w:delText xml:space="preserve">- </w:delText>
          </w:r>
        </w:del>
      </w:ins>
      <w:ins w:id="910" w:author="WSBS" w:date="2022-09-02T15:36:00Z">
        <w:del w:id="911" w:author="Петр Ершов" w:date="2022-09-05T10:41:00Z">
          <w:r>
            <w:rPr>
              <w:lang w:val="en-GB"/>
            </w:rPr>
            <w:delText>and</w:delText>
          </w:r>
        </w:del>
      </w:ins>
      <w:ins w:id="912" w:author="WSBS" w:date="2022-09-02T15:36:00Z">
        <w:del w:id="913" w:author="Петр Ершов" w:date="2022-09-05T10:41:00Z">
          <w:r>
            <w:rPr>
              <w:lang w:val="en-US"/>
              <w:rPrChange w:id="914" w:author="Петр Ершов" w:date="2022-09-05T11:04:00Z">
                <w:rPr>
                  <w:lang w:val="en-GB"/>
                </w:rPr>
              </w:rPrChange>
            </w:rPr>
            <w:delText xml:space="preserve"> </w:delText>
          </w:r>
        </w:del>
      </w:ins>
      <w:ins w:id="915" w:author="WSBS" w:date="2022-09-02T15:36:00Z">
        <w:del w:id="916" w:author="Петр Ершов" w:date="2022-09-05T10:41:00Z">
          <w:r>
            <w:rPr>
              <w:lang w:val="en-GB"/>
            </w:rPr>
            <w:delText>interspecific</w:delText>
          </w:r>
        </w:del>
      </w:ins>
      <w:ins w:id="917" w:author="WSBS" w:date="2022-09-02T15:36:00Z">
        <w:del w:id="918" w:author="Петр Ершов" w:date="2022-09-05T10:41:00Z">
          <w:r>
            <w:rPr>
              <w:lang w:val="en-US"/>
              <w:rPrChange w:id="919" w:author="Петр Ершов" w:date="2022-09-05T11:04:00Z">
                <w:rPr>
                  <w:lang w:val="en-GB"/>
                </w:rPr>
              </w:rPrChange>
            </w:rPr>
            <w:delText xml:space="preserve"> </w:delText>
          </w:r>
        </w:del>
      </w:ins>
      <w:ins w:id="920" w:author="WSBS" w:date="2022-09-02T15:36:00Z">
        <w:del w:id="921" w:author="Петр Ершов" w:date="2022-09-05T10:41:00Z">
          <w:r>
            <w:rPr>
              <w:lang w:val="en-GB"/>
            </w:rPr>
            <w:delText>competition</w:delText>
          </w:r>
        </w:del>
      </w:ins>
      <w:ins w:id="922" w:author="WSBS" w:date="2022-09-02T15:36:00Z">
        <w:del w:id="923" w:author="Петр Ершов" w:date="2022-09-05T10:41:00Z">
          <w:r>
            <w:rPr>
              <w:lang w:val="en-US"/>
              <w:rPrChange w:id="924" w:author="Петр Ершов" w:date="2022-09-05T11:04:00Z">
                <w:rPr>
                  <w:lang w:val="en-GB"/>
                </w:rPr>
              </w:rPrChange>
            </w:rPr>
            <w:delText xml:space="preserve"> </w:delText>
          </w:r>
        </w:del>
      </w:ins>
      <w:ins w:id="925" w:author="WSBS" w:date="2022-09-02T15:36:00Z">
        <w:del w:id="926" w:author="Петр Ершов" w:date="2022-09-05T10:41:00Z">
          <w:r>
            <w:rPr>
              <w:lang w:val="en-GB"/>
            </w:rPr>
            <w:delText>for</w:delText>
          </w:r>
        </w:del>
      </w:ins>
      <w:ins w:id="927" w:author="WSBS" w:date="2022-09-02T15:36:00Z">
        <w:del w:id="928" w:author="Петр Ершов" w:date="2022-09-05T10:41:00Z">
          <w:r>
            <w:rPr>
              <w:lang w:val="en-US"/>
              <w:rPrChange w:id="929" w:author="Петр Ершов" w:date="2022-09-05T11:04:00Z">
                <w:rPr>
                  <w:lang w:val="en-GB"/>
                </w:rPr>
              </w:rPrChange>
            </w:rPr>
            <w:delText xml:space="preserve"> </w:delText>
          </w:r>
        </w:del>
      </w:ins>
      <w:ins w:id="930" w:author="WSBS" w:date="2022-09-02T15:36:00Z">
        <w:del w:id="931" w:author="Петр Ершов" w:date="2022-09-05T10:41:00Z">
          <w:r>
            <w:rPr>
              <w:lang w:val="en-GB"/>
            </w:rPr>
            <w:delText>food</w:delText>
          </w:r>
        </w:del>
      </w:ins>
      <w:ins w:id="932" w:author="WSBS" w:date="2022-09-02T15:36:00Z">
        <w:del w:id="933" w:author="Петр Ершов" w:date="2022-09-05T10:41:00Z">
          <w:r>
            <w:rPr>
              <w:lang w:val="en-US"/>
              <w:rPrChange w:id="934" w:author="Петр Ершов" w:date="2022-09-05T11:04:00Z">
                <w:rPr>
                  <w:lang w:val="en-GB"/>
                </w:rPr>
              </w:rPrChange>
            </w:rPr>
            <w:delText xml:space="preserve"> </w:delText>
          </w:r>
        </w:del>
      </w:ins>
      <w:ins w:id="935" w:author="WSBS" w:date="2022-09-02T15:36:00Z">
        <w:del w:id="936" w:author="Петр Ершов" w:date="2022-09-05T10:41:00Z">
          <w:r>
            <w:rPr>
              <w:lang w:val="en-GB"/>
            </w:rPr>
            <w:delText>of</w:delText>
          </w:r>
        </w:del>
      </w:ins>
      <w:ins w:id="937" w:author="WSBS" w:date="2022-09-02T15:36:00Z">
        <w:del w:id="938" w:author="Петр Ершов" w:date="2022-09-05T10:41:00Z">
          <w:r>
            <w:rPr>
              <w:lang w:val="en-US"/>
              <w:rPrChange w:id="939" w:author="Петр Ершов" w:date="2022-09-05T11:04:00Z">
                <w:rPr>
                  <w:lang w:val="en-GB"/>
                </w:rPr>
              </w:rPrChange>
            </w:rPr>
            <w:delText xml:space="preserve"> </w:delText>
          </w:r>
        </w:del>
      </w:ins>
      <w:ins w:id="940" w:author="WSBS" w:date="2022-09-02T15:36:00Z">
        <w:del w:id="941" w:author="Петр Ершов" w:date="2022-09-05T10:41:00Z">
          <w:r>
            <w:rPr>
              <w:lang w:val="en-GB"/>
            </w:rPr>
            <w:delText>individuals</w:delText>
          </w:r>
        </w:del>
      </w:ins>
      <w:ins w:id="942" w:author="WSBS" w:date="2022-09-02T15:36:00Z">
        <w:del w:id="943" w:author="Петр Ершов" w:date="2022-09-05T10:41:00Z">
          <w:r>
            <w:rPr>
              <w:lang w:val="en-US"/>
              <w:rPrChange w:id="944" w:author="Петр Ершов" w:date="2022-09-05T11:04:00Z">
                <w:rPr>
                  <w:lang w:val="en-GB"/>
                </w:rPr>
              </w:rPrChange>
            </w:rPr>
            <w:delText xml:space="preserve"> </w:delText>
          </w:r>
        </w:del>
      </w:ins>
      <w:ins w:id="945" w:author="WSBS" w:date="2022-09-02T15:36:00Z">
        <w:del w:id="946" w:author="Петр Ершов" w:date="2022-09-05T10:41:00Z">
          <w:r>
            <w:rPr>
              <w:lang w:val="en-GB"/>
            </w:rPr>
            <w:delText>of</w:delText>
          </w:r>
        </w:del>
      </w:ins>
      <w:ins w:id="947" w:author="WSBS" w:date="2022-09-02T15:36:00Z">
        <w:del w:id="948" w:author="Петр Ершов" w:date="2022-09-05T10:41:00Z">
          <w:r>
            <w:rPr>
              <w:lang w:val="en-US"/>
              <w:rPrChange w:id="949" w:author="Петр Ершов" w:date="2022-09-05T11:04:00Z">
                <w:rPr>
                  <w:lang w:val="en-GB"/>
                </w:rPr>
              </w:rPrChange>
            </w:rPr>
            <w:delText xml:space="preserve"> </w:delText>
          </w:r>
        </w:del>
      </w:ins>
      <w:ins w:id="950" w:author="WSBS" w:date="2022-09-02T15:36:00Z">
        <w:del w:id="951" w:author="Петр Ершов" w:date="2022-09-05T10:41:00Z">
          <w:r>
            <w:rPr>
              <w:lang w:val="en-GB"/>
            </w:rPr>
            <w:delText>different</w:delText>
          </w:r>
        </w:del>
      </w:ins>
      <w:ins w:id="952" w:author="WSBS" w:date="2022-09-02T15:36:00Z">
        <w:del w:id="953" w:author="Петр Ершов" w:date="2022-09-05T10:41:00Z">
          <w:r>
            <w:rPr>
              <w:lang w:val="en-US"/>
              <w:rPrChange w:id="954" w:author="Петр Ершов" w:date="2022-09-05T11:04:00Z">
                <w:rPr>
                  <w:lang w:val="en-GB"/>
                </w:rPr>
              </w:rPrChange>
            </w:rPr>
            <w:delText xml:space="preserve"> </w:delText>
          </w:r>
        </w:del>
      </w:ins>
      <w:ins w:id="955" w:author="WSBS" w:date="2022-09-02T15:36:00Z">
        <w:del w:id="956" w:author="Петр Ершов" w:date="2022-09-05T10:41:00Z">
          <w:r>
            <w:rPr>
              <w:lang w:val="en-GB"/>
            </w:rPr>
            <w:delText>morphs</w:delText>
          </w:r>
        </w:del>
      </w:ins>
      <w:ins w:id="957" w:author="WSBS" w:date="2022-09-02T15:36:00Z">
        <w:del w:id="958" w:author="Петр Ершов" w:date="2022-09-05T10:41:00Z">
          <w:r>
            <w:rPr>
              <w:lang w:val="en-US"/>
              <w:rPrChange w:id="959" w:author="Петр Ершов" w:date="2022-09-05T11:04:00Z">
                <w:rPr>
                  <w:lang w:val="en-GB"/>
                </w:rPr>
              </w:rPrChange>
            </w:rPr>
            <w:delText xml:space="preserve">, </w:delText>
          </w:r>
        </w:del>
      </w:ins>
      <w:ins w:id="960" w:author="WSBS" w:date="2022-09-02T15:36:00Z">
        <w:del w:id="961" w:author="Петр Ершов" w:date="2022-09-05T10:41:00Z">
          <w:r>
            <w:rPr>
              <w:lang w:val="en-GB"/>
            </w:rPr>
            <w:delText>which</w:delText>
          </w:r>
        </w:del>
      </w:ins>
      <w:ins w:id="962" w:author="WSBS" w:date="2022-09-02T15:36:00Z">
        <w:del w:id="963" w:author="Петр Ершов" w:date="2022-09-05T10:41:00Z">
          <w:r>
            <w:rPr>
              <w:lang w:val="en-US"/>
              <w:rPrChange w:id="964" w:author="Петр Ершов" w:date="2022-09-05T11:04:00Z">
                <w:rPr>
                  <w:lang w:val="en-GB"/>
                </w:rPr>
              </w:rPrChange>
            </w:rPr>
            <w:delText xml:space="preserve">, </w:delText>
          </w:r>
        </w:del>
      </w:ins>
      <w:ins w:id="965" w:author="WSBS" w:date="2022-09-02T15:36:00Z">
        <w:del w:id="966" w:author="Петр Ершов" w:date="2022-09-05T10:41:00Z">
          <w:r>
            <w:rPr>
              <w:lang w:val="en-GB"/>
            </w:rPr>
            <w:delText>in</w:delText>
          </w:r>
        </w:del>
      </w:ins>
      <w:ins w:id="967" w:author="WSBS" w:date="2022-09-02T15:36:00Z">
        <w:del w:id="968" w:author="Петр Ершов" w:date="2022-09-05T10:41:00Z">
          <w:r>
            <w:rPr>
              <w:lang w:val="en-US"/>
              <w:rPrChange w:id="969" w:author="Петр Ершов" w:date="2022-09-05T11:04:00Z">
                <w:rPr>
                  <w:lang w:val="en-GB"/>
                </w:rPr>
              </w:rPrChange>
            </w:rPr>
            <w:delText xml:space="preserve"> </w:delText>
          </w:r>
        </w:del>
      </w:ins>
      <w:ins w:id="970" w:author="WSBS" w:date="2022-09-02T15:36:00Z">
        <w:del w:id="971" w:author="Петр Ершов" w:date="2022-09-05T10:41:00Z">
          <w:r>
            <w:rPr>
              <w:lang w:val="en-GB"/>
            </w:rPr>
            <w:delText>turn</w:delText>
          </w:r>
        </w:del>
      </w:ins>
      <w:ins w:id="972" w:author="WSBS" w:date="2022-09-02T15:36:00Z">
        <w:del w:id="973" w:author="Петр Ершов" w:date="2022-09-05T10:41:00Z">
          <w:r>
            <w:rPr>
              <w:lang w:val="en-US"/>
              <w:rPrChange w:id="974" w:author="Петр Ершов" w:date="2022-09-05T11:04:00Z">
                <w:rPr>
                  <w:lang w:val="en-GB"/>
                </w:rPr>
              </w:rPrChange>
            </w:rPr>
            <w:delText xml:space="preserve">, </w:delText>
          </w:r>
        </w:del>
      </w:ins>
      <w:ins w:id="975" w:author="WSBS" w:date="2022-09-02T15:36:00Z">
        <w:del w:id="976" w:author="Петр Ершов" w:date="2022-09-05T10:41:00Z">
          <w:r>
            <w:rPr>
              <w:lang w:val="en-GB"/>
            </w:rPr>
            <w:delText>can</w:delText>
          </w:r>
        </w:del>
      </w:ins>
      <w:ins w:id="977" w:author="WSBS" w:date="2022-09-02T15:36:00Z">
        <w:del w:id="978" w:author="Петр Ершов" w:date="2022-09-05T10:41:00Z">
          <w:r>
            <w:rPr>
              <w:lang w:val="en-US"/>
              <w:rPrChange w:id="979" w:author="Петр Ершов" w:date="2022-09-05T11:04:00Z">
                <w:rPr>
                  <w:lang w:val="en-GB"/>
                </w:rPr>
              </w:rPrChange>
            </w:rPr>
            <w:delText xml:space="preserve"> </w:delText>
          </w:r>
        </w:del>
      </w:ins>
      <w:ins w:id="980" w:author="WSBS" w:date="2022-09-02T15:36:00Z">
        <w:del w:id="981" w:author="Петр Ершов" w:date="2022-09-05T10:41:00Z">
          <w:r>
            <w:rPr>
              <w:lang w:val="en-US"/>
            </w:rPr>
            <w:delText>favour higher survival of the left-sided (non-typical) individuals</w:delText>
          </w:r>
        </w:del>
      </w:ins>
      <w:ins w:id="982" w:author="WSBS" w:date="2022-09-02T15:36:00Z">
        <w:del w:id="983" w:author="Петр Ершов" w:date="2022-09-05T10:41:00Z">
          <w:r>
            <w:rPr>
              <w:lang w:val="en-US"/>
              <w:rPrChange w:id="984" w:author="Петр Ершов" w:date="2022-09-05T11:04:00Z">
                <w:rPr>
                  <w:lang w:val="en-GB"/>
                </w:rPr>
              </w:rPrChange>
            </w:rPr>
            <w:delText xml:space="preserve">. </w:delText>
          </w:r>
        </w:del>
      </w:ins>
      <w:ins w:id="985" w:author="WSBS" w:date="2022-09-02T15:36:00Z">
        <w:del w:id="986" w:author="Петр Ершов" w:date="2022-09-05T10:41:00Z">
          <w:r>
            <w:rPr>
              <w:lang w:val="en-GB"/>
            </w:rPr>
            <w:delText>As</w:delText>
          </w:r>
        </w:del>
      </w:ins>
      <w:ins w:id="987" w:author="WSBS" w:date="2022-09-02T15:36:00Z">
        <w:del w:id="988" w:author="Петр Ершов" w:date="2022-09-05T10:41:00Z">
          <w:r>
            <w:rPr>
              <w:lang w:val="en-US"/>
              <w:rPrChange w:id="989" w:author="Петр Ершов" w:date="2022-09-05T11:04:00Z">
                <w:rPr>
                  <w:lang w:val="en-GB"/>
                </w:rPr>
              </w:rPrChange>
            </w:rPr>
            <w:delText xml:space="preserve"> </w:delText>
          </w:r>
        </w:del>
      </w:ins>
      <w:ins w:id="990" w:author="WSBS" w:date="2022-09-02T15:36:00Z">
        <w:del w:id="991" w:author="Петр Ершов" w:date="2022-09-05T10:41:00Z">
          <w:r>
            <w:rPr>
              <w:lang w:val="en-GB"/>
            </w:rPr>
            <w:delText>a</w:delText>
          </w:r>
        </w:del>
      </w:ins>
      <w:ins w:id="992" w:author="WSBS" w:date="2022-09-02T15:36:00Z">
        <w:del w:id="993" w:author="Петр Ершов" w:date="2022-09-05T10:41:00Z">
          <w:r>
            <w:rPr>
              <w:lang w:val="en-US"/>
              <w:rPrChange w:id="994" w:author="Петр Ершов" w:date="2022-09-05T11:04:00Z">
                <w:rPr>
                  <w:lang w:val="en-GB"/>
                </w:rPr>
              </w:rPrChange>
            </w:rPr>
            <w:delText xml:space="preserve"> </w:delText>
          </w:r>
        </w:del>
      </w:ins>
      <w:ins w:id="995" w:author="WSBS" w:date="2022-09-02T15:36:00Z">
        <w:del w:id="996" w:author="Петр Ершов" w:date="2022-09-05T10:41:00Z">
          <w:r>
            <w:rPr>
              <w:lang w:val="en-GB"/>
            </w:rPr>
            <w:delText>result</w:delText>
          </w:r>
        </w:del>
      </w:ins>
      <w:ins w:id="997" w:author="WSBS" w:date="2022-09-02T15:36:00Z">
        <w:del w:id="998" w:author="Петр Ершов" w:date="2022-09-05T10:41:00Z">
          <w:r>
            <w:rPr>
              <w:lang w:val="en-US"/>
              <w:rPrChange w:id="999" w:author="Петр Ершов" w:date="2022-09-05T11:04:00Z">
                <w:rPr>
                  <w:lang w:val="en-GB"/>
                </w:rPr>
              </w:rPrChange>
            </w:rPr>
            <w:delText xml:space="preserve">, </w:delText>
          </w:r>
        </w:del>
      </w:ins>
      <w:ins w:id="1000" w:author="WSBS" w:date="2022-09-02T15:36:00Z">
        <w:del w:id="1001" w:author="Петр Ершов" w:date="2022-09-05T10:41:00Z">
          <w:r>
            <w:rPr>
              <w:lang w:val="en-GB"/>
            </w:rPr>
            <w:delText>the</w:delText>
          </w:r>
        </w:del>
      </w:ins>
      <w:ins w:id="1002" w:author="WSBS" w:date="2022-09-02T15:36:00Z">
        <w:del w:id="1003" w:author="Петр Ершов" w:date="2022-09-05T10:41:00Z">
          <w:r>
            <w:rPr>
              <w:lang w:val="en-US"/>
              <w:rPrChange w:id="1004" w:author="Петр Ершов" w:date="2022-09-05T11:04:00Z">
                <w:rPr>
                  <w:lang w:val="en-GB"/>
                </w:rPr>
              </w:rPrChange>
            </w:rPr>
            <w:delText xml:space="preserve"> </w:delText>
          </w:r>
        </w:del>
      </w:ins>
      <w:ins w:id="1005" w:author="WSBS" w:date="2022-09-02T15:36:00Z">
        <w:del w:id="1006" w:author="Петр Ершов" w:date="2022-09-05T10:41:00Z">
          <w:r>
            <w:rPr>
              <w:lang w:val="en-GB"/>
            </w:rPr>
            <w:delText>mortality</w:delText>
          </w:r>
        </w:del>
      </w:ins>
      <w:ins w:id="1007" w:author="WSBS" w:date="2022-09-02T15:36:00Z">
        <w:del w:id="1008" w:author="Петр Ершов" w:date="2022-09-05T10:41:00Z">
          <w:r>
            <w:rPr>
              <w:lang w:val="en-US"/>
              <w:rPrChange w:id="1009" w:author="Петр Ершов" w:date="2022-09-05T11:04:00Z">
                <w:rPr>
                  <w:lang w:val="en-GB"/>
                </w:rPr>
              </w:rPrChange>
            </w:rPr>
            <w:delText xml:space="preserve"> </w:delText>
          </w:r>
        </w:del>
      </w:ins>
      <w:ins w:id="1010" w:author="WSBS" w:date="2022-09-02T15:36:00Z">
        <w:del w:id="1011" w:author="Петр Ершов" w:date="2022-09-05T10:41:00Z">
          <w:r>
            <w:rPr>
              <w:lang w:val="en-GB"/>
            </w:rPr>
            <w:delText>of</w:delText>
          </w:r>
        </w:del>
      </w:ins>
      <w:ins w:id="1012" w:author="WSBS" w:date="2022-09-02T15:36:00Z">
        <w:del w:id="1013" w:author="Петр Ершов" w:date="2022-09-05T10:41:00Z">
          <w:r>
            <w:rPr>
              <w:lang w:val="en-US"/>
              <w:rPrChange w:id="1014" w:author="Петр Ершов" w:date="2022-09-05T11:04:00Z">
                <w:rPr>
                  <w:lang w:val="en-GB"/>
                </w:rPr>
              </w:rPrChange>
            </w:rPr>
            <w:delText xml:space="preserve"> </w:delText>
          </w:r>
        </w:del>
      </w:ins>
      <w:ins w:id="1015" w:author="WSBS" w:date="2022-09-02T15:36:00Z">
        <w:del w:id="1016" w:author="Петр Ершов" w:date="2022-09-05T10:41:00Z">
          <w:r>
            <w:rPr>
              <w:lang w:val="en-GB"/>
            </w:rPr>
            <w:delText>the</w:delText>
          </w:r>
        </w:del>
      </w:ins>
      <w:ins w:id="1017" w:author="WSBS" w:date="2022-09-02T15:36:00Z">
        <w:del w:id="1018" w:author="Петр Ершов" w:date="2022-09-05T10:41:00Z">
          <w:r>
            <w:rPr>
              <w:lang w:val="en-US"/>
              <w:rPrChange w:id="1019" w:author="Петр Ершов" w:date="2022-09-05T11:04:00Z">
                <w:rPr>
                  <w:lang w:val="en-GB"/>
                </w:rPr>
              </w:rPrChange>
            </w:rPr>
            <w:delText xml:space="preserve"> </w:delText>
          </w:r>
        </w:del>
      </w:ins>
      <w:ins w:id="1020" w:author="WSBS" w:date="2022-09-02T15:36:00Z">
        <w:del w:id="1021" w:author="Петр Ершов" w:date="2022-09-05T10:41:00Z">
          <w:r>
            <w:rPr>
              <w:lang w:val="en-GB"/>
            </w:rPr>
            <w:delText>non</w:delText>
          </w:r>
        </w:del>
      </w:ins>
      <w:ins w:id="1022" w:author="WSBS" w:date="2022-09-02T15:36:00Z">
        <w:del w:id="1023" w:author="Петр Ершов" w:date="2022-09-05T10:41:00Z">
          <w:r>
            <w:rPr>
              <w:lang w:val="en-US"/>
              <w:rPrChange w:id="1024" w:author="Петр Ершов" w:date="2022-09-05T11:04:00Z">
                <w:rPr>
                  <w:lang w:val="en-GB"/>
                </w:rPr>
              </w:rPrChange>
            </w:rPr>
            <w:delText>-</w:delText>
          </w:r>
        </w:del>
      </w:ins>
      <w:ins w:id="1025" w:author="WSBS" w:date="2022-09-02T15:36:00Z">
        <w:del w:id="1026" w:author="Петр Ершов" w:date="2022-09-05T10:41:00Z">
          <w:r>
            <w:rPr>
              <w:lang w:val="en-GB"/>
            </w:rPr>
            <w:delText>typical</w:delText>
          </w:r>
        </w:del>
      </w:ins>
      <w:ins w:id="1027" w:author="WSBS" w:date="2022-09-02T15:36:00Z">
        <w:del w:id="1028" w:author="Петр Ершов" w:date="2022-09-05T10:41:00Z">
          <w:r>
            <w:rPr>
              <w:lang w:val="en-US"/>
              <w:rPrChange w:id="1029" w:author="Петр Ершов" w:date="2022-09-05T11:04:00Z">
                <w:rPr>
                  <w:lang w:val="en-GB"/>
                </w:rPr>
              </w:rPrChange>
            </w:rPr>
            <w:delText xml:space="preserve"> </w:delText>
          </w:r>
        </w:del>
      </w:ins>
      <w:ins w:id="1030" w:author="WSBS" w:date="2022-09-02T15:36:00Z">
        <w:del w:id="1031" w:author="Петр Ершов" w:date="2022-09-05T10:41:00Z">
          <w:r>
            <w:rPr>
              <w:lang w:val="en-GB"/>
            </w:rPr>
            <w:delText>and</w:delText>
          </w:r>
        </w:del>
      </w:ins>
      <w:ins w:id="1032" w:author="WSBS" w:date="2022-09-02T15:36:00Z">
        <w:del w:id="1033" w:author="Петр Ершов" w:date="2022-09-05T10:41:00Z">
          <w:r>
            <w:rPr>
              <w:lang w:val="en-US"/>
              <w:rPrChange w:id="1034" w:author="Петр Ершов" w:date="2022-09-05T11:04:00Z">
                <w:rPr>
                  <w:lang w:val="en-GB"/>
                </w:rPr>
              </w:rPrChange>
            </w:rPr>
            <w:delText xml:space="preserve"> </w:delText>
          </w:r>
        </w:del>
      </w:ins>
      <w:ins w:id="1035" w:author="WSBS" w:date="2022-09-02T15:36:00Z">
        <w:del w:id="1036" w:author="Петр Ершов" w:date="2022-09-05T10:41:00Z">
          <w:r>
            <w:rPr>
              <w:lang w:val="en-GB"/>
            </w:rPr>
            <w:delText>typical</w:delText>
          </w:r>
        </w:del>
      </w:ins>
      <w:ins w:id="1037" w:author="WSBS" w:date="2022-09-02T15:36:00Z">
        <w:del w:id="1038" w:author="Петр Ершов" w:date="2022-09-05T10:41:00Z">
          <w:r>
            <w:rPr>
              <w:lang w:val="en-US"/>
              <w:rPrChange w:id="1039" w:author="Петр Ершов" w:date="2022-09-05T11:04:00Z">
                <w:rPr>
                  <w:lang w:val="en-GB"/>
                </w:rPr>
              </w:rPrChange>
            </w:rPr>
            <w:delText xml:space="preserve"> </w:delText>
          </w:r>
        </w:del>
      </w:ins>
      <w:ins w:id="1040" w:author="WSBS" w:date="2022-09-02T15:36:00Z">
        <w:del w:id="1041" w:author="Петр Ершов" w:date="2022-09-05T10:41:00Z">
          <w:r>
            <w:rPr>
              <w:lang w:val="en-GB"/>
            </w:rPr>
            <w:delText>morphs</w:delText>
          </w:r>
        </w:del>
      </w:ins>
      <w:ins w:id="1042" w:author="WSBS" w:date="2022-09-02T15:36:00Z">
        <w:del w:id="1043" w:author="Петр Ершов" w:date="2022-09-05T10:41:00Z">
          <w:r>
            <w:rPr>
              <w:lang w:val="en-US"/>
              <w:rPrChange w:id="1044" w:author="Петр Ершов" w:date="2022-09-05T11:04:00Z">
                <w:rPr>
                  <w:lang w:val="en-GB"/>
                </w:rPr>
              </w:rPrChange>
            </w:rPr>
            <w:delText xml:space="preserve"> </w:delText>
          </w:r>
        </w:del>
      </w:ins>
      <w:ins w:id="1045" w:author="WSBS" w:date="2022-09-02T15:36:00Z">
        <w:del w:id="1046" w:author="Петр Ершов" w:date="2022-09-05T10:41:00Z">
          <w:r>
            <w:rPr>
              <w:lang w:val="en-GB"/>
            </w:rPr>
            <w:delText>turn</w:delText>
          </w:r>
        </w:del>
      </w:ins>
      <w:ins w:id="1047" w:author="WSBS" w:date="2022-09-02T15:36:00Z">
        <w:del w:id="1048" w:author="Петр Ершов" w:date="2022-09-05T10:41:00Z">
          <w:r>
            <w:rPr>
              <w:lang w:val="en-US"/>
              <w:rPrChange w:id="1049" w:author="Петр Ершов" w:date="2022-09-05T11:04:00Z">
                <w:rPr>
                  <w:lang w:val="en-GB"/>
                </w:rPr>
              </w:rPrChange>
            </w:rPr>
            <w:delText xml:space="preserve"> </w:delText>
          </w:r>
        </w:del>
      </w:ins>
      <w:ins w:id="1050" w:author="WSBS" w:date="2022-09-02T15:36:00Z">
        <w:del w:id="1051" w:author="Петр Ершов" w:date="2022-09-05T10:41:00Z">
          <w:r>
            <w:rPr>
              <w:lang w:val="en-GB"/>
            </w:rPr>
            <w:delText>out</w:delText>
          </w:r>
        </w:del>
      </w:ins>
      <w:ins w:id="1052" w:author="WSBS" w:date="2022-09-02T15:36:00Z">
        <w:del w:id="1053" w:author="Петр Ершов" w:date="2022-09-05T10:41:00Z">
          <w:r>
            <w:rPr>
              <w:lang w:val="en-US"/>
              <w:rPrChange w:id="1054" w:author="Петр Ершов" w:date="2022-09-05T11:04:00Z">
                <w:rPr>
                  <w:lang w:val="en-GB"/>
                </w:rPr>
              </w:rPrChange>
            </w:rPr>
            <w:delText xml:space="preserve"> </w:delText>
          </w:r>
        </w:del>
      </w:ins>
      <w:ins w:id="1055" w:author="WSBS" w:date="2022-09-02T15:36:00Z">
        <w:del w:id="1056" w:author="Петр Ершов" w:date="2022-09-05T10:41:00Z">
          <w:r>
            <w:rPr>
              <w:lang w:val="en-GB"/>
            </w:rPr>
            <w:delText>to</w:delText>
          </w:r>
        </w:del>
      </w:ins>
      <w:ins w:id="1057" w:author="WSBS" w:date="2022-09-02T15:36:00Z">
        <w:del w:id="1058" w:author="Петр Ершов" w:date="2022-09-05T10:41:00Z">
          <w:r>
            <w:rPr>
              <w:lang w:val="en-US"/>
              <w:rPrChange w:id="1059" w:author="Петр Ершов" w:date="2022-09-05T11:04:00Z">
                <w:rPr>
                  <w:lang w:val="en-GB"/>
                </w:rPr>
              </w:rPrChange>
            </w:rPr>
            <w:delText xml:space="preserve"> </w:delText>
          </w:r>
        </w:del>
      </w:ins>
      <w:ins w:id="1060" w:author="WSBS" w:date="2022-09-02T15:36:00Z">
        <w:del w:id="1061" w:author="Петр Ершов" w:date="2022-09-05T10:41:00Z">
          <w:r>
            <w:rPr>
              <w:lang w:val="en-GB"/>
            </w:rPr>
            <w:delText>be</w:delText>
          </w:r>
        </w:del>
      </w:ins>
      <w:ins w:id="1062" w:author="WSBS" w:date="2022-09-02T15:36:00Z">
        <w:del w:id="1063" w:author="Петр Ершов" w:date="2022-09-05T10:41:00Z">
          <w:r>
            <w:rPr>
              <w:lang w:val="en-US"/>
            </w:rPr>
            <w:delText xml:space="preserve"> very close</w:delText>
          </w:r>
        </w:del>
      </w:ins>
      <w:ins w:id="1064" w:author="WSBS" w:date="2022-09-02T15:36:00Z">
        <w:del w:id="1065" w:author="Петр Ершов" w:date="2022-09-05T10:41:00Z">
          <w:r>
            <w:rPr>
              <w:lang w:val="en-US"/>
              <w:rPrChange w:id="1066" w:author="Петр Ершов" w:date="2022-09-05T11:04:00Z">
                <w:rPr>
                  <w:lang w:val="en-GB"/>
                </w:rPr>
              </w:rPrChange>
            </w:rPr>
            <w:delText xml:space="preserve"> </w:delText>
          </w:r>
        </w:del>
      </w:ins>
      <w:ins w:id="1067" w:author="WSBS" w:date="2022-09-02T15:36:00Z">
        <w:del w:id="1068" w:author="Петр Ершов" w:date="2022-09-05T10:41:00Z">
          <w:r>
            <w:rPr>
              <w:lang w:val="en-GB"/>
            </w:rPr>
            <w:delText>at</w:delText>
          </w:r>
        </w:del>
      </w:ins>
      <w:ins w:id="1069" w:author="WSBS" w:date="2022-09-02T15:36:00Z">
        <w:del w:id="1070" w:author="Петр Ершов" w:date="2022-09-05T10:41:00Z">
          <w:r>
            <w:rPr>
              <w:lang w:val="en-US"/>
              <w:rPrChange w:id="1071" w:author="Петр Ершов" w:date="2022-09-05T11:04:00Z">
                <w:rPr>
                  <w:lang w:val="en-GB"/>
                </w:rPr>
              </w:rPrChange>
            </w:rPr>
            <w:delText xml:space="preserve"> </w:delText>
          </w:r>
        </w:del>
      </w:ins>
      <w:ins w:id="1072" w:author="WSBS" w:date="2022-09-02T15:36:00Z">
        <w:del w:id="1073" w:author="Петр Ершов" w:date="2022-09-05T10:41:00Z">
          <w:r>
            <w:rPr>
              <w:lang w:val="en-GB"/>
            </w:rPr>
            <w:delText>different</w:delText>
          </w:r>
        </w:del>
      </w:ins>
      <w:ins w:id="1074" w:author="WSBS" w:date="2022-09-02T15:36:00Z">
        <w:del w:id="1075" w:author="Петр Ершов" w:date="2022-09-05T10:41:00Z">
          <w:r>
            <w:rPr>
              <w:lang w:val="en-US"/>
              <w:rPrChange w:id="1076" w:author="Петр Ершов" w:date="2022-09-05T11:04:00Z">
                <w:rPr>
                  <w:lang w:val="en-GB"/>
                </w:rPr>
              </w:rPrChange>
            </w:rPr>
            <w:delText xml:space="preserve"> </w:delText>
          </w:r>
        </w:del>
      </w:ins>
      <w:ins w:id="1077" w:author="WSBS" w:date="2022-09-02T15:36:00Z">
        <w:del w:id="1078" w:author="Петр Ершов" w:date="2022-09-05T10:41:00Z">
          <w:r>
            <w:rPr>
              <w:lang w:val="en-GB"/>
            </w:rPr>
            <w:delText>stages</w:delText>
          </w:r>
        </w:del>
      </w:ins>
      <w:ins w:id="1079" w:author="WSBS" w:date="2022-09-02T15:36:00Z">
        <w:del w:id="1080" w:author="Петр Ершов" w:date="2022-09-05T10:41:00Z">
          <w:r>
            <w:rPr>
              <w:lang w:val="en-US"/>
              <w:rPrChange w:id="1081" w:author="Петр Ершов" w:date="2022-09-05T11:04:00Z">
                <w:rPr>
                  <w:lang w:val="en-GB"/>
                </w:rPr>
              </w:rPrChange>
            </w:rPr>
            <w:delText xml:space="preserve"> (2-13 </w:delText>
          </w:r>
        </w:del>
      </w:ins>
      <w:ins w:id="1082" w:author="WSBS" w:date="2022-09-02T15:36:00Z">
        <w:del w:id="1083" w:author="Петр Ершов" w:date="2022-09-05T10:41:00Z">
          <w:r>
            <w:rPr>
              <w:lang w:val="en-GB"/>
            </w:rPr>
            <w:delText>years</w:delText>
          </w:r>
        </w:del>
      </w:ins>
      <w:ins w:id="1084" w:author="WSBS" w:date="2022-09-02T15:36:00Z">
        <w:del w:id="1085" w:author="Петр Ершов" w:date="2022-09-05T10:41:00Z">
          <w:r>
            <w:rPr>
              <w:lang w:val="en-US"/>
              <w:rPrChange w:id="1086" w:author="Петр Ершов" w:date="2022-09-05T11:04:00Z">
                <w:rPr>
                  <w:lang w:val="en-GB"/>
                </w:rPr>
              </w:rPrChange>
            </w:rPr>
            <w:delText xml:space="preserve">) </w:delText>
          </w:r>
        </w:del>
      </w:ins>
      <w:ins w:id="1087" w:author="WSBS" w:date="2022-09-02T15:36:00Z">
        <w:del w:id="1088" w:author="Петр Ершов" w:date="2022-09-05T10:41:00Z">
          <w:r>
            <w:rPr>
              <w:lang w:val="en-GB"/>
            </w:rPr>
            <w:delText>of</w:delText>
          </w:r>
        </w:del>
      </w:ins>
      <w:ins w:id="1089" w:author="WSBS" w:date="2022-09-02T15:36:00Z">
        <w:del w:id="1090" w:author="Петр Ершов" w:date="2022-09-05T10:41:00Z">
          <w:r>
            <w:rPr>
              <w:lang w:val="en-US"/>
              <w:rPrChange w:id="1091" w:author="Петр Ершов" w:date="2022-09-05T11:04:00Z">
                <w:rPr>
                  <w:lang w:val="en-GB"/>
                </w:rPr>
              </w:rPrChange>
            </w:rPr>
            <w:delText xml:space="preserve"> </w:delText>
          </w:r>
        </w:del>
      </w:ins>
      <w:ins w:id="1092" w:author="WSBS" w:date="2022-09-02T15:36:00Z">
        <w:del w:id="1093" w:author="Петр Ершов" w:date="2022-09-05T10:41:00Z">
          <w:r>
            <w:rPr>
              <w:lang w:val="en-GB"/>
            </w:rPr>
            <w:delText>flounder</w:delText>
          </w:r>
        </w:del>
      </w:ins>
      <w:ins w:id="1094" w:author="WSBS" w:date="2022-09-02T15:36:00Z">
        <w:del w:id="1095" w:author="Петр Ершов" w:date="2022-09-05T10:41:00Z">
          <w:r>
            <w:rPr>
              <w:lang w:val="en-US"/>
              <w:rPrChange w:id="1096" w:author="Петр Ершов" w:date="2022-09-05T11:04:00Z">
                <w:rPr>
                  <w:lang w:val="en-GB"/>
                </w:rPr>
              </w:rPrChange>
            </w:rPr>
            <w:delText xml:space="preserve"> </w:delText>
          </w:r>
        </w:del>
      </w:ins>
      <w:ins w:id="1097" w:author="WSBS" w:date="2022-09-02T15:36:00Z">
        <w:del w:id="1098" w:author="Петр Ершов" w:date="2022-09-05T10:41:00Z">
          <w:r>
            <w:rPr>
              <w:lang w:val="en-GB"/>
            </w:rPr>
            <w:delText>life</w:delText>
          </w:r>
        </w:del>
      </w:ins>
      <w:ins w:id="1099" w:author="WSBS" w:date="2022-09-02T15:36:00Z">
        <w:del w:id="1100" w:author="Петр Ершов" w:date="2022-09-05T10:41:00Z">
          <w:r>
            <w:rPr>
              <w:lang w:val="en-US"/>
              <w:rPrChange w:id="1101" w:author="Петр Ершов" w:date="2022-09-05T11:04:00Z">
                <w:rPr>
                  <w:lang w:val="en-GB"/>
                </w:rPr>
              </w:rPrChange>
            </w:rPr>
            <w:delText xml:space="preserve"> </w:delText>
          </w:r>
        </w:del>
      </w:ins>
      <w:ins w:id="1102" w:author="WSBS" w:date="2022-09-02T15:36:00Z">
        <w:del w:id="1103" w:author="Петр Ершов" w:date="2022-09-05T10:41:00Z">
          <w:r>
            <w:rPr>
              <w:lang w:val="en-GB"/>
            </w:rPr>
            <w:delText>cycle</w:delText>
          </w:r>
        </w:del>
      </w:ins>
      <w:ins w:id="1104" w:author="WSBS" w:date="2022-09-02T15:36:00Z">
        <w:del w:id="1105" w:author="Петр Ершов" w:date="2022-09-05T10:41:00Z">
          <w:r>
            <w:rPr>
              <w:lang w:val="en-US"/>
              <w:rPrChange w:id="1106" w:author="Петр Ершов" w:date="2022-09-05T11:04:00Z">
                <w:rPr>
                  <w:lang w:val="en-GB"/>
                </w:rPr>
              </w:rPrChange>
            </w:rPr>
            <w:delText xml:space="preserve"> </w:delText>
          </w:r>
        </w:del>
      </w:ins>
      <w:ins w:id="1107" w:author="WSBS" w:date="2022-09-02T15:36:00Z">
        <w:del w:id="1108" w:author="Петр Ершов" w:date="2022-09-05T10:41:00Z">
          <w:r>
            <w:rPr>
              <w:lang w:val="en-GB"/>
            </w:rPr>
            <w:delText>in</w:delText>
          </w:r>
        </w:del>
      </w:ins>
      <w:ins w:id="1109" w:author="WSBS" w:date="2022-09-02T15:36:00Z">
        <w:del w:id="1110" w:author="Петр Ершов" w:date="2022-09-05T10:41:00Z">
          <w:r>
            <w:rPr>
              <w:lang w:val="en-US"/>
              <w:rPrChange w:id="1111" w:author="Петр Ершов" w:date="2022-09-05T11:04:00Z">
                <w:rPr>
                  <w:lang w:val="en-GB"/>
                </w:rPr>
              </w:rPrChange>
            </w:rPr>
            <w:delText xml:space="preserve"> </w:delText>
          </w:r>
        </w:del>
      </w:ins>
      <w:ins w:id="1112" w:author="WSBS" w:date="2022-09-02T15:36:00Z">
        <w:del w:id="1113" w:author="Петр Ершов" w:date="2022-09-05T10:41:00Z">
          <w:r>
            <w:rPr>
              <w:lang w:val="en-GB"/>
            </w:rPr>
            <w:delText>various</w:delText>
          </w:r>
        </w:del>
      </w:ins>
      <w:ins w:id="1114" w:author="WSBS" w:date="2022-09-02T15:36:00Z">
        <w:del w:id="1115" w:author="Петр Ершов" w:date="2022-09-05T10:41:00Z">
          <w:r>
            <w:rPr>
              <w:lang w:val="en-US"/>
              <w:rPrChange w:id="1116" w:author="Петр Ершов" w:date="2022-09-05T11:04:00Z">
                <w:rPr>
                  <w:lang w:val="en-GB"/>
                </w:rPr>
              </w:rPrChange>
            </w:rPr>
            <w:delText xml:space="preserve"> </w:delText>
          </w:r>
        </w:del>
      </w:ins>
      <w:ins w:id="1117" w:author="WSBS" w:date="2022-09-02T15:36:00Z">
        <w:del w:id="1118" w:author="Петр Ершов" w:date="2022-09-05T10:41:00Z">
          <w:r>
            <w:rPr>
              <w:lang w:val="en-GB"/>
            </w:rPr>
            <w:delText>locations</w:delText>
          </w:r>
        </w:del>
      </w:ins>
      <w:ins w:id="1119" w:author="WSBS" w:date="2022-09-02T15:36:00Z">
        <w:del w:id="1120" w:author="Петр Ершов" w:date="2022-09-05T10:41:00Z">
          <w:r>
            <w:rPr>
              <w:lang w:val="en-US"/>
              <w:rPrChange w:id="1121" w:author="Петр Ершов" w:date="2022-09-05T11:04:00Z">
                <w:rPr>
                  <w:lang w:val="en-GB"/>
                </w:rPr>
              </w:rPrChange>
            </w:rPr>
            <w:delText xml:space="preserve"> </w:delText>
          </w:r>
        </w:del>
      </w:ins>
      <w:ins w:id="1122" w:author="WSBS" w:date="2022-09-02T15:36:00Z">
        <w:del w:id="1123" w:author="Петр Ершов" w:date="2022-09-05T10:41:00Z">
          <w:r>
            <w:rPr>
              <w:lang w:val="en-GB"/>
            </w:rPr>
            <w:delText>in</w:delText>
          </w:r>
        </w:del>
      </w:ins>
      <w:ins w:id="1124" w:author="WSBS" w:date="2022-09-02T15:36:00Z">
        <w:del w:id="1125" w:author="Петр Ершов" w:date="2022-09-05T10:41:00Z">
          <w:r>
            <w:rPr>
              <w:lang w:val="en-US"/>
              <w:rPrChange w:id="1126" w:author="Петр Ершов" w:date="2022-09-05T11:04:00Z">
                <w:rPr>
                  <w:lang w:val="en-GB"/>
                </w:rPr>
              </w:rPrChange>
            </w:rPr>
            <w:delText xml:space="preserve"> </w:delText>
          </w:r>
        </w:del>
      </w:ins>
      <w:ins w:id="1127" w:author="WSBS" w:date="2022-09-02T15:36:00Z">
        <w:del w:id="1128" w:author="Петр Ершов" w:date="2022-09-05T10:41:00Z">
          <w:r>
            <w:rPr>
              <w:lang w:val="en-GB"/>
            </w:rPr>
            <w:delText>the</w:delText>
          </w:r>
        </w:del>
      </w:ins>
      <w:ins w:id="1129" w:author="WSBS" w:date="2022-09-02T15:36:00Z">
        <w:del w:id="1130" w:author="Петр Ершов" w:date="2022-09-05T10:41:00Z">
          <w:r>
            <w:rPr>
              <w:lang w:val="en-US"/>
              <w:rPrChange w:id="1131" w:author="Петр Ершов" w:date="2022-09-05T11:04:00Z">
                <w:rPr>
                  <w:lang w:val="en-GB"/>
                </w:rPr>
              </w:rPrChange>
            </w:rPr>
            <w:delText xml:space="preserve"> </w:delText>
          </w:r>
        </w:del>
      </w:ins>
      <w:ins w:id="1132" w:author="WSBS" w:date="2022-09-02T15:36:00Z">
        <w:del w:id="1133" w:author="Петр Ершов" w:date="2022-09-05T10:41:00Z">
          <w:r>
            <w:rPr>
              <w:lang w:val="en-GB"/>
            </w:rPr>
            <w:delText>White</w:delText>
          </w:r>
        </w:del>
      </w:ins>
      <w:ins w:id="1134" w:author="WSBS" w:date="2022-09-02T15:36:00Z">
        <w:del w:id="1135" w:author="Петр Ершов" w:date="2022-09-05T10:41:00Z">
          <w:r>
            <w:rPr>
              <w:lang w:val="en-US"/>
              <w:rPrChange w:id="1136" w:author="Петр Ершов" w:date="2022-09-05T11:04:00Z">
                <w:rPr>
                  <w:lang w:val="en-GB"/>
                </w:rPr>
              </w:rPrChange>
            </w:rPr>
            <w:delText xml:space="preserve"> </w:delText>
          </w:r>
        </w:del>
      </w:ins>
      <w:ins w:id="1137" w:author="WSBS" w:date="2022-09-02T15:36:00Z">
        <w:del w:id="1138" w:author="Петр Ершов" w:date="2022-09-05T10:41:00Z">
          <w:r>
            <w:rPr>
              <w:lang w:val="en-GB"/>
            </w:rPr>
            <w:delText>Sea</w:delText>
          </w:r>
        </w:del>
      </w:ins>
      <w:ins w:id="1139" w:author="WSBS" w:date="2022-09-02T15:36:00Z">
        <w:del w:id="1140" w:author="Петр Ершов" w:date="2022-09-05T10:41:00Z">
          <w:r>
            <w:rPr>
              <w:lang w:val="en-US"/>
              <w:rPrChange w:id="1141" w:author="Петр Ершов" w:date="2022-09-05T11:04:00Z">
                <w:rPr>
                  <w:lang w:val="en-GB"/>
                </w:rPr>
              </w:rPrChange>
            </w:rPr>
            <w:delText>.</w:delText>
          </w:r>
        </w:del>
      </w:ins>
    </w:p>
    <w:p>
      <w:pPr>
        <w:spacing w:line="360" w:lineRule="auto"/>
        <w:jc w:val="both"/>
        <w:rPr>
          <w:ins w:id="1142" w:author="google1599737165" w:date="2022-09-01T18:23:00Z"/>
          <w:del w:id="1143" w:author="Петр Ершов" w:date="2022-09-05T10:41:00Z"/>
          <w:lang w:val="en-GB"/>
        </w:rPr>
      </w:pPr>
    </w:p>
    <w:p>
      <w:pPr>
        <w:spacing w:line="360" w:lineRule="auto"/>
        <w:jc w:val="both"/>
        <w:rPr>
          <w:ins w:id="1144" w:author="google1599737165" w:date="2022-09-01T18:23:00Z"/>
          <w:del w:id="1145" w:author="WSBS" w:date="2022-09-02T15:44:00Z"/>
          <w:lang w:val="en-GB"/>
        </w:rPr>
      </w:pPr>
    </w:p>
    <w:p>
      <w:pPr>
        <w:spacing w:line="360" w:lineRule="auto"/>
        <w:jc w:val="both"/>
        <w:rPr>
          <w:lang w:val="en-GB"/>
        </w:rPr>
      </w:pPr>
      <w:r>
        <w:rPr>
          <w:lang w:val="en-GB"/>
        </w:rPr>
        <w:t xml:space="preserve">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w:t>
      </w:r>
      <w:r>
        <w:rPr>
          <w:highlight w:val="yellow"/>
          <w:lang w:val="en-GB"/>
          <w:rPrChange w:id="1146" w:author="Петр Ершов" w:date="2022-09-01T17:24:00Z">
            <w:rPr>
              <w:lang w:val="en-GB"/>
            </w:rPr>
          </w:rPrChange>
        </w:rPr>
        <w:t>maintaining</w:t>
      </w:r>
      <w:r>
        <w:rPr>
          <w:lang w:val="en-GB"/>
        </w:rPr>
        <w:t xml:space="preserve"> </w:t>
      </w:r>
      <w:del w:id="1147" w:author="Петр Ершов" w:date="2022-08-29T12:35:00Z">
        <w:r>
          <w:rPr>
            <w:lang w:val="en-GB"/>
          </w:rPr>
          <w:delText>interpopulation</w:delText>
        </w:r>
      </w:del>
      <w:del w:id="1148" w:author="Петр Ершов" w:date="2022-08-29T12:35:00Z">
        <w:r>
          <w:rPr>
            <w:lang w:val="en-US"/>
          </w:rPr>
          <w:delText>al</w:delText>
        </w:r>
      </w:del>
      <w:r>
        <w:rPr>
          <w:lang w:val="en-GB"/>
        </w:rPr>
        <w:t xml:space="preserve"> variation in morph proportions in European flounder from the White Sea. </w:t>
      </w:r>
    </w:p>
    <w:p>
      <w:pPr>
        <w:pStyle w:val="16"/>
        <w:spacing w:line="360" w:lineRule="auto"/>
        <w:rPr>
          <w:b/>
          <w:lang w:val="en-US"/>
        </w:rPr>
      </w:pPr>
    </w:p>
    <w:p>
      <w:pPr>
        <w:pStyle w:val="16"/>
        <w:spacing w:line="360" w:lineRule="auto"/>
        <w:rPr>
          <w:b/>
          <w:lang w:val="en-US"/>
        </w:rPr>
      </w:pPr>
      <w:r>
        <w:rPr>
          <w:b/>
          <w:lang w:val="en-US"/>
        </w:rPr>
        <w:t>ACKNOWLEDGEMENTS</w:t>
      </w:r>
    </w:p>
    <w:p>
      <w:pPr>
        <w:pStyle w:val="16"/>
        <w:spacing w:line="360" w:lineRule="auto"/>
        <w:rPr>
          <w:color w:val="000000"/>
          <w:lang w:val="en-US"/>
        </w:rPr>
      </w:pPr>
      <w:r>
        <w:rPr>
          <w:lang w:val="en-US"/>
        </w:rPr>
        <w:t xml:space="preserve">We are grateful to the staffs of the Coastal Research Laboratory of the Polar branch of FSBI “VNIRO” and the White Sea Biological Station “Kartesh” of the Zoological Institute of Russian Academy of Sciences for their help in collecting data during expeditions. </w:t>
      </w:r>
      <w:r>
        <w:rPr>
          <w:color w:val="000000"/>
          <w:lang w:val="en-US"/>
        </w:rPr>
        <w:t xml:space="preserve">This work was carried out as part of the State Task of the Zoological Institute RAS (state registration number no. </w:t>
      </w:r>
      <w:ins w:id="1149" w:author="Петр Ершов" w:date="2022-08-26T13:00:00Z">
        <w:r>
          <w:rPr>
            <w:rStyle w:val="31"/>
            <w:sz w:val="24"/>
            <w:szCs w:val="24"/>
            <w:shd w:val="clear" w:color="auto" w:fill="FFFF00"/>
            <w:lang w:val="en-US"/>
            <w:rPrChange w:id="1150" w:author="Петр Ершов" w:date="2022-08-26T13:01:00Z">
              <w:rPr>
                <w:rStyle w:val="31"/>
                <w:sz w:val="28"/>
                <w:szCs w:val="28"/>
                <w:shd w:val="clear" w:color="auto" w:fill="FFFF00"/>
              </w:rPr>
            </w:rPrChange>
          </w:rPr>
          <w:t>122031100283-</w:t>
        </w:r>
      </w:ins>
      <w:ins w:id="1151" w:author="Петр Ершов" w:date="2022-08-26T13:00:00Z">
        <w:r>
          <w:rPr>
            <w:rStyle w:val="31"/>
            <w:sz w:val="24"/>
            <w:szCs w:val="24"/>
            <w:shd w:val="clear" w:color="auto" w:fill="FFFF00"/>
            <w:lang w:val="en-US"/>
            <w:rPrChange w:id="1152" w:author="Петр Ершов" w:date="2022-08-26T13:01:00Z">
              <w:rPr>
                <w:rStyle w:val="31"/>
                <w:sz w:val="28"/>
                <w:szCs w:val="28"/>
                <w:shd w:val="clear" w:color="auto" w:fill="FFFF00"/>
              </w:rPr>
            </w:rPrChange>
          </w:rPr>
          <w:t>9</w:t>
        </w:r>
      </w:ins>
      <w:ins w:id="1153" w:author="Петр Ершов" w:date="2022-08-26T13:00:00Z">
        <w:r>
          <w:rPr>
            <w:rStyle w:val="31"/>
            <w:lang w:val="en-US"/>
          </w:rPr>
          <w:t xml:space="preserve"> </w:t>
        </w:r>
      </w:ins>
      <w:del w:id="1154" w:author="Петр Ершов" w:date="2022-08-26T13:01:00Z">
        <w:r>
          <w:rPr>
            <w:rStyle w:val="31"/>
            <w:lang w:val="en-US"/>
          </w:rPr>
          <w:delText>1021051402749-2</w:delText>
        </w:r>
      </w:del>
      <w:r>
        <w:rPr>
          <w:color w:val="000000"/>
          <w:lang w:val="en-US"/>
        </w:rPr>
        <w:t>).</w:t>
      </w:r>
    </w:p>
    <w:p>
      <w:pPr>
        <w:pStyle w:val="16"/>
        <w:spacing w:line="360" w:lineRule="auto"/>
        <w:rPr>
          <w:b/>
          <w:lang w:val="en-US"/>
        </w:rPr>
      </w:pPr>
    </w:p>
    <w:p>
      <w:pPr>
        <w:pStyle w:val="16"/>
        <w:spacing w:line="360" w:lineRule="auto"/>
        <w:rPr>
          <w:b/>
          <w:lang w:val="en-US"/>
        </w:rPr>
      </w:pPr>
      <w:r>
        <w:rPr>
          <w:b/>
          <w:lang w:val="en-US"/>
        </w:rPr>
        <w:t>REFERENCES</w:t>
      </w:r>
    </w:p>
    <w:p>
      <w:pPr>
        <w:spacing w:line="360" w:lineRule="auto"/>
        <w:rPr>
          <w:lang w:val="en-US"/>
        </w:rPr>
      </w:pPr>
      <w:r>
        <w:rPr>
          <w:b/>
          <w:lang w:val="en-US"/>
        </w:rPr>
        <w:t>Bergstrom C. A. 2007.</w:t>
      </w:r>
      <w:r>
        <w:rPr>
          <w:lang w:val="en-US"/>
        </w:rPr>
        <w:t xml:space="preserve"> Morphological evidence of correlational selection and ecological </w:t>
      </w:r>
    </w:p>
    <w:p>
      <w:pPr>
        <w:spacing w:line="360" w:lineRule="auto"/>
        <w:rPr>
          <w:lang w:val="en-US"/>
        </w:rPr>
      </w:pPr>
      <w:r>
        <w:rPr>
          <w:lang w:val="en-US"/>
        </w:rPr>
        <w:t xml:space="preserve">segregation between dextral and sinistral forms in a polymorphic flatfish, </w:t>
      </w:r>
      <w:r>
        <w:rPr>
          <w:i/>
          <w:lang w:val="en-US"/>
        </w:rPr>
        <w:t>Platichthys stellatus</w:t>
      </w:r>
      <w:r>
        <w:rPr>
          <w:lang w:val="en-US"/>
        </w:rPr>
        <w:t xml:space="preserve">. </w:t>
      </w:r>
      <w:r>
        <w:rPr>
          <w:i/>
          <w:lang w:val="en-US"/>
        </w:rPr>
        <w:t xml:space="preserve">Journal of Evolutionary Biology, </w:t>
      </w:r>
      <w:r>
        <w:rPr>
          <w:b/>
          <w:lang w:val="en-US"/>
        </w:rPr>
        <w:t>20</w:t>
      </w:r>
      <w:r>
        <w:rPr>
          <w:lang w:val="en-US"/>
        </w:rPr>
        <w:t xml:space="preserve">: 1104–1114. </w:t>
      </w:r>
      <w:r>
        <w:fldChar w:fldCharType="begin"/>
      </w:r>
      <w:r>
        <w:rPr>
          <w:lang w:val="en-US"/>
          <w:rPrChange w:id="1155" w:author="Петр Ершов" w:date="2022-08-26T11:17:00Z">
            <w:rPr/>
          </w:rPrChange>
        </w:rPr>
        <w:instrText xml:space="preserve"> HYPERLINK "https://doi.org/10.1111/j.1420-9101.2006.01290" </w:instrText>
      </w:r>
      <w:r>
        <w:fldChar w:fldCharType="separate"/>
      </w:r>
      <w:r>
        <w:rPr>
          <w:rStyle w:val="6"/>
          <w:lang w:val="en-US"/>
        </w:rPr>
        <w:t>https://doi.org/10.1111/j.1420-9101.2006.01290</w:t>
      </w:r>
      <w:r>
        <w:rPr>
          <w:rStyle w:val="6"/>
          <w:lang w:val="en-US"/>
        </w:rPr>
        <w:fldChar w:fldCharType="end"/>
      </w:r>
    </w:p>
    <w:p>
      <w:pPr>
        <w:spacing w:line="360" w:lineRule="auto"/>
        <w:rPr>
          <w:lang w:val="en-US"/>
        </w:rPr>
      </w:pPr>
      <w:r>
        <w:rPr>
          <w:b/>
          <w:lang w:val="en-US"/>
        </w:rPr>
        <w:t>Brey T. 2001.</w:t>
      </w:r>
      <w:r>
        <w:rPr>
          <w:lang w:val="en-US"/>
        </w:rPr>
        <w:t xml:space="preserve"> </w:t>
      </w:r>
      <w:r>
        <w:rPr>
          <w:i/>
          <w:lang w:val="en-US"/>
        </w:rPr>
        <w:t>Population dynamics in benthic invertebrates.</w:t>
      </w:r>
      <w:r>
        <w:rPr>
          <w:lang w:val="en-US"/>
        </w:rPr>
        <w:t xml:space="preserve"> A virtual handbook. Version 01.2. </w:t>
      </w:r>
      <w:r>
        <w:fldChar w:fldCharType="begin"/>
      </w:r>
      <w:r>
        <w:rPr>
          <w:lang w:val="en-US"/>
          <w:rPrChange w:id="1156" w:author="Петр Ершов" w:date="2022-08-26T11:17:00Z">
            <w:rPr/>
          </w:rPrChange>
        </w:rPr>
        <w:instrText xml:space="preserve"> HYPERLINK "http://www.thomas-brey.de/science/virtualhandbook" </w:instrText>
      </w:r>
      <w:r>
        <w:fldChar w:fldCharType="separate"/>
      </w:r>
      <w:r>
        <w:rPr>
          <w:rStyle w:val="6"/>
          <w:lang w:val="en-US"/>
        </w:rPr>
        <w:t>http://www.thomas-brey.de/science/virtualhandbook</w:t>
      </w:r>
      <w:r>
        <w:rPr>
          <w:rStyle w:val="6"/>
          <w:lang w:val="en-US"/>
        </w:rPr>
        <w:fldChar w:fldCharType="end"/>
      </w:r>
    </w:p>
    <w:p>
      <w:pPr>
        <w:spacing w:line="360" w:lineRule="auto"/>
        <w:jc w:val="both"/>
        <w:rPr>
          <w:lang w:val="en-US"/>
        </w:rPr>
      </w:pPr>
      <w:r>
        <w:rPr>
          <w:b/>
          <w:lang w:val="en-US"/>
        </w:rPr>
        <w:t>Christensen J. M. 1964.</w:t>
      </w:r>
      <w:r>
        <w:rPr>
          <w:lang w:val="en-US"/>
        </w:rPr>
        <w:t xml:space="preserve"> Burning of otoliths, a technique for age determination of soles and other fish. </w:t>
      </w:r>
      <w:r>
        <w:rPr>
          <w:i/>
          <w:lang w:val="en-US"/>
        </w:rPr>
        <w:t xml:space="preserve">ICES Journal of Marine Science, </w:t>
      </w:r>
      <w:r>
        <w:rPr>
          <w:b/>
          <w:lang w:val="en-US"/>
        </w:rPr>
        <w:t>29</w:t>
      </w:r>
      <w:r>
        <w:rPr>
          <w:lang w:val="en-US"/>
        </w:rPr>
        <w:t xml:space="preserve">: 73–81. </w:t>
      </w:r>
      <w:r>
        <w:fldChar w:fldCharType="begin"/>
      </w:r>
      <w:r>
        <w:rPr>
          <w:lang w:val="en-US"/>
          <w:rPrChange w:id="1157" w:author="Петр Ершов" w:date="2022-08-26T11:54:00Z">
            <w:rPr/>
          </w:rPrChange>
        </w:rPr>
        <w:instrText xml:space="preserve"> HYPERLINK "https://doi.org/10.1093/icesjms/29.1.73" </w:instrText>
      </w:r>
      <w:r>
        <w:fldChar w:fldCharType="separate"/>
      </w:r>
      <w:r>
        <w:rPr>
          <w:rStyle w:val="6"/>
          <w:lang w:val="en-US"/>
        </w:rPr>
        <w:t>https://doi.org/10.1093/icesjms/29.1.73</w:t>
      </w:r>
      <w:r>
        <w:rPr>
          <w:rStyle w:val="6"/>
          <w:lang w:val="en-US"/>
        </w:rPr>
        <w:fldChar w:fldCharType="end"/>
      </w:r>
    </w:p>
    <w:p>
      <w:pPr>
        <w:spacing w:line="360" w:lineRule="auto"/>
        <w:jc w:val="both"/>
        <w:rPr>
          <w:lang w:val="en-US"/>
        </w:rPr>
      </w:pPr>
      <w:r>
        <w:rPr>
          <w:b/>
          <w:lang w:val="en-US"/>
        </w:rPr>
        <w:t>Chilton D. E. and Beamish R. J. 1982.</w:t>
      </w:r>
      <w:r>
        <w:rPr>
          <w:lang w:val="en-US"/>
        </w:rPr>
        <w:t xml:space="preserve"> Age determination methods for fishes studied by the groundfish program at the Pacific Biological Station. </w:t>
      </w:r>
      <w:r>
        <w:rPr>
          <w:i/>
          <w:lang w:val="en-US"/>
        </w:rPr>
        <w:t xml:space="preserve">Canadian Special Publication of Fisheries and Aquatic Sciences, </w:t>
      </w:r>
      <w:r>
        <w:rPr>
          <w:b/>
          <w:lang w:val="en-US"/>
        </w:rPr>
        <w:t>60</w:t>
      </w:r>
      <w:r>
        <w:rPr>
          <w:lang w:val="en-US"/>
        </w:rPr>
        <w:t>. 102 p.</w:t>
      </w:r>
    </w:p>
    <w:p>
      <w:pPr>
        <w:spacing w:line="360" w:lineRule="auto"/>
        <w:rPr>
          <w:lang w:val="en-US"/>
        </w:rPr>
      </w:pPr>
      <w:r>
        <w:rPr>
          <w:b/>
          <w:lang w:val="en-US"/>
        </w:rPr>
        <w:t>Duncker G. 1900.</w:t>
      </w:r>
      <w:r>
        <w:rPr>
          <w:lang w:val="en-US"/>
        </w:rPr>
        <w:t xml:space="preserve"> Variation und Asymmetrie bei </w:t>
      </w:r>
      <w:r>
        <w:rPr>
          <w:i/>
          <w:lang w:val="en-US"/>
        </w:rPr>
        <w:t>Pleuronectes flesus</w:t>
      </w:r>
      <w:r>
        <w:rPr>
          <w:lang w:val="en-US"/>
        </w:rPr>
        <w:t xml:space="preserve"> L. </w:t>
      </w:r>
      <w:r>
        <w:rPr>
          <w:i/>
          <w:lang w:val="en-US"/>
        </w:rPr>
        <w:t>Wissenschaftliche Meereuntersuchungen</w:t>
      </w:r>
      <w:r>
        <w:rPr>
          <w:lang w:val="en-US"/>
        </w:rPr>
        <w:t xml:space="preserve">, </w:t>
      </w:r>
      <w:r>
        <w:rPr>
          <w:b/>
          <w:lang w:val="en-US"/>
        </w:rPr>
        <w:t>3</w:t>
      </w:r>
      <w:r>
        <w:rPr>
          <w:lang w:val="en-US"/>
        </w:rPr>
        <w:t>: 335-404.</w:t>
      </w:r>
    </w:p>
    <w:p>
      <w:pPr>
        <w:spacing w:line="360" w:lineRule="auto"/>
        <w:rPr>
          <w:lang w:val="en-US"/>
        </w:rPr>
      </w:pPr>
      <w:r>
        <w:rPr>
          <w:b/>
          <w:lang w:val="en-US"/>
        </w:rPr>
        <w:t>Fornbacke M., Gombrii M. and Lundberg A. 2002.</w:t>
      </w:r>
      <w:r>
        <w:rPr>
          <w:lang w:val="en-US"/>
        </w:rPr>
        <w:t xml:space="preserve"> Sidedness frequencies in the flounder </w:t>
      </w:r>
      <w:r>
        <w:rPr>
          <w:i/>
          <w:lang w:val="en-US"/>
        </w:rPr>
        <w:t xml:space="preserve">Platichthys flesus </w:t>
      </w:r>
      <w:r>
        <w:rPr>
          <w:lang w:val="en-US"/>
        </w:rPr>
        <w:t xml:space="preserve">(Pleuronectiformes) along a biogeographical cline. </w:t>
      </w:r>
      <w:r>
        <w:rPr>
          <w:i/>
          <w:lang w:val="en-US"/>
        </w:rPr>
        <w:t>Sarsia</w:t>
      </w:r>
      <w:r>
        <w:rPr>
          <w:lang w:val="en-US"/>
        </w:rPr>
        <w:t xml:space="preserve">, </w:t>
      </w:r>
      <w:r>
        <w:rPr>
          <w:b/>
          <w:lang w:val="en-US"/>
        </w:rPr>
        <w:t>87</w:t>
      </w:r>
      <w:r>
        <w:rPr>
          <w:lang w:val="en-US"/>
        </w:rPr>
        <w:t xml:space="preserve">: 392–395. </w:t>
      </w:r>
      <w:r>
        <w:fldChar w:fldCharType="begin"/>
      </w:r>
      <w:r>
        <w:rPr>
          <w:lang w:val="en-US"/>
          <w:rPrChange w:id="1158" w:author="Петр Ершов" w:date="2022-08-26T11:17:00Z">
            <w:rPr/>
          </w:rPrChange>
        </w:rPr>
        <w:instrText xml:space="preserve"> HYPERLINK "https://doi.org/10.1080/0036482021000155835" </w:instrText>
      </w:r>
      <w:r>
        <w:fldChar w:fldCharType="separate"/>
      </w:r>
      <w:r>
        <w:rPr>
          <w:rStyle w:val="6"/>
          <w:lang w:val="en-US"/>
        </w:rPr>
        <w:t>https://doi.org/10.1080/0036482021000155835</w:t>
      </w:r>
      <w:r>
        <w:rPr>
          <w:rStyle w:val="6"/>
          <w:lang w:val="en-US"/>
        </w:rPr>
        <w:fldChar w:fldCharType="end"/>
      </w:r>
    </w:p>
    <w:p>
      <w:pPr>
        <w:spacing w:line="360" w:lineRule="auto"/>
        <w:rPr>
          <w:i/>
          <w:lang w:val="en-US"/>
        </w:rPr>
      </w:pPr>
      <w:r>
        <w:rPr>
          <w:b/>
          <w:lang w:val="en-US"/>
        </w:rPr>
        <w:t>Forrester C. R. 1969.</w:t>
      </w:r>
      <w:r>
        <w:rPr>
          <w:lang w:val="en-US"/>
        </w:rPr>
        <w:t xml:space="preserve"> Sinistrality in Platichthys stellatus off British Columbia. </w:t>
      </w:r>
      <w:r>
        <w:rPr>
          <w:i/>
          <w:lang w:val="en-US"/>
        </w:rPr>
        <w:t xml:space="preserve">Journal of the </w:t>
      </w:r>
    </w:p>
    <w:p>
      <w:pPr>
        <w:spacing w:line="360" w:lineRule="auto"/>
        <w:rPr>
          <w:rStyle w:val="6"/>
          <w:lang w:val="en-US"/>
        </w:rPr>
      </w:pPr>
      <w:r>
        <w:rPr>
          <w:i/>
          <w:lang w:val="en-US"/>
        </w:rPr>
        <w:t xml:space="preserve">Fisheries Research Board of Canada, </w:t>
      </w:r>
      <w:r>
        <w:rPr>
          <w:b/>
          <w:lang w:val="en-US"/>
        </w:rPr>
        <w:t>26</w:t>
      </w:r>
      <w:r>
        <w:rPr>
          <w:lang w:val="en-US"/>
        </w:rPr>
        <w:t xml:space="preserve">: 191–196. </w:t>
      </w:r>
      <w:r>
        <w:fldChar w:fldCharType="begin"/>
      </w:r>
      <w:r>
        <w:rPr>
          <w:lang w:val="en-US"/>
          <w:rPrChange w:id="1159" w:author="Петр Ершов" w:date="2022-08-26T11:17:00Z">
            <w:rPr/>
          </w:rPrChange>
        </w:rPr>
        <w:instrText xml:space="preserve"> HYPERLINK "https://doi.org/10.1139/f69-023" </w:instrText>
      </w:r>
      <w:r>
        <w:fldChar w:fldCharType="separate"/>
      </w:r>
      <w:r>
        <w:rPr>
          <w:rStyle w:val="6"/>
          <w:lang w:val="en-US"/>
        </w:rPr>
        <w:t>https://doi.org/10.1139/f69-023</w:t>
      </w:r>
      <w:r>
        <w:rPr>
          <w:rStyle w:val="6"/>
          <w:lang w:val="en-US"/>
        </w:rPr>
        <w:fldChar w:fldCharType="end"/>
      </w:r>
    </w:p>
    <w:p>
      <w:pPr>
        <w:spacing w:line="360" w:lineRule="auto"/>
        <w:rPr>
          <w:lang w:val="en-US"/>
        </w:rPr>
      </w:pPr>
      <w:r>
        <w:rPr>
          <w:b/>
          <w:lang w:val="en-US"/>
        </w:rPr>
        <w:t>Fuks G. V. 2015.</w:t>
      </w:r>
      <w:r>
        <w:rPr>
          <w:lang w:val="en-US"/>
        </w:rPr>
        <w:t xml:space="preserve"> Method of determining the age of the river flounder </w:t>
      </w:r>
      <w:r>
        <w:rPr>
          <w:i/>
          <w:lang w:val="en-US"/>
        </w:rPr>
        <w:t>Platichthys fles</w:t>
      </w:r>
      <w:r>
        <w:rPr>
          <w:lang w:val="en-US"/>
        </w:rPr>
        <w:t xml:space="preserve">us in the otoliths in the north-western regions of the Russian arctic seas. </w:t>
      </w:r>
      <w:r>
        <w:rPr>
          <w:i/>
          <w:lang w:val="en-US"/>
        </w:rPr>
        <w:t>Educatio</w:t>
      </w:r>
      <w:r>
        <w:rPr>
          <w:lang w:val="en-US"/>
        </w:rPr>
        <w:t xml:space="preserve">, </w:t>
      </w:r>
      <w:r>
        <w:rPr>
          <w:b/>
          <w:lang w:val="en-US"/>
        </w:rPr>
        <w:t>X</w:t>
      </w:r>
      <w:r>
        <w:rPr>
          <w:lang w:val="en-US"/>
        </w:rPr>
        <w:t xml:space="preserve"> (17): 27-30. [In Russian].</w:t>
      </w:r>
    </w:p>
    <w:p>
      <w:pPr>
        <w:spacing w:line="360" w:lineRule="auto"/>
        <w:rPr>
          <w:lang w:val="en-US"/>
        </w:rPr>
      </w:pPr>
      <w:r>
        <w:rPr>
          <w:b/>
          <w:lang w:val="en-US"/>
        </w:rPr>
        <w:t>Hubbs C. L. and Hubbs L. C. 1945.</w:t>
      </w:r>
      <w:r>
        <w:rPr>
          <w:lang w:val="en-US"/>
        </w:rPr>
        <w:t xml:space="preserve"> Bilateral asymmetry and bilateral variation in fishes.</w:t>
      </w:r>
    </w:p>
    <w:p>
      <w:pPr>
        <w:spacing w:line="360" w:lineRule="auto"/>
        <w:rPr>
          <w:lang w:val="en-US"/>
        </w:rPr>
      </w:pPr>
      <w:r>
        <w:rPr>
          <w:i/>
          <w:lang w:val="en-US"/>
        </w:rPr>
        <w:t>Papers of the Michigan Academy of Science, Arts and Letters</w:t>
      </w:r>
      <w:r>
        <w:rPr>
          <w:lang w:val="en-US"/>
        </w:rPr>
        <w:t xml:space="preserve">, </w:t>
      </w:r>
      <w:r>
        <w:rPr>
          <w:b/>
          <w:lang w:val="en-US"/>
        </w:rPr>
        <w:t>30</w:t>
      </w:r>
      <w:r>
        <w:rPr>
          <w:lang w:val="en-US"/>
        </w:rPr>
        <w:t>: 229–310.</w:t>
      </w:r>
      <w:r>
        <w:rPr>
          <w:lang w:val="en-US" w:eastAsia="en-US"/>
        </w:rPr>
        <w:tab/>
      </w:r>
      <w:r>
        <w:rPr>
          <w:lang w:val="en-US" w:eastAsia="en-US"/>
        </w:rPr>
        <w:tab/>
      </w:r>
    </w:p>
    <w:p>
      <w:pPr>
        <w:spacing w:line="360" w:lineRule="auto"/>
        <w:rPr>
          <w:lang w:val="en-US"/>
        </w:rPr>
      </w:pPr>
      <w:r>
        <w:rPr>
          <w:b/>
          <w:lang w:val="en-US"/>
        </w:rPr>
        <w:t>Mikelsaar N. 1958.</w:t>
      </w:r>
      <w:r>
        <w:rPr>
          <w:lang w:val="en-US"/>
        </w:rPr>
        <w:t xml:space="preserve"> Method of equalized scales. </w:t>
      </w:r>
      <w:r>
        <w:rPr>
          <w:i/>
          <w:lang w:val="en-US"/>
        </w:rPr>
        <w:t>Gidrobiologicheskie issledovaniya (Tartu: Izdatelstvo Akademii Nauk ESSR)</w:t>
      </w:r>
      <w:r>
        <w:rPr>
          <w:lang w:val="en-US"/>
        </w:rPr>
        <w:t xml:space="preserve">, </w:t>
      </w:r>
      <w:r>
        <w:rPr>
          <w:b/>
          <w:lang w:val="en-US"/>
        </w:rPr>
        <w:t>1</w:t>
      </w:r>
      <w:r>
        <w:rPr>
          <w:lang w:val="en-US"/>
        </w:rPr>
        <w:t>: 286-312. [In Russian].</w:t>
      </w:r>
    </w:p>
    <w:p>
      <w:pPr>
        <w:spacing w:line="360" w:lineRule="auto"/>
        <w:rPr>
          <w:lang w:val="en-US"/>
        </w:rPr>
      </w:pPr>
      <w:r>
        <w:rPr>
          <w:b/>
          <w:lang w:val="en-US"/>
        </w:rPr>
        <w:t>Orcutt H. G. 1950.</w:t>
      </w:r>
      <w:r>
        <w:rPr>
          <w:lang w:val="en-US"/>
        </w:rPr>
        <w:t xml:space="preserve"> The life history of the starry flounder </w:t>
      </w:r>
      <w:r>
        <w:rPr>
          <w:i/>
          <w:lang w:val="en-US"/>
        </w:rPr>
        <w:t>Platichthys stellatus</w:t>
      </w:r>
      <w:r>
        <w:rPr>
          <w:lang w:val="en-US"/>
        </w:rPr>
        <w:t xml:space="preserve"> (Pallаs). </w:t>
      </w:r>
      <w:r>
        <w:rPr>
          <w:i/>
          <w:lang w:val="en-US"/>
        </w:rPr>
        <w:t>California Department of Fish and Game, Fish Bulletin</w:t>
      </w:r>
      <w:r>
        <w:rPr>
          <w:lang w:val="en-US"/>
        </w:rPr>
        <w:t xml:space="preserve">, </w:t>
      </w:r>
      <w:r>
        <w:rPr>
          <w:b/>
          <w:lang w:val="en-US"/>
        </w:rPr>
        <w:t>78</w:t>
      </w:r>
      <w:r>
        <w:rPr>
          <w:lang w:val="en-US"/>
        </w:rPr>
        <w:t xml:space="preserve">: 1–64. </w:t>
      </w:r>
      <w:r>
        <w:fldChar w:fldCharType="begin"/>
      </w:r>
      <w:r>
        <w:rPr>
          <w:lang w:val="en-US"/>
          <w:rPrChange w:id="1160" w:author="Петр Ершов" w:date="2022-08-26T11:17:00Z">
            <w:rPr/>
          </w:rPrChange>
        </w:rPr>
        <w:instrText xml:space="preserve"> HYPERLINK "https://escholarship.org/uc/item/3c74b3bj" </w:instrText>
      </w:r>
      <w:r>
        <w:fldChar w:fldCharType="separate"/>
      </w:r>
      <w:r>
        <w:rPr>
          <w:rStyle w:val="6"/>
          <w:lang w:val="en-US"/>
        </w:rPr>
        <w:t>https://escholarship.org/uc/item/3c74b3bj</w:t>
      </w:r>
      <w:r>
        <w:rPr>
          <w:rStyle w:val="6"/>
          <w:lang w:val="en-US"/>
        </w:rPr>
        <w:fldChar w:fldCharType="end"/>
      </w:r>
    </w:p>
    <w:p>
      <w:pPr>
        <w:spacing w:line="360" w:lineRule="auto"/>
        <w:rPr>
          <w:rStyle w:val="6"/>
          <w:lang w:val="en-US"/>
        </w:rPr>
      </w:pPr>
      <w:r>
        <w:rPr>
          <w:b/>
          <w:lang w:val="en-US"/>
        </w:rPr>
        <w:t>Russo T., Pulcini D., Costantini D., Pedreschi D., Palamara E., Boglione C., Cataudella S., Scardi M. and Mariani S. 2012.</w:t>
      </w:r>
      <w:r>
        <w:rPr>
          <w:lang w:val="en-US"/>
        </w:rPr>
        <w:t xml:space="preserve"> “Right” or “wrong”? Insights into the ecology of sidedness in European flounder, </w:t>
      </w:r>
      <w:r>
        <w:rPr>
          <w:i/>
          <w:lang w:val="en-US"/>
        </w:rPr>
        <w:t>Platichthys flesus</w:t>
      </w:r>
      <w:r>
        <w:rPr>
          <w:lang w:val="en-US"/>
        </w:rPr>
        <w:t xml:space="preserve">. </w:t>
      </w:r>
      <w:r>
        <w:rPr>
          <w:i/>
          <w:lang w:val="en-US"/>
        </w:rPr>
        <w:t>Journal of Morphology</w:t>
      </w:r>
      <w:r>
        <w:rPr>
          <w:lang w:val="en-US"/>
        </w:rPr>
        <w:t xml:space="preserve">, </w:t>
      </w:r>
      <w:r>
        <w:rPr>
          <w:b/>
          <w:lang w:val="en-US"/>
        </w:rPr>
        <w:t>273</w:t>
      </w:r>
      <w:r>
        <w:rPr>
          <w:lang w:val="en-US"/>
        </w:rPr>
        <w:t xml:space="preserve">: 337–346. </w:t>
      </w:r>
      <w:r>
        <w:fldChar w:fldCharType="begin"/>
      </w:r>
      <w:r>
        <w:rPr>
          <w:lang w:val="en-US"/>
          <w:rPrChange w:id="1161" w:author="Петр Ершов" w:date="2022-08-26T11:17:00Z">
            <w:rPr/>
          </w:rPrChange>
        </w:rPr>
        <w:instrText xml:space="preserve"> HYPERLINK "https://doi.org/10.1002/jmor.11027" </w:instrText>
      </w:r>
      <w:r>
        <w:fldChar w:fldCharType="separate"/>
      </w:r>
      <w:r>
        <w:rPr>
          <w:rStyle w:val="6"/>
          <w:lang w:val="en-US"/>
        </w:rPr>
        <w:t>https://doi.org/10</w:t>
      </w:r>
      <w:bookmarkStart w:id="1" w:name="_Hlt51229350"/>
      <w:bookmarkStart w:id="2" w:name="_Hlt51229351"/>
      <w:r>
        <w:rPr>
          <w:rStyle w:val="6"/>
          <w:lang w:val="en-US"/>
        </w:rPr>
        <w:t>.</w:t>
      </w:r>
      <w:bookmarkEnd w:id="1"/>
      <w:bookmarkEnd w:id="2"/>
      <w:r>
        <w:rPr>
          <w:rStyle w:val="6"/>
          <w:lang w:val="en-US"/>
        </w:rPr>
        <w:t>1002/jmor.11027</w:t>
      </w:r>
      <w:r>
        <w:rPr>
          <w:rStyle w:val="6"/>
          <w:lang w:val="en-US"/>
        </w:rPr>
        <w:fldChar w:fldCharType="end"/>
      </w:r>
    </w:p>
    <w:p>
      <w:pPr>
        <w:spacing w:line="360" w:lineRule="auto"/>
        <w:rPr>
          <w:lang w:val="en-US"/>
        </w:rPr>
      </w:pPr>
      <w:r>
        <w:rPr>
          <w:b/>
          <w:lang w:val="en-US"/>
        </w:rPr>
        <w:t>R Core Team. 2020.</w:t>
      </w:r>
      <w:r>
        <w:rPr>
          <w:lang w:val="en-US"/>
        </w:rPr>
        <w:t xml:space="preserve"> </w:t>
      </w:r>
      <w:r>
        <w:rPr>
          <w:i/>
          <w:lang w:val="en-US"/>
        </w:rPr>
        <w:t>R: A language and environment for statistical computing</w:t>
      </w:r>
      <w:r>
        <w:rPr>
          <w:lang w:val="en-US"/>
        </w:rPr>
        <w:t xml:space="preserve">. R Foundation for  </w:t>
      </w:r>
    </w:p>
    <w:p>
      <w:pPr>
        <w:spacing w:line="360" w:lineRule="auto"/>
        <w:rPr>
          <w:sz w:val="23"/>
          <w:szCs w:val="23"/>
          <w:lang w:val="en-US"/>
        </w:rPr>
      </w:pPr>
      <w:r>
        <w:rPr>
          <w:lang w:val="en-US"/>
        </w:rPr>
        <w:t xml:space="preserve">Statistical Computing. </w:t>
      </w:r>
      <w:r>
        <w:fldChar w:fldCharType="begin"/>
      </w:r>
      <w:r>
        <w:rPr>
          <w:lang w:val="en-US"/>
          <w:rPrChange w:id="1162" w:author="Петр Ершов" w:date="2022-08-26T11:17:00Z">
            <w:rPr/>
          </w:rPrChange>
        </w:rPr>
        <w:instrText xml:space="preserve"> HYPERLINK "http://www.r-project.org/index.html" </w:instrText>
      </w:r>
      <w:r>
        <w:fldChar w:fldCharType="separate"/>
      </w:r>
      <w:r>
        <w:rPr>
          <w:rStyle w:val="6"/>
          <w:lang w:val="en-US"/>
        </w:rPr>
        <w:t>http://www.r-project.org/index.html</w:t>
      </w:r>
      <w:r>
        <w:rPr>
          <w:rStyle w:val="6"/>
          <w:lang w:val="en-US"/>
        </w:rPr>
        <w:fldChar w:fldCharType="end"/>
      </w:r>
    </w:p>
    <w:p>
      <w:pPr>
        <w:pStyle w:val="16"/>
        <w:spacing w:before="0" w:beforeAutospacing="0" w:after="0" w:afterAutospacing="0" w:line="360" w:lineRule="auto"/>
        <w:jc w:val="both"/>
        <w:rPr>
          <w:color w:val="000000"/>
          <w:lang w:val="en-US"/>
        </w:rPr>
      </w:pPr>
      <w:r>
        <w:rPr>
          <w:b/>
          <w:color w:val="000000"/>
          <w:lang w:val="en-US"/>
        </w:rPr>
        <w:t>Semushin A. V. and Sherstkov A. S. 2012.</w:t>
      </w:r>
      <w:r>
        <w:rPr>
          <w:color w:val="000000"/>
          <w:lang w:val="en-US"/>
        </w:rPr>
        <w:t xml:space="preserve"> Pleuronectidae. </w:t>
      </w:r>
      <w:r>
        <w:rPr>
          <w:i/>
          <w:color w:val="000000"/>
          <w:lang w:val="en-US"/>
        </w:rPr>
        <w:t>Biological resources of the White Sea: study and use</w:t>
      </w:r>
      <w:r>
        <w:rPr>
          <w:color w:val="000000"/>
          <w:lang w:val="en-US"/>
        </w:rPr>
        <w:t xml:space="preserve"> (</w:t>
      </w:r>
      <w:r>
        <w:rPr>
          <w:i/>
          <w:color w:val="000000"/>
          <w:lang w:val="en-US"/>
        </w:rPr>
        <w:t>Saint Petersburg, Izdatelstvo ZIN RAN)</w:t>
      </w:r>
      <w:r>
        <w:rPr>
          <w:color w:val="000000"/>
          <w:lang w:val="en-US"/>
        </w:rPr>
        <w:t xml:space="preserve">, </w:t>
      </w:r>
      <w:r>
        <w:rPr>
          <w:b/>
          <w:color w:val="000000"/>
          <w:lang w:val="en-US"/>
        </w:rPr>
        <w:t>69</w:t>
      </w:r>
      <w:r>
        <w:rPr>
          <w:color w:val="000000"/>
          <w:lang w:val="en-US"/>
        </w:rPr>
        <w:t>:.205-211. [In Russian].</w:t>
      </w:r>
    </w:p>
    <w:p>
      <w:pPr>
        <w:spacing w:line="360" w:lineRule="auto"/>
        <w:rPr>
          <w:lang w:val="en-US"/>
        </w:rPr>
      </w:pPr>
      <w:r>
        <w:rPr>
          <w:b/>
          <w:lang w:val="en-US"/>
        </w:rPr>
        <w:t>Semushin A. V., Fuks G. V. and Shilova N. A. 2015.</w:t>
      </w:r>
      <w:r>
        <w:rPr>
          <w:lang w:val="en-US"/>
        </w:rPr>
        <w:t xml:space="preserve"> </w:t>
      </w:r>
      <w:r>
        <w:rPr>
          <w:lang w:val="en"/>
        </w:rPr>
        <w:t xml:space="preserve">Flatfishes of the White Sea: New data on the biology of the Arctic flounder </w:t>
      </w:r>
      <w:r>
        <w:rPr>
          <w:i/>
          <w:lang w:val="en"/>
        </w:rPr>
        <w:t>Liopsetta glacialis</w:t>
      </w:r>
      <w:r>
        <w:rPr>
          <w:lang w:val="en"/>
        </w:rPr>
        <w:t xml:space="preserve">, European flounder </w:t>
      </w:r>
      <w:r>
        <w:rPr>
          <w:i/>
          <w:lang w:val="en"/>
        </w:rPr>
        <w:t>Platichthys flesus</w:t>
      </w:r>
      <w:r>
        <w:rPr>
          <w:lang w:val="en"/>
        </w:rPr>
        <w:t xml:space="preserve">, and </w:t>
      </w:r>
      <w:r>
        <w:t>С</w:t>
      </w:r>
      <w:r>
        <w:rPr>
          <w:lang w:val="en"/>
        </w:rPr>
        <w:t xml:space="preserve">ommon dab </w:t>
      </w:r>
      <w:r>
        <w:rPr>
          <w:i/>
          <w:lang w:val="en"/>
        </w:rPr>
        <w:t>Limanda limanda</w:t>
      </w:r>
      <w:r>
        <w:rPr>
          <w:lang w:val="en"/>
        </w:rPr>
        <w:t xml:space="preserve">. </w:t>
      </w:r>
      <w:r>
        <w:rPr>
          <w:i/>
          <w:lang w:val="en"/>
        </w:rPr>
        <w:t xml:space="preserve">Journal of Ichthyology, </w:t>
      </w:r>
      <w:r>
        <w:rPr>
          <w:b/>
          <w:lang w:val="en"/>
        </w:rPr>
        <w:t>55</w:t>
      </w:r>
      <w:r>
        <w:rPr>
          <w:lang w:val="en"/>
        </w:rPr>
        <w:t>: 527-539.</w:t>
      </w:r>
      <w:r>
        <w:rPr>
          <w:lang w:val="en-US"/>
        </w:rPr>
        <w:t xml:space="preserve">    </w:t>
      </w:r>
      <w:r>
        <w:fldChar w:fldCharType="begin"/>
      </w:r>
      <w:r>
        <w:rPr>
          <w:lang w:val="en-US"/>
          <w:rPrChange w:id="1163" w:author="Петр Ершов" w:date="2022-08-26T11:17:00Z">
            <w:rPr/>
          </w:rPrChange>
        </w:rPr>
        <w:instrText xml:space="preserve"> HYPERLINK "https://doi.org/10.1134/S0032945215030121" </w:instrText>
      </w:r>
      <w:r>
        <w:fldChar w:fldCharType="separate"/>
      </w:r>
      <w:r>
        <w:rPr>
          <w:rStyle w:val="6"/>
          <w:lang w:val="en-US"/>
        </w:rPr>
        <w:t>https://doi.org/10.1134/S0032945215030121</w:t>
      </w:r>
      <w:r>
        <w:rPr>
          <w:rStyle w:val="6"/>
          <w:lang w:val="en-US"/>
        </w:rPr>
        <w:fldChar w:fldCharType="end"/>
      </w:r>
    </w:p>
    <w:p>
      <w:pPr>
        <w:spacing w:line="360" w:lineRule="auto"/>
        <w:rPr>
          <w:lang w:val="en-US"/>
        </w:rPr>
      </w:pPr>
      <w:r>
        <w:rPr>
          <w:b/>
          <w:lang w:val="en-US"/>
        </w:rPr>
        <w:t>Shatunovsky M.I. and Chestnova L.G. 1970.</w:t>
      </w:r>
      <w:r>
        <w:rPr>
          <w:lang w:val="en-US"/>
        </w:rPr>
        <w:t xml:space="preserve"> Some biological characteristics of the flounder </w:t>
      </w:r>
    </w:p>
    <w:p>
      <w:pPr>
        <w:spacing w:line="360" w:lineRule="auto"/>
        <w:rPr>
          <w:lang w:val="en-US"/>
        </w:rPr>
      </w:pPr>
      <w:r>
        <w:rPr>
          <w:lang w:val="en-US"/>
        </w:rPr>
        <w:t xml:space="preserve">from the Kandalaksha Bay in the White Sea. </w:t>
      </w:r>
      <w:r>
        <w:rPr>
          <w:i/>
          <w:lang w:val="en-US"/>
        </w:rPr>
        <w:t>Trudy Belomorskoy Biologicheskoy stantsii Moskovskogo Universiteta</w:t>
      </w:r>
      <w:r>
        <w:rPr>
          <w:lang w:val="en-US"/>
        </w:rPr>
        <w:t xml:space="preserve">, </w:t>
      </w:r>
      <w:r>
        <w:rPr>
          <w:b/>
          <w:lang w:val="en-US"/>
        </w:rPr>
        <w:t>3</w:t>
      </w:r>
      <w:r>
        <w:rPr>
          <w:lang w:val="en-US"/>
        </w:rPr>
        <w:t>: 166–188. [In Russian].</w:t>
      </w:r>
    </w:p>
    <w:p>
      <w:pPr>
        <w:spacing w:line="360" w:lineRule="auto"/>
        <w:rPr>
          <w:lang w:val="en-US"/>
        </w:rPr>
      </w:pPr>
      <w:r>
        <w:rPr>
          <w:b/>
          <w:lang w:val="en-US"/>
        </w:rPr>
        <w:t xml:space="preserve">Sych N. S. 1930. </w:t>
      </w:r>
      <w:r>
        <w:rPr>
          <w:i/>
          <w:lang w:val="en"/>
        </w:rPr>
        <w:t>Pleuronectes</w:t>
      </w:r>
      <w:r>
        <w:rPr>
          <w:i/>
          <w:lang w:val="en-US"/>
        </w:rPr>
        <w:t xml:space="preserve"> </w:t>
      </w:r>
      <w:r>
        <w:rPr>
          <w:i/>
          <w:lang w:val="en"/>
        </w:rPr>
        <w:t>flesus</w:t>
      </w:r>
      <w:r>
        <w:rPr>
          <w:lang w:val="en-US"/>
        </w:rPr>
        <w:t xml:space="preserve"> of the Barents and White Seas. </w:t>
      </w:r>
      <w:r>
        <w:rPr>
          <w:i/>
          <w:lang w:val="en-US"/>
        </w:rPr>
        <w:t>Trudy Nauchnogo Instituta Rybnogo Khozyaistva,</w:t>
      </w:r>
      <w:r>
        <w:rPr>
          <w:b/>
          <w:lang w:val="en-US"/>
        </w:rPr>
        <w:t xml:space="preserve"> 5</w:t>
      </w:r>
      <w:r>
        <w:rPr>
          <w:lang w:val="en-US"/>
        </w:rPr>
        <w:t>: 89-116. [In Russian].</w:t>
      </w:r>
    </w:p>
    <w:p>
      <w:pPr>
        <w:spacing w:line="360" w:lineRule="auto"/>
        <w:rPr>
          <w:lang w:val="en-US"/>
        </w:rPr>
      </w:pPr>
      <w:r>
        <w:rPr>
          <w:b/>
          <w:lang w:val="en-US"/>
        </w:rPr>
        <w:t>Townsend L. D. 1937.</w:t>
      </w:r>
      <w:r>
        <w:rPr>
          <w:lang w:val="en-US"/>
        </w:rPr>
        <w:t xml:space="preserve"> Geographical variation and correlation in Pacific flounders. </w:t>
      </w:r>
      <w:r>
        <w:rPr>
          <w:i/>
          <w:lang w:val="en-US"/>
        </w:rPr>
        <w:t>Copeia</w:t>
      </w:r>
      <w:r>
        <w:rPr>
          <w:lang w:val="en-US"/>
        </w:rPr>
        <w:t xml:space="preserve">, </w:t>
      </w:r>
      <w:r>
        <w:rPr>
          <w:b/>
          <w:lang w:val="en-US"/>
        </w:rPr>
        <w:t>2</w:t>
      </w:r>
      <w:r>
        <w:rPr>
          <w:lang w:val="en-US"/>
        </w:rPr>
        <w:t>: 92–103.</w:t>
      </w:r>
    </w:p>
    <w:p>
      <w:pPr>
        <w:spacing w:line="360" w:lineRule="auto"/>
        <w:rPr>
          <w:i/>
          <w:lang w:val="en-US"/>
        </w:rPr>
      </w:pPr>
      <w:r>
        <w:rPr>
          <w:b/>
          <w:lang w:val="en-US"/>
        </w:rPr>
        <w:t>Zuur A., Ieno E., Walker N., Saveliev A. and Smith G. 2009.</w:t>
      </w:r>
      <w:r>
        <w:rPr>
          <w:lang w:val="en-US"/>
        </w:rPr>
        <w:t xml:space="preserve"> </w:t>
      </w:r>
      <w:r>
        <w:rPr>
          <w:i/>
          <w:lang w:val="en-US"/>
        </w:rPr>
        <w:t xml:space="preserve">Mixed effects models and </w:t>
      </w:r>
    </w:p>
    <w:p>
      <w:pPr>
        <w:spacing w:line="360" w:lineRule="auto"/>
        <w:rPr>
          <w:lang w:val="en-US"/>
        </w:rPr>
      </w:pPr>
      <w:r>
        <w:rPr>
          <w:i/>
          <w:lang w:val="en-US"/>
        </w:rPr>
        <w:t>extensions in ecology with R</w:t>
      </w:r>
      <w:r>
        <w:rPr>
          <w:lang w:val="en-US"/>
        </w:rPr>
        <w:t xml:space="preserve">. Spring Science and Business Media, New York. </w:t>
      </w:r>
      <w:r>
        <w:fldChar w:fldCharType="begin"/>
      </w:r>
      <w:r>
        <w:rPr>
          <w:lang w:val="en-US"/>
          <w:rPrChange w:id="1164" w:author="Петр Ершов" w:date="2022-08-26T11:54:00Z">
            <w:rPr/>
          </w:rPrChange>
        </w:rPr>
        <w:instrText xml:space="preserve"> HYPERLINK "https://doi.org/10.1007/978-0-387-87458-6" </w:instrText>
      </w:r>
      <w:r>
        <w:fldChar w:fldCharType="separate"/>
      </w:r>
      <w:r>
        <w:rPr>
          <w:rStyle w:val="6"/>
          <w:lang w:val="en-US"/>
        </w:rPr>
        <w:t>https://doi.org/10.1007/978-0-387-87458-6</w:t>
      </w:r>
      <w:r>
        <w:rPr>
          <w:rStyle w:val="6"/>
          <w:lang w:val="en-US"/>
        </w:rPr>
        <w:fldChar w:fldCharType="end"/>
      </w: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r>
        <w:rPr>
          <w:b/>
          <w:lang w:val="en-GB"/>
        </w:rPr>
        <w:t>FIGURE CAPTIONS</w:t>
      </w:r>
    </w:p>
    <w:p>
      <w:pPr>
        <w:pStyle w:val="30"/>
        <w:spacing w:before="0" w:beforeAutospacing="0" w:after="0" w:afterAutospacing="0" w:line="480" w:lineRule="auto"/>
        <w:rPr>
          <w:b/>
          <w:lang w:val="en-GB"/>
        </w:rPr>
      </w:pPr>
    </w:p>
    <w:p>
      <w:pPr>
        <w:autoSpaceDE w:val="0"/>
        <w:autoSpaceDN w:val="0"/>
        <w:adjustRightInd w:val="0"/>
        <w:spacing w:line="360" w:lineRule="auto"/>
        <w:jc w:val="both"/>
        <w:rPr>
          <w:lang w:val="en-GB"/>
        </w:rPr>
      </w:pPr>
      <w:r>
        <w:rPr>
          <w:rStyle w:val="8"/>
          <w:lang w:val="en-GB"/>
        </w:rPr>
        <w:t>Fig. 1.</w:t>
      </w:r>
      <w:r>
        <w:rPr>
          <w:lang w:val="en-GB"/>
        </w:rPr>
        <w:t xml:space="preserve"> Collection sites of the European flounder (indicated by dots) in the White Sea.</w:t>
      </w:r>
    </w:p>
    <w:p>
      <w:pPr>
        <w:spacing w:line="360" w:lineRule="auto"/>
        <w:rPr>
          <w:lang w:val="en-GB"/>
        </w:rPr>
      </w:pPr>
      <w:r>
        <w:rPr>
          <w:rStyle w:val="8"/>
          <w:lang w:val="en-GB"/>
        </w:rPr>
        <w:t>Fig. 2.</w:t>
      </w:r>
      <w:r>
        <w:rPr>
          <w:lang w:val="en-GB"/>
        </w:rPr>
        <w:t xml:space="preserve"> Description of the size composition for the left- and right-sided individuals of the European flounder from different bays of the White Sea.</w:t>
      </w:r>
      <w:r>
        <w:rPr>
          <w:lang w:val="en-US"/>
        </w:rPr>
        <w:t xml:space="preserve"> </w:t>
      </w:r>
      <w:r>
        <w:rPr>
          <w:lang w:val="en-GB"/>
        </w:rPr>
        <w:t xml:space="preserve">Non-overlapping triangular notches in the box plots indicate significantly different medians. </w:t>
      </w:r>
    </w:p>
    <w:p>
      <w:pPr>
        <w:pStyle w:val="14"/>
        <w:spacing w:line="360" w:lineRule="auto"/>
        <w:ind w:firstLine="0"/>
        <w:rPr>
          <w:del w:id="1165" w:author="Петр Ершов" w:date="2022-08-26T11:17:00Z"/>
          <w:lang w:val="en-US"/>
        </w:rPr>
      </w:pPr>
      <w:del w:id="1166" w:author="Петр Ершов" w:date="2022-08-26T11:17:00Z">
        <w:r>
          <w:rPr>
            <w:b/>
            <w:lang w:val="en-US"/>
          </w:rPr>
          <w:delText>Fig. 3.</w:delText>
        </w:r>
      </w:del>
      <w:del w:id="1167" w:author="Петр Ершов" w:date="2022-08-26T11:17:00Z">
        <w:r>
          <w:rPr>
            <w:lang w:val="en-US"/>
          </w:rPr>
          <w:delText xml:space="preserve"> Probability of encountering left-sided morph in flounder populations from different bays, predicted by the Model 1. Wiskers represent 95% confidential interval.</w:delText>
        </w:r>
      </w:del>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US"/>
        </w:rPr>
      </w:pPr>
      <w:r>
        <w:rPr>
          <w:b/>
          <w:lang w:val="en-US"/>
        </w:rPr>
        <w:t>TABLES</w:t>
      </w:r>
    </w:p>
    <w:p>
      <w:pPr>
        <w:pStyle w:val="30"/>
        <w:spacing w:before="0" w:beforeAutospacing="0" w:after="0" w:afterAutospacing="0" w:line="480" w:lineRule="auto"/>
        <w:rPr>
          <w:lang w:val="en-US"/>
        </w:rPr>
      </w:pPr>
      <w:r>
        <w:rPr>
          <w:b/>
          <w:lang w:val="en-GB"/>
        </w:rPr>
        <w:t>Table 1.</w:t>
      </w:r>
      <w:r>
        <w:rPr>
          <w:lang w:val="en-GB"/>
        </w:rPr>
        <w:t xml:space="preserve"> Parameters of the final model describing the relationships between collection site and the probability of encountering left-sided individuals</w:t>
      </w:r>
      <w:r>
        <w:rPr>
          <w:lang w:val="en-US"/>
        </w:rPr>
        <w:t xml:space="preserve"> in flounder populations from the White Sea</w:t>
      </w:r>
      <w:r>
        <w:rPr>
          <w:lang w:val="en-GB"/>
        </w:rPr>
        <w:t xml:space="preserve">. </w:t>
      </w:r>
      <w:r>
        <w:rPr>
          <w:lang w:val="en-US"/>
        </w:rPr>
        <w:t xml:space="preserve">Kandalaksha </w:t>
      </w:r>
      <w:r>
        <w:rPr>
          <w:lang w:val="en-GB"/>
        </w:rPr>
        <w:t>Bay</w:t>
      </w:r>
      <w:r>
        <w:rPr>
          <w:lang w:val="en-US"/>
        </w:rPr>
        <w:t xml:space="preserve"> </w:t>
      </w:r>
      <w:r>
        <w:rPr>
          <w:lang w:val="en-GB"/>
        </w:rPr>
        <w:t>was</w:t>
      </w:r>
      <w:r>
        <w:rPr>
          <w:lang w:val="en-US"/>
        </w:rPr>
        <w:t xml:space="preserve"> </w:t>
      </w:r>
      <w:r>
        <w:rPr>
          <w:lang w:val="en-GB"/>
        </w:rPr>
        <w:t>selected</w:t>
      </w:r>
      <w:r>
        <w:rPr>
          <w:lang w:val="en-US"/>
        </w:rPr>
        <w:t xml:space="preserve"> </w:t>
      </w:r>
      <w:r>
        <w:rPr>
          <w:lang w:val="en-GB"/>
        </w:rPr>
        <w:t>as</w:t>
      </w:r>
      <w:r>
        <w:rPr>
          <w:lang w:val="en-US"/>
        </w:rPr>
        <w:t xml:space="preserve"> </w:t>
      </w:r>
      <w:r>
        <w:rPr>
          <w:lang w:val="en-GB"/>
        </w:rPr>
        <w:t>the</w:t>
      </w:r>
      <w:r>
        <w:rPr>
          <w:lang w:val="en-US"/>
        </w:rPr>
        <w:t xml:space="preserve"> </w:t>
      </w:r>
      <w:r>
        <w:rPr>
          <w:lang w:val="en-GB"/>
        </w:rPr>
        <w:t>baseline</w:t>
      </w:r>
      <w:r>
        <w:rPr>
          <w:lang w:val="en-US"/>
        </w:rPr>
        <w:t>.</w:t>
      </w:r>
    </w:p>
    <w:p>
      <w:pPr>
        <w:spacing w:line="360" w:lineRule="auto"/>
        <w:rPr>
          <w:lang w:val="en-GB"/>
        </w:rPr>
      </w:pPr>
      <w:r>
        <w:rPr>
          <w:b/>
          <w:lang w:val="en-GB"/>
        </w:rPr>
        <w:t>Table 2.</w:t>
      </w:r>
      <w:r>
        <w:rPr>
          <w:lang w:val="en-GB"/>
        </w:rPr>
        <w:t xml:space="preserve"> Parameters of the model describing the probability of encountering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sdtPr>
    <w:sdtContent>
      <w:p>
        <w:pPr>
          <w:pStyle w:val="13"/>
          <w:jc w:val="right"/>
        </w:pPr>
        <w:r>
          <w:fldChar w:fldCharType="begin"/>
        </w:r>
        <w:r>
          <w:instrText xml:space="preserve">PAGE   \* MERGEFORMAT</w:instrText>
        </w:r>
        <w:r>
          <w:fldChar w:fldCharType="separate"/>
        </w:r>
        <w:r>
          <w:t>12</w:t>
        </w:r>
        <w:r>
          <w:fldChar w:fldCharType="end"/>
        </w:r>
      </w:p>
    </w:sdtContent>
  </w:sdt>
  <w:p>
    <w:pPr>
      <w:pStyle w:val="13"/>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google1599737165">
    <w15:presenceInfo w15:providerId="None" w15:userId="google1599737165"/>
  </w15:person>
  <w15:person w15:author="WSBS">
    <w15:presenceInfo w15:providerId="None" w15:userId="WSBS"/>
  </w15:person>
  <w15:person w15:author="google1599737165 [2]">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DA"/>
    <w:rsid w:val="00002BE7"/>
    <w:rsid w:val="00006211"/>
    <w:rsid w:val="00006C23"/>
    <w:rsid w:val="000073C7"/>
    <w:rsid w:val="00007D05"/>
    <w:rsid w:val="00010FF6"/>
    <w:rsid w:val="00011A24"/>
    <w:rsid w:val="00012BFD"/>
    <w:rsid w:val="00012F03"/>
    <w:rsid w:val="000137D0"/>
    <w:rsid w:val="000140F6"/>
    <w:rsid w:val="00016BCA"/>
    <w:rsid w:val="00017842"/>
    <w:rsid w:val="000202E0"/>
    <w:rsid w:val="0002169B"/>
    <w:rsid w:val="00021F49"/>
    <w:rsid w:val="00022348"/>
    <w:rsid w:val="000237DF"/>
    <w:rsid w:val="000250B8"/>
    <w:rsid w:val="000257C0"/>
    <w:rsid w:val="00026D17"/>
    <w:rsid w:val="0003178C"/>
    <w:rsid w:val="000317B3"/>
    <w:rsid w:val="000317CA"/>
    <w:rsid w:val="00034649"/>
    <w:rsid w:val="00035C36"/>
    <w:rsid w:val="00037A45"/>
    <w:rsid w:val="00040AE0"/>
    <w:rsid w:val="00040B41"/>
    <w:rsid w:val="00040C29"/>
    <w:rsid w:val="000415A2"/>
    <w:rsid w:val="000429C0"/>
    <w:rsid w:val="000450EC"/>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3243"/>
    <w:rsid w:val="00084B1F"/>
    <w:rsid w:val="00085C28"/>
    <w:rsid w:val="00087787"/>
    <w:rsid w:val="000928DE"/>
    <w:rsid w:val="00095955"/>
    <w:rsid w:val="000A15B4"/>
    <w:rsid w:val="000A2D0C"/>
    <w:rsid w:val="000A6AC3"/>
    <w:rsid w:val="000B3497"/>
    <w:rsid w:val="000B46A7"/>
    <w:rsid w:val="000B4F2A"/>
    <w:rsid w:val="000B545E"/>
    <w:rsid w:val="000B572C"/>
    <w:rsid w:val="000B792E"/>
    <w:rsid w:val="000B7F76"/>
    <w:rsid w:val="000C38BC"/>
    <w:rsid w:val="000C399D"/>
    <w:rsid w:val="000C5EBF"/>
    <w:rsid w:val="000C6F3F"/>
    <w:rsid w:val="000D0DAA"/>
    <w:rsid w:val="000D1116"/>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3FCD"/>
    <w:rsid w:val="001252D8"/>
    <w:rsid w:val="0012614F"/>
    <w:rsid w:val="00126BF8"/>
    <w:rsid w:val="00127300"/>
    <w:rsid w:val="001303D2"/>
    <w:rsid w:val="0013095C"/>
    <w:rsid w:val="001336FF"/>
    <w:rsid w:val="0013478A"/>
    <w:rsid w:val="00134CEB"/>
    <w:rsid w:val="00135DA0"/>
    <w:rsid w:val="0014045D"/>
    <w:rsid w:val="001410C5"/>
    <w:rsid w:val="00142EB1"/>
    <w:rsid w:val="00143E02"/>
    <w:rsid w:val="0014659D"/>
    <w:rsid w:val="00146DFF"/>
    <w:rsid w:val="0015577A"/>
    <w:rsid w:val="00157A10"/>
    <w:rsid w:val="00164701"/>
    <w:rsid w:val="001716D2"/>
    <w:rsid w:val="00172A27"/>
    <w:rsid w:val="00172ACC"/>
    <w:rsid w:val="00176F10"/>
    <w:rsid w:val="00180223"/>
    <w:rsid w:val="0018194B"/>
    <w:rsid w:val="001825E7"/>
    <w:rsid w:val="0018611D"/>
    <w:rsid w:val="00187AAC"/>
    <w:rsid w:val="001921C4"/>
    <w:rsid w:val="00193FFC"/>
    <w:rsid w:val="001949AE"/>
    <w:rsid w:val="00195F60"/>
    <w:rsid w:val="00196644"/>
    <w:rsid w:val="00196E50"/>
    <w:rsid w:val="001977C7"/>
    <w:rsid w:val="00197F1C"/>
    <w:rsid w:val="001A0CDF"/>
    <w:rsid w:val="001A12C0"/>
    <w:rsid w:val="001A6D9B"/>
    <w:rsid w:val="001A7DA7"/>
    <w:rsid w:val="001B22FD"/>
    <w:rsid w:val="001B2649"/>
    <w:rsid w:val="001B4ACF"/>
    <w:rsid w:val="001C2974"/>
    <w:rsid w:val="001C491C"/>
    <w:rsid w:val="001C5725"/>
    <w:rsid w:val="001C64D7"/>
    <w:rsid w:val="001D0BCC"/>
    <w:rsid w:val="001D2245"/>
    <w:rsid w:val="001D3222"/>
    <w:rsid w:val="001D3B57"/>
    <w:rsid w:val="001D7835"/>
    <w:rsid w:val="001E62B1"/>
    <w:rsid w:val="001E66F6"/>
    <w:rsid w:val="001E7B0A"/>
    <w:rsid w:val="001E7B6A"/>
    <w:rsid w:val="001F2C5C"/>
    <w:rsid w:val="001F4E96"/>
    <w:rsid w:val="001F5E7E"/>
    <w:rsid w:val="001F64CF"/>
    <w:rsid w:val="001F66B9"/>
    <w:rsid w:val="001F6768"/>
    <w:rsid w:val="001F6FD9"/>
    <w:rsid w:val="00200F53"/>
    <w:rsid w:val="00201AE6"/>
    <w:rsid w:val="00202733"/>
    <w:rsid w:val="0020539C"/>
    <w:rsid w:val="002059D7"/>
    <w:rsid w:val="00210DE9"/>
    <w:rsid w:val="00211187"/>
    <w:rsid w:val="002115F6"/>
    <w:rsid w:val="00214287"/>
    <w:rsid w:val="0021441A"/>
    <w:rsid w:val="0021491D"/>
    <w:rsid w:val="002152F4"/>
    <w:rsid w:val="00215B05"/>
    <w:rsid w:val="00221F25"/>
    <w:rsid w:val="0022220B"/>
    <w:rsid w:val="002235A9"/>
    <w:rsid w:val="00223A43"/>
    <w:rsid w:val="00226452"/>
    <w:rsid w:val="00226A80"/>
    <w:rsid w:val="00227253"/>
    <w:rsid w:val="00230B5C"/>
    <w:rsid w:val="002317D0"/>
    <w:rsid w:val="0023372D"/>
    <w:rsid w:val="00233F18"/>
    <w:rsid w:val="0023652B"/>
    <w:rsid w:val="002369C7"/>
    <w:rsid w:val="0024063D"/>
    <w:rsid w:val="00241CBE"/>
    <w:rsid w:val="002423E9"/>
    <w:rsid w:val="00242DC1"/>
    <w:rsid w:val="002451D4"/>
    <w:rsid w:val="00245AD7"/>
    <w:rsid w:val="00247343"/>
    <w:rsid w:val="00250775"/>
    <w:rsid w:val="002520AF"/>
    <w:rsid w:val="002561A4"/>
    <w:rsid w:val="0025647E"/>
    <w:rsid w:val="00262409"/>
    <w:rsid w:val="00262BE0"/>
    <w:rsid w:val="00263B49"/>
    <w:rsid w:val="002643D1"/>
    <w:rsid w:val="002644BB"/>
    <w:rsid w:val="00264A68"/>
    <w:rsid w:val="00265863"/>
    <w:rsid w:val="0026733A"/>
    <w:rsid w:val="002675E8"/>
    <w:rsid w:val="00270251"/>
    <w:rsid w:val="00272EFA"/>
    <w:rsid w:val="00273A4D"/>
    <w:rsid w:val="00275963"/>
    <w:rsid w:val="00275D4C"/>
    <w:rsid w:val="00276C16"/>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3CC"/>
    <w:rsid w:val="002E4888"/>
    <w:rsid w:val="002E724A"/>
    <w:rsid w:val="002E7307"/>
    <w:rsid w:val="002F2181"/>
    <w:rsid w:val="002F4F7C"/>
    <w:rsid w:val="002F53D8"/>
    <w:rsid w:val="002F58C6"/>
    <w:rsid w:val="002F6DE6"/>
    <w:rsid w:val="003069E9"/>
    <w:rsid w:val="00311861"/>
    <w:rsid w:val="003128FF"/>
    <w:rsid w:val="003130AB"/>
    <w:rsid w:val="0031499B"/>
    <w:rsid w:val="003151CF"/>
    <w:rsid w:val="0031619A"/>
    <w:rsid w:val="00324BA9"/>
    <w:rsid w:val="00325620"/>
    <w:rsid w:val="00325659"/>
    <w:rsid w:val="00325FBA"/>
    <w:rsid w:val="00327D74"/>
    <w:rsid w:val="00330CBC"/>
    <w:rsid w:val="003333B8"/>
    <w:rsid w:val="00340036"/>
    <w:rsid w:val="0034347D"/>
    <w:rsid w:val="00343EE2"/>
    <w:rsid w:val="00344364"/>
    <w:rsid w:val="00344613"/>
    <w:rsid w:val="00344D98"/>
    <w:rsid w:val="0034650D"/>
    <w:rsid w:val="003509EF"/>
    <w:rsid w:val="003514F5"/>
    <w:rsid w:val="003531F3"/>
    <w:rsid w:val="0035374A"/>
    <w:rsid w:val="00354A9F"/>
    <w:rsid w:val="00356D8E"/>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0AF"/>
    <w:rsid w:val="003A15C1"/>
    <w:rsid w:val="003A15EF"/>
    <w:rsid w:val="003A1BAF"/>
    <w:rsid w:val="003A4719"/>
    <w:rsid w:val="003A481C"/>
    <w:rsid w:val="003A6D85"/>
    <w:rsid w:val="003A7965"/>
    <w:rsid w:val="003B0AE0"/>
    <w:rsid w:val="003B3706"/>
    <w:rsid w:val="003B3AA0"/>
    <w:rsid w:val="003B49E4"/>
    <w:rsid w:val="003B5A4F"/>
    <w:rsid w:val="003B5D96"/>
    <w:rsid w:val="003C08FB"/>
    <w:rsid w:val="003C2CE7"/>
    <w:rsid w:val="003C44F2"/>
    <w:rsid w:val="003C6132"/>
    <w:rsid w:val="003C68EF"/>
    <w:rsid w:val="003C7C66"/>
    <w:rsid w:val="003C7DDF"/>
    <w:rsid w:val="003E0074"/>
    <w:rsid w:val="003E05AE"/>
    <w:rsid w:val="003E2ACA"/>
    <w:rsid w:val="003E2E08"/>
    <w:rsid w:val="003E313B"/>
    <w:rsid w:val="003E4031"/>
    <w:rsid w:val="003E453A"/>
    <w:rsid w:val="003E5694"/>
    <w:rsid w:val="003E57C4"/>
    <w:rsid w:val="003E6004"/>
    <w:rsid w:val="003E644B"/>
    <w:rsid w:val="003F27A7"/>
    <w:rsid w:val="003F2DBA"/>
    <w:rsid w:val="003F7CC9"/>
    <w:rsid w:val="00400337"/>
    <w:rsid w:val="00401549"/>
    <w:rsid w:val="00402D57"/>
    <w:rsid w:val="00407E3A"/>
    <w:rsid w:val="00411F9D"/>
    <w:rsid w:val="0041301D"/>
    <w:rsid w:val="004135DC"/>
    <w:rsid w:val="0041362A"/>
    <w:rsid w:val="004138F9"/>
    <w:rsid w:val="00417056"/>
    <w:rsid w:val="0041729D"/>
    <w:rsid w:val="004178D5"/>
    <w:rsid w:val="00417EA1"/>
    <w:rsid w:val="00423CA2"/>
    <w:rsid w:val="00424B89"/>
    <w:rsid w:val="004273AB"/>
    <w:rsid w:val="00433700"/>
    <w:rsid w:val="00440903"/>
    <w:rsid w:val="00440FEA"/>
    <w:rsid w:val="00441218"/>
    <w:rsid w:val="00450E81"/>
    <w:rsid w:val="004522D4"/>
    <w:rsid w:val="00452738"/>
    <w:rsid w:val="00454BE4"/>
    <w:rsid w:val="00457CE5"/>
    <w:rsid w:val="004632BF"/>
    <w:rsid w:val="00465558"/>
    <w:rsid w:val="004703AD"/>
    <w:rsid w:val="00470460"/>
    <w:rsid w:val="00471B56"/>
    <w:rsid w:val="00472057"/>
    <w:rsid w:val="00475E11"/>
    <w:rsid w:val="00476ADE"/>
    <w:rsid w:val="0047762B"/>
    <w:rsid w:val="004833F6"/>
    <w:rsid w:val="0048354C"/>
    <w:rsid w:val="0048420E"/>
    <w:rsid w:val="0048487F"/>
    <w:rsid w:val="00485271"/>
    <w:rsid w:val="00486B7C"/>
    <w:rsid w:val="00486E97"/>
    <w:rsid w:val="004872E5"/>
    <w:rsid w:val="00487DE2"/>
    <w:rsid w:val="0049191A"/>
    <w:rsid w:val="00495CD7"/>
    <w:rsid w:val="004A0F55"/>
    <w:rsid w:val="004A106D"/>
    <w:rsid w:val="004A1F94"/>
    <w:rsid w:val="004A249C"/>
    <w:rsid w:val="004A2CFF"/>
    <w:rsid w:val="004A3528"/>
    <w:rsid w:val="004A373C"/>
    <w:rsid w:val="004B037F"/>
    <w:rsid w:val="004B32EE"/>
    <w:rsid w:val="004B3540"/>
    <w:rsid w:val="004B605C"/>
    <w:rsid w:val="004B79DA"/>
    <w:rsid w:val="004C03C1"/>
    <w:rsid w:val="004C0C07"/>
    <w:rsid w:val="004C0E68"/>
    <w:rsid w:val="004C3FCC"/>
    <w:rsid w:val="004C42B1"/>
    <w:rsid w:val="004C528F"/>
    <w:rsid w:val="004C6407"/>
    <w:rsid w:val="004C7B77"/>
    <w:rsid w:val="004D3512"/>
    <w:rsid w:val="004D54C6"/>
    <w:rsid w:val="004D6736"/>
    <w:rsid w:val="004D70A4"/>
    <w:rsid w:val="004D7F4D"/>
    <w:rsid w:val="004E07C1"/>
    <w:rsid w:val="004E0F63"/>
    <w:rsid w:val="004E56F1"/>
    <w:rsid w:val="004E74AE"/>
    <w:rsid w:val="004E7ED7"/>
    <w:rsid w:val="004F012B"/>
    <w:rsid w:val="004F060D"/>
    <w:rsid w:val="004F09E4"/>
    <w:rsid w:val="004F428A"/>
    <w:rsid w:val="004F5731"/>
    <w:rsid w:val="00500500"/>
    <w:rsid w:val="00501E73"/>
    <w:rsid w:val="005033E0"/>
    <w:rsid w:val="00506CCD"/>
    <w:rsid w:val="00507A9F"/>
    <w:rsid w:val="00513819"/>
    <w:rsid w:val="00513CE2"/>
    <w:rsid w:val="0051471F"/>
    <w:rsid w:val="00515CFA"/>
    <w:rsid w:val="00520A9C"/>
    <w:rsid w:val="0052254D"/>
    <w:rsid w:val="005260C7"/>
    <w:rsid w:val="00526323"/>
    <w:rsid w:val="0053215F"/>
    <w:rsid w:val="00532282"/>
    <w:rsid w:val="00532D1D"/>
    <w:rsid w:val="0053770B"/>
    <w:rsid w:val="00541D46"/>
    <w:rsid w:val="00542904"/>
    <w:rsid w:val="0054450B"/>
    <w:rsid w:val="00544859"/>
    <w:rsid w:val="005478DB"/>
    <w:rsid w:val="00551749"/>
    <w:rsid w:val="0055394D"/>
    <w:rsid w:val="00560409"/>
    <w:rsid w:val="00560BE0"/>
    <w:rsid w:val="00561EA6"/>
    <w:rsid w:val="00562B5D"/>
    <w:rsid w:val="00563E10"/>
    <w:rsid w:val="00564B72"/>
    <w:rsid w:val="00564BD1"/>
    <w:rsid w:val="005667B4"/>
    <w:rsid w:val="00566AE8"/>
    <w:rsid w:val="00567ABA"/>
    <w:rsid w:val="00571ACC"/>
    <w:rsid w:val="005720DC"/>
    <w:rsid w:val="0057238F"/>
    <w:rsid w:val="00576D87"/>
    <w:rsid w:val="0058041E"/>
    <w:rsid w:val="00581881"/>
    <w:rsid w:val="00582EC0"/>
    <w:rsid w:val="0058472C"/>
    <w:rsid w:val="00585016"/>
    <w:rsid w:val="005857D4"/>
    <w:rsid w:val="0058641B"/>
    <w:rsid w:val="00587668"/>
    <w:rsid w:val="00587B08"/>
    <w:rsid w:val="0059097A"/>
    <w:rsid w:val="00591819"/>
    <w:rsid w:val="0059450E"/>
    <w:rsid w:val="00594DF1"/>
    <w:rsid w:val="00595090"/>
    <w:rsid w:val="0059726F"/>
    <w:rsid w:val="005A00BD"/>
    <w:rsid w:val="005A0C36"/>
    <w:rsid w:val="005A136B"/>
    <w:rsid w:val="005A5A64"/>
    <w:rsid w:val="005B244D"/>
    <w:rsid w:val="005B2ADD"/>
    <w:rsid w:val="005B4276"/>
    <w:rsid w:val="005B439E"/>
    <w:rsid w:val="005B50F9"/>
    <w:rsid w:val="005C044C"/>
    <w:rsid w:val="005C0F6F"/>
    <w:rsid w:val="005C1F62"/>
    <w:rsid w:val="005C235E"/>
    <w:rsid w:val="005C34CE"/>
    <w:rsid w:val="005C3ED3"/>
    <w:rsid w:val="005C6104"/>
    <w:rsid w:val="005D00F0"/>
    <w:rsid w:val="005D0CFB"/>
    <w:rsid w:val="005D1D22"/>
    <w:rsid w:val="005D4A54"/>
    <w:rsid w:val="005D65C2"/>
    <w:rsid w:val="005D7385"/>
    <w:rsid w:val="005E0A6B"/>
    <w:rsid w:val="005E2E7E"/>
    <w:rsid w:val="005E3864"/>
    <w:rsid w:val="005E6F3E"/>
    <w:rsid w:val="005E7BD2"/>
    <w:rsid w:val="005F229F"/>
    <w:rsid w:val="005F274A"/>
    <w:rsid w:val="005F4CA5"/>
    <w:rsid w:val="005F55E3"/>
    <w:rsid w:val="005F70E8"/>
    <w:rsid w:val="00601631"/>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0520"/>
    <w:rsid w:val="00642C32"/>
    <w:rsid w:val="00643CBB"/>
    <w:rsid w:val="00645BD2"/>
    <w:rsid w:val="00646079"/>
    <w:rsid w:val="00647674"/>
    <w:rsid w:val="00650834"/>
    <w:rsid w:val="00650D8D"/>
    <w:rsid w:val="006520F6"/>
    <w:rsid w:val="00655715"/>
    <w:rsid w:val="00656920"/>
    <w:rsid w:val="00656E51"/>
    <w:rsid w:val="00656EE8"/>
    <w:rsid w:val="00657F92"/>
    <w:rsid w:val="00662A6B"/>
    <w:rsid w:val="0066464E"/>
    <w:rsid w:val="006660AA"/>
    <w:rsid w:val="0067007E"/>
    <w:rsid w:val="00673F45"/>
    <w:rsid w:val="00680BA1"/>
    <w:rsid w:val="00680CB6"/>
    <w:rsid w:val="00681A87"/>
    <w:rsid w:val="00683B9D"/>
    <w:rsid w:val="0068479A"/>
    <w:rsid w:val="006864F1"/>
    <w:rsid w:val="006901D6"/>
    <w:rsid w:val="00690DDB"/>
    <w:rsid w:val="0069391B"/>
    <w:rsid w:val="006A0099"/>
    <w:rsid w:val="006A21CB"/>
    <w:rsid w:val="006A4810"/>
    <w:rsid w:val="006A4BDC"/>
    <w:rsid w:val="006A737F"/>
    <w:rsid w:val="006B1CEA"/>
    <w:rsid w:val="006B242F"/>
    <w:rsid w:val="006B3DA3"/>
    <w:rsid w:val="006B4C22"/>
    <w:rsid w:val="006B7640"/>
    <w:rsid w:val="006C0DC5"/>
    <w:rsid w:val="006C3330"/>
    <w:rsid w:val="006C708F"/>
    <w:rsid w:val="006C7CD9"/>
    <w:rsid w:val="006D12F3"/>
    <w:rsid w:val="006D158C"/>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3B9C"/>
    <w:rsid w:val="00704805"/>
    <w:rsid w:val="00705E56"/>
    <w:rsid w:val="00706568"/>
    <w:rsid w:val="00707BA1"/>
    <w:rsid w:val="0071004F"/>
    <w:rsid w:val="007103AA"/>
    <w:rsid w:val="00714C33"/>
    <w:rsid w:val="00714CCA"/>
    <w:rsid w:val="007151DA"/>
    <w:rsid w:val="00716D8C"/>
    <w:rsid w:val="007238C1"/>
    <w:rsid w:val="0073015B"/>
    <w:rsid w:val="0073516B"/>
    <w:rsid w:val="00735AD3"/>
    <w:rsid w:val="007366E6"/>
    <w:rsid w:val="007405E1"/>
    <w:rsid w:val="0074202B"/>
    <w:rsid w:val="00742B34"/>
    <w:rsid w:val="00743B2B"/>
    <w:rsid w:val="0074469B"/>
    <w:rsid w:val="007459A8"/>
    <w:rsid w:val="00746A63"/>
    <w:rsid w:val="00747E23"/>
    <w:rsid w:val="00751574"/>
    <w:rsid w:val="00752E99"/>
    <w:rsid w:val="00753538"/>
    <w:rsid w:val="007538B0"/>
    <w:rsid w:val="0075500B"/>
    <w:rsid w:val="00756C7D"/>
    <w:rsid w:val="00757512"/>
    <w:rsid w:val="00761350"/>
    <w:rsid w:val="007616A1"/>
    <w:rsid w:val="007616BE"/>
    <w:rsid w:val="0076229E"/>
    <w:rsid w:val="00762DC3"/>
    <w:rsid w:val="00765009"/>
    <w:rsid w:val="007651DE"/>
    <w:rsid w:val="007657A3"/>
    <w:rsid w:val="00773D10"/>
    <w:rsid w:val="00774A88"/>
    <w:rsid w:val="007751F8"/>
    <w:rsid w:val="0077751D"/>
    <w:rsid w:val="00785781"/>
    <w:rsid w:val="0079094F"/>
    <w:rsid w:val="00790A31"/>
    <w:rsid w:val="007920EE"/>
    <w:rsid w:val="0079510A"/>
    <w:rsid w:val="0079661C"/>
    <w:rsid w:val="007A0EC4"/>
    <w:rsid w:val="007A2133"/>
    <w:rsid w:val="007A2252"/>
    <w:rsid w:val="007A2C01"/>
    <w:rsid w:val="007A4BB2"/>
    <w:rsid w:val="007B097C"/>
    <w:rsid w:val="007B25C6"/>
    <w:rsid w:val="007B3982"/>
    <w:rsid w:val="007B59C3"/>
    <w:rsid w:val="007B6975"/>
    <w:rsid w:val="007B7384"/>
    <w:rsid w:val="007B7D18"/>
    <w:rsid w:val="007C1EB3"/>
    <w:rsid w:val="007C25E3"/>
    <w:rsid w:val="007C48C5"/>
    <w:rsid w:val="007C4A0C"/>
    <w:rsid w:val="007C61D9"/>
    <w:rsid w:val="007C68F8"/>
    <w:rsid w:val="007D0984"/>
    <w:rsid w:val="007D169B"/>
    <w:rsid w:val="007D2310"/>
    <w:rsid w:val="007D3630"/>
    <w:rsid w:val="007D383F"/>
    <w:rsid w:val="007D433E"/>
    <w:rsid w:val="007D7751"/>
    <w:rsid w:val="007D7B83"/>
    <w:rsid w:val="007E0FFF"/>
    <w:rsid w:val="007E5FF0"/>
    <w:rsid w:val="007E7CF6"/>
    <w:rsid w:val="007F124D"/>
    <w:rsid w:val="007F3566"/>
    <w:rsid w:val="007F426A"/>
    <w:rsid w:val="007F72E4"/>
    <w:rsid w:val="00800A33"/>
    <w:rsid w:val="008016E9"/>
    <w:rsid w:val="008016EB"/>
    <w:rsid w:val="008039E7"/>
    <w:rsid w:val="00804321"/>
    <w:rsid w:val="008043F6"/>
    <w:rsid w:val="008045D2"/>
    <w:rsid w:val="00804C1E"/>
    <w:rsid w:val="00807B9A"/>
    <w:rsid w:val="00811815"/>
    <w:rsid w:val="00813CA1"/>
    <w:rsid w:val="008145C6"/>
    <w:rsid w:val="0081692F"/>
    <w:rsid w:val="008179C5"/>
    <w:rsid w:val="00820376"/>
    <w:rsid w:val="00821F7F"/>
    <w:rsid w:val="00823F5D"/>
    <w:rsid w:val="008248BB"/>
    <w:rsid w:val="00825D94"/>
    <w:rsid w:val="008274C4"/>
    <w:rsid w:val="008305F3"/>
    <w:rsid w:val="00833D69"/>
    <w:rsid w:val="00834065"/>
    <w:rsid w:val="008371EC"/>
    <w:rsid w:val="0083750B"/>
    <w:rsid w:val="00841089"/>
    <w:rsid w:val="008449AA"/>
    <w:rsid w:val="00844C41"/>
    <w:rsid w:val="008453ED"/>
    <w:rsid w:val="0084650E"/>
    <w:rsid w:val="00847902"/>
    <w:rsid w:val="00851204"/>
    <w:rsid w:val="008530B1"/>
    <w:rsid w:val="00853557"/>
    <w:rsid w:val="008626AF"/>
    <w:rsid w:val="00863F93"/>
    <w:rsid w:val="008648FE"/>
    <w:rsid w:val="00867045"/>
    <w:rsid w:val="008709DE"/>
    <w:rsid w:val="00871FAF"/>
    <w:rsid w:val="008748EB"/>
    <w:rsid w:val="00874B87"/>
    <w:rsid w:val="00874D10"/>
    <w:rsid w:val="00875110"/>
    <w:rsid w:val="0088044C"/>
    <w:rsid w:val="00880A71"/>
    <w:rsid w:val="008925E1"/>
    <w:rsid w:val="008951EF"/>
    <w:rsid w:val="0089590B"/>
    <w:rsid w:val="008960AC"/>
    <w:rsid w:val="00897F91"/>
    <w:rsid w:val="008A1F6B"/>
    <w:rsid w:val="008A3C23"/>
    <w:rsid w:val="008A46D2"/>
    <w:rsid w:val="008A5E00"/>
    <w:rsid w:val="008A7CCD"/>
    <w:rsid w:val="008B05A0"/>
    <w:rsid w:val="008B0878"/>
    <w:rsid w:val="008B303A"/>
    <w:rsid w:val="008B397C"/>
    <w:rsid w:val="008B434D"/>
    <w:rsid w:val="008B7537"/>
    <w:rsid w:val="008C11D7"/>
    <w:rsid w:val="008C19CD"/>
    <w:rsid w:val="008C1DFB"/>
    <w:rsid w:val="008C3093"/>
    <w:rsid w:val="008C4003"/>
    <w:rsid w:val="008C4682"/>
    <w:rsid w:val="008C4865"/>
    <w:rsid w:val="008C4D00"/>
    <w:rsid w:val="008C6942"/>
    <w:rsid w:val="008C6B0D"/>
    <w:rsid w:val="008C7C4E"/>
    <w:rsid w:val="008D0513"/>
    <w:rsid w:val="008D0F7B"/>
    <w:rsid w:val="008E18CE"/>
    <w:rsid w:val="008E1A00"/>
    <w:rsid w:val="008E3394"/>
    <w:rsid w:val="008E3EAA"/>
    <w:rsid w:val="008E4682"/>
    <w:rsid w:val="008E6260"/>
    <w:rsid w:val="008E7C92"/>
    <w:rsid w:val="008F193A"/>
    <w:rsid w:val="008F4135"/>
    <w:rsid w:val="008F6C5E"/>
    <w:rsid w:val="008F7B26"/>
    <w:rsid w:val="00900DC5"/>
    <w:rsid w:val="0090534E"/>
    <w:rsid w:val="00907DA5"/>
    <w:rsid w:val="00911D79"/>
    <w:rsid w:val="00914495"/>
    <w:rsid w:val="00914F22"/>
    <w:rsid w:val="00915EE0"/>
    <w:rsid w:val="009206F6"/>
    <w:rsid w:val="009211AD"/>
    <w:rsid w:val="0092130A"/>
    <w:rsid w:val="00921425"/>
    <w:rsid w:val="009214B6"/>
    <w:rsid w:val="00924627"/>
    <w:rsid w:val="00924AA5"/>
    <w:rsid w:val="00931509"/>
    <w:rsid w:val="0093154B"/>
    <w:rsid w:val="00935BDA"/>
    <w:rsid w:val="00937F3F"/>
    <w:rsid w:val="00940367"/>
    <w:rsid w:val="00945A5C"/>
    <w:rsid w:val="0094661B"/>
    <w:rsid w:val="00946700"/>
    <w:rsid w:val="0094747C"/>
    <w:rsid w:val="009475A1"/>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2BAF"/>
    <w:rsid w:val="00983D58"/>
    <w:rsid w:val="00983E11"/>
    <w:rsid w:val="009869CD"/>
    <w:rsid w:val="00987CEE"/>
    <w:rsid w:val="00990A40"/>
    <w:rsid w:val="0099276D"/>
    <w:rsid w:val="00992F3F"/>
    <w:rsid w:val="00994D08"/>
    <w:rsid w:val="00994EB9"/>
    <w:rsid w:val="00996A74"/>
    <w:rsid w:val="00997B2A"/>
    <w:rsid w:val="009A4097"/>
    <w:rsid w:val="009A4246"/>
    <w:rsid w:val="009A5C3A"/>
    <w:rsid w:val="009A6799"/>
    <w:rsid w:val="009B10EE"/>
    <w:rsid w:val="009B2E7A"/>
    <w:rsid w:val="009B6518"/>
    <w:rsid w:val="009B6BEB"/>
    <w:rsid w:val="009B788C"/>
    <w:rsid w:val="009B79F2"/>
    <w:rsid w:val="009B7A9E"/>
    <w:rsid w:val="009C4F2B"/>
    <w:rsid w:val="009D1955"/>
    <w:rsid w:val="009D41DF"/>
    <w:rsid w:val="009D4C2B"/>
    <w:rsid w:val="009D7575"/>
    <w:rsid w:val="009E1B7C"/>
    <w:rsid w:val="009E2CD0"/>
    <w:rsid w:val="009E3141"/>
    <w:rsid w:val="009E4D6F"/>
    <w:rsid w:val="009F4227"/>
    <w:rsid w:val="009F5236"/>
    <w:rsid w:val="009F53F0"/>
    <w:rsid w:val="009F5C7F"/>
    <w:rsid w:val="009F6430"/>
    <w:rsid w:val="009F750E"/>
    <w:rsid w:val="009F7BE1"/>
    <w:rsid w:val="00A00AE7"/>
    <w:rsid w:val="00A03D1F"/>
    <w:rsid w:val="00A044FB"/>
    <w:rsid w:val="00A0564F"/>
    <w:rsid w:val="00A0613C"/>
    <w:rsid w:val="00A1021D"/>
    <w:rsid w:val="00A1112D"/>
    <w:rsid w:val="00A143C1"/>
    <w:rsid w:val="00A15F31"/>
    <w:rsid w:val="00A16103"/>
    <w:rsid w:val="00A16675"/>
    <w:rsid w:val="00A204C8"/>
    <w:rsid w:val="00A21531"/>
    <w:rsid w:val="00A22D8A"/>
    <w:rsid w:val="00A2387A"/>
    <w:rsid w:val="00A3126E"/>
    <w:rsid w:val="00A3218F"/>
    <w:rsid w:val="00A32914"/>
    <w:rsid w:val="00A34637"/>
    <w:rsid w:val="00A4112D"/>
    <w:rsid w:val="00A44F0C"/>
    <w:rsid w:val="00A4600C"/>
    <w:rsid w:val="00A509D0"/>
    <w:rsid w:val="00A53FFF"/>
    <w:rsid w:val="00A578BF"/>
    <w:rsid w:val="00A6085D"/>
    <w:rsid w:val="00A60F57"/>
    <w:rsid w:val="00A62904"/>
    <w:rsid w:val="00A635FC"/>
    <w:rsid w:val="00A663A7"/>
    <w:rsid w:val="00A6707B"/>
    <w:rsid w:val="00A67A00"/>
    <w:rsid w:val="00A67CC6"/>
    <w:rsid w:val="00A712D4"/>
    <w:rsid w:val="00A72356"/>
    <w:rsid w:val="00A7250F"/>
    <w:rsid w:val="00A72788"/>
    <w:rsid w:val="00A75660"/>
    <w:rsid w:val="00A805DC"/>
    <w:rsid w:val="00A80791"/>
    <w:rsid w:val="00A827AA"/>
    <w:rsid w:val="00A85C81"/>
    <w:rsid w:val="00A914EF"/>
    <w:rsid w:val="00A9282A"/>
    <w:rsid w:val="00A93EFE"/>
    <w:rsid w:val="00A94190"/>
    <w:rsid w:val="00A950BF"/>
    <w:rsid w:val="00A95DED"/>
    <w:rsid w:val="00A97F39"/>
    <w:rsid w:val="00AA014B"/>
    <w:rsid w:val="00AA1B52"/>
    <w:rsid w:val="00AA3FF6"/>
    <w:rsid w:val="00AB09A0"/>
    <w:rsid w:val="00AB09FF"/>
    <w:rsid w:val="00AB0E51"/>
    <w:rsid w:val="00AB0FEB"/>
    <w:rsid w:val="00AB23EC"/>
    <w:rsid w:val="00AB25DA"/>
    <w:rsid w:val="00AB427D"/>
    <w:rsid w:val="00AB62BC"/>
    <w:rsid w:val="00AC1303"/>
    <w:rsid w:val="00AC21F3"/>
    <w:rsid w:val="00AC23B2"/>
    <w:rsid w:val="00AC50A6"/>
    <w:rsid w:val="00AD2080"/>
    <w:rsid w:val="00AD50F0"/>
    <w:rsid w:val="00AD6E60"/>
    <w:rsid w:val="00AE4035"/>
    <w:rsid w:val="00AF0133"/>
    <w:rsid w:val="00AF0374"/>
    <w:rsid w:val="00AF064D"/>
    <w:rsid w:val="00AF279C"/>
    <w:rsid w:val="00AF28F1"/>
    <w:rsid w:val="00AF54A3"/>
    <w:rsid w:val="00AF653D"/>
    <w:rsid w:val="00AF73CB"/>
    <w:rsid w:val="00AF742D"/>
    <w:rsid w:val="00AF7578"/>
    <w:rsid w:val="00B01818"/>
    <w:rsid w:val="00B0704D"/>
    <w:rsid w:val="00B158AE"/>
    <w:rsid w:val="00B20A33"/>
    <w:rsid w:val="00B21088"/>
    <w:rsid w:val="00B22585"/>
    <w:rsid w:val="00B249BE"/>
    <w:rsid w:val="00B26173"/>
    <w:rsid w:val="00B3062F"/>
    <w:rsid w:val="00B31411"/>
    <w:rsid w:val="00B31567"/>
    <w:rsid w:val="00B36665"/>
    <w:rsid w:val="00B37F4A"/>
    <w:rsid w:val="00B41EF0"/>
    <w:rsid w:val="00B438F7"/>
    <w:rsid w:val="00B445B7"/>
    <w:rsid w:val="00B456A1"/>
    <w:rsid w:val="00B46E85"/>
    <w:rsid w:val="00B548B3"/>
    <w:rsid w:val="00B55C0B"/>
    <w:rsid w:val="00B631F2"/>
    <w:rsid w:val="00B6541A"/>
    <w:rsid w:val="00B660A0"/>
    <w:rsid w:val="00B66C10"/>
    <w:rsid w:val="00B67775"/>
    <w:rsid w:val="00B7190E"/>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2ED"/>
    <w:rsid w:val="00B96A96"/>
    <w:rsid w:val="00B96D0F"/>
    <w:rsid w:val="00BA080D"/>
    <w:rsid w:val="00BA0ED6"/>
    <w:rsid w:val="00BA430F"/>
    <w:rsid w:val="00BA7B21"/>
    <w:rsid w:val="00BB080D"/>
    <w:rsid w:val="00BB0E48"/>
    <w:rsid w:val="00BB137A"/>
    <w:rsid w:val="00BB2374"/>
    <w:rsid w:val="00BB4947"/>
    <w:rsid w:val="00BB49E4"/>
    <w:rsid w:val="00BB69C8"/>
    <w:rsid w:val="00BC05F3"/>
    <w:rsid w:val="00BC0C70"/>
    <w:rsid w:val="00BC4A33"/>
    <w:rsid w:val="00BC5F24"/>
    <w:rsid w:val="00BC72C5"/>
    <w:rsid w:val="00BC73FA"/>
    <w:rsid w:val="00BC7F19"/>
    <w:rsid w:val="00BD1C11"/>
    <w:rsid w:val="00BD368A"/>
    <w:rsid w:val="00BD4507"/>
    <w:rsid w:val="00BD4676"/>
    <w:rsid w:val="00BD599E"/>
    <w:rsid w:val="00BD5F56"/>
    <w:rsid w:val="00BD71AE"/>
    <w:rsid w:val="00BD722B"/>
    <w:rsid w:val="00BE0093"/>
    <w:rsid w:val="00BE0B53"/>
    <w:rsid w:val="00BE1E1B"/>
    <w:rsid w:val="00BE4FA6"/>
    <w:rsid w:val="00BE6751"/>
    <w:rsid w:val="00BE7361"/>
    <w:rsid w:val="00BF0B9F"/>
    <w:rsid w:val="00BF2D19"/>
    <w:rsid w:val="00BF340B"/>
    <w:rsid w:val="00BF53F2"/>
    <w:rsid w:val="00BF65E7"/>
    <w:rsid w:val="00BF7880"/>
    <w:rsid w:val="00BF7FD6"/>
    <w:rsid w:val="00C0061F"/>
    <w:rsid w:val="00C15C32"/>
    <w:rsid w:val="00C160CF"/>
    <w:rsid w:val="00C170F7"/>
    <w:rsid w:val="00C17BFA"/>
    <w:rsid w:val="00C226A8"/>
    <w:rsid w:val="00C23AAC"/>
    <w:rsid w:val="00C23D52"/>
    <w:rsid w:val="00C26603"/>
    <w:rsid w:val="00C270B1"/>
    <w:rsid w:val="00C305F6"/>
    <w:rsid w:val="00C31877"/>
    <w:rsid w:val="00C31E75"/>
    <w:rsid w:val="00C35398"/>
    <w:rsid w:val="00C43CE4"/>
    <w:rsid w:val="00C50AEB"/>
    <w:rsid w:val="00C50DC8"/>
    <w:rsid w:val="00C51560"/>
    <w:rsid w:val="00C56E1B"/>
    <w:rsid w:val="00C57158"/>
    <w:rsid w:val="00C62E10"/>
    <w:rsid w:val="00C63208"/>
    <w:rsid w:val="00C649BB"/>
    <w:rsid w:val="00C66270"/>
    <w:rsid w:val="00C6711F"/>
    <w:rsid w:val="00C678A3"/>
    <w:rsid w:val="00C70179"/>
    <w:rsid w:val="00C71403"/>
    <w:rsid w:val="00C72FC4"/>
    <w:rsid w:val="00C84AF6"/>
    <w:rsid w:val="00C90CEF"/>
    <w:rsid w:val="00C936B2"/>
    <w:rsid w:val="00C971E7"/>
    <w:rsid w:val="00CA05B0"/>
    <w:rsid w:val="00CA127B"/>
    <w:rsid w:val="00CA2851"/>
    <w:rsid w:val="00CA4983"/>
    <w:rsid w:val="00CA607C"/>
    <w:rsid w:val="00CB3314"/>
    <w:rsid w:val="00CB508F"/>
    <w:rsid w:val="00CB52F3"/>
    <w:rsid w:val="00CC03B0"/>
    <w:rsid w:val="00CC0B9F"/>
    <w:rsid w:val="00CC1EE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16FBC"/>
    <w:rsid w:val="00D24BB6"/>
    <w:rsid w:val="00D25905"/>
    <w:rsid w:val="00D3423F"/>
    <w:rsid w:val="00D3665F"/>
    <w:rsid w:val="00D36C8F"/>
    <w:rsid w:val="00D41EB0"/>
    <w:rsid w:val="00D42D4E"/>
    <w:rsid w:val="00D43175"/>
    <w:rsid w:val="00D43C45"/>
    <w:rsid w:val="00D464C5"/>
    <w:rsid w:val="00D47425"/>
    <w:rsid w:val="00D51753"/>
    <w:rsid w:val="00D557A3"/>
    <w:rsid w:val="00D56438"/>
    <w:rsid w:val="00D605F2"/>
    <w:rsid w:val="00D60D29"/>
    <w:rsid w:val="00D614BC"/>
    <w:rsid w:val="00D63009"/>
    <w:rsid w:val="00D71186"/>
    <w:rsid w:val="00D71FFC"/>
    <w:rsid w:val="00D73846"/>
    <w:rsid w:val="00D75236"/>
    <w:rsid w:val="00D75746"/>
    <w:rsid w:val="00D7734C"/>
    <w:rsid w:val="00D775F9"/>
    <w:rsid w:val="00D81170"/>
    <w:rsid w:val="00D85344"/>
    <w:rsid w:val="00D85BEE"/>
    <w:rsid w:val="00D87058"/>
    <w:rsid w:val="00D87BD7"/>
    <w:rsid w:val="00D91550"/>
    <w:rsid w:val="00D91E7D"/>
    <w:rsid w:val="00D9321B"/>
    <w:rsid w:val="00D941A8"/>
    <w:rsid w:val="00D9554A"/>
    <w:rsid w:val="00DA2E24"/>
    <w:rsid w:val="00DA3077"/>
    <w:rsid w:val="00DA5B5A"/>
    <w:rsid w:val="00DA64F1"/>
    <w:rsid w:val="00DB2FD0"/>
    <w:rsid w:val="00DB31DC"/>
    <w:rsid w:val="00DB40E0"/>
    <w:rsid w:val="00DB4A97"/>
    <w:rsid w:val="00DB7E75"/>
    <w:rsid w:val="00DC152B"/>
    <w:rsid w:val="00DC1A6A"/>
    <w:rsid w:val="00DC1C25"/>
    <w:rsid w:val="00DC3651"/>
    <w:rsid w:val="00DC3DCC"/>
    <w:rsid w:val="00DC469B"/>
    <w:rsid w:val="00DC5C6B"/>
    <w:rsid w:val="00DC68A4"/>
    <w:rsid w:val="00DC7BA1"/>
    <w:rsid w:val="00DD0726"/>
    <w:rsid w:val="00DD0C39"/>
    <w:rsid w:val="00DD1EE7"/>
    <w:rsid w:val="00DD4194"/>
    <w:rsid w:val="00DD690D"/>
    <w:rsid w:val="00DD761E"/>
    <w:rsid w:val="00DE0463"/>
    <w:rsid w:val="00DE176A"/>
    <w:rsid w:val="00DE33FC"/>
    <w:rsid w:val="00DE7718"/>
    <w:rsid w:val="00DE7B94"/>
    <w:rsid w:val="00DE7F57"/>
    <w:rsid w:val="00DF02DF"/>
    <w:rsid w:val="00DF23AB"/>
    <w:rsid w:val="00DF24AF"/>
    <w:rsid w:val="00DF34D0"/>
    <w:rsid w:val="00DF3632"/>
    <w:rsid w:val="00DF73BD"/>
    <w:rsid w:val="00DF749A"/>
    <w:rsid w:val="00E05DA3"/>
    <w:rsid w:val="00E106E6"/>
    <w:rsid w:val="00E10DFA"/>
    <w:rsid w:val="00E11DDE"/>
    <w:rsid w:val="00E14BBF"/>
    <w:rsid w:val="00E156DD"/>
    <w:rsid w:val="00E15B94"/>
    <w:rsid w:val="00E22CDD"/>
    <w:rsid w:val="00E234DC"/>
    <w:rsid w:val="00E236F3"/>
    <w:rsid w:val="00E23706"/>
    <w:rsid w:val="00E25640"/>
    <w:rsid w:val="00E25CCA"/>
    <w:rsid w:val="00E2737B"/>
    <w:rsid w:val="00E31388"/>
    <w:rsid w:val="00E345FD"/>
    <w:rsid w:val="00E34886"/>
    <w:rsid w:val="00E3674A"/>
    <w:rsid w:val="00E37032"/>
    <w:rsid w:val="00E3752C"/>
    <w:rsid w:val="00E37E2B"/>
    <w:rsid w:val="00E41FB3"/>
    <w:rsid w:val="00E43B32"/>
    <w:rsid w:val="00E47062"/>
    <w:rsid w:val="00E50790"/>
    <w:rsid w:val="00E5120F"/>
    <w:rsid w:val="00E512BA"/>
    <w:rsid w:val="00E527F1"/>
    <w:rsid w:val="00E56741"/>
    <w:rsid w:val="00E656CE"/>
    <w:rsid w:val="00E66D0B"/>
    <w:rsid w:val="00E6786E"/>
    <w:rsid w:val="00E70E0B"/>
    <w:rsid w:val="00E74E7C"/>
    <w:rsid w:val="00E75F63"/>
    <w:rsid w:val="00E82F2F"/>
    <w:rsid w:val="00E85F17"/>
    <w:rsid w:val="00E906C1"/>
    <w:rsid w:val="00E914A2"/>
    <w:rsid w:val="00E91BC0"/>
    <w:rsid w:val="00E958C1"/>
    <w:rsid w:val="00E95B06"/>
    <w:rsid w:val="00E96868"/>
    <w:rsid w:val="00EA1394"/>
    <w:rsid w:val="00EA1D24"/>
    <w:rsid w:val="00EA7CA1"/>
    <w:rsid w:val="00EA7DAD"/>
    <w:rsid w:val="00EB2283"/>
    <w:rsid w:val="00EB5B25"/>
    <w:rsid w:val="00EB6291"/>
    <w:rsid w:val="00EB634A"/>
    <w:rsid w:val="00EB68E5"/>
    <w:rsid w:val="00EC047E"/>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0795A"/>
    <w:rsid w:val="00F10407"/>
    <w:rsid w:val="00F12E52"/>
    <w:rsid w:val="00F13096"/>
    <w:rsid w:val="00F16772"/>
    <w:rsid w:val="00F172C8"/>
    <w:rsid w:val="00F17BB3"/>
    <w:rsid w:val="00F21941"/>
    <w:rsid w:val="00F22543"/>
    <w:rsid w:val="00F233F1"/>
    <w:rsid w:val="00F2512D"/>
    <w:rsid w:val="00F3059A"/>
    <w:rsid w:val="00F32864"/>
    <w:rsid w:val="00F34FAF"/>
    <w:rsid w:val="00F44F94"/>
    <w:rsid w:val="00F450E4"/>
    <w:rsid w:val="00F45E13"/>
    <w:rsid w:val="00F46730"/>
    <w:rsid w:val="00F47E99"/>
    <w:rsid w:val="00F51564"/>
    <w:rsid w:val="00F52B3B"/>
    <w:rsid w:val="00F52CEC"/>
    <w:rsid w:val="00F54E04"/>
    <w:rsid w:val="00F566C8"/>
    <w:rsid w:val="00F63C8E"/>
    <w:rsid w:val="00F63CD2"/>
    <w:rsid w:val="00F6402A"/>
    <w:rsid w:val="00F6653F"/>
    <w:rsid w:val="00F728DF"/>
    <w:rsid w:val="00F82983"/>
    <w:rsid w:val="00F82EEC"/>
    <w:rsid w:val="00F83FBC"/>
    <w:rsid w:val="00F845F2"/>
    <w:rsid w:val="00F85773"/>
    <w:rsid w:val="00F86D97"/>
    <w:rsid w:val="00F92384"/>
    <w:rsid w:val="00F93583"/>
    <w:rsid w:val="00F94769"/>
    <w:rsid w:val="00FA441F"/>
    <w:rsid w:val="00FA500F"/>
    <w:rsid w:val="00FA748D"/>
    <w:rsid w:val="00FA7F4C"/>
    <w:rsid w:val="00FB30E7"/>
    <w:rsid w:val="00FB538F"/>
    <w:rsid w:val="00FC1997"/>
    <w:rsid w:val="00FC281F"/>
    <w:rsid w:val="00FC53A9"/>
    <w:rsid w:val="00FC6028"/>
    <w:rsid w:val="00FC751E"/>
    <w:rsid w:val="00FD1443"/>
    <w:rsid w:val="00FD219D"/>
    <w:rsid w:val="00FD3C95"/>
    <w:rsid w:val="00FD4547"/>
    <w:rsid w:val="00FD4DB4"/>
    <w:rsid w:val="00FD73FA"/>
    <w:rsid w:val="00FE01C7"/>
    <w:rsid w:val="00FE27ED"/>
    <w:rsid w:val="00FE41DA"/>
    <w:rsid w:val="00FE4B80"/>
    <w:rsid w:val="00FF0650"/>
    <w:rsid w:val="00FF0D85"/>
    <w:rsid w:val="00FF229B"/>
    <w:rsid w:val="00FF26A1"/>
    <w:rsid w:val="00FF270D"/>
    <w:rsid w:val="00FF2EA0"/>
    <w:rsid w:val="00FF37A3"/>
    <w:rsid w:val="00FF6B8F"/>
    <w:rsid w:val="08FF2930"/>
    <w:rsid w:val="10A12ECB"/>
    <w:rsid w:val="12BF300B"/>
    <w:rsid w:val="285E447A"/>
    <w:rsid w:val="296945DD"/>
    <w:rsid w:val="345E5965"/>
    <w:rsid w:val="49052C7E"/>
    <w:rsid w:val="49D61E61"/>
    <w:rsid w:val="4B892274"/>
    <w:rsid w:val="50B42D5A"/>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annotation reference"/>
    <w:basedOn w:val="2"/>
    <w:semiHidden/>
    <w:unhideWhenUsed/>
    <w:qFormat/>
    <w:uiPriority w:val="99"/>
    <w:rPr>
      <w:sz w:val="16"/>
      <w:szCs w:val="16"/>
    </w:rPr>
  </w:style>
  <w:style w:type="character" w:styleId="6">
    <w:name w:val="Hyperlink"/>
    <w:qFormat/>
    <w:uiPriority w:val="99"/>
    <w:rPr>
      <w:color w:val="0563C1"/>
      <w:u w:val="single"/>
    </w:rPr>
  </w:style>
  <w:style w:type="character" w:styleId="7">
    <w:name w:val="line number"/>
    <w:basedOn w:val="2"/>
    <w:semiHidden/>
    <w:unhideWhenUsed/>
    <w:qFormat/>
    <w:uiPriority w:val="99"/>
  </w:style>
  <w:style w:type="character" w:styleId="8">
    <w:name w:val="Strong"/>
    <w:basedOn w:val="2"/>
    <w:qFormat/>
    <w:uiPriority w:val="99"/>
    <w:rPr>
      <w:b/>
      <w:bCs/>
    </w:rPr>
  </w:style>
  <w:style w:type="paragraph" w:styleId="9">
    <w:name w:val="Balloon Text"/>
    <w:basedOn w:val="1"/>
    <w:link w:val="23"/>
    <w:semiHidden/>
    <w:unhideWhenUsed/>
    <w:qFormat/>
    <w:uiPriority w:val="99"/>
    <w:rPr>
      <w:rFonts w:ascii="Segoe UI" w:hAnsi="Segoe UI" w:cs="Segoe UI"/>
      <w:sz w:val="18"/>
      <w:szCs w:val="18"/>
    </w:rPr>
  </w:style>
  <w:style w:type="paragraph" w:styleId="10">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1">
    <w:name w:val="annotation text"/>
    <w:basedOn w:val="1"/>
    <w:link w:val="26"/>
    <w:semiHidden/>
    <w:unhideWhenUsed/>
    <w:qFormat/>
    <w:uiPriority w:val="99"/>
    <w:rPr>
      <w:sz w:val="20"/>
      <w:szCs w:val="20"/>
    </w:rPr>
  </w:style>
  <w:style w:type="paragraph" w:styleId="12">
    <w:name w:val="annotation subject"/>
    <w:basedOn w:val="11"/>
    <w:next w:val="11"/>
    <w:link w:val="27"/>
    <w:semiHidden/>
    <w:unhideWhenUsed/>
    <w:qFormat/>
    <w:uiPriority w:val="99"/>
    <w:rPr>
      <w:b/>
      <w:bCs/>
    </w:rPr>
  </w:style>
  <w:style w:type="paragraph" w:styleId="13">
    <w:name w:val="header"/>
    <w:basedOn w:val="1"/>
    <w:link w:val="24"/>
    <w:unhideWhenUsed/>
    <w:qFormat/>
    <w:uiPriority w:val="99"/>
    <w:pPr>
      <w:tabs>
        <w:tab w:val="center" w:pos="4677"/>
        <w:tab w:val="right" w:pos="9355"/>
      </w:tabs>
    </w:pPr>
  </w:style>
  <w:style w:type="paragraph" w:styleId="14">
    <w:name w:val="Body Text"/>
    <w:basedOn w:val="1"/>
    <w:link w:val="22"/>
    <w:qFormat/>
    <w:uiPriority w:val="0"/>
    <w:pPr>
      <w:spacing w:after="120" w:line="480" w:lineRule="auto"/>
      <w:ind w:firstLine="567"/>
      <w:jc w:val="both"/>
    </w:pPr>
    <w:rPr>
      <w:lang w:eastAsia="en-US"/>
    </w:rPr>
  </w:style>
  <w:style w:type="paragraph" w:styleId="15">
    <w:name w:val="footer"/>
    <w:basedOn w:val="1"/>
    <w:link w:val="25"/>
    <w:unhideWhenUsed/>
    <w:qFormat/>
    <w:uiPriority w:val="99"/>
    <w:pPr>
      <w:tabs>
        <w:tab w:val="center" w:pos="4677"/>
        <w:tab w:val="right" w:pos="9355"/>
      </w:tabs>
    </w:pPr>
  </w:style>
  <w:style w:type="paragraph" w:styleId="16">
    <w:name w:val="Normal (Web)"/>
    <w:basedOn w:val="1"/>
    <w:unhideWhenUsed/>
    <w:qFormat/>
    <w:uiPriority w:val="99"/>
    <w:pPr>
      <w:spacing w:before="100" w:beforeAutospacing="1" w:after="100" w:afterAutospacing="1"/>
    </w:pPr>
  </w:style>
  <w:style w:type="table" w:styleId="1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моё Знак"/>
    <w:link w:val="20"/>
    <w:qFormat/>
    <w:uiPriority w:val="0"/>
    <w:rPr>
      <w:rFonts w:eastAsia="Calibri"/>
      <w:sz w:val="24"/>
    </w:rPr>
  </w:style>
  <w:style w:type="paragraph" w:customStyle="1" w:styleId="20">
    <w:name w:val="моё"/>
    <w:basedOn w:val="21"/>
    <w:link w:val="19"/>
    <w:qFormat/>
    <w:uiPriority w:val="0"/>
    <w:rPr>
      <w:rFonts w:asciiTheme="minorHAnsi" w:hAnsiTheme="minorHAnsi" w:cstheme="minorBidi"/>
      <w:sz w:val="24"/>
    </w:rPr>
  </w:style>
  <w:style w:type="paragraph" w:styleId="21">
    <w:name w:val="No Spacing"/>
    <w:qFormat/>
    <w:uiPriority w:val="1"/>
    <w:rPr>
      <w:rFonts w:ascii="Calibri" w:hAnsi="Calibri" w:eastAsia="Calibri" w:cs="Times New Roman"/>
      <w:sz w:val="22"/>
      <w:szCs w:val="22"/>
      <w:lang w:val="ru-RU" w:eastAsia="en-US" w:bidi="ar-SA"/>
    </w:rPr>
  </w:style>
  <w:style w:type="character" w:customStyle="1" w:styleId="22">
    <w:name w:val="Основной текст Знак"/>
    <w:basedOn w:val="2"/>
    <w:link w:val="14"/>
    <w:qFormat/>
    <w:uiPriority w:val="0"/>
    <w:rPr>
      <w:rFonts w:ascii="Times New Roman" w:hAnsi="Times New Roman" w:eastAsia="Times New Roman" w:cs="Times New Roman"/>
      <w:sz w:val="24"/>
      <w:szCs w:val="24"/>
    </w:rPr>
  </w:style>
  <w:style w:type="character" w:customStyle="1" w:styleId="23">
    <w:name w:val="Текст выноски Знак"/>
    <w:basedOn w:val="2"/>
    <w:link w:val="9"/>
    <w:semiHidden/>
    <w:qFormat/>
    <w:uiPriority w:val="99"/>
    <w:rPr>
      <w:rFonts w:ascii="Segoe UI" w:hAnsi="Segoe UI" w:eastAsia="Times New Roman" w:cs="Segoe UI"/>
      <w:sz w:val="18"/>
      <w:szCs w:val="18"/>
    </w:rPr>
  </w:style>
  <w:style w:type="character" w:customStyle="1" w:styleId="24">
    <w:name w:val="Верхний колонтитул Знак"/>
    <w:basedOn w:val="2"/>
    <w:link w:val="13"/>
    <w:qFormat/>
    <w:uiPriority w:val="99"/>
    <w:rPr>
      <w:rFonts w:eastAsia="Times New Roman"/>
      <w:sz w:val="24"/>
      <w:szCs w:val="24"/>
    </w:rPr>
  </w:style>
  <w:style w:type="character" w:customStyle="1" w:styleId="25">
    <w:name w:val="Нижний колонтитул Знак"/>
    <w:basedOn w:val="2"/>
    <w:link w:val="15"/>
    <w:qFormat/>
    <w:uiPriority w:val="99"/>
    <w:rPr>
      <w:rFonts w:eastAsia="Times New Roman"/>
      <w:sz w:val="24"/>
      <w:szCs w:val="24"/>
    </w:rPr>
  </w:style>
  <w:style w:type="character" w:customStyle="1" w:styleId="26">
    <w:name w:val="Текст примечания Знак"/>
    <w:basedOn w:val="2"/>
    <w:link w:val="11"/>
    <w:semiHidden/>
    <w:qFormat/>
    <w:uiPriority w:val="99"/>
    <w:rPr>
      <w:rFonts w:eastAsia="Times New Roman"/>
    </w:rPr>
  </w:style>
  <w:style w:type="character" w:customStyle="1" w:styleId="27">
    <w:name w:val="Тема примечания Знак"/>
    <w:basedOn w:val="26"/>
    <w:link w:val="12"/>
    <w:semiHidden/>
    <w:qFormat/>
    <w:uiPriority w:val="99"/>
    <w:rPr>
      <w:rFonts w:eastAsia="Times New Roman"/>
      <w:b/>
      <w:bCs/>
    </w:rPr>
  </w:style>
  <w:style w:type="paragraph" w:customStyle="1" w:styleId="28">
    <w:name w:val="Рецензия1"/>
    <w:hidden/>
    <w:semiHidden/>
    <w:qFormat/>
    <w:uiPriority w:val="99"/>
    <w:rPr>
      <w:rFonts w:ascii="Times New Roman" w:hAnsi="Times New Roman" w:eastAsia="Times New Roman" w:cs="Times New Roman"/>
      <w:sz w:val="24"/>
      <w:szCs w:val="24"/>
      <w:lang w:val="ru-RU" w:eastAsia="ru-RU" w:bidi="ar-SA"/>
    </w:rPr>
  </w:style>
  <w:style w:type="paragraph" w:customStyle="1" w:styleId="29">
    <w:name w:val="Table Caption"/>
    <w:basedOn w:val="10"/>
    <w:qFormat/>
    <w:uiPriority w:val="99"/>
    <w:pPr>
      <w:keepNext/>
      <w:spacing w:after="120" w:line="259" w:lineRule="auto"/>
    </w:pPr>
    <w:rPr>
      <w:rFonts w:asciiTheme="minorHAnsi" w:hAnsiTheme="minorHAnsi" w:eastAsiaTheme="minorHAnsi" w:cstheme="minorBidi"/>
      <w:iCs w:val="0"/>
      <w:color w:val="auto"/>
      <w:sz w:val="22"/>
      <w:szCs w:val="22"/>
      <w:lang w:eastAsia="en-US"/>
    </w:rPr>
  </w:style>
  <w:style w:type="paragraph" w:customStyle="1" w:styleId="30">
    <w:name w:val="western"/>
    <w:basedOn w:val="1"/>
    <w:qFormat/>
    <w:uiPriority w:val="99"/>
    <w:pPr>
      <w:spacing w:before="100" w:beforeAutospacing="1" w:after="100" w:afterAutospacing="1"/>
    </w:pPr>
  </w:style>
  <w:style w:type="character" w:customStyle="1" w:styleId="31">
    <w:name w:val="wmi-callto"/>
    <w:basedOn w:val="2"/>
    <w:qFormat/>
    <w:uiPriority w:val="0"/>
  </w:style>
  <w:style w:type="paragraph" w:customStyle="1" w:styleId="32">
    <w:name w:val="c-article-references__text"/>
    <w:basedOn w:val="1"/>
    <w:qFormat/>
    <w:uiPriority w:val="0"/>
    <w:pPr>
      <w:spacing w:before="100" w:beforeAutospacing="1" w:after="100" w:afterAutospacing="1"/>
    </w:pPr>
  </w:style>
  <w:style w:type="character" w:customStyle="1" w:styleId="33">
    <w:name w:val="mail-message-sender-email"/>
    <w:basedOn w:val="2"/>
    <w:qFormat/>
    <w:uiPriority w:val="99"/>
  </w:style>
  <w:style w:type="character" w:customStyle="1" w:styleId="34">
    <w:name w:val="doi__label"/>
    <w:basedOn w:val="2"/>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4387</Words>
  <Characters>25012</Characters>
  <Lines>208</Lines>
  <Paragraphs>58</Paragraphs>
  <TotalTime>20</TotalTime>
  <ScaleCrop>false</ScaleCrop>
  <LinksUpToDate>false</LinksUpToDate>
  <CharactersWithSpaces>29341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2022-08-26T08:51:00Z</dcterms:created>
  <dc:creator>Петр Ершов</dc:creator>
  <cp:lastModifiedBy>google1599737165</cp:lastModifiedBy>
  <dcterms:modified xsi:type="dcterms:W3CDTF">2022-09-05T12:50:49Z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A4574124620A4C8AB75FA99AAFE7A96E</vt:lpwstr>
  </property>
</Properties>
</file>