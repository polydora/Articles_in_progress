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Article</w:t>
      </w:r>
    </w:p>
    <w:p>
      <w:pPr>
        <w:pStyle w:val="26"/>
        <w:rPr>
          <w:lang w:val="en-GB"/>
        </w:rPr>
      </w:pPr>
      <w:r>
        <w:t xml:space="preserve">Spatial variation in the frequency of left-sided morph in European flounder </w:t>
      </w:r>
      <w:r>
        <w:rPr>
          <w:i/>
        </w:rPr>
        <w:t xml:space="preserve">Platichthys flesus </w:t>
      </w:r>
      <w:r>
        <w:rPr>
          <w:lang w:val="en-GB"/>
        </w:rPr>
        <w:t>(Linnaeus, 1758) from the marginal Arctic (</w:t>
      </w:r>
      <w:r>
        <w:t xml:space="preserve">the </w:t>
      </w:r>
      <w:r>
        <w:rPr>
          <w:lang w:val="en-GB"/>
        </w:rPr>
        <w:t>White Sea)</w:t>
      </w:r>
    </w:p>
    <w:p>
      <w:pPr>
        <w:pStyle w:val="27"/>
      </w:pPr>
      <w:r>
        <w:rPr>
          <w:highlight w:val="yellow"/>
        </w:rPr>
        <w:t xml:space="preserve">Peter N.Yershov </w:t>
      </w:r>
      <w:r>
        <w:rPr>
          <w:highlight w:val="yellow"/>
          <w:vertAlign w:val="superscript"/>
        </w:rPr>
        <w:t>1</w:t>
      </w:r>
      <w:r>
        <w:rPr>
          <w:highlight w:val="yellow"/>
        </w:rPr>
        <w:t>*,</w:t>
      </w:r>
      <w:r>
        <w:t xml:space="preserve"> Gennadiy V.Fuks </w:t>
      </w:r>
      <w:r>
        <w:rPr>
          <w:vertAlign w:val="superscript"/>
        </w:rPr>
        <w:t>2</w:t>
      </w:r>
      <w:r>
        <w:t xml:space="preserve"> and Vadim M.Khaitov </w:t>
      </w:r>
      <w:r>
        <w:rPr>
          <w:vertAlign w:val="superscript"/>
        </w:rPr>
        <w:t>3, 4</w:t>
      </w:r>
    </w:p>
    <w:tbl>
      <w:tblPr>
        <w:tblStyle w:val="6"/>
        <w:tblpPr w:leftFromText="198" w:rightFromText="198" w:vertAnchor="page" w:horzAnchor="margin" w:tblpY="10194"/>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pStyle w:val="62"/>
              <w:spacing w:after="120" w:line="240" w:lineRule="exact"/>
            </w:pPr>
            <w:r>
              <w:rPr>
                <w:b/>
              </w:rPr>
              <w:t>Citation:</w:t>
            </w:r>
            <w:r>
              <w:t xml:space="preserve"> Yershov P.N.; Fuks G.V.; Khaitov V.M. Title. </w:t>
            </w:r>
            <w:r>
              <w:rPr>
                <w:i/>
              </w:rPr>
              <w:t xml:space="preserve">Diversity </w:t>
            </w:r>
            <w:r>
              <w:rPr>
                <w:b/>
              </w:rPr>
              <w:t>2022</w:t>
            </w:r>
            <w:r>
              <w:t>,</w:t>
            </w:r>
            <w:r>
              <w:rPr>
                <w:i/>
              </w:rPr>
              <w:t xml:space="preserve"> 14</w:t>
            </w:r>
            <w:r>
              <w:t>, x. https://doi.org/10.3390/xxxxx</w:t>
            </w:r>
          </w:p>
          <w:p>
            <w:pPr>
              <w:pStyle w:val="65"/>
              <w:spacing w:after="120"/>
            </w:pPr>
            <w:r>
              <w:t>Academic Editor: Firstname Lastname</w:t>
            </w:r>
          </w:p>
          <w:p>
            <w:pPr>
              <w:pStyle w:val="28"/>
              <w:spacing w:before="120"/>
            </w:pPr>
            <w:r>
              <w:t>Received: date</w:t>
            </w:r>
          </w:p>
          <w:p>
            <w:pPr>
              <w:pStyle w:val="28"/>
            </w:pPr>
            <w:r>
              <w:t>Accepted: date</w:t>
            </w:r>
          </w:p>
          <w:p>
            <w:pPr>
              <w:pStyle w:val="28"/>
              <w:spacing w:after="120"/>
            </w:pPr>
            <w:r>
              <w:t>Published: date</w:t>
            </w:r>
          </w:p>
          <w:p>
            <w:pPr>
              <w:pStyle w:val="64"/>
              <w:jc w:val="both"/>
            </w:pPr>
            <w:r>
              <w:rPr>
                <w:b/>
              </w:rPr>
              <w:t>Publisher’s Note:</w:t>
            </w:r>
            <w:r>
              <w:t xml:space="preserve"> MDPI stays neutral with regard to jurisdictional claims in published maps and institutional affiliations.</w:t>
            </w:r>
          </w:p>
          <w:p>
            <w:pPr>
              <w:adjustRightInd w:val="0"/>
              <w:snapToGrid w:val="0"/>
              <w:spacing w:before="120" w:line="240" w:lineRule="atLeast"/>
              <w:ind w:right="113"/>
              <w:jc w:val="left"/>
              <w:rPr>
                <w:rFonts w:eastAsia="DengXian"/>
                <w:bCs/>
                <w:sz w:val="14"/>
                <w:szCs w:val="14"/>
                <w:lang w:bidi="en-US"/>
              </w:rPr>
            </w:pPr>
            <w:r>
              <w:rPr>
                <w:rFonts w:eastAsia="DengXian"/>
                <w:lang w:val="ru-RU" w:eastAsia="ru-RU"/>
              </w:rPr>
              <w:drawing>
                <wp:inline distT="0" distB="0" distL="0" distR="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pPr>
              <w:adjustRightInd w:val="0"/>
              <w:snapToGrid w:val="0"/>
              <w:spacing w:before="60" w:line="240" w:lineRule="atLeast"/>
              <w:ind w:right="113"/>
              <w:rPr>
                <w:rFonts w:eastAsia="DengXian"/>
                <w:bCs/>
                <w:sz w:val="14"/>
                <w:szCs w:val="14"/>
                <w:lang w:bidi="en-US"/>
              </w:rPr>
            </w:pPr>
            <w:r>
              <w:rPr>
                <w:rFonts w:eastAsia="DengXian"/>
                <w:b/>
                <w:bCs/>
                <w:sz w:val="14"/>
                <w:szCs w:val="14"/>
                <w:lang w:bidi="en-US"/>
              </w:rPr>
              <w:t>Copyright:</w:t>
            </w:r>
            <w:r>
              <w:rPr>
                <w:rFonts w:eastAsia="DengXian"/>
                <w:bCs/>
                <w:sz w:val="14"/>
                <w:szCs w:val="14"/>
                <w:lang w:bidi="en-US"/>
              </w:rPr>
              <w:t xml:space="preserve"> © 2022 by the authors. Submitted for possible open access publication under the terms and conditions of the Creative Commons Attribution (CC BY) license (https://creativecommons.org/licenses/by/4.0/).</w:t>
            </w:r>
          </w:p>
        </w:tc>
      </w:tr>
    </w:tbl>
    <w:p>
      <w:pPr>
        <w:pStyle w:val="29"/>
        <w:ind w:left="2608" w:firstLine="0"/>
      </w:pPr>
      <w:r>
        <w:rPr>
          <w:vertAlign w:val="superscript"/>
        </w:rPr>
        <w:t>1</w:t>
      </w:r>
      <w:r>
        <w:t xml:space="preserve"> Zoological Institute of the Russian Academy of Sciences, Universitetskaya nab. 1, 199034 Saint Petersburg, Russia; </w:t>
      </w:r>
      <w:r>
        <w:rPr>
          <w:i/>
        </w:rPr>
        <w:t xml:space="preserve">e-mail: </w:t>
      </w:r>
      <w:r>
        <w:fldChar w:fldCharType="begin"/>
      </w:r>
      <w:r>
        <w:instrText xml:space="preserve"> HYPERLINK "mailto:peter.yershov@zin.ru" </w:instrText>
      </w:r>
      <w:r>
        <w:fldChar w:fldCharType="separate"/>
      </w:r>
      <w:r>
        <w:rPr>
          <w:rStyle w:val="11"/>
          <w:rFonts w:eastAsia="Calibri"/>
          <w:i/>
        </w:rPr>
        <w:t>peter.yershov@zin.ru</w:t>
      </w:r>
      <w:r>
        <w:rPr>
          <w:rStyle w:val="11"/>
          <w:rFonts w:eastAsia="Calibri"/>
          <w:i/>
        </w:rPr>
        <w:fldChar w:fldCharType="end"/>
      </w:r>
      <w:r>
        <w:rPr>
          <w:i/>
        </w:rPr>
        <w:t xml:space="preserve">; </w:t>
      </w:r>
      <w:r>
        <w:fldChar w:fldCharType="begin"/>
      </w:r>
      <w:r>
        <w:instrText xml:space="preserve"> HYPERLINK "mailto:peteryershov@yandex.ru" </w:instrText>
      </w:r>
      <w:r>
        <w:fldChar w:fldCharType="separate"/>
      </w:r>
      <w:r>
        <w:rPr>
          <w:rStyle w:val="11"/>
          <w:rFonts w:eastAsia="Calibri"/>
          <w:i/>
        </w:rPr>
        <w:t>peteryershov@yandex.ru</w:t>
      </w:r>
      <w:r>
        <w:rPr>
          <w:rStyle w:val="11"/>
          <w:rFonts w:eastAsia="Calibri"/>
          <w:i/>
        </w:rPr>
        <w:fldChar w:fldCharType="end"/>
      </w:r>
    </w:p>
    <w:p>
      <w:pPr>
        <w:pStyle w:val="29"/>
        <w:ind w:left="2608" w:firstLine="0"/>
        <w:rPr>
          <w:rStyle w:val="11"/>
          <w:color w:val="000000"/>
          <w:u w:val="none"/>
        </w:rPr>
      </w:pPr>
      <w:r>
        <w:rPr>
          <w:vertAlign w:val="superscript"/>
        </w:rPr>
        <w:t>2</w:t>
      </w:r>
      <w:r>
        <w:t xml:space="preserve"> North branch of “VNIRO” (“Severnyy”), Uritskogo st. 17, 163002 Arkhangelsk, Russia; </w:t>
      </w:r>
      <w:r>
        <w:fldChar w:fldCharType="begin"/>
      </w:r>
      <w:r>
        <w:instrText xml:space="preserve"> HYPERLINK "mailto:fuks@severniro.ru" </w:instrText>
      </w:r>
      <w:r>
        <w:fldChar w:fldCharType="separate"/>
      </w:r>
      <w:r>
        <w:rPr>
          <w:rStyle w:val="11"/>
          <w:rFonts w:eastAsia="Calibri"/>
          <w:i/>
          <w:szCs w:val="16"/>
        </w:rPr>
        <w:t>fuks@severniro.ru</w:t>
      </w:r>
      <w:r>
        <w:rPr>
          <w:rStyle w:val="11"/>
          <w:rFonts w:eastAsia="Calibri"/>
          <w:i/>
          <w:szCs w:val="16"/>
        </w:rPr>
        <w:fldChar w:fldCharType="end"/>
      </w:r>
    </w:p>
    <w:p>
      <w:pPr>
        <w:pStyle w:val="29"/>
        <w:ind w:left="2608" w:firstLine="0"/>
      </w:pPr>
      <w:r>
        <w:rPr>
          <w:vertAlign w:val="superscript"/>
        </w:rPr>
        <w:t xml:space="preserve">3 </w:t>
      </w:r>
      <w:r>
        <w:t xml:space="preserve">Department of Invertebrate Zoology, Saint-Petersburg State University, Universitetskaya nab. 7/9, 199034 Saint </w:t>
      </w:r>
      <w:r>
        <w:rPr>
          <w:i/>
          <w:szCs w:val="16"/>
        </w:rPr>
        <w:t xml:space="preserve">Petersburg, Russia; e-mail: </w:t>
      </w:r>
      <w:r>
        <w:fldChar w:fldCharType="begin"/>
      </w:r>
      <w:r>
        <w:instrText xml:space="preserve"> HYPERLINK "mailto:polydora@rambler.ru" </w:instrText>
      </w:r>
      <w:r>
        <w:fldChar w:fldCharType="separate"/>
      </w:r>
      <w:r>
        <w:rPr>
          <w:rStyle w:val="11"/>
          <w:rFonts w:eastAsia="Calibri"/>
          <w:i/>
          <w:szCs w:val="16"/>
        </w:rPr>
        <w:t>polydora@rambler.ru</w:t>
      </w:r>
      <w:r>
        <w:rPr>
          <w:rStyle w:val="11"/>
          <w:rFonts w:eastAsia="Calibri"/>
          <w:i/>
          <w:szCs w:val="16"/>
        </w:rPr>
        <w:fldChar w:fldCharType="end"/>
      </w:r>
    </w:p>
    <w:p>
      <w:pPr>
        <w:pStyle w:val="29"/>
        <w:ind w:left="2608" w:firstLine="0"/>
      </w:pPr>
      <w:r>
        <w:rPr>
          <w:vertAlign w:val="superscript"/>
        </w:rPr>
        <w:t xml:space="preserve">4 </w:t>
      </w:r>
      <w:r>
        <w:rPr>
          <w:shd w:val="clear" w:color="auto" w:fill="FFFFFF"/>
        </w:rPr>
        <w:t xml:space="preserve">Kandalaksha State Nature Reserve, Lineynaya 35, Kandalaksha, 184042 Murmansk Region, Russia </w:t>
      </w:r>
    </w:p>
    <w:p>
      <w:pPr>
        <w:pStyle w:val="29"/>
        <w:rPr>
          <w:rStyle w:val="11"/>
          <w:rFonts w:eastAsia="Calibri"/>
          <w:i/>
        </w:rPr>
      </w:pPr>
      <w:r>
        <w:rPr>
          <w:b/>
        </w:rPr>
        <w:t>*</w:t>
      </w:r>
      <w:r>
        <w:tab/>
      </w:r>
      <w:r>
        <w:t xml:space="preserve">Correspondence: </w:t>
      </w:r>
      <w:r>
        <w:rPr>
          <w:rFonts w:eastAsia="Calibri"/>
        </w:rPr>
        <w:t>peter.yershov@zin.ru</w:t>
      </w:r>
      <w:r>
        <w:t xml:space="preserve">; </w:t>
      </w:r>
      <w:r>
        <w:rPr>
          <w:rFonts w:eastAsia="Calibri"/>
        </w:rPr>
        <w:t>peteryershov@yandex.ru</w:t>
      </w:r>
    </w:p>
    <w:p>
      <w:pPr>
        <w:pStyle w:val="30"/>
      </w:pPr>
      <w:r>
        <w:rPr>
          <w:b/>
        </w:rPr>
        <w:t xml:space="preserve">Abstract: </w:t>
      </w:r>
      <w:r>
        <w:t xml:space="preserve">The European flounder, </w:t>
      </w:r>
      <w:r>
        <w:rPr>
          <w:i/>
          <w:iCs/>
        </w:rPr>
        <w:t>Platichthys flesus</w:t>
      </w:r>
      <w:r>
        <w:t xml:space="preserve">, is a polymorphic flatfish exhibiting large population variation in proportion of left-sided and right-sided morphs across its range. Detailed studies of flounder populations within its geographic range can provide valuable information for analyzing spatial patterns of frequencies of the two morphs. We have examined the frequencies of left-sided individuals of flounder in the White Sea (Kandalaksha, Onega, Dvina, and Mezen bays), the region in the northeastern part of species’ range adjacent to the Arctic. The proportion of the two morphs in the populations of the White Sea flounders demonstrated high variability and specific regional characteristics. The highest frequency of left-sided individuals was observed in the northwestern (Kandalaksha Bay) and southwestern (Onega Bay) parts of the White Sea. Flounders living in the eastern part of the White Sea (Dvina and Mezen bays) showed much lower frequency of this trait. No consistent pattern of geographic variation in proportion of the morphs was observed across flounder’s geographic range. </w:t>
      </w:r>
      <w:ins w:id="0" w:author="Петр Ершов" w:date="2022-10-01T16:41:00Z">
        <w:r>
          <w:rPr/>
          <w:t xml:space="preserve">The lowest frequencies of left-sided individuals were recorded in the </w:t>
        </w:r>
      </w:ins>
      <w:ins w:id="1" w:author="Петр Ершов" w:date="2022-10-01T16:42:00Z">
        <w:r>
          <w:rPr/>
          <w:t xml:space="preserve">flounder </w:t>
        </w:r>
      </w:ins>
      <w:ins w:id="2" w:author="Петр Ершов" w:date="2022-10-01T16:41:00Z">
        <w:r>
          <w:rPr/>
          <w:t>populations</w:t>
        </w:r>
      </w:ins>
      <w:ins w:id="3" w:author="Петр Ершов" w:date="2022-10-01T16:43:00Z">
        <w:r>
          <w:rPr/>
          <w:t xml:space="preserve"> living at the eastern and western margins of geographic range. </w:t>
        </w:r>
      </w:ins>
      <w:r>
        <w:t xml:space="preserve">Geographic variation in proportion of left-sided individuals in flounder populations is likely to be determined by a set of biotic and abiotic factors. Selective influence of the later acting through trophic relationships of this species with other hydrobionts can differ in different parts of flounder’s </w:t>
      </w:r>
      <w:r>
        <w:rPr>
          <w:szCs w:val="18"/>
        </w:rPr>
        <w:t xml:space="preserve">geographic range. </w:t>
      </w:r>
    </w:p>
    <w:p>
      <w:pPr>
        <w:pStyle w:val="31"/>
      </w:pPr>
      <w:r>
        <w:rPr>
          <w:b/>
        </w:rPr>
        <w:t xml:space="preserve">Keywords: </w:t>
      </w:r>
      <w:ins w:id="4" w:author="Петр Ершов" w:date="2022-09-29T18:00:00Z">
        <w:r>
          <w:rPr/>
          <w:t>asymmetry;</w:t>
        </w:r>
      </w:ins>
      <w:ins w:id="5" w:author="Петр Ершов" w:date="2022-09-29T17:48:00Z">
        <w:r>
          <w:rPr>
            <w:b/>
          </w:rPr>
          <w:t xml:space="preserve"> </w:t>
        </w:r>
      </w:ins>
      <w:r>
        <w:t>geographical variation</w:t>
      </w:r>
      <w:r>
        <w:rPr>
          <w:highlight w:val="green"/>
        </w:rPr>
        <w:t>;</w:t>
      </w:r>
      <w:del w:id="6" w:author="Петр Ершов" w:date="2022-09-29T17:48:00Z">
        <w:r>
          <w:rPr>
            <w:highlight w:val="green"/>
          </w:rPr>
          <w:delText xml:space="preserve"> </w:delText>
        </w:r>
      </w:del>
      <w:del w:id="7" w:author="Петр Ершов" w:date="2022-09-29T17:48:00Z">
        <w:r>
          <w:rPr/>
          <w:delText xml:space="preserve">left-sided </w:delText>
        </w:r>
      </w:del>
      <w:r>
        <w:t>morph</w:t>
      </w:r>
      <w:ins w:id="8" w:author="Петр Ершов" w:date="2022-09-29T17:48:00Z">
        <w:r>
          <w:rPr/>
          <w:t xml:space="preserve"> proportions</w:t>
        </w:r>
      </w:ins>
      <w:r>
        <w:rPr>
          <w:highlight w:val="green"/>
        </w:rPr>
        <w:t xml:space="preserve">; </w:t>
      </w:r>
      <w:del w:id="9" w:author="Петр Ершов" w:date="2022-09-29T17:49:00Z">
        <w:r>
          <w:rPr>
            <w:i/>
            <w:iCs/>
          </w:rPr>
          <w:delText>Platichthys flesus</w:delText>
        </w:r>
      </w:del>
      <w:ins w:id="10" w:author="Петр Ершов" w:date="2022-09-29T17:49:00Z">
        <w:r>
          <w:rPr>
            <w:iCs/>
          </w:rPr>
          <w:t>Pleuronectidae</w:t>
        </w:r>
      </w:ins>
      <w:r>
        <w:rPr>
          <w:iCs/>
          <w:highlight w:val="green"/>
        </w:rPr>
        <w:t xml:space="preserve">; </w:t>
      </w:r>
      <w:del w:id="11" w:author="Петр Ершов" w:date="2022-09-29T17:49:00Z">
        <w:r>
          <w:rPr/>
          <w:delText>population</w:delText>
        </w:r>
      </w:del>
      <w:r>
        <w:t xml:space="preserve"> </w:t>
      </w:r>
      <w:ins w:id="12" w:author="Петр Ершов" w:date="2022-09-29T17:49:00Z">
        <w:r>
          <w:rPr/>
          <w:t xml:space="preserve">lateral </w:t>
        </w:r>
      </w:ins>
      <w:r>
        <w:t>polymorphism</w:t>
      </w:r>
      <w:r>
        <w:rPr>
          <w:highlight w:val="green"/>
        </w:rPr>
        <w:t xml:space="preserve">; </w:t>
      </w:r>
      <w:r>
        <w:t>White Sea</w:t>
      </w:r>
    </w:p>
    <w:p>
      <w:pPr>
        <w:pStyle w:val="32"/>
        <w:pBdr>
          <w:bottom w:val="single" w:color="000000" w:sz="4" w:space="1"/>
        </w:pBdr>
      </w:pPr>
    </w:p>
    <w:p>
      <w:pPr>
        <w:pStyle w:val="52"/>
      </w:pPr>
      <w:r>
        <w:t>1. Introduction</w:t>
      </w:r>
    </w:p>
    <w:p>
      <w:pPr>
        <w:pStyle w:val="38"/>
      </w:pPr>
      <w:r>
        <w:t>The</w:t>
      </w:r>
      <w:r>
        <w:rPr>
          <w:lang w:val="en-GB"/>
        </w:rPr>
        <w:t xml:space="preserve"> </w:t>
      </w:r>
      <w:r>
        <w:t>European</w:t>
      </w:r>
      <w:r>
        <w:rPr>
          <w:lang w:val="en-GB"/>
        </w:rPr>
        <w:t xml:space="preserve"> </w:t>
      </w:r>
      <w:r>
        <w:t>flounder</w:t>
      </w:r>
      <w:r>
        <w:rPr>
          <w:lang w:val="en-GB"/>
        </w:rPr>
        <w:t xml:space="preserve"> </w:t>
      </w:r>
      <w:r>
        <w:rPr>
          <w:i/>
          <w:iCs/>
        </w:rPr>
        <w:t>Platichthys</w:t>
      </w:r>
      <w:r>
        <w:rPr>
          <w:i/>
          <w:iCs/>
          <w:lang w:val="en-GB"/>
        </w:rPr>
        <w:t xml:space="preserve"> </w:t>
      </w:r>
      <w:r>
        <w:rPr>
          <w:i/>
          <w:iCs/>
        </w:rPr>
        <w:t>flesus</w:t>
      </w:r>
      <w:r>
        <w:rPr>
          <w:lang w:val="en-GB"/>
        </w:rPr>
        <w:t xml:space="preserve"> (</w:t>
      </w:r>
      <w:r>
        <w:t>Linnaeus</w:t>
      </w:r>
      <w:r>
        <w:rPr>
          <w:lang w:val="en-GB"/>
        </w:rPr>
        <w:t xml:space="preserve">, 1758) (Pleuronectidae) </w:t>
      </w:r>
      <w:r>
        <w:t>is</w:t>
      </w:r>
      <w:r>
        <w:rPr>
          <w:lang w:val="en-GB"/>
        </w:rPr>
        <w:t xml:space="preserve"> </w:t>
      </w:r>
      <w:r>
        <w:t>a</w:t>
      </w:r>
      <w:r>
        <w:rPr>
          <w:lang w:val="en-GB"/>
        </w:rPr>
        <w:t xml:space="preserve"> </w:t>
      </w:r>
      <w:r>
        <w:t>marine</w:t>
      </w:r>
      <w:r>
        <w:rPr>
          <w:lang w:val="en-GB"/>
        </w:rPr>
        <w:t xml:space="preserve"> </w:t>
      </w:r>
      <w:r>
        <w:t>and</w:t>
      </w:r>
      <w:r>
        <w:rPr>
          <w:lang w:val="en-GB"/>
        </w:rPr>
        <w:t xml:space="preserve"> </w:t>
      </w:r>
      <w:r>
        <w:t>brackish</w:t>
      </w:r>
      <w:r>
        <w:rPr>
          <w:lang w:val="en-GB"/>
        </w:rPr>
        <w:t xml:space="preserve"> </w:t>
      </w:r>
      <w:r>
        <w:t>species</w:t>
      </w:r>
      <w:r>
        <w:rPr>
          <w:lang w:val="en-GB"/>
        </w:rPr>
        <w:t xml:space="preserve"> </w:t>
      </w:r>
      <w:r>
        <w:t>distributed</w:t>
      </w:r>
      <w:r>
        <w:rPr>
          <w:lang w:val="en-GB"/>
        </w:rPr>
        <w:t xml:space="preserve"> </w:t>
      </w:r>
      <w:r>
        <w:t>across</w:t>
      </w:r>
      <w:r>
        <w:rPr>
          <w:lang w:val="en-GB"/>
        </w:rPr>
        <w:t xml:space="preserve"> </w:t>
      </w:r>
      <w:r>
        <w:t>a</w:t>
      </w:r>
      <w:r>
        <w:rPr>
          <w:lang w:val="en-GB"/>
        </w:rPr>
        <w:t xml:space="preserve"> </w:t>
      </w:r>
      <w:r>
        <w:t>wide</w:t>
      </w:r>
      <w:r>
        <w:rPr>
          <w:lang w:val="en-GB"/>
        </w:rPr>
        <w:t xml:space="preserve"> </w:t>
      </w:r>
      <w:r>
        <w:t>geographic</w:t>
      </w:r>
      <w:r>
        <w:rPr>
          <w:lang w:val="en-GB"/>
        </w:rPr>
        <w:t xml:space="preserve"> </w:t>
      </w:r>
      <w:r>
        <w:t>area</w:t>
      </w:r>
      <w:r>
        <w:rPr>
          <w:lang w:val="en-GB"/>
        </w:rPr>
        <w:t xml:space="preserve"> </w:t>
      </w:r>
      <w:r>
        <w:t>that ranges from 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Mediterranean</w:t>
      </w:r>
      <w:r>
        <w:rPr>
          <w:lang w:val="en-GB"/>
        </w:rPr>
        <w:t xml:space="preserve">, through </w:t>
      </w:r>
      <w:r>
        <w:t>the</w:t>
      </w:r>
      <w:r>
        <w:rPr>
          <w:lang w:val="en-GB"/>
        </w:rPr>
        <w:t xml:space="preserve"> </w:t>
      </w:r>
      <w:r>
        <w:t>Atlantic</w:t>
      </w:r>
      <w:r>
        <w:rPr>
          <w:lang w:val="en-GB"/>
        </w:rPr>
        <w:t xml:space="preserve"> </w:t>
      </w:r>
      <w:r>
        <w:t>coast</w:t>
      </w:r>
      <w:r>
        <w:rPr>
          <w:lang w:val="en-GB"/>
        </w:rPr>
        <w:t xml:space="preserve"> </w:t>
      </w:r>
      <w:r>
        <w:t>of</w:t>
      </w:r>
      <w:r>
        <w:rPr>
          <w:lang w:val="en-GB"/>
        </w:rPr>
        <w:t xml:space="preserve"> </w:t>
      </w:r>
      <w:r>
        <w:t>Europe</w:t>
      </w:r>
      <w:r>
        <w:rPr>
          <w:lang w:val="en-GB"/>
        </w:rPr>
        <w:t xml:space="preserve">, around </w:t>
      </w:r>
      <w:r>
        <w:t>the</w:t>
      </w:r>
      <w:r>
        <w:rPr>
          <w:lang w:val="en-GB"/>
        </w:rPr>
        <w:t xml:space="preserve"> British isles and </w:t>
      </w:r>
      <w:r>
        <w:t>Ireland</w:t>
      </w:r>
      <w:r>
        <w:rPr>
          <w:lang w:val="en-GB"/>
        </w:rPr>
        <w:t xml:space="preserve">, across the North, Baltic, Barents and White seas </w:t>
      </w:r>
      <w:r>
        <w:t>and</w:t>
      </w:r>
      <w:r>
        <w:rPr>
          <w:lang w:val="en-GB"/>
        </w:rPr>
        <w:t xml:space="preserve"> </w:t>
      </w:r>
      <w:r>
        <w:t>eastward</w:t>
      </w:r>
      <w:r>
        <w:rPr>
          <w:lang w:val="en-GB"/>
        </w:rPr>
        <w:t xml:space="preserve"> </w:t>
      </w:r>
      <w:r>
        <w:t>to the southwestern part of Novaya Zemlya archipelago and Kara Bay of the Kara Sea</w:t>
      </w:r>
      <w:r>
        <w:rPr>
          <w:lang w:val="en-GB"/>
        </w:rPr>
        <w:t xml:space="preserve"> [</w:t>
      </w:r>
      <w:r>
        <w:rPr>
          <w:b/>
        </w:rPr>
        <w:t>1</w:t>
      </w:r>
      <w:r>
        <w:t xml:space="preserve">, </w:t>
      </w:r>
      <w:r>
        <w:rPr>
          <w:b/>
        </w:rPr>
        <w:t>2</w:t>
      </w:r>
      <w:r>
        <w:t>,</w:t>
      </w:r>
      <w:r>
        <w:rPr>
          <w:lang w:val="en-GB"/>
        </w:rPr>
        <w:t xml:space="preserve"> </w:t>
      </w:r>
      <w:r>
        <w:rPr>
          <w:b/>
          <w:lang w:val="en-GB"/>
        </w:rPr>
        <w:t>3</w:t>
      </w:r>
      <w:r>
        <w:rPr>
          <w:lang w:val="en-GB"/>
        </w:rPr>
        <w:t xml:space="preserve">, </w:t>
      </w:r>
      <w:r>
        <w:rPr>
          <w:b/>
          <w:lang w:val="en-GB"/>
        </w:rPr>
        <w:t>4</w:t>
      </w:r>
      <w:r>
        <w:rPr>
          <w:lang w:val="en-GB"/>
        </w:rPr>
        <w:t xml:space="preserve">]. </w:t>
      </w:r>
      <w:r>
        <w:t>Individuals of this species can be either left-sided or right-sided depending on the side of the body on which the eyes lie at the early developmental stages following the metamorphosis. In the left-sided (reversed) flounders, both eyes are on the left side of the body, while in the right-sided individuals they lie on the right side. Both morphs are present in populations of this species in varying proportions</w:t>
      </w:r>
      <w:ins w:id="13" w:author="Петр Ершов" w:date="2022-10-02T11:22:00Z">
        <w:r>
          <w:rPr/>
          <w:t xml:space="preserve"> (7, 9, 10, 12)</w:t>
        </w:r>
      </w:ins>
      <w:r>
        <w:t xml:space="preserve">. Crossbreeding studies conducted on the starry flounder </w:t>
      </w:r>
      <w:r>
        <w:rPr>
          <w:i/>
          <w:iCs/>
        </w:rPr>
        <w:t xml:space="preserve">P. stellatus </w:t>
      </w:r>
      <w:r>
        <w:t>(Pallas, 1787)</w:t>
      </w:r>
      <w:r>
        <w:rPr>
          <w:i/>
          <w:iCs/>
        </w:rPr>
        <w:t xml:space="preserve">, </w:t>
      </w:r>
      <w:r>
        <w:t xml:space="preserve">a polymorphic congeneric species of </w:t>
      </w:r>
      <w:r>
        <w:rPr>
          <w:i/>
          <w:iCs/>
        </w:rPr>
        <w:t>P. flesus</w:t>
      </w:r>
      <w:r>
        <w:t>, have shown that body asymmetry direction is under moderate genetic control [</w:t>
      </w:r>
      <w:r>
        <w:rPr>
          <w:b/>
        </w:rPr>
        <w:t>5</w:t>
      </w:r>
      <w:r>
        <w:t>,</w:t>
      </w:r>
      <w:r>
        <w:rPr>
          <w:b/>
        </w:rPr>
        <w:t xml:space="preserve"> 6</w:t>
      </w:r>
      <w:r>
        <w:t>].</w:t>
      </w:r>
    </w:p>
    <w:p>
      <w:pPr>
        <w:pStyle w:val="38"/>
        <w:rPr>
          <w:lang w:val="en-GB"/>
        </w:rPr>
      </w:pPr>
      <w:r>
        <w:t>The studies of</w:t>
      </w:r>
      <w:r>
        <w:rPr>
          <w:lang w:val="en-GB"/>
        </w:rPr>
        <w:t xml:space="preserve"> lateral </w:t>
      </w:r>
      <w:r>
        <w:t>polymorphism</w:t>
      </w:r>
      <w:r>
        <w:rPr>
          <w:lang w:val="en-GB"/>
        </w:rPr>
        <w:t xml:space="preserve"> </w:t>
      </w:r>
      <w:r>
        <w:t>in the populations of the European flounder are still rather scarce and the majority of information on the frequency of morphs was obtained from the flounders caught in the Baltic Sea off the coasts of Sweden, Germany and Estonia (</w:t>
      </w:r>
      <w:r>
        <w:rPr>
          <w:b/>
        </w:rPr>
        <w:t>7</w:t>
      </w:r>
      <w:r>
        <w:t xml:space="preserve">, </w:t>
      </w:r>
      <w:r>
        <w:rPr>
          <w:b/>
        </w:rPr>
        <w:t>8</w:t>
      </w:r>
      <w:r>
        <w:t xml:space="preserve">, </w:t>
      </w:r>
      <w:r>
        <w:rPr>
          <w:b/>
        </w:rPr>
        <w:t>9</w:t>
      </w:r>
      <w:r>
        <w:t xml:space="preserve">, </w:t>
      </w:r>
      <w:r>
        <w:rPr>
          <w:b/>
        </w:rPr>
        <w:t>10</w:t>
      </w:r>
      <w:r>
        <w:t>]. Fornbacke</w:t>
      </w:r>
      <w:r>
        <w:rPr>
          <w:lang w:val="en-GB"/>
        </w:rPr>
        <w:t xml:space="preserve"> </w:t>
      </w:r>
      <w:r>
        <w:rPr>
          <w:i/>
        </w:rPr>
        <w:t>et</w:t>
      </w:r>
      <w:r>
        <w:rPr>
          <w:i/>
          <w:lang w:val="en-GB"/>
        </w:rPr>
        <w:t xml:space="preserve"> </w:t>
      </w:r>
      <w:r>
        <w:rPr>
          <w:i/>
        </w:rPr>
        <w:t>al</w:t>
      </w:r>
      <w:r>
        <w:rPr>
          <w:lang w:val="en-GB"/>
        </w:rPr>
        <w:t>. [</w:t>
      </w:r>
      <w:r>
        <w:rPr>
          <w:b/>
          <w:lang w:val="en-GB"/>
        </w:rPr>
        <w:t>10</w:t>
      </w:r>
      <w:r>
        <w:rPr>
          <w:lang w:val="en-GB"/>
        </w:rPr>
        <w:t>]</w:t>
      </w:r>
      <w:r>
        <w:t xml:space="preserve"> have reported a clinal change in proportion of left-sided individuals in flounder catches along the coast of Sweden, but the results of other authors on Baltic and North Sea flounders have shown a very high variation in proportion of morphs in different populations (</w:t>
      </w:r>
      <w:r>
        <w:rPr>
          <w:b/>
        </w:rPr>
        <w:t>7</w:t>
      </w:r>
      <w:r>
        <w:t xml:space="preserve">, </w:t>
      </w:r>
      <w:r>
        <w:rPr>
          <w:b/>
        </w:rPr>
        <w:t>9</w:t>
      </w:r>
      <w:r>
        <w:t xml:space="preserve">, </w:t>
      </w:r>
      <w:r>
        <w:rPr>
          <w:b/>
        </w:rPr>
        <w:t>11</w:t>
      </w:r>
      <w:r>
        <w:t xml:space="preserve">, </w:t>
      </w:r>
      <w:r>
        <w:rPr>
          <w:b/>
        </w:rPr>
        <w:t>12</w:t>
      </w:r>
      <w:r>
        <w:t xml:space="preserve">, </w:t>
      </w:r>
      <w:r>
        <w:rPr>
          <w:i/>
          <w:iCs/>
        </w:rPr>
        <w:t>etc.</w:t>
      </w:r>
      <w:r>
        <w:t>). In</w:t>
      </w:r>
      <w:r>
        <w:rPr>
          <w:lang w:val="en-GB"/>
        </w:rPr>
        <w:t xml:space="preserve"> </w:t>
      </w:r>
      <w:r>
        <w:t>the</w:t>
      </w:r>
      <w:r>
        <w:rPr>
          <w:lang w:val="en-GB"/>
        </w:rPr>
        <w:t xml:space="preserve"> </w:t>
      </w:r>
      <w:r>
        <w:t>White</w:t>
      </w:r>
      <w:r>
        <w:rPr>
          <w:lang w:val="en-GB"/>
        </w:rPr>
        <w:t xml:space="preserve"> </w:t>
      </w:r>
      <w:r>
        <w:t>Sea</w:t>
      </w:r>
      <w:r>
        <w:rPr>
          <w:lang w:val="en-GB"/>
        </w:rPr>
        <w:t xml:space="preserve">, </w:t>
      </w:r>
      <w:r>
        <w:t>the</w:t>
      </w:r>
      <w:r>
        <w:rPr>
          <w:lang w:val="en-GB"/>
        </w:rPr>
        <w:t xml:space="preserve"> </w:t>
      </w:r>
      <w:r>
        <w:t>relative</w:t>
      </w:r>
      <w:r>
        <w:rPr>
          <w:lang w:val="en-GB"/>
        </w:rPr>
        <w:t xml:space="preserve"> </w:t>
      </w:r>
      <w:r>
        <w:t>frequency</w:t>
      </w:r>
      <w:r>
        <w:rPr>
          <w:lang w:val="en-GB"/>
        </w:rPr>
        <w:t xml:space="preserve"> </w:t>
      </w:r>
      <w:r>
        <w:t>of</w:t>
      </w:r>
      <w:r>
        <w:rPr>
          <w:lang w:val="en-GB"/>
        </w:rPr>
        <w:t xml:space="preserve"> </w:t>
      </w:r>
      <w:r>
        <w:t>reversed</w:t>
      </w:r>
      <w:r>
        <w:rPr>
          <w:lang w:val="en-GB"/>
        </w:rPr>
        <w:t xml:space="preserve"> </w:t>
      </w:r>
      <w:r>
        <w:t>individuals</w:t>
      </w:r>
      <w:r>
        <w:rPr>
          <w:lang w:val="en-GB"/>
        </w:rPr>
        <w:t xml:space="preserve"> </w:t>
      </w:r>
      <w:r>
        <w:t>was</w:t>
      </w:r>
      <w:r>
        <w:rPr>
          <w:lang w:val="en-GB"/>
        </w:rPr>
        <w:t xml:space="preserve"> </w:t>
      </w:r>
      <w:r>
        <w:t>measured</w:t>
      </w:r>
      <w:r>
        <w:rPr>
          <w:lang w:val="en-GB"/>
        </w:rPr>
        <w:t xml:space="preserve"> </w:t>
      </w:r>
      <w:r>
        <w:t>for</w:t>
      </w:r>
      <w:r>
        <w:rPr>
          <w:lang w:val="en-GB"/>
        </w:rPr>
        <w:t xml:space="preserve"> </w:t>
      </w:r>
      <w:r>
        <w:t>some</w:t>
      </w:r>
      <w:r>
        <w:rPr>
          <w:lang w:val="en-GB"/>
        </w:rPr>
        <w:t xml:space="preserve"> </w:t>
      </w:r>
      <w:r>
        <w:t xml:space="preserve">most numerous </w:t>
      </w:r>
      <w:r>
        <w:rPr>
          <w:lang w:val="en-GB"/>
        </w:rPr>
        <w:t xml:space="preserve">flounder </w:t>
      </w:r>
      <w:r>
        <w:t>populations</w:t>
      </w:r>
      <w:r>
        <w:rPr>
          <w:lang w:val="en-GB"/>
        </w:rPr>
        <w:t xml:space="preserve"> from </w:t>
      </w:r>
      <w:r>
        <w:t xml:space="preserve">Kandalaksha </w:t>
      </w:r>
      <w:r>
        <w:rPr>
          <w:lang w:val="en-GB"/>
        </w:rPr>
        <w:t>(Velikaya Salma Strait), Onega, Dvina and Mezen bays [</w:t>
      </w:r>
      <w:r>
        <w:rPr>
          <w:b/>
        </w:rPr>
        <w:t>13</w:t>
      </w:r>
      <w:r>
        <w:t xml:space="preserve">, </w:t>
      </w:r>
      <w:r>
        <w:rPr>
          <w:b/>
        </w:rPr>
        <w:t>14</w:t>
      </w:r>
      <w:r>
        <w:t xml:space="preserve">, </w:t>
      </w:r>
      <w:r>
        <w:rPr>
          <w:b/>
        </w:rPr>
        <w:t>15</w:t>
      </w:r>
      <w:r>
        <w:t xml:space="preserve">, </w:t>
      </w:r>
      <w:r>
        <w:rPr>
          <w:b/>
        </w:rPr>
        <w:t>16</w:t>
      </w:r>
      <w:r>
        <w:t>]</w:t>
      </w:r>
      <w:r>
        <w:rPr>
          <w:lang w:val="en-GB"/>
        </w:rPr>
        <w:t xml:space="preserve">. </w:t>
      </w:r>
      <w:r>
        <w:t>However</w:t>
      </w:r>
      <w:r>
        <w:rPr>
          <w:lang w:val="en-GB"/>
        </w:rPr>
        <w:t xml:space="preserve">, </w:t>
      </w:r>
      <w:r>
        <w:t>for the White Sea flounders our</w:t>
      </w:r>
      <w:r>
        <w:rPr>
          <w:lang w:val="en-GB"/>
        </w:rPr>
        <w:t xml:space="preserve"> </w:t>
      </w:r>
      <w:r>
        <w:t>knowledge</w:t>
      </w:r>
      <w:r>
        <w:rPr>
          <w:lang w:val="en-GB"/>
        </w:rPr>
        <w:t xml:space="preserve"> </w:t>
      </w:r>
      <w:r>
        <w:t>of</w:t>
      </w:r>
      <w:r>
        <w:rPr>
          <w:lang w:val="en-GB"/>
        </w:rPr>
        <w:t xml:space="preserve"> </w:t>
      </w:r>
      <w:r>
        <w:t>regional</w:t>
      </w:r>
      <w:r>
        <w:rPr>
          <w:lang w:val="en-GB"/>
        </w:rPr>
        <w:t xml:space="preserve"> </w:t>
      </w:r>
      <w:r>
        <w:t>variation</w:t>
      </w:r>
      <w:r>
        <w:rPr>
          <w:lang w:val="en-GB"/>
        </w:rPr>
        <w:t xml:space="preserve"> </w:t>
      </w:r>
      <w:r>
        <w:t>in</w:t>
      </w:r>
      <w:r>
        <w:rPr>
          <w:lang w:val="en-GB"/>
        </w:rPr>
        <w:t xml:space="preserve"> </w:t>
      </w:r>
      <w:r>
        <w:t>this</w:t>
      </w:r>
      <w:r>
        <w:rPr>
          <w:lang w:val="en-GB"/>
        </w:rPr>
        <w:t xml:space="preserve"> </w:t>
      </w:r>
      <w:r>
        <w:t>trait</w:t>
      </w:r>
      <w:r>
        <w:rPr>
          <w:lang w:val="en-GB"/>
        </w:rPr>
        <w:t xml:space="preserve"> </w:t>
      </w:r>
      <w:r>
        <w:t>remains</w:t>
      </w:r>
      <w:r>
        <w:rPr>
          <w:lang w:val="en-GB"/>
        </w:rPr>
        <w:t xml:space="preserve"> </w:t>
      </w:r>
      <w:r>
        <w:t>incomplete</w:t>
      </w:r>
      <w:r>
        <w:rPr>
          <w:lang w:val="en-GB"/>
        </w:rPr>
        <w:t xml:space="preserve"> </w:t>
      </w:r>
      <w:r>
        <w:t>because</w:t>
      </w:r>
      <w:r>
        <w:rPr>
          <w:lang w:val="en-GB"/>
        </w:rPr>
        <w:t xml:space="preserve"> </w:t>
      </w:r>
      <w:r>
        <w:t>of</w:t>
      </w:r>
      <w:r>
        <w:rPr>
          <w:lang w:val="en-GB"/>
        </w:rPr>
        <w:t xml:space="preserve"> </w:t>
      </w:r>
      <w:r>
        <w:t>the</w:t>
      </w:r>
      <w:r>
        <w:rPr>
          <w:lang w:val="en-GB"/>
        </w:rPr>
        <w:t xml:space="preserve"> </w:t>
      </w:r>
      <w:r>
        <w:t>paucity</w:t>
      </w:r>
      <w:r>
        <w:rPr>
          <w:lang w:val="en-GB"/>
        </w:rPr>
        <w:t xml:space="preserve"> </w:t>
      </w:r>
      <w:r>
        <w:t>of</w:t>
      </w:r>
      <w:r>
        <w:rPr>
          <w:lang w:val="en-GB"/>
        </w:rPr>
        <w:t xml:space="preserve"> </w:t>
      </w:r>
      <w:r>
        <w:t>information</w:t>
      </w:r>
      <w:r>
        <w:rPr>
          <w:lang w:val="en-GB"/>
        </w:rPr>
        <w:t xml:space="preserve"> </w:t>
      </w:r>
      <w:r>
        <w:t>on</w:t>
      </w:r>
      <w:r>
        <w:rPr>
          <w:lang w:val="en-GB"/>
        </w:rPr>
        <w:t xml:space="preserve"> </w:t>
      </w:r>
      <w:r>
        <w:t>the flounder</w:t>
      </w:r>
      <w:r>
        <w:rPr>
          <w:lang w:val="en-GB"/>
        </w:rPr>
        <w:t xml:space="preserve"> </w:t>
      </w:r>
      <w:r>
        <w:t>populations</w:t>
      </w:r>
      <w:r>
        <w:rPr>
          <w:lang w:val="en-GB"/>
        </w:rPr>
        <w:t xml:space="preserve"> </w:t>
      </w:r>
      <w:r>
        <w:t>inhabiting</w:t>
      </w:r>
      <w:r>
        <w:rPr>
          <w:lang w:val="en-GB"/>
        </w:rPr>
        <w:t xml:space="preserve"> </w:t>
      </w:r>
      <w:r>
        <w:t>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 xml:space="preserve">sea and because of the lack of statistical estimation of the observed variation in this trait among the samples studied by different authors. </w:t>
      </w:r>
      <w:r>
        <w:rPr>
          <w:shd w:val="clear" w:color="auto" w:fill="FFFFFF"/>
        </w:rPr>
        <w:t xml:space="preserve">Besides that, the study of phenotypic diversity of flounder inhabiting the edge of north-eastern part of the range, on the boundary of Arctic, is of particular interest from the point of view of adaptive role of the lateral polymorphism of </w:t>
      </w:r>
      <w:r>
        <w:rPr>
          <w:i/>
          <w:iCs/>
          <w:shd w:val="clear" w:color="auto" w:fill="FFFFFF"/>
        </w:rPr>
        <w:t>P.flesus</w:t>
      </w:r>
      <w:r>
        <w:rPr>
          <w:iCs/>
          <w:shd w:val="clear" w:color="auto" w:fill="FFFFFF"/>
        </w:rPr>
        <w:t xml:space="preserve"> in extreme habitats. </w:t>
      </w:r>
      <w:r>
        <w:t xml:space="preserve">No analysis has yet been conducted to date of the geographic patterns of variation in frequency of lateral morphs in </w:t>
      </w:r>
      <w:r>
        <w:rPr>
          <w:i/>
        </w:rPr>
        <w:t>P.flesus</w:t>
      </w:r>
      <w:r>
        <w:t xml:space="preserve"> populations across the species range. Such data are necessary to study various mechanisms of maintaining lateral polymorphism in this species. </w:t>
      </w:r>
      <w:ins w:id="14" w:author="Петр Ершов" w:date="2022-10-05T22:46:00Z">
        <w:r>
          <w:rPr/>
          <w:t>Yershov et al. (2022) have shown that a significant effect on frequency of reversed individuals in flounder from the White Sea was determined by the location of the population (factor “Bay”), while other possible factors (length, age and sex) did not influence the ratio of morphs.</w:t>
        </w:r>
      </w:ins>
      <w:ins w:id="15" w:author="Петр Ершов" w:date="2022-10-05T22:46:00Z">
        <w:r>
          <w:rPr>
            <w:lang w:val="en-GB"/>
          </w:rPr>
          <w:t xml:space="preserve"> Besides that,</w:t>
        </w:r>
      </w:ins>
      <w:ins w:id="16" w:author="Петр Ершов" w:date="2022-10-05T22:46:00Z">
        <w:r>
          <w:rPr/>
          <w:t xml:space="preserve"> no statistically significant and consistent changes in interannual variation in proportion of left-sided individuals were found in flounder populations from the Onega, Dvina and Mezen bays (Fuks et al. 2021). All these findings allow us to conduct comparative studies of morph proportions in flounder populations on the base of recent and published data.</w:t>
        </w:r>
      </w:ins>
    </w:p>
    <w:p>
      <w:pPr>
        <w:pStyle w:val="38"/>
        <w:rPr>
          <w:lang w:val="en-GB"/>
        </w:rPr>
      </w:pPr>
      <w:r>
        <w:t>The primary goals of the present study were</w:t>
      </w:r>
      <w:r>
        <w:rPr>
          <w:lang w:val="en-GB"/>
        </w:rPr>
        <w:t xml:space="preserve">: 1) to analyse </w:t>
      </w:r>
      <w:r>
        <w:t xml:space="preserve">spatial </w:t>
      </w:r>
      <w:r>
        <w:rPr>
          <w:lang w:val="en-GB"/>
        </w:rPr>
        <w:t xml:space="preserve">variation in proportion </w:t>
      </w:r>
      <w:r>
        <w:t>of the two morphs in flounders from different bays of the White Sea</w:t>
      </w:r>
      <w:r>
        <w:rPr>
          <w:lang w:val="en-GB"/>
        </w:rPr>
        <w:t>;</w:t>
      </w:r>
      <w:ins w:id="17" w:author="Петр Ершов" w:date="2022-09-29T17:51:00Z">
        <w:r>
          <w:rPr>
            <w:lang w:val="en-GB"/>
          </w:rPr>
          <w:t xml:space="preserve"> and</w:t>
        </w:r>
      </w:ins>
      <w:r>
        <w:rPr>
          <w:lang w:val="en-GB"/>
        </w:rPr>
        <w:t xml:space="preserve"> 2) to evaluate </w:t>
      </w:r>
      <w:r>
        <w:t>large</w:t>
      </w:r>
      <w:r>
        <w:rPr>
          <w:lang w:val="en-GB"/>
        </w:rPr>
        <w:t>-</w:t>
      </w:r>
      <w:r>
        <w:t>scale</w:t>
      </w:r>
      <w:r>
        <w:rPr>
          <w:lang w:val="en-GB"/>
        </w:rPr>
        <w:t xml:space="preserve"> </w:t>
      </w:r>
      <w:r>
        <w:t>geographic</w:t>
      </w:r>
      <w:r>
        <w:rPr>
          <w:lang w:val="en-GB"/>
        </w:rPr>
        <w:t xml:space="preserve"> </w:t>
      </w:r>
      <w:r>
        <w:t>variation</w:t>
      </w:r>
      <w:r>
        <w:rPr>
          <w:lang w:val="en-GB"/>
        </w:rPr>
        <w:t xml:space="preserve"> </w:t>
      </w:r>
      <w:r>
        <w:t>in</w:t>
      </w:r>
      <w:r>
        <w:rPr>
          <w:lang w:val="en-GB"/>
        </w:rPr>
        <w:t xml:space="preserve"> </w:t>
      </w:r>
      <w:r>
        <w:t>proportion</w:t>
      </w:r>
      <w:r>
        <w:rPr>
          <w:lang w:val="en-GB"/>
        </w:rPr>
        <w:t xml:space="preserve"> </w:t>
      </w:r>
      <w:r>
        <w:t>of</w:t>
      </w:r>
      <w:r>
        <w:rPr>
          <w:lang w:val="en-GB"/>
        </w:rPr>
        <w:t xml:space="preserve"> </w:t>
      </w:r>
      <w:r>
        <w:t>left</w:t>
      </w:r>
      <w:r>
        <w:rPr>
          <w:lang w:val="en-GB"/>
        </w:rPr>
        <w:t xml:space="preserve">- </w:t>
      </w:r>
      <w:r>
        <w:t>and</w:t>
      </w:r>
      <w:r>
        <w:rPr>
          <w:lang w:val="en-GB"/>
        </w:rPr>
        <w:t xml:space="preserve"> </w:t>
      </w:r>
      <w:r>
        <w:t>right</w:t>
      </w:r>
      <w:r>
        <w:rPr>
          <w:lang w:val="en-GB"/>
        </w:rPr>
        <w:t>-</w:t>
      </w:r>
      <w:r>
        <w:t>sided</w:t>
      </w:r>
      <w:r>
        <w:rPr>
          <w:lang w:val="en-GB"/>
        </w:rPr>
        <w:t xml:space="preserve"> </w:t>
      </w:r>
      <w:r>
        <w:t>morphs</w:t>
      </w:r>
      <w:r>
        <w:rPr>
          <w:lang w:val="en-GB"/>
        </w:rPr>
        <w:t xml:space="preserve"> in flounder populations </w:t>
      </w:r>
      <w:r>
        <w:t>across</w:t>
      </w:r>
      <w:r>
        <w:rPr>
          <w:lang w:val="en-GB"/>
        </w:rPr>
        <w:t xml:space="preserve"> </w:t>
      </w:r>
      <w:r>
        <w:t>the</w:t>
      </w:r>
      <w:r>
        <w:rPr>
          <w:lang w:val="en-GB"/>
        </w:rPr>
        <w:t xml:space="preserve"> </w:t>
      </w:r>
      <w:r>
        <w:t>geographic</w:t>
      </w:r>
      <w:r>
        <w:rPr>
          <w:lang w:val="en-GB"/>
        </w:rPr>
        <w:t xml:space="preserve"> </w:t>
      </w:r>
      <w:r>
        <w:t>range</w:t>
      </w:r>
      <w:r>
        <w:rPr>
          <w:lang w:val="en-GB"/>
        </w:rPr>
        <w:t xml:space="preserve"> </w:t>
      </w:r>
      <w:r>
        <w:t>of</w:t>
      </w:r>
      <w:r>
        <w:rPr>
          <w:lang w:val="en-GB"/>
        </w:rPr>
        <w:t xml:space="preserve"> </w:t>
      </w:r>
      <w:r>
        <w:t>the</w:t>
      </w:r>
      <w:r>
        <w:rPr>
          <w:lang w:val="en-GB"/>
        </w:rPr>
        <w:t xml:space="preserve"> </w:t>
      </w:r>
      <w:r>
        <w:t>species</w:t>
      </w:r>
      <w:r>
        <w:rPr>
          <w:lang w:val="en-GB"/>
        </w:rPr>
        <w:t xml:space="preserve">. </w:t>
      </w:r>
    </w:p>
    <w:p>
      <w:pPr>
        <w:pStyle w:val="52"/>
      </w:pPr>
      <w:r>
        <w:rPr>
          <w:lang w:eastAsia="zh-CN"/>
        </w:rPr>
        <w:t xml:space="preserve">2. </w:t>
      </w:r>
      <w:r>
        <w:t>Materials and Methods</w:t>
      </w:r>
    </w:p>
    <w:p>
      <w:pPr>
        <w:pStyle w:val="38"/>
      </w:pPr>
      <w:r>
        <w:t xml:space="preserve">Specimens of </w:t>
      </w:r>
      <w:r>
        <w:rPr>
          <w:i/>
          <w:iCs/>
        </w:rPr>
        <w:t>Platichthys</w:t>
      </w:r>
      <w:r>
        <w:rPr>
          <w:i/>
          <w:iCs/>
          <w:lang w:val="en-GB"/>
        </w:rPr>
        <w:t xml:space="preserve"> </w:t>
      </w:r>
      <w:r>
        <w:rPr>
          <w:i/>
          <w:iCs/>
        </w:rPr>
        <w:t>flesus</w:t>
      </w:r>
      <w:r>
        <w:rPr>
          <w:lang w:val="en-GB"/>
        </w:rPr>
        <w:t xml:space="preserve"> </w:t>
      </w:r>
      <w:r>
        <w:t>for this study were collected in different bays of the White Sea during regular expeditions made by the Polar branch of the VNIRO and the Zoological Institute of the Russian Academy of Sciences (May-August 2014-2021). In Kandalaksha Bay, fish were caught in the Chupa Inlet, totaling 584 individuals (</w:t>
      </w:r>
      <w:r>
        <w:rPr>
          <w:b/>
        </w:rPr>
        <w:t>Figure 1</w:t>
      </w:r>
      <w:r>
        <w:t>). In Onega Bay, flounders were collected in two locations - at the head of the bay near Kiy island, situated in the mouth of Onega river (n=1186), and in the mouth of Nyukhcha river (n=1144). In Dvina and Mezen bays, fish were caught in the estuarine zones of Northern Dvina (n=2613) and Mezen rivers (n=905). For the generalized comparative analysis, the material collected during the present study was supplemented by data on previous catches made in 2001-2013 in Onega, Dvina and Mezen bays (collections of G.Fuks and other staff of the SevPINRO, Arkhangelsk; [</w:t>
      </w:r>
      <w:r>
        <w:rPr>
          <w:b/>
        </w:rPr>
        <w:t>16</w:t>
      </w:r>
      <w:r>
        <w:t xml:space="preserve">]). Flounders were collected in rivers and coastal waters at different depths using variable mesh gillnets (mesh size of 30-50 mm) and traps.  </w:t>
      </w:r>
    </w:p>
    <w:p>
      <w:pPr>
        <w:pStyle w:val="38"/>
        <w:rPr>
          <w:ins w:id="18" w:author="Петр Ершов" w:date="2022-10-05T23:11:00Z"/>
        </w:rPr>
      </w:pPr>
      <w:del w:id="19" w:author="Петр Ершов" w:date="2022-10-05T22:47:00Z">
        <w:r>
          <w:rPr/>
          <w:delText>The total body length (</w:delText>
        </w:r>
      </w:del>
      <w:del w:id="20" w:author="Петр Ершов" w:date="2022-10-05T22:47:00Z">
        <w:r>
          <w:rPr>
            <w:i/>
            <w:iCs/>
          </w:rPr>
          <w:delText>TL</w:delText>
        </w:r>
      </w:del>
      <w:del w:id="21" w:author="Петр Ершов" w:date="2022-10-05T22:47:00Z">
        <w:r>
          <w:rPr/>
          <w:delText xml:space="preserve">) of all freshly caught flounders was measured to the nearest 0.1 cm. </w:delText>
        </w:r>
      </w:del>
      <w:r>
        <w:t xml:space="preserve">The number of left- and right-sided individuals was counted in all samples. </w:t>
      </w:r>
      <w:del w:id="22" w:author="Петр Ершов" w:date="2022-10-05T23:10:00Z">
        <w:r>
          <w:rPr/>
          <w:delText xml:space="preserve">The sex of flounders was determined visually after their dissection. </w:delText>
        </w:r>
      </w:del>
      <w:del w:id="23" w:author="Петр Ершов" w:date="2022-10-02T11:23:00Z">
        <w:r>
          <w:rPr/>
          <w:delText>Student's t-test was used to compare mean body sizes of fish</w:delText>
        </w:r>
      </w:del>
      <w:r>
        <w:t>.  Comparison between proportions of morphs for flounders caught at different collection points was performed using χ2 test [</w:t>
      </w:r>
      <w:r>
        <w:rPr>
          <w:b/>
        </w:rPr>
        <w:t>17</w:t>
      </w:r>
      <w:r>
        <w:t>]. Bonferroni's correction was applied to adjust the significance level for multiple comparisons [</w:t>
      </w:r>
      <w:r>
        <w:rPr>
          <w:b/>
        </w:rPr>
        <w:t>17</w:t>
      </w:r>
      <w:r>
        <w:t>]. Because the males and females showed no difference in frequency of morphs [</w:t>
      </w:r>
      <w:r>
        <w:rPr>
          <w:b/>
        </w:rPr>
        <w:t>16</w:t>
      </w:r>
      <w:r>
        <w:t xml:space="preserve">, </w:t>
      </w:r>
      <w:r>
        <w:rPr>
          <w:b/>
        </w:rPr>
        <w:t>18</w:t>
      </w:r>
      <w:r>
        <w:t>], the comparison of samples was performed without differentiating for sex.</w:t>
      </w:r>
      <w:ins w:id="24" w:author="Петр Ершов" w:date="2022-10-05T23:11:00Z">
        <w:r>
          <w:rPr/>
          <w:t xml:space="preserve"> </w:t>
        </w:r>
      </w:ins>
    </w:p>
    <w:p>
      <w:pPr>
        <w:pStyle w:val="23"/>
        <w:ind w:left="2552" w:firstLine="425"/>
        <w:rPr>
          <w:ins w:id="25" w:author="Петр Ершов" w:date="2022-10-05T23:12:00Z"/>
        </w:rPr>
      </w:pPr>
      <w:ins w:id="26" w:author="Петр Ершов" w:date="2022-10-05T23:11:00Z">
        <w:r>
          <w:rPr/>
          <w:t xml:space="preserve">We conducted systematical search of published data for analysis of geographical variation in morph proportions in flounder </w:t>
        </w:r>
      </w:ins>
      <w:ins w:id="27" w:author="Петр Ершов" w:date="2022-10-05T23:11:00Z">
        <w:r>
          <w:rPr>
            <w:i/>
          </w:rPr>
          <w:t>P.flesus</w:t>
        </w:r>
      </w:ins>
      <w:ins w:id="28" w:author="Петр Ершов" w:date="2022-10-05T23:11:00Z">
        <w:r>
          <w:rPr/>
          <w:t>.</w:t>
        </w:r>
      </w:ins>
      <w:ins w:id="29" w:author="Петр Ершов" w:date="2022-10-05T23:12:00Z">
        <w:r>
          <w:rPr/>
          <w:t xml:space="preserve"> In order to reveal the geographical range of the species, we used data from The Global Biodiversity Information Facility (GBIF.org (28 September 2022) GBIF Occurrence Download </w:t>
        </w:r>
      </w:ins>
      <w:ins w:id="30" w:author="Петр Ершов" w:date="2022-10-05T23:12:00Z">
        <w:r>
          <w:rPr/>
          <w:fldChar w:fldCharType="begin"/>
        </w:r>
      </w:ins>
      <w:ins w:id="31" w:author="Петр Ершов" w:date="2022-10-05T23:12:00Z">
        <w:r>
          <w:rPr/>
          <w:instrText xml:space="preserve"> HYPERLINK "https://doi.org/10.15468/dl.qe7bf3" </w:instrText>
        </w:r>
      </w:ins>
      <w:ins w:id="32" w:author="Петр Ершов" w:date="2022-10-05T23:12:00Z">
        <w:r>
          <w:rPr/>
          <w:fldChar w:fldCharType="separate"/>
        </w:r>
      </w:ins>
      <w:ins w:id="33" w:author="Петр Ершов" w:date="2022-10-05T23:12:00Z">
        <w:r>
          <w:rPr>
            <w:rStyle w:val="11"/>
            <w:rFonts w:eastAsia="Calibri"/>
          </w:rPr>
          <w:t>https://doi.org/10.15468/dl.qe7bf3</w:t>
        </w:r>
      </w:ins>
      <w:ins w:id="34" w:author="Петр Ершов" w:date="2022-10-05T23:12:00Z">
        <w:r>
          <w:rPr/>
          <w:fldChar w:fldCharType="end"/>
        </w:r>
      </w:ins>
      <w:ins w:id="35" w:author="Петр Ершов" w:date="2022-10-05T23:12:00Z">
        <w:r>
          <w:rPr/>
          <w:t>). We obtained coordinates of 5992 unique points of flounder occurrence in European part of range. Using these data the geometric center of the range was calculated as a point with geographical coordinates equal to mean latitude and longitude. This point has the coordinates 54.29339N, 8.772293E.</w:t>
        </w:r>
      </w:ins>
      <w:ins w:id="36" w:author="Петр Ершов" w:date="2022-10-05T23:14:00Z">
        <w:r>
          <w:rPr/>
          <w:t xml:space="preserve"> </w:t>
        </w:r>
      </w:ins>
      <w:ins w:id="37" w:author="Петр Ершов" w:date="2022-10-05T23:12:00Z">
        <w:r>
          <w:rPr/>
          <w:t>We estimated the distance from each point where frequency of left-sided morph was assessed to geometrical center of the flounder’s range.</w:t>
        </w:r>
      </w:ins>
      <w:ins w:id="38" w:author="Петр Ершов" w:date="2022-10-05T23:15:00Z">
        <w:r>
          <w:rPr/>
          <w:t xml:space="preserve"> </w:t>
        </w:r>
      </w:ins>
      <w:ins w:id="39" w:author="Петр Ершов" w:date="2022-10-05T23:12:00Z">
        <w:r>
          <w:rPr/>
          <w:t xml:space="preserve">To analyse the pattern of geographic distribution we constructed two regression models in which the dependent variable was the proportion of left-sided morphs (the value was assumed to follow the beta distribution). The distance from the geometrical center of the European part of the species’ range was used as the first predictor </w:t>
        </w:r>
      </w:ins>
      <w:ins w:id="40" w:author="Петр Ершов" w:date="2022-10-05T23:12:00Z">
        <w:r>
          <w:rPr>
            <w:highlight w:val="blue"/>
          </w:rPr>
          <w:t>both models</w:t>
        </w:r>
      </w:ins>
      <w:ins w:id="41" w:author="Петр Ершов" w:date="2022-10-05T23:12:00Z">
        <w:r>
          <w:rPr/>
          <w:t>. Longitude was considered as the second predictor, additionally describing the geographic position. Latitude was not included in the models, because it demonstrated collinearity with the other predictors.</w:t>
        </w:r>
      </w:ins>
    </w:p>
    <w:p>
      <w:pPr>
        <w:pStyle w:val="23"/>
        <w:ind w:left="2552"/>
        <w:rPr>
          <w:ins w:id="42" w:author="Петр Ершов" w:date="2022-10-05T23:12:00Z"/>
        </w:rPr>
      </w:pPr>
      <w:ins w:id="43" w:author="Петр Ершов" w:date="2022-10-05T23:12:00Z">
        <w:r>
          <w:rPr/>
          <w:t>The first model was built for the material collected in European part of the flounder range (points 14 - 39, Table 1), and the second one for the group of points located in the Arctic region (points 1 - 13, Table 1). We did not combine both data sets (European and Arctic) into one model, as this would lead to the appearance of collinearity between the predictors.</w:t>
        </w:r>
      </w:ins>
    </w:p>
    <w:p>
      <w:pPr>
        <w:pStyle w:val="23"/>
        <w:ind w:left="2552"/>
        <w:rPr>
          <w:ins w:id="44" w:author="Петр Ершов" w:date="2022-10-05T23:12:00Z"/>
        </w:rPr>
      </w:pPr>
      <w:ins w:id="45" w:author="Петр Ершов" w:date="2022-10-05T23:12:00Z">
        <w:r>
          <w:rPr/>
          <w:t>Statistical processing was performed using the functions of the statistical programming language R (R Core Team, 2021). We used the “betareg” package (Cribari-Neto, Zeileis, 2010) to fit the regression model. To check collinearity of predictors in the models the variance inflation factor was estimated using functions from “car” package (Fox, Weisberg, 2019). No collinearity was detected in final versions of the models.</w:t>
        </w:r>
      </w:ins>
    </w:p>
    <w:p>
      <w:pPr>
        <w:pStyle w:val="38"/>
      </w:pPr>
    </w:p>
    <w:p>
      <w:pPr>
        <w:pStyle w:val="52"/>
      </w:pPr>
      <w:r>
        <w:t>3. Results</w:t>
      </w:r>
    </w:p>
    <w:p>
      <w:pPr>
        <w:pStyle w:val="38"/>
      </w:pPr>
      <w:r>
        <w:t>The proportion of left-sided individuals in flounder samples from different bays of the White Sea ranged from 3.3% to 28.4% (</w:t>
      </w:r>
      <w:r>
        <w:rPr>
          <w:b/>
        </w:rPr>
        <w:t>Figure 1</w:t>
      </w:r>
      <w:r>
        <w:t xml:space="preserve">). The highest frequencies of left-sided flounders were recorded in a population from Kandalaksha Bay (Chupa Inlet). The frequencies of reversed individuals in the samples taken from two different places in southern part of Onega Bay varied from 19.8% (Nyukhcha river area) to 20.9 % (Kiy island area) and had equal values (χ2, </w:t>
      </w:r>
      <w:r>
        <w:rPr>
          <w:i/>
          <w:iCs/>
        </w:rPr>
        <w:t>р</w:t>
      </w:r>
      <w:r>
        <w:t xml:space="preserve">&gt;0.05). For further analysis, the data on flounder catches from these locations in Onega Bay were pooled into a single dataset. The comparison of populations from the northwestern (Chupa Inlet, Kandalaksha Bay) and southwestern (Nyukhcha river, Kiy island area; Onega Bay) parts of the White Sea revealed the difference in morph proportions between these two regions (28.4% and 20.6%, respectively; χ2=18.72, </w:t>
      </w:r>
      <w:r>
        <w:rPr>
          <w:i/>
          <w:iCs/>
        </w:rPr>
        <w:t>р</w:t>
      </w:r>
      <w:r>
        <w:t xml:space="preserve">&lt;0.01). The frequencies of reversed individuals in the populations from the eastern part of the White Sea (Mezen and Dvina bays) were </w:t>
      </w:r>
      <w:ins w:id="46" w:author="Петр Ершов" w:date="2022-09-29T18:14:00Z">
        <w:r>
          <w:rPr/>
          <w:t>much</w:t>
        </w:r>
      </w:ins>
      <w:del w:id="47" w:author="Петр Ершов" w:date="2022-09-29T18:14:00Z">
        <w:r>
          <w:rPr/>
          <w:delText>several times</w:delText>
        </w:r>
      </w:del>
      <w:r>
        <w:t xml:space="preserve"> lower and ranged from 3.3% to 5.2% (</w:t>
      </w:r>
      <w:r>
        <w:rPr>
          <w:b/>
        </w:rPr>
        <w:t>Figure 1</w:t>
      </w:r>
      <w:r>
        <w:t xml:space="preserve">). Differences between populations from these </w:t>
      </w:r>
      <w:ins w:id="48" w:author="Петр Ершов" w:date="2022-09-29T18:15:00Z">
        <w:r>
          <w:rPr/>
          <w:t>bays</w:t>
        </w:r>
      </w:ins>
      <w:del w:id="49" w:author="Петр Ершов" w:date="2022-09-29T18:15:00Z">
        <w:r>
          <w:rPr/>
          <w:delText>regions</w:delText>
        </w:r>
      </w:del>
      <w:r>
        <w:t xml:space="preserve"> were statistically significant (χ2=11.89, </w:t>
      </w:r>
      <w:r>
        <w:rPr>
          <w:i/>
          <w:iCs/>
        </w:rPr>
        <w:t>р</w:t>
      </w:r>
      <w:r>
        <w:t>&lt;0.01). Left-sided individuals were least frequent in the population from Mezen Bay.</w:t>
      </w:r>
    </w:p>
    <w:p>
      <w:pPr>
        <w:pStyle w:val="50"/>
      </w:pPr>
      <w:r>
        <w:rPr>
          <w:lang w:val="ru-RU" w:eastAsia="ru-RU" w:bidi="ar-SA"/>
        </w:rPr>
        <w:drawing>
          <wp:inline distT="0" distB="0" distL="114300" distR="114300">
            <wp:extent cx="6640830" cy="3765550"/>
            <wp:effectExtent l="0" t="0" r="3810" b="13970"/>
            <wp:docPr id="4" name="Изображение 4" descr="White Sea with pay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White Sea with pay charts"/>
                    <pic:cNvPicPr>
                      <a:picLocks noChangeAspect="1"/>
                    </pic:cNvPicPr>
                  </pic:nvPicPr>
                  <pic:blipFill>
                    <a:blip r:embed="rId12"/>
                    <a:stretch>
                      <a:fillRect/>
                    </a:stretch>
                  </pic:blipFill>
                  <pic:spPr>
                    <a:xfrm>
                      <a:off x="0" y="0"/>
                      <a:ext cx="6640830" cy="3765550"/>
                    </a:xfrm>
                    <a:prstGeom prst="rect">
                      <a:avLst/>
                    </a:prstGeom>
                  </pic:spPr>
                </pic:pic>
              </a:graphicData>
            </a:graphic>
          </wp:inline>
        </w:drawing>
      </w:r>
    </w:p>
    <w:p>
      <w:pPr>
        <w:pStyle w:val="49"/>
        <w:jc w:val="left"/>
        <w:rPr>
          <w:i/>
          <w:iCs/>
        </w:rPr>
      </w:pPr>
      <w:r>
        <w:rPr>
          <w:b/>
        </w:rPr>
        <w:t xml:space="preserve">Figure 1. </w:t>
      </w:r>
      <w:r>
        <w:t xml:space="preserve">Map showing the sampling areas in the White Sea. Frequency of left-sided </w:t>
      </w:r>
      <w:r>
        <w:rPr>
          <w:i/>
          <w:iCs/>
        </w:rPr>
        <w:t>Platichthys</w:t>
      </w:r>
      <w:del w:id="50" w:author="Петр Ершов" w:date="2022-09-29T17:52:00Z">
        <w:r>
          <w:rPr>
            <w:i/>
            <w:iCs/>
          </w:rPr>
          <w:delText>.</w:delText>
        </w:r>
      </w:del>
      <w:r>
        <w:rPr>
          <w:i/>
          <w:iCs/>
          <w:sz w:val="20"/>
        </w:rPr>
        <w:t>flesus</w:t>
      </w:r>
      <w:r>
        <w:rPr>
          <w:sz w:val="20"/>
        </w:rPr>
        <w:t xml:space="preserve"> (%, black sectors) morph from the four bays of the White Sea.</w:t>
      </w:r>
    </w:p>
    <w:p>
      <w:pPr>
        <w:pStyle w:val="38"/>
        <w:rPr>
          <w:del w:id="51" w:author="Петр Ершов" w:date="2022-10-05T23:21:00Z"/>
        </w:rPr>
      </w:pPr>
      <w:del w:id="52" w:author="Петр Ершов" w:date="2022-10-05T23:21:00Z">
        <w:r>
          <w:rPr/>
          <w:delText xml:space="preserve">The sex ratios in the population of Mezen and Kandalaksha bays were equal (1:1), but other two populations were dominated by females (Onega Bay, χ2= 53.8, </w:delText>
        </w:r>
      </w:del>
      <w:del w:id="53" w:author="Петр Ершов" w:date="2022-10-05T23:21:00Z">
        <w:r>
          <w:rPr>
            <w:i/>
            <w:iCs/>
          </w:rPr>
          <w:delText>p</w:delText>
        </w:r>
      </w:del>
      <w:del w:id="54" w:author="Петр Ершов" w:date="2022-10-05T23:21:00Z">
        <w:r>
          <w:rPr/>
          <w:delText xml:space="preserve">&lt;0.01; Dvina Bay, χ2= 200.7, </w:delText>
        </w:r>
      </w:del>
      <w:del w:id="55" w:author="Петр Ершов" w:date="2022-10-05T23:21:00Z">
        <w:r>
          <w:rPr>
            <w:i/>
            <w:iCs/>
          </w:rPr>
          <w:delText>p</w:delText>
        </w:r>
      </w:del>
      <w:del w:id="56" w:author="Петр Ершов" w:date="2022-10-05T23:21:00Z">
        <w:r>
          <w:rPr/>
          <w:delText xml:space="preserve">&lt;0.01). In all samples, the sex ratio among left-sided individuals was not significantly different from that of right-sided individuals (χ2, </w:delText>
        </w:r>
      </w:del>
      <w:del w:id="57" w:author="Петр Ершов" w:date="2022-10-05T23:21:00Z">
        <w:r>
          <w:rPr>
            <w:i/>
            <w:iCs/>
          </w:rPr>
          <w:delText>р</w:delText>
        </w:r>
      </w:del>
      <w:del w:id="58" w:author="Петр Ершов" w:date="2022-10-05T23:21:00Z">
        <w:r>
          <w:rPr/>
          <w:delText xml:space="preserve">&gt;0.05).  </w:delText>
        </w:r>
      </w:del>
    </w:p>
    <w:p>
      <w:pPr>
        <w:pStyle w:val="38"/>
        <w:rPr>
          <w:del w:id="59" w:author="Петр Ершов" w:date="2022-10-05T23:21:00Z"/>
        </w:rPr>
      </w:pPr>
      <w:del w:id="60" w:author="Петр Ершов" w:date="2022-10-05T23:21:00Z">
        <w:r>
          <w:rPr/>
          <w:delText>In each region, the average body lengths of the individuals of the same sex were not significantly different between the left- and right-sided flounders (</w:delText>
        </w:r>
      </w:del>
      <w:del w:id="61" w:author="Петр Ершов" w:date="2022-10-01T00:34:00Z">
        <w:r>
          <w:rPr>
            <w:b/>
          </w:rPr>
          <w:delText>Table 1</w:delText>
        </w:r>
      </w:del>
      <w:del w:id="62" w:author="Петр Ершов" w:date="2022-10-05T23:21:00Z">
        <w:r>
          <w:rPr/>
          <w:delText xml:space="preserve">, </w:delText>
        </w:r>
      </w:del>
      <w:del w:id="63" w:author="Петр Ершов" w:date="2022-10-05T23:21:00Z">
        <w:r>
          <w:rPr>
            <w:i/>
            <w:iCs/>
          </w:rPr>
          <w:delText>t</w:delText>
        </w:r>
      </w:del>
      <w:del w:id="64" w:author="Петр Ершов" w:date="2022-10-05T23:21:00Z">
        <w:r>
          <w:rPr/>
          <w:delText xml:space="preserve">-test, </w:delText>
        </w:r>
      </w:del>
      <w:del w:id="65" w:author="Петр Ершов" w:date="2022-10-05T23:21:00Z">
        <w:r>
          <w:rPr>
            <w:i/>
            <w:iCs/>
          </w:rPr>
          <w:delText>p</w:delText>
        </w:r>
      </w:del>
      <w:del w:id="66" w:author="Петр Ершов" w:date="2022-10-05T23:21:00Z">
        <w:r>
          <w:rPr/>
          <w:delText xml:space="preserve">&gt;0.05). The body length ranges of flounders from studied populations in the White Sea were similar. </w:delText>
        </w:r>
      </w:del>
    </w:p>
    <w:p>
      <w:pPr>
        <w:pStyle w:val="46"/>
        <w:rPr>
          <w:del w:id="67" w:author="Петр Ершов" w:date="2022-10-05T23:21:00Z"/>
        </w:rPr>
      </w:pPr>
      <w:del w:id="68" w:author="Петр Ершов" w:date="2022-10-05T23:21:00Z">
        <w:r>
          <w:rPr>
            <w:b/>
          </w:rPr>
          <w:delText xml:space="preserve">Тable 1. </w:delText>
        </w:r>
      </w:del>
      <w:del w:id="69" w:author="Петр Ершов" w:date="2022-10-05T23:21:00Z">
        <w:r>
          <w:rPr/>
          <w:delText xml:space="preserve">Length (cm) of </w:delText>
        </w:r>
      </w:del>
      <w:del w:id="70" w:author="Петр Ершов" w:date="2022-10-05T23:21:00Z">
        <w:r>
          <w:rPr>
            <w:i/>
            <w:iCs/>
          </w:rPr>
          <w:delText xml:space="preserve">Platichthys flesus </w:delText>
        </w:r>
      </w:del>
      <w:del w:id="71" w:author="Петр Ершов" w:date="2022-10-05T23:21:00Z">
        <w:r>
          <w:rPr/>
          <w:delText>morphs of different sexes from four bays of the White Sea (Mean ± SE and range (min – max))</w:delText>
        </w:r>
      </w:del>
      <w:del w:id="72" w:author="Петр Ершов" w:date="2022-10-01T00:27:00Z">
        <w:r>
          <w:rPr/>
          <w:delText xml:space="preserve"> </w:delText>
        </w:r>
      </w:del>
      <w:del w:id="73" w:author="Петр Ершов" w:date="2022-10-05T23:21:00Z">
        <w:r>
          <w:rPr/>
          <w:delText>.</w:delText>
        </w:r>
      </w:del>
    </w:p>
    <w:p>
      <w:pPr>
        <w:rPr>
          <w:del w:id="74" w:author="Петр Ершов" w:date="2022-10-05T23:21:00Z"/>
        </w:rPr>
      </w:pPr>
    </w:p>
    <w:tbl>
      <w:tblPr>
        <w:tblStyle w:val="6"/>
        <w:tblW w:w="7857" w:type="dxa"/>
        <w:tblInd w:w="2608" w:type="dxa"/>
        <w:tblLayout w:type="fixed"/>
        <w:tblCellMar>
          <w:top w:w="0" w:type="dxa"/>
          <w:left w:w="0" w:type="dxa"/>
          <w:bottom w:w="0" w:type="dxa"/>
          <w:right w:w="0" w:type="dxa"/>
        </w:tblCellMar>
      </w:tblPr>
      <w:tblGrid>
        <w:gridCol w:w="1572"/>
        <w:gridCol w:w="1572"/>
        <w:gridCol w:w="1571"/>
        <w:gridCol w:w="1571"/>
        <w:gridCol w:w="1571"/>
      </w:tblGrid>
      <w:tr>
        <w:tblPrEx>
          <w:tblCellMar>
            <w:top w:w="0" w:type="dxa"/>
            <w:left w:w="0" w:type="dxa"/>
            <w:bottom w:w="0" w:type="dxa"/>
            <w:right w:w="0" w:type="dxa"/>
          </w:tblCellMar>
        </w:tblPrEx>
        <w:trPr>
          <w:del w:id="75" w:author="Петр Ершов" w:date="2022-10-05T23:21:00Z"/>
        </w:trPr>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76" w:author="Петр Ершов" w:date="2022-10-05T23:21:00Z"/>
                <w:b/>
              </w:rPr>
            </w:pPr>
            <w:del w:id="77" w:author="Петр Ершов" w:date="2022-10-05T23:21:00Z">
              <w:r>
                <w:rPr>
                  <w:b/>
                </w:rPr>
                <w:delText>Bay</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78" w:author="Петр Ершов" w:date="2022-10-05T23:21:00Z"/>
                <w:b/>
              </w:rPr>
            </w:pPr>
            <w:del w:id="79" w:author="Петр Ершов" w:date="2022-10-05T23:21:00Z">
              <w:r>
                <w:rPr>
                  <w:b/>
                </w:rPr>
                <w:delText>Female Left</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80" w:author="Петр Ершов" w:date="2022-10-05T23:21:00Z"/>
                <w:b/>
              </w:rPr>
            </w:pPr>
            <w:del w:id="81" w:author="Петр Ершов" w:date="2022-10-05T23:21:00Z">
              <w:r>
                <w:rPr>
                  <w:b/>
                </w:rPr>
                <w:delText>Female Right</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82" w:author="Петр Ершов" w:date="2022-10-05T23:21:00Z"/>
                <w:b/>
              </w:rPr>
            </w:pPr>
            <w:del w:id="83" w:author="Петр Ершов" w:date="2022-10-05T23:21:00Z">
              <w:r>
                <w:rPr>
                  <w:b/>
                </w:rPr>
                <w:delText>Male Left</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84" w:author="Петр Ершов" w:date="2022-10-05T23:21:00Z"/>
                <w:b/>
              </w:rPr>
            </w:pPr>
            <w:del w:id="85" w:author="Петр Ершов" w:date="2022-10-05T23:21:00Z">
              <w:r>
                <w:rPr>
                  <w:b/>
                </w:rPr>
                <w:delText>Male Right</w:delText>
              </w:r>
            </w:del>
          </w:p>
        </w:tc>
      </w:tr>
      <w:tr>
        <w:tblPrEx>
          <w:tblCellMar>
            <w:top w:w="0" w:type="dxa"/>
            <w:left w:w="0" w:type="dxa"/>
            <w:bottom w:w="0" w:type="dxa"/>
            <w:right w:w="0" w:type="dxa"/>
          </w:tblCellMar>
        </w:tblPrEx>
        <w:trPr>
          <w:del w:id="86" w:author="Петр Ершов" w:date="2022-10-05T23:21:00Z"/>
        </w:trPr>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87" w:author="Петр Ершов" w:date="2022-10-05T23:21:00Z"/>
              </w:rPr>
            </w:pPr>
            <w:del w:id="88" w:author="Петр Ершов" w:date="2022-10-05T23:21:00Z">
              <w:r>
                <w:rPr/>
                <w:delText>Kandalaksha Bay</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89" w:author="Петр Ершов" w:date="2022-10-05T23:21:00Z"/>
                <w:u w:val="single"/>
              </w:rPr>
            </w:pPr>
            <w:del w:id="90" w:author="Петр Ершов" w:date="2022-10-05T23:21:00Z">
              <w:r>
                <w:rPr>
                  <w:u w:val="single"/>
                </w:rPr>
                <w:delText>27.6 ± 1.03</w:delText>
              </w:r>
            </w:del>
          </w:p>
          <w:p>
            <w:pPr>
              <w:autoSpaceDE w:val="0"/>
              <w:autoSpaceDN w:val="0"/>
              <w:adjustRightInd w:val="0"/>
              <w:snapToGrid w:val="0"/>
              <w:spacing w:line="240" w:lineRule="auto"/>
              <w:jc w:val="center"/>
              <w:rPr>
                <w:del w:id="91" w:author="Петр Ершов" w:date="2022-10-05T23:21:00Z"/>
              </w:rPr>
            </w:pPr>
            <w:del w:id="92" w:author="Петр Ершов" w:date="2022-10-05T23:21:00Z">
              <w:r>
                <w:rPr/>
                <w:delText>16.0 – 38.2</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93" w:author="Петр Ершов" w:date="2022-10-05T23:21:00Z"/>
                <w:u w:val="single"/>
              </w:rPr>
            </w:pPr>
            <w:del w:id="94" w:author="Петр Ершов" w:date="2022-10-05T23:21:00Z">
              <w:r>
                <w:rPr>
                  <w:u w:val="single"/>
                </w:rPr>
                <w:delText>26.3 ± 0.60</w:delText>
              </w:r>
            </w:del>
          </w:p>
          <w:p>
            <w:pPr>
              <w:autoSpaceDE w:val="0"/>
              <w:autoSpaceDN w:val="0"/>
              <w:adjustRightInd w:val="0"/>
              <w:snapToGrid w:val="0"/>
              <w:spacing w:line="240" w:lineRule="auto"/>
              <w:jc w:val="center"/>
              <w:rPr>
                <w:del w:id="95" w:author="Петр Ершов" w:date="2022-10-05T23:21:00Z"/>
              </w:rPr>
            </w:pPr>
            <w:del w:id="96" w:author="Петр Ершов" w:date="2022-10-05T23:21:00Z">
              <w:r>
                <w:rPr/>
                <w:delText>16.6 – 42.5</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97" w:author="Петр Ершов" w:date="2022-10-05T23:21:00Z"/>
                <w:u w:val="single"/>
              </w:rPr>
            </w:pPr>
            <w:del w:id="98" w:author="Петр Ершов" w:date="2022-10-05T23:21:00Z">
              <w:r>
                <w:rPr>
                  <w:u w:val="single"/>
                </w:rPr>
                <w:delText>23.0 ± 0.44</w:delText>
              </w:r>
            </w:del>
          </w:p>
          <w:p>
            <w:pPr>
              <w:autoSpaceDE w:val="0"/>
              <w:autoSpaceDN w:val="0"/>
              <w:adjustRightInd w:val="0"/>
              <w:snapToGrid w:val="0"/>
              <w:spacing w:line="240" w:lineRule="auto"/>
              <w:jc w:val="center"/>
              <w:rPr>
                <w:del w:id="99" w:author="Петр Ершов" w:date="2022-10-05T23:21:00Z"/>
              </w:rPr>
            </w:pPr>
            <w:del w:id="100" w:author="Петр Ершов" w:date="2022-10-05T23:21:00Z">
              <w:r>
                <w:rPr/>
                <w:delText>14.3 – 32.4</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101" w:author="Петр Ершов" w:date="2022-10-05T23:21:00Z"/>
                <w:u w:val="single"/>
              </w:rPr>
            </w:pPr>
            <w:del w:id="102" w:author="Петр Ершов" w:date="2022-10-05T23:21:00Z">
              <w:r>
                <w:rPr>
                  <w:u w:val="single"/>
                </w:rPr>
                <w:delText>22.5 ± 0.37</w:delText>
              </w:r>
            </w:del>
          </w:p>
          <w:p>
            <w:pPr>
              <w:autoSpaceDE w:val="0"/>
              <w:autoSpaceDN w:val="0"/>
              <w:adjustRightInd w:val="0"/>
              <w:snapToGrid w:val="0"/>
              <w:spacing w:line="240" w:lineRule="auto"/>
              <w:jc w:val="center"/>
              <w:rPr>
                <w:del w:id="103" w:author="Петр Ершов" w:date="2022-10-05T23:21:00Z"/>
              </w:rPr>
            </w:pPr>
            <w:del w:id="104" w:author="Петр Ершов" w:date="2022-10-05T23:21:00Z">
              <w:r>
                <w:rPr/>
                <w:delText xml:space="preserve">13.0 – 34.1 </w:delText>
              </w:r>
            </w:del>
          </w:p>
        </w:tc>
      </w:tr>
      <w:tr>
        <w:tblPrEx>
          <w:tblCellMar>
            <w:top w:w="0" w:type="dxa"/>
            <w:left w:w="0" w:type="dxa"/>
            <w:bottom w:w="0" w:type="dxa"/>
            <w:right w:w="0" w:type="dxa"/>
          </w:tblCellMar>
        </w:tblPrEx>
        <w:trPr>
          <w:del w:id="105" w:author="Петр Ершов" w:date="2022-10-05T23:21:00Z"/>
        </w:trPr>
        <w:tc>
          <w:tcPr>
            <w:tcW w:w="1914" w:type="dxa"/>
            <w:shd w:val="clear" w:color="auto" w:fill="auto"/>
            <w:vAlign w:val="center"/>
          </w:tcPr>
          <w:p>
            <w:pPr>
              <w:autoSpaceDE w:val="0"/>
              <w:autoSpaceDN w:val="0"/>
              <w:adjustRightInd w:val="0"/>
              <w:snapToGrid w:val="0"/>
              <w:spacing w:line="240" w:lineRule="auto"/>
              <w:jc w:val="center"/>
              <w:rPr>
                <w:del w:id="106" w:author="Петр Ершов" w:date="2022-10-05T23:21:00Z"/>
              </w:rPr>
            </w:pPr>
            <w:del w:id="107" w:author="Петр Ершов" w:date="2022-10-05T23:21:00Z">
              <w:r>
                <w:rPr/>
                <w:delText>Onega Bay</w:delText>
              </w:r>
            </w:del>
          </w:p>
        </w:tc>
        <w:tc>
          <w:tcPr>
            <w:tcW w:w="1914" w:type="dxa"/>
            <w:shd w:val="clear" w:color="auto" w:fill="auto"/>
            <w:vAlign w:val="center"/>
          </w:tcPr>
          <w:p>
            <w:pPr>
              <w:autoSpaceDE w:val="0"/>
              <w:autoSpaceDN w:val="0"/>
              <w:adjustRightInd w:val="0"/>
              <w:snapToGrid w:val="0"/>
              <w:spacing w:line="240" w:lineRule="auto"/>
              <w:jc w:val="center"/>
              <w:rPr>
                <w:del w:id="108" w:author="Петр Ершов" w:date="2022-10-05T23:21:00Z"/>
                <w:u w:val="single"/>
              </w:rPr>
            </w:pPr>
            <w:del w:id="109" w:author="Петр Ершов" w:date="2022-10-05T23:21:00Z">
              <w:r>
                <w:rPr>
                  <w:u w:val="single"/>
                </w:rPr>
                <w:delText>20.4 ± 0.26</w:delText>
              </w:r>
            </w:del>
          </w:p>
          <w:p>
            <w:pPr>
              <w:autoSpaceDE w:val="0"/>
              <w:autoSpaceDN w:val="0"/>
              <w:adjustRightInd w:val="0"/>
              <w:snapToGrid w:val="0"/>
              <w:spacing w:line="240" w:lineRule="auto"/>
              <w:jc w:val="center"/>
              <w:rPr>
                <w:del w:id="110" w:author="Петр Ершов" w:date="2022-10-05T23:21:00Z"/>
              </w:rPr>
            </w:pPr>
            <w:del w:id="111" w:author="Петр Ершов" w:date="2022-10-05T23:21:00Z">
              <w:r>
                <w:rPr/>
                <w:delText xml:space="preserve">  7.0 – 41.1 </w:delText>
              </w:r>
            </w:del>
          </w:p>
        </w:tc>
        <w:tc>
          <w:tcPr>
            <w:tcW w:w="1914" w:type="dxa"/>
            <w:shd w:val="clear" w:color="auto" w:fill="auto"/>
            <w:vAlign w:val="center"/>
          </w:tcPr>
          <w:p>
            <w:pPr>
              <w:autoSpaceDE w:val="0"/>
              <w:autoSpaceDN w:val="0"/>
              <w:adjustRightInd w:val="0"/>
              <w:snapToGrid w:val="0"/>
              <w:spacing w:line="240" w:lineRule="auto"/>
              <w:jc w:val="center"/>
              <w:rPr>
                <w:del w:id="112" w:author="Петр Ершов" w:date="2022-10-05T23:21:00Z"/>
                <w:u w:val="single"/>
              </w:rPr>
            </w:pPr>
            <w:del w:id="113" w:author="Петр Ершов" w:date="2022-10-05T23:21:00Z">
              <w:r>
                <w:rPr>
                  <w:u w:val="single"/>
                </w:rPr>
                <w:delText>19.5 ± 0.15</w:delText>
              </w:r>
            </w:del>
          </w:p>
          <w:p>
            <w:pPr>
              <w:autoSpaceDE w:val="0"/>
              <w:autoSpaceDN w:val="0"/>
              <w:adjustRightInd w:val="0"/>
              <w:snapToGrid w:val="0"/>
              <w:spacing w:line="240" w:lineRule="auto"/>
              <w:jc w:val="center"/>
              <w:rPr>
                <w:del w:id="114" w:author="Петр Ершов" w:date="2022-10-05T23:21:00Z"/>
              </w:rPr>
            </w:pPr>
            <w:del w:id="115" w:author="Петр Ершов" w:date="2022-10-05T23:21:00Z">
              <w:r>
                <w:rPr/>
                <w:delText xml:space="preserve">       7.1 – 44 </w:delText>
              </w:r>
            </w:del>
          </w:p>
        </w:tc>
        <w:tc>
          <w:tcPr>
            <w:tcW w:w="1914" w:type="dxa"/>
            <w:shd w:val="clear" w:color="auto" w:fill="auto"/>
            <w:vAlign w:val="center"/>
          </w:tcPr>
          <w:p>
            <w:pPr>
              <w:autoSpaceDE w:val="0"/>
              <w:autoSpaceDN w:val="0"/>
              <w:adjustRightInd w:val="0"/>
              <w:snapToGrid w:val="0"/>
              <w:spacing w:line="240" w:lineRule="auto"/>
              <w:jc w:val="center"/>
              <w:rPr>
                <w:del w:id="116" w:author="Петр Ершов" w:date="2022-10-05T23:21:00Z"/>
                <w:u w:val="single"/>
              </w:rPr>
            </w:pPr>
            <w:del w:id="117" w:author="Петр Ершов" w:date="2022-10-05T23:21:00Z">
              <w:r>
                <w:rPr>
                  <w:u w:val="single"/>
                </w:rPr>
                <w:delText>17.3 ± 0.23</w:delText>
              </w:r>
            </w:del>
          </w:p>
          <w:p>
            <w:pPr>
              <w:autoSpaceDE w:val="0"/>
              <w:autoSpaceDN w:val="0"/>
              <w:adjustRightInd w:val="0"/>
              <w:snapToGrid w:val="0"/>
              <w:spacing w:line="240" w:lineRule="auto"/>
              <w:jc w:val="center"/>
              <w:rPr>
                <w:del w:id="118" w:author="Петр Ершов" w:date="2022-10-05T23:21:00Z"/>
              </w:rPr>
            </w:pPr>
            <w:del w:id="119" w:author="Петр Ершов" w:date="2022-10-05T23:21:00Z">
              <w:r>
                <w:rPr/>
                <w:delText xml:space="preserve"> 6.9 – 33.6</w:delText>
              </w:r>
            </w:del>
          </w:p>
        </w:tc>
        <w:tc>
          <w:tcPr>
            <w:tcW w:w="1914" w:type="dxa"/>
            <w:shd w:val="clear" w:color="auto" w:fill="auto"/>
            <w:vAlign w:val="center"/>
          </w:tcPr>
          <w:p>
            <w:pPr>
              <w:autoSpaceDE w:val="0"/>
              <w:autoSpaceDN w:val="0"/>
              <w:adjustRightInd w:val="0"/>
              <w:snapToGrid w:val="0"/>
              <w:spacing w:line="240" w:lineRule="auto"/>
              <w:jc w:val="center"/>
              <w:rPr>
                <w:del w:id="120" w:author="Петр Ершов" w:date="2022-10-05T23:21:00Z"/>
                <w:u w:val="single"/>
              </w:rPr>
            </w:pPr>
            <w:del w:id="121" w:author="Петр Ершов" w:date="2022-10-05T23:21:00Z">
              <w:r>
                <w:rPr>
                  <w:u w:val="single"/>
                </w:rPr>
                <w:delText>16.4 ± 0.13</w:delText>
              </w:r>
            </w:del>
          </w:p>
          <w:p>
            <w:pPr>
              <w:autoSpaceDE w:val="0"/>
              <w:autoSpaceDN w:val="0"/>
              <w:adjustRightInd w:val="0"/>
              <w:snapToGrid w:val="0"/>
              <w:spacing w:line="240" w:lineRule="auto"/>
              <w:jc w:val="center"/>
              <w:rPr>
                <w:del w:id="122" w:author="Петр Ершов" w:date="2022-10-05T23:21:00Z"/>
              </w:rPr>
            </w:pPr>
            <w:del w:id="123" w:author="Петр Ершов" w:date="2022-10-05T23:21:00Z">
              <w:r>
                <w:rPr/>
                <w:delText xml:space="preserve">  6.6 – 34.2 </w:delText>
              </w:r>
            </w:del>
          </w:p>
        </w:tc>
      </w:tr>
      <w:tr>
        <w:tblPrEx>
          <w:tblCellMar>
            <w:top w:w="0" w:type="dxa"/>
            <w:left w:w="0" w:type="dxa"/>
            <w:bottom w:w="0" w:type="dxa"/>
            <w:right w:w="0" w:type="dxa"/>
          </w:tblCellMar>
        </w:tblPrEx>
        <w:trPr>
          <w:del w:id="124" w:author="Петр Ершов" w:date="2022-10-05T23:21:00Z"/>
        </w:trPr>
        <w:tc>
          <w:tcPr>
            <w:tcW w:w="1914" w:type="dxa"/>
            <w:shd w:val="clear" w:color="auto" w:fill="auto"/>
            <w:vAlign w:val="center"/>
          </w:tcPr>
          <w:p>
            <w:pPr>
              <w:autoSpaceDE w:val="0"/>
              <w:autoSpaceDN w:val="0"/>
              <w:adjustRightInd w:val="0"/>
              <w:snapToGrid w:val="0"/>
              <w:spacing w:line="240" w:lineRule="auto"/>
              <w:jc w:val="center"/>
              <w:rPr>
                <w:del w:id="125" w:author="Петр Ершов" w:date="2022-10-05T23:21:00Z"/>
              </w:rPr>
            </w:pPr>
            <w:del w:id="126" w:author="Петр Ершов" w:date="2022-10-05T23:21:00Z">
              <w:r>
                <w:rPr/>
                <w:delText>Dvina Bay</w:delText>
              </w:r>
            </w:del>
          </w:p>
        </w:tc>
        <w:tc>
          <w:tcPr>
            <w:tcW w:w="1914" w:type="dxa"/>
            <w:shd w:val="clear" w:color="auto" w:fill="auto"/>
            <w:vAlign w:val="center"/>
          </w:tcPr>
          <w:p>
            <w:pPr>
              <w:autoSpaceDE w:val="0"/>
              <w:autoSpaceDN w:val="0"/>
              <w:adjustRightInd w:val="0"/>
              <w:snapToGrid w:val="0"/>
              <w:spacing w:line="240" w:lineRule="auto"/>
              <w:jc w:val="center"/>
              <w:rPr>
                <w:del w:id="127" w:author="Петр Ершов" w:date="2022-10-05T23:21:00Z"/>
                <w:u w:val="single"/>
              </w:rPr>
            </w:pPr>
            <w:del w:id="128" w:author="Петр Ершов" w:date="2022-10-05T23:21:00Z">
              <w:r>
                <w:rPr>
                  <w:u w:val="single"/>
                </w:rPr>
                <w:delText>21.3 ± 0.37</w:delText>
              </w:r>
            </w:del>
          </w:p>
          <w:p>
            <w:pPr>
              <w:autoSpaceDE w:val="0"/>
              <w:autoSpaceDN w:val="0"/>
              <w:adjustRightInd w:val="0"/>
              <w:snapToGrid w:val="0"/>
              <w:spacing w:line="240" w:lineRule="auto"/>
              <w:jc w:val="center"/>
              <w:rPr>
                <w:del w:id="129" w:author="Петр Ершов" w:date="2022-10-05T23:21:00Z"/>
              </w:rPr>
            </w:pPr>
            <w:del w:id="130" w:author="Петр Ершов" w:date="2022-10-05T23:21:00Z">
              <w:r>
                <w:rPr/>
                <w:delText xml:space="preserve">  9.4 – 35.1 </w:delText>
              </w:r>
            </w:del>
          </w:p>
        </w:tc>
        <w:tc>
          <w:tcPr>
            <w:tcW w:w="1914" w:type="dxa"/>
            <w:shd w:val="clear" w:color="auto" w:fill="auto"/>
            <w:vAlign w:val="center"/>
          </w:tcPr>
          <w:p>
            <w:pPr>
              <w:autoSpaceDE w:val="0"/>
              <w:autoSpaceDN w:val="0"/>
              <w:adjustRightInd w:val="0"/>
              <w:snapToGrid w:val="0"/>
              <w:spacing w:line="240" w:lineRule="auto"/>
              <w:jc w:val="center"/>
              <w:rPr>
                <w:del w:id="131" w:author="Петр Ершов" w:date="2022-10-05T23:21:00Z"/>
                <w:u w:val="single"/>
              </w:rPr>
            </w:pPr>
            <w:del w:id="132" w:author="Петр Ершов" w:date="2022-10-05T23:21:00Z">
              <w:r>
                <w:rPr>
                  <w:u w:val="single"/>
                </w:rPr>
                <w:delText>21.9 ± 0.10</w:delText>
              </w:r>
            </w:del>
          </w:p>
          <w:p>
            <w:pPr>
              <w:autoSpaceDE w:val="0"/>
              <w:autoSpaceDN w:val="0"/>
              <w:adjustRightInd w:val="0"/>
              <w:snapToGrid w:val="0"/>
              <w:spacing w:line="240" w:lineRule="auto"/>
              <w:jc w:val="center"/>
              <w:rPr>
                <w:del w:id="133" w:author="Петр Ершов" w:date="2022-10-05T23:21:00Z"/>
              </w:rPr>
            </w:pPr>
            <w:del w:id="134" w:author="Петр Ершов" w:date="2022-10-05T23:21:00Z">
              <w:r>
                <w:rPr/>
                <w:delText xml:space="preserve">  5.1 – 48.3 </w:delText>
              </w:r>
            </w:del>
          </w:p>
        </w:tc>
        <w:tc>
          <w:tcPr>
            <w:tcW w:w="1914" w:type="dxa"/>
            <w:shd w:val="clear" w:color="auto" w:fill="auto"/>
            <w:vAlign w:val="center"/>
          </w:tcPr>
          <w:p>
            <w:pPr>
              <w:autoSpaceDE w:val="0"/>
              <w:autoSpaceDN w:val="0"/>
              <w:adjustRightInd w:val="0"/>
              <w:snapToGrid w:val="0"/>
              <w:spacing w:line="240" w:lineRule="auto"/>
              <w:jc w:val="center"/>
              <w:rPr>
                <w:del w:id="135" w:author="Петр Ершов" w:date="2022-10-05T23:21:00Z"/>
                <w:u w:val="single"/>
              </w:rPr>
            </w:pPr>
            <w:del w:id="136" w:author="Петр Ершов" w:date="2022-10-05T23:21:00Z">
              <w:r>
                <w:rPr>
                  <w:u w:val="single"/>
                </w:rPr>
                <w:delText>18.5 ± 0.39</w:delText>
              </w:r>
            </w:del>
          </w:p>
          <w:p>
            <w:pPr>
              <w:autoSpaceDE w:val="0"/>
              <w:autoSpaceDN w:val="0"/>
              <w:adjustRightInd w:val="0"/>
              <w:snapToGrid w:val="0"/>
              <w:spacing w:line="240" w:lineRule="auto"/>
              <w:jc w:val="center"/>
              <w:rPr>
                <w:del w:id="137" w:author="Петр Ершов" w:date="2022-10-05T23:21:00Z"/>
              </w:rPr>
            </w:pPr>
            <w:del w:id="138" w:author="Петр Ершов" w:date="2022-10-05T23:21:00Z">
              <w:r>
                <w:rPr/>
                <w:delText xml:space="preserve">  9.3 – 28.2</w:delText>
              </w:r>
            </w:del>
          </w:p>
        </w:tc>
        <w:tc>
          <w:tcPr>
            <w:tcW w:w="1914" w:type="dxa"/>
            <w:shd w:val="clear" w:color="auto" w:fill="auto"/>
            <w:vAlign w:val="center"/>
          </w:tcPr>
          <w:p>
            <w:pPr>
              <w:autoSpaceDE w:val="0"/>
              <w:autoSpaceDN w:val="0"/>
              <w:adjustRightInd w:val="0"/>
              <w:snapToGrid w:val="0"/>
              <w:spacing w:line="240" w:lineRule="auto"/>
              <w:jc w:val="center"/>
              <w:rPr>
                <w:del w:id="139" w:author="Петр Ершов" w:date="2022-10-05T23:21:00Z"/>
                <w:u w:val="single"/>
              </w:rPr>
            </w:pPr>
            <w:del w:id="140" w:author="Петр Ершов" w:date="2022-10-05T23:21:00Z">
              <w:r>
                <w:rPr>
                  <w:u w:val="single"/>
                </w:rPr>
                <w:delText>18.1 ± 0.07</w:delText>
              </w:r>
            </w:del>
          </w:p>
          <w:p>
            <w:pPr>
              <w:autoSpaceDE w:val="0"/>
              <w:autoSpaceDN w:val="0"/>
              <w:adjustRightInd w:val="0"/>
              <w:snapToGrid w:val="0"/>
              <w:spacing w:line="240" w:lineRule="auto"/>
              <w:jc w:val="center"/>
              <w:rPr>
                <w:del w:id="141" w:author="Петр Ершов" w:date="2022-10-05T23:21:00Z"/>
              </w:rPr>
            </w:pPr>
            <w:del w:id="142" w:author="Петр Ершов" w:date="2022-10-05T23:21:00Z">
              <w:r>
                <w:rPr/>
                <w:delText xml:space="preserve">  7.5 – 36.7 </w:delText>
              </w:r>
            </w:del>
          </w:p>
        </w:tc>
      </w:tr>
      <w:tr>
        <w:tblPrEx>
          <w:tblCellMar>
            <w:top w:w="0" w:type="dxa"/>
            <w:left w:w="0" w:type="dxa"/>
            <w:bottom w:w="0" w:type="dxa"/>
            <w:right w:w="0" w:type="dxa"/>
          </w:tblCellMar>
        </w:tblPrEx>
        <w:trPr>
          <w:del w:id="143" w:author="Петр Ершов" w:date="2022-10-05T23:21:00Z"/>
        </w:trPr>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44" w:author="Петр Ершов" w:date="2022-10-05T23:21:00Z"/>
              </w:rPr>
            </w:pPr>
            <w:del w:id="145" w:author="Петр Ершов" w:date="2022-10-05T23:21:00Z">
              <w:r>
                <w:rPr/>
                <w:delText>Mezen Bay</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46" w:author="Петр Ершов" w:date="2022-10-05T23:21:00Z"/>
                <w:u w:val="single"/>
              </w:rPr>
            </w:pPr>
            <w:del w:id="147" w:author="Петр Ершов" w:date="2022-10-05T23:21:00Z">
              <w:r>
                <w:rPr>
                  <w:u w:val="single"/>
                </w:rPr>
                <w:delText>20.2 ± 0.97</w:delText>
              </w:r>
            </w:del>
          </w:p>
          <w:p>
            <w:pPr>
              <w:autoSpaceDE w:val="0"/>
              <w:autoSpaceDN w:val="0"/>
              <w:adjustRightInd w:val="0"/>
              <w:snapToGrid w:val="0"/>
              <w:spacing w:line="240" w:lineRule="auto"/>
              <w:jc w:val="center"/>
              <w:rPr>
                <w:del w:id="148" w:author="Петр Ершов" w:date="2022-10-05T23:21:00Z"/>
              </w:rPr>
            </w:pPr>
            <w:del w:id="149" w:author="Петр Ершов" w:date="2022-10-05T23:21:00Z">
              <w:r>
                <w:rPr/>
                <w:delText xml:space="preserve">     10.8 – 34.0 </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50" w:author="Петр Ершов" w:date="2022-10-05T23:21:00Z"/>
                <w:u w:val="single"/>
              </w:rPr>
            </w:pPr>
            <w:del w:id="151" w:author="Петр Ершов" w:date="2022-10-05T23:21:00Z">
              <w:r>
                <w:rPr>
                  <w:u w:val="single"/>
                </w:rPr>
                <w:delText>18.7 ± 0.17</w:delText>
              </w:r>
            </w:del>
          </w:p>
          <w:p>
            <w:pPr>
              <w:autoSpaceDE w:val="0"/>
              <w:autoSpaceDN w:val="0"/>
              <w:adjustRightInd w:val="0"/>
              <w:snapToGrid w:val="0"/>
              <w:spacing w:line="240" w:lineRule="auto"/>
              <w:jc w:val="center"/>
              <w:rPr>
                <w:del w:id="152" w:author="Петр Ершов" w:date="2022-10-05T23:21:00Z"/>
              </w:rPr>
            </w:pPr>
            <w:del w:id="153" w:author="Петр Ершов" w:date="2022-10-05T23:21:00Z">
              <w:r>
                <w:rPr/>
                <w:delText xml:space="preserve"> 7.2 – 41.2 </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54" w:author="Петр Ершов" w:date="2022-10-05T23:21:00Z"/>
                <w:u w:val="single"/>
              </w:rPr>
            </w:pPr>
            <w:del w:id="155" w:author="Петр Ершов" w:date="2022-10-05T23:21:00Z">
              <w:r>
                <w:rPr>
                  <w:u w:val="single"/>
                </w:rPr>
                <w:delText>16.7 ± 0.52</w:delText>
              </w:r>
            </w:del>
          </w:p>
          <w:p>
            <w:pPr>
              <w:autoSpaceDE w:val="0"/>
              <w:autoSpaceDN w:val="0"/>
              <w:adjustRightInd w:val="0"/>
              <w:snapToGrid w:val="0"/>
              <w:spacing w:line="240" w:lineRule="auto"/>
              <w:jc w:val="center"/>
              <w:rPr>
                <w:del w:id="156" w:author="Петр Ершов" w:date="2022-10-05T23:21:00Z"/>
              </w:rPr>
            </w:pPr>
            <w:del w:id="157" w:author="Петр Ершов" w:date="2022-10-05T23:21:00Z">
              <w:r>
                <w:rPr/>
                <w:delText xml:space="preserve">10.6 – 25.0 </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58" w:author="Петр Ершов" w:date="2022-10-05T23:21:00Z"/>
                <w:u w:val="single"/>
              </w:rPr>
            </w:pPr>
            <w:del w:id="159" w:author="Петр Ершов" w:date="2022-10-05T23:21:00Z">
              <w:r>
                <w:rPr>
                  <w:u w:val="single"/>
                </w:rPr>
                <w:delText>16.9 ± 0.11</w:delText>
              </w:r>
            </w:del>
          </w:p>
          <w:p>
            <w:pPr>
              <w:autoSpaceDE w:val="0"/>
              <w:autoSpaceDN w:val="0"/>
              <w:adjustRightInd w:val="0"/>
              <w:snapToGrid w:val="0"/>
              <w:spacing w:line="240" w:lineRule="auto"/>
              <w:jc w:val="center"/>
              <w:rPr>
                <w:del w:id="160" w:author="Петр Ершов" w:date="2022-10-05T23:21:00Z"/>
              </w:rPr>
            </w:pPr>
            <w:del w:id="161" w:author="Петр Ершов" w:date="2022-10-05T23:21:00Z">
              <w:r>
                <w:rPr/>
                <w:delText xml:space="preserve">  9.1 – 30.4 </w:delText>
              </w:r>
            </w:del>
          </w:p>
        </w:tc>
      </w:tr>
    </w:tbl>
    <w:p>
      <w:pPr>
        <w:pStyle w:val="38"/>
        <w:rPr>
          <w:ins w:id="162" w:author="Петр Ершов" w:date="2022-10-06T11:10:00Z"/>
        </w:rPr>
      </w:pPr>
      <w:r>
        <w:rPr>
          <w:b/>
        </w:rPr>
        <w:t>Figure 2</w:t>
      </w:r>
      <w:r>
        <w:t xml:space="preserve"> shows the frequencies of reversed individuals in the populations of the European flounder from the White Sea and other parts of its geographic distribution. </w:t>
      </w:r>
      <w:ins w:id="163" w:author="Петр Ершов" w:date="2022-09-29T18:15:00Z">
        <w:r>
          <w:rPr/>
          <w:t>At first</w:t>
        </w:r>
      </w:ins>
      <w:ins w:id="164" w:author="Петр Ершов" w:date="2022-09-29T18:16:00Z">
        <w:r>
          <w:rPr/>
          <w:t>,</w:t>
        </w:r>
      </w:ins>
      <w:ins w:id="165" w:author="Петр Ершов" w:date="2022-09-29T18:15:00Z">
        <w:r>
          <w:rPr/>
          <w:t xml:space="preserve"> consider </w:t>
        </w:r>
      </w:ins>
      <w:ins w:id="166" w:author="Петр Ершов" w:date="2022-09-29T18:16:00Z">
        <w:r>
          <w:rPr/>
          <w:t xml:space="preserve">the variability of this parameter in flounder from the White Sea. </w:t>
        </w:r>
      </w:ins>
      <w:r>
        <w:t xml:space="preserve">In Kandalaksha Bay, flounders from Chupa Inlet differed significantly from those of the Velikaya Salma Strait (χ2=12.18, </w:t>
      </w:r>
      <w:r>
        <w:rPr>
          <w:i/>
          <w:iCs/>
        </w:rPr>
        <w:t>р</w:t>
      </w:r>
      <w:r>
        <w:t xml:space="preserve">&lt;0.01; </w:t>
      </w:r>
      <w:r>
        <w:rPr>
          <w:b/>
        </w:rPr>
        <w:t xml:space="preserve">Table </w:t>
      </w:r>
      <w:ins w:id="167" w:author="Петр Ершов" w:date="2022-10-06T17:18:00Z">
        <w:r>
          <w:rPr>
            <w:b/>
          </w:rPr>
          <w:t>1</w:t>
        </w:r>
      </w:ins>
      <w:del w:id="168" w:author="Петр Ершов" w:date="2022-10-06T17:18:00Z">
        <w:r>
          <w:rPr>
            <w:b/>
          </w:rPr>
          <w:delText>2</w:delText>
        </w:r>
      </w:del>
      <w:r>
        <w:t>, # 1, 2). Flounders from two close locations at the western coast of Onega Bay – Kuz Inlet and Kolezhma river (</w:t>
      </w:r>
      <w:r>
        <w:rPr>
          <w:b/>
        </w:rPr>
        <w:t xml:space="preserve">Table </w:t>
      </w:r>
      <w:ins w:id="169" w:author="Петр Ершов" w:date="2022-10-06T17:18:00Z">
        <w:r>
          <w:rPr>
            <w:b/>
          </w:rPr>
          <w:t>1</w:t>
        </w:r>
      </w:ins>
      <w:del w:id="170" w:author="Петр Ершов" w:date="2022-10-06T17:18:00Z">
        <w:r>
          <w:rPr>
            <w:b/>
          </w:rPr>
          <w:delText>2</w:delText>
        </w:r>
      </w:del>
      <w:r>
        <w:t xml:space="preserve">, # 32, 33) were similar in frequency of left-sided morph to one another and also to the flounders from Chupa Inlet (χ2, </w:t>
      </w:r>
      <w:r>
        <w:rPr>
          <w:i/>
          <w:iCs/>
        </w:rPr>
        <w:t>р</w:t>
      </w:r>
      <w:r>
        <w:t>&gt;0.05). Besides</w:t>
      </w:r>
      <w:r>
        <w:rPr>
          <w:rFonts w:eastAsiaTheme="minorHAnsi"/>
          <w:lang w:eastAsia="en-US"/>
        </w:rPr>
        <w:t xml:space="preserve">, frequencies of left-sided individuals in samples from Kuz Inlet and Kolezhma river were significantly higher than in samples taken in the southern part of the same bay - </w:t>
      </w:r>
      <w:r>
        <w:t xml:space="preserve">Nyukhcha river and Kiy island area </w:t>
      </w:r>
      <w:r>
        <w:rPr>
          <w:rFonts w:eastAsiaTheme="minorHAnsi"/>
          <w:lang w:eastAsia="en-US"/>
        </w:rPr>
        <w:t>(</w:t>
      </w:r>
      <w:r>
        <w:t xml:space="preserve">χ2=22.02, </w:t>
      </w:r>
      <w:r>
        <w:rPr>
          <w:i/>
          <w:iCs/>
        </w:rPr>
        <w:t>р</w:t>
      </w:r>
      <w:r>
        <w:t xml:space="preserve">&lt;0.01; </w:t>
      </w:r>
      <w:r>
        <w:rPr>
          <w:rFonts w:eastAsiaTheme="minorHAnsi"/>
          <w:b/>
          <w:lang w:eastAsia="en-US"/>
        </w:rPr>
        <w:t xml:space="preserve">Table </w:t>
      </w:r>
      <w:ins w:id="171" w:author="Петр Ершов" w:date="2022-10-06T17:18:00Z">
        <w:r>
          <w:rPr>
            <w:rFonts w:eastAsiaTheme="minorHAnsi"/>
            <w:b/>
            <w:lang w:eastAsia="en-US"/>
          </w:rPr>
          <w:t>1</w:t>
        </w:r>
      </w:ins>
      <w:del w:id="172" w:author="Петр Ершов" w:date="2022-10-06T17:18:00Z">
        <w:r>
          <w:rPr>
            <w:rFonts w:eastAsiaTheme="minorHAnsi"/>
            <w:b/>
            <w:lang w:eastAsia="en-US"/>
          </w:rPr>
          <w:delText>2</w:delText>
        </w:r>
      </w:del>
      <w:r>
        <w:rPr>
          <w:rFonts w:eastAsiaTheme="minorHAnsi"/>
          <w:lang w:eastAsia="en-US"/>
        </w:rPr>
        <w:t>, # 3).</w:t>
      </w:r>
      <w:ins w:id="173" w:author="Петр Ершов" w:date="2022-10-01T00:22:00Z">
        <w:r>
          <w:rPr>
            <w:rFonts w:eastAsiaTheme="minorHAnsi"/>
            <w:lang w:eastAsia="en-US"/>
          </w:rPr>
          <w:t xml:space="preserve"> </w:t>
        </w:r>
      </w:ins>
      <w:ins w:id="174" w:author="Петр Ершов" w:date="2022-10-01T00:21:00Z">
        <w:r>
          <w:rPr>
            <w:rFonts w:eastAsiaTheme="minorHAnsi"/>
            <w:lang w:eastAsia="en-US"/>
          </w:rPr>
          <w:t>The</w:t>
        </w:r>
      </w:ins>
      <w:ins w:id="175" w:author="Петр Ершов" w:date="2022-09-29T18:19:00Z">
        <w:r>
          <w:rPr>
            <w:rFonts w:eastAsiaTheme="minorHAnsi"/>
            <w:lang w:eastAsia="en-US"/>
          </w:rPr>
          <w:t xml:space="preserve"> gradual decline in the frequency of </w:t>
        </w:r>
      </w:ins>
      <w:ins w:id="176" w:author="Петр Ершов" w:date="2022-09-29T18:21:00Z">
        <w:r>
          <w:rPr>
            <w:rFonts w:eastAsiaTheme="minorHAnsi"/>
            <w:lang w:eastAsia="en-US"/>
          </w:rPr>
          <w:t xml:space="preserve">left-sided flounder was observed from the head of Kandalaksha Bay </w:t>
        </w:r>
      </w:ins>
      <w:ins w:id="177" w:author="Петр Ершов" w:date="2022-09-29T18:23:00Z">
        <w:r>
          <w:rPr>
            <w:rFonts w:eastAsiaTheme="minorHAnsi"/>
            <w:lang w:eastAsia="en-US"/>
          </w:rPr>
          <w:t>t</w:t>
        </w:r>
      </w:ins>
      <w:ins w:id="178" w:author="Петр Ершов" w:date="2022-09-29T18:22:00Z">
        <w:r>
          <w:rPr>
            <w:rFonts w:eastAsiaTheme="minorHAnsi"/>
            <w:lang w:eastAsia="en-US"/>
          </w:rPr>
          <w:t>owards the head of Onega Bay (</w:t>
        </w:r>
      </w:ins>
      <w:ins w:id="179" w:author="Петр Ершов" w:date="2022-09-29T18:23:00Z">
        <w:r>
          <w:rPr>
            <w:rFonts w:eastAsiaTheme="minorHAnsi"/>
            <w:lang w:eastAsia="en-US"/>
          </w:rPr>
          <w:t xml:space="preserve">Table 2; </w:t>
        </w:r>
      </w:ins>
      <w:ins w:id="180" w:author="Петр Ершов" w:date="2022-09-29T18:22:00Z">
        <w:r>
          <w:rPr>
            <w:rFonts w:eastAsiaTheme="minorHAnsi"/>
            <w:lang w:eastAsia="en-US"/>
          </w:rPr>
          <w:t>#...)</w:t>
        </w:r>
      </w:ins>
      <w:ins w:id="181" w:author="Петр Ершов" w:date="2022-09-29T18:23:00Z">
        <w:r>
          <w:rPr>
            <w:rFonts w:eastAsiaTheme="minorHAnsi"/>
            <w:lang w:eastAsia="en-US"/>
          </w:rPr>
          <w:t xml:space="preserve">. </w:t>
        </w:r>
      </w:ins>
      <w:ins w:id="182" w:author="Петр Ершов" w:date="2022-10-01T00:23:00Z">
        <w:r>
          <w:rPr>
            <w:rFonts w:eastAsiaTheme="minorHAnsi"/>
            <w:lang w:eastAsia="en-US"/>
          </w:rPr>
          <w:t>Proportion of non-typical morph in the populations from the eastern part of the W</w:t>
        </w:r>
      </w:ins>
      <w:ins w:id="183" w:author="Петр Ершов" w:date="2022-10-01T00:24:00Z">
        <w:r>
          <w:rPr>
            <w:rFonts w:eastAsiaTheme="minorHAnsi"/>
            <w:lang w:eastAsia="en-US"/>
          </w:rPr>
          <w:t xml:space="preserve">hite Sea (Dvina and </w:t>
        </w:r>
      </w:ins>
      <w:ins w:id="184" w:author="Петр Ершов" w:date="2022-10-01T00:26:00Z">
        <w:r>
          <w:rPr>
            <w:rFonts w:eastAsiaTheme="minorHAnsi"/>
            <w:lang w:eastAsia="en-US"/>
          </w:rPr>
          <w:t>Mezen</w:t>
        </w:r>
      </w:ins>
      <w:ins w:id="185" w:author="Петр Ершов" w:date="2022-10-01T00:24:00Z">
        <w:r>
          <w:rPr>
            <w:rFonts w:eastAsiaTheme="minorHAnsi"/>
            <w:lang w:eastAsia="en-US"/>
          </w:rPr>
          <w:t xml:space="preserve"> bays) was 4-5 times lower as compared to the flounder from the </w:t>
        </w:r>
      </w:ins>
      <w:ins w:id="186" w:author="Петр Ершов" w:date="2022-10-01T00:25:00Z">
        <w:r>
          <w:rPr>
            <w:rFonts w:eastAsiaTheme="minorHAnsi"/>
            <w:lang w:eastAsia="en-US"/>
          </w:rPr>
          <w:t xml:space="preserve">head of Onega Bay. </w:t>
        </w:r>
      </w:ins>
      <w:r>
        <w:t xml:space="preserve">Our results on flounders from Dvina and Mezen bays were not significantly different from published data on frequency of reversed individuals in these populations (χ2, </w:t>
      </w:r>
      <w:r>
        <w:rPr>
          <w:i/>
          <w:iCs/>
        </w:rPr>
        <w:t>р</w:t>
      </w:r>
      <w:r>
        <w:t xml:space="preserve">&gt;0.05; </w:t>
      </w:r>
      <w:r>
        <w:rPr>
          <w:b/>
        </w:rPr>
        <w:t xml:space="preserve">Table </w:t>
      </w:r>
      <w:ins w:id="187" w:author="Петр Ершов" w:date="2022-10-06T17:18:00Z">
        <w:r>
          <w:rPr>
            <w:b/>
          </w:rPr>
          <w:t>1</w:t>
        </w:r>
      </w:ins>
      <w:del w:id="188" w:author="Петр Ершов" w:date="2022-10-06T17:18:00Z">
        <w:r>
          <w:rPr>
            <w:b/>
          </w:rPr>
          <w:delText>2</w:delText>
        </w:r>
      </w:del>
      <w:r>
        <w:t xml:space="preserve">, # 4, 5, 24, 34, 35). </w:t>
      </w:r>
    </w:p>
    <w:p>
      <w:pPr>
        <w:pStyle w:val="38"/>
        <w:rPr>
          <w:ins w:id="189" w:author="Петр Ершов" w:date="2022-10-06T11:03:00Z"/>
        </w:rPr>
      </w:pPr>
    </w:p>
    <w:p>
      <w:pPr>
        <w:pStyle w:val="38"/>
        <w:rPr>
          <w:rFonts w:eastAsiaTheme="minorHAnsi"/>
          <w:lang w:eastAsia="en-US"/>
        </w:rPr>
      </w:pPr>
      <w:ins w:id="190" w:author="Петр Ершов" w:date="2022-10-06T11:03:00Z">
        <w:r>
          <w:rPr>
            <w:lang w:val="ru-RU" w:eastAsia="ru-RU" w:bidi="ar-SA"/>
          </w:rPr>
          <w:drawing>
            <wp:inline distT="0" distB="0" distL="0" distR="0">
              <wp:extent cx="4888865" cy="44405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4889454" cy="4440657"/>
                      </a:xfrm>
                      <a:prstGeom prst="rect">
                        <a:avLst/>
                      </a:prstGeom>
                    </pic:spPr>
                  </pic:pic>
                </a:graphicData>
              </a:graphic>
            </wp:inline>
          </w:drawing>
        </w:r>
      </w:ins>
    </w:p>
    <w:p>
      <w:pPr>
        <w:pStyle w:val="50"/>
      </w:pPr>
      <w:del w:id="192" w:author="Петр Ершов" w:date="2022-10-06T11:02:00Z">
        <w:r>
          <w:rPr>
            <w:lang w:val="ru-RU" w:eastAsia="ru-RU" w:bidi="ar-SA"/>
          </w:rPr>
          <w:drawing>
            <wp:inline distT="0" distB="0" distL="114300" distR="114300">
              <wp:extent cx="5791200" cy="4197350"/>
              <wp:effectExtent l="0" t="0" r="0" b="8890"/>
              <wp:docPr id="8" name="Изображение 8" descr="Map_of_revers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Map_of_reverse_distribution"/>
                      <pic:cNvPicPr>
                        <a:picLocks noChangeAspect="1"/>
                      </pic:cNvPicPr>
                    </pic:nvPicPr>
                    <pic:blipFill>
                      <a:blip r:embed="rId14"/>
                      <a:stretch>
                        <a:fillRect/>
                      </a:stretch>
                    </pic:blipFill>
                    <pic:spPr>
                      <a:xfrm>
                        <a:off x="0" y="0"/>
                        <a:ext cx="5791200" cy="4197350"/>
                      </a:xfrm>
                      <a:prstGeom prst="rect">
                        <a:avLst/>
                      </a:prstGeom>
                    </pic:spPr>
                  </pic:pic>
                </a:graphicData>
              </a:graphic>
            </wp:inline>
          </w:drawing>
        </w:r>
      </w:del>
    </w:p>
    <w:p>
      <w:pPr>
        <w:pStyle w:val="49"/>
        <w:rPr>
          <w:del w:id="194" w:author="Петр Ершов" w:date="2022-10-06T11:10:00Z"/>
          <w:rStyle w:val="109"/>
          <w:rFonts w:eastAsiaTheme="majorEastAsia"/>
        </w:rPr>
      </w:pPr>
      <w:r>
        <w:rPr>
          <w:b/>
        </w:rPr>
        <w:t xml:space="preserve">Figure 2. </w:t>
      </w:r>
      <w:r>
        <w:t xml:space="preserve">Geographical variation in the proportions of left-sided </w:t>
      </w:r>
      <w:r>
        <w:rPr>
          <w:i/>
          <w:iCs/>
        </w:rPr>
        <w:t xml:space="preserve">Platichthys flesus </w:t>
      </w:r>
      <w:r>
        <w:t xml:space="preserve">morph across its range (dotted line). </w:t>
      </w:r>
      <w:r>
        <w:rPr>
          <w:rStyle w:val="109"/>
          <w:rFonts w:eastAsiaTheme="majorEastAsia"/>
        </w:rPr>
        <w:t>The size of the circles corresponds to the proportion of left-sided individuals in a sample.</w:t>
      </w:r>
      <w:r>
        <w:rPr>
          <w:rStyle w:val="108"/>
        </w:rPr>
        <w:t xml:space="preserve"> </w:t>
      </w:r>
      <w:r>
        <w:rPr>
          <w:rStyle w:val="109"/>
          <w:rFonts w:eastAsiaTheme="majorEastAsia"/>
        </w:rPr>
        <w:t>Data sources are given in Table 2.</w:t>
      </w:r>
      <w:ins w:id="195" w:author="Петр Ершов" w:date="2022-10-06T11:04:00Z">
        <w:r>
          <w:rPr>
            <w:rStyle w:val="109"/>
            <w:rFonts w:eastAsiaTheme="majorEastAsia"/>
          </w:rPr>
          <w:t xml:space="preserve"> </w:t>
        </w:r>
      </w:ins>
      <w:ins w:id="196" w:author="Петр Ершов" w:date="2022-10-06T11:05:00Z">
        <w:r>
          <w:rPr>
            <w:rStyle w:val="109"/>
            <w:rFonts w:eastAsiaTheme="majorEastAsia"/>
          </w:rPr>
          <w:t xml:space="preserve">The </w:t>
        </w:r>
      </w:ins>
      <w:ins w:id="197" w:author="Петр Ершов" w:date="2022-10-06T11:06:00Z">
        <w:r>
          <w:rPr>
            <w:rStyle w:val="109"/>
            <w:rFonts w:eastAsiaTheme="majorEastAsia"/>
          </w:rPr>
          <w:t xml:space="preserve">small </w:t>
        </w:r>
      </w:ins>
      <w:ins w:id="198" w:author="Петр Ершов" w:date="2022-10-06T11:05:00Z">
        <w:r>
          <w:rPr>
            <w:rStyle w:val="109"/>
            <w:rFonts w:eastAsiaTheme="majorEastAsia"/>
          </w:rPr>
          <w:t>map</w:t>
        </w:r>
      </w:ins>
      <w:ins w:id="199" w:author="Петр Ершов" w:date="2022-10-06T12:23:00Z">
        <w:r>
          <w:rPr>
            <w:rStyle w:val="109"/>
            <w:rFonts w:eastAsiaTheme="majorEastAsia"/>
          </w:rPr>
          <w:t xml:space="preserve"> in the inset</w:t>
        </w:r>
      </w:ins>
      <w:ins w:id="200" w:author="Петр Ершов" w:date="2022-10-06T11:06:00Z">
        <w:r>
          <w:rPr>
            <w:rStyle w:val="109"/>
            <w:rFonts w:eastAsiaTheme="majorEastAsia"/>
          </w:rPr>
          <w:t xml:space="preserve"> shows flounde</w:t>
        </w:r>
      </w:ins>
      <w:ins w:id="201" w:author="Петр Ершов" w:date="2022-10-06T12:23:00Z">
        <w:r>
          <w:rPr>
            <w:rStyle w:val="109"/>
            <w:rFonts w:eastAsiaTheme="majorEastAsia"/>
          </w:rPr>
          <w:t>r</w:t>
        </w:r>
      </w:ins>
      <w:ins w:id="202" w:author="Петр Ершов" w:date="2022-10-06T11:06:00Z">
        <w:r>
          <w:rPr>
            <w:rStyle w:val="109"/>
            <w:rFonts w:eastAsiaTheme="majorEastAsia"/>
          </w:rPr>
          <w:t xml:space="preserve"> occurrence </w:t>
        </w:r>
      </w:ins>
      <w:ins w:id="203" w:author="Петр Ершов" w:date="2022-10-06T11:08:00Z">
        <w:r>
          <w:rPr>
            <w:rStyle w:val="109"/>
            <w:rFonts w:eastAsiaTheme="majorEastAsia"/>
          </w:rPr>
          <w:t xml:space="preserve">according to </w:t>
        </w:r>
      </w:ins>
      <w:ins w:id="204" w:author="Петр Ершов" w:date="2022-10-06T11:09:00Z">
        <w:r>
          <w:rPr>
            <w:rStyle w:val="109"/>
            <w:rFonts w:eastAsiaTheme="majorEastAsia"/>
          </w:rPr>
          <w:t>GBIF/ The green dot marks the geometric center of the European part of the spec</w:t>
        </w:r>
      </w:ins>
      <w:ins w:id="205" w:author="Петр Ершов" w:date="2022-10-06T11:10:00Z">
        <w:r>
          <w:rPr>
            <w:rStyle w:val="109"/>
            <w:rFonts w:eastAsiaTheme="majorEastAsia"/>
          </w:rPr>
          <w:t>i</w:t>
        </w:r>
      </w:ins>
      <w:ins w:id="206" w:author="Петр Ершов" w:date="2022-10-06T11:09:00Z">
        <w:r>
          <w:rPr>
            <w:rStyle w:val="109"/>
            <w:rFonts w:eastAsiaTheme="majorEastAsia"/>
          </w:rPr>
          <w:t>es’ range</w:t>
        </w:r>
      </w:ins>
      <w:ins w:id="207" w:author="Петр Ершов" w:date="2022-10-06T11:10:00Z">
        <w:r>
          <w:rPr>
            <w:rStyle w:val="109"/>
            <w:rFonts w:eastAsiaTheme="majorEastAsia"/>
          </w:rPr>
          <w:t>.</w:t>
        </w:r>
      </w:ins>
    </w:p>
    <w:p>
      <w:pPr>
        <w:pStyle w:val="46"/>
        <w:jc w:val="left"/>
      </w:pPr>
      <w:r>
        <w:rPr>
          <w:b/>
        </w:rPr>
        <w:t xml:space="preserve">Table </w:t>
      </w:r>
      <w:ins w:id="208" w:author="Петр Ершов" w:date="2022-10-06T17:18:00Z">
        <w:r>
          <w:rPr>
            <w:b/>
          </w:rPr>
          <w:t>1</w:t>
        </w:r>
      </w:ins>
      <w:del w:id="209" w:author="Петр Ершов" w:date="2022-10-06T17:18:00Z">
        <w:r>
          <w:rPr>
            <w:b/>
          </w:rPr>
          <w:delText>2</w:delText>
        </w:r>
      </w:del>
      <w:r>
        <w:rPr>
          <w:b/>
        </w:rPr>
        <w:t xml:space="preserve">. </w:t>
      </w:r>
      <w:r>
        <w:t xml:space="preserve">Proportions of left-sided </w:t>
      </w:r>
      <w:r>
        <w:rPr>
          <w:i/>
          <w:iCs/>
        </w:rPr>
        <w:t xml:space="preserve">Platichthys flesus </w:t>
      </w:r>
      <w:r>
        <w:t>morph in various populations based on the</w:t>
      </w:r>
      <w:del w:id="210" w:author="Петр Ершов" w:date="2022-09-29T17:55:00Z">
        <w:r>
          <w:rPr/>
          <w:delText>.</w:delText>
        </w:r>
      </w:del>
      <w:r>
        <w:t>published and original data</w:t>
      </w:r>
    </w:p>
    <w:p/>
    <w:tbl>
      <w:tblPr>
        <w:tblStyle w:val="6"/>
        <w:tblW w:w="10465" w:type="dxa"/>
        <w:jc w:val="center"/>
        <w:tblLayout w:type="fixed"/>
        <w:tblCellMar>
          <w:top w:w="0" w:type="dxa"/>
          <w:left w:w="0" w:type="dxa"/>
          <w:bottom w:w="0" w:type="dxa"/>
          <w:right w:w="0" w:type="dxa"/>
        </w:tblCellMar>
      </w:tblPr>
      <w:tblGrid>
        <w:gridCol w:w="637"/>
        <w:gridCol w:w="5102"/>
        <w:gridCol w:w="1178"/>
        <w:gridCol w:w="1522"/>
        <w:gridCol w:w="2026"/>
      </w:tblGrid>
      <w:tr>
        <w:tblPrEx>
          <w:tblCellMar>
            <w:top w:w="0" w:type="dxa"/>
            <w:left w:w="0" w:type="dxa"/>
            <w:bottom w:w="0" w:type="dxa"/>
            <w:right w:w="0" w:type="dxa"/>
          </w:tblCellMar>
        </w:tblPrEx>
        <w:trPr>
          <w:jc w:val="center"/>
        </w:trPr>
        <w:tc>
          <w:tcPr>
            <w:tcW w:w="562"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rPr>
              <w:t>No</w:t>
            </w:r>
          </w:p>
        </w:tc>
        <w:tc>
          <w:tcPr>
            <w:tcW w:w="4501"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Locality</w:t>
            </w:r>
          </w:p>
          <w:p>
            <w:pPr>
              <w:autoSpaceDE w:val="0"/>
              <w:autoSpaceDN w:val="0"/>
              <w:adjustRightInd w:val="0"/>
              <w:snapToGrid w:val="0"/>
              <w:spacing w:line="240" w:lineRule="auto"/>
              <w:jc w:val="center"/>
              <w:rPr>
                <w:b/>
                <w:bCs/>
              </w:rPr>
            </w:pPr>
          </w:p>
        </w:tc>
        <w:tc>
          <w:tcPr>
            <w:tcW w:w="1039"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Sample size</w:t>
            </w:r>
          </w:p>
        </w:tc>
        <w:tc>
          <w:tcPr>
            <w:tcW w:w="1343"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Left, %</w:t>
            </w:r>
          </w:p>
        </w:tc>
        <w:tc>
          <w:tcPr>
            <w:tcW w:w="1787"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Source of data</w:t>
            </w:r>
          </w:p>
        </w:tc>
      </w:tr>
      <w:tr>
        <w:tblPrEx>
          <w:tblCellMar>
            <w:top w:w="0" w:type="dxa"/>
            <w:left w:w="0" w:type="dxa"/>
            <w:bottom w:w="0" w:type="dxa"/>
            <w:right w:w="0" w:type="dxa"/>
          </w:tblCellMar>
        </w:tblPrEx>
        <w:trPr>
          <w:jc w:val="center"/>
        </w:trPr>
        <w:tc>
          <w:tcPr>
            <w:tcW w:w="562" w:type="dxa"/>
            <w:tcBorders>
              <w:top w:val="single" w:color="auto" w:sz="4" w:space="0"/>
            </w:tcBorders>
            <w:shd w:val="clear" w:color="auto" w:fill="auto"/>
            <w:vAlign w:val="center"/>
          </w:tcPr>
          <w:p>
            <w:pPr>
              <w:autoSpaceDE w:val="0"/>
              <w:autoSpaceDN w:val="0"/>
              <w:adjustRightInd w:val="0"/>
              <w:snapToGrid w:val="0"/>
              <w:spacing w:line="240" w:lineRule="auto"/>
              <w:jc w:val="center"/>
            </w:pPr>
            <w:r>
              <w:t>1</w:t>
            </w:r>
          </w:p>
        </w:tc>
        <w:tc>
          <w:tcPr>
            <w:tcW w:w="4501" w:type="dxa"/>
            <w:tcBorders>
              <w:top w:val="single" w:color="auto" w:sz="4" w:space="0"/>
            </w:tcBorders>
            <w:shd w:val="clear" w:color="auto" w:fill="auto"/>
            <w:vAlign w:val="center"/>
          </w:tcPr>
          <w:p>
            <w:pPr>
              <w:autoSpaceDE w:val="0"/>
              <w:autoSpaceDN w:val="0"/>
              <w:adjustRightInd w:val="0"/>
              <w:snapToGrid w:val="0"/>
              <w:spacing w:line="240" w:lineRule="auto"/>
              <w:jc w:val="center"/>
            </w:pPr>
            <w:r>
              <w:t xml:space="preserve">Chupa Inlet, Kandalaksha Bay, White Sea, Russia </w:t>
            </w:r>
          </w:p>
        </w:tc>
        <w:tc>
          <w:tcPr>
            <w:tcW w:w="1039" w:type="dxa"/>
            <w:tcBorders>
              <w:top w:val="single" w:color="auto" w:sz="4" w:space="0"/>
            </w:tcBorders>
            <w:shd w:val="clear" w:color="auto" w:fill="auto"/>
            <w:vAlign w:val="center"/>
          </w:tcPr>
          <w:p>
            <w:pPr>
              <w:autoSpaceDE w:val="0"/>
              <w:autoSpaceDN w:val="0"/>
              <w:adjustRightInd w:val="0"/>
              <w:snapToGrid w:val="0"/>
              <w:spacing w:line="240" w:lineRule="auto"/>
              <w:jc w:val="center"/>
            </w:pPr>
            <w:r>
              <w:t>584</w:t>
            </w:r>
          </w:p>
        </w:tc>
        <w:tc>
          <w:tcPr>
            <w:tcW w:w="1343" w:type="dxa"/>
            <w:tcBorders>
              <w:top w:val="single" w:color="auto" w:sz="4" w:space="0"/>
            </w:tcBorders>
            <w:shd w:val="clear" w:color="auto" w:fill="auto"/>
            <w:vAlign w:val="center"/>
          </w:tcPr>
          <w:p>
            <w:pPr>
              <w:autoSpaceDE w:val="0"/>
              <w:autoSpaceDN w:val="0"/>
              <w:adjustRightInd w:val="0"/>
              <w:snapToGrid w:val="0"/>
              <w:spacing w:line="240" w:lineRule="auto"/>
              <w:jc w:val="center"/>
            </w:pPr>
            <w:r>
              <w:t>28,4</w:t>
            </w:r>
          </w:p>
        </w:tc>
        <w:tc>
          <w:tcPr>
            <w:tcW w:w="1787" w:type="dxa"/>
            <w:tcBorders>
              <w:top w:val="single" w:color="auto" w:sz="4" w:space="0"/>
            </w:tcBorders>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w:t>
            </w:r>
          </w:p>
        </w:tc>
        <w:tc>
          <w:tcPr>
            <w:tcW w:w="4501" w:type="dxa"/>
            <w:shd w:val="clear" w:color="auto" w:fill="auto"/>
            <w:vAlign w:val="center"/>
          </w:tcPr>
          <w:p>
            <w:pPr>
              <w:autoSpaceDE w:val="0"/>
              <w:autoSpaceDN w:val="0"/>
              <w:adjustRightInd w:val="0"/>
              <w:snapToGrid w:val="0"/>
              <w:spacing w:line="240" w:lineRule="auto"/>
              <w:jc w:val="center"/>
            </w:pPr>
            <w:r>
              <w:t>Velikaya Salma Strait, Kandalaksha Bay, White Sea, Russia</w:t>
            </w:r>
          </w:p>
        </w:tc>
        <w:tc>
          <w:tcPr>
            <w:tcW w:w="1039" w:type="dxa"/>
            <w:shd w:val="clear" w:color="auto" w:fill="auto"/>
            <w:vAlign w:val="center"/>
          </w:tcPr>
          <w:p>
            <w:pPr>
              <w:autoSpaceDE w:val="0"/>
              <w:autoSpaceDN w:val="0"/>
              <w:adjustRightInd w:val="0"/>
              <w:snapToGrid w:val="0"/>
              <w:spacing w:line="240" w:lineRule="auto"/>
              <w:jc w:val="center"/>
            </w:pPr>
            <w:r>
              <w:t>957</w:t>
            </w:r>
          </w:p>
        </w:tc>
        <w:tc>
          <w:tcPr>
            <w:tcW w:w="1343" w:type="dxa"/>
            <w:shd w:val="clear" w:color="auto" w:fill="auto"/>
            <w:vAlign w:val="center"/>
          </w:tcPr>
          <w:p>
            <w:pPr>
              <w:autoSpaceDE w:val="0"/>
              <w:autoSpaceDN w:val="0"/>
              <w:adjustRightInd w:val="0"/>
              <w:snapToGrid w:val="0"/>
              <w:spacing w:line="240" w:lineRule="auto"/>
              <w:jc w:val="center"/>
            </w:pPr>
            <w:r>
              <w:t>37,1</w:t>
            </w:r>
          </w:p>
        </w:tc>
        <w:tc>
          <w:tcPr>
            <w:tcW w:w="1787" w:type="dxa"/>
            <w:shd w:val="clear" w:color="auto" w:fill="auto"/>
            <w:vAlign w:val="center"/>
          </w:tcPr>
          <w:p>
            <w:pPr>
              <w:autoSpaceDE w:val="0"/>
              <w:autoSpaceDN w:val="0"/>
              <w:adjustRightInd w:val="0"/>
              <w:snapToGrid w:val="0"/>
              <w:spacing w:line="240" w:lineRule="auto"/>
              <w:jc w:val="center"/>
            </w:pPr>
            <w:r>
              <w:t>[</w:t>
            </w:r>
            <w:r>
              <w:rPr>
                <w:b/>
              </w:rPr>
              <w:t>14</w:t>
            </w:r>
            <w:r>
              <w:t xml:space="preserve">, </w:t>
            </w:r>
            <w:r>
              <w:rPr>
                <w:b/>
              </w:rPr>
              <w:t>15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w:t>
            </w:r>
          </w:p>
        </w:tc>
        <w:tc>
          <w:tcPr>
            <w:tcW w:w="4501" w:type="dxa"/>
            <w:shd w:val="clear" w:color="auto" w:fill="auto"/>
            <w:vAlign w:val="center"/>
          </w:tcPr>
          <w:p>
            <w:pPr>
              <w:autoSpaceDE w:val="0"/>
              <w:autoSpaceDN w:val="0"/>
              <w:adjustRightInd w:val="0"/>
              <w:snapToGrid w:val="0"/>
              <w:spacing w:line="240" w:lineRule="auto"/>
              <w:jc w:val="center"/>
            </w:pPr>
            <w:r>
              <w:t>Nyukhcha river and Kiy island area, Onega Bay, White Sea, Russia</w:t>
            </w:r>
          </w:p>
        </w:tc>
        <w:tc>
          <w:tcPr>
            <w:tcW w:w="1039" w:type="dxa"/>
            <w:shd w:val="clear" w:color="auto" w:fill="auto"/>
            <w:vAlign w:val="center"/>
          </w:tcPr>
          <w:p>
            <w:pPr>
              <w:autoSpaceDE w:val="0"/>
              <w:autoSpaceDN w:val="0"/>
              <w:adjustRightInd w:val="0"/>
              <w:snapToGrid w:val="0"/>
              <w:spacing w:line="240" w:lineRule="auto"/>
              <w:jc w:val="center"/>
            </w:pPr>
            <w:r>
              <w:t>4527</w:t>
            </w:r>
          </w:p>
        </w:tc>
        <w:tc>
          <w:tcPr>
            <w:tcW w:w="1343" w:type="dxa"/>
            <w:shd w:val="clear" w:color="auto" w:fill="auto"/>
            <w:vAlign w:val="center"/>
          </w:tcPr>
          <w:p>
            <w:pPr>
              <w:autoSpaceDE w:val="0"/>
              <w:autoSpaceDN w:val="0"/>
              <w:adjustRightInd w:val="0"/>
              <w:snapToGrid w:val="0"/>
              <w:spacing w:line="240" w:lineRule="auto"/>
              <w:jc w:val="center"/>
            </w:pPr>
            <w:r>
              <w:t>20,6</w:t>
            </w:r>
          </w:p>
        </w:tc>
        <w:tc>
          <w:tcPr>
            <w:tcW w:w="1787"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4</w:t>
            </w:r>
          </w:p>
        </w:tc>
        <w:tc>
          <w:tcPr>
            <w:tcW w:w="4501" w:type="dxa"/>
            <w:shd w:val="clear" w:color="auto" w:fill="auto"/>
            <w:vAlign w:val="center"/>
          </w:tcPr>
          <w:p>
            <w:pPr>
              <w:autoSpaceDE w:val="0"/>
              <w:autoSpaceDN w:val="0"/>
              <w:adjustRightInd w:val="0"/>
              <w:snapToGrid w:val="0"/>
              <w:spacing w:line="240" w:lineRule="auto"/>
              <w:jc w:val="center"/>
            </w:pPr>
            <w:r>
              <w:t>Mezen river, Mezen Bay, White Sea, Russia</w:t>
            </w:r>
          </w:p>
        </w:tc>
        <w:tc>
          <w:tcPr>
            <w:tcW w:w="1039" w:type="dxa"/>
            <w:shd w:val="clear" w:color="auto" w:fill="auto"/>
            <w:vAlign w:val="center"/>
          </w:tcPr>
          <w:p>
            <w:pPr>
              <w:autoSpaceDE w:val="0"/>
              <w:autoSpaceDN w:val="0"/>
              <w:adjustRightInd w:val="0"/>
              <w:snapToGrid w:val="0"/>
              <w:spacing w:line="240" w:lineRule="auto"/>
              <w:jc w:val="center"/>
            </w:pPr>
            <w:r>
              <w:t>2272</w:t>
            </w:r>
          </w:p>
        </w:tc>
        <w:tc>
          <w:tcPr>
            <w:tcW w:w="1343" w:type="dxa"/>
            <w:shd w:val="clear" w:color="auto" w:fill="auto"/>
            <w:vAlign w:val="center"/>
          </w:tcPr>
          <w:p>
            <w:pPr>
              <w:autoSpaceDE w:val="0"/>
              <w:autoSpaceDN w:val="0"/>
              <w:adjustRightInd w:val="0"/>
              <w:snapToGrid w:val="0"/>
              <w:spacing w:line="240" w:lineRule="auto"/>
              <w:jc w:val="center"/>
            </w:pPr>
            <w:r>
              <w:t>3,3</w:t>
            </w:r>
          </w:p>
        </w:tc>
        <w:tc>
          <w:tcPr>
            <w:tcW w:w="1787"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5</w:t>
            </w:r>
          </w:p>
        </w:tc>
        <w:tc>
          <w:tcPr>
            <w:tcW w:w="4501" w:type="dxa"/>
            <w:shd w:val="clear" w:color="auto" w:fill="auto"/>
            <w:vAlign w:val="center"/>
          </w:tcPr>
          <w:p>
            <w:pPr>
              <w:autoSpaceDE w:val="0"/>
              <w:autoSpaceDN w:val="0"/>
              <w:adjustRightInd w:val="0"/>
              <w:snapToGrid w:val="0"/>
              <w:spacing w:line="240" w:lineRule="auto"/>
              <w:jc w:val="center"/>
            </w:pPr>
            <w:r>
              <w:t xml:space="preserve">Delta of the Northern Dvina river, Dvina Bay, White Sea, Russia </w:t>
            </w:r>
          </w:p>
        </w:tc>
        <w:tc>
          <w:tcPr>
            <w:tcW w:w="1039" w:type="dxa"/>
            <w:shd w:val="clear" w:color="auto" w:fill="auto"/>
            <w:vAlign w:val="center"/>
          </w:tcPr>
          <w:p>
            <w:pPr>
              <w:autoSpaceDE w:val="0"/>
              <w:autoSpaceDN w:val="0"/>
              <w:adjustRightInd w:val="0"/>
              <w:snapToGrid w:val="0"/>
              <w:spacing w:line="240" w:lineRule="auto"/>
              <w:jc w:val="center"/>
            </w:pPr>
            <w:r>
              <w:t>5007</w:t>
            </w:r>
          </w:p>
        </w:tc>
        <w:tc>
          <w:tcPr>
            <w:tcW w:w="1343" w:type="dxa"/>
            <w:shd w:val="clear" w:color="auto" w:fill="auto"/>
            <w:vAlign w:val="center"/>
          </w:tcPr>
          <w:p>
            <w:pPr>
              <w:autoSpaceDE w:val="0"/>
              <w:autoSpaceDN w:val="0"/>
              <w:adjustRightInd w:val="0"/>
              <w:snapToGrid w:val="0"/>
              <w:spacing w:line="240" w:lineRule="auto"/>
              <w:jc w:val="center"/>
            </w:pPr>
            <w:r>
              <w:t>5,2</w:t>
            </w:r>
          </w:p>
        </w:tc>
        <w:tc>
          <w:tcPr>
            <w:tcW w:w="1787" w:type="dxa"/>
            <w:shd w:val="clear" w:color="auto" w:fill="auto"/>
            <w:vAlign w:val="center"/>
          </w:tcPr>
          <w:p>
            <w:pPr>
              <w:autoSpaceDE w:val="0"/>
              <w:autoSpaceDN w:val="0"/>
              <w:adjustRightInd w:val="0"/>
              <w:snapToGrid w:val="0"/>
              <w:spacing w:line="240" w:lineRule="auto"/>
              <w:jc w:val="center"/>
              <w:rPr>
                <w:highlight w:val="yellow"/>
              </w:rP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6</w:t>
            </w:r>
          </w:p>
        </w:tc>
        <w:tc>
          <w:tcPr>
            <w:tcW w:w="4501" w:type="dxa"/>
            <w:shd w:val="clear" w:color="auto" w:fill="auto"/>
            <w:vAlign w:val="center"/>
          </w:tcPr>
          <w:p>
            <w:pPr>
              <w:autoSpaceDE w:val="0"/>
              <w:autoSpaceDN w:val="0"/>
              <w:adjustRightInd w:val="0"/>
              <w:snapToGrid w:val="0"/>
              <w:spacing w:line="240" w:lineRule="auto"/>
              <w:jc w:val="center"/>
            </w:pPr>
            <w:r>
              <w:t xml:space="preserve">Eckernforde Bay; Laboe (Kiel), Baltic Sea, Germany </w:t>
            </w:r>
          </w:p>
        </w:tc>
        <w:tc>
          <w:tcPr>
            <w:tcW w:w="1039" w:type="dxa"/>
            <w:shd w:val="clear" w:color="auto" w:fill="auto"/>
            <w:vAlign w:val="center"/>
          </w:tcPr>
          <w:p>
            <w:pPr>
              <w:autoSpaceDE w:val="0"/>
              <w:autoSpaceDN w:val="0"/>
              <w:adjustRightInd w:val="0"/>
              <w:snapToGrid w:val="0"/>
              <w:spacing w:line="240" w:lineRule="auto"/>
              <w:jc w:val="center"/>
            </w:pPr>
            <w:r>
              <w:t>3331</w:t>
            </w:r>
          </w:p>
        </w:tc>
        <w:tc>
          <w:tcPr>
            <w:tcW w:w="1343" w:type="dxa"/>
            <w:shd w:val="clear" w:color="auto" w:fill="auto"/>
            <w:vAlign w:val="center"/>
          </w:tcPr>
          <w:p>
            <w:pPr>
              <w:autoSpaceDE w:val="0"/>
              <w:autoSpaceDN w:val="0"/>
              <w:adjustRightInd w:val="0"/>
              <w:snapToGrid w:val="0"/>
              <w:spacing w:line="240" w:lineRule="auto"/>
              <w:jc w:val="center"/>
            </w:pPr>
            <w:r>
              <w:t>42,7</w:t>
            </w:r>
          </w:p>
        </w:tc>
        <w:tc>
          <w:tcPr>
            <w:tcW w:w="1787" w:type="dxa"/>
            <w:shd w:val="clear" w:color="auto" w:fill="auto"/>
            <w:vAlign w:val="center"/>
          </w:tcPr>
          <w:p>
            <w:pPr>
              <w:autoSpaceDE w:val="0"/>
              <w:autoSpaceDN w:val="0"/>
              <w:adjustRightInd w:val="0"/>
              <w:snapToGrid w:val="0"/>
              <w:spacing w:line="240" w:lineRule="auto"/>
              <w:jc w:val="center"/>
            </w:pPr>
            <w:r>
              <w:t>[</w:t>
            </w:r>
            <w:r>
              <w:rPr>
                <w:b/>
              </w:rPr>
              <w:t>8</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7</w:t>
            </w:r>
          </w:p>
        </w:tc>
        <w:tc>
          <w:tcPr>
            <w:tcW w:w="4501" w:type="dxa"/>
            <w:shd w:val="clear" w:color="auto" w:fill="auto"/>
            <w:vAlign w:val="center"/>
          </w:tcPr>
          <w:p>
            <w:pPr>
              <w:autoSpaceDE w:val="0"/>
              <w:autoSpaceDN w:val="0"/>
              <w:adjustRightInd w:val="0"/>
              <w:snapToGrid w:val="0"/>
              <w:spacing w:line="240" w:lineRule="auto"/>
              <w:jc w:val="center"/>
            </w:pPr>
            <w:r>
              <w:t>Neustadt Bay, Baltic Sea, Germany</w:t>
            </w:r>
          </w:p>
        </w:tc>
        <w:tc>
          <w:tcPr>
            <w:tcW w:w="1039" w:type="dxa"/>
            <w:shd w:val="clear" w:color="auto" w:fill="auto"/>
            <w:vAlign w:val="center"/>
          </w:tcPr>
          <w:p>
            <w:pPr>
              <w:autoSpaceDE w:val="0"/>
              <w:autoSpaceDN w:val="0"/>
              <w:adjustRightInd w:val="0"/>
              <w:snapToGrid w:val="0"/>
              <w:spacing w:line="240" w:lineRule="auto"/>
              <w:jc w:val="center"/>
            </w:pPr>
            <w:r>
              <w:t>90</w:t>
            </w:r>
          </w:p>
        </w:tc>
        <w:tc>
          <w:tcPr>
            <w:tcW w:w="1343" w:type="dxa"/>
            <w:shd w:val="clear" w:color="auto" w:fill="auto"/>
            <w:vAlign w:val="center"/>
          </w:tcPr>
          <w:p>
            <w:pPr>
              <w:autoSpaceDE w:val="0"/>
              <w:autoSpaceDN w:val="0"/>
              <w:adjustRightInd w:val="0"/>
              <w:snapToGrid w:val="0"/>
              <w:spacing w:line="240" w:lineRule="auto"/>
              <w:jc w:val="center"/>
            </w:pPr>
            <w:r>
              <w:t>34,4</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8</w:t>
            </w:r>
          </w:p>
        </w:tc>
        <w:tc>
          <w:tcPr>
            <w:tcW w:w="4501" w:type="dxa"/>
            <w:shd w:val="clear" w:color="auto" w:fill="auto"/>
            <w:vAlign w:val="center"/>
          </w:tcPr>
          <w:p>
            <w:pPr>
              <w:autoSpaceDE w:val="0"/>
              <w:autoSpaceDN w:val="0"/>
              <w:adjustRightInd w:val="0"/>
              <w:snapToGrid w:val="0"/>
              <w:spacing w:line="240" w:lineRule="auto"/>
              <w:jc w:val="center"/>
            </w:pPr>
            <w:r>
              <w:t>Zuiderzee, North Sea, Netherlands</w:t>
            </w:r>
          </w:p>
        </w:tc>
        <w:tc>
          <w:tcPr>
            <w:tcW w:w="1039" w:type="dxa"/>
            <w:shd w:val="clear" w:color="auto" w:fill="auto"/>
            <w:vAlign w:val="center"/>
          </w:tcPr>
          <w:p>
            <w:pPr>
              <w:autoSpaceDE w:val="0"/>
              <w:autoSpaceDN w:val="0"/>
              <w:adjustRightInd w:val="0"/>
              <w:snapToGrid w:val="0"/>
              <w:spacing w:line="240" w:lineRule="auto"/>
              <w:jc w:val="center"/>
            </w:pPr>
            <w:r>
              <w:t>50</w:t>
            </w:r>
          </w:p>
        </w:tc>
        <w:tc>
          <w:tcPr>
            <w:tcW w:w="1343" w:type="dxa"/>
            <w:shd w:val="clear" w:color="auto" w:fill="auto"/>
            <w:vAlign w:val="center"/>
          </w:tcPr>
          <w:p>
            <w:pPr>
              <w:autoSpaceDE w:val="0"/>
              <w:autoSpaceDN w:val="0"/>
              <w:adjustRightInd w:val="0"/>
              <w:snapToGrid w:val="0"/>
              <w:spacing w:line="240" w:lineRule="auto"/>
              <w:jc w:val="center"/>
            </w:pPr>
            <w:r>
              <w:t>44</w:t>
            </w:r>
          </w:p>
        </w:tc>
        <w:tc>
          <w:tcPr>
            <w:tcW w:w="1787" w:type="dxa"/>
            <w:shd w:val="clear" w:color="auto" w:fill="auto"/>
            <w:vAlign w:val="center"/>
          </w:tcPr>
          <w:p>
            <w:pPr>
              <w:autoSpaceDE w:val="0"/>
              <w:autoSpaceDN w:val="0"/>
              <w:adjustRightInd w:val="0"/>
              <w:snapToGrid w:val="0"/>
              <w:spacing w:line="240" w:lineRule="auto"/>
              <w:jc w:val="center"/>
            </w:pPr>
            <w:r>
              <w:t>[</w:t>
            </w:r>
            <w:r>
              <w:rPr>
                <w:b/>
              </w:rPr>
              <w:t>11</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9</w:t>
            </w:r>
          </w:p>
        </w:tc>
        <w:tc>
          <w:tcPr>
            <w:tcW w:w="4501" w:type="dxa"/>
            <w:shd w:val="clear" w:color="auto" w:fill="auto"/>
            <w:vAlign w:val="center"/>
          </w:tcPr>
          <w:p>
            <w:pPr>
              <w:autoSpaceDE w:val="0"/>
              <w:autoSpaceDN w:val="0"/>
              <w:adjustRightInd w:val="0"/>
              <w:snapToGrid w:val="0"/>
              <w:spacing w:line="240" w:lineRule="auto"/>
              <w:jc w:val="center"/>
            </w:pPr>
            <w:r>
              <w:t>Den Helder, North Sea, Netherlands</w:t>
            </w:r>
          </w:p>
        </w:tc>
        <w:tc>
          <w:tcPr>
            <w:tcW w:w="1039" w:type="dxa"/>
            <w:shd w:val="clear" w:color="auto" w:fill="auto"/>
            <w:vAlign w:val="center"/>
          </w:tcPr>
          <w:p>
            <w:pPr>
              <w:autoSpaceDE w:val="0"/>
              <w:autoSpaceDN w:val="0"/>
              <w:adjustRightInd w:val="0"/>
              <w:snapToGrid w:val="0"/>
              <w:spacing w:line="240" w:lineRule="auto"/>
              <w:jc w:val="center"/>
            </w:pPr>
            <w:r>
              <w:t>75</w:t>
            </w:r>
          </w:p>
        </w:tc>
        <w:tc>
          <w:tcPr>
            <w:tcW w:w="1343" w:type="dxa"/>
            <w:shd w:val="clear" w:color="auto" w:fill="auto"/>
            <w:vAlign w:val="center"/>
          </w:tcPr>
          <w:p>
            <w:pPr>
              <w:autoSpaceDE w:val="0"/>
              <w:autoSpaceDN w:val="0"/>
              <w:adjustRightInd w:val="0"/>
              <w:snapToGrid w:val="0"/>
              <w:spacing w:line="240" w:lineRule="auto"/>
              <w:jc w:val="center"/>
            </w:pPr>
            <w:r>
              <w:t>48</w:t>
            </w:r>
          </w:p>
        </w:tc>
        <w:tc>
          <w:tcPr>
            <w:tcW w:w="1787" w:type="dxa"/>
            <w:shd w:val="clear" w:color="auto" w:fill="auto"/>
            <w:vAlign w:val="center"/>
          </w:tcPr>
          <w:p>
            <w:pPr>
              <w:autoSpaceDE w:val="0"/>
              <w:autoSpaceDN w:val="0"/>
              <w:adjustRightInd w:val="0"/>
              <w:snapToGrid w:val="0"/>
              <w:spacing w:line="240" w:lineRule="auto"/>
              <w:jc w:val="center"/>
            </w:pPr>
            <w:r>
              <w:t>[</w:t>
            </w:r>
            <w:r>
              <w:rPr>
                <w:b/>
              </w:rPr>
              <w:t>11</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10</w:t>
            </w:r>
          </w:p>
        </w:tc>
        <w:tc>
          <w:tcPr>
            <w:tcW w:w="4501" w:type="dxa"/>
            <w:shd w:val="clear" w:color="auto" w:fill="auto"/>
            <w:vAlign w:val="center"/>
          </w:tcPr>
          <w:p>
            <w:pPr>
              <w:autoSpaceDE w:val="0"/>
              <w:autoSpaceDN w:val="0"/>
              <w:adjustRightInd w:val="0"/>
              <w:snapToGrid w:val="0"/>
              <w:spacing w:line="240" w:lineRule="auto"/>
              <w:jc w:val="center"/>
            </w:pPr>
            <w:r>
              <w:t>Rostock, Baltic Sea, Germany</w:t>
            </w:r>
          </w:p>
        </w:tc>
        <w:tc>
          <w:tcPr>
            <w:tcW w:w="1039" w:type="dxa"/>
            <w:shd w:val="clear" w:color="auto" w:fill="auto"/>
            <w:vAlign w:val="center"/>
          </w:tcPr>
          <w:p>
            <w:pPr>
              <w:autoSpaceDE w:val="0"/>
              <w:autoSpaceDN w:val="0"/>
              <w:adjustRightInd w:val="0"/>
              <w:snapToGrid w:val="0"/>
              <w:spacing w:line="240" w:lineRule="auto"/>
              <w:jc w:val="center"/>
            </w:pPr>
            <w:r>
              <w:t>15</w:t>
            </w:r>
          </w:p>
        </w:tc>
        <w:tc>
          <w:tcPr>
            <w:tcW w:w="1343" w:type="dxa"/>
            <w:shd w:val="clear" w:color="auto" w:fill="auto"/>
            <w:vAlign w:val="center"/>
          </w:tcPr>
          <w:p>
            <w:pPr>
              <w:autoSpaceDE w:val="0"/>
              <w:autoSpaceDN w:val="0"/>
              <w:adjustRightInd w:val="0"/>
              <w:snapToGrid w:val="0"/>
              <w:spacing w:line="240" w:lineRule="auto"/>
              <w:jc w:val="center"/>
            </w:pPr>
            <w:r>
              <w:t>26,7</w:t>
            </w:r>
          </w:p>
        </w:tc>
        <w:tc>
          <w:tcPr>
            <w:tcW w:w="1787" w:type="dxa"/>
            <w:shd w:val="clear" w:color="auto" w:fill="auto"/>
            <w:vAlign w:val="center"/>
          </w:tcPr>
          <w:p>
            <w:pPr>
              <w:autoSpaceDE w:val="0"/>
              <w:autoSpaceDN w:val="0"/>
              <w:adjustRightInd w:val="0"/>
              <w:snapToGrid w:val="0"/>
              <w:spacing w:line="240" w:lineRule="auto"/>
              <w:jc w:val="center"/>
            </w:pPr>
            <w:r>
              <w:t>[</w:t>
            </w:r>
            <w:r>
              <w:rPr>
                <w:b/>
              </w:rPr>
              <w:t>42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11</w:t>
            </w:r>
          </w:p>
        </w:tc>
        <w:tc>
          <w:tcPr>
            <w:tcW w:w="4501" w:type="dxa"/>
            <w:shd w:val="clear" w:color="auto" w:fill="auto"/>
            <w:vAlign w:val="center"/>
          </w:tcPr>
          <w:p>
            <w:pPr>
              <w:autoSpaceDE w:val="0"/>
              <w:autoSpaceDN w:val="0"/>
              <w:adjustRightInd w:val="0"/>
              <w:snapToGrid w:val="0"/>
              <w:spacing w:line="240" w:lineRule="auto"/>
              <w:jc w:val="center"/>
            </w:pPr>
            <w:r>
              <w:t>Loughor estuary, South Wales, UK</w:t>
            </w:r>
          </w:p>
          <w:p>
            <w:pPr>
              <w:autoSpaceDE w:val="0"/>
              <w:autoSpaceDN w:val="0"/>
              <w:adjustRightInd w:val="0"/>
              <w:snapToGrid w:val="0"/>
              <w:spacing w:line="240" w:lineRule="auto"/>
              <w:jc w:val="center"/>
            </w:pPr>
          </w:p>
        </w:tc>
        <w:tc>
          <w:tcPr>
            <w:tcW w:w="1039" w:type="dxa"/>
            <w:shd w:val="clear" w:color="auto" w:fill="auto"/>
            <w:vAlign w:val="center"/>
          </w:tcPr>
          <w:p>
            <w:pPr>
              <w:autoSpaceDE w:val="0"/>
              <w:autoSpaceDN w:val="0"/>
              <w:adjustRightInd w:val="0"/>
              <w:snapToGrid w:val="0"/>
              <w:spacing w:line="240" w:lineRule="auto"/>
              <w:jc w:val="center"/>
            </w:pPr>
            <w:r>
              <w:t>64</w:t>
            </w:r>
          </w:p>
        </w:tc>
        <w:tc>
          <w:tcPr>
            <w:tcW w:w="1343" w:type="dxa"/>
            <w:shd w:val="clear" w:color="auto" w:fill="auto"/>
            <w:vAlign w:val="center"/>
          </w:tcPr>
          <w:p>
            <w:pPr>
              <w:autoSpaceDE w:val="0"/>
              <w:autoSpaceDN w:val="0"/>
              <w:adjustRightInd w:val="0"/>
              <w:snapToGrid w:val="0"/>
              <w:spacing w:line="240" w:lineRule="auto"/>
              <w:jc w:val="center"/>
            </w:pPr>
            <w:r>
              <w:t>4,7</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12</w:t>
            </w:r>
          </w:p>
        </w:tc>
        <w:tc>
          <w:tcPr>
            <w:tcW w:w="4501" w:type="dxa"/>
            <w:shd w:val="clear" w:color="auto" w:fill="auto"/>
            <w:vAlign w:val="center"/>
          </w:tcPr>
          <w:p>
            <w:pPr>
              <w:autoSpaceDE w:val="0"/>
              <w:autoSpaceDN w:val="0"/>
              <w:adjustRightInd w:val="0"/>
              <w:snapToGrid w:val="0"/>
              <w:spacing w:line="240" w:lineRule="auto"/>
              <w:jc w:val="center"/>
            </w:pPr>
            <w:r>
              <w:t xml:space="preserve">Sorve peninsula, Saaremaa, Baltic Sea, Estonia </w:t>
            </w:r>
          </w:p>
        </w:tc>
        <w:tc>
          <w:tcPr>
            <w:tcW w:w="1039" w:type="dxa"/>
            <w:shd w:val="clear" w:color="auto" w:fill="auto"/>
            <w:vAlign w:val="center"/>
          </w:tcPr>
          <w:p>
            <w:pPr>
              <w:autoSpaceDE w:val="0"/>
              <w:autoSpaceDN w:val="0"/>
              <w:adjustRightInd w:val="0"/>
              <w:snapToGrid w:val="0"/>
              <w:spacing w:line="240" w:lineRule="auto"/>
              <w:jc w:val="center"/>
            </w:pPr>
            <w:r>
              <w:t>200</w:t>
            </w:r>
          </w:p>
        </w:tc>
        <w:tc>
          <w:tcPr>
            <w:tcW w:w="1343" w:type="dxa"/>
            <w:shd w:val="clear" w:color="auto" w:fill="auto"/>
            <w:vAlign w:val="center"/>
          </w:tcPr>
          <w:p>
            <w:pPr>
              <w:autoSpaceDE w:val="0"/>
              <w:autoSpaceDN w:val="0"/>
              <w:adjustRightInd w:val="0"/>
              <w:snapToGrid w:val="0"/>
              <w:spacing w:line="240" w:lineRule="auto"/>
              <w:jc w:val="center"/>
            </w:pPr>
            <w:r>
              <w:t>39,5</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13</w:t>
            </w:r>
          </w:p>
        </w:tc>
        <w:tc>
          <w:tcPr>
            <w:tcW w:w="4501" w:type="dxa"/>
            <w:shd w:val="clear" w:color="auto" w:fill="auto"/>
            <w:vAlign w:val="center"/>
          </w:tcPr>
          <w:p>
            <w:pPr>
              <w:autoSpaceDE w:val="0"/>
              <w:autoSpaceDN w:val="0"/>
              <w:adjustRightInd w:val="0"/>
              <w:snapToGrid w:val="0"/>
              <w:spacing w:line="240" w:lineRule="auto"/>
              <w:jc w:val="center"/>
            </w:pPr>
            <w:r>
              <w:t xml:space="preserve">Mandjala, Saaremaa, Baltic Sea, Estonia </w:t>
            </w:r>
          </w:p>
        </w:tc>
        <w:tc>
          <w:tcPr>
            <w:tcW w:w="1039" w:type="dxa"/>
            <w:shd w:val="clear" w:color="auto" w:fill="auto"/>
            <w:vAlign w:val="center"/>
          </w:tcPr>
          <w:p>
            <w:pPr>
              <w:autoSpaceDE w:val="0"/>
              <w:autoSpaceDN w:val="0"/>
              <w:adjustRightInd w:val="0"/>
              <w:snapToGrid w:val="0"/>
              <w:spacing w:line="240" w:lineRule="auto"/>
              <w:jc w:val="center"/>
            </w:pPr>
            <w:r>
              <w:t>200</w:t>
            </w:r>
          </w:p>
        </w:tc>
        <w:tc>
          <w:tcPr>
            <w:tcW w:w="1343" w:type="dxa"/>
            <w:shd w:val="clear" w:color="auto" w:fill="auto"/>
            <w:vAlign w:val="center"/>
          </w:tcPr>
          <w:p>
            <w:pPr>
              <w:autoSpaceDE w:val="0"/>
              <w:autoSpaceDN w:val="0"/>
              <w:adjustRightInd w:val="0"/>
              <w:snapToGrid w:val="0"/>
              <w:spacing w:line="240" w:lineRule="auto"/>
              <w:jc w:val="center"/>
            </w:pPr>
            <w:r>
              <w:t>22,5</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14</w:t>
            </w:r>
          </w:p>
        </w:tc>
        <w:tc>
          <w:tcPr>
            <w:tcW w:w="4501" w:type="dxa"/>
            <w:shd w:val="clear" w:color="auto" w:fill="auto"/>
            <w:vAlign w:val="center"/>
          </w:tcPr>
          <w:p>
            <w:pPr>
              <w:autoSpaceDE w:val="0"/>
              <w:autoSpaceDN w:val="0"/>
              <w:adjustRightInd w:val="0"/>
              <w:snapToGrid w:val="0"/>
              <w:spacing w:line="240" w:lineRule="auto"/>
              <w:jc w:val="center"/>
            </w:pPr>
            <w:r>
              <w:t>Murman coast, Barents Sea, Russia</w:t>
            </w:r>
          </w:p>
        </w:tc>
        <w:tc>
          <w:tcPr>
            <w:tcW w:w="1039" w:type="dxa"/>
            <w:shd w:val="clear" w:color="auto" w:fill="auto"/>
            <w:vAlign w:val="center"/>
          </w:tcPr>
          <w:p>
            <w:pPr>
              <w:autoSpaceDE w:val="0"/>
              <w:autoSpaceDN w:val="0"/>
              <w:adjustRightInd w:val="0"/>
              <w:snapToGrid w:val="0"/>
              <w:spacing w:line="240" w:lineRule="auto"/>
              <w:jc w:val="center"/>
            </w:pPr>
            <w:r>
              <w:t>475</w:t>
            </w:r>
          </w:p>
        </w:tc>
        <w:tc>
          <w:tcPr>
            <w:tcW w:w="1343" w:type="dxa"/>
            <w:shd w:val="clear" w:color="auto" w:fill="auto"/>
            <w:vAlign w:val="center"/>
          </w:tcPr>
          <w:p>
            <w:pPr>
              <w:autoSpaceDE w:val="0"/>
              <w:autoSpaceDN w:val="0"/>
              <w:adjustRightInd w:val="0"/>
              <w:snapToGrid w:val="0"/>
              <w:spacing w:line="240" w:lineRule="auto"/>
              <w:jc w:val="center"/>
            </w:pPr>
            <w:r>
              <w:t>44,5</w:t>
            </w:r>
          </w:p>
        </w:tc>
        <w:tc>
          <w:tcPr>
            <w:tcW w:w="1787" w:type="dxa"/>
            <w:shd w:val="clear" w:color="auto" w:fill="auto"/>
            <w:vAlign w:val="center"/>
          </w:tcPr>
          <w:p>
            <w:pPr>
              <w:autoSpaceDE w:val="0"/>
              <w:autoSpaceDN w:val="0"/>
              <w:adjustRightInd w:val="0"/>
              <w:snapToGrid w:val="0"/>
              <w:spacing w:line="240" w:lineRule="auto"/>
              <w:jc w:val="center"/>
            </w:pPr>
            <w:r>
              <w:t>[</w:t>
            </w:r>
            <w:r>
              <w:rPr>
                <w:b/>
              </w:rPr>
              <w:t>43</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15</w:t>
            </w:r>
          </w:p>
        </w:tc>
        <w:tc>
          <w:tcPr>
            <w:tcW w:w="4501" w:type="dxa"/>
            <w:shd w:val="clear" w:color="auto" w:fill="auto"/>
            <w:vAlign w:val="center"/>
          </w:tcPr>
          <w:p>
            <w:pPr>
              <w:autoSpaceDE w:val="0"/>
              <w:autoSpaceDN w:val="0"/>
              <w:adjustRightInd w:val="0"/>
              <w:snapToGrid w:val="0"/>
              <w:spacing w:line="240" w:lineRule="auto"/>
              <w:jc w:val="center"/>
              <w:rPr>
                <w:highlight w:val="yellow"/>
              </w:rPr>
            </w:pPr>
            <w:r>
              <w:t>North Bull Island, Dublin Bay, Irish Sea</w:t>
            </w:r>
          </w:p>
        </w:tc>
        <w:tc>
          <w:tcPr>
            <w:tcW w:w="1039" w:type="dxa"/>
            <w:shd w:val="clear" w:color="auto" w:fill="auto"/>
            <w:vAlign w:val="center"/>
          </w:tcPr>
          <w:p>
            <w:pPr>
              <w:autoSpaceDE w:val="0"/>
              <w:autoSpaceDN w:val="0"/>
              <w:adjustRightInd w:val="0"/>
              <w:snapToGrid w:val="0"/>
              <w:spacing w:line="240" w:lineRule="auto"/>
              <w:jc w:val="center"/>
            </w:pPr>
            <w:r>
              <w:t>590</w:t>
            </w:r>
          </w:p>
        </w:tc>
        <w:tc>
          <w:tcPr>
            <w:tcW w:w="1343" w:type="dxa"/>
            <w:shd w:val="clear" w:color="auto" w:fill="auto"/>
            <w:vAlign w:val="center"/>
          </w:tcPr>
          <w:p>
            <w:pPr>
              <w:autoSpaceDE w:val="0"/>
              <w:autoSpaceDN w:val="0"/>
              <w:adjustRightInd w:val="0"/>
              <w:snapToGrid w:val="0"/>
              <w:spacing w:line="240" w:lineRule="auto"/>
              <w:jc w:val="center"/>
            </w:pPr>
            <w:r>
              <w:t>5,6</w:t>
            </w:r>
          </w:p>
        </w:tc>
        <w:tc>
          <w:tcPr>
            <w:tcW w:w="1787" w:type="dxa"/>
            <w:shd w:val="clear" w:color="auto" w:fill="auto"/>
            <w:vAlign w:val="center"/>
          </w:tcPr>
          <w:p>
            <w:pPr>
              <w:autoSpaceDE w:val="0"/>
              <w:autoSpaceDN w:val="0"/>
              <w:adjustRightInd w:val="0"/>
              <w:snapToGrid w:val="0"/>
              <w:spacing w:line="240" w:lineRule="auto"/>
              <w:jc w:val="center"/>
            </w:pPr>
            <w:r>
              <w:t>[</w:t>
            </w:r>
            <w:r>
              <w:rPr>
                <w:b/>
              </w:rPr>
              <w:t>34</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16</w:t>
            </w:r>
          </w:p>
        </w:tc>
        <w:tc>
          <w:tcPr>
            <w:tcW w:w="4501" w:type="dxa"/>
            <w:shd w:val="clear" w:color="auto" w:fill="auto"/>
            <w:vAlign w:val="center"/>
          </w:tcPr>
          <w:p>
            <w:pPr>
              <w:autoSpaceDE w:val="0"/>
              <w:autoSpaceDN w:val="0"/>
              <w:adjustRightInd w:val="0"/>
              <w:snapToGrid w:val="0"/>
              <w:spacing w:line="240" w:lineRule="auto"/>
              <w:jc w:val="center"/>
            </w:pPr>
            <w:r>
              <w:t>Murman coast, Barents Sea, Russia</w:t>
            </w:r>
          </w:p>
        </w:tc>
        <w:tc>
          <w:tcPr>
            <w:tcW w:w="1039" w:type="dxa"/>
            <w:shd w:val="clear" w:color="auto" w:fill="auto"/>
            <w:vAlign w:val="center"/>
          </w:tcPr>
          <w:p>
            <w:pPr>
              <w:autoSpaceDE w:val="0"/>
              <w:autoSpaceDN w:val="0"/>
              <w:adjustRightInd w:val="0"/>
              <w:snapToGrid w:val="0"/>
              <w:spacing w:line="240" w:lineRule="auto"/>
              <w:jc w:val="center"/>
            </w:pPr>
            <w:r>
              <w:t>no data</w:t>
            </w:r>
          </w:p>
        </w:tc>
        <w:tc>
          <w:tcPr>
            <w:tcW w:w="1343" w:type="dxa"/>
            <w:shd w:val="clear" w:color="auto" w:fill="auto"/>
            <w:vAlign w:val="center"/>
          </w:tcPr>
          <w:p>
            <w:pPr>
              <w:autoSpaceDE w:val="0"/>
              <w:autoSpaceDN w:val="0"/>
              <w:adjustRightInd w:val="0"/>
              <w:snapToGrid w:val="0"/>
              <w:spacing w:line="240" w:lineRule="auto"/>
              <w:jc w:val="center"/>
            </w:pPr>
            <w:r>
              <w:t>39,6</w:t>
            </w:r>
          </w:p>
        </w:tc>
        <w:tc>
          <w:tcPr>
            <w:tcW w:w="1787" w:type="dxa"/>
            <w:shd w:val="clear" w:color="auto" w:fill="auto"/>
            <w:vAlign w:val="center"/>
          </w:tcPr>
          <w:p>
            <w:pPr>
              <w:autoSpaceDE w:val="0"/>
              <w:autoSpaceDN w:val="0"/>
              <w:adjustRightInd w:val="0"/>
              <w:snapToGrid w:val="0"/>
              <w:spacing w:line="240" w:lineRule="auto"/>
              <w:jc w:val="center"/>
            </w:pPr>
            <w:r>
              <w:t>[</w:t>
            </w:r>
            <w:r>
              <w:rPr>
                <w:b/>
              </w:rPr>
              <w:t>44</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17</w:t>
            </w:r>
          </w:p>
        </w:tc>
        <w:tc>
          <w:tcPr>
            <w:tcW w:w="4501" w:type="dxa"/>
            <w:shd w:val="clear" w:color="auto" w:fill="auto"/>
            <w:vAlign w:val="center"/>
          </w:tcPr>
          <w:p>
            <w:pPr>
              <w:autoSpaceDE w:val="0"/>
              <w:autoSpaceDN w:val="0"/>
              <w:adjustRightInd w:val="0"/>
              <w:snapToGrid w:val="0"/>
              <w:spacing w:line="240" w:lineRule="auto"/>
              <w:jc w:val="center"/>
            </w:pPr>
            <w:r>
              <w:t>English Channel, Plymouth, UK</w:t>
            </w:r>
          </w:p>
        </w:tc>
        <w:tc>
          <w:tcPr>
            <w:tcW w:w="1039" w:type="dxa"/>
            <w:shd w:val="clear" w:color="auto" w:fill="auto"/>
            <w:vAlign w:val="center"/>
          </w:tcPr>
          <w:p>
            <w:pPr>
              <w:autoSpaceDE w:val="0"/>
              <w:autoSpaceDN w:val="0"/>
              <w:adjustRightInd w:val="0"/>
              <w:snapToGrid w:val="0"/>
              <w:spacing w:line="240" w:lineRule="auto"/>
              <w:jc w:val="center"/>
            </w:pPr>
            <w:r>
              <w:t>1120</w:t>
            </w:r>
          </w:p>
        </w:tc>
        <w:tc>
          <w:tcPr>
            <w:tcW w:w="1343" w:type="dxa"/>
            <w:shd w:val="clear" w:color="auto" w:fill="auto"/>
            <w:vAlign w:val="center"/>
          </w:tcPr>
          <w:p>
            <w:pPr>
              <w:autoSpaceDE w:val="0"/>
              <w:autoSpaceDN w:val="0"/>
              <w:adjustRightInd w:val="0"/>
              <w:snapToGrid w:val="0"/>
              <w:spacing w:line="240" w:lineRule="auto"/>
              <w:jc w:val="center"/>
            </w:pPr>
            <w:r>
              <w:t>5,4</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18</w:t>
            </w:r>
          </w:p>
        </w:tc>
        <w:tc>
          <w:tcPr>
            <w:tcW w:w="4501" w:type="dxa"/>
            <w:shd w:val="clear" w:color="auto" w:fill="auto"/>
            <w:vAlign w:val="center"/>
          </w:tcPr>
          <w:p>
            <w:pPr>
              <w:autoSpaceDE w:val="0"/>
              <w:autoSpaceDN w:val="0"/>
              <w:adjustRightInd w:val="0"/>
              <w:snapToGrid w:val="0"/>
              <w:spacing w:line="240" w:lineRule="auto"/>
              <w:jc w:val="center"/>
            </w:pPr>
            <w:r>
              <w:t>Elbe river mouth, North Sea, Germany</w:t>
            </w:r>
          </w:p>
        </w:tc>
        <w:tc>
          <w:tcPr>
            <w:tcW w:w="1039" w:type="dxa"/>
            <w:shd w:val="clear" w:color="auto" w:fill="auto"/>
            <w:vAlign w:val="center"/>
          </w:tcPr>
          <w:p>
            <w:pPr>
              <w:autoSpaceDE w:val="0"/>
              <w:autoSpaceDN w:val="0"/>
              <w:adjustRightInd w:val="0"/>
              <w:snapToGrid w:val="0"/>
              <w:spacing w:line="240" w:lineRule="auto"/>
              <w:jc w:val="center"/>
            </w:pPr>
            <w:r>
              <w:t>225</w:t>
            </w:r>
          </w:p>
        </w:tc>
        <w:tc>
          <w:tcPr>
            <w:tcW w:w="1343" w:type="dxa"/>
            <w:shd w:val="clear" w:color="auto" w:fill="auto"/>
            <w:vAlign w:val="center"/>
          </w:tcPr>
          <w:p>
            <w:pPr>
              <w:autoSpaceDE w:val="0"/>
              <w:autoSpaceDN w:val="0"/>
              <w:adjustRightInd w:val="0"/>
              <w:snapToGrid w:val="0"/>
              <w:spacing w:line="240" w:lineRule="auto"/>
              <w:jc w:val="center"/>
            </w:pPr>
            <w:r>
              <w:t>23,6</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19</w:t>
            </w:r>
          </w:p>
        </w:tc>
        <w:tc>
          <w:tcPr>
            <w:tcW w:w="4501" w:type="dxa"/>
            <w:shd w:val="clear" w:color="auto" w:fill="auto"/>
            <w:vAlign w:val="center"/>
          </w:tcPr>
          <w:p>
            <w:pPr>
              <w:autoSpaceDE w:val="0"/>
              <w:autoSpaceDN w:val="0"/>
              <w:adjustRightInd w:val="0"/>
              <w:snapToGrid w:val="0"/>
              <w:spacing w:line="240" w:lineRule="auto"/>
              <w:jc w:val="center"/>
            </w:pPr>
            <w:r>
              <w:t>Mevagissey harbour, UK</w:t>
            </w:r>
          </w:p>
        </w:tc>
        <w:tc>
          <w:tcPr>
            <w:tcW w:w="1039" w:type="dxa"/>
            <w:shd w:val="clear" w:color="auto" w:fill="auto"/>
            <w:vAlign w:val="center"/>
          </w:tcPr>
          <w:p>
            <w:pPr>
              <w:autoSpaceDE w:val="0"/>
              <w:autoSpaceDN w:val="0"/>
              <w:adjustRightInd w:val="0"/>
              <w:snapToGrid w:val="0"/>
              <w:spacing w:line="240" w:lineRule="auto"/>
              <w:jc w:val="center"/>
            </w:pPr>
            <w:r>
              <w:t>192</w:t>
            </w:r>
          </w:p>
        </w:tc>
        <w:tc>
          <w:tcPr>
            <w:tcW w:w="1343" w:type="dxa"/>
            <w:shd w:val="clear" w:color="auto" w:fill="auto"/>
            <w:vAlign w:val="center"/>
          </w:tcPr>
          <w:p>
            <w:pPr>
              <w:autoSpaceDE w:val="0"/>
              <w:autoSpaceDN w:val="0"/>
              <w:adjustRightInd w:val="0"/>
              <w:snapToGrid w:val="0"/>
              <w:spacing w:line="240" w:lineRule="auto"/>
              <w:jc w:val="center"/>
            </w:pPr>
            <w:r>
              <w:t>5,7</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20</w:t>
            </w:r>
          </w:p>
        </w:tc>
        <w:tc>
          <w:tcPr>
            <w:tcW w:w="4501" w:type="dxa"/>
            <w:shd w:val="clear" w:color="auto" w:fill="auto"/>
            <w:vAlign w:val="center"/>
          </w:tcPr>
          <w:p>
            <w:pPr>
              <w:autoSpaceDE w:val="0"/>
              <w:autoSpaceDN w:val="0"/>
              <w:adjustRightInd w:val="0"/>
              <w:snapToGrid w:val="0"/>
              <w:spacing w:line="240" w:lineRule="auto"/>
              <w:jc w:val="center"/>
            </w:pPr>
            <w:r>
              <w:t xml:space="preserve">Langeoog, Wadden Sea, North Sea, Germany </w:t>
            </w:r>
          </w:p>
        </w:tc>
        <w:tc>
          <w:tcPr>
            <w:tcW w:w="1039" w:type="dxa"/>
            <w:shd w:val="clear" w:color="auto" w:fill="auto"/>
            <w:vAlign w:val="center"/>
          </w:tcPr>
          <w:p>
            <w:pPr>
              <w:autoSpaceDE w:val="0"/>
              <w:autoSpaceDN w:val="0"/>
              <w:adjustRightInd w:val="0"/>
              <w:snapToGrid w:val="0"/>
              <w:spacing w:line="240" w:lineRule="auto"/>
              <w:jc w:val="center"/>
            </w:pPr>
            <w:r>
              <w:t>26</w:t>
            </w:r>
          </w:p>
        </w:tc>
        <w:tc>
          <w:tcPr>
            <w:tcW w:w="1343" w:type="dxa"/>
            <w:shd w:val="clear" w:color="auto" w:fill="auto"/>
            <w:vAlign w:val="center"/>
          </w:tcPr>
          <w:p>
            <w:pPr>
              <w:autoSpaceDE w:val="0"/>
              <w:autoSpaceDN w:val="0"/>
              <w:adjustRightInd w:val="0"/>
              <w:snapToGrid w:val="0"/>
              <w:spacing w:line="240" w:lineRule="auto"/>
              <w:jc w:val="center"/>
            </w:pPr>
            <w:r>
              <w:t>35</w:t>
            </w:r>
          </w:p>
        </w:tc>
        <w:tc>
          <w:tcPr>
            <w:tcW w:w="1787" w:type="dxa"/>
            <w:shd w:val="clear" w:color="auto" w:fill="auto"/>
            <w:vAlign w:val="center"/>
          </w:tcPr>
          <w:p>
            <w:pPr>
              <w:autoSpaceDE w:val="0"/>
              <w:autoSpaceDN w:val="0"/>
              <w:adjustRightInd w:val="0"/>
              <w:snapToGrid w:val="0"/>
              <w:spacing w:line="240" w:lineRule="auto"/>
              <w:jc w:val="center"/>
            </w:pPr>
            <w:r>
              <w:t>[</w:t>
            </w:r>
            <w:r>
              <w:rPr>
                <w:b/>
              </w:rPr>
              <w:t>45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21</w:t>
            </w:r>
          </w:p>
        </w:tc>
        <w:tc>
          <w:tcPr>
            <w:tcW w:w="4501" w:type="dxa"/>
            <w:shd w:val="clear" w:color="auto" w:fill="auto"/>
            <w:vAlign w:val="center"/>
          </w:tcPr>
          <w:p>
            <w:pPr>
              <w:autoSpaceDE w:val="0"/>
              <w:autoSpaceDN w:val="0"/>
              <w:adjustRightInd w:val="0"/>
              <w:snapToGrid w:val="0"/>
              <w:spacing w:line="240" w:lineRule="auto"/>
              <w:jc w:val="center"/>
            </w:pPr>
            <w:r>
              <w:t>Murman coast, Barents Sea, Russia</w:t>
            </w:r>
          </w:p>
        </w:tc>
        <w:tc>
          <w:tcPr>
            <w:tcW w:w="1039" w:type="dxa"/>
            <w:shd w:val="clear" w:color="auto" w:fill="auto"/>
            <w:vAlign w:val="center"/>
          </w:tcPr>
          <w:p>
            <w:pPr>
              <w:autoSpaceDE w:val="0"/>
              <w:autoSpaceDN w:val="0"/>
              <w:adjustRightInd w:val="0"/>
              <w:snapToGrid w:val="0"/>
              <w:spacing w:line="240" w:lineRule="auto"/>
              <w:jc w:val="center"/>
            </w:pPr>
            <w:r>
              <w:t>25</w:t>
            </w:r>
          </w:p>
        </w:tc>
        <w:tc>
          <w:tcPr>
            <w:tcW w:w="1343" w:type="dxa"/>
            <w:shd w:val="clear" w:color="auto" w:fill="auto"/>
            <w:vAlign w:val="center"/>
          </w:tcPr>
          <w:p>
            <w:pPr>
              <w:autoSpaceDE w:val="0"/>
              <w:autoSpaceDN w:val="0"/>
              <w:adjustRightInd w:val="0"/>
              <w:snapToGrid w:val="0"/>
              <w:spacing w:line="240" w:lineRule="auto"/>
              <w:jc w:val="center"/>
            </w:pPr>
            <w:r>
              <w:t>40</w:t>
            </w:r>
          </w:p>
        </w:tc>
        <w:tc>
          <w:tcPr>
            <w:tcW w:w="1787" w:type="dxa"/>
            <w:shd w:val="clear" w:color="auto" w:fill="auto"/>
            <w:vAlign w:val="center"/>
          </w:tcPr>
          <w:p>
            <w:pPr>
              <w:autoSpaceDE w:val="0"/>
              <w:autoSpaceDN w:val="0"/>
              <w:adjustRightInd w:val="0"/>
              <w:snapToGrid w:val="0"/>
              <w:spacing w:line="240" w:lineRule="auto"/>
              <w:jc w:val="center"/>
            </w:pPr>
            <w:r>
              <w:t>[</w:t>
            </w:r>
            <w:r>
              <w:rPr>
                <w:b/>
              </w:rPr>
              <w:t>45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22</w:t>
            </w:r>
          </w:p>
        </w:tc>
        <w:tc>
          <w:tcPr>
            <w:tcW w:w="4501" w:type="dxa"/>
            <w:shd w:val="clear" w:color="auto" w:fill="auto"/>
            <w:vAlign w:val="center"/>
          </w:tcPr>
          <w:p>
            <w:pPr>
              <w:autoSpaceDE w:val="0"/>
              <w:autoSpaceDN w:val="0"/>
              <w:adjustRightInd w:val="0"/>
              <w:snapToGrid w:val="0"/>
              <w:spacing w:line="240" w:lineRule="auto"/>
              <w:jc w:val="center"/>
            </w:pPr>
            <w:r>
              <w:t>English Channel, Plymouth, UK</w:t>
            </w:r>
          </w:p>
        </w:tc>
        <w:tc>
          <w:tcPr>
            <w:tcW w:w="1039" w:type="dxa"/>
            <w:shd w:val="clear" w:color="auto" w:fill="auto"/>
            <w:vAlign w:val="center"/>
          </w:tcPr>
          <w:p>
            <w:pPr>
              <w:autoSpaceDE w:val="0"/>
              <w:autoSpaceDN w:val="0"/>
              <w:adjustRightInd w:val="0"/>
              <w:snapToGrid w:val="0"/>
              <w:spacing w:line="240" w:lineRule="auto"/>
              <w:jc w:val="center"/>
            </w:pPr>
            <w:r>
              <w:t>40</w:t>
            </w:r>
          </w:p>
        </w:tc>
        <w:tc>
          <w:tcPr>
            <w:tcW w:w="1343" w:type="dxa"/>
            <w:shd w:val="clear" w:color="auto" w:fill="auto"/>
            <w:vAlign w:val="center"/>
          </w:tcPr>
          <w:p>
            <w:pPr>
              <w:autoSpaceDE w:val="0"/>
              <w:autoSpaceDN w:val="0"/>
              <w:adjustRightInd w:val="0"/>
              <w:snapToGrid w:val="0"/>
              <w:spacing w:line="240" w:lineRule="auto"/>
              <w:jc w:val="center"/>
            </w:pPr>
            <w:r>
              <w:t>7,5</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23</w:t>
            </w:r>
          </w:p>
        </w:tc>
        <w:tc>
          <w:tcPr>
            <w:tcW w:w="4501" w:type="dxa"/>
            <w:shd w:val="clear" w:color="auto" w:fill="auto"/>
            <w:vAlign w:val="center"/>
          </w:tcPr>
          <w:p>
            <w:pPr>
              <w:autoSpaceDE w:val="0"/>
              <w:autoSpaceDN w:val="0"/>
              <w:adjustRightInd w:val="0"/>
              <w:snapToGrid w:val="0"/>
              <w:spacing w:line="240" w:lineRule="auto"/>
              <w:jc w:val="center"/>
            </w:pPr>
            <w:r>
              <w:t>Thames estuary, London, UK</w:t>
            </w:r>
          </w:p>
          <w:p>
            <w:pPr>
              <w:autoSpaceDE w:val="0"/>
              <w:autoSpaceDN w:val="0"/>
              <w:adjustRightInd w:val="0"/>
              <w:snapToGrid w:val="0"/>
              <w:spacing w:line="240" w:lineRule="auto"/>
              <w:jc w:val="center"/>
            </w:pPr>
          </w:p>
        </w:tc>
        <w:tc>
          <w:tcPr>
            <w:tcW w:w="1039" w:type="dxa"/>
            <w:shd w:val="clear" w:color="auto" w:fill="auto"/>
            <w:vAlign w:val="center"/>
          </w:tcPr>
          <w:p>
            <w:pPr>
              <w:autoSpaceDE w:val="0"/>
              <w:autoSpaceDN w:val="0"/>
              <w:adjustRightInd w:val="0"/>
              <w:snapToGrid w:val="0"/>
              <w:spacing w:line="240" w:lineRule="auto"/>
              <w:jc w:val="center"/>
            </w:pPr>
            <w:r>
              <w:t>50</w:t>
            </w:r>
          </w:p>
        </w:tc>
        <w:tc>
          <w:tcPr>
            <w:tcW w:w="1343" w:type="dxa"/>
            <w:shd w:val="clear" w:color="auto" w:fill="auto"/>
            <w:vAlign w:val="center"/>
          </w:tcPr>
          <w:p>
            <w:pPr>
              <w:autoSpaceDE w:val="0"/>
              <w:autoSpaceDN w:val="0"/>
              <w:adjustRightInd w:val="0"/>
              <w:snapToGrid w:val="0"/>
              <w:spacing w:line="240" w:lineRule="auto"/>
              <w:jc w:val="center"/>
            </w:pPr>
            <w:r>
              <w:t>18</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24</w:t>
            </w:r>
          </w:p>
        </w:tc>
        <w:tc>
          <w:tcPr>
            <w:tcW w:w="4501" w:type="dxa"/>
            <w:shd w:val="clear" w:color="auto" w:fill="auto"/>
            <w:vAlign w:val="center"/>
          </w:tcPr>
          <w:p>
            <w:pPr>
              <w:autoSpaceDE w:val="0"/>
              <w:autoSpaceDN w:val="0"/>
              <w:adjustRightInd w:val="0"/>
              <w:snapToGrid w:val="0"/>
              <w:spacing w:line="240" w:lineRule="auto"/>
              <w:jc w:val="center"/>
            </w:pPr>
            <w:r>
              <w:t>Mezen Bay, White Sea, Russia</w:t>
            </w:r>
          </w:p>
        </w:tc>
        <w:tc>
          <w:tcPr>
            <w:tcW w:w="1039" w:type="dxa"/>
            <w:shd w:val="clear" w:color="auto" w:fill="auto"/>
            <w:vAlign w:val="center"/>
          </w:tcPr>
          <w:p>
            <w:pPr>
              <w:autoSpaceDE w:val="0"/>
              <w:autoSpaceDN w:val="0"/>
              <w:adjustRightInd w:val="0"/>
              <w:snapToGrid w:val="0"/>
              <w:spacing w:line="240" w:lineRule="auto"/>
              <w:jc w:val="center"/>
            </w:pPr>
            <w:r>
              <w:t>1367</w:t>
            </w:r>
          </w:p>
        </w:tc>
        <w:tc>
          <w:tcPr>
            <w:tcW w:w="1343" w:type="dxa"/>
            <w:shd w:val="clear" w:color="auto" w:fill="auto"/>
            <w:vAlign w:val="center"/>
          </w:tcPr>
          <w:p>
            <w:pPr>
              <w:autoSpaceDE w:val="0"/>
              <w:autoSpaceDN w:val="0"/>
              <w:adjustRightInd w:val="0"/>
              <w:snapToGrid w:val="0"/>
              <w:spacing w:line="240" w:lineRule="auto"/>
              <w:jc w:val="center"/>
            </w:pPr>
            <w:r>
              <w:t>3,1</w:t>
            </w:r>
          </w:p>
        </w:tc>
        <w:tc>
          <w:tcPr>
            <w:tcW w:w="1787" w:type="dxa"/>
            <w:shd w:val="clear" w:color="auto" w:fill="auto"/>
            <w:vAlign w:val="center"/>
          </w:tcPr>
          <w:p>
            <w:pPr>
              <w:autoSpaceDE w:val="0"/>
              <w:autoSpaceDN w:val="0"/>
              <w:adjustRightInd w:val="0"/>
              <w:snapToGrid w:val="0"/>
              <w:spacing w:line="240" w:lineRule="auto"/>
              <w:jc w:val="center"/>
            </w:pPr>
            <w:r>
              <w:t>[</w:t>
            </w:r>
            <w:r>
              <w:rPr>
                <w:b/>
              </w:rPr>
              <w:t>16</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25</w:t>
            </w:r>
          </w:p>
        </w:tc>
        <w:tc>
          <w:tcPr>
            <w:tcW w:w="4501" w:type="dxa"/>
            <w:shd w:val="clear" w:color="auto" w:fill="auto"/>
            <w:vAlign w:val="center"/>
          </w:tcPr>
          <w:p>
            <w:pPr>
              <w:autoSpaceDE w:val="0"/>
              <w:autoSpaceDN w:val="0"/>
              <w:adjustRightInd w:val="0"/>
              <w:snapToGrid w:val="0"/>
              <w:spacing w:line="240" w:lineRule="auto"/>
              <w:jc w:val="center"/>
            </w:pPr>
            <w:r>
              <w:t xml:space="preserve">Danish Belt Sea </w:t>
            </w:r>
          </w:p>
        </w:tc>
        <w:tc>
          <w:tcPr>
            <w:tcW w:w="1039" w:type="dxa"/>
            <w:shd w:val="clear" w:color="auto" w:fill="auto"/>
            <w:vAlign w:val="center"/>
          </w:tcPr>
          <w:p>
            <w:pPr>
              <w:autoSpaceDE w:val="0"/>
              <w:autoSpaceDN w:val="0"/>
              <w:adjustRightInd w:val="0"/>
              <w:snapToGrid w:val="0"/>
              <w:spacing w:line="240" w:lineRule="auto"/>
              <w:jc w:val="center"/>
            </w:pPr>
            <w:r>
              <w:t>49</w:t>
            </w:r>
          </w:p>
        </w:tc>
        <w:tc>
          <w:tcPr>
            <w:tcW w:w="1343" w:type="dxa"/>
            <w:shd w:val="clear" w:color="auto" w:fill="auto"/>
            <w:vAlign w:val="center"/>
          </w:tcPr>
          <w:p>
            <w:pPr>
              <w:autoSpaceDE w:val="0"/>
              <w:autoSpaceDN w:val="0"/>
              <w:adjustRightInd w:val="0"/>
              <w:snapToGrid w:val="0"/>
              <w:spacing w:line="240" w:lineRule="auto"/>
              <w:jc w:val="center"/>
            </w:pPr>
            <w:r>
              <w:t>25,4</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26</w:t>
            </w:r>
          </w:p>
        </w:tc>
        <w:tc>
          <w:tcPr>
            <w:tcW w:w="4501" w:type="dxa"/>
            <w:shd w:val="clear" w:color="auto" w:fill="auto"/>
            <w:vAlign w:val="center"/>
          </w:tcPr>
          <w:p>
            <w:pPr>
              <w:autoSpaceDE w:val="0"/>
              <w:autoSpaceDN w:val="0"/>
              <w:adjustRightInd w:val="0"/>
              <w:snapToGrid w:val="0"/>
              <w:spacing w:line="240" w:lineRule="auto"/>
              <w:jc w:val="center"/>
            </w:pPr>
            <w:r>
              <w:t>Stromstad, Skagerrak, Sweden</w:t>
            </w:r>
          </w:p>
        </w:tc>
        <w:tc>
          <w:tcPr>
            <w:tcW w:w="1039" w:type="dxa"/>
            <w:shd w:val="clear" w:color="auto" w:fill="auto"/>
            <w:vAlign w:val="center"/>
          </w:tcPr>
          <w:p>
            <w:pPr>
              <w:autoSpaceDE w:val="0"/>
              <w:autoSpaceDN w:val="0"/>
              <w:adjustRightInd w:val="0"/>
              <w:snapToGrid w:val="0"/>
              <w:spacing w:line="240" w:lineRule="auto"/>
              <w:jc w:val="center"/>
            </w:pPr>
            <w:r>
              <w:t>455</w:t>
            </w:r>
          </w:p>
        </w:tc>
        <w:tc>
          <w:tcPr>
            <w:tcW w:w="1343" w:type="dxa"/>
            <w:shd w:val="clear" w:color="auto" w:fill="auto"/>
            <w:vAlign w:val="center"/>
          </w:tcPr>
          <w:p>
            <w:pPr>
              <w:autoSpaceDE w:val="0"/>
              <w:autoSpaceDN w:val="0"/>
              <w:adjustRightInd w:val="0"/>
              <w:snapToGrid w:val="0"/>
              <w:spacing w:line="240" w:lineRule="auto"/>
              <w:jc w:val="center"/>
            </w:pPr>
            <w:r>
              <w:t>27,5</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27</w:t>
            </w:r>
          </w:p>
        </w:tc>
        <w:tc>
          <w:tcPr>
            <w:tcW w:w="4501" w:type="dxa"/>
            <w:shd w:val="clear" w:color="auto" w:fill="auto"/>
            <w:vAlign w:val="center"/>
          </w:tcPr>
          <w:p>
            <w:pPr>
              <w:autoSpaceDE w:val="0"/>
              <w:autoSpaceDN w:val="0"/>
              <w:adjustRightInd w:val="0"/>
              <w:snapToGrid w:val="0"/>
              <w:spacing w:line="240" w:lineRule="auto"/>
              <w:jc w:val="center"/>
            </w:pPr>
            <w:r>
              <w:t>Lysekil, Skagerrak, Sweden</w:t>
            </w:r>
          </w:p>
        </w:tc>
        <w:tc>
          <w:tcPr>
            <w:tcW w:w="1039" w:type="dxa"/>
            <w:shd w:val="clear" w:color="auto" w:fill="auto"/>
            <w:vAlign w:val="center"/>
          </w:tcPr>
          <w:p>
            <w:pPr>
              <w:autoSpaceDE w:val="0"/>
              <w:autoSpaceDN w:val="0"/>
              <w:adjustRightInd w:val="0"/>
              <w:snapToGrid w:val="0"/>
              <w:spacing w:line="240" w:lineRule="auto"/>
              <w:jc w:val="center"/>
            </w:pPr>
            <w:r>
              <w:t>653</w:t>
            </w:r>
          </w:p>
        </w:tc>
        <w:tc>
          <w:tcPr>
            <w:tcW w:w="1343" w:type="dxa"/>
            <w:shd w:val="clear" w:color="auto" w:fill="auto"/>
            <w:vAlign w:val="center"/>
          </w:tcPr>
          <w:p>
            <w:pPr>
              <w:autoSpaceDE w:val="0"/>
              <w:autoSpaceDN w:val="0"/>
              <w:adjustRightInd w:val="0"/>
              <w:snapToGrid w:val="0"/>
              <w:spacing w:line="240" w:lineRule="auto"/>
              <w:jc w:val="center"/>
            </w:pPr>
            <w:r>
              <w:t>27</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28</w:t>
            </w:r>
          </w:p>
        </w:tc>
        <w:tc>
          <w:tcPr>
            <w:tcW w:w="4501" w:type="dxa"/>
            <w:shd w:val="clear" w:color="auto" w:fill="auto"/>
            <w:vAlign w:val="center"/>
          </w:tcPr>
          <w:p>
            <w:pPr>
              <w:autoSpaceDE w:val="0"/>
              <w:autoSpaceDN w:val="0"/>
              <w:adjustRightInd w:val="0"/>
              <w:snapToGrid w:val="0"/>
              <w:spacing w:line="240" w:lineRule="auto"/>
              <w:jc w:val="center"/>
            </w:pPr>
            <w:r>
              <w:t>Karlskrona, Baltic Sea, Sweden</w:t>
            </w:r>
          </w:p>
        </w:tc>
        <w:tc>
          <w:tcPr>
            <w:tcW w:w="1039" w:type="dxa"/>
            <w:shd w:val="clear" w:color="auto" w:fill="auto"/>
            <w:vAlign w:val="center"/>
          </w:tcPr>
          <w:p>
            <w:pPr>
              <w:autoSpaceDE w:val="0"/>
              <w:autoSpaceDN w:val="0"/>
              <w:adjustRightInd w:val="0"/>
              <w:snapToGrid w:val="0"/>
              <w:spacing w:line="240" w:lineRule="auto"/>
              <w:jc w:val="center"/>
            </w:pPr>
            <w:r>
              <w:t>631</w:t>
            </w:r>
          </w:p>
        </w:tc>
        <w:tc>
          <w:tcPr>
            <w:tcW w:w="1343" w:type="dxa"/>
            <w:shd w:val="clear" w:color="auto" w:fill="auto"/>
            <w:vAlign w:val="center"/>
          </w:tcPr>
          <w:p>
            <w:pPr>
              <w:autoSpaceDE w:val="0"/>
              <w:autoSpaceDN w:val="0"/>
              <w:adjustRightInd w:val="0"/>
              <w:snapToGrid w:val="0"/>
              <w:spacing w:line="240" w:lineRule="auto"/>
              <w:jc w:val="center"/>
            </w:pPr>
            <w:r>
              <w:t>22,4</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29</w:t>
            </w:r>
          </w:p>
        </w:tc>
        <w:tc>
          <w:tcPr>
            <w:tcW w:w="4501" w:type="dxa"/>
            <w:shd w:val="clear" w:color="auto" w:fill="auto"/>
            <w:vAlign w:val="center"/>
          </w:tcPr>
          <w:p>
            <w:pPr>
              <w:autoSpaceDE w:val="0"/>
              <w:autoSpaceDN w:val="0"/>
              <w:adjustRightInd w:val="0"/>
              <w:snapToGrid w:val="0"/>
              <w:spacing w:line="240" w:lineRule="auto"/>
              <w:jc w:val="center"/>
            </w:pPr>
            <w:r>
              <w:t>Oland, Baltic Sea, Sweden</w:t>
            </w:r>
          </w:p>
        </w:tc>
        <w:tc>
          <w:tcPr>
            <w:tcW w:w="1039" w:type="dxa"/>
            <w:shd w:val="clear" w:color="auto" w:fill="auto"/>
            <w:vAlign w:val="center"/>
          </w:tcPr>
          <w:p>
            <w:pPr>
              <w:autoSpaceDE w:val="0"/>
              <w:autoSpaceDN w:val="0"/>
              <w:adjustRightInd w:val="0"/>
              <w:snapToGrid w:val="0"/>
              <w:spacing w:line="240" w:lineRule="auto"/>
              <w:jc w:val="center"/>
            </w:pPr>
            <w:r>
              <w:t>1673</w:t>
            </w:r>
          </w:p>
        </w:tc>
        <w:tc>
          <w:tcPr>
            <w:tcW w:w="1343" w:type="dxa"/>
            <w:shd w:val="clear" w:color="auto" w:fill="auto"/>
            <w:vAlign w:val="center"/>
          </w:tcPr>
          <w:p>
            <w:pPr>
              <w:autoSpaceDE w:val="0"/>
              <w:autoSpaceDN w:val="0"/>
              <w:adjustRightInd w:val="0"/>
              <w:snapToGrid w:val="0"/>
              <w:spacing w:line="240" w:lineRule="auto"/>
              <w:jc w:val="center"/>
            </w:pPr>
            <w:r>
              <w:t>21,1</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30</w:t>
            </w:r>
          </w:p>
        </w:tc>
        <w:tc>
          <w:tcPr>
            <w:tcW w:w="4501" w:type="dxa"/>
            <w:shd w:val="clear" w:color="auto" w:fill="auto"/>
            <w:vAlign w:val="center"/>
          </w:tcPr>
          <w:p>
            <w:pPr>
              <w:autoSpaceDE w:val="0"/>
              <w:autoSpaceDN w:val="0"/>
              <w:adjustRightInd w:val="0"/>
              <w:snapToGrid w:val="0"/>
              <w:spacing w:line="240" w:lineRule="auto"/>
              <w:jc w:val="center"/>
            </w:pPr>
            <w:r>
              <w:t>Vastervik, Baltic Sea, Sweden</w:t>
            </w:r>
          </w:p>
        </w:tc>
        <w:tc>
          <w:tcPr>
            <w:tcW w:w="1039" w:type="dxa"/>
            <w:shd w:val="clear" w:color="auto" w:fill="auto"/>
            <w:vAlign w:val="center"/>
          </w:tcPr>
          <w:p>
            <w:pPr>
              <w:autoSpaceDE w:val="0"/>
              <w:autoSpaceDN w:val="0"/>
              <w:adjustRightInd w:val="0"/>
              <w:snapToGrid w:val="0"/>
              <w:spacing w:line="240" w:lineRule="auto"/>
              <w:jc w:val="center"/>
            </w:pPr>
            <w:r>
              <w:t>193</w:t>
            </w:r>
          </w:p>
        </w:tc>
        <w:tc>
          <w:tcPr>
            <w:tcW w:w="1343" w:type="dxa"/>
            <w:shd w:val="clear" w:color="auto" w:fill="auto"/>
            <w:vAlign w:val="center"/>
          </w:tcPr>
          <w:p>
            <w:pPr>
              <w:autoSpaceDE w:val="0"/>
              <w:autoSpaceDN w:val="0"/>
              <w:adjustRightInd w:val="0"/>
              <w:snapToGrid w:val="0"/>
              <w:spacing w:line="240" w:lineRule="auto"/>
              <w:jc w:val="center"/>
            </w:pPr>
            <w:r>
              <w:t>21,2</w:t>
            </w:r>
          </w:p>
        </w:tc>
        <w:tc>
          <w:tcPr>
            <w:tcW w:w="1787" w:type="dxa"/>
            <w:shd w:val="clear" w:color="auto" w:fill="auto"/>
            <w:vAlign w:val="center"/>
          </w:tcPr>
          <w:p>
            <w:pPr>
              <w:autoSpaceDE w:val="0"/>
              <w:autoSpaceDN w:val="0"/>
              <w:adjustRightInd w:val="0"/>
              <w:snapToGrid w:val="0"/>
              <w:spacing w:line="240" w:lineRule="auto"/>
              <w:jc w:val="center"/>
            </w:pPr>
            <w:r>
              <w:rPr>
                <w:b/>
              </w:rPr>
              <w:t>[10]</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31</w:t>
            </w:r>
          </w:p>
        </w:tc>
        <w:tc>
          <w:tcPr>
            <w:tcW w:w="4501" w:type="dxa"/>
            <w:shd w:val="clear" w:color="auto" w:fill="auto"/>
            <w:vAlign w:val="center"/>
          </w:tcPr>
          <w:p>
            <w:pPr>
              <w:autoSpaceDE w:val="0"/>
              <w:autoSpaceDN w:val="0"/>
              <w:adjustRightInd w:val="0"/>
              <w:snapToGrid w:val="0"/>
              <w:spacing w:line="240" w:lineRule="auto"/>
              <w:jc w:val="center"/>
            </w:pPr>
            <w:r>
              <w:t>Nynashamn, Baltic Sea,  Sweden</w:t>
            </w:r>
          </w:p>
        </w:tc>
        <w:tc>
          <w:tcPr>
            <w:tcW w:w="1039" w:type="dxa"/>
            <w:shd w:val="clear" w:color="auto" w:fill="auto"/>
            <w:vAlign w:val="center"/>
          </w:tcPr>
          <w:p>
            <w:pPr>
              <w:autoSpaceDE w:val="0"/>
              <w:autoSpaceDN w:val="0"/>
              <w:adjustRightInd w:val="0"/>
              <w:snapToGrid w:val="0"/>
              <w:spacing w:line="240" w:lineRule="auto"/>
              <w:jc w:val="center"/>
            </w:pPr>
            <w:r>
              <w:t>186</w:t>
            </w:r>
          </w:p>
        </w:tc>
        <w:tc>
          <w:tcPr>
            <w:tcW w:w="1343" w:type="dxa"/>
            <w:shd w:val="clear" w:color="auto" w:fill="auto"/>
            <w:vAlign w:val="center"/>
          </w:tcPr>
          <w:p>
            <w:pPr>
              <w:autoSpaceDE w:val="0"/>
              <w:autoSpaceDN w:val="0"/>
              <w:adjustRightInd w:val="0"/>
              <w:snapToGrid w:val="0"/>
              <w:spacing w:line="240" w:lineRule="auto"/>
              <w:jc w:val="center"/>
            </w:pPr>
            <w:r>
              <w:t>20,1</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32</w:t>
            </w:r>
          </w:p>
        </w:tc>
        <w:tc>
          <w:tcPr>
            <w:tcW w:w="4501" w:type="dxa"/>
            <w:shd w:val="clear" w:color="auto" w:fill="auto"/>
            <w:vAlign w:val="center"/>
          </w:tcPr>
          <w:p>
            <w:pPr>
              <w:autoSpaceDE w:val="0"/>
              <w:autoSpaceDN w:val="0"/>
              <w:adjustRightInd w:val="0"/>
              <w:snapToGrid w:val="0"/>
              <w:spacing w:line="240" w:lineRule="auto"/>
              <w:jc w:val="center"/>
            </w:pPr>
            <w:r>
              <w:t xml:space="preserve">Kuz Inlet, Onega Bay, White Sea, Russia </w:t>
            </w:r>
          </w:p>
        </w:tc>
        <w:tc>
          <w:tcPr>
            <w:tcW w:w="1039" w:type="dxa"/>
            <w:shd w:val="clear" w:color="auto" w:fill="auto"/>
            <w:vAlign w:val="center"/>
          </w:tcPr>
          <w:p>
            <w:pPr>
              <w:autoSpaceDE w:val="0"/>
              <w:autoSpaceDN w:val="0"/>
              <w:adjustRightInd w:val="0"/>
              <w:snapToGrid w:val="0"/>
              <w:spacing w:line="240" w:lineRule="auto"/>
              <w:jc w:val="center"/>
            </w:pPr>
            <w:r>
              <w:t>187</w:t>
            </w:r>
          </w:p>
        </w:tc>
        <w:tc>
          <w:tcPr>
            <w:tcW w:w="1343" w:type="dxa"/>
            <w:shd w:val="clear" w:color="auto" w:fill="auto"/>
            <w:vAlign w:val="center"/>
          </w:tcPr>
          <w:p>
            <w:pPr>
              <w:autoSpaceDE w:val="0"/>
              <w:autoSpaceDN w:val="0"/>
              <w:adjustRightInd w:val="0"/>
              <w:snapToGrid w:val="0"/>
              <w:spacing w:line="240" w:lineRule="auto"/>
              <w:jc w:val="center"/>
            </w:pPr>
            <w:r>
              <w:t>31,3</w:t>
            </w:r>
          </w:p>
        </w:tc>
        <w:tc>
          <w:tcPr>
            <w:tcW w:w="1787" w:type="dxa"/>
            <w:shd w:val="clear" w:color="auto" w:fill="auto"/>
            <w:vAlign w:val="center"/>
          </w:tcPr>
          <w:p>
            <w:pPr>
              <w:autoSpaceDE w:val="0"/>
              <w:autoSpaceDN w:val="0"/>
              <w:adjustRightInd w:val="0"/>
              <w:snapToGrid w:val="0"/>
              <w:spacing w:line="240" w:lineRule="auto"/>
              <w:jc w:val="center"/>
            </w:pPr>
            <w:r>
              <w:t>[</w:t>
            </w:r>
            <w:r>
              <w:rPr>
                <w:b/>
              </w:rPr>
              <w:t>13</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33</w:t>
            </w:r>
          </w:p>
        </w:tc>
        <w:tc>
          <w:tcPr>
            <w:tcW w:w="4501" w:type="dxa"/>
            <w:shd w:val="clear" w:color="auto" w:fill="auto"/>
            <w:vAlign w:val="center"/>
          </w:tcPr>
          <w:p>
            <w:pPr>
              <w:autoSpaceDE w:val="0"/>
              <w:autoSpaceDN w:val="0"/>
              <w:adjustRightInd w:val="0"/>
              <w:snapToGrid w:val="0"/>
              <w:spacing w:line="240" w:lineRule="auto"/>
              <w:jc w:val="center"/>
            </w:pPr>
            <w:r>
              <w:t xml:space="preserve">Kolezhma river, Onega Bay, White Sea, Russia </w:t>
            </w:r>
          </w:p>
        </w:tc>
        <w:tc>
          <w:tcPr>
            <w:tcW w:w="1039" w:type="dxa"/>
            <w:shd w:val="clear" w:color="auto" w:fill="auto"/>
            <w:vAlign w:val="center"/>
          </w:tcPr>
          <w:p>
            <w:pPr>
              <w:autoSpaceDE w:val="0"/>
              <w:autoSpaceDN w:val="0"/>
              <w:adjustRightInd w:val="0"/>
              <w:snapToGrid w:val="0"/>
              <w:spacing w:line="240" w:lineRule="auto"/>
              <w:jc w:val="center"/>
            </w:pPr>
            <w:r>
              <w:t>358</w:t>
            </w:r>
          </w:p>
        </w:tc>
        <w:tc>
          <w:tcPr>
            <w:tcW w:w="1343" w:type="dxa"/>
            <w:shd w:val="clear" w:color="auto" w:fill="auto"/>
            <w:vAlign w:val="center"/>
          </w:tcPr>
          <w:p>
            <w:pPr>
              <w:autoSpaceDE w:val="0"/>
              <w:autoSpaceDN w:val="0"/>
              <w:adjustRightInd w:val="0"/>
              <w:snapToGrid w:val="0"/>
              <w:spacing w:line="240" w:lineRule="auto"/>
              <w:jc w:val="center"/>
            </w:pPr>
            <w:r>
              <w:t>28,5</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34</w:t>
            </w:r>
          </w:p>
        </w:tc>
        <w:tc>
          <w:tcPr>
            <w:tcW w:w="4501" w:type="dxa"/>
            <w:shd w:val="clear" w:color="auto" w:fill="auto"/>
            <w:vAlign w:val="center"/>
          </w:tcPr>
          <w:p>
            <w:pPr>
              <w:autoSpaceDE w:val="0"/>
              <w:autoSpaceDN w:val="0"/>
              <w:adjustRightInd w:val="0"/>
              <w:snapToGrid w:val="0"/>
              <w:spacing w:line="240" w:lineRule="auto"/>
              <w:jc w:val="center"/>
            </w:pPr>
            <w:r>
              <w:t xml:space="preserve">Delta of the Northern Dvina river, White Sea, Russia </w:t>
            </w:r>
          </w:p>
        </w:tc>
        <w:tc>
          <w:tcPr>
            <w:tcW w:w="1039" w:type="dxa"/>
            <w:shd w:val="clear" w:color="auto" w:fill="auto"/>
            <w:vAlign w:val="center"/>
          </w:tcPr>
          <w:p>
            <w:pPr>
              <w:autoSpaceDE w:val="0"/>
              <w:autoSpaceDN w:val="0"/>
              <w:adjustRightInd w:val="0"/>
              <w:snapToGrid w:val="0"/>
              <w:spacing w:line="240" w:lineRule="auto"/>
              <w:jc w:val="center"/>
            </w:pPr>
            <w:r>
              <w:t>897</w:t>
            </w:r>
          </w:p>
        </w:tc>
        <w:tc>
          <w:tcPr>
            <w:tcW w:w="1343" w:type="dxa"/>
            <w:shd w:val="clear" w:color="auto" w:fill="auto"/>
            <w:vAlign w:val="center"/>
          </w:tcPr>
          <w:p>
            <w:pPr>
              <w:autoSpaceDE w:val="0"/>
              <w:autoSpaceDN w:val="0"/>
              <w:adjustRightInd w:val="0"/>
              <w:snapToGrid w:val="0"/>
              <w:spacing w:line="240" w:lineRule="auto"/>
              <w:jc w:val="center"/>
            </w:pPr>
            <w:r>
              <w:t>4</w:t>
            </w:r>
          </w:p>
        </w:tc>
        <w:tc>
          <w:tcPr>
            <w:tcW w:w="1787" w:type="dxa"/>
            <w:shd w:val="clear" w:color="auto" w:fill="auto"/>
            <w:vAlign w:val="center"/>
          </w:tcPr>
          <w:p>
            <w:pPr>
              <w:autoSpaceDE w:val="0"/>
              <w:autoSpaceDN w:val="0"/>
              <w:adjustRightInd w:val="0"/>
              <w:snapToGrid w:val="0"/>
              <w:spacing w:line="240" w:lineRule="auto"/>
              <w:jc w:val="center"/>
            </w:pPr>
            <w:r>
              <w:t>[</w:t>
            </w:r>
            <w:r>
              <w:rPr>
                <w:b/>
              </w:rPr>
              <w:t>15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35</w:t>
            </w:r>
          </w:p>
        </w:tc>
        <w:tc>
          <w:tcPr>
            <w:tcW w:w="4501" w:type="dxa"/>
            <w:shd w:val="clear" w:color="auto" w:fill="auto"/>
            <w:vAlign w:val="center"/>
          </w:tcPr>
          <w:p>
            <w:pPr>
              <w:autoSpaceDE w:val="0"/>
              <w:autoSpaceDN w:val="0"/>
              <w:adjustRightInd w:val="0"/>
              <w:snapToGrid w:val="0"/>
              <w:spacing w:line="240" w:lineRule="auto"/>
              <w:jc w:val="center"/>
            </w:pPr>
            <w:r>
              <w:t xml:space="preserve">Delta of the Northern Dvina river, White Sea, Russia </w:t>
            </w:r>
          </w:p>
        </w:tc>
        <w:tc>
          <w:tcPr>
            <w:tcW w:w="1039" w:type="dxa"/>
            <w:shd w:val="clear" w:color="auto" w:fill="auto"/>
            <w:vAlign w:val="center"/>
          </w:tcPr>
          <w:p>
            <w:pPr>
              <w:autoSpaceDE w:val="0"/>
              <w:autoSpaceDN w:val="0"/>
              <w:adjustRightInd w:val="0"/>
              <w:snapToGrid w:val="0"/>
              <w:spacing w:line="240" w:lineRule="auto"/>
              <w:jc w:val="center"/>
            </w:pPr>
            <w:r>
              <w:t>2394</w:t>
            </w:r>
          </w:p>
        </w:tc>
        <w:tc>
          <w:tcPr>
            <w:tcW w:w="1343" w:type="dxa"/>
            <w:shd w:val="clear" w:color="auto" w:fill="auto"/>
            <w:vAlign w:val="center"/>
          </w:tcPr>
          <w:p>
            <w:pPr>
              <w:autoSpaceDE w:val="0"/>
              <w:autoSpaceDN w:val="0"/>
              <w:adjustRightInd w:val="0"/>
              <w:snapToGrid w:val="0"/>
              <w:spacing w:line="240" w:lineRule="auto"/>
              <w:jc w:val="center"/>
            </w:pPr>
            <w:r>
              <w:t>4,7</w:t>
            </w:r>
          </w:p>
        </w:tc>
        <w:tc>
          <w:tcPr>
            <w:tcW w:w="1787" w:type="dxa"/>
            <w:shd w:val="clear" w:color="auto" w:fill="auto"/>
            <w:vAlign w:val="center"/>
          </w:tcPr>
          <w:p>
            <w:pPr>
              <w:autoSpaceDE w:val="0"/>
              <w:autoSpaceDN w:val="0"/>
              <w:adjustRightInd w:val="0"/>
              <w:snapToGrid w:val="0"/>
              <w:spacing w:line="240" w:lineRule="auto"/>
              <w:jc w:val="center"/>
            </w:pPr>
            <w:r>
              <w:t>[</w:t>
            </w:r>
            <w:r>
              <w:rPr>
                <w:b/>
              </w:rPr>
              <w:t>16</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36</w:t>
            </w:r>
          </w:p>
        </w:tc>
        <w:tc>
          <w:tcPr>
            <w:tcW w:w="4501" w:type="dxa"/>
            <w:shd w:val="clear" w:color="auto" w:fill="auto"/>
            <w:vAlign w:val="center"/>
          </w:tcPr>
          <w:p>
            <w:pPr>
              <w:autoSpaceDE w:val="0"/>
              <w:autoSpaceDN w:val="0"/>
              <w:adjustRightInd w:val="0"/>
              <w:snapToGrid w:val="0"/>
              <w:spacing w:line="240" w:lineRule="auto"/>
              <w:jc w:val="center"/>
            </w:pPr>
            <w:r>
              <w:t>Trondheimsfjord, Norway</w:t>
            </w:r>
          </w:p>
        </w:tc>
        <w:tc>
          <w:tcPr>
            <w:tcW w:w="1039" w:type="dxa"/>
            <w:shd w:val="clear" w:color="auto" w:fill="auto"/>
            <w:vAlign w:val="center"/>
          </w:tcPr>
          <w:p>
            <w:pPr>
              <w:autoSpaceDE w:val="0"/>
              <w:autoSpaceDN w:val="0"/>
              <w:adjustRightInd w:val="0"/>
              <w:snapToGrid w:val="0"/>
              <w:spacing w:line="240" w:lineRule="auto"/>
              <w:jc w:val="center"/>
            </w:pPr>
            <w:r>
              <w:t>269</w:t>
            </w:r>
          </w:p>
        </w:tc>
        <w:tc>
          <w:tcPr>
            <w:tcW w:w="1343" w:type="dxa"/>
            <w:shd w:val="clear" w:color="auto" w:fill="auto"/>
            <w:vAlign w:val="center"/>
          </w:tcPr>
          <w:p>
            <w:pPr>
              <w:autoSpaceDE w:val="0"/>
              <w:autoSpaceDN w:val="0"/>
              <w:adjustRightInd w:val="0"/>
              <w:snapToGrid w:val="0"/>
              <w:spacing w:line="240" w:lineRule="auto"/>
              <w:jc w:val="center"/>
            </w:pPr>
            <w:r>
              <w:t>32,3</w:t>
            </w:r>
          </w:p>
        </w:tc>
        <w:tc>
          <w:tcPr>
            <w:tcW w:w="1787" w:type="dxa"/>
            <w:shd w:val="clear" w:color="auto" w:fill="auto"/>
            <w:vAlign w:val="center"/>
          </w:tcPr>
          <w:p>
            <w:pPr>
              <w:autoSpaceDE w:val="0"/>
              <w:autoSpaceDN w:val="0"/>
              <w:adjustRightInd w:val="0"/>
              <w:snapToGrid w:val="0"/>
              <w:spacing w:line="240" w:lineRule="auto"/>
              <w:jc w:val="center"/>
            </w:pPr>
            <w:r>
              <w:t>[</w:t>
            </w:r>
            <w:r>
              <w:rPr>
                <w:b/>
              </w:rPr>
              <w:t>46</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37</w:t>
            </w:r>
          </w:p>
        </w:tc>
        <w:tc>
          <w:tcPr>
            <w:tcW w:w="4501" w:type="dxa"/>
            <w:shd w:val="clear" w:color="auto" w:fill="auto"/>
            <w:vAlign w:val="center"/>
          </w:tcPr>
          <w:p>
            <w:pPr>
              <w:autoSpaceDE w:val="0"/>
              <w:autoSpaceDN w:val="0"/>
              <w:adjustRightInd w:val="0"/>
              <w:snapToGrid w:val="0"/>
              <w:spacing w:line="240" w:lineRule="auto"/>
              <w:jc w:val="center"/>
            </w:pPr>
            <w:r>
              <w:t>Millport, Cumbrae, Scottish coast, UK</w:t>
            </w:r>
          </w:p>
        </w:tc>
        <w:tc>
          <w:tcPr>
            <w:tcW w:w="1039" w:type="dxa"/>
            <w:shd w:val="clear" w:color="auto" w:fill="auto"/>
            <w:vAlign w:val="center"/>
          </w:tcPr>
          <w:p>
            <w:pPr>
              <w:autoSpaceDE w:val="0"/>
              <w:autoSpaceDN w:val="0"/>
              <w:adjustRightInd w:val="0"/>
              <w:snapToGrid w:val="0"/>
              <w:spacing w:line="240" w:lineRule="auto"/>
              <w:jc w:val="center"/>
            </w:pPr>
            <w:r>
              <w:t>no data</w:t>
            </w:r>
          </w:p>
        </w:tc>
        <w:tc>
          <w:tcPr>
            <w:tcW w:w="1343" w:type="dxa"/>
            <w:shd w:val="clear" w:color="auto" w:fill="auto"/>
            <w:vAlign w:val="center"/>
          </w:tcPr>
          <w:p>
            <w:pPr>
              <w:autoSpaceDE w:val="0"/>
              <w:autoSpaceDN w:val="0"/>
              <w:adjustRightInd w:val="0"/>
              <w:snapToGrid w:val="0"/>
              <w:spacing w:line="240" w:lineRule="auto"/>
              <w:jc w:val="center"/>
            </w:pPr>
            <w:r>
              <w:t>6,7</w:t>
            </w:r>
          </w:p>
        </w:tc>
        <w:tc>
          <w:tcPr>
            <w:tcW w:w="1787" w:type="dxa"/>
            <w:shd w:val="clear" w:color="auto" w:fill="auto"/>
            <w:vAlign w:val="center"/>
          </w:tcPr>
          <w:p>
            <w:pPr>
              <w:autoSpaceDE w:val="0"/>
              <w:autoSpaceDN w:val="0"/>
              <w:adjustRightInd w:val="0"/>
              <w:snapToGrid w:val="0"/>
              <w:spacing w:line="240" w:lineRule="auto"/>
              <w:jc w:val="center"/>
            </w:pPr>
            <w:r>
              <w:t>[</w:t>
            </w:r>
            <w:r>
              <w:rPr>
                <w:b/>
              </w:rPr>
              <w:t>47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38</w:t>
            </w:r>
          </w:p>
        </w:tc>
        <w:tc>
          <w:tcPr>
            <w:tcW w:w="4501" w:type="dxa"/>
            <w:shd w:val="clear" w:color="auto" w:fill="auto"/>
            <w:vAlign w:val="center"/>
          </w:tcPr>
          <w:p>
            <w:pPr>
              <w:autoSpaceDE w:val="0"/>
              <w:autoSpaceDN w:val="0"/>
              <w:adjustRightInd w:val="0"/>
              <w:snapToGrid w:val="0"/>
              <w:spacing w:line="240" w:lineRule="auto"/>
              <w:jc w:val="center"/>
            </w:pPr>
            <w:r>
              <w:t>Pudisoo, Baltic Sea, Estonia</w:t>
            </w:r>
          </w:p>
        </w:tc>
        <w:tc>
          <w:tcPr>
            <w:tcW w:w="1039" w:type="dxa"/>
            <w:shd w:val="clear" w:color="auto" w:fill="auto"/>
            <w:vAlign w:val="center"/>
          </w:tcPr>
          <w:p>
            <w:pPr>
              <w:autoSpaceDE w:val="0"/>
              <w:autoSpaceDN w:val="0"/>
              <w:adjustRightInd w:val="0"/>
              <w:snapToGrid w:val="0"/>
              <w:spacing w:line="240" w:lineRule="auto"/>
              <w:jc w:val="center"/>
            </w:pPr>
            <w:r>
              <w:t>1271</w:t>
            </w:r>
          </w:p>
        </w:tc>
        <w:tc>
          <w:tcPr>
            <w:tcW w:w="1343" w:type="dxa"/>
            <w:shd w:val="clear" w:color="auto" w:fill="auto"/>
            <w:vAlign w:val="center"/>
          </w:tcPr>
          <w:p>
            <w:pPr>
              <w:autoSpaceDE w:val="0"/>
              <w:autoSpaceDN w:val="0"/>
              <w:adjustRightInd w:val="0"/>
              <w:snapToGrid w:val="0"/>
              <w:spacing w:line="240" w:lineRule="auto"/>
              <w:jc w:val="center"/>
            </w:pPr>
            <w:r>
              <w:t>33,1</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tcBorders>
              <w:bottom w:val="single" w:color="auto" w:sz="8" w:space="0"/>
            </w:tcBorders>
            <w:shd w:val="clear" w:color="auto" w:fill="auto"/>
            <w:vAlign w:val="center"/>
          </w:tcPr>
          <w:p>
            <w:pPr>
              <w:autoSpaceDE w:val="0"/>
              <w:autoSpaceDN w:val="0"/>
              <w:adjustRightInd w:val="0"/>
              <w:snapToGrid w:val="0"/>
              <w:spacing w:line="240" w:lineRule="auto"/>
              <w:jc w:val="center"/>
            </w:pPr>
            <w:r>
              <w:t>39</w:t>
            </w:r>
          </w:p>
        </w:tc>
        <w:tc>
          <w:tcPr>
            <w:tcW w:w="4501" w:type="dxa"/>
            <w:tcBorders>
              <w:bottom w:val="single" w:color="auto" w:sz="8" w:space="0"/>
            </w:tcBorders>
            <w:shd w:val="clear" w:color="auto" w:fill="auto"/>
            <w:vAlign w:val="center"/>
          </w:tcPr>
          <w:p>
            <w:pPr>
              <w:autoSpaceDE w:val="0"/>
              <w:autoSpaceDN w:val="0"/>
              <w:adjustRightInd w:val="0"/>
              <w:snapToGrid w:val="0"/>
              <w:spacing w:line="240" w:lineRule="auto"/>
              <w:jc w:val="center"/>
            </w:pPr>
            <w:r>
              <w:t>Hiiumaa, Baltic Sea, Estonia</w:t>
            </w:r>
          </w:p>
        </w:tc>
        <w:tc>
          <w:tcPr>
            <w:tcW w:w="1039" w:type="dxa"/>
            <w:tcBorders>
              <w:bottom w:val="single" w:color="auto" w:sz="8" w:space="0"/>
            </w:tcBorders>
            <w:shd w:val="clear" w:color="auto" w:fill="auto"/>
            <w:vAlign w:val="center"/>
          </w:tcPr>
          <w:p>
            <w:pPr>
              <w:autoSpaceDE w:val="0"/>
              <w:autoSpaceDN w:val="0"/>
              <w:adjustRightInd w:val="0"/>
              <w:snapToGrid w:val="0"/>
              <w:spacing w:line="240" w:lineRule="auto"/>
              <w:jc w:val="center"/>
            </w:pPr>
            <w:r>
              <w:t>800</w:t>
            </w:r>
          </w:p>
        </w:tc>
        <w:tc>
          <w:tcPr>
            <w:tcW w:w="1343" w:type="dxa"/>
            <w:tcBorders>
              <w:bottom w:val="single" w:color="auto" w:sz="8" w:space="0"/>
            </w:tcBorders>
            <w:shd w:val="clear" w:color="auto" w:fill="auto"/>
            <w:vAlign w:val="center"/>
          </w:tcPr>
          <w:p>
            <w:pPr>
              <w:autoSpaceDE w:val="0"/>
              <w:autoSpaceDN w:val="0"/>
              <w:adjustRightInd w:val="0"/>
              <w:snapToGrid w:val="0"/>
              <w:spacing w:line="240" w:lineRule="auto"/>
              <w:jc w:val="center"/>
            </w:pPr>
            <w:r>
              <w:t>35</w:t>
            </w:r>
          </w:p>
        </w:tc>
        <w:tc>
          <w:tcPr>
            <w:tcW w:w="1787" w:type="dxa"/>
            <w:tcBorders>
              <w:bottom w:val="single" w:color="auto" w:sz="8" w:space="0"/>
            </w:tcBorders>
            <w:shd w:val="clear" w:color="auto" w:fill="auto"/>
            <w:vAlign w:val="center"/>
          </w:tcPr>
          <w:p>
            <w:pPr>
              <w:autoSpaceDE w:val="0"/>
              <w:autoSpaceDN w:val="0"/>
              <w:adjustRightInd w:val="0"/>
              <w:snapToGrid w:val="0"/>
              <w:spacing w:line="240" w:lineRule="auto"/>
              <w:jc w:val="center"/>
            </w:pPr>
            <w:r>
              <w:t>[</w:t>
            </w:r>
            <w:r>
              <w:rPr>
                <w:b/>
              </w:rPr>
              <w:t>9</w:t>
            </w:r>
            <w:r>
              <w:t>]</w:t>
            </w:r>
          </w:p>
        </w:tc>
      </w:tr>
    </w:tbl>
    <w:p>
      <w:pPr>
        <w:pStyle w:val="23"/>
        <w:spacing w:after="120" w:line="240" w:lineRule="auto"/>
      </w:pPr>
    </w:p>
    <w:p>
      <w:pPr>
        <w:pStyle w:val="38"/>
        <w:spacing w:line="240" w:lineRule="auto"/>
        <w:ind w:left="2552"/>
        <w:rPr>
          <w:del w:id="211" w:author="Петр Ершов" w:date="2022-10-06T11:13:00Z"/>
        </w:rPr>
      </w:pPr>
      <w:r>
        <w:t>The analysis of the published data on frequency of reversed individuals from flounder’s geographic range has shown that all the studied populations were polymorphic and the frequency of left-sided individuals was not higher than 50% (</w:t>
      </w:r>
      <w:r>
        <w:rPr>
          <w:b/>
        </w:rPr>
        <w:t xml:space="preserve">Table </w:t>
      </w:r>
      <w:ins w:id="212" w:author="Петр Ершов" w:date="2022-10-06T17:18:00Z">
        <w:r>
          <w:rPr>
            <w:b/>
          </w:rPr>
          <w:t>1</w:t>
        </w:r>
      </w:ins>
      <w:del w:id="213" w:author="Петр Ершов" w:date="2022-10-06T17:18:00Z">
        <w:r>
          <w:rPr>
            <w:b/>
          </w:rPr>
          <w:delText>2</w:delText>
        </w:r>
      </w:del>
      <w:r>
        <w:t xml:space="preserve">). </w:t>
      </w:r>
      <w:ins w:id="214" w:author="Петр Ершов" w:date="2022-10-06T11:21:00Z">
        <w:r>
          <w:rPr/>
          <w:t>No apparent geographic</w:t>
        </w:r>
      </w:ins>
      <w:ins w:id="215" w:author="Петр Ершов" w:date="2022-10-06T11:22:00Z">
        <w:r>
          <w:rPr/>
          <w:t xml:space="preserve"> trend was found for the changes in proportion of left-sided individuals in flounder populations (</w:t>
        </w:r>
      </w:ins>
      <w:ins w:id="216" w:author="Петр Ершов" w:date="2022-10-06T11:22:00Z">
        <w:r>
          <w:rPr>
            <w:b/>
          </w:rPr>
          <w:t>Figure 2</w:t>
        </w:r>
      </w:ins>
      <w:ins w:id="217" w:author="Петр Ершов" w:date="2022-10-06T11:22:00Z">
        <w:r>
          <w:rPr/>
          <w:t xml:space="preserve">). </w:t>
        </w:r>
      </w:ins>
      <w:r>
        <w:t xml:space="preserve">The highest frequency of left-sided individuals was found for the samples from the Murman coast of the Barents Sea (44.5%; </w:t>
      </w:r>
      <w:r>
        <w:rPr>
          <w:b/>
        </w:rPr>
        <w:t>Table</w:t>
      </w:r>
      <w:del w:id="218" w:author="Петр Ершов" w:date="2022-10-06T17:19:00Z">
        <w:r>
          <w:rPr/>
          <w:delText xml:space="preserve">table </w:delText>
        </w:r>
      </w:del>
      <w:ins w:id="219" w:author="Петр Ершов" w:date="2022-10-06T17:19:00Z">
        <w:r>
          <w:rPr>
            <w:b/>
          </w:rPr>
          <w:t>1</w:t>
        </w:r>
      </w:ins>
      <w:del w:id="220" w:author="Петр Ершов" w:date="2022-10-06T17:19:00Z">
        <w:r>
          <w:rPr/>
          <w:delText>2</w:delText>
        </w:r>
      </w:del>
      <w:r>
        <w:t>, # 14)</w:t>
      </w:r>
      <w:ins w:id="221" w:author="Петр Ершов" w:date="2022-09-29T18:23:00Z">
        <w:r>
          <w:rPr/>
          <w:t xml:space="preserve">; coastal waters of </w:t>
        </w:r>
      </w:ins>
      <w:ins w:id="222" w:author="Петр Ершов" w:date="2022-09-29T18:24:00Z">
        <w:r>
          <w:rPr/>
          <w:t>Netherlands (48%; #....);</w:t>
        </w:r>
      </w:ins>
      <w:del w:id="223" w:author="Петр Ершов" w:date="2022-09-29T18:24:00Z">
        <w:r>
          <w:rPr/>
          <w:delText xml:space="preserve"> and</w:delText>
        </w:r>
      </w:del>
      <w:r>
        <w:t xml:space="preserve"> the southwestern (42.7%; German coast, Kiel, Eckernforde; # 6) and eastern (39.5%; Estonian coast; # 12) parts of the Baltic Sea. In addition to the flounder populations from Dvina and Mezen bays of the White Sea, the lowest frequencies of this trait (4.7-7.5%) were also observed in some areas of the coastal waters of Great Britain and Ireland (</w:t>
      </w:r>
      <w:r>
        <w:rPr>
          <w:b/>
        </w:rPr>
        <w:t xml:space="preserve">Table </w:t>
      </w:r>
      <w:ins w:id="224" w:author="Петр Ершов" w:date="2022-10-06T17:19:00Z">
        <w:r>
          <w:rPr>
            <w:b/>
          </w:rPr>
          <w:t>1</w:t>
        </w:r>
      </w:ins>
      <w:del w:id="225" w:author="Петр Ершов" w:date="2022-10-06T17:19:00Z">
        <w:r>
          <w:rPr>
            <w:b/>
          </w:rPr>
          <w:delText>2</w:delText>
        </w:r>
      </w:del>
      <w:r>
        <w:t xml:space="preserve">; # </w:t>
      </w:r>
      <w:ins w:id="226" w:author="Петр Ершов" w:date="2022-09-29T18:26:00Z">
        <w:r>
          <w:rPr/>
          <w:t>4</w:t>
        </w:r>
      </w:ins>
      <w:ins w:id="227" w:author="Петр Ершов" w:date="2022-09-29T18:25:00Z">
        <w:r>
          <w:rPr/>
          <w:t xml:space="preserve">, </w:t>
        </w:r>
      </w:ins>
      <w:ins w:id="228" w:author="Петр Ершов" w:date="2022-09-29T18:26:00Z">
        <w:r>
          <w:rPr/>
          <w:t>5</w:t>
        </w:r>
      </w:ins>
      <w:ins w:id="229" w:author="Петр Ершов" w:date="2022-09-29T18:25:00Z">
        <w:r>
          <w:rPr/>
          <w:t xml:space="preserve">, </w:t>
        </w:r>
      </w:ins>
      <w:r>
        <w:t xml:space="preserve">11, 15, 17, 19, 22, 37). </w:t>
      </w:r>
      <w:ins w:id="230" w:author="Петр Ершов" w:date="2022-10-06T11:13:00Z">
        <w:r>
          <w:rPr/>
          <w:t xml:space="preserve">It worth noting </w:t>
        </w:r>
      </w:ins>
      <w:ins w:id="231" w:author="Петр Ершов" w:date="2022-10-06T11:14:00Z">
        <w:r>
          <w:rPr/>
          <w:t xml:space="preserve">that these locations are situated in marginal </w:t>
        </w:r>
      </w:ins>
      <w:ins w:id="232" w:author="Петр Ершов" w:date="2022-10-06T11:17:00Z">
        <w:r>
          <w:rPr/>
          <w:t xml:space="preserve">(eastern and western) </w:t>
        </w:r>
      </w:ins>
      <w:ins w:id="233" w:author="Петр Ершов" w:date="2022-10-06T11:14:00Z">
        <w:r>
          <w:rPr/>
          <w:t xml:space="preserve">parts of the range of </w:t>
        </w:r>
      </w:ins>
      <w:ins w:id="234" w:author="Петр Ершов" w:date="2022-10-06T11:14:00Z">
        <w:r>
          <w:rPr>
            <w:i/>
          </w:rPr>
          <w:t>P.flesus</w:t>
        </w:r>
      </w:ins>
      <w:ins w:id="235" w:author="Петр Ершов" w:date="2022-10-06T11:14:00Z">
        <w:r>
          <w:rPr/>
          <w:t>.</w:t>
        </w:r>
      </w:ins>
      <w:ins w:id="236" w:author="Петр Ершов" w:date="2022-10-06T11:23:00Z">
        <w:r>
          <w:rPr/>
          <w:t xml:space="preserve"> Parameters of the regression model describing the association of the frequency of left-sided morph in European populations with distance from geometric center of European part of the species’ range and with geographic longitude are shown in Table</w:t>
        </w:r>
      </w:ins>
      <w:ins w:id="237" w:author="Петр Ершов" w:date="2022-10-06T17:21:00Z">
        <w:r>
          <w:rPr/>
          <w:t xml:space="preserve"> </w:t>
        </w:r>
      </w:ins>
      <w:ins w:id="238" w:author="Петр Ершов" w:date="2022-10-06T11:23:00Z">
        <w:r>
          <w:rPr/>
          <w:t>2. For European populations of flounder (</w:t>
        </w:r>
      </w:ins>
      <w:ins w:id="239" w:author="Петр Ершов" w:date="2022-10-06T11:23:00Z">
        <w:r>
          <w:rPr>
            <w:b/>
          </w:rPr>
          <w:t>Tabl</w:t>
        </w:r>
      </w:ins>
      <w:ins w:id="240" w:author="Петр Ершов" w:date="2022-10-06T17:20:00Z">
        <w:r>
          <w:rPr>
            <w:b/>
          </w:rPr>
          <w:t>e 1</w:t>
        </w:r>
      </w:ins>
      <w:ins w:id="241" w:author="Петр Ершов" w:date="2022-10-06T17:20:00Z">
        <w:r>
          <w:rPr/>
          <w:t xml:space="preserve">; </w:t>
        </w:r>
      </w:ins>
      <w:ins w:id="242" w:author="Петр Ершов" w:date="2022-10-06T11:23:00Z">
        <w:r>
          <w:rPr/>
          <w:t>. N 14-39), a statistically significant relationship was shown between the frequency of left-sided morph with both the distance and the longitude. The negative coefficient (</w:t>
        </w:r>
      </w:ins>
      <w:ins w:id="243" w:author="Петр Ершов" w:date="2022-10-06T11:23:00Z">
        <w:r>
          <w:rPr>
            <w:b/>
          </w:rPr>
          <w:t>Table 2</w:t>
        </w:r>
      </w:ins>
      <w:ins w:id="244" w:author="Петр Ершов" w:date="2022-10-06T11:23:00Z">
        <w:r>
          <w:rPr/>
          <w:t xml:space="preserve">) indicates a decrease in the frequency of reversed fish with increase of distance from the center of the species’ range. This decrease is </w:t>
        </w:r>
      </w:ins>
      <w:ins w:id="245" w:author="Петр Ершов" w:date="2022-10-06T11:23:00Z">
        <w:r>
          <w:rPr>
            <w:highlight w:val="magenta"/>
          </w:rPr>
          <w:t>well traceable</w:t>
        </w:r>
      </w:ins>
      <w:ins w:id="246" w:author="Петр Ершов" w:date="2022-10-06T11:23:00Z">
        <w:r>
          <w:rPr/>
          <w:t xml:space="preserve"> when moving from the center of the European part of the range towards the British islands and Ireland. The positive coefficient for geographic longitude (Table 2) indicates an increase in the frequency of left-sided morph when moving from west to east. For Arctic flounder populations (Tabl</w:t>
        </w:r>
      </w:ins>
      <w:ins w:id="247" w:author="Петр Ершов" w:date="2022-10-06T17:22:00Z">
        <w:r>
          <w:rPr/>
          <w:t>e 3</w:t>
        </w:r>
      </w:ins>
      <w:ins w:id="248" w:author="Петр Ершов" w:date="2022-10-06T11:23:00Z">
        <w:r>
          <w:rPr/>
          <w:t>, N 1-13), a statistically significant relationship of the dependent variable was shown only with geographic longitude. The negative coefficient (Table 3) indicates a decrease in the frequency of left-sided flounder in the direction from west to east.</w:t>
        </w:r>
      </w:ins>
    </w:p>
    <w:p>
      <w:pPr>
        <w:pStyle w:val="38"/>
        <w:spacing w:line="240" w:lineRule="auto"/>
        <w:ind w:left="2552"/>
        <w:rPr>
          <w:ins w:id="249" w:author="Петр Ершов" w:date="2022-10-06T17:27:00Z"/>
        </w:rPr>
      </w:pPr>
    </w:p>
    <w:p>
      <w:pPr>
        <w:pStyle w:val="38"/>
        <w:spacing w:line="240" w:lineRule="auto"/>
        <w:ind w:left="2552" w:firstLine="0"/>
        <w:rPr>
          <w:ins w:id="250" w:author="Петр Ершов" w:date="2022-10-06T17:25:00Z"/>
        </w:rPr>
      </w:pPr>
      <w:ins w:id="251" w:author="Петр Ершов" w:date="2022-10-06T17:25:00Z">
        <w:r>
          <w:rPr/>
          <w:t>Table 2. Parameters of beta-regression model describing the association of the frequency of left-sided morphs in European populations with distance from geometric center of European part of the species’ range and with geographic longitude.</w:t>
        </w:r>
      </w:ins>
    </w:p>
    <w:p>
      <w:pPr>
        <w:pStyle w:val="38"/>
        <w:spacing w:line="240" w:lineRule="auto"/>
        <w:ind w:firstLine="369"/>
        <w:rPr>
          <w:ins w:id="252" w:author="Петр Ершов" w:date="2022-10-06T17:09:00Z"/>
        </w:rPr>
      </w:pPr>
    </w:p>
    <w:tbl>
      <w:tblPr>
        <w:tblStyle w:val="6"/>
        <w:tblW w:w="0" w:type="auto"/>
        <w:tblCellSpacing w:w="15" w:type="dxa"/>
        <w:tblInd w:w="2581" w:type="dxa"/>
        <w:tblLayout w:type="autofit"/>
        <w:tblCellMar>
          <w:top w:w="15" w:type="dxa"/>
          <w:left w:w="15" w:type="dxa"/>
          <w:bottom w:w="15" w:type="dxa"/>
          <w:right w:w="15" w:type="dxa"/>
        </w:tblCellMar>
      </w:tblPr>
      <w:tblGrid>
        <w:gridCol w:w="1003"/>
        <w:gridCol w:w="983"/>
        <w:gridCol w:w="610"/>
        <w:gridCol w:w="727"/>
        <w:gridCol w:w="748"/>
      </w:tblGrid>
      <w:tr>
        <w:tblPrEx>
          <w:tblCellMar>
            <w:top w:w="15" w:type="dxa"/>
            <w:left w:w="15" w:type="dxa"/>
            <w:bottom w:w="15" w:type="dxa"/>
            <w:right w:w="15" w:type="dxa"/>
          </w:tblCellMar>
        </w:tblPrEx>
        <w:trPr>
          <w:tblHeader/>
          <w:tblCellSpacing w:w="15" w:type="dxa"/>
          <w:ins w:id="253" w:author="Петр Ершов" w:date="2022-10-06T17:06:00Z"/>
        </w:trPr>
        <w:tc>
          <w:tcPr>
            <w:tcW w:w="958" w:type="dxa"/>
            <w:vAlign w:val="center"/>
          </w:tcPr>
          <w:p>
            <w:pPr>
              <w:spacing w:line="240" w:lineRule="auto"/>
              <w:jc w:val="left"/>
              <w:rPr>
                <w:ins w:id="254" w:author="Петр Ершов" w:date="2022-10-06T17:06:00Z"/>
                <w:rFonts w:eastAsia="Times New Roman"/>
                <w:b/>
                <w:bCs/>
                <w:color w:val="auto"/>
                <w:lang w:val="ru-RU" w:eastAsia="ru-RU"/>
              </w:rPr>
            </w:pPr>
            <w:ins w:id="255" w:author="Петр Ершов" w:date="2022-10-06T17:06:00Z">
              <w:r>
                <w:rPr>
                  <w:rFonts w:eastAsia="Times New Roman"/>
                  <w:b/>
                  <w:bCs/>
                  <w:color w:val="auto"/>
                  <w:lang w:val="ru-RU" w:eastAsia="ru-RU"/>
                </w:rPr>
                <w:t>Term</w:t>
              </w:r>
            </w:ins>
          </w:p>
        </w:tc>
        <w:tc>
          <w:tcPr>
            <w:tcW w:w="0" w:type="auto"/>
            <w:vAlign w:val="center"/>
          </w:tcPr>
          <w:p>
            <w:pPr>
              <w:spacing w:line="240" w:lineRule="auto"/>
              <w:jc w:val="right"/>
              <w:rPr>
                <w:ins w:id="256" w:author="Петр Ершов" w:date="2022-10-06T17:06:00Z"/>
                <w:rFonts w:eastAsia="Times New Roman"/>
                <w:b/>
                <w:bCs/>
                <w:color w:val="auto"/>
                <w:lang w:val="ru-RU" w:eastAsia="ru-RU"/>
              </w:rPr>
            </w:pPr>
            <w:ins w:id="257" w:author="Петр Ершов" w:date="2022-10-06T17:06:00Z">
              <w:r>
                <w:rPr>
                  <w:rFonts w:eastAsia="Times New Roman"/>
                  <w:b/>
                  <w:bCs/>
                  <w:color w:val="auto"/>
                  <w:lang w:val="ru-RU" w:eastAsia="ru-RU"/>
                </w:rPr>
                <w:t>Parameter</w:t>
              </w:r>
            </w:ins>
          </w:p>
        </w:tc>
        <w:tc>
          <w:tcPr>
            <w:tcW w:w="0" w:type="auto"/>
            <w:vAlign w:val="center"/>
          </w:tcPr>
          <w:p>
            <w:pPr>
              <w:spacing w:line="240" w:lineRule="auto"/>
              <w:jc w:val="right"/>
              <w:rPr>
                <w:ins w:id="258" w:author="Петр Ершов" w:date="2022-10-06T17:06:00Z"/>
                <w:rFonts w:eastAsia="Times New Roman"/>
                <w:b/>
                <w:bCs/>
                <w:color w:val="auto"/>
                <w:lang w:val="ru-RU" w:eastAsia="ru-RU"/>
              </w:rPr>
            </w:pPr>
            <w:ins w:id="259" w:author="Петр Ершов" w:date="2022-10-06T17:06:00Z">
              <w:r>
                <w:rPr>
                  <w:rFonts w:eastAsia="Times New Roman"/>
                  <w:b/>
                  <w:bCs/>
                  <w:color w:val="auto"/>
                  <w:lang w:val="ru-RU" w:eastAsia="ru-RU"/>
                </w:rPr>
                <w:t>SE</w:t>
              </w:r>
            </w:ins>
          </w:p>
        </w:tc>
        <w:tc>
          <w:tcPr>
            <w:tcW w:w="0" w:type="auto"/>
            <w:vAlign w:val="center"/>
          </w:tcPr>
          <w:p>
            <w:pPr>
              <w:spacing w:line="240" w:lineRule="auto"/>
              <w:jc w:val="right"/>
              <w:rPr>
                <w:ins w:id="260" w:author="Петр Ершов" w:date="2022-10-06T17:06:00Z"/>
                <w:rFonts w:eastAsia="Times New Roman"/>
                <w:b/>
                <w:bCs/>
                <w:color w:val="auto"/>
                <w:lang w:val="ru-RU" w:eastAsia="ru-RU"/>
              </w:rPr>
            </w:pPr>
            <w:ins w:id="261" w:author="Петр Ершов" w:date="2022-10-06T17:06:00Z">
              <w:r>
                <w:rPr>
                  <w:rFonts w:eastAsia="Times New Roman"/>
                  <w:b/>
                  <w:bCs/>
                  <w:color w:val="auto"/>
                  <w:lang w:val="ru-RU" w:eastAsia="ru-RU"/>
                </w:rPr>
                <w:t>z-value</w:t>
              </w:r>
            </w:ins>
          </w:p>
        </w:tc>
        <w:tc>
          <w:tcPr>
            <w:tcW w:w="0" w:type="auto"/>
            <w:vAlign w:val="center"/>
          </w:tcPr>
          <w:p>
            <w:pPr>
              <w:spacing w:line="240" w:lineRule="auto"/>
              <w:jc w:val="right"/>
              <w:rPr>
                <w:ins w:id="262" w:author="Петр Ершов" w:date="2022-10-06T17:06:00Z"/>
                <w:rFonts w:eastAsia="Times New Roman"/>
                <w:b/>
                <w:bCs/>
                <w:color w:val="auto"/>
                <w:lang w:val="ru-RU" w:eastAsia="ru-RU"/>
              </w:rPr>
            </w:pPr>
            <w:ins w:id="263" w:author="Петр Ершов" w:date="2022-10-06T17:06:00Z">
              <w:r>
                <w:rPr>
                  <w:rFonts w:eastAsia="Times New Roman"/>
                  <w:b/>
                  <w:bCs/>
                  <w:color w:val="auto"/>
                  <w:lang w:val="ru-RU" w:eastAsia="ru-RU"/>
                </w:rPr>
                <w:t>p.value</w:t>
              </w:r>
            </w:ins>
          </w:p>
        </w:tc>
      </w:tr>
      <w:tr>
        <w:tblPrEx>
          <w:tblCellMar>
            <w:top w:w="15" w:type="dxa"/>
            <w:left w:w="15" w:type="dxa"/>
            <w:bottom w:w="15" w:type="dxa"/>
            <w:right w:w="15" w:type="dxa"/>
          </w:tblCellMar>
        </w:tblPrEx>
        <w:trPr>
          <w:tblCellSpacing w:w="15" w:type="dxa"/>
          <w:ins w:id="264" w:author="Петр Ершов" w:date="2022-10-06T17:06:00Z"/>
        </w:trPr>
        <w:tc>
          <w:tcPr>
            <w:tcW w:w="958" w:type="dxa"/>
            <w:vAlign w:val="center"/>
          </w:tcPr>
          <w:p>
            <w:pPr>
              <w:spacing w:line="240" w:lineRule="auto"/>
              <w:jc w:val="left"/>
              <w:rPr>
                <w:ins w:id="265" w:author="Петр Ершов" w:date="2022-10-06T17:06:00Z"/>
                <w:rFonts w:eastAsia="Times New Roman"/>
                <w:color w:val="auto"/>
                <w:lang w:val="ru-RU" w:eastAsia="ru-RU"/>
              </w:rPr>
            </w:pPr>
            <w:ins w:id="266" w:author="Петр Ершов" w:date="2022-10-06T17:06:00Z">
              <w:r>
                <w:rPr>
                  <w:rFonts w:eastAsia="Times New Roman"/>
                  <w:color w:val="auto"/>
                  <w:lang w:val="ru-RU" w:eastAsia="ru-RU"/>
                </w:rPr>
                <w:t>(Intercept)</w:t>
              </w:r>
            </w:ins>
          </w:p>
        </w:tc>
        <w:tc>
          <w:tcPr>
            <w:tcW w:w="0" w:type="auto"/>
            <w:vAlign w:val="center"/>
          </w:tcPr>
          <w:p>
            <w:pPr>
              <w:spacing w:line="240" w:lineRule="auto"/>
              <w:jc w:val="right"/>
              <w:rPr>
                <w:ins w:id="267" w:author="Петр Ершов" w:date="2022-10-06T17:06:00Z"/>
                <w:rFonts w:eastAsia="Times New Roman"/>
                <w:color w:val="auto"/>
                <w:lang w:val="ru-RU" w:eastAsia="ru-RU"/>
              </w:rPr>
            </w:pPr>
            <w:ins w:id="268" w:author="Петр Ершов" w:date="2022-10-06T17:06:00Z">
              <w:r>
                <w:rPr>
                  <w:rFonts w:eastAsia="Times New Roman"/>
                  <w:color w:val="auto"/>
                  <w:lang w:val="ru-RU" w:eastAsia="ru-RU"/>
                </w:rPr>
                <w:t>-1.043</w:t>
              </w:r>
            </w:ins>
            <w:ins w:id="269" w:author="Петр Ершов" w:date="2022-10-06T17:06:00Z">
              <w:del w:id="270" w:author="google1599737165" w:date="2022-10-06T23:35:31Z">
                <w:r>
                  <w:rPr>
                    <w:rFonts w:eastAsia="Times New Roman"/>
                    <w:color w:val="auto"/>
                    <w:lang w:val="ru-RU" w:eastAsia="ru-RU"/>
                  </w:rPr>
                  <w:delText>3</w:delText>
                </w:r>
              </w:del>
            </w:ins>
            <w:ins w:id="271" w:author="Петр Ершов" w:date="2022-10-06T17:06:00Z">
              <w:del w:id="272" w:author="google1599737165" w:date="2022-10-06T23:35:07Z">
                <w:r>
                  <w:rPr>
                    <w:rFonts w:eastAsia="Times New Roman"/>
                    <w:color w:val="auto"/>
                    <w:lang w:val="ru-RU" w:eastAsia="ru-RU"/>
                  </w:rPr>
                  <w:delText>3</w:delText>
                </w:r>
              </w:del>
            </w:ins>
            <w:ins w:id="273" w:author="Петр Ершов" w:date="2022-10-06T17:06:00Z">
              <w:del w:id="274" w:author="google1599737165" w:date="2022-10-06T23:35:05Z">
                <w:r>
                  <w:rPr>
                    <w:rFonts w:eastAsia="Times New Roman"/>
                    <w:color w:val="auto"/>
                    <w:lang w:val="ru-RU" w:eastAsia="ru-RU"/>
                  </w:rPr>
                  <w:delText>74</w:delText>
                </w:r>
              </w:del>
            </w:ins>
          </w:p>
        </w:tc>
        <w:tc>
          <w:tcPr>
            <w:tcW w:w="0" w:type="auto"/>
            <w:vAlign w:val="center"/>
          </w:tcPr>
          <w:p>
            <w:pPr>
              <w:spacing w:line="240" w:lineRule="auto"/>
              <w:jc w:val="right"/>
              <w:rPr>
                <w:ins w:id="275" w:author="Петр Ершов" w:date="2022-10-06T17:06:00Z"/>
                <w:rFonts w:eastAsia="Times New Roman"/>
                <w:color w:val="auto"/>
                <w:lang w:val="ru-RU" w:eastAsia="ru-RU"/>
              </w:rPr>
            </w:pPr>
            <w:ins w:id="276" w:author="Петр Ершов" w:date="2022-10-06T17:06:00Z">
              <w:r>
                <w:rPr>
                  <w:rFonts w:eastAsia="Times New Roman"/>
                  <w:color w:val="auto"/>
                  <w:lang w:val="ru-RU" w:eastAsia="ru-RU"/>
                </w:rPr>
                <w:t>0.1957</w:t>
              </w:r>
            </w:ins>
            <w:ins w:id="277" w:author="Петр Ершов" w:date="2022-10-06T17:06:00Z">
              <w:del w:id="278" w:author="google1599737165" w:date="2022-10-06T23:35:56Z">
                <w:r>
                  <w:rPr>
                    <w:rFonts w:eastAsia="Times New Roman"/>
                    <w:color w:val="auto"/>
                    <w:lang w:val="ru-RU" w:eastAsia="ru-RU"/>
                  </w:rPr>
                  <w:delText>489</w:delText>
                </w:r>
              </w:del>
            </w:ins>
          </w:p>
        </w:tc>
        <w:tc>
          <w:tcPr>
            <w:tcW w:w="0" w:type="auto"/>
            <w:vAlign w:val="center"/>
          </w:tcPr>
          <w:p>
            <w:pPr>
              <w:spacing w:line="240" w:lineRule="auto"/>
              <w:jc w:val="right"/>
              <w:rPr>
                <w:ins w:id="279" w:author="Петр Ершов" w:date="2022-10-06T17:06:00Z"/>
                <w:rFonts w:eastAsia="Times New Roman"/>
                <w:color w:val="auto"/>
                <w:lang w:val="ru-RU" w:eastAsia="ru-RU"/>
              </w:rPr>
            </w:pPr>
            <w:ins w:id="280" w:author="Петр Ершов" w:date="2022-10-06T17:06:00Z">
              <w:r>
                <w:rPr>
                  <w:rFonts w:eastAsia="Times New Roman"/>
                  <w:color w:val="auto"/>
                  <w:lang w:val="ru-RU" w:eastAsia="ru-RU"/>
                </w:rPr>
                <w:t>-5.3</w:t>
              </w:r>
            </w:ins>
            <w:ins w:id="281" w:author="Петр Ершов" w:date="2022-10-06T17:06:00Z">
              <w:del w:id="282" w:author="google1599737165" w:date="2022-10-06T23:36:36Z">
                <w:r>
                  <w:rPr>
                    <w:rFonts w:hint="default" w:eastAsia="Times New Roman"/>
                    <w:color w:val="auto"/>
                    <w:lang w:val="en-US" w:eastAsia="ru-RU"/>
                  </w:rPr>
                  <w:delText>29978</w:delText>
                </w:r>
              </w:del>
            </w:ins>
            <w:ins w:id="283" w:author="google1599737165" w:date="2022-10-06T23:36:36Z">
              <w:r>
                <w:rPr>
                  <w:rFonts w:hint="default" w:eastAsia="Times New Roman"/>
                  <w:color w:val="auto"/>
                  <w:lang w:val="en-US" w:eastAsia="ru-RU"/>
                </w:rPr>
                <w:t>3</w:t>
              </w:r>
            </w:ins>
          </w:p>
        </w:tc>
        <w:tc>
          <w:tcPr>
            <w:tcW w:w="0" w:type="auto"/>
            <w:vAlign w:val="center"/>
          </w:tcPr>
          <w:p>
            <w:pPr>
              <w:spacing w:line="240" w:lineRule="auto"/>
              <w:jc w:val="right"/>
              <w:rPr>
                <w:ins w:id="284" w:author="Петр Ершов" w:date="2022-10-06T17:06:00Z"/>
                <w:rFonts w:hint="default" w:eastAsia="Times New Roman"/>
                <w:color w:val="auto"/>
                <w:lang w:val="en-US" w:eastAsia="ru-RU"/>
              </w:rPr>
            </w:pPr>
            <w:ins w:id="285" w:author="Петр Ершов" w:date="2022-10-06T17:06:00Z">
              <w:del w:id="286" w:author="google1599737165" w:date="2022-10-06T23:37:00Z">
                <w:r>
                  <w:rPr>
                    <w:rFonts w:hint="default" w:eastAsia="Times New Roman"/>
                    <w:color w:val="auto"/>
                    <w:lang w:val="en-US" w:eastAsia="ru-RU"/>
                  </w:rPr>
                  <w:delText>0.0000001</w:delText>
                </w:r>
              </w:del>
            </w:ins>
            <w:ins w:id="287" w:author="google1599737165" w:date="2022-10-06T23:37:00Z">
              <w:r>
                <w:rPr>
                  <w:rFonts w:hint="default" w:eastAsia="Times New Roman"/>
                  <w:color w:val="auto"/>
                  <w:lang w:val="en-US" w:eastAsia="ru-RU"/>
                </w:rPr>
                <w:t>&lt;</w:t>
              </w:r>
            </w:ins>
            <w:ins w:id="288" w:author="google1599737165" w:date="2022-10-06T23:37:01Z">
              <w:r>
                <w:rPr>
                  <w:rFonts w:hint="default" w:eastAsia="Times New Roman"/>
                  <w:color w:val="auto"/>
                  <w:lang w:val="en-US" w:eastAsia="ru-RU"/>
                </w:rPr>
                <w:t>0.</w:t>
              </w:r>
            </w:ins>
            <w:ins w:id="289" w:author="google1599737165" w:date="2022-10-06T23:37:02Z">
              <w:r>
                <w:rPr>
                  <w:rFonts w:hint="default" w:eastAsia="Times New Roman"/>
                  <w:color w:val="auto"/>
                  <w:lang w:val="en-US" w:eastAsia="ru-RU"/>
                </w:rPr>
                <w:t>000</w:t>
              </w:r>
            </w:ins>
            <w:ins w:id="290" w:author="google1599737165" w:date="2022-10-06T23:37:03Z">
              <w:r>
                <w:rPr>
                  <w:rFonts w:hint="default" w:eastAsia="Times New Roman"/>
                  <w:color w:val="auto"/>
                  <w:lang w:val="en-US" w:eastAsia="ru-RU"/>
                </w:rPr>
                <w:t>1</w:t>
              </w:r>
            </w:ins>
          </w:p>
        </w:tc>
      </w:tr>
      <w:tr>
        <w:tblPrEx>
          <w:tblCellMar>
            <w:top w:w="15" w:type="dxa"/>
            <w:left w:w="15" w:type="dxa"/>
            <w:bottom w:w="15" w:type="dxa"/>
            <w:right w:w="15" w:type="dxa"/>
          </w:tblCellMar>
        </w:tblPrEx>
        <w:trPr>
          <w:tblCellSpacing w:w="15" w:type="dxa"/>
          <w:ins w:id="291" w:author="Петр Ершов" w:date="2022-10-06T17:06:00Z"/>
        </w:trPr>
        <w:tc>
          <w:tcPr>
            <w:tcW w:w="958" w:type="dxa"/>
            <w:vAlign w:val="center"/>
          </w:tcPr>
          <w:p>
            <w:pPr>
              <w:spacing w:line="240" w:lineRule="auto"/>
              <w:jc w:val="left"/>
              <w:rPr>
                <w:ins w:id="292" w:author="Петр Ершов" w:date="2022-10-06T17:06:00Z"/>
                <w:rFonts w:eastAsia="Times New Roman"/>
                <w:color w:val="auto"/>
                <w:lang w:val="ru-RU" w:eastAsia="ru-RU"/>
              </w:rPr>
            </w:pPr>
            <w:ins w:id="293" w:author="Петр Ершов" w:date="2022-10-06T17:06:00Z">
              <w:r>
                <w:rPr>
                  <w:rFonts w:eastAsia="Times New Roman"/>
                  <w:color w:val="auto"/>
                  <w:lang w:val="ru-RU" w:eastAsia="ru-RU"/>
                </w:rPr>
                <w:t>Distance</w:t>
              </w:r>
            </w:ins>
          </w:p>
        </w:tc>
        <w:tc>
          <w:tcPr>
            <w:tcW w:w="0" w:type="auto"/>
            <w:vAlign w:val="center"/>
          </w:tcPr>
          <w:p>
            <w:pPr>
              <w:spacing w:line="240" w:lineRule="auto"/>
              <w:jc w:val="right"/>
              <w:rPr>
                <w:ins w:id="294" w:author="Петр Ершов" w:date="2022-10-06T17:06:00Z"/>
                <w:rFonts w:eastAsia="Times New Roman"/>
                <w:color w:val="auto"/>
                <w:lang w:val="ru-RU" w:eastAsia="ru-RU"/>
              </w:rPr>
            </w:pPr>
            <w:ins w:id="295" w:author="Петр Ершов" w:date="2022-10-06T17:06:00Z">
              <w:r>
                <w:rPr>
                  <w:rFonts w:eastAsia="Times New Roman"/>
                  <w:color w:val="auto"/>
                  <w:lang w:val="ru-RU" w:eastAsia="ru-RU"/>
                </w:rPr>
                <w:t>-0.00</w:t>
              </w:r>
            </w:ins>
            <w:ins w:id="296" w:author="google1599737165" w:date="2022-10-06T23:35:26Z">
              <w:r>
                <w:rPr>
                  <w:rFonts w:hint="default" w:eastAsia="Times New Roman"/>
                  <w:color w:val="auto"/>
                  <w:lang w:val="en-US" w:eastAsia="ru-RU"/>
                </w:rPr>
                <w:t>1</w:t>
              </w:r>
            </w:ins>
            <w:ins w:id="297" w:author="Петр Ершов" w:date="2022-10-06T17:06:00Z">
              <w:del w:id="298" w:author="google1599737165" w:date="2022-10-06T23:35:25Z">
                <w:r>
                  <w:rPr>
                    <w:rFonts w:eastAsia="Times New Roman"/>
                    <w:color w:val="auto"/>
                    <w:lang w:val="ru-RU" w:eastAsia="ru-RU"/>
                  </w:rPr>
                  <w:delText>09</w:delText>
                </w:r>
              </w:del>
            </w:ins>
            <w:ins w:id="299" w:author="Петр Ершов" w:date="2022-10-06T17:06:00Z">
              <w:del w:id="300" w:author="google1599737165" w:date="2022-10-06T23:35:23Z">
                <w:r>
                  <w:rPr>
                    <w:rFonts w:eastAsia="Times New Roman"/>
                    <w:color w:val="auto"/>
                    <w:lang w:val="ru-RU" w:eastAsia="ru-RU"/>
                  </w:rPr>
                  <w:delText>91</w:delText>
                </w:r>
              </w:del>
            </w:ins>
            <w:ins w:id="301" w:author="Петр Ершов" w:date="2022-10-06T17:06:00Z">
              <w:del w:id="302" w:author="google1599737165" w:date="2022-10-06T23:35:22Z">
                <w:r>
                  <w:rPr>
                    <w:rFonts w:eastAsia="Times New Roman"/>
                    <w:color w:val="auto"/>
                    <w:lang w:val="ru-RU" w:eastAsia="ru-RU"/>
                  </w:rPr>
                  <w:delText>2</w:delText>
                </w:r>
              </w:del>
            </w:ins>
          </w:p>
        </w:tc>
        <w:tc>
          <w:tcPr>
            <w:tcW w:w="0" w:type="auto"/>
            <w:vAlign w:val="center"/>
          </w:tcPr>
          <w:p>
            <w:pPr>
              <w:spacing w:line="240" w:lineRule="auto"/>
              <w:jc w:val="right"/>
              <w:rPr>
                <w:ins w:id="303" w:author="Петр Ершов" w:date="2022-10-06T17:06:00Z"/>
                <w:rFonts w:eastAsia="Times New Roman"/>
                <w:color w:val="auto"/>
                <w:lang w:val="ru-RU" w:eastAsia="ru-RU"/>
              </w:rPr>
            </w:pPr>
            <w:ins w:id="304" w:author="Петр Ершов" w:date="2022-10-06T17:06:00Z">
              <w:r>
                <w:rPr>
                  <w:rFonts w:eastAsia="Times New Roman"/>
                  <w:color w:val="auto"/>
                  <w:lang w:val="ru-RU" w:eastAsia="ru-RU"/>
                </w:rPr>
                <w:t>0.000</w:t>
              </w:r>
            </w:ins>
            <w:ins w:id="305" w:author="Петр Ершов" w:date="2022-10-06T17:06:00Z">
              <w:del w:id="306" w:author="google1599737165" w:date="2022-10-06T23:36:03Z">
                <w:r>
                  <w:rPr>
                    <w:rFonts w:hint="default" w:eastAsia="Times New Roman"/>
                    <w:color w:val="auto"/>
                    <w:lang w:val="en-US" w:eastAsia="ru-RU"/>
                  </w:rPr>
                  <w:delText>2569</w:delText>
                </w:r>
              </w:del>
            </w:ins>
            <w:ins w:id="307" w:author="google1599737165" w:date="2022-10-06T23:36:03Z">
              <w:r>
                <w:rPr>
                  <w:rFonts w:hint="default" w:eastAsia="Times New Roman"/>
                  <w:color w:val="auto"/>
                  <w:lang w:val="en-US" w:eastAsia="ru-RU"/>
                </w:rPr>
                <w:t>3</w:t>
              </w:r>
            </w:ins>
          </w:p>
        </w:tc>
        <w:tc>
          <w:tcPr>
            <w:tcW w:w="0" w:type="auto"/>
            <w:vAlign w:val="center"/>
          </w:tcPr>
          <w:p>
            <w:pPr>
              <w:spacing w:line="240" w:lineRule="auto"/>
              <w:jc w:val="right"/>
              <w:rPr>
                <w:ins w:id="308" w:author="Петр Ершов" w:date="2022-10-06T17:06:00Z"/>
                <w:rFonts w:eastAsia="Times New Roman"/>
                <w:color w:val="auto"/>
                <w:lang w:val="ru-RU" w:eastAsia="ru-RU"/>
              </w:rPr>
            </w:pPr>
            <w:ins w:id="309" w:author="Петр Ершов" w:date="2022-10-06T17:06:00Z">
              <w:r>
                <w:rPr>
                  <w:rFonts w:eastAsia="Times New Roman"/>
                  <w:color w:val="auto"/>
                  <w:lang w:val="ru-RU" w:eastAsia="ru-RU"/>
                </w:rPr>
                <w:t>-3.8</w:t>
              </w:r>
            </w:ins>
            <w:ins w:id="310" w:author="Петр Ершов" w:date="2022-10-06T17:06:00Z">
              <w:del w:id="311" w:author="google1599737165" w:date="2022-10-06T23:36:42Z">
                <w:r>
                  <w:rPr>
                    <w:rFonts w:hint="default" w:eastAsia="Times New Roman"/>
                    <w:color w:val="auto"/>
                    <w:lang w:val="en-US" w:eastAsia="ru-RU"/>
                  </w:rPr>
                  <w:delText>58260</w:delText>
                </w:r>
              </w:del>
            </w:ins>
            <w:ins w:id="312" w:author="google1599737165" w:date="2022-10-06T23:36:42Z">
              <w:r>
                <w:rPr>
                  <w:rFonts w:hint="default" w:eastAsia="Times New Roman"/>
                  <w:color w:val="auto"/>
                  <w:lang w:val="en-US" w:eastAsia="ru-RU"/>
                </w:rPr>
                <w:t>6</w:t>
              </w:r>
            </w:ins>
          </w:p>
        </w:tc>
        <w:tc>
          <w:tcPr>
            <w:tcW w:w="0" w:type="auto"/>
            <w:vAlign w:val="center"/>
          </w:tcPr>
          <w:p>
            <w:pPr>
              <w:spacing w:line="240" w:lineRule="auto"/>
              <w:jc w:val="right"/>
              <w:rPr>
                <w:ins w:id="313" w:author="Петр Ершов" w:date="2022-10-06T17:06:00Z"/>
                <w:rFonts w:eastAsia="Times New Roman"/>
                <w:color w:val="auto"/>
                <w:lang w:val="ru-RU" w:eastAsia="ru-RU"/>
              </w:rPr>
            </w:pPr>
            <w:ins w:id="314" w:author="google1599737165" w:date="2022-10-06T23:37:11Z">
              <w:r>
                <w:rPr>
                  <w:rFonts w:hint="default" w:eastAsia="Times New Roman"/>
                  <w:color w:val="auto"/>
                  <w:lang w:val="en-US" w:eastAsia="ru-RU"/>
                </w:rPr>
                <w:t>&lt;0.0001</w:t>
              </w:r>
            </w:ins>
            <w:ins w:id="315" w:author="Петр Ершов" w:date="2022-10-06T17:06:00Z">
              <w:del w:id="316" w:author="google1599737165" w:date="2022-10-06T23:37:11Z">
                <w:r>
                  <w:rPr>
                    <w:rFonts w:eastAsia="Times New Roman"/>
                    <w:color w:val="auto"/>
                    <w:lang w:val="ru-RU" w:eastAsia="ru-RU"/>
                  </w:rPr>
                  <w:delText>0.0001142</w:delText>
                </w:r>
              </w:del>
            </w:ins>
          </w:p>
        </w:tc>
      </w:tr>
      <w:tr>
        <w:tblPrEx>
          <w:tblCellMar>
            <w:top w:w="15" w:type="dxa"/>
            <w:left w:w="15" w:type="dxa"/>
            <w:bottom w:w="15" w:type="dxa"/>
            <w:right w:w="15" w:type="dxa"/>
          </w:tblCellMar>
        </w:tblPrEx>
        <w:trPr>
          <w:tblCellSpacing w:w="15" w:type="dxa"/>
          <w:ins w:id="317" w:author="Петр Ершов" w:date="2022-10-06T17:06:00Z"/>
        </w:trPr>
        <w:tc>
          <w:tcPr>
            <w:tcW w:w="958" w:type="dxa"/>
            <w:vAlign w:val="center"/>
          </w:tcPr>
          <w:p>
            <w:pPr>
              <w:spacing w:line="240" w:lineRule="auto"/>
              <w:jc w:val="left"/>
              <w:rPr>
                <w:ins w:id="318" w:author="Петр Ершов" w:date="2022-10-06T17:06:00Z"/>
                <w:rFonts w:eastAsia="Times New Roman"/>
                <w:color w:val="auto"/>
                <w:lang w:val="ru-RU" w:eastAsia="ru-RU"/>
              </w:rPr>
            </w:pPr>
            <w:ins w:id="319" w:author="Петр Ершов" w:date="2022-10-06T17:06:00Z">
              <w:r>
                <w:rPr>
                  <w:rFonts w:eastAsia="Times New Roman"/>
                  <w:color w:val="auto"/>
                  <w:lang w:val="ru-RU" w:eastAsia="ru-RU"/>
                </w:rPr>
                <w:t>Longitude</w:t>
              </w:r>
            </w:ins>
          </w:p>
        </w:tc>
        <w:tc>
          <w:tcPr>
            <w:tcW w:w="0" w:type="auto"/>
            <w:vAlign w:val="center"/>
          </w:tcPr>
          <w:p>
            <w:pPr>
              <w:spacing w:line="240" w:lineRule="auto"/>
              <w:jc w:val="right"/>
              <w:rPr>
                <w:ins w:id="320" w:author="Петр Ершов" w:date="2022-10-06T17:06:00Z"/>
                <w:rFonts w:eastAsia="Times New Roman"/>
                <w:color w:val="auto"/>
                <w:lang w:val="ru-RU" w:eastAsia="ru-RU"/>
              </w:rPr>
            </w:pPr>
            <w:ins w:id="321" w:author="Петр Ершов" w:date="2022-10-06T17:06:00Z">
              <w:r>
                <w:rPr>
                  <w:rFonts w:eastAsia="Times New Roman"/>
                  <w:color w:val="auto"/>
                  <w:lang w:val="ru-RU" w:eastAsia="ru-RU"/>
                </w:rPr>
                <w:t>0.049</w:t>
              </w:r>
            </w:ins>
            <w:ins w:id="322" w:author="Петр Ершов" w:date="2022-10-06T17:06:00Z">
              <w:del w:id="323" w:author="google1599737165" w:date="2022-10-06T23:35:38Z">
                <w:r>
                  <w:rPr>
                    <w:rFonts w:eastAsia="Times New Roman"/>
                    <w:color w:val="auto"/>
                    <w:lang w:val="ru-RU" w:eastAsia="ru-RU"/>
                  </w:rPr>
                  <w:delText>3</w:delText>
                </w:r>
              </w:del>
            </w:ins>
            <w:ins w:id="324" w:author="Петр Ершов" w:date="2022-10-06T17:06:00Z">
              <w:del w:id="325" w:author="google1599737165" w:date="2022-10-06T23:35:35Z">
                <w:r>
                  <w:rPr>
                    <w:rFonts w:eastAsia="Times New Roman"/>
                    <w:color w:val="auto"/>
                    <w:lang w:val="ru-RU" w:eastAsia="ru-RU"/>
                  </w:rPr>
                  <w:delText>457</w:delText>
                </w:r>
              </w:del>
            </w:ins>
          </w:p>
        </w:tc>
        <w:tc>
          <w:tcPr>
            <w:tcW w:w="0" w:type="auto"/>
            <w:vAlign w:val="center"/>
          </w:tcPr>
          <w:p>
            <w:pPr>
              <w:spacing w:line="240" w:lineRule="auto"/>
              <w:jc w:val="right"/>
              <w:rPr>
                <w:ins w:id="326" w:author="Петр Ершов" w:date="2022-10-06T17:06:00Z"/>
                <w:rFonts w:eastAsia="Times New Roman"/>
                <w:color w:val="auto"/>
                <w:lang w:val="ru-RU" w:eastAsia="ru-RU"/>
              </w:rPr>
            </w:pPr>
            <w:ins w:id="327" w:author="Петр Ершов" w:date="2022-10-06T17:06:00Z">
              <w:r>
                <w:rPr>
                  <w:rFonts w:eastAsia="Times New Roman"/>
                  <w:color w:val="auto"/>
                  <w:lang w:val="ru-RU" w:eastAsia="ru-RU"/>
                </w:rPr>
                <w:t>0.010</w:t>
              </w:r>
            </w:ins>
            <w:ins w:id="328" w:author="google1599737165" w:date="2022-10-06T23:36:13Z">
              <w:r>
                <w:rPr>
                  <w:rFonts w:hint="default" w:eastAsia="Times New Roman"/>
                  <w:color w:val="auto"/>
                  <w:lang w:val="en-US" w:eastAsia="ru-RU"/>
                </w:rPr>
                <w:t>9</w:t>
              </w:r>
            </w:ins>
            <w:ins w:id="329" w:author="Петр Ершов" w:date="2022-10-06T17:06:00Z">
              <w:del w:id="330" w:author="google1599737165" w:date="2022-10-06T23:36:12Z">
                <w:r>
                  <w:rPr>
                    <w:rFonts w:eastAsia="Times New Roman"/>
                    <w:color w:val="auto"/>
                    <w:lang w:val="ru-RU" w:eastAsia="ru-RU"/>
                  </w:rPr>
                  <w:delText>8</w:delText>
                </w:r>
              </w:del>
            </w:ins>
            <w:ins w:id="331" w:author="Петр Ершов" w:date="2022-10-06T17:06:00Z">
              <w:del w:id="332" w:author="google1599737165" w:date="2022-10-06T23:36:07Z">
                <w:r>
                  <w:rPr>
                    <w:rFonts w:eastAsia="Times New Roman"/>
                    <w:color w:val="auto"/>
                    <w:lang w:val="ru-RU" w:eastAsia="ru-RU"/>
                  </w:rPr>
                  <w:delText>508</w:delText>
                </w:r>
              </w:del>
            </w:ins>
          </w:p>
        </w:tc>
        <w:tc>
          <w:tcPr>
            <w:tcW w:w="0" w:type="auto"/>
            <w:vAlign w:val="center"/>
          </w:tcPr>
          <w:p>
            <w:pPr>
              <w:spacing w:line="240" w:lineRule="auto"/>
              <w:jc w:val="right"/>
              <w:rPr>
                <w:ins w:id="333" w:author="Петр Ершов" w:date="2022-10-06T17:06:00Z"/>
                <w:rFonts w:eastAsia="Times New Roman"/>
                <w:color w:val="auto"/>
                <w:lang w:val="ru-RU" w:eastAsia="ru-RU"/>
              </w:rPr>
            </w:pPr>
            <w:ins w:id="334" w:author="Петр Ершов" w:date="2022-10-06T17:06:00Z">
              <w:r>
                <w:rPr>
                  <w:rFonts w:eastAsia="Times New Roman"/>
                  <w:color w:val="auto"/>
                  <w:lang w:val="ru-RU" w:eastAsia="ru-RU"/>
                </w:rPr>
                <w:t>4.5</w:t>
              </w:r>
            </w:ins>
            <w:ins w:id="335" w:author="Петр Ершов" w:date="2022-10-06T17:06:00Z">
              <w:del w:id="336" w:author="google1599737165" w:date="2022-10-06T23:36:47Z">
                <w:r>
                  <w:rPr>
                    <w:rFonts w:hint="default" w:eastAsia="Times New Roman"/>
                    <w:color w:val="auto"/>
                    <w:lang w:val="en-US" w:eastAsia="ru-RU"/>
                  </w:rPr>
                  <w:delText>47664</w:delText>
                </w:r>
              </w:del>
            </w:ins>
            <w:ins w:id="337" w:author="google1599737165" w:date="2022-10-06T23:36:47Z">
              <w:r>
                <w:rPr>
                  <w:rFonts w:hint="default" w:eastAsia="Times New Roman"/>
                  <w:color w:val="auto"/>
                  <w:lang w:val="en-US" w:eastAsia="ru-RU"/>
                </w:rPr>
                <w:t>5</w:t>
              </w:r>
            </w:ins>
          </w:p>
        </w:tc>
        <w:tc>
          <w:tcPr>
            <w:tcW w:w="0" w:type="auto"/>
            <w:vAlign w:val="center"/>
          </w:tcPr>
          <w:p>
            <w:pPr>
              <w:spacing w:line="240" w:lineRule="auto"/>
              <w:jc w:val="right"/>
              <w:rPr>
                <w:ins w:id="338" w:author="Петр Ершов" w:date="2022-10-06T17:06:00Z"/>
                <w:rFonts w:eastAsia="Times New Roman"/>
                <w:color w:val="auto"/>
                <w:lang w:val="ru-RU" w:eastAsia="ru-RU"/>
              </w:rPr>
            </w:pPr>
            <w:ins w:id="339" w:author="google1599737165" w:date="2022-10-06T23:37:14Z">
              <w:r>
                <w:rPr>
                  <w:rFonts w:hint="default" w:eastAsia="Times New Roman"/>
                  <w:color w:val="auto"/>
                  <w:lang w:val="en-US" w:eastAsia="ru-RU"/>
                </w:rPr>
                <w:t>&lt;0.0001</w:t>
              </w:r>
            </w:ins>
            <w:ins w:id="340" w:author="Петр Ершов" w:date="2022-10-06T17:06:00Z">
              <w:del w:id="341" w:author="google1599737165" w:date="2022-10-06T23:37:14Z">
                <w:r>
                  <w:rPr>
                    <w:rFonts w:eastAsia="Times New Roman"/>
                    <w:color w:val="auto"/>
                    <w:lang w:val="ru-RU" w:eastAsia="ru-RU"/>
                  </w:rPr>
                  <w:delText>0.0000054</w:delText>
                </w:r>
              </w:del>
            </w:ins>
          </w:p>
        </w:tc>
      </w:tr>
      <w:tr>
        <w:tblPrEx>
          <w:tblCellMar>
            <w:top w:w="15" w:type="dxa"/>
            <w:left w:w="15" w:type="dxa"/>
            <w:bottom w:w="15" w:type="dxa"/>
            <w:right w:w="15" w:type="dxa"/>
          </w:tblCellMar>
        </w:tblPrEx>
        <w:trPr>
          <w:tblCellSpacing w:w="15" w:type="dxa"/>
          <w:ins w:id="342" w:author="Петр Ершов" w:date="2022-10-06T17:06:00Z"/>
        </w:trPr>
        <w:tc>
          <w:tcPr>
            <w:tcW w:w="958" w:type="dxa"/>
            <w:vAlign w:val="center"/>
          </w:tcPr>
          <w:p>
            <w:pPr>
              <w:spacing w:line="240" w:lineRule="auto"/>
              <w:jc w:val="left"/>
              <w:rPr>
                <w:ins w:id="343" w:author="Петр Ершов" w:date="2022-10-06T17:06:00Z"/>
                <w:rFonts w:eastAsia="Times New Roman"/>
                <w:color w:val="auto"/>
                <w:lang w:val="ru-RU" w:eastAsia="ru-RU"/>
              </w:rPr>
            </w:pPr>
            <w:ins w:id="344" w:author="Петр Ершов" w:date="2022-10-06T17:06:00Z">
              <w:r>
                <w:rPr>
                  <w:rFonts w:eastAsia="Times New Roman"/>
                  <w:color w:val="auto"/>
                  <w:lang w:val="ru-RU" w:eastAsia="ru-RU"/>
                </w:rPr>
                <w:t>Precision coefficient (phi)</w:t>
              </w:r>
            </w:ins>
          </w:p>
        </w:tc>
        <w:tc>
          <w:tcPr>
            <w:tcW w:w="0" w:type="auto"/>
            <w:vAlign w:val="center"/>
          </w:tcPr>
          <w:p>
            <w:pPr>
              <w:spacing w:line="240" w:lineRule="auto"/>
              <w:jc w:val="right"/>
              <w:rPr>
                <w:ins w:id="345" w:author="Петр Ершов" w:date="2022-10-06T17:06:00Z"/>
                <w:rFonts w:eastAsia="Times New Roman"/>
                <w:color w:val="auto"/>
                <w:lang w:val="ru-RU" w:eastAsia="ru-RU"/>
              </w:rPr>
            </w:pPr>
            <w:ins w:id="346" w:author="Петр Ершов" w:date="2022-10-06T17:06:00Z">
              <w:r>
                <w:rPr>
                  <w:rFonts w:eastAsia="Times New Roman"/>
                  <w:color w:val="auto"/>
                  <w:lang w:val="ru-RU" w:eastAsia="ru-RU"/>
                </w:rPr>
                <w:t>25.049</w:t>
              </w:r>
            </w:ins>
            <w:ins w:id="347" w:author="Петр Ершов" w:date="2022-10-06T17:06:00Z">
              <w:del w:id="348" w:author="google1599737165" w:date="2022-10-06T23:35:46Z">
                <w:r>
                  <w:rPr>
                    <w:rFonts w:eastAsia="Times New Roman"/>
                    <w:color w:val="auto"/>
                    <w:lang w:val="ru-RU" w:eastAsia="ru-RU"/>
                  </w:rPr>
                  <w:delText>1</w:delText>
                </w:r>
              </w:del>
            </w:ins>
            <w:ins w:id="349" w:author="Петр Ершов" w:date="2022-10-06T17:06:00Z">
              <w:del w:id="350" w:author="google1599737165" w:date="2022-10-06T23:35:43Z">
                <w:r>
                  <w:rPr>
                    <w:rFonts w:eastAsia="Times New Roman"/>
                    <w:color w:val="auto"/>
                    <w:lang w:val="ru-RU" w:eastAsia="ru-RU"/>
                  </w:rPr>
                  <w:delText>1</w:delText>
                </w:r>
              </w:del>
            </w:ins>
            <w:ins w:id="351" w:author="Петр Ершов" w:date="2022-10-06T17:06:00Z">
              <w:del w:id="352" w:author="google1599737165" w:date="2022-10-06T23:35:42Z">
                <w:r>
                  <w:rPr>
                    <w:rFonts w:eastAsia="Times New Roman"/>
                    <w:color w:val="auto"/>
                    <w:lang w:val="ru-RU" w:eastAsia="ru-RU"/>
                  </w:rPr>
                  <w:delText>9</w:delText>
                </w:r>
              </w:del>
            </w:ins>
            <w:ins w:id="353" w:author="Петр Ершов" w:date="2022-10-06T17:06:00Z">
              <w:del w:id="354" w:author="google1599737165" w:date="2022-10-06T23:35:41Z">
                <w:r>
                  <w:rPr>
                    <w:rFonts w:eastAsia="Times New Roman"/>
                    <w:color w:val="auto"/>
                    <w:lang w:val="ru-RU" w:eastAsia="ru-RU"/>
                  </w:rPr>
                  <w:delText>3</w:delText>
                </w:r>
              </w:del>
            </w:ins>
          </w:p>
        </w:tc>
        <w:tc>
          <w:tcPr>
            <w:tcW w:w="0" w:type="auto"/>
            <w:vAlign w:val="center"/>
          </w:tcPr>
          <w:p>
            <w:pPr>
              <w:spacing w:line="240" w:lineRule="auto"/>
              <w:jc w:val="right"/>
              <w:rPr>
                <w:ins w:id="355" w:author="Петр Ершов" w:date="2022-10-06T17:06:00Z"/>
                <w:rFonts w:eastAsia="Times New Roman"/>
                <w:color w:val="auto"/>
                <w:lang w:val="ru-RU" w:eastAsia="ru-RU"/>
              </w:rPr>
            </w:pPr>
            <w:ins w:id="356" w:author="Петр Ершов" w:date="2022-10-06T17:06:00Z">
              <w:r>
                <w:rPr>
                  <w:rFonts w:eastAsia="Times New Roman"/>
                  <w:color w:val="auto"/>
                  <w:lang w:val="ru-RU" w:eastAsia="ru-RU"/>
                </w:rPr>
                <w:t>6.883</w:t>
              </w:r>
            </w:ins>
            <w:ins w:id="357" w:author="google1599737165" w:date="2022-10-06T23:36:21Z">
              <w:r>
                <w:rPr>
                  <w:rFonts w:hint="default" w:eastAsia="Times New Roman"/>
                  <w:color w:val="auto"/>
                  <w:lang w:val="en-US" w:eastAsia="ru-RU"/>
                </w:rPr>
                <w:t>5</w:t>
              </w:r>
            </w:ins>
            <w:ins w:id="358" w:author="Петр Ершов" w:date="2022-10-06T17:06:00Z">
              <w:del w:id="359" w:author="google1599737165" w:date="2022-10-06T23:36:19Z">
                <w:r>
                  <w:rPr>
                    <w:rFonts w:eastAsia="Times New Roman"/>
                    <w:color w:val="auto"/>
                    <w:lang w:val="ru-RU" w:eastAsia="ru-RU"/>
                  </w:rPr>
                  <w:delText>4960</w:delText>
                </w:r>
              </w:del>
            </w:ins>
          </w:p>
        </w:tc>
        <w:tc>
          <w:tcPr>
            <w:tcW w:w="0" w:type="auto"/>
            <w:vAlign w:val="center"/>
          </w:tcPr>
          <w:p>
            <w:pPr>
              <w:spacing w:line="240" w:lineRule="auto"/>
              <w:jc w:val="right"/>
              <w:rPr>
                <w:ins w:id="360" w:author="Петр Ершов" w:date="2022-10-06T17:06:00Z"/>
                <w:rFonts w:eastAsia="Times New Roman"/>
                <w:color w:val="auto"/>
                <w:lang w:val="ru-RU" w:eastAsia="ru-RU"/>
              </w:rPr>
            </w:pPr>
            <w:ins w:id="361" w:author="Петр Ершов" w:date="2022-10-06T17:06:00Z">
              <w:r>
                <w:rPr>
                  <w:rFonts w:eastAsia="Times New Roman"/>
                  <w:color w:val="auto"/>
                  <w:lang w:val="ru-RU" w:eastAsia="ru-RU"/>
                </w:rPr>
                <w:t>3.6</w:t>
              </w:r>
            </w:ins>
            <w:ins w:id="362" w:author="Петр Ершов" w:date="2022-10-06T17:06:00Z">
              <w:del w:id="363" w:author="google1599737165" w:date="2022-10-06T23:36:54Z">
                <w:r>
                  <w:rPr>
                    <w:rFonts w:hint="default" w:eastAsia="Times New Roman"/>
                    <w:color w:val="auto"/>
                    <w:lang w:val="en-US" w:eastAsia="ru-RU"/>
                  </w:rPr>
                  <w:delText>39011</w:delText>
                </w:r>
              </w:del>
            </w:ins>
            <w:ins w:id="364" w:author="google1599737165" w:date="2022-10-06T23:36:54Z">
              <w:r>
                <w:rPr>
                  <w:rFonts w:hint="default" w:eastAsia="Times New Roman"/>
                  <w:color w:val="auto"/>
                  <w:lang w:val="en-US" w:eastAsia="ru-RU"/>
                </w:rPr>
                <w:t>4</w:t>
              </w:r>
            </w:ins>
          </w:p>
        </w:tc>
        <w:tc>
          <w:tcPr>
            <w:tcW w:w="0" w:type="auto"/>
            <w:vAlign w:val="center"/>
          </w:tcPr>
          <w:p>
            <w:pPr>
              <w:spacing w:line="240" w:lineRule="auto"/>
              <w:jc w:val="right"/>
              <w:rPr>
                <w:ins w:id="365" w:author="Петр Ершов" w:date="2022-10-06T17:06:00Z"/>
                <w:rFonts w:eastAsia="Times New Roman"/>
                <w:color w:val="auto"/>
                <w:lang w:val="ru-RU" w:eastAsia="ru-RU"/>
              </w:rPr>
            </w:pPr>
            <w:ins w:id="366" w:author="google1599737165" w:date="2022-10-06T23:37:19Z">
              <w:r>
                <w:rPr>
                  <w:rFonts w:hint="default" w:eastAsia="Times New Roman"/>
                  <w:color w:val="auto"/>
                  <w:lang w:val="en-US" w:eastAsia="ru-RU"/>
                </w:rPr>
                <w:t>&lt;0.0001</w:t>
              </w:r>
            </w:ins>
            <w:ins w:id="367" w:author="Петр Ершов" w:date="2022-10-06T17:06:00Z">
              <w:del w:id="368" w:author="google1599737165" w:date="2022-10-06T23:37:19Z">
                <w:r>
                  <w:rPr>
                    <w:rFonts w:eastAsia="Times New Roman"/>
                    <w:color w:val="auto"/>
                    <w:lang w:val="ru-RU" w:eastAsia="ru-RU"/>
                  </w:rPr>
                  <w:delText>0.0002737</w:delText>
                </w:r>
              </w:del>
            </w:ins>
          </w:p>
        </w:tc>
      </w:tr>
    </w:tbl>
    <w:p>
      <w:pPr>
        <w:spacing w:before="100" w:beforeAutospacing="1" w:after="100" w:afterAutospacing="1" w:line="240" w:lineRule="auto"/>
        <w:ind w:left="2694"/>
        <w:rPr>
          <w:ins w:id="369" w:author="Петр Ершов" w:date="2022-10-06T17:27:00Z"/>
        </w:rPr>
      </w:pPr>
      <w:ins w:id="370" w:author="Петр Ершов" w:date="2022-10-06T17:27:00Z">
        <w:r>
          <w:rPr/>
          <w:t>Table 3. Parameters of beta-regression model describing the association of the frequency of left-sided morphs in Arctic populations with distance from geometric center of European part of the species’ range and with geographic longitude.</w:t>
        </w:r>
      </w:ins>
    </w:p>
    <w:tbl>
      <w:tblPr>
        <w:tblStyle w:val="6"/>
        <w:tblW w:w="0" w:type="auto"/>
        <w:tblCellSpacing w:w="15" w:type="dxa"/>
        <w:tblInd w:w="2581" w:type="dxa"/>
        <w:tblLayout w:type="autofit"/>
        <w:tblCellMar>
          <w:top w:w="15" w:type="dxa"/>
          <w:left w:w="15" w:type="dxa"/>
          <w:bottom w:w="15" w:type="dxa"/>
          <w:right w:w="15" w:type="dxa"/>
        </w:tblCellMar>
      </w:tblPr>
      <w:tblGrid>
        <w:gridCol w:w="1101"/>
        <w:gridCol w:w="983"/>
        <w:gridCol w:w="710"/>
        <w:gridCol w:w="727"/>
        <w:gridCol w:w="748"/>
      </w:tblGrid>
      <w:tr>
        <w:tblPrEx>
          <w:tblCellMar>
            <w:top w:w="15" w:type="dxa"/>
            <w:left w:w="15" w:type="dxa"/>
            <w:bottom w:w="15" w:type="dxa"/>
            <w:right w:w="15" w:type="dxa"/>
          </w:tblCellMar>
        </w:tblPrEx>
        <w:trPr>
          <w:tblHeader/>
          <w:tblCellSpacing w:w="15" w:type="dxa"/>
          <w:ins w:id="371" w:author="Петр Ершов" w:date="2022-10-06T17:10:00Z"/>
        </w:trPr>
        <w:tc>
          <w:tcPr>
            <w:tcW w:w="1056" w:type="dxa"/>
            <w:vAlign w:val="center"/>
          </w:tcPr>
          <w:p>
            <w:pPr>
              <w:spacing w:line="240" w:lineRule="auto"/>
              <w:jc w:val="left"/>
              <w:rPr>
                <w:ins w:id="372" w:author="Петр Ершов" w:date="2022-10-06T17:10:00Z"/>
                <w:rFonts w:eastAsia="Times New Roman"/>
                <w:b/>
                <w:bCs/>
                <w:color w:val="auto"/>
                <w:lang w:val="ru-RU" w:eastAsia="ru-RU"/>
              </w:rPr>
            </w:pPr>
            <w:ins w:id="373" w:author="Петр Ершов" w:date="2022-10-06T17:10:00Z">
              <w:r>
                <w:rPr>
                  <w:rFonts w:eastAsia="Times New Roman"/>
                  <w:b/>
                  <w:bCs/>
                  <w:color w:val="auto"/>
                  <w:lang w:val="ru-RU" w:eastAsia="ru-RU"/>
                </w:rPr>
                <w:t>Term</w:t>
              </w:r>
            </w:ins>
          </w:p>
        </w:tc>
        <w:tc>
          <w:tcPr>
            <w:tcW w:w="0" w:type="auto"/>
            <w:vAlign w:val="center"/>
          </w:tcPr>
          <w:p>
            <w:pPr>
              <w:spacing w:line="240" w:lineRule="auto"/>
              <w:jc w:val="right"/>
              <w:rPr>
                <w:ins w:id="374" w:author="Петр Ершов" w:date="2022-10-06T17:10:00Z"/>
                <w:rFonts w:eastAsia="Times New Roman"/>
                <w:b/>
                <w:bCs/>
                <w:color w:val="auto"/>
                <w:lang w:val="ru-RU" w:eastAsia="ru-RU"/>
              </w:rPr>
            </w:pPr>
            <w:ins w:id="375" w:author="Петр Ершов" w:date="2022-10-06T17:10:00Z">
              <w:r>
                <w:rPr>
                  <w:rFonts w:eastAsia="Times New Roman"/>
                  <w:b/>
                  <w:bCs/>
                  <w:color w:val="auto"/>
                  <w:lang w:val="ru-RU" w:eastAsia="ru-RU"/>
                </w:rPr>
                <w:t>Parameter</w:t>
              </w:r>
            </w:ins>
          </w:p>
        </w:tc>
        <w:tc>
          <w:tcPr>
            <w:tcW w:w="0" w:type="auto"/>
            <w:vAlign w:val="center"/>
          </w:tcPr>
          <w:p>
            <w:pPr>
              <w:spacing w:line="240" w:lineRule="auto"/>
              <w:jc w:val="right"/>
              <w:rPr>
                <w:ins w:id="376" w:author="Петр Ершов" w:date="2022-10-06T17:10:00Z"/>
                <w:rFonts w:eastAsia="Times New Roman"/>
                <w:b/>
                <w:bCs/>
                <w:color w:val="auto"/>
                <w:lang w:val="ru-RU" w:eastAsia="ru-RU"/>
              </w:rPr>
            </w:pPr>
            <w:ins w:id="377" w:author="Петр Ершов" w:date="2022-10-06T17:10:00Z">
              <w:r>
                <w:rPr>
                  <w:rFonts w:eastAsia="Times New Roman"/>
                  <w:b/>
                  <w:bCs/>
                  <w:color w:val="auto"/>
                  <w:lang w:val="ru-RU" w:eastAsia="ru-RU"/>
                </w:rPr>
                <w:t>SE</w:t>
              </w:r>
            </w:ins>
          </w:p>
        </w:tc>
        <w:tc>
          <w:tcPr>
            <w:tcW w:w="0" w:type="auto"/>
            <w:vAlign w:val="center"/>
          </w:tcPr>
          <w:p>
            <w:pPr>
              <w:spacing w:line="240" w:lineRule="auto"/>
              <w:jc w:val="right"/>
              <w:rPr>
                <w:ins w:id="378" w:author="Петр Ершов" w:date="2022-10-06T17:10:00Z"/>
                <w:rFonts w:eastAsia="Times New Roman"/>
                <w:b/>
                <w:bCs/>
                <w:color w:val="auto"/>
                <w:lang w:val="ru-RU" w:eastAsia="ru-RU"/>
              </w:rPr>
            </w:pPr>
            <w:ins w:id="379" w:author="Петр Ершов" w:date="2022-10-06T17:10:00Z">
              <w:r>
                <w:rPr>
                  <w:rFonts w:eastAsia="Times New Roman"/>
                  <w:b/>
                  <w:bCs/>
                  <w:color w:val="auto"/>
                  <w:lang w:val="ru-RU" w:eastAsia="ru-RU"/>
                </w:rPr>
                <w:t>z-value</w:t>
              </w:r>
            </w:ins>
          </w:p>
        </w:tc>
        <w:tc>
          <w:tcPr>
            <w:tcW w:w="0" w:type="auto"/>
            <w:vAlign w:val="center"/>
          </w:tcPr>
          <w:p>
            <w:pPr>
              <w:spacing w:line="240" w:lineRule="auto"/>
              <w:jc w:val="right"/>
              <w:rPr>
                <w:ins w:id="380" w:author="Петр Ершов" w:date="2022-10-06T17:10:00Z"/>
                <w:rFonts w:eastAsia="Times New Roman"/>
                <w:b/>
                <w:bCs/>
                <w:color w:val="auto"/>
                <w:lang w:val="ru-RU" w:eastAsia="ru-RU"/>
              </w:rPr>
            </w:pPr>
            <w:ins w:id="381" w:author="Петр Ершов" w:date="2022-10-06T17:10:00Z">
              <w:r>
                <w:rPr>
                  <w:rFonts w:eastAsia="Times New Roman"/>
                  <w:b/>
                  <w:bCs/>
                  <w:color w:val="auto"/>
                  <w:lang w:val="ru-RU" w:eastAsia="ru-RU"/>
                </w:rPr>
                <w:t>p.value</w:t>
              </w:r>
            </w:ins>
          </w:p>
        </w:tc>
      </w:tr>
      <w:tr>
        <w:tblPrEx>
          <w:tblCellMar>
            <w:top w:w="15" w:type="dxa"/>
            <w:left w:w="15" w:type="dxa"/>
            <w:bottom w:w="15" w:type="dxa"/>
            <w:right w:w="15" w:type="dxa"/>
          </w:tblCellMar>
        </w:tblPrEx>
        <w:trPr>
          <w:tblCellSpacing w:w="15" w:type="dxa"/>
          <w:ins w:id="382" w:author="Петр Ершов" w:date="2022-10-06T17:10:00Z"/>
        </w:trPr>
        <w:tc>
          <w:tcPr>
            <w:tcW w:w="1056" w:type="dxa"/>
            <w:vAlign w:val="center"/>
          </w:tcPr>
          <w:p>
            <w:pPr>
              <w:spacing w:line="240" w:lineRule="auto"/>
              <w:jc w:val="left"/>
              <w:rPr>
                <w:ins w:id="383" w:author="Петр Ершов" w:date="2022-10-06T17:10:00Z"/>
                <w:rFonts w:eastAsia="Times New Roman"/>
                <w:color w:val="auto"/>
                <w:lang w:val="ru-RU" w:eastAsia="ru-RU"/>
              </w:rPr>
            </w:pPr>
            <w:ins w:id="384" w:author="Петр Ершов" w:date="2022-10-06T17:10:00Z">
              <w:r>
                <w:rPr>
                  <w:rFonts w:eastAsia="Times New Roman"/>
                  <w:color w:val="auto"/>
                  <w:lang w:val="ru-RU" w:eastAsia="ru-RU"/>
                </w:rPr>
                <w:t>(Intercept)</w:t>
              </w:r>
            </w:ins>
          </w:p>
        </w:tc>
        <w:tc>
          <w:tcPr>
            <w:tcW w:w="0" w:type="auto"/>
            <w:vAlign w:val="center"/>
          </w:tcPr>
          <w:p>
            <w:pPr>
              <w:spacing w:line="240" w:lineRule="auto"/>
              <w:jc w:val="right"/>
              <w:rPr>
                <w:ins w:id="385" w:author="Петр Ершов" w:date="2022-10-06T17:10:00Z"/>
                <w:rFonts w:eastAsia="Times New Roman"/>
                <w:color w:val="auto"/>
                <w:lang w:val="ru-RU" w:eastAsia="ru-RU"/>
              </w:rPr>
            </w:pPr>
            <w:ins w:id="386" w:author="Петр Ершов" w:date="2022-10-06T17:10:00Z">
              <w:r>
                <w:rPr>
                  <w:rFonts w:eastAsia="Times New Roman"/>
                  <w:color w:val="auto"/>
                  <w:lang w:val="ru-RU" w:eastAsia="ru-RU"/>
                </w:rPr>
                <w:t>9.166</w:t>
              </w:r>
            </w:ins>
            <w:ins w:id="387" w:author="Петр Ершов" w:date="2022-10-06T17:10:00Z">
              <w:del w:id="388" w:author="google1599737165" w:date="2022-10-06T23:38:12Z">
                <w:r>
                  <w:rPr>
                    <w:rFonts w:eastAsia="Times New Roman"/>
                    <w:color w:val="auto"/>
                    <w:lang w:val="ru-RU" w:eastAsia="ru-RU"/>
                  </w:rPr>
                  <w:delText>2318</w:delText>
                </w:r>
              </w:del>
            </w:ins>
          </w:p>
        </w:tc>
        <w:tc>
          <w:tcPr>
            <w:tcW w:w="0" w:type="auto"/>
            <w:vAlign w:val="center"/>
          </w:tcPr>
          <w:p>
            <w:pPr>
              <w:spacing w:line="240" w:lineRule="auto"/>
              <w:jc w:val="right"/>
              <w:rPr>
                <w:ins w:id="389" w:author="Петр Ершов" w:date="2022-10-06T17:10:00Z"/>
                <w:rFonts w:eastAsia="Times New Roman"/>
                <w:color w:val="auto"/>
                <w:lang w:val="ru-RU" w:eastAsia="ru-RU"/>
              </w:rPr>
            </w:pPr>
            <w:ins w:id="390" w:author="Петр Ершов" w:date="2022-10-06T17:10:00Z">
              <w:r>
                <w:rPr>
                  <w:rFonts w:eastAsia="Times New Roman"/>
                  <w:color w:val="auto"/>
                  <w:lang w:val="ru-RU" w:eastAsia="ru-RU"/>
                </w:rPr>
                <w:t>1.7262</w:t>
              </w:r>
            </w:ins>
            <w:ins w:id="391" w:author="Петр Ершов" w:date="2022-10-06T17:10:00Z">
              <w:del w:id="392" w:author="google1599737165" w:date="2022-10-06T23:38:55Z">
                <w:r>
                  <w:rPr>
                    <w:rFonts w:eastAsia="Times New Roman"/>
                    <w:color w:val="auto"/>
                    <w:lang w:val="ru-RU" w:eastAsia="ru-RU"/>
                  </w:rPr>
                  <w:delText>327</w:delText>
                </w:r>
              </w:del>
            </w:ins>
          </w:p>
        </w:tc>
        <w:tc>
          <w:tcPr>
            <w:tcW w:w="0" w:type="auto"/>
            <w:vAlign w:val="center"/>
          </w:tcPr>
          <w:p>
            <w:pPr>
              <w:spacing w:line="240" w:lineRule="auto"/>
              <w:jc w:val="right"/>
              <w:rPr>
                <w:ins w:id="393" w:author="Петр Ершов" w:date="2022-10-06T17:10:00Z"/>
                <w:rFonts w:eastAsia="Times New Roman"/>
                <w:color w:val="auto"/>
                <w:lang w:val="ru-RU" w:eastAsia="ru-RU"/>
              </w:rPr>
            </w:pPr>
            <w:ins w:id="394" w:author="Петр Ершов" w:date="2022-10-06T17:10:00Z">
              <w:r>
                <w:rPr>
                  <w:rFonts w:eastAsia="Times New Roman"/>
                  <w:color w:val="auto"/>
                  <w:lang w:val="ru-RU" w:eastAsia="ru-RU"/>
                </w:rPr>
                <w:t>5.3</w:t>
              </w:r>
            </w:ins>
            <w:ins w:id="395" w:author="Петр Ершов" w:date="2022-10-06T17:10:00Z">
              <w:del w:id="396" w:author="google1599737165" w:date="2022-10-06T23:39:22Z">
                <w:r>
                  <w:rPr>
                    <w:rFonts w:hint="default" w:eastAsia="Times New Roman"/>
                    <w:color w:val="auto"/>
                    <w:lang w:val="en-US" w:eastAsia="ru-RU"/>
                  </w:rPr>
                  <w:delText>09963</w:delText>
                </w:r>
              </w:del>
            </w:ins>
            <w:ins w:id="397" w:author="google1599737165" w:date="2022-10-06T23:39:22Z">
              <w:r>
                <w:rPr>
                  <w:rFonts w:hint="default" w:eastAsia="Times New Roman"/>
                  <w:color w:val="auto"/>
                  <w:lang w:val="en-US" w:eastAsia="ru-RU"/>
                </w:rPr>
                <w:t>1</w:t>
              </w:r>
            </w:ins>
          </w:p>
        </w:tc>
        <w:tc>
          <w:tcPr>
            <w:tcW w:w="0" w:type="auto"/>
            <w:vAlign w:val="center"/>
          </w:tcPr>
          <w:p>
            <w:pPr>
              <w:spacing w:line="240" w:lineRule="auto"/>
              <w:jc w:val="right"/>
              <w:rPr>
                <w:ins w:id="398" w:author="Петр Ершов" w:date="2022-10-06T17:10:00Z"/>
                <w:rFonts w:eastAsia="Times New Roman"/>
                <w:color w:val="auto"/>
                <w:lang w:val="ru-RU" w:eastAsia="ru-RU"/>
              </w:rPr>
            </w:pPr>
            <w:ins w:id="399" w:author="google1599737165" w:date="2022-10-06T23:37:36Z">
              <w:r>
                <w:rPr>
                  <w:rFonts w:hint="default" w:eastAsia="Times New Roman"/>
                  <w:color w:val="auto"/>
                  <w:lang w:val="en-US" w:eastAsia="ru-RU"/>
                </w:rPr>
                <w:t>&lt;0.0001</w:t>
              </w:r>
            </w:ins>
            <w:ins w:id="400" w:author="Петр Ершов" w:date="2022-10-06T17:10:00Z">
              <w:del w:id="401" w:author="google1599737165" w:date="2022-10-06T23:37:36Z">
                <w:r>
                  <w:rPr>
                    <w:rFonts w:eastAsia="Times New Roman"/>
                    <w:color w:val="auto"/>
                    <w:lang w:val="ru-RU" w:eastAsia="ru-RU"/>
                  </w:rPr>
                  <w:delText>0.0000001</w:delText>
                </w:r>
              </w:del>
            </w:ins>
          </w:p>
        </w:tc>
      </w:tr>
      <w:tr>
        <w:tblPrEx>
          <w:tblCellMar>
            <w:top w:w="15" w:type="dxa"/>
            <w:left w:w="15" w:type="dxa"/>
            <w:bottom w:w="15" w:type="dxa"/>
            <w:right w:w="15" w:type="dxa"/>
          </w:tblCellMar>
        </w:tblPrEx>
        <w:trPr>
          <w:tblCellSpacing w:w="15" w:type="dxa"/>
          <w:ins w:id="402" w:author="Петр Ершов" w:date="2022-10-06T17:10:00Z"/>
        </w:trPr>
        <w:tc>
          <w:tcPr>
            <w:tcW w:w="1056" w:type="dxa"/>
            <w:vAlign w:val="center"/>
          </w:tcPr>
          <w:p>
            <w:pPr>
              <w:spacing w:line="240" w:lineRule="auto"/>
              <w:jc w:val="left"/>
              <w:rPr>
                <w:ins w:id="403" w:author="Петр Ершов" w:date="2022-10-06T17:10:00Z"/>
                <w:rFonts w:eastAsia="Times New Roman"/>
                <w:color w:val="auto"/>
                <w:lang w:val="ru-RU" w:eastAsia="ru-RU"/>
              </w:rPr>
            </w:pPr>
            <w:ins w:id="404" w:author="Петр Ершов" w:date="2022-10-06T17:10:00Z">
              <w:r>
                <w:rPr>
                  <w:rFonts w:eastAsia="Times New Roman"/>
                  <w:color w:val="auto"/>
                  <w:lang w:val="ru-RU" w:eastAsia="ru-RU"/>
                </w:rPr>
                <w:t>Distance</w:t>
              </w:r>
            </w:ins>
          </w:p>
        </w:tc>
        <w:tc>
          <w:tcPr>
            <w:tcW w:w="0" w:type="auto"/>
            <w:vAlign w:val="center"/>
          </w:tcPr>
          <w:p>
            <w:pPr>
              <w:spacing w:line="240" w:lineRule="auto"/>
              <w:jc w:val="right"/>
              <w:rPr>
                <w:ins w:id="405" w:author="Петр Ершов" w:date="2022-10-06T17:10:00Z"/>
                <w:rFonts w:eastAsia="Times New Roman"/>
                <w:color w:val="auto"/>
                <w:lang w:val="ru-RU" w:eastAsia="ru-RU"/>
              </w:rPr>
            </w:pPr>
            <w:ins w:id="406" w:author="Петр Ершов" w:date="2022-10-06T17:10:00Z">
              <w:r>
                <w:rPr>
                  <w:rFonts w:eastAsia="Times New Roman"/>
                  <w:color w:val="auto"/>
                  <w:lang w:val="ru-RU" w:eastAsia="ru-RU"/>
                </w:rPr>
                <w:t>-0.0000</w:t>
              </w:r>
            </w:ins>
            <w:ins w:id="407" w:author="Петр Ершов" w:date="2022-10-06T17:10:00Z">
              <w:del w:id="408" w:author="google1599737165" w:date="2022-10-06T23:38:18Z">
                <w:r>
                  <w:rPr>
                    <w:rFonts w:hint="default" w:eastAsia="Times New Roman"/>
                    <w:color w:val="auto"/>
                    <w:lang w:val="en-US" w:eastAsia="ru-RU"/>
                  </w:rPr>
                  <w:delText>264</w:delText>
                </w:r>
              </w:del>
            </w:ins>
            <w:ins w:id="409" w:author="google1599737165" w:date="2022-10-06T23:38:18Z">
              <w:r>
                <w:rPr>
                  <w:rFonts w:hint="default" w:eastAsia="Times New Roman"/>
                  <w:color w:val="auto"/>
                  <w:lang w:val="en-US" w:eastAsia="ru-RU"/>
                </w:rPr>
                <w:t>3</w:t>
              </w:r>
            </w:ins>
          </w:p>
        </w:tc>
        <w:tc>
          <w:tcPr>
            <w:tcW w:w="0" w:type="auto"/>
            <w:vAlign w:val="center"/>
          </w:tcPr>
          <w:p>
            <w:pPr>
              <w:spacing w:line="240" w:lineRule="auto"/>
              <w:jc w:val="right"/>
              <w:rPr>
                <w:ins w:id="410" w:author="Петр Ершов" w:date="2022-10-06T17:10:00Z"/>
                <w:rFonts w:eastAsia="Times New Roman"/>
                <w:color w:val="auto"/>
                <w:lang w:val="ru-RU" w:eastAsia="ru-RU"/>
              </w:rPr>
            </w:pPr>
            <w:ins w:id="411" w:author="Петр Ершов" w:date="2022-10-06T17:10:00Z">
              <w:r>
                <w:rPr>
                  <w:rFonts w:eastAsia="Times New Roman"/>
                  <w:color w:val="auto"/>
                  <w:lang w:val="ru-RU" w:eastAsia="ru-RU"/>
                </w:rPr>
                <w:t>0.000</w:t>
              </w:r>
            </w:ins>
            <w:ins w:id="412" w:author="Петр Ершов" w:date="2022-10-06T17:10:00Z">
              <w:del w:id="413" w:author="google1599737165" w:date="2022-10-06T23:39:01Z">
                <w:r>
                  <w:rPr>
                    <w:rFonts w:hint="default" w:eastAsia="Times New Roman"/>
                    <w:color w:val="auto"/>
                    <w:lang w:val="en-US" w:eastAsia="ru-RU"/>
                  </w:rPr>
                  <w:delText>8599</w:delText>
                </w:r>
              </w:del>
            </w:ins>
            <w:ins w:id="414" w:author="google1599737165" w:date="2022-10-06T23:39:01Z">
              <w:r>
                <w:rPr>
                  <w:rFonts w:hint="default" w:eastAsia="Times New Roman"/>
                  <w:color w:val="auto"/>
                  <w:lang w:val="en-US" w:eastAsia="ru-RU"/>
                </w:rPr>
                <w:t>9</w:t>
              </w:r>
            </w:ins>
          </w:p>
        </w:tc>
        <w:tc>
          <w:tcPr>
            <w:tcW w:w="0" w:type="auto"/>
            <w:vAlign w:val="center"/>
          </w:tcPr>
          <w:p>
            <w:pPr>
              <w:spacing w:line="240" w:lineRule="auto"/>
              <w:jc w:val="right"/>
              <w:rPr>
                <w:ins w:id="415" w:author="Петр Ершов" w:date="2022-10-06T17:10:00Z"/>
                <w:rFonts w:eastAsia="Times New Roman"/>
                <w:color w:val="auto"/>
                <w:lang w:val="ru-RU" w:eastAsia="ru-RU"/>
              </w:rPr>
            </w:pPr>
            <w:ins w:id="416" w:author="Петр Ершов" w:date="2022-10-06T17:10:00Z">
              <w:r>
                <w:rPr>
                  <w:rFonts w:eastAsia="Times New Roman"/>
                  <w:color w:val="auto"/>
                  <w:lang w:val="ru-RU" w:eastAsia="ru-RU"/>
                </w:rPr>
                <w:t>-0.03</w:t>
              </w:r>
            </w:ins>
            <w:ins w:id="417" w:author="Петр Ершов" w:date="2022-10-06T17:10:00Z">
              <w:del w:id="418" w:author="google1599737165" w:date="2022-10-06T23:39:31Z">
                <w:r>
                  <w:rPr>
                    <w:rFonts w:eastAsia="Times New Roman"/>
                    <w:color w:val="auto"/>
                    <w:lang w:val="ru-RU" w:eastAsia="ru-RU"/>
                  </w:rPr>
                  <w:delText>0749</w:delText>
                </w:r>
              </w:del>
            </w:ins>
          </w:p>
        </w:tc>
        <w:tc>
          <w:tcPr>
            <w:tcW w:w="0" w:type="auto"/>
            <w:vAlign w:val="center"/>
          </w:tcPr>
          <w:p>
            <w:pPr>
              <w:spacing w:line="240" w:lineRule="auto"/>
              <w:jc w:val="right"/>
              <w:rPr>
                <w:ins w:id="419" w:author="Петр Ершов" w:date="2022-10-06T17:10:00Z"/>
                <w:rFonts w:eastAsia="Times New Roman"/>
                <w:color w:val="auto"/>
                <w:lang w:val="ru-RU" w:eastAsia="ru-RU"/>
              </w:rPr>
            </w:pPr>
            <w:ins w:id="420" w:author="Петр Ершов" w:date="2022-10-06T17:10:00Z">
              <w:r>
                <w:rPr>
                  <w:rFonts w:eastAsia="Times New Roman"/>
                  <w:color w:val="auto"/>
                  <w:lang w:val="ru-RU" w:eastAsia="ru-RU"/>
                </w:rPr>
                <w:t>0.975</w:t>
              </w:r>
            </w:ins>
            <w:ins w:id="421" w:author="Петр Ершов" w:date="2022-10-06T17:10:00Z">
              <w:del w:id="422" w:author="google1599737165" w:date="2022-10-06T23:37:43Z">
                <w:r>
                  <w:rPr>
                    <w:rFonts w:eastAsia="Times New Roman"/>
                    <w:color w:val="auto"/>
                    <w:lang w:val="ru-RU" w:eastAsia="ru-RU"/>
                  </w:rPr>
                  <w:delText>4697</w:delText>
                </w:r>
              </w:del>
            </w:ins>
          </w:p>
        </w:tc>
      </w:tr>
      <w:tr>
        <w:tblPrEx>
          <w:tblCellMar>
            <w:top w:w="15" w:type="dxa"/>
            <w:left w:w="15" w:type="dxa"/>
            <w:bottom w:w="15" w:type="dxa"/>
            <w:right w:w="15" w:type="dxa"/>
          </w:tblCellMar>
        </w:tblPrEx>
        <w:trPr>
          <w:tblCellSpacing w:w="15" w:type="dxa"/>
          <w:ins w:id="423" w:author="Петр Ершов" w:date="2022-10-06T17:10:00Z"/>
        </w:trPr>
        <w:tc>
          <w:tcPr>
            <w:tcW w:w="1056" w:type="dxa"/>
            <w:vAlign w:val="center"/>
          </w:tcPr>
          <w:p>
            <w:pPr>
              <w:spacing w:line="240" w:lineRule="auto"/>
              <w:jc w:val="left"/>
              <w:rPr>
                <w:ins w:id="424" w:author="Петр Ершов" w:date="2022-10-06T17:10:00Z"/>
                <w:rFonts w:eastAsia="Times New Roman"/>
                <w:color w:val="auto"/>
                <w:lang w:val="ru-RU" w:eastAsia="ru-RU"/>
              </w:rPr>
            </w:pPr>
            <w:ins w:id="425" w:author="Петр Ершов" w:date="2022-10-06T17:10:00Z">
              <w:r>
                <w:rPr>
                  <w:rFonts w:eastAsia="Times New Roman"/>
                  <w:color w:val="auto"/>
                  <w:lang w:val="ru-RU" w:eastAsia="ru-RU"/>
                </w:rPr>
                <w:t>Longitude</w:t>
              </w:r>
            </w:ins>
          </w:p>
        </w:tc>
        <w:tc>
          <w:tcPr>
            <w:tcW w:w="0" w:type="auto"/>
            <w:vAlign w:val="center"/>
          </w:tcPr>
          <w:p>
            <w:pPr>
              <w:spacing w:line="240" w:lineRule="auto"/>
              <w:jc w:val="right"/>
              <w:rPr>
                <w:ins w:id="426" w:author="Петр Ершов" w:date="2022-10-06T17:10:00Z"/>
                <w:rFonts w:eastAsia="Times New Roman"/>
                <w:color w:val="auto"/>
                <w:lang w:val="ru-RU" w:eastAsia="ru-RU"/>
              </w:rPr>
            </w:pPr>
            <w:ins w:id="427" w:author="Петр Ершов" w:date="2022-10-06T17:10:00Z">
              <w:r>
                <w:rPr>
                  <w:rFonts w:eastAsia="Times New Roman"/>
                  <w:color w:val="auto"/>
                  <w:lang w:val="ru-RU" w:eastAsia="ru-RU"/>
                </w:rPr>
                <w:t>-0.286</w:t>
              </w:r>
            </w:ins>
            <w:ins w:id="428" w:author="Петр Ершов" w:date="2022-10-06T17:10:00Z">
              <w:del w:id="429" w:author="google1599737165" w:date="2022-10-06T23:38:24Z">
                <w:r>
                  <w:rPr>
                    <w:rFonts w:eastAsia="Times New Roman"/>
                    <w:color w:val="auto"/>
                    <w:lang w:val="ru-RU" w:eastAsia="ru-RU"/>
                  </w:rPr>
                  <w:delText>4276</w:delText>
                </w:r>
              </w:del>
            </w:ins>
          </w:p>
        </w:tc>
        <w:tc>
          <w:tcPr>
            <w:tcW w:w="0" w:type="auto"/>
            <w:vAlign w:val="center"/>
          </w:tcPr>
          <w:p>
            <w:pPr>
              <w:spacing w:line="240" w:lineRule="auto"/>
              <w:jc w:val="right"/>
              <w:rPr>
                <w:ins w:id="430" w:author="Петр Ершов" w:date="2022-10-06T17:10:00Z"/>
                <w:rFonts w:eastAsia="Times New Roman"/>
                <w:color w:val="auto"/>
                <w:lang w:val="ru-RU" w:eastAsia="ru-RU"/>
              </w:rPr>
            </w:pPr>
            <w:ins w:id="431" w:author="Петр Ершов" w:date="2022-10-06T17:10:00Z">
              <w:r>
                <w:rPr>
                  <w:rFonts w:eastAsia="Times New Roman"/>
                  <w:color w:val="auto"/>
                  <w:lang w:val="ru-RU" w:eastAsia="ru-RU"/>
                </w:rPr>
                <w:t>0.0348</w:t>
              </w:r>
            </w:ins>
            <w:ins w:id="432" w:author="Петр Ершов" w:date="2022-10-06T17:10:00Z">
              <w:del w:id="433" w:author="google1599737165" w:date="2022-10-06T23:39:07Z">
                <w:r>
                  <w:rPr>
                    <w:rFonts w:eastAsia="Times New Roman"/>
                    <w:color w:val="auto"/>
                    <w:lang w:val="ru-RU" w:eastAsia="ru-RU"/>
                  </w:rPr>
                  <w:delText>244</w:delText>
                </w:r>
              </w:del>
            </w:ins>
          </w:p>
        </w:tc>
        <w:tc>
          <w:tcPr>
            <w:tcW w:w="0" w:type="auto"/>
            <w:vAlign w:val="center"/>
          </w:tcPr>
          <w:p>
            <w:pPr>
              <w:spacing w:line="240" w:lineRule="auto"/>
              <w:jc w:val="right"/>
              <w:rPr>
                <w:ins w:id="434" w:author="Петр Ершов" w:date="2022-10-06T17:10:00Z"/>
                <w:rFonts w:eastAsia="Times New Roman"/>
                <w:color w:val="auto"/>
                <w:lang w:val="ru-RU" w:eastAsia="ru-RU"/>
              </w:rPr>
            </w:pPr>
            <w:ins w:id="435" w:author="Петр Ершов" w:date="2022-10-06T17:10:00Z">
              <w:r>
                <w:rPr>
                  <w:rFonts w:eastAsia="Times New Roman"/>
                  <w:color w:val="auto"/>
                  <w:lang w:val="ru-RU" w:eastAsia="ru-RU"/>
                </w:rPr>
                <w:t>-8.22</w:t>
              </w:r>
            </w:ins>
            <w:ins w:id="436" w:author="Петр Ершов" w:date="2022-10-06T17:10:00Z">
              <w:del w:id="437" w:author="google1599737165" w:date="2022-10-06T23:39:36Z">
                <w:r>
                  <w:rPr>
                    <w:rFonts w:eastAsia="Times New Roman"/>
                    <w:color w:val="auto"/>
                    <w:lang w:val="ru-RU" w:eastAsia="ru-RU"/>
                  </w:rPr>
                  <w:delText>4910</w:delText>
                </w:r>
              </w:del>
            </w:ins>
          </w:p>
        </w:tc>
        <w:tc>
          <w:tcPr>
            <w:tcW w:w="0" w:type="auto"/>
            <w:vAlign w:val="center"/>
          </w:tcPr>
          <w:p>
            <w:pPr>
              <w:spacing w:line="240" w:lineRule="auto"/>
              <w:jc w:val="right"/>
              <w:rPr>
                <w:ins w:id="438" w:author="Петр Ершов" w:date="2022-10-06T17:10:00Z"/>
                <w:rFonts w:eastAsia="Times New Roman"/>
                <w:color w:val="auto"/>
                <w:lang w:val="ru-RU" w:eastAsia="ru-RU"/>
              </w:rPr>
            </w:pPr>
            <w:ins w:id="439" w:author="google1599737165" w:date="2022-10-06T23:37:48Z">
              <w:r>
                <w:rPr>
                  <w:rFonts w:hint="default" w:eastAsia="Times New Roman"/>
                  <w:color w:val="auto"/>
                  <w:lang w:val="en-US" w:eastAsia="ru-RU"/>
                </w:rPr>
                <w:t>&lt;0.0001</w:t>
              </w:r>
            </w:ins>
            <w:ins w:id="440" w:author="Петр Ершов" w:date="2022-10-06T17:10:00Z">
              <w:del w:id="441" w:author="google1599737165" w:date="2022-10-06T23:37:48Z">
                <w:r>
                  <w:rPr>
                    <w:rFonts w:eastAsia="Times New Roman"/>
                    <w:color w:val="auto"/>
                    <w:lang w:val="ru-RU" w:eastAsia="ru-RU"/>
                  </w:rPr>
                  <w:delText>0.0000000</w:delText>
                </w:r>
              </w:del>
            </w:ins>
          </w:p>
        </w:tc>
      </w:tr>
      <w:tr>
        <w:tblPrEx>
          <w:tblCellMar>
            <w:top w:w="15" w:type="dxa"/>
            <w:left w:w="15" w:type="dxa"/>
            <w:bottom w:w="15" w:type="dxa"/>
            <w:right w:w="15" w:type="dxa"/>
          </w:tblCellMar>
        </w:tblPrEx>
        <w:trPr>
          <w:tblCellSpacing w:w="15" w:type="dxa"/>
          <w:ins w:id="442" w:author="Петр Ершов" w:date="2022-10-06T17:10:00Z"/>
        </w:trPr>
        <w:tc>
          <w:tcPr>
            <w:tcW w:w="1056" w:type="dxa"/>
            <w:vAlign w:val="center"/>
          </w:tcPr>
          <w:p>
            <w:pPr>
              <w:spacing w:line="240" w:lineRule="auto"/>
              <w:jc w:val="left"/>
              <w:rPr>
                <w:ins w:id="443" w:author="Петр Ершов" w:date="2022-10-06T17:10:00Z"/>
                <w:rFonts w:eastAsia="Times New Roman"/>
                <w:color w:val="auto"/>
                <w:lang w:val="ru-RU" w:eastAsia="ru-RU"/>
              </w:rPr>
            </w:pPr>
            <w:ins w:id="444" w:author="Петр Ершов" w:date="2022-10-06T17:10:00Z">
              <w:r>
                <w:rPr>
                  <w:rFonts w:eastAsia="Times New Roman"/>
                  <w:color w:val="auto"/>
                  <w:lang w:val="ru-RU" w:eastAsia="ru-RU"/>
                </w:rPr>
                <w:t>Precision coefficient (phi)</w:t>
              </w:r>
            </w:ins>
          </w:p>
        </w:tc>
        <w:tc>
          <w:tcPr>
            <w:tcW w:w="0" w:type="auto"/>
            <w:vAlign w:val="center"/>
          </w:tcPr>
          <w:p>
            <w:pPr>
              <w:spacing w:line="240" w:lineRule="auto"/>
              <w:jc w:val="right"/>
              <w:rPr>
                <w:ins w:id="445" w:author="Петр Ершов" w:date="2022-10-06T17:10:00Z"/>
                <w:rFonts w:eastAsia="Times New Roman"/>
                <w:color w:val="auto"/>
                <w:lang w:val="ru-RU" w:eastAsia="ru-RU"/>
              </w:rPr>
            </w:pPr>
            <w:ins w:id="446" w:author="Петр Ершов" w:date="2022-10-06T17:10:00Z">
              <w:r>
                <w:rPr>
                  <w:rFonts w:eastAsia="Times New Roman"/>
                  <w:color w:val="auto"/>
                  <w:lang w:val="ru-RU" w:eastAsia="ru-RU"/>
                </w:rPr>
                <w:t>54.586</w:t>
              </w:r>
            </w:ins>
            <w:ins w:id="447" w:author="Петр Ершов" w:date="2022-10-06T17:10:00Z">
              <w:del w:id="448" w:author="google1599737165" w:date="2022-10-06T23:38:36Z">
                <w:r>
                  <w:rPr>
                    <w:rFonts w:eastAsia="Times New Roman"/>
                    <w:color w:val="auto"/>
                    <w:lang w:val="ru-RU" w:eastAsia="ru-RU"/>
                  </w:rPr>
                  <w:delText>599</w:delText>
                </w:r>
              </w:del>
            </w:ins>
            <w:ins w:id="449" w:author="google1599737165" w:date="2022-10-06T23:38:41Z">
              <w:r>
                <w:rPr>
                  <w:rFonts w:hint="default" w:eastAsia="Times New Roman"/>
                  <w:color w:val="auto"/>
                  <w:lang w:val="en-US" w:eastAsia="ru-RU"/>
                </w:rPr>
                <w:t>7</w:t>
              </w:r>
            </w:ins>
            <w:ins w:id="450" w:author="Петр Ершов" w:date="2022-10-06T17:10:00Z">
              <w:del w:id="451" w:author="google1599737165" w:date="2022-10-06T23:38:36Z">
                <w:r>
                  <w:rPr>
                    <w:rFonts w:eastAsia="Times New Roman"/>
                    <w:color w:val="auto"/>
                    <w:lang w:val="ru-RU" w:eastAsia="ru-RU"/>
                  </w:rPr>
                  <w:delText>2</w:delText>
                </w:r>
              </w:del>
            </w:ins>
          </w:p>
        </w:tc>
        <w:tc>
          <w:tcPr>
            <w:tcW w:w="0" w:type="auto"/>
            <w:vAlign w:val="center"/>
          </w:tcPr>
          <w:p>
            <w:pPr>
              <w:spacing w:line="240" w:lineRule="auto"/>
              <w:jc w:val="right"/>
              <w:rPr>
                <w:ins w:id="452" w:author="Петр Ершов" w:date="2022-10-06T17:10:00Z"/>
                <w:rFonts w:eastAsia="Times New Roman"/>
                <w:color w:val="auto"/>
                <w:lang w:val="ru-RU" w:eastAsia="ru-RU"/>
              </w:rPr>
            </w:pPr>
            <w:ins w:id="453" w:author="Петр Ершов" w:date="2022-10-06T17:10:00Z">
              <w:r>
                <w:rPr>
                  <w:rFonts w:eastAsia="Times New Roman"/>
                  <w:color w:val="auto"/>
                  <w:lang w:val="ru-RU" w:eastAsia="ru-RU"/>
                </w:rPr>
                <w:t>21.4711</w:t>
              </w:r>
            </w:ins>
            <w:ins w:id="454" w:author="Петр Ершов" w:date="2022-10-06T17:10:00Z">
              <w:del w:id="455" w:author="google1599737165" w:date="2022-10-06T23:39:14Z">
                <w:r>
                  <w:rPr>
                    <w:rFonts w:eastAsia="Times New Roman"/>
                    <w:color w:val="auto"/>
                    <w:lang w:val="ru-RU" w:eastAsia="ru-RU"/>
                  </w:rPr>
                  <w:delText>824</w:delText>
                </w:r>
              </w:del>
            </w:ins>
          </w:p>
        </w:tc>
        <w:tc>
          <w:tcPr>
            <w:tcW w:w="0" w:type="auto"/>
            <w:vAlign w:val="center"/>
          </w:tcPr>
          <w:p>
            <w:pPr>
              <w:spacing w:line="240" w:lineRule="auto"/>
              <w:jc w:val="right"/>
              <w:rPr>
                <w:ins w:id="456" w:author="Петр Ершов" w:date="2022-10-06T17:10:00Z"/>
                <w:rFonts w:eastAsia="Times New Roman"/>
                <w:color w:val="auto"/>
                <w:lang w:val="ru-RU" w:eastAsia="ru-RU"/>
              </w:rPr>
            </w:pPr>
            <w:ins w:id="457" w:author="Петр Ершов" w:date="2022-10-06T17:10:00Z">
              <w:r>
                <w:rPr>
                  <w:rFonts w:eastAsia="Times New Roman"/>
                  <w:color w:val="auto"/>
                  <w:lang w:val="ru-RU" w:eastAsia="ru-RU"/>
                </w:rPr>
                <w:t>2.54</w:t>
              </w:r>
            </w:ins>
            <w:ins w:id="458" w:author="Петр Ершов" w:date="2022-10-06T17:10:00Z">
              <w:del w:id="459" w:author="google1599737165" w:date="2022-10-06T23:39:39Z">
                <w:r>
                  <w:rPr>
                    <w:rFonts w:eastAsia="Times New Roman"/>
                    <w:color w:val="auto"/>
                    <w:lang w:val="ru-RU" w:eastAsia="ru-RU"/>
                  </w:rPr>
                  <w:delText>2319</w:delText>
                </w:r>
              </w:del>
            </w:ins>
          </w:p>
        </w:tc>
        <w:tc>
          <w:tcPr>
            <w:tcW w:w="0" w:type="auto"/>
            <w:vAlign w:val="center"/>
          </w:tcPr>
          <w:p>
            <w:pPr>
              <w:spacing w:line="240" w:lineRule="auto"/>
              <w:jc w:val="right"/>
              <w:rPr>
                <w:ins w:id="460" w:author="Петр Ершов" w:date="2022-10-06T17:10:00Z"/>
                <w:rFonts w:eastAsia="Times New Roman"/>
                <w:color w:val="auto"/>
                <w:lang w:val="ru-RU" w:eastAsia="ru-RU"/>
              </w:rPr>
            </w:pPr>
            <w:ins w:id="461" w:author="Петр Ершов" w:date="2022-10-06T17:10:00Z">
              <w:r>
                <w:rPr>
                  <w:rFonts w:eastAsia="Times New Roman"/>
                  <w:color w:val="auto"/>
                  <w:lang w:val="ru-RU" w:eastAsia="ru-RU"/>
                </w:rPr>
                <w:t>0.01101</w:t>
              </w:r>
            </w:ins>
            <w:ins w:id="462" w:author="Петр Ершов" w:date="2022-10-06T17:10:00Z">
              <w:del w:id="463" w:author="google1599737165" w:date="2022-10-06T23:37:58Z">
                <w:r>
                  <w:rPr>
                    <w:rFonts w:eastAsia="Times New Roman"/>
                    <w:color w:val="auto"/>
                    <w:lang w:val="ru-RU" w:eastAsia="ru-RU"/>
                  </w:rPr>
                  <w:delText>20</w:delText>
                </w:r>
              </w:del>
            </w:ins>
          </w:p>
        </w:tc>
      </w:tr>
    </w:tbl>
    <w:p>
      <w:pPr>
        <w:pStyle w:val="38"/>
        <w:ind w:firstLine="369"/>
        <w:rPr>
          <w:ins w:id="464" w:author="Петр Ершов" w:date="2022-10-05T23:29:00Z"/>
        </w:rPr>
      </w:pPr>
      <w:del w:id="465" w:author="Петр Ершов" w:date="2022-10-06T11:23:00Z">
        <w:bookmarkStart w:id="3" w:name="_GoBack"/>
        <w:bookmarkEnd w:id="3"/>
        <w:r>
          <w:rPr/>
          <w:delText>No apparent geographic trend was found for the changes in proportion of left-sided individuals in flounder populations (</w:delText>
        </w:r>
      </w:del>
      <w:del w:id="466" w:author="Петр Ершов" w:date="2022-10-06T11:23:00Z">
        <w:r>
          <w:rPr>
            <w:b/>
          </w:rPr>
          <w:delText>Figure 2</w:delText>
        </w:r>
      </w:del>
      <w:del w:id="467" w:author="Петр Ершов" w:date="2022-10-06T11:23:00Z">
        <w:r>
          <w:rPr/>
          <w:delText xml:space="preserve">). </w:delText>
        </w:r>
      </w:del>
      <w:del w:id="468" w:author="Петр Ершов" w:date="2022-10-06T11:20:00Z">
        <w:r>
          <w:rPr/>
          <w:delText>At the same time, according to existing data, the minimal frequency of occurrence of the individuals of the non-typical morph was observed only in the flounder populations from marginal (eastern and western) parts of the range.</w:delText>
        </w:r>
      </w:del>
    </w:p>
    <w:p>
      <w:pPr>
        <w:pStyle w:val="38"/>
        <w:rPr>
          <w:del w:id="469" w:author="Петр Ершов" w:date="2022-10-06T11:25:00Z"/>
        </w:rPr>
      </w:pPr>
    </w:p>
    <w:p>
      <w:pPr>
        <w:pStyle w:val="52"/>
      </w:pPr>
      <w:bookmarkStart w:id="0" w:name="page3"/>
      <w:bookmarkEnd w:id="0"/>
      <w:r>
        <w:t>4. Discussion</w:t>
      </w:r>
    </w:p>
    <w:p>
      <w:pPr>
        <w:ind w:left="2552" w:firstLine="425"/>
        <w:rPr>
          <w:ins w:id="470" w:author="Петр Ершов" w:date="2022-10-06T16:23:00Z"/>
          <w:highlight w:val="green"/>
        </w:rPr>
      </w:pPr>
      <w:ins w:id="471" w:author="Петр Ершов" w:date="2022-10-06T16:23:00Z">
        <w:r>
          <w:rPr/>
          <w:t xml:space="preserve">Previously it was shown that the morph proportions in flounder populations depended on sample location, but not on the size-age and sexual composition of samples (Yershov 2022). Obtained results demonstrated that the frequency of left-sided flounder differed significantly among four bays of the White Sea. In addition, the comparison between the results of the present study and previously published data (Shatunovsky, 1964; Dietrich, 2009; Nikolaev…, Mikelsaar …Semushin) has revealed differences in proportion of left-sided individuals in flounders living in various parts of Kandalaksha and Onega bays. This gives evidence that local populations of flounder exist in these two bays. To our opinion, the spatial isolation and morpho-ecological differentiation of flounders in Kandalaksha and Onega bays of the White Sea is determined to a significant extent by geomorphological and hydrological characteristics of these region (numerous inlets, rivers with estuarine zones, local cyclonic currents etc.) which provide variety of habitats for fish and restrict gene flow between populations around the coast. </w:t>
        </w:r>
      </w:ins>
    </w:p>
    <w:p>
      <w:pPr>
        <w:ind w:left="2552" w:firstLine="425"/>
        <w:rPr>
          <w:ins w:id="472" w:author="Петр Ершов" w:date="2022-10-06T16:23:00Z"/>
        </w:rPr>
      </w:pPr>
      <w:ins w:id="473" w:author="Петр Ершов" w:date="2022-10-06T16:23:00Z">
        <w:r>
          <w:rPr/>
          <w:t xml:space="preserve">Semushin </w:t>
        </w:r>
      </w:ins>
      <w:ins w:id="474" w:author="Петр Ершов" w:date="2022-10-06T16:23:00Z">
        <w:r>
          <w:rPr>
            <w:i/>
          </w:rPr>
          <w:t>et al</w:t>
        </w:r>
      </w:ins>
      <w:ins w:id="475" w:author="Петр Ершов" w:date="2022-10-06T16:23:00Z">
        <w:r>
          <w:rPr/>
          <w:t xml:space="preserve">. (2015) have reported that the proportion of left-sided individuals in the flounder populations inhabiting the White Sea region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Even lower occurrence of left-sided individuals was noted in the southern part of Onega Bay (Nyukhcha river and Kiy island area). 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t>
        </w:r>
      </w:ins>
    </w:p>
    <w:p>
      <w:pPr>
        <w:ind w:left="2552" w:firstLine="425"/>
        <w:rPr>
          <w:ins w:id="476" w:author="Петр Ершов" w:date="2022-10-06T16:23:00Z"/>
          <w:highlight w:val="yellow"/>
        </w:rPr>
      </w:pPr>
      <w:ins w:id="477" w:author="Петр Ершов" w:date="2022-10-06T16:23:00Z">
        <w:r>
          <w:rPr/>
          <w:t xml:space="preserve">The total variability of left-sided morph proportion in flounder populations from marginal Arctic fluctuated from 3.3 % to 44.5% and was comparable with such variability in the European part of the range (/////////). The analysis of regression models, built for the north-eastern (Arctic) and European parts of flounder range, revealed the significant decrease of non-typical </w:t>
        </w:r>
      </w:ins>
      <w:ins w:id="478" w:author="Петр Ершов" w:date="2022-10-06T16:23:00Z">
        <w:r>
          <w:rPr>
            <w:i/>
          </w:rPr>
          <w:t>P.flesus</w:t>
        </w:r>
      </w:ins>
      <w:ins w:id="479" w:author="Петр Ершов" w:date="2022-10-06T16:23:00Z">
        <w:r>
          <w:rPr/>
          <w:t xml:space="preserve"> proportion in populations, inhabiting </w:t>
        </w:r>
      </w:ins>
      <w:ins w:id="480" w:author="Петр Ершов" w:date="2022-10-06T16:23:00Z">
        <w:r>
          <w:rPr>
            <w:highlight w:val="cyan"/>
          </w:rPr>
          <w:t>marginal (western and eastern) locations</w:t>
        </w:r>
      </w:ins>
      <w:ins w:id="481" w:author="Петр Ершов" w:date="2022-10-06T16:23:00Z">
        <w:r>
          <w:rPr/>
          <w:t xml:space="preserve"> of the range. </w:t>
        </w:r>
      </w:ins>
    </w:p>
    <w:p>
      <w:pPr>
        <w:ind w:left="2552" w:firstLine="425"/>
        <w:rPr>
          <w:ins w:id="482" w:author="Петр Ершов" w:date="2022-10-06T16:23:00Z"/>
        </w:rPr>
      </w:pPr>
      <w:ins w:id="483" w:author="Петр Ершов" w:date="2022-10-06T16:23:00Z">
        <w:r>
          <w:rPr/>
          <w:t xml:space="preserve">No consistent large-scale geographic trend has been observed for variation in this trait among the studied populations from the coastal waters of Europe (North and Baltic seas). However, Fornbacke </w:t>
        </w:r>
      </w:ins>
      <w:ins w:id="484" w:author="Петр Ершов" w:date="2022-10-06T16:23:00Z">
        <w:r>
          <w:rPr>
            <w:i/>
          </w:rPr>
          <w:t>et al</w:t>
        </w:r>
      </w:ins>
      <w:ins w:id="485" w:author="Петр Ершов" w:date="2022-10-06T16:23:00Z">
        <w:r>
          <w:rPr/>
          <w:t xml:space="preserve">. (2002) found another pattern of geographic variation in proportion of non-typical morph for the flounders living in Swedish coastal waters. The frequency of left-sided flounders in the six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Numerous data on variation in frequency of reversed individuals in catches from the eastern part of the Baltic Sea (Estonian coast) has been provided by Mikelsaar (1958). The author has not revealed any consistent pattern of variation in this trait for flounder caught in different parts of the study area. </w:t>
        </w:r>
      </w:ins>
    </w:p>
    <w:p>
      <w:pPr>
        <w:ind w:left="2552" w:firstLine="425"/>
        <w:rPr>
          <w:ins w:id="486" w:author="Петр Ершов" w:date="2022-10-06T16:23:00Z"/>
        </w:rPr>
      </w:pPr>
      <w:ins w:id="487" w:author="Петр Ершов" w:date="2022-10-06T16:23:00Z">
        <w:r>
          <w:rPr/>
          <w:t xml:space="preserve">Possible causes producing interpopulation variation in proportion of morphs of the European flounder remain little explored. Fornbacke </w:t>
        </w:r>
      </w:ins>
      <w:ins w:id="488" w:author="Петр Ершов" w:date="2022-10-06T16:23:00Z">
        <w:r>
          <w:rPr>
            <w:i/>
          </w:rPr>
          <w:t>et al.</w:t>
        </w:r>
      </w:ins>
      <w:ins w:id="489" w:author="Петр Ершов" w:date="2022-10-06T16:23:00Z">
        <w:r>
          <w:rPr/>
          <w:t xml:space="preserve"> (2002) have suggested that variation in frequency of left-sided individuals in the samples of flounders along the coast of Sweden is associated with interspecific interactions of young individuals of this species with those of the European plaice </w:t>
        </w:r>
      </w:ins>
      <w:ins w:id="490" w:author="Петр Ершов" w:date="2022-10-06T16:23:00Z">
        <w:r>
          <w:rPr>
            <w:i/>
            <w:iCs/>
          </w:rPr>
          <w:t>Pleuronectes platessa</w:t>
        </w:r>
      </w:ins>
      <w:ins w:id="491" w:author="Петр Ершов" w:date="2022-10-06T16:23:00Z">
        <w:r>
          <w:rPr/>
          <w: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(Mikelsaar, 1958; Ojaveer </w:t>
        </w:r>
      </w:ins>
      <w:ins w:id="492" w:author="Петр Ершов" w:date="2022-10-06T16:23:00Z">
        <w:r>
          <w:rPr>
            <w:i/>
          </w:rPr>
          <w:t>et al</w:t>
        </w:r>
      </w:ins>
      <w:ins w:id="493" w:author="Петр Ершов" w:date="2022-10-06T16:23:00Z">
        <w:r>
          <w:rPr/>
          <w:t xml:space="preserve">., 2003),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(Nikolaev, 1951; Mukhomedyarov, 1963; our observations). It is clear that increased survival of left-sided flounders in these parts of the geographic range is caused by some other factors. As regards the differences in size of fry between left- and right-sided individuals (Fornbacke </w:t>
        </w:r>
      </w:ins>
      <w:ins w:id="494" w:author="Петр Ершов" w:date="2022-10-06T16:23:00Z">
        <w:r>
          <w:rPr>
            <w:i/>
          </w:rPr>
          <w:t>et al</w:t>
        </w:r>
      </w:ins>
      <w:ins w:id="495" w:author="Петр Ершов" w:date="2022-10-06T16:23:00Z">
        <w:r>
          <w:rPr/>
          <w:t xml:space="preserve">., 2002),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(Berg, 1949; Florin, 2005; Nissling, Dahlman, 2010; Ojaveer </w:t>
        </w:r>
      </w:ins>
      <w:ins w:id="496" w:author="Петр Ершов" w:date="2022-10-06T16:23:00Z">
        <w:r>
          <w:rPr>
            <w:i/>
            <w:iCs/>
          </w:rPr>
          <w:t>et al.,</w:t>
        </w:r>
      </w:ins>
      <w:ins w:id="497" w:author="Петр Ершов" w:date="2022-10-06T16:23:00Z">
        <w:r>
          <w:rPr/>
          <w:t xml:space="preserve"> 2003). </w:t>
        </w:r>
      </w:ins>
    </w:p>
    <w:p>
      <w:pPr>
        <w:ind w:left="2552" w:firstLine="425"/>
        <w:rPr>
          <w:ins w:id="498" w:author="Петр Ершов" w:date="2022-10-06T16:23:00Z"/>
        </w:rPr>
      </w:pPr>
      <w:ins w:id="499" w:author="Петр Ершов" w:date="2022-10-06T16:23:00Z">
        <w:r>
          <w:rPr/>
          <w:t xml:space="preserve">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t>
        </w:r>
      </w:ins>
      <w:ins w:id="500" w:author="Петр Ершов" w:date="2022-10-06T16:23:00Z">
        <w:r>
          <w:rPr>
            <w:i/>
            <w:iCs/>
          </w:rPr>
          <w:t>Liopsetta glacialis</w:t>
        </w:r>
      </w:ins>
      <w:ins w:id="501" w:author="Петр Ершов" w:date="2022-10-06T16:23:00Z">
        <w:r>
          <w:rPr/>
          <w:t xml:space="preserve"> (Pallas, 1776) and the dab </w:t>
        </w:r>
      </w:ins>
      <w:ins w:id="502" w:author="Петр Ершов" w:date="2022-10-06T16:23:00Z">
        <w:r>
          <w:rPr>
            <w:i/>
            <w:iCs/>
          </w:rPr>
          <w:t>Limanda limanda</w:t>
        </w:r>
      </w:ins>
      <w:ins w:id="503" w:author="Петр Ершов" w:date="2022-10-06T16:23:00Z">
        <w:r>
          <w:rPr/>
          <w:t xml:space="preserve"> (Linnaeus, 1758) (Altukhov </w:t>
        </w:r>
      </w:ins>
      <w:ins w:id="504" w:author="Петр Ершов" w:date="2022-10-06T16:23:00Z">
        <w:r>
          <w:rPr>
            <w:i/>
            <w:iCs/>
          </w:rPr>
          <w:t>et al</w:t>
        </w:r>
      </w:ins>
      <w:ins w:id="505" w:author="Петр Ершов" w:date="2022-10-06T16:23:00Z">
        <w:r>
          <w:rPr/>
          <w:t>., 1958; White Sea, 1995). Shatunovsky &amp; Chestnova (1970) have shown that in the inlets of Kandalaksha Bay, where the Arctic flounder is relatively abundant, the young European flounder (</w:t>
        </w:r>
      </w:ins>
      <w:ins w:id="506" w:author="Петр Ершов" w:date="2022-10-06T16:23:00Z">
        <w:r>
          <w:rPr>
            <w:i/>
            <w:iCs/>
          </w:rPr>
          <w:t>TL</w:t>
        </w:r>
      </w:ins>
      <w:ins w:id="507" w:author="Петр Ершов" w:date="2022-10-06T16:23:00Z">
        <w:r>
          <w:rPr/>
          <w: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(0+ and 1+) of life. </w:t>
        </w:r>
      </w:ins>
    </w:p>
    <w:p>
      <w:pPr>
        <w:ind w:left="2552" w:firstLine="425"/>
        <w:rPr>
          <w:ins w:id="508" w:author="Петр Ершов" w:date="2022-10-06T16:23:00Z"/>
        </w:rPr>
      </w:pPr>
      <w:ins w:id="509" w:author="Петр Ершов" w:date="2022-10-06T16:23:00Z">
        <w:r>
          <w:rPr/>
          <w:t xml:space="preserve">Another factor that is likely to influence spatial variation in flounder polymorphism is ecological selection between morphs in individual populations. Russo </w:t>
        </w:r>
      </w:ins>
      <w:ins w:id="510" w:author="Петр Ершов" w:date="2022-10-06T16:23:00Z">
        <w:r>
          <w:rPr>
            <w:i/>
          </w:rPr>
          <w:t>et al</w:t>
        </w:r>
      </w:ins>
      <w:ins w:id="511" w:author="Петр Ершов" w:date="2022-10-06T16:23:00Z">
        <w:r>
          <w:rPr/>
          <w:t xml:space="preserve">. (2012),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t>
        </w:r>
      </w:ins>
      <w:ins w:id="512" w:author="Петр Ершов" w:date="2022-10-06T16:23:00Z">
        <w:r>
          <w:rPr>
            <w:i/>
            <w:iCs/>
          </w:rPr>
          <w:t>P. stellatus</w:t>
        </w:r>
      </w:ins>
      <w:ins w:id="513" w:author="Петр Ершов" w:date="2022-10-06T16:23:00Z">
        <w:r>
          <w:rPr/>
          <w:t xml:space="preserve"> (Pallas, 1787), which suggested the existence of trophic specialization in the right- and left-sided individuals (Bengstrom, 2007; Bengstrom, Palmer, 2007; Bergstrom </w:t>
        </w:r>
      </w:ins>
      <w:ins w:id="514" w:author="Петр Ершов" w:date="2022-10-06T16:23:00Z">
        <w:r>
          <w:rPr>
            <w:i/>
            <w:iCs/>
          </w:rPr>
          <w:t>et al.,</w:t>
        </w:r>
      </w:ins>
      <w:ins w:id="515" w:author="Петр Ершов" w:date="2022-10-06T16:23:00Z">
        <w:r>
          <w:rPr/>
          <w:t xml:space="preserve"> 2019).</w:t>
        </w:r>
      </w:ins>
    </w:p>
    <w:p>
      <w:pPr>
        <w:ind w:left="2552" w:firstLine="425"/>
        <w:rPr>
          <w:ins w:id="516" w:author="Петр Ершов" w:date="2022-10-06T16:23:00Z"/>
        </w:rPr>
      </w:pPr>
      <w:ins w:id="517" w:author="Петр Ершов" w:date="2022-10-06T16:23:00Z">
        <w:r>
          <w:rPr/>
          <w:t xml:space="preserve">Fornbacke </w:t>
        </w:r>
      </w:ins>
      <w:ins w:id="518" w:author="Петр Ершов" w:date="2022-10-06T16:23:00Z">
        <w:r>
          <w:rPr>
            <w:i/>
          </w:rPr>
          <w:t>et al</w:t>
        </w:r>
      </w:ins>
      <w:ins w:id="519" w:author="Петр Ершов" w:date="2022-10-06T16:23:00Z">
        <w:r>
          <w:rPr/>
          <w:t xml:space="preserve">. (2002)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(Elmgren, 2001; Korpinen </w:t>
        </w:r>
      </w:ins>
      <w:ins w:id="520" w:author="Петр Ершов" w:date="2022-10-06T16:23:00Z">
        <w:r>
          <w:rPr>
            <w:i/>
          </w:rPr>
          <w:t>et al.</w:t>
        </w:r>
      </w:ins>
      <w:ins w:id="521" w:author="Петр Ершов" w:date="2022-10-06T16:23:00Z">
        <w:r>
          <w:rPr/>
          <w:t xml:space="preserve">, 2012; Olsson </w:t>
        </w:r>
      </w:ins>
      <w:ins w:id="522" w:author="Петр Ершов" w:date="2022-10-06T16:23:00Z">
        <w:r>
          <w:rPr>
            <w:i/>
            <w:iCs/>
          </w:rPr>
          <w:t>et al.,</w:t>
        </w:r>
      </w:ins>
      <w:ins w:id="523" w:author="Петр Ершов" w:date="2022-10-06T16:23:00Z">
        <w:r>
          <w:rPr/>
          <w:t xml:space="preserve"> 2012). Negative trends in ecological health result in degradation of habitats of many fish species including the European flounder. In the early 2000s, a dramatic fall in numbers and biomass of the European flounder was observed in the northern part of the Baltic Sea (Jokinen et al., 2015).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t>
        </w:r>
      </w:ins>
    </w:p>
    <w:p>
      <w:pPr>
        <w:ind w:left="2552" w:firstLine="425"/>
        <w:rPr>
          <w:ins w:id="524" w:author="Петр Ершов" w:date="2022-10-06T16:23:00Z"/>
        </w:rPr>
      </w:pPr>
      <w:ins w:id="525" w:author="Петр Ершов" w:date="2022-10-06T16:23:00Z">
        <w:r>
          <w:rPr/>
          <w:t xml:space="preserve">In conclusion, the analysis of lateral polymorphism across the geographic range of European flounder has demonstrated a high population variation in proportion of reversed individuals. </w:t>
        </w:r>
      </w:ins>
      <w:ins w:id="526" w:author="Петр Ершов" w:date="2022-10-06T16:23:00Z">
        <w:r>
          <w:rPr>
            <w:i/>
          </w:rPr>
          <w:t>P.flesus</w:t>
        </w:r>
      </w:ins>
      <w:ins w:id="527" w:author="Петр Ершов" w:date="2022-10-06T16:23:00Z">
        <w:r>
          <w:rPr/>
          <w:t xml:space="preserve"> did not exhibit large-scale geographic trends in the proportions of left-sided morphs. </w:t>
        </w:r>
      </w:ins>
      <w:ins w:id="528" w:author="Петр Ершов" w:date="2022-10-06T16:23:00Z">
        <w:r>
          <w:rPr>
            <w:highlight w:val="yellow"/>
          </w:rPr>
          <w:t>Judging from the available information</w:t>
        </w:r>
      </w:ins>
      <w:ins w:id="529" w:author="Петр Ершов" w:date="2022-10-06T16:23:00Z">
        <w:r>
          <w:rPr/>
          <w:t xml:space="preserve">, however, the reversed individuals are least frequent in the populations living on the western </w:t>
        </w:r>
      </w:ins>
      <w:ins w:id="530" w:author="Петр Ершов" w:date="2022-10-06T16:44:00Z">
        <w:r>
          <w:rPr/>
          <w:t xml:space="preserve">(Great Britain, Ireland) </w:t>
        </w:r>
      </w:ins>
      <w:ins w:id="531" w:author="Петр Ершов" w:date="2022-10-06T16:23:00Z">
        <w:r>
          <w:rPr/>
          <w:t>and north-eastern</w:t>
        </w:r>
      </w:ins>
      <w:ins w:id="532" w:author="Петр Ершов" w:date="2022-10-06T16:49:00Z">
        <w:r>
          <w:rPr/>
          <w:t>, close to the Arctic</w:t>
        </w:r>
      </w:ins>
      <w:ins w:id="533" w:author="Петр Ершов" w:date="2022-10-06T16:23:00Z">
        <w:r>
          <w:rPr/>
          <w:t xml:space="preserve"> </w:t>
        </w:r>
      </w:ins>
      <w:ins w:id="534" w:author="Петр Ершов" w:date="2022-10-06T16:49:00Z">
        <w:r>
          <w:rPr/>
          <w:t xml:space="preserve">region </w:t>
        </w:r>
      </w:ins>
      <w:ins w:id="535" w:author="Петр Ершов" w:date="2022-10-06T16:44:00Z">
        <w:r>
          <w:rPr/>
          <w:t xml:space="preserve">(Dvina and Mezen bays, </w:t>
        </w:r>
      </w:ins>
      <w:ins w:id="536" w:author="Петр Ершов" w:date="2022-10-06T16:45:00Z">
        <w:r>
          <w:rPr/>
          <w:t xml:space="preserve">White Sea, Russia) </w:t>
        </w:r>
      </w:ins>
      <w:ins w:id="537" w:author="Петр Ершов" w:date="2022-10-06T16:23:00Z">
        <w:r>
          <w:rPr/>
          <w:t xml:space="preserve">margins of species’ geographic range. It should be stressed that populations of </w:t>
        </w:r>
      </w:ins>
      <w:ins w:id="538" w:author="Петр Ершов" w:date="2022-10-06T16:23:00Z">
        <w:r>
          <w:rPr>
            <w:i/>
            <w:iCs/>
          </w:rPr>
          <w:t>P. flesus</w:t>
        </w:r>
      </w:ins>
      <w:ins w:id="539" w:author="Петр Ершов" w:date="2022-10-06T16:23:00Z">
        <w:r>
          <w:rPr/>
          <w:t xml:space="preserve"> living in the White Sea and other parts of its geographic range are likely to be affected by factors of natural selection specific for each area that influence the proportion of left- and right-sided fish. 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t>
        </w:r>
      </w:ins>
    </w:p>
    <w:p>
      <w:pPr>
        <w:pStyle w:val="38"/>
        <w:rPr>
          <w:ins w:id="540" w:author="Петр Ершов" w:date="2022-10-06T16:23:00Z"/>
        </w:rPr>
      </w:pPr>
    </w:p>
    <w:p>
      <w:pPr>
        <w:pStyle w:val="38"/>
        <w:rPr>
          <w:del w:id="541" w:author="Петр Ершов" w:date="2022-10-06T16:53:00Z"/>
        </w:rPr>
      </w:pPr>
      <w:del w:id="542" w:author="Петр Ершов" w:date="2022-10-06T16:53:00Z">
        <w:r>
          <w:rPr/>
          <w:delText>The comparison between the results of the present study and published data [</w:delText>
        </w:r>
      </w:del>
      <w:del w:id="543" w:author="Петр Ершов" w:date="2022-10-06T16:53:00Z">
        <w:r>
          <w:rPr>
            <w:b/>
          </w:rPr>
          <w:delText>14</w:delText>
        </w:r>
      </w:del>
      <w:del w:id="544" w:author="Петр Ершов" w:date="2022-10-06T16:53:00Z">
        <w:r>
          <w:rPr/>
          <w:delText xml:space="preserve">, </w:delText>
        </w:r>
      </w:del>
      <w:del w:id="545" w:author="Петр Ершов" w:date="2022-10-06T16:53:00Z">
        <w:r>
          <w:rPr>
            <w:b/>
          </w:rPr>
          <w:delText>15</w:delText>
        </w:r>
      </w:del>
      <w:del w:id="546" w:author="Петр Ершов" w:date="2022-10-06T16:53:00Z">
        <w:r>
          <w:rPr/>
          <w:delText>] has revealed differences in proportion of left-sided individuals in flounders living in different parts of Kandalaksha Bay of the White Sea (Chupa Inlet and the Velikaya Salma Strait), with this proportion being significantly higher in flounders from the Velikaya Salma Strait located about 30 km northwest of Chupa Inlet (</w:delText>
        </w:r>
      </w:del>
      <w:del w:id="547" w:author="Петр Ершов" w:date="2022-10-06T16:53:00Z">
        <w:r>
          <w:rPr>
            <w:b/>
          </w:rPr>
          <w:delText>Table 2</w:delText>
        </w:r>
      </w:del>
      <w:del w:id="548" w:author="Петр Ершов" w:date="2022-10-06T16:53:00Z">
        <w:r>
          <w:rPr/>
          <w:delText>). Previously, the flounders from these populations have also been shown to differ in certain meristic characters: the number of fin rays and lateral line pores [</w:delText>
        </w:r>
      </w:del>
      <w:del w:id="549" w:author="Петр Ершов" w:date="2022-10-06T16:53:00Z">
        <w:r>
          <w:rPr>
            <w:b/>
          </w:rPr>
          <w:delText>19</w:delText>
        </w:r>
      </w:del>
      <w:del w:id="550" w:author="Петр Ершов" w:date="2022-10-06T16:53:00Z">
        <w:r>
          <w:rPr/>
          <w:delText>]. The spatial isolation and morpho-ecological differentiation of flounders in Kandalaksha Bay of the White Sea is determined to a significant extent by geomorphological and hydrological characteristics of the region (numerous inlets, rivers with estuarine zones, shallow-water areas, etc.) which provide variety of habitats for fish and restrict gene flow between populations around the coast.</w:delText>
        </w:r>
      </w:del>
    </w:p>
    <w:p>
      <w:pPr>
        <w:pStyle w:val="38"/>
        <w:rPr>
          <w:del w:id="551" w:author="Петр Ершов" w:date="2022-10-06T16:53:00Z"/>
        </w:rPr>
      </w:pPr>
      <w:del w:id="552" w:author="Петр Ершов" w:date="2022-10-06T16:53:00Z">
        <w:r>
          <w:rPr/>
          <w:delText>Flounders from Kuz Inlet [</w:delText>
        </w:r>
      </w:del>
      <w:del w:id="553" w:author="Петр Ершов" w:date="2022-10-06T16:53:00Z">
        <w:r>
          <w:rPr>
            <w:b/>
          </w:rPr>
          <w:delText>13</w:delText>
        </w:r>
      </w:del>
      <w:del w:id="554" w:author="Петр Ершов" w:date="2022-10-06T16:53:00Z">
        <w:r>
          <w:rPr/>
          <w:delText>] and the Kolezhma river [</w:delText>
        </w:r>
      </w:del>
      <w:del w:id="555" w:author="Петр Ершов" w:date="2022-10-06T16:53:00Z">
        <w:r>
          <w:rPr>
            <w:b/>
          </w:rPr>
          <w:delText>9</w:delText>
        </w:r>
      </w:del>
      <w:del w:id="556" w:author="Петр Ершов" w:date="2022-10-06T16:53:00Z">
        <w:r>
          <w:rPr/>
          <w:delText>] from the one side and the fishes from other studied areas of Onega Bay (Nyukhcha river and Kiy island area; our data) showed clear difference in morph frequencies. This gives evidence that different populations of flounder exist in these two studied areas of Onega Bay. Most probably local cyclonic currents and skerry nature of the costline on the western side of bay favour separation of populations. Alongside with that, it is likely that some flounder populations in Onega Bay experience intensive genetic exchange as a result of the overlap between extensive nursery grounds for immature fish during the summer, especially in the head region of the bay. Moreover, significant intermixing of individuals from different populations is further facilitated by the characteristics of the hydrological regime of the bay. This area is known to have strong tidal currents [</w:delText>
        </w:r>
      </w:del>
      <w:del w:id="557" w:author="Петр Ершов" w:date="2022-10-06T16:53:00Z">
        <w:r>
          <w:rPr>
            <w:b/>
          </w:rPr>
          <w:delText>20</w:delText>
        </w:r>
      </w:del>
      <w:del w:id="558" w:author="Петр Ершов" w:date="2022-10-06T16:53:00Z">
        <w:r>
          <w:rPr/>
          <w:delText>], that disperse pelagic eggs of flounders over significant distances after the spring-summer spawning period. According to the ichthyoplankton surveys conducted in different years in Onega Bay, the eggs of the European flounder are encountered over the major portion of this area [</w:delText>
        </w:r>
      </w:del>
      <w:del w:id="559" w:author="Петр Ершов" w:date="2022-10-06T16:53:00Z">
        <w:r>
          <w:rPr>
            <w:b/>
          </w:rPr>
          <w:delText>21</w:delText>
        </w:r>
      </w:del>
      <w:del w:id="560" w:author="Петр Ершов" w:date="2022-10-06T16:53:00Z">
        <w:r>
          <w:rPr/>
          <w:delText xml:space="preserve">, </w:delText>
        </w:r>
      </w:del>
      <w:del w:id="561" w:author="Петр Ершов" w:date="2022-10-06T16:53:00Z">
        <w:r>
          <w:rPr>
            <w:b/>
          </w:rPr>
          <w:delText>22</w:delText>
        </w:r>
      </w:del>
      <w:del w:id="562" w:author="Петр Ершов" w:date="2022-10-06T16:53:00Z">
        <w:r>
          <w:rPr/>
          <w:delText xml:space="preserve">, </w:delText>
        </w:r>
      </w:del>
      <w:del w:id="563" w:author="Петр Ершов" w:date="2022-10-06T16:53:00Z">
        <w:r>
          <w:rPr>
            <w:b/>
          </w:rPr>
          <w:delText>23</w:delText>
        </w:r>
      </w:del>
      <w:del w:id="564" w:author="Петр Ершов" w:date="2022-10-06T16:53:00Z">
        <w:r>
          <w:rPr/>
          <w:delText xml:space="preserve">, </w:delText>
        </w:r>
      </w:del>
      <w:del w:id="565" w:author="Петр Ершов" w:date="2022-10-06T16:53:00Z">
        <w:r>
          <w:rPr>
            <w:b/>
          </w:rPr>
          <w:delText>24</w:delText>
        </w:r>
      </w:del>
      <w:del w:id="566" w:author="Петр Ершов" w:date="2022-10-06T16:53:00Z">
        <w:r>
          <w:rPr/>
          <w:delText xml:space="preserve">]. </w:delText>
        </w:r>
      </w:del>
    </w:p>
    <w:p>
      <w:pPr>
        <w:pStyle w:val="38"/>
        <w:rPr>
          <w:del w:id="567" w:author="Петр Ершов" w:date="2022-10-06T16:53:00Z"/>
        </w:rPr>
      </w:pPr>
      <w:del w:id="568" w:author="Петр Ершов" w:date="2022-10-06T16:53:00Z">
        <w:r>
          <w:rPr/>
          <w:delText xml:space="preserve">Semushin </w:delText>
        </w:r>
      </w:del>
      <w:del w:id="569" w:author="Петр Ершов" w:date="2022-10-06T16:53:00Z">
        <w:r>
          <w:rPr>
            <w:i/>
          </w:rPr>
          <w:delText>et al</w:delText>
        </w:r>
      </w:del>
      <w:del w:id="570" w:author="Петр Ершов" w:date="2022-10-06T16:53:00Z">
        <w:r>
          <w:rPr/>
          <w:delText>. [</w:delText>
        </w:r>
      </w:del>
      <w:del w:id="571" w:author="Петр Ершов" w:date="2022-10-06T16:53:00Z">
        <w:r>
          <w:rPr>
            <w:b/>
          </w:rPr>
          <w:delText>16</w:delText>
        </w:r>
      </w:del>
      <w:del w:id="572" w:author="Петр Ершов" w:date="2022-10-06T16:53:00Z">
        <w:r>
          <w:rPr/>
          <w:delText xml:space="preserve">] have reported that the proportion of left-sided individuals in the flounder populations inhabiting the White Sea region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Even lower occurrence of left-sided individuals was noted in the southern part of Onega Bay (Nyukhcha river and Kiy island area). 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delText>
        </w:r>
      </w:del>
    </w:p>
    <w:p>
      <w:pPr>
        <w:pStyle w:val="38"/>
        <w:rPr>
          <w:del w:id="573" w:author="Петр Ершов" w:date="2022-10-06T16:53:00Z"/>
        </w:rPr>
      </w:pPr>
      <w:del w:id="574" w:author="Петр Ершов" w:date="2022-10-06T16:53:00Z">
        <w:r>
          <w:rPr/>
          <w:delText>The received data on the spatial variation of the frequency of the left-sided morph in populations of flounder from the White Sea are supported by the information, that this character did not differ among the flounders of various size, sex and age [</w:delText>
        </w:r>
      </w:del>
      <w:del w:id="575" w:author="Петр Ершов" w:date="2022-10-06T16:53:00Z">
        <w:r>
          <w:rPr>
            <w:b/>
          </w:rPr>
          <w:delText>18</w:delText>
        </w:r>
      </w:del>
      <w:del w:id="576" w:author="Петр Ершов" w:date="2022-10-06T16:53:00Z">
        <w:r>
          <w:rPr/>
          <w:delText>]. Besides that, it was found that the flounder populations from Onega, Dvina and Mezen bays show no statistically significant and consistent changes in interannual variation in proportion of left-sided individuals [</w:delText>
        </w:r>
      </w:del>
      <w:del w:id="577" w:author="Петр Ершов" w:date="2022-10-06T16:53:00Z">
        <w:r>
          <w:rPr>
            <w:b/>
          </w:rPr>
          <w:delText>25</w:delText>
        </w:r>
      </w:del>
      <w:del w:id="578" w:author="Петр Ершов" w:date="2022-10-06T16:53:00Z">
        <w:r>
          <w:rPr/>
          <w:delText xml:space="preserve">]. </w:delText>
        </w:r>
      </w:del>
    </w:p>
    <w:p>
      <w:pPr>
        <w:pStyle w:val="38"/>
        <w:rPr>
          <w:del w:id="579" w:author="Петр Ершов" w:date="2022-10-06T16:53:00Z"/>
        </w:rPr>
      </w:pPr>
      <w:del w:id="580" w:author="Петр Ершов" w:date="2022-10-06T16:53:00Z">
        <w:r>
          <w:rPr/>
          <w:delText xml:space="preserve">Another pattern of geographic variation in this trait was found by Fornbacke </w:delText>
        </w:r>
      </w:del>
      <w:del w:id="581" w:author="Петр Ершов" w:date="2022-10-06T16:53:00Z">
        <w:r>
          <w:rPr>
            <w:i/>
          </w:rPr>
          <w:delText>et al</w:delText>
        </w:r>
      </w:del>
      <w:del w:id="582" w:author="Петр Ершов" w:date="2022-10-06T16:53:00Z">
        <w:r>
          <w:rPr/>
          <w:delText>. [</w:delText>
        </w:r>
      </w:del>
      <w:del w:id="583" w:author="Петр Ершов" w:date="2022-10-06T16:53:00Z">
        <w:r>
          <w:rPr>
            <w:b/>
          </w:rPr>
          <w:delText>10</w:delText>
        </w:r>
      </w:del>
      <w:del w:id="584" w:author="Петр Ершов" w:date="2022-10-06T16:53:00Z">
        <w:r>
          <w:rPr/>
          <w:delText xml:space="preserve">] for the flounders living in Swedish coastal waters. The frequency of left-sided flounders in the </w:delText>
        </w:r>
      </w:del>
      <w:del w:id="585" w:author="Петр Ершов" w:date="2022-09-29T17:57:00Z">
        <w:r>
          <w:rPr/>
          <w:delText>6</w:delText>
        </w:r>
      </w:del>
      <w:del w:id="586" w:author="Петр Ершов" w:date="2022-10-06T16:53:00Z">
        <w:r>
          <w:rPr/>
          <w:delText xml:space="preserve">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Four samples taken from different points along the eastern coast of Sweden showed no statistically significant difference (χ2, </w:delText>
        </w:r>
      </w:del>
      <w:del w:id="587" w:author="Петр Ершов" w:date="2022-10-06T16:53:00Z">
        <w:r>
          <w:rPr>
            <w:i/>
            <w:iCs/>
          </w:rPr>
          <w:delText>р</w:delText>
        </w:r>
      </w:del>
      <w:del w:id="588" w:author="Петр Ершов" w:date="2022-10-06T16:53:00Z">
        <w:r>
          <w:rPr/>
          <w:delText xml:space="preserve">&gt;0.05; our calculations). The statistically significant differences in proportion of reversed individuals were found between 2 samples from the western coast of Sweden (Stromstad, Lysekil) and one sample from the eastern coast (island Oland) (calculated from Fornbacke </w:delText>
        </w:r>
      </w:del>
      <w:del w:id="589" w:author="Петр Ершов" w:date="2022-10-06T16:53:00Z">
        <w:r>
          <w:rPr>
            <w:i/>
          </w:rPr>
          <w:delText>et al</w:delText>
        </w:r>
      </w:del>
      <w:del w:id="590" w:author="Петр Ершов" w:date="2022-10-06T16:53:00Z">
        <w:r>
          <w:rPr/>
          <w:delText>. [</w:delText>
        </w:r>
      </w:del>
      <w:del w:id="591" w:author="Петр Ершов" w:date="2022-10-06T16:53:00Z">
        <w:r>
          <w:rPr>
            <w:b/>
          </w:rPr>
          <w:delText>10</w:delText>
        </w:r>
      </w:del>
      <w:del w:id="592" w:author="Петр Ершов" w:date="2022-10-06T16:53:00Z">
        <w:r>
          <w:rPr/>
          <w:delText xml:space="preserve">]), which indicates only the populational differences between flounders from these two sampling areas. </w:delText>
        </w:r>
      </w:del>
    </w:p>
    <w:p>
      <w:pPr>
        <w:pStyle w:val="38"/>
        <w:rPr>
          <w:del w:id="593" w:author="Петр Ершов" w:date="2022-10-06T16:53:00Z"/>
        </w:rPr>
      </w:pPr>
      <w:del w:id="594" w:author="Петр Ершов" w:date="2022-10-06T16:53:00Z">
        <w:r>
          <w:rPr/>
          <w:delText>Data on variation in frequency of reversed individuals in catches from the eastern part of the Baltic Sea has been provided by Mikelsaar [</w:delText>
        </w:r>
      </w:del>
      <w:del w:id="595" w:author="Петр Ершов" w:date="2022-10-06T16:53:00Z">
        <w:r>
          <w:rPr>
            <w:b/>
          </w:rPr>
          <w:delText>9</w:delText>
        </w:r>
      </w:del>
      <w:del w:id="596" w:author="Петр Ершов" w:date="2022-10-06T16:53:00Z">
        <w:r>
          <w:rPr/>
          <w:delText>]. The frequency of left-sided individuals in the 15 samples from the Estonian coast (n ≥ 200 ind. each) ranged from 22.5% to 39.5%, with an average value of 36.6% of total number of the individuals studied. Mikelsaar [</w:delText>
        </w:r>
      </w:del>
      <w:del w:id="597" w:author="Петр Ершов" w:date="2022-10-06T16:53:00Z">
        <w:r>
          <w:rPr>
            <w:b/>
          </w:rPr>
          <w:delText>9</w:delText>
        </w:r>
      </w:del>
      <w:del w:id="598" w:author="Петр Ершов" w:date="2022-10-06T16:53:00Z">
        <w:r>
          <w:rPr/>
          <w:delText xml:space="preserve">], however, has not revealed any consistent pattern of variation in frequency of reversed individuals caught in different parts of the study area. It should be noted that local variability in frequency of left-sided flounders along the Estonian coast was much higher than in the coastal waters of Sweden. </w:delText>
        </w:r>
      </w:del>
    </w:p>
    <w:p>
      <w:pPr>
        <w:pStyle w:val="38"/>
        <w:rPr>
          <w:del w:id="599" w:author="Петр Ершов" w:date="2022-10-06T16:53:00Z"/>
        </w:rPr>
      </w:pPr>
      <w:del w:id="600" w:author="Петр Ершов" w:date="2022-10-06T16:53:00Z">
        <w:r>
          <w:rPr/>
          <w:delText>The analysis of morphological polymorphism across the geographic range of European flounder has demonstrated a high populational variation in proportion of reversed individuals. No consistent geographic trend has been observed for variation in this trait among the studied populations from the coastal waters of North Europe. Judging from the available information, however, the reversed individuals are least frequent in the populations living on the western (Great Britain, Ireland) and eastern, close to the Arctic region (Mezen Bay, White Sea), margins of flounder’s geographic range (</w:delText>
        </w:r>
      </w:del>
      <w:del w:id="601" w:author="Петр Ершов" w:date="2022-10-06T16:53:00Z">
        <w:r>
          <w:rPr>
            <w:b/>
          </w:rPr>
          <w:delText>Figure 2</w:delText>
        </w:r>
      </w:del>
      <w:del w:id="602" w:author="Петр Ершов" w:date="2022-10-06T16:53:00Z">
        <w:r>
          <w:rPr/>
          <w:delText>).</w:delText>
        </w:r>
      </w:del>
    </w:p>
    <w:p>
      <w:pPr>
        <w:pStyle w:val="38"/>
        <w:rPr>
          <w:del w:id="603" w:author="Петр Ершов" w:date="2022-10-06T16:53:00Z"/>
        </w:rPr>
      </w:pPr>
      <w:del w:id="604" w:author="Петр Ершов" w:date="2022-10-06T16:53:00Z">
        <w:r>
          <w:rPr/>
          <w:delText xml:space="preserve">Possible causes producing interpopulation variation in proportion of morphs of the European flounder remain little explored. Fornbacke </w:delText>
        </w:r>
      </w:del>
      <w:del w:id="605" w:author="Петр Ершов" w:date="2022-10-06T16:53:00Z">
        <w:r>
          <w:rPr>
            <w:i/>
          </w:rPr>
          <w:delText>et al.</w:delText>
        </w:r>
      </w:del>
      <w:del w:id="606" w:author="Петр Ершов" w:date="2022-10-06T16:53:00Z">
        <w:r>
          <w:rPr/>
          <w:delText xml:space="preserve"> [</w:delText>
        </w:r>
      </w:del>
      <w:del w:id="607" w:author="Петр Ершов" w:date="2022-10-06T16:53:00Z">
        <w:r>
          <w:rPr>
            <w:b/>
          </w:rPr>
          <w:delText>10</w:delText>
        </w:r>
      </w:del>
      <w:del w:id="608" w:author="Петр Ершов" w:date="2022-10-06T16:53:00Z">
        <w:r>
          <w:rPr/>
          <w:delText xml:space="preserve">] have suggested that variation in frequency of left-sided individuals in the samples of flounders along the coast of Sweden is associated with interspecific interactions of young individuals of this species with those of the European plaice </w:delText>
        </w:r>
      </w:del>
      <w:del w:id="609" w:author="Петр Ершов" w:date="2022-10-06T16:53:00Z">
        <w:r>
          <w:rPr>
            <w:i/>
            <w:iCs/>
          </w:rPr>
          <w:delText>Pleuronectes platessa</w:delText>
        </w:r>
      </w:del>
      <w:del w:id="610" w:author="Петр Ершов" w:date="2022-10-06T16:53:00Z">
        <w:r>
          <w:rPr/>
          <w:delTex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w:delText>
        </w:r>
      </w:del>
      <w:del w:id="611" w:author="Петр Ершов" w:date="2022-10-06T16:53:00Z">
        <w:r>
          <w:rPr>
            <w:b/>
          </w:rPr>
          <w:delText>9</w:delText>
        </w:r>
      </w:del>
      <w:del w:id="612" w:author="Петр Ершов" w:date="2022-10-06T16:53:00Z">
        <w:r>
          <w:rPr/>
          <w:delText xml:space="preserve">, </w:delText>
        </w:r>
      </w:del>
      <w:del w:id="613" w:author="Петр Ершов" w:date="2022-10-06T16:53:00Z">
        <w:r>
          <w:rPr>
            <w:b/>
          </w:rPr>
          <w:delText>26</w:delText>
        </w:r>
      </w:del>
      <w:del w:id="614" w:author="Петр Ершов" w:date="2022-10-06T16:53:00Z">
        <w:r>
          <w:rPr/>
          <w:delText>],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w:delText>
        </w:r>
      </w:del>
      <w:del w:id="615" w:author="Петр Ершов" w:date="2022-10-06T16:53:00Z">
        <w:r>
          <w:rPr>
            <w:b/>
          </w:rPr>
          <w:delText>27</w:delText>
        </w:r>
      </w:del>
      <w:del w:id="616" w:author="Петр Ершов" w:date="2022-10-06T16:53:00Z">
        <w:r>
          <w:rPr/>
          <w:delText xml:space="preserve">, </w:delText>
        </w:r>
      </w:del>
      <w:del w:id="617" w:author="Петр Ершов" w:date="2022-10-06T16:53:00Z">
        <w:r>
          <w:rPr>
            <w:b/>
          </w:rPr>
          <w:delText>28</w:delText>
        </w:r>
      </w:del>
      <w:del w:id="618" w:author="Петр Ершов" w:date="2022-10-06T16:53:00Z">
        <w:r>
          <w:rPr/>
          <w:delText>, our unpublished observations). It is clear that increased survival of left-sided flounders in these parts of the geographic range is caused by some other factors. As regards the differences in size of fry between left- and right-sided individuals [</w:delText>
        </w:r>
      </w:del>
      <w:del w:id="619" w:author="Петр Ершов" w:date="2022-10-06T16:53:00Z">
        <w:r>
          <w:rPr>
            <w:b/>
          </w:rPr>
          <w:delText>10</w:delText>
        </w:r>
      </w:del>
      <w:del w:id="620" w:author="Петр Ершов" w:date="2022-10-06T16:53:00Z">
        <w:r>
          <w:rPr/>
          <w:delText>],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w:delText>
        </w:r>
      </w:del>
      <w:del w:id="621" w:author="Петр Ершов" w:date="2022-10-06T16:53:00Z">
        <w:r>
          <w:rPr>
            <w:b/>
          </w:rPr>
          <w:delText>1</w:delText>
        </w:r>
      </w:del>
      <w:del w:id="622" w:author="Петр Ершов" w:date="2022-10-06T16:53:00Z">
        <w:r>
          <w:rPr/>
          <w:delText xml:space="preserve">, </w:delText>
        </w:r>
      </w:del>
      <w:del w:id="623" w:author="Петр Ершов" w:date="2022-10-06T16:53:00Z">
        <w:r>
          <w:rPr>
            <w:b/>
          </w:rPr>
          <w:delText>26</w:delText>
        </w:r>
      </w:del>
      <w:del w:id="624" w:author="Петр Ершов" w:date="2022-10-06T16:53:00Z">
        <w:r>
          <w:rPr/>
          <w:delText xml:space="preserve">, </w:delText>
        </w:r>
      </w:del>
      <w:del w:id="625" w:author="Петр Ершов" w:date="2022-10-06T16:53:00Z">
        <w:r>
          <w:rPr>
            <w:b/>
          </w:rPr>
          <w:delText>29</w:delText>
        </w:r>
      </w:del>
      <w:del w:id="626" w:author="Петр Ершов" w:date="2022-10-06T16:53:00Z">
        <w:r>
          <w:rPr/>
          <w:delText xml:space="preserve">; </w:delText>
        </w:r>
      </w:del>
      <w:del w:id="627" w:author="Петр Ершов" w:date="2022-10-06T16:53:00Z">
        <w:r>
          <w:rPr>
            <w:b/>
          </w:rPr>
          <w:delText>30</w:delText>
        </w:r>
      </w:del>
      <w:del w:id="628" w:author="Петр Ершов" w:date="2022-10-06T16:53:00Z">
        <w:r>
          <w:rPr/>
          <w:delText xml:space="preserve">]. </w:delText>
        </w:r>
      </w:del>
    </w:p>
    <w:p>
      <w:pPr>
        <w:pStyle w:val="38"/>
        <w:rPr>
          <w:del w:id="629" w:author="Петр Ершов" w:date="2022-10-06T16:53:00Z"/>
        </w:rPr>
      </w:pPr>
      <w:del w:id="630" w:author="Петр Ершов" w:date="2022-10-06T16:53:00Z">
        <w:r>
          <w:rPr/>
          <w:delText xml:space="preserve">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delText>
        </w:r>
      </w:del>
      <w:del w:id="631" w:author="Петр Ершов" w:date="2022-10-06T16:53:00Z">
        <w:r>
          <w:rPr>
            <w:i/>
            <w:iCs/>
          </w:rPr>
          <w:delText>Liopsetta glacialis</w:delText>
        </w:r>
      </w:del>
      <w:del w:id="632" w:author="Петр Ершов" w:date="2022-10-06T16:53:00Z">
        <w:r>
          <w:rPr/>
          <w:delText xml:space="preserve"> (Pallas, 1776) and the dab </w:delText>
        </w:r>
      </w:del>
      <w:del w:id="633" w:author="Петр Ершов" w:date="2022-10-06T16:53:00Z">
        <w:r>
          <w:rPr>
            <w:i/>
            <w:iCs/>
          </w:rPr>
          <w:delText>Limanda limanda</w:delText>
        </w:r>
      </w:del>
      <w:del w:id="634" w:author="Петр Ершов" w:date="2022-10-06T16:53:00Z">
        <w:r>
          <w:rPr/>
          <w:delText xml:space="preserve"> (Linnaeus, 1758) [</w:delText>
        </w:r>
      </w:del>
      <w:del w:id="635" w:author="Петр Ершов" w:date="2022-10-06T16:53:00Z">
        <w:r>
          <w:rPr>
            <w:b/>
          </w:rPr>
          <w:delText>31</w:delText>
        </w:r>
      </w:del>
      <w:del w:id="636" w:author="Петр Ершов" w:date="2022-10-06T16:53:00Z">
        <w:r>
          <w:rPr/>
          <w:delText xml:space="preserve">, </w:delText>
        </w:r>
      </w:del>
      <w:del w:id="637" w:author="Петр Ершов" w:date="2022-10-06T16:53:00Z">
        <w:r>
          <w:rPr>
            <w:b/>
          </w:rPr>
          <w:delText>32</w:delText>
        </w:r>
      </w:del>
      <w:del w:id="638" w:author="Петр Ершов" w:date="2022-10-06T16:53:00Z">
        <w:r>
          <w:rPr/>
          <w:delText>]. Shatunovsky &amp; Chestnova [</w:delText>
        </w:r>
      </w:del>
      <w:del w:id="639" w:author="Петр Ершов" w:date="2022-10-06T16:53:00Z">
        <w:r>
          <w:rPr>
            <w:b/>
          </w:rPr>
          <w:delText>33</w:delText>
        </w:r>
      </w:del>
      <w:del w:id="640" w:author="Петр Ершов" w:date="2022-10-06T16:53:00Z">
        <w:r>
          <w:rPr/>
          <w:delText>] have shown that in the inlets of Kandalaksha Bay, where the Arctic flounder is relatively abundant, the young European flounder (</w:delText>
        </w:r>
      </w:del>
      <w:del w:id="641" w:author="Петр Ершов" w:date="2022-10-06T16:53:00Z">
        <w:r>
          <w:rPr>
            <w:i/>
            <w:iCs/>
          </w:rPr>
          <w:delText>TL</w:delText>
        </w:r>
      </w:del>
      <w:del w:id="642" w:author="Петр Ершов" w:date="2022-10-06T16:53:00Z">
        <w:r>
          <w:rPr/>
          <w:delTex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of life. </w:delText>
        </w:r>
      </w:del>
    </w:p>
    <w:p>
      <w:pPr>
        <w:pStyle w:val="38"/>
        <w:rPr>
          <w:del w:id="643" w:author="Петр Ершов" w:date="2022-10-06T16:53:00Z"/>
        </w:rPr>
      </w:pPr>
      <w:del w:id="644" w:author="Петр Ершов" w:date="2022-10-06T16:53:00Z">
        <w:r>
          <w:rPr/>
          <w:delText xml:space="preserve">Another factor that is likely to influence spatial variation in flounder polymorphism is ecological selection between morphs in individual populations. Russo </w:delText>
        </w:r>
      </w:del>
      <w:del w:id="645" w:author="Петр Ершов" w:date="2022-10-06T16:53:00Z">
        <w:r>
          <w:rPr>
            <w:i/>
          </w:rPr>
          <w:delText>et al</w:delText>
        </w:r>
      </w:del>
      <w:del w:id="646" w:author="Петр Ершов" w:date="2022-10-06T16:53:00Z">
        <w:r>
          <w:rPr/>
          <w:delText>. [</w:delText>
        </w:r>
      </w:del>
      <w:del w:id="647" w:author="Петр Ершов" w:date="2022-10-06T16:53:00Z">
        <w:r>
          <w:rPr>
            <w:b/>
          </w:rPr>
          <w:delText>34</w:delText>
        </w:r>
      </w:del>
      <w:del w:id="648" w:author="Петр Ершов" w:date="2022-10-06T16:53:00Z">
        <w:r>
          <w:rPr/>
          <w:delText xml:space="preserve">],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delText>
        </w:r>
      </w:del>
      <w:del w:id="649" w:author="Петр Ершов" w:date="2022-10-06T16:53:00Z">
        <w:r>
          <w:rPr>
            <w:i/>
            <w:iCs/>
          </w:rPr>
          <w:delText>P. stellatus</w:delText>
        </w:r>
      </w:del>
      <w:del w:id="650" w:author="Петр Ершов" w:date="2022-10-06T16:53:00Z">
        <w:r>
          <w:rPr/>
          <w:delText xml:space="preserve"> (Pallas, 1787), which suggested the existence of trophic specialization in the right- and left-sided individuals [</w:delText>
        </w:r>
      </w:del>
      <w:del w:id="651" w:author="Петр Ершов" w:date="2022-10-06T16:53:00Z">
        <w:r>
          <w:rPr>
            <w:b/>
          </w:rPr>
          <w:delText>35</w:delText>
        </w:r>
      </w:del>
      <w:del w:id="652" w:author="Петр Ершов" w:date="2022-10-06T16:53:00Z">
        <w:r>
          <w:rPr/>
          <w:delText xml:space="preserve">, </w:delText>
        </w:r>
      </w:del>
      <w:del w:id="653" w:author="Петр Ершов" w:date="2022-10-06T16:53:00Z">
        <w:r>
          <w:rPr>
            <w:b/>
          </w:rPr>
          <w:delText>36</w:delText>
        </w:r>
      </w:del>
      <w:del w:id="654" w:author="Петр Ершов" w:date="2022-10-06T16:53:00Z">
        <w:r>
          <w:rPr/>
          <w:delText xml:space="preserve">, </w:delText>
        </w:r>
      </w:del>
      <w:del w:id="655" w:author="Петр Ершов" w:date="2022-10-06T16:53:00Z">
        <w:r>
          <w:rPr>
            <w:b/>
          </w:rPr>
          <w:delText>37</w:delText>
        </w:r>
      </w:del>
      <w:del w:id="656" w:author="Петр Ершов" w:date="2022-10-06T16:53:00Z">
        <w:r>
          <w:rPr/>
          <w:delText>].</w:delText>
        </w:r>
      </w:del>
    </w:p>
    <w:p>
      <w:pPr>
        <w:pStyle w:val="38"/>
        <w:rPr>
          <w:del w:id="657" w:author="Петр Ершов" w:date="2022-10-06T16:53:00Z"/>
        </w:rPr>
      </w:pPr>
      <w:del w:id="658" w:author="Петр Ершов" w:date="2022-10-06T16:53:00Z">
        <w:r>
          <w:rPr/>
          <w:delText xml:space="preserve">Fornbacke </w:delText>
        </w:r>
      </w:del>
      <w:del w:id="659" w:author="Петр Ершов" w:date="2022-10-06T16:53:00Z">
        <w:r>
          <w:rPr>
            <w:i/>
          </w:rPr>
          <w:delText>et al</w:delText>
        </w:r>
      </w:del>
      <w:del w:id="660" w:author="Петр Ершов" w:date="2022-10-06T16:53:00Z">
        <w:r>
          <w:rPr/>
          <w:delText>. [</w:delText>
        </w:r>
      </w:del>
      <w:del w:id="661" w:author="Петр Ершов" w:date="2022-10-06T16:53:00Z">
        <w:r>
          <w:rPr>
            <w:b/>
          </w:rPr>
          <w:delText>10</w:delText>
        </w:r>
      </w:del>
      <w:del w:id="662" w:author="Петр Ершов" w:date="2022-10-06T16:53:00Z">
        <w:r>
          <w:rPr/>
          <w:delText>]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w:delText>
        </w:r>
      </w:del>
      <w:del w:id="663" w:author="Петр Ершов" w:date="2022-10-06T16:53:00Z">
        <w:r>
          <w:rPr>
            <w:b/>
          </w:rPr>
          <w:delText>38</w:delText>
        </w:r>
      </w:del>
      <w:del w:id="664" w:author="Петр Ершов" w:date="2022-10-06T16:53:00Z">
        <w:r>
          <w:rPr/>
          <w:delText xml:space="preserve">, </w:delText>
        </w:r>
      </w:del>
      <w:del w:id="665" w:author="Петр Ершов" w:date="2022-10-06T16:53:00Z">
        <w:r>
          <w:rPr>
            <w:b/>
          </w:rPr>
          <w:delText>39</w:delText>
        </w:r>
      </w:del>
      <w:del w:id="666" w:author="Петр Ершов" w:date="2022-10-06T16:53:00Z">
        <w:r>
          <w:rPr/>
          <w:delText xml:space="preserve">, </w:delText>
        </w:r>
      </w:del>
      <w:del w:id="667" w:author="Петр Ершов" w:date="2022-10-06T16:53:00Z">
        <w:r>
          <w:rPr>
            <w:b/>
          </w:rPr>
          <w:delText>40</w:delText>
        </w:r>
      </w:del>
      <w:del w:id="668" w:author="Петр Ершов" w:date="2022-10-06T16:53:00Z">
        <w:r>
          <w:rPr/>
          <w:delText>). Negative trends in ecological health result in degradation of habitats of many fish species including the European flounder. In the early 2000s, a dramatic fall in numbers and biomass of the European flounder was observed in the northern part of the Baltic Sea [</w:delText>
        </w:r>
      </w:del>
      <w:del w:id="669" w:author="Петр Ершов" w:date="2022-10-06T16:53:00Z">
        <w:r>
          <w:rPr>
            <w:b/>
          </w:rPr>
          <w:delText>41</w:delText>
        </w:r>
      </w:del>
      <w:del w:id="670" w:author="Петр Ершов" w:date="2022-10-06T16:53:00Z">
        <w:r>
          <w:rPr/>
          <w:delText xml:space="preserve">].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delText>
        </w:r>
      </w:del>
    </w:p>
    <w:p>
      <w:pPr>
        <w:pStyle w:val="38"/>
        <w:rPr>
          <w:del w:id="671" w:author="Петр Ершов" w:date="2022-10-06T16:53:00Z"/>
        </w:rPr>
      </w:pPr>
      <w:del w:id="672" w:author="Петр Ершов" w:date="2022-10-06T16:53:00Z">
        <w:r>
          <w:rPr/>
          <w:delText xml:space="preserve">To sum up, it should be stressed that populations of </w:delText>
        </w:r>
      </w:del>
      <w:del w:id="673" w:author="Петр Ершов" w:date="2022-10-06T16:53:00Z">
        <w:r>
          <w:rPr>
            <w:i/>
            <w:iCs/>
          </w:rPr>
          <w:delText>P. flesus</w:delText>
        </w:r>
      </w:del>
      <w:del w:id="674" w:author="Петр Ершов" w:date="2022-10-06T16:53:00Z">
        <w:r>
          <w:rPr/>
          <w:delText xml:space="preserve"> living in the White Sea and other parts of flounder’s geographic range are likely to be affected by factors of natural selection specific for each area that influence the proportion of left- and right-sided fish. 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delText>
        </w:r>
      </w:del>
    </w:p>
    <w:p>
      <w:pPr>
        <w:pStyle w:val="38"/>
      </w:pPr>
    </w:p>
    <w:p>
      <w:pPr>
        <w:spacing w:line="228" w:lineRule="auto"/>
        <w:ind w:left="2608"/>
        <w:rPr>
          <w:rStyle w:val="10"/>
          <w:i w:val="0"/>
        </w:rPr>
      </w:pPr>
      <w:r>
        <w:rPr>
          <w:b/>
        </w:rPr>
        <w:t>Author Contributions:</w:t>
      </w:r>
      <w:r>
        <w:t xml:space="preserve"> All authors contributed towards conceptualization, methodology, analysis, investigation; </w:t>
      </w:r>
      <w:r>
        <w:rPr>
          <w:rStyle w:val="10"/>
          <w:i w:val="0"/>
        </w:rPr>
        <w:t xml:space="preserve">P.Y. and G.F. have made substantial contributions to acquisition of data and conception; V.K. have been involved in analysis and interpretation of data; P.Y. wrote </w:t>
      </w:r>
      <w:r>
        <w:t>wrote the original draft of the work</w:t>
      </w:r>
      <w:r>
        <w:rPr>
          <w:rStyle w:val="10"/>
          <w:i w:val="0"/>
        </w:rPr>
        <w:t xml:space="preserve">. All authors read, revised critically and </w:t>
      </w:r>
    </w:p>
    <w:p>
      <w:pPr>
        <w:spacing w:line="228" w:lineRule="auto"/>
        <w:ind w:left="2608"/>
        <w:rPr>
          <w:i/>
        </w:rPr>
      </w:pPr>
      <w:r>
        <w:rPr>
          <w:rStyle w:val="10"/>
          <w:i w:val="0"/>
        </w:rPr>
        <w:t>approved the manuscript.</w:t>
      </w:r>
    </w:p>
    <w:p>
      <w:pPr>
        <w:pStyle w:val="63"/>
        <w:spacing w:after="0"/>
        <w:rPr>
          <w:sz w:val="20"/>
        </w:rPr>
      </w:pPr>
      <w:r>
        <w:rPr>
          <w:b/>
          <w:sz w:val="20"/>
        </w:rPr>
        <w:t>Funding:</w:t>
      </w:r>
      <w:r>
        <w:rPr>
          <w:sz w:val="20"/>
        </w:rPr>
        <w:t xml:space="preserve"> This research received no external funding.</w:t>
      </w:r>
    </w:p>
    <w:p>
      <w:pPr>
        <w:pStyle w:val="63"/>
        <w:spacing w:after="0"/>
        <w:rPr>
          <w:b/>
          <w:sz w:val="20"/>
        </w:rPr>
      </w:pPr>
      <w:bookmarkStart w:id="1" w:name="_Hlk89945590"/>
      <w:bookmarkStart w:id="2" w:name="_Hlk60054323"/>
      <w:r>
        <w:rPr>
          <w:b/>
          <w:sz w:val="20"/>
        </w:rPr>
        <w:t xml:space="preserve">Institutional Review Board Statement: </w:t>
      </w:r>
      <w:r>
        <w:rPr>
          <w:sz w:val="20"/>
        </w:rPr>
        <w:t>Not applicable.</w:t>
      </w:r>
    </w:p>
    <w:bookmarkEnd w:id="1"/>
    <w:p>
      <w:pPr>
        <w:spacing w:line="228" w:lineRule="auto"/>
        <w:ind w:left="2608"/>
        <w:rPr>
          <w:rFonts w:ascii="Times New Roman" w:hAnsi="Times New Roman"/>
        </w:rPr>
      </w:pPr>
      <w:r>
        <w:rPr>
          <w:b/>
        </w:rPr>
        <w:t xml:space="preserve">Data Availability Statement: </w:t>
      </w:r>
      <w:r>
        <w:t>Data can be supplied by the corresponding author upon reasonable request.</w:t>
      </w:r>
    </w:p>
    <w:bookmarkEnd w:id="2"/>
    <w:p>
      <w:pPr>
        <w:pStyle w:val="23"/>
        <w:spacing w:line="228" w:lineRule="auto"/>
        <w:ind w:left="2608"/>
      </w:pPr>
      <w:r>
        <w:rPr>
          <w:b/>
        </w:rPr>
        <w:t>Acknowledgments:</w:t>
      </w:r>
      <w:r>
        <w:t xml:space="preserve"> We are grateful to the staff of the Coastal Research Laboratory of the Polar branch of FSBI “VNIRO” and White Sea Biological Station Kartesh of the Zoological Institute RAS for their help in collecting data during </w:t>
      </w:r>
    </w:p>
    <w:p>
      <w:pPr>
        <w:pStyle w:val="23"/>
        <w:spacing w:line="228" w:lineRule="auto"/>
        <w:ind w:left="2608"/>
      </w:pPr>
      <w:r>
        <w:t xml:space="preserve">expeditions. This work was carried out as part of the State Task of the Zoological Institute RAS (state registration </w:t>
      </w:r>
    </w:p>
    <w:p>
      <w:pPr>
        <w:pStyle w:val="23"/>
        <w:spacing w:line="228" w:lineRule="auto"/>
        <w:ind w:left="2608"/>
        <w:rPr>
          <w:sz w:val="22"/>
          <w:szCs w:val="22"/>
        </w:rPr>
      </w:pPr>
      <w:r>
        <w:t>number no. 122031100283-9).</w:t>
      </w:r>
    </w:p>
    <w:p>
      <w:pPr>
        <w:pStyle w:val="63"/>
        <w:spacing w:after="0"/>
        <w:rPr>
          <w:sz w:val="20"/>
        </w:rPr>
      </w:pPr>
      <w:r>
        <w:rPr>
          <w:b/>
          <w:sz w:val="20"/>
        </w:rPr>
        <w:t>Conflicts of Interest:</w:t>
      </w:r>
      <w:r>
        <w:rPr>
          <w:sz w:val="20"/>
        </w:rPr>
        <w:t xml:space="preserve"> The authors declare no conflict of interest. The funders had no role in the design of the study; in the collection, analyses, or interpretation of data; in the writing of the manuscript; or in the decision to publish the results.</w:t>
      </w:r>
    </w:p>
    <w:p>
      <w:pPr>
        <w:pStyle w:val="52"/>
        <w:ind w:left="0"/>
      </w:pPr>
      <w:r>
        <w:t>References</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 L.S.</w:t>
      </w:r>
      <w:r>
        <w:rPr>
          <w:rFonts w:ascii="Palatino Linotype" w:hAnsi="Palatino Linotype"/>
          <w:b/>
          <w:sz w:val="20"/>
          <w:szCs w:val="20"/>
          <w:lang w:val="en-US"/>
        </w:rPr>
        <w:t xml:space="preserve"> </w:t>
      </w:r>
      <w:r>
        <w:rPr>
          <w:rFonts w:ascii="Palatino Linotype" w:hAnsi="Palatino Linotype"/>
          <w:i/>
          <w:sz w:val="20"/>
          <w:szCs w:val="20"/>
          <w:lang w:val="en-US"/>
        </w:rPr>
        <w:t>Freshwater fishes of the USSR and adjacent countries</w:t>
      </w:r>
      <w:r>
        <w:rPr>
          <w:rFonts w:ascii="Palatino Linotype" w:hAnsi="Palatino Linotype"/>
          <w:sz w:val="20"/>
          <w:szCs w:val="20"/>
          <w:lang w:val="en-US"/>
        </w:rPr>
        <w:t xml:space="preserve">; Nauka: Moscow-Leningrad, USSR, 1949.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Andriashev, A.P.</w:t>
      </w:r>
      <w:r>
        <w:rPr>
          <w:rFonts w:ascii="Palatino Linotype" w:hAnsi="Palatino Linotype"/>
          <w:b/>
          <w:sz w:val="20"/>
          <w:szCs w:val="20"/>
          <w:lang w:val="en-US"/>
        </w:rPr>
        <w:t xml:space="preserve"> </w:t>
      </w:r>
      <w:r>
        <w:rPr>
          <w:rFonts w:ascii="Palatino Linotype" w:hAnsi="Palatino Linotype"/>
          <w:i/>
          <w:sz w:val="20"/>
          <w:szCs w:val="20"/>
          <w:lang w:val="en-US"/>
        </w:rPr>
        <w:t>Fishes of the northern seas of the USSR</w:t>
      </w:r>
      <w:r>
        <w:rPr>
          <w:rFonts w:ascii="Palatino Linotype" w:hAnsi="Palatino Linotype"/>
          <w:sz w:val="20"/>
          <w:szCs w:val="20"/>
          <w:lang w:val="en-US"/>
        </w:rPr>
        <w:t xml:space="preserve">; Izdatelstvo Akademii Nauk SSSR: Moscow-Leningrad, USSR, 1954. </w:t>
      </w:r>
      <w:r>
        <w:rPr>
          <w:rFonts w:ascii="Palatino Linotype" w:hAnsi="Palatino Linotype"/>
          <w:sz w:val="20"/>
          <w:szCs w:val="20"/>
        </w:rPr>
        <w:t>[In Russian].</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eastAsia="en-US"/>
        </w:rPr>
        <w:t xml:space="preserve">Mecklenburg C.W.; Lynghammar, A.; Johannesen, E.; </w:t>
      </w:r>
      <w:r>
        <w:rPr>
          <w:rFonts w:ascii="Palatino Linotype" w:hAnsi="Palatino Linotype"/>
          <w:sz w:val="20"/>
          <w:szCs w:val="20"/>
          <w:lang w:val="en-US"/>
        </w:rPr>
        <w:t>Byrkjedal, I.; Christiansen, J.S.; Dolgov, A.V.; Karamushko, O.V.; Mecklenburg, T.A.; Møller, P.R.; Steinke, D.; Wienerroither, R.M.</w:t>
      </w:r>
      <w:r>
        <w:rPr>
          <w:rFonts w:ascii="Palatino Linotype" w:hAnsi="Palatino Linotype"/>
          <w:sz w:val="20"/>
          <w:szCs w:val="20"/>
          <w:lang w:val="en-US" w:eastAsia="en-US"/>
        </w:rPr>
        <w:t xml:space="preserve"> </w:t>
      </w:r>
      <w:r>
        <w:rPr>
          <w:rFonts w:ascii="Palatino Linotype" w:hAnsi="Palatino Linotype"/>
          <w:i/>
          <w:sz w:val="20"/>
          <w:szCs w:val="20"/>
          <w:lang w:val="en-US" w:eastAsia="en-US"/>
        </w:rPr>
        <w:t xml:space="preserve">Marine fishes of the Arctic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eastAsia="en-US"/>
        </w:rPr>
        <w:t>Region</w:t>
      </w:r>
      <w:r>
        <w:rPr>
          <w:rFonts w:ascii="Palatino Linotype" w:hAnsi="Palatino Linotype"/>
          <w:sz w:val="20"/>
          <w:szCs w:val="20"/>
          <w:lang w:val="en-US" w:eastAsia="en-US"/>
        </w:rPr>
        <w:t>;</w:t>
      </w:r>
      <w:r>
        <w:rPr>
          <w:rFonts w:ascii="Palatino Linotype" w:hAnsi="Palatino Linotype"/>
          <w:sz w:val="20"/>
          <w:szCs w:val="20"/>
          <w:lang w:val="en-US"/>
        </w:rPr>
        <w:t xml:space="preserve"> Akureyri: Conservation of Arctic Flora and Fauna, Iceland, 2018.</w:t>
      </w:r>
    </w:p>
    <w:p>
      <w:pPr>
        <w:pStyle w:val="103"/>
        <w:numPr>
          <w:ilvl w:val="0"/>
          <w:numId w:val="5"/>
        </w:numPr>
        <w:spacing w:line="228" w:lineRule="auto"/>
        <w:ind w:left="425" w:hanging="425"/>
        <w:jc w:val="both"/>
        <w:rPr>
          <w:rStyle w:val="112"/>
          <w:rFonts w:ascii="Palatino Linotype" w:hAnsi="Palatino Linotype"/>
          <w:sz w:val="20"/>
          <w:szCs w:val="20"/>
          <w:lang w:val="en-US"/>
        </w:rPr>
      </w:pPr>
      <w:r>
        <w:rPr>
          <w:rFonts w:ascii="Palatino Linotype" w:hAnsi="Palatino Linotype"/>
          <w:sz w:val="20"/>
          <w:szCs w:val="20"/>
          <w:lang w:val="en-US"/>
        </w:rPr>
        <w:t>Fuks, G.V.; Goncharov Yu.V.</w:t>
      </w:r>
      <w:r>
        <w:rPr>
          <w:rFonts w:ascii="Palatino Linotype" w:hAnsi="Palatino Linotype"/>
          <w:b/>
          <w:sz w:val="20"/>
          <w:szCs w:val="20"/>
          <w:lang w:val="en-US"/>
        </w:rPr>
        <w:t xml:space="preserve"> </w:t>
      </w:r>
      <w:r>
        <w:rPr>
          <w:rFonts w:ascii="Palatino Linotype" w:hAnsi="Palatino Linotype"/>
          <w:sz w:val="20"/>
          <w:szCs w:val="20"/>
          <w:lang w:val="en-US"/>
        </w:rPr>
        <w:t xml:space="preserve">First capture of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(Pleuronectidae) in the southwestern part of the Kara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2021,</w:t>
      </w:r>
      <w:r>
        <w:rPr>
          <w:rFonts w:ascii="Palatino Linotype" w:hAnsi="Palatino Linotype"/>
          <w:sz w:val="20"/>
          <w:szCs w:val="20"/>
          <w:lang w:val="en-US"/>
        </w:rPr>
        <w:t xml:space="preserve"> </w:t>
      </w:r>
      <w:r>
        <w:rPr>
          <w:rFonts w:ascii="Palatino Linotype" w:hAnsi="Palatino Linotype"/>
          <w:i/>
          <w:sz w:val="20"/>
          <w:szCs w:val="20"/>
          <w:lang w:val="en-US"/>
        </w:rPr>
        <w:t>61</w:t>
      </w:r>
      <w:r>
        <w:rPr>
          <w:rFonts w:ascii="Palatino Linotype" w:hAnsi="Palatino Linotype"/>
          <w:sz w:val="20"/>
          <w:szCs w:val="20"/>
          <w:lang w:val="en-US"/>
        </w:rPr>
        <w:t xml:space="preserve">, 310-313. </w:t>
      </w:r>
      <w:r>
        <w:fldChar w:fldCharType="begin"/>
      </w:r>
      <w:r>
        <w:instrText xml:space="preserve"> HYPERLINK "https://doi.org/10.1134/S0032945221010070" </w:instrText>
      </w:r>
      <w:r>
        <w:fldChar w:fldCharType="separate"/>
      </w:r>
      <w:r>
        <w:rPr>
          <w:rStyle w:val="11"/>
          <w:rFonts w:ascii="Palatino Linotype" w:hAnsi="Palatino Linotype"/>
          <w:sz w:val="20"/>
          <w:szCs w:val="20"/>
          <w:lang w:val="en-US"/>
        </w:rPr>
        <w:t>https://doi.org/10.1134/S0032945221010070</w:t>
      </w:r>
      <w:r>
        <w:rPr>
          <w:rStyle w:val="11"/>
          <w:rFonts w:ascii="Palatino Linotype" w:hAnsi="Palatino Linotype"/>
          <w:sz w:val="20"/>
          <w:szCs w:val="20"/>
          <w:lang w:val="en-US"/>
        </w:rPr>
        <w:fldChar w:fldCharType="end"/>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5.  Policansky, D.</w:t>
      </w:r>
      <w:r>
        <w:rPr>
          <w:rFonts w:ascii="Palatino Linotype" w:hAnsi="Palatino Linotype"/>
          <w:b/>
          <w:sz w:val="20"/>
          <w:szCs w:val="20"/>
          <w:lang w:val="en-US"/>
        </w:rPr>
        <w:t xml:space="preserve"> </w:t>
      </w:r>
      <w:r>
        <w:rPr>
          <w:rFonts w:ascii="Palatino Linotype" w:hAnsi="Palatino Linotype"/>
          <w:sz w:val="20"/>
          <w:szCs w:val="20"/>
          <w:lang w:val="en-US"/>
        </w:rPr>
        <w:t xml:space="preserve">The asymmetry of flounders. Scientific American </w:t>
      </w:r>
      <w:r>
        <w:rPr>
          <w:rFonts w:ascii="Palatino Linotype" w:hAnsi="Palatino Linotype"/>
          <w:b/>
          <w:sz w:val="20"/>
          <w:szCs w:val="20"/>
          <w:lang w:val="en-US"/>
        </w:rPr>
        <w:t>1982</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246</w:t>
      </w:r>
      <w:r>
        <w:rPr>
          <w:rFonts w:ascii="Palatino Linotype" w:hAnsi="Palatino Linotype"/>
          <w:sz w:val="20"/>
          <w:szCs w:val="20"/>
          <w:lang w:val="en-US"/>
        </w:rPr>
        <w:t>, 116–122</w:t>
      </w:r>
    </w:p>
    <w:p>
      <w:pPr>
        <w:pStyle w:val="103"/>
        <w:spacing w:line="228" w:lineRule="auto"/>
        <w:ind w:left="425" w:hanging="425"/>
        <w:jc w:val="both"/>
        <w:rPr>
          <w:rStyle w:val="11"/>
          <w:rFonts w:ascii="Palatino Linotype" w:hAnsi="Palatino Linotype"/>
          <w:sz w:val="20"/>
          <w:szCs w:val="20"/>
          <w:lang w:val="en-US"/>
        </w:rPr>
      </w:pPr>
      <w:r>
        <w:fldChar w:fldCharType="begin"/>
      </w:r>
      <w:r>
        <w:rPr>
          <w:lang w:val="en-US"/>
          <w:rPrChange w:id="675" w:author="Петр Ершов" w:date="2022-09-30T10:43:00Z">
            <w:rPr/>
          </w:rPrChange>
        </w:rPr>
        <w:instrText xml:space="preserve"> HYPERLINK "https://doi.org/10.1038/scientificamerican0582-116" </w:instrText>
      </w:r>
      <w:r>
        <w:fldChar w:fldCharType="separate"/>
      </w:r>
      <w:r>
        <w:rPr>
          <w:rStyle w:val="11"/>
          <w:rFonts w:ascii="Palatino Linotype" w:hAnsi="Palatino Linotype"/>
          <w:sz w:val="20"/>
          <w:szCs w:val="20"/>
          <w:lang w:val="en-US"/>
        </w:rPr>
        <w:t>https://doi.org/10.1038/scientificamerican0582-116</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i/>
          <w:color w:val="0000FF"/>
          <w:sz w:val="20"/>
          <w:szCs w:val="20"/>
          <w:u w:val="single"/>
          <w:lang w:val="en-US"/>
        </w:rPr>
      </w:pPr>
      <w:r>
        <w:rPr>
          <w:rFonts w:ascii="Palatino Linotype" w:hAnsi="Palatino Linotype"/>
          <w:sz w:val="20"/>
          <w:szCs w:val="20"/>
          <w:lang w:val="en-US"/>
        </w:rPr>
        <w:t xml:space="preserve">Boklage, C.E. On the inheritance of directional asymmetry (sidedness) in the starry flounder, </w:t>
      </w:r>
      <w:r>
        <w:rPr>
          <w:rFonts w:ascii="Palatino Linotype" w:hAnsi="Palatino Linotype"/>
          <w:i/>
          <w:sz w:val="20"/>
          <w:szCs w:val="20"/>
          <w:lang w:val="en-US"/>
        </w:rPr>
        <w:t xml:space="preserve">Platichthys </w:t>
      </w:r>
    </w:p>
    <w:p>
      <w:pPr>
        <w:pStyle w:val="103"/>
        <w:spacing w:line="228" w:lineRule="auto"/>
        <w:ind w:left="425" w:hanging="425"/>
        <w:jc w:val="both"/>
        <w:rPr>
          <w:rStyle w:val="11"/>
          <w:lang w:val="en-US"/>
        </w:rPr>
      </w:pPr>
      <w:r>
        <w:rPr>
          <w:rFonts w:ascii="Palatino Linotype" w:hAnsi="Palatino Linotype"/>
          <w:i/>
          <w:sz w:val="20"/>
          <w:szCs w:val="20"/>
          <w:lang w:val="en-US"/>
        </w:rPr>
        <w:t>stellatus</w:t>
      </w:r>
      <w:r>
        <w:rPr>
          <w:rFonts w:ascii="Palatino Linotype" w:hAnsi="Palatino Linotype"/>
          <w:sz w:val="20"/>
          <w:szCs w:val="20"/>
          <w:lang w:val="en-US"/>
        </w:rPr>
        <w:t xml:space="preserve">: Additional analyses of Policansky’s data. </w:t>
      </w:r>
      <w:r>
        <w:rPr>
          <w:rFonts w:ascii="Palatino Linotype" w:hAnsi="Palatino Linotype"/>
          <w:i/>
          <w:sz w:val="20"/>
          <w:szCs w:val="20"/>
          <w:lang w:val="en-US"/>
        </w:rPr>
        <w:t>Behavioral and Brain Sciences</w:t>
      </w:r>
      <w:r>
        <w:rPr>
          <w:rFonts w:ascii="Palatino Linotype" w:hAnsi="Palatino Linotype"/>
          <w:b/>
          <w:bCs/>
          <w:sz w:val="20"/>
          <w:szCs w:val="20"/>
          <w:lang w:val="en-US"/>
        </w:rPr>
        <w:t xml:space="preserve"> </w:t>
      </w:r>
      <w:r>
        <w:rPr>
          <w:rFonts w:ascii="Palatino Linotype" w:hAnsi="Palatino Linotype"/>
          <w:b/>
          <w:sz w:val="20"/>
          <w:szCs w:val="20"/>
          <w:lang w:val="en-US"/>
        </w:rPr>
        <w:t>1984</w:t>
      </w:r>
      <w:r>
        <w:rPr>
          <w:rFonts w:ascii="Palatino Linotype" w:hAnsi="Palatino Linotype"/>
          <w:sz w:val="20"/>
          <w:szCs w:val="20"/>
          <w:lang w:val="en-US"/>
        </w:rPr>
        <w:t xml:space="preserve">, </w:t>
      </w:r>
      <w:r>
        <w:rPr>
          <w:rFonts w:ascii="Palatino Linotype" w:hAnsi="Palatino Linotype"/>
          <w:i/>
          <w:sz w:val="20"/>
          <w:szCs w:val="20"/>
          <w:lang w:val="en-US"/>
        </w:rPr>
        <w:t>7</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725–730. </w:t>
      </w:r>
      <w:r>
        <w:fldChar w:fldCharType="begin"/>
      </w:r>
      <w:r>
        <w:rPr>
          <w:lang w:val="en-US"/>
          <w:rPrChange w:id="676" w:author="Петр Ершов" w:date="2022-09-30T10:43:00Z">
            <w:rPr/>
          </w:rPrChange>
        </w:rPr>
        <w:instrText xml:space="preserve"> HYPERLINK "https://doi.org/10.1017/S0140525X00028326" </w:instrText>
      </w:r>
      <w:r>
        <w:fldChar w:fldCharType="separate"/>
      </w:r>
      <w:r>
        <w:rPr>
          <w:rStyle w:val="11"/>
          <w:rFonts w:ascii="Palatino Linotype" w:hAnsi="Palatino Linotype"/>
          <w:sz w:val="20"/>
          <w:szCs w:val="20"/>
          <w:lang w:val="en-US"/>
        </w:rPr>
        <w:t>https://doi.org/10.1017/S0140525X00028326</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i/>
          <w:sz w:val="20"/>
          <w:szCs w:val="20"/>
          <w:lang w:val="en-US"/>
        </w:rPr>
      </w:pPr>
      <w:r>
        <w:rPr>
          <w:rFonts w:ascii="Palatino Linotype" w:hAnsi="Palatino Linotype"/>
          <w:sz w:val="20"/>
          <w:szCs w:val="20"/>
          <w:lang w:val="en-US"/>
        </w:rPr>
        <w:t>Duncker, G.</w:t>
      </w:r>
      <w:r>
        <w:rPr>
          <w:rFonts w:ascii="Palatino Linotype" w:hAnsi="Palatino Linotype"/>
          <w:b/>
          <w:sz w:val="20"/>
          <w:szCs w:val="20"/>
          <w:lang w:val="en-US"/>
        </w:rPr>
        <w:t xml:space="preserve"> </w:t>
      </w:r>
      <w:r>
        <w:rPr>
          <w:rFonts w:ascii="Palatino Linotype" w:hAnsi="Palatino Linotype"/>
          <w:sz w:val="20"/>
          <w:szCs w:val="20"/>
          <w:lang w:val="en-US"/>
        </w:rPr>
        <w:t xml:space="preserve">Variation und Asymmetrie bei Pleuronectes flesus L. </w:t>
      </w:r>
      <w:r>
        <w:rPr>
          <w:rFonts w:ascii="Palatino Linotype" w:hAnsi="Palatino Linotype"/>
          <w:i/>
          <w:sz w:val="20"/>
          <w:szCs w:val="20"/>
          <w:lang w:val="en-US"/>
        </w:rPr>
        <w:t xml:space="preserve">Wissenschaftliche </w:t>
      </w:r>
    </w:p>
    <w:p>
      <w:pPr>
        <w:spacing w:line="228" w:lineRule="auto"/>
        <w:ind w:left="425" w:hanging="425"/>
      </w:pPr>
      <w:r>
        <w:rPr>
          <w:i/>
        </w:rPr>
        <w:t>Meereuntersuchungen</w:t>
      </w:r>
      <w:r>
        <w:t xml:space="preserve"> </w:t>
      </w:r>
      <w:r>
        <w:rPr>
          <w:b/>
        </w:rPr>
        <w:t>1900</w:t>
      </w:r>
      <w:r>
        <w:t xml:space="preserve">, </w:t>
      </w:r>
      <w:r>
        <w:rPr>
          <w:i/>
        </w:rPr>
        <w:t>3</w:t>
      </w:r>
      <w:r>
        <w:t>, 333-406.</w:t>
      </w:r>
    </w:p>
    <w:p>
      <w:pPr>
        <w:pStyle w:val="103"/>
        <w:numPr>
          <w:ilvl w:val="0"/>
          <w:numId w:val="7"/>
        </w:numPr>
        <w:spacing w:line="228" w:lineRule="auto"/>
        <w:ind w:left="425" w:hanging="425"/>
        <w:jc w:val="both"/>
        <w:rPr>
          <w:rFonts w:ascii="Palatino Linotype" w:hAnsi="Palatino Linotype"/>
          <w:i/>
          <w:sz w:val="20"/>
          <w:szCs w:val="20"/>
          <w:lang w:val="en-US"/>
        </w:rPr>
      </w:pPr>
      <w:r>
        <w:rPr>
          <w:rFonts w:ascii="Palatino Linotype" w:hAnsi="Palatino Linotype"/>
          <w:sz w:val="20"/>
          <w:szCs w:val="20"/>
          <w:lang w:val="en-US"/>
        </w:rPr>
        <w:t>Apstein, C.</w:t>
      </w:r>
      <w:r>
        <w:rPr>
          <w:rFonts w:ascii="Palatino Linotype" w:hAnsi="Palatino Linotype"/>
          <w:b/>
          <w:sz w:val="20"/>
          <w:szCs w:val="20"/>
          <w:lang w:val="en-US"/>
        </w:rPr>
        <w:t xml:space="preserve"> </w:t>
      </w:r>
      <w:r>
        <w:rPr>
          <w:rFonts w:ascii="Palatino Linotype" w:hAnsi="Palatino Linotype"/>
          <w:sz w:val="20"/>
          <w:szCs w:val="20"/>
          <w:lang w:val="en-US"/>
        </w:rPr>
        <w:t xml:space="preserve">Junge Butt (Schollen, Pleuronectes platessa) in der Ostsee. </w:t>
      </w:r>
      <w:r>
        <w:rPr>
          <w:rFonts w:ascii="Palatino Linotype" w:hAnsi="Palatino Linotype"/>
          <w:i/>
          <w:sz w:val="20"/>
          <w:szCs w:val="20"/>
          <w:lang w:val="en-US"/>
        </w:rPr>
        <w:t xml:space="preserve">Wissenschaftliche </w:t>
      </w:r>
    </w:p>
    <w:p>
      <w:pPr>
        <w:spacing w:line="228" w:lineRule="auto"/>
        <w:ind w:left="425" w:hanging="425"/>
      </w:pPr>
      <w:r>
        <w:rPr>
          <w:i/>
        </w:rPr>
        <w:t>Meereuntersuchungen</w:t>
      </w:r>
      <w:r>
        <w:t xml:space="preserve"> </w:t>
      </w:r>
      <w:r>
        <w:rPr>
          <w:b/>
        </w:rPr>
        <w:t>1905</w:t>
      </w:r>
      <w:r>
        <w:t>,</w:t>
      </w:r>
      <w:r>
        <w:rPr>
          <w:b/>
        </w:rPr>
        <w:t xml:space="preserve"> </w:t>
      </w:r>
      <w:r>
        <w:rPr>
          <w:i/>
        </w:rPr>
        <w:t>8</w:t>
      </w:r>
      <w:r>
        <w:t>,</w:t>
      </w:r>
      <w:r>
        <w:rPr>
          <w:b/>
        </w:rPr>
        <w:t xml:space="preserve"> </w:t>
      </w:r>
      <w:r>
        <w:t>1-26.</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Mikelsaar, N.</w:t>
      </w:r>
      <w:r>
        <w:rPr>
          <w:rFonts w:ascii="Palatino Linotype" w:hAnsi="Palatino Linotype"/>
          <w:b/>
          <w:sz w:val="20"/>
          <w:szCs w:val="20"/>
          <w:lang w:val="en-US"/>
        </w:rPr>
        <w:t xml:space="preserve"> </w:t>
      </w:r>
      <w:r>
        <w:rPr>
          <w:rFonts w:ascii="Palatino Linotype" w:hAnsi="Palatino Linotype"/>
          <w:sz w:val="20"/>
          <w:szCs w:val="20"/>
          <w:lang w:val="en-US"/>
        </w:rPr>
        <w:t xml:space="preserve">Method of equalized scales. In </w:t>
      </w:r>
      <w:r>
        <w:rPr>
          <w:rFonts w:ascii="Palatino Linotype" w:hAnsi="Palatino Linotype"/>
          <w:i/>
          <w:sz w:val="20"/>
          <w:szCs w:val="20"/>
          <w:lang w:val="en-US"/>
        </w:rPr>
        <w:t>Hydrobiological investigations, Issue 1</w:t>
      </w:r>
      <w:r>
        <w:rPr>
          <w:rFonts w:ascii="Palatino Linotype" w:hAnsi="Palatino Linotype"/>
          <w:sz w:val="20"/>
          <w:szCs w:val="20"/>
          <w:lang w:val="en-US"/>
        </w:rPr>
        <w:t>; Izdatelstvo Akademii Nauk ESSR: Tartu, USSR, 1958; pp. 286-312.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Fornbacke, M.; Gombrii, M.; Lundberg, A.</w:t>
      </w:r>
      <w:r>
        <w:rPr>
          <w:rFonts w:ascii="Palatino Linotype" w:hAnsi="Palatino Linotype"/>
          <w:b/>
          <w:sz w:val="20"/>
          <w:szCs w:val="20"/>
          <w:lang w:val="en-US"/>
        </w:rPr>
        <w:t xml:space="preserve"> </w:t>
      </w:r>
      <w:r>
        <w:rPr>
          <w:rFonts w:ascii="Palatino Linotype" w:hAnsi="Palatino Linotype"/>
          <w:sz w:val="20"/>
          <w:szCs w:val="20"/>
          <w:lang w:val="en-US"/>
        </w:rPr>
        <w:t xml:space="preserve">Sidedness frequencies in the flounder </w:t>
      </w:r>
      <w:r>
        <w:rPr>
          <w:rFonts w:ascii="Palatino Linotype" w:hAnsi="Palatino Linotype"/>
          <w:i/>
          <w:iCs/>
          <w:sz w:val="20"/>
          <w:szCs w:val="20"/>
          <w:lang w:val="en-US"/>
        </w:rPr>
        <w:t xml:space="preserve">Platichthys flesus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(Pleuronectiformes) along a biogeographical cline. </w:t>
      </w:r>
      <w:r>
        <w:rPr>
          <w:rFonts w:ascii="Palatino Linotype" w:hAnsi="Palatino Linotype"/>
          <w:i/>
          <w:sz w:val="20"/>
          <w:szCs w:val="20"/>
          <w:lang w:val="en-US"/>
        </w:rPr>
        <w:t>Sarsia</w:t>
      </w:r>
      <w:r>
        <w:rPr>
          <w:rFonts w:ascii="Palatino Linotype" w:hAnsi="Palatino Linotype"/>
          <w:sz w:val="20"/>
          <w:szCs w:val="20"/>
          <w:lang w:val="en-US"/>
        </w:rPr>
        <w:t xml:space="preserve"> </w:t>
      </w:r>
      <w:r>
        <w:rPr>
          <w:rFonts w:ascii="Palatino Linotype" w:hAnsi="Palatino Linotype"/>
          <w:b/>
          <w:sz w:val="20"/>
          <w:szCs w:val="20"/>
          <w:lang w:val="en-US"/>
        </w:rPr>
        <w:t>2002</w:t>
      </w:r>
      <w:r>
        <w:rPr>
          <w:rFonts w:ascii="Palatino Linotype" w:hAnsi="Palatino Linotype"/>
          <w:sz w:val="20"/>
          <w:szCs w:val="20"/>
          <w:lang w:val="en-US"/>
        </w:rPr>
        <w:t xml:space="preserve">, </w:t>
      </w:r>
      <w:r>
        <w:rPr>
          <w:rFonts w:ascii="Palatino Linotype" w:hAnsi="Palatino Linotype"/>
          <w:i/>
          <w:sz w:val="20"/>
          <w:szCs w:val="20"/>
          <w:lang w:val="en-US"/>
        </w:rPr>
        <w:t>87</w:t>
      </w:r>
      <w:r>
        <w:rPr>
          <w:rFonts w:ascii="Palatino Linotype" w:hAnsi="Palatino Linotype"/>
          <w:sz w:val="20"/>
          <w:szCs w:val="20"/>
          <w:lang w:val="en-US"/>
        </w:rPr>
        <w:t>, 392–395.</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Redeke, H.C.</w:t>
      </w:r>
      <w:r>
        <w:rPr>
          <w:rFonts w:ascii="Palatino Linotype" w:hAnsi="Palatino Linotype"/>
          <w:b/>
          <w:sz w:val="20"/>
          <w:szCs w:val="20"/>
          <w:lang w:val="en-US"/>
        </w:rPr>
        <w:t xml:space="preserve"> </w:t>
      </w:r>
      <w:r>
        <w:rPr>
          <w:rFonts w:ascii="Palatino Linotype" w:hAnsi="Palatino Linotype"/>
          <w:sz w:val="20"/>
          <w:szCs w:val="20"/>
          <w:lang w:val="en-US"/>
        </w:rPr>
        <w:t xml:space="preserve">Ueber den gegenwartigen Stand unserer Kenntnis von den Rassen der wichtigsten Nutzfische. Die Lokalformen der Pleuronektiden (Scholle und Flunder). </w:t>
      </w:r>
      <w:r>
        <w:rPr>
          <w:rFonts w:ascii="Palatino Linotype" w:hAnsi="Palatino Linotype"/>
          <w:i/>
          <w:sz w:val="20"/>
          <w:szCs w:val="20"/>
          <w:lang w:val="en-US"/>
        </w:rPr>
        <w:t xml:space="preserve">Rapports Proces-Verbaux des reunions Conseil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International pour l’exploration de la Mer</w:t>
      </w:r>
      <w:r>
        <w:rPr>
          <w:rFonts w:ascii="Palatino Linotype" w:hAnsi="Palatino Linotype"/>
          <w:sz w:val="20"/>
          <w:szCs w:val="20"/>
          <w:lang w:val="en-US"/>
        </w:rPr>
        <w:t xml:space="preserve"> </w:t>
      </w:r>
      <w:r>
        <w:rPr>
          <w:rFonts w:ascii="Palatino Linotype" w:hAnsi="Palatino Linotype"/>
          <w:b/>
          <w:sz w:val="20"/>
          <w:szCs w:val="20"/>
          <w:lang w:val="en-US"/>
        </w:rPr>
        <w:t>1915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22</w:t>
      </w:r>
      <w:r>
        <w:rPr>
          <w:rFonts w:ascii="Palatino Linotype" w:hAnsi="Palatino Linotype"/>
          <w:sz w:val="20"/>
          <w:szCs w:val="20"/>
          <w:lang w:val="en-US"/>
        </w:rPr>
        <w:t>.</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Galleguillos, R.A.; Ward, R.D.</w:t>
      </w:r>
      <w:r>
        <w:rPr>
          <w:rFonts w:ascii="Palatino Linotype" w:hAnsi="Palatino Linotype"/>
          <w:b/>
          <w:sz w:val="20"/>
          <w:szCs w:val="20"/>
          <w:lang w:val="en-US"/>
        </w:rPr>
        <w:t xml:space="preserve"> </w:t>
      </w:r>
      <w:r>
        <w:rPr>
          <w:rFonts w:ascii="Palatino Linotype" w:hAnsi="Palatino Linotype"/>
          <w:sz w:val="20"/>
          <w:szCs w:val="20"/>
          <w:lang w:val="en-US"/>
        </w:rPr>
        <w:t xml:space="preserve">Genetic and morphological divergence between populations of the flatfish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iCs/>
          <w:sz w:val="20"/>
          <w:szCs w:val="20"/>
          <w:lang w:val="en-US"/>
        </w:rPr>
        <w:t>Platichthys flesus</w:t>
      </w:r>
      <w:r>
        <w:rPr>
          <w:rFonts w:ascii="Palatino Linotype" w:hAnsi="Palatino Linotype"/>
          <w:sz w:val="20"/>
          <w:szCs w:val="20"/>
          <w:lang w:val="en-US"/>
        </w:rPr>
        <w:t xml:space="preserve"> (L.) (Pleuronectidae). </w:t>
      </w:r>
      <w:r>
        <w:rPr>
          <w:rFonts w:ascii="Palatino Linotype" w:hAnsi="Palatino Linotype"/>
          <w:i/>
          <w:sz w:val="20"/>
          <w:szCs w:val="20"/>
          <w:lang w:val="en-US"/>
        </w:rPr>
        <w:t>Biological Journal of the Linnean Society</w:t>
      </w:r>
      <w:r>
        <w:rPr>
          <w:rFonts w:ascii="Palatino Linotype" w:hAnsi="Palatino Linotype"/>
          <w:sz w:val="20"/>
          <w:szCs w:val="20"/>
          <w:lang w:val="en-US"/>
        </w:rPr>
        <w:t xml:space="preserve"> </w:t>
      </w:r>
      <w:r>
        <w:rPr>
          <w:rFonts w:ascii="Palatino Linotype" w:hAnsi="Palatino Linotype"/>
          <w:b/>
          <w:sz w:val="20"/>
          <w:szCs w:val="20"/>
          <w:lang w:val="en-US"/>
        </w:rPr>
        <w:t>1982</w:t>
      </w:r>
      <w:r>
        <w:rPr>
          <w:rFonts w:ascii="Palatino Linotype" w:hAnsi="Palatino Linotype"/>
          <w:sz w:val="20"/>
          <w:szCs w:val="20"/>
          <w:lang w:val="en-US"/>
        </w:rPr>
        <w:t xml:space="preserve">, </w:t>
      </w:r>
      <w:r>
        <w:rPr>
          <w:rFonts w:ascii="Palatino Linotype" w:hAnsi="Palatino Linotype"/>
          <w:i/>
          <w:sz w:val="20"/>
          <w:szCs w:val="20"/>
          <w:lang w:val="en-US"/>
        </w:rPr>
        <w:t>17</w:t>
      </w:r>
      <w:r>
        <w:rPr>
          <w:rFonts w:ascii="Palatino Linotype" w:hAnsi="Palatino Linotype"/>
          <w:sz w:val="20"/>
          <w:szCs w:val="20"/>
          <w:lang w:val="en-US"/>
        </w:rPr>
        <w:t>, 395-408.</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Materials on the biology of European flounder of the Kuz Inlet of the White Sea. </w:t>
      </w:r>
      <w:r>
        <w:rPr>
          <w:rFonts w:ascii="Palatino Linotype" w:hAnsi="Palatino Linotype"/>
          <w:i/>
          <w:sz w:val="20"/>
          <w:szCs w:val="20"/>
          <w:lang w:val="en-US"/>
        </w:rPr>
        <w:t xml:space="preserve">Izvestiya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Karel</w:t>
      </w:r>
      <w:r>
        <w:rPr>
          <w:rFonts w:ascii="Palatino Linotype" w:hAnsi="Palatino Linotype"/>
          <w:i/>
          <w:sz w:val="20"/>
          <w:szCs w:val="20"/>
        </w:rPr>
        <w:t>о</w:t>
      </w:r>
      <w:r>
        <w:rPr>
          <w:rFonts w:ascii="Palatino Linotype" w:hAnsi="Palatino Linotype"/>
          <w:i/>
          <w:sz w:val="20"/>
          <w:szCs w:val="20"/>
          <w:lang w:val="en-US"/>
        </w:rPr>
        <w:t>-Finskogo Filiala Akademii Nauk SSSR</w:t>
      </w:r>
      <w:r>
        <w:rPr>
          <w:rFonts w:ascii="Palatino Linotype" w:hAnsi="Palatino Linotype"/>
          <w:sz w:val="20"/>
          <w:szCs w:val="20"/>
          <w:lang w:val="en-US"/>
        </w:rPr>
        <w:t xml:space="preserve"> </w:t>
      </w:r>
      <w:r>
        <w:rPr>
          <w:rFonts w:ascii="Palatino Linotype" w:hAnsi="Palatino Linotype"/>
          <w:b/>
          <w:sz w:val="20"/>
          <w:szCs w:val="20"/>
          <w:lang w:val="en-US"/>
        </w:rPr>
        <w:t>1949</w:t>
      </w:r>
      <w:r>
        <w:rPr>
          <w:rFonts w:ascii="Palatino Linotype" w:hAnsi="Palatino Linotype"/>
          <w:sz w:val="20"/>
          <w:szCs w:val="20"/>
          <w:lang w:val="en-US"/>
        </w:rPr>
        <w:t xml:space="preserve">, </w:t>
      </w:r>
      <w:r>
        <w:rPr>
          <w:rFonts w:ascii="Palatino Linotype" w:hAnsi="Palatino Linotype"/>
          <w:i/>
          <w:sz w:val="20"/>
          <w:szCs w:val="20"/>
          <w:lang w:val="en-US"/>
        </w:rPr>
        <w:t>4</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43-51.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Shatunovsky, M.I. Materials on systematics of European flounder </w:t>
      </w:r>
      <w:r>
        <w:rPr>
          <w:rFonts w:ascii="Palatino Linotype" w:hAnsi="Palatino Linotype"/>
          <w:i/>
          <w:iCs/>
          <w:sz w:val="20"/>
          <w:szCs w:val="20"/>
          <w:lang w:val="en-US"/>
        </w:rPr>
        <w:t>Pleuronectes flesus</w:t>
      </w:r>
      <w:r>
        <w:rPr>
          <w:rFonts w:ascii="Palatino Linotype" w:hAnsi="Palatino Linotype"/>
          <w:sz w:val="20"/>
          <w:szCs w:val="20"/>
          <w:lang w:val="en-US"/>
        </w:rPr>
        <w:t xml:space="preserve"> L. from the White Sea. </w:t>
      </w:r>
      <w:r>
        <w:rPr>
          <w:rFonts w:ascii="Palatino Linotype" w:hAnsi="Palatino Linotype"/>
          <w:i/>
          <w:sz w:val="20"/>
          <w:szCs w:val="20"/>
          <w:lang w:val="en-US"/>
        </w:rPr>
        <w:t>Vestnik of the Moscow State University</w:t>
      </w:r>
      <w:r>
        <w:rPr>
          <w:rFonts w:ascii="Palatino Linotype" w:hAnsi="Palatino Linotype"/>
          <w:sz w:val="20"/>
          <w:szCs w:val="20"/>
          <w:lang w:val="en-US"/>
        </w:rPr>
        <w:t xml:space="preserve"> </w:t>
      </w:r>
      <w:r>
        <w:rPr>
          <w:rFonts w:ascii="Palatino Linotype" w:hAnsi="Palatino Linotype"/>
          <w:b/>
          <w:sz w:val="20"/>
          <w:szCs w:val="20"/>
          <w:lang w:val="en-US"/>
        </w:rPr>
        <w:t>1964</w:t>
      </w:r>
      <w:r>
        <w:rPr>
          <w:rFonts w:ascii="Palatino Linotype" w:hAnsi="Palatino Linotype"/>
          <w:sz w:val="20"/>
          <w:szCs w:val="20"/>
          <w:lang w:val="en-US"/>
        </w:rPr>
        <w:t xml:space="preserve">, </w:t>
      </w:r>
      <w:r>
        <w:rPr>
          <w:rFonts w:ascii="Palatino Linotype" w:hAnsi="Palatino Linotype"/>
          <w:i/>
          <w:sz w:val="20"/>
          <w:szCs w:val="20"/>
          <w:lang w:val="en-US"/>
        </w:rPr>
        <w:t>1</w:t>
      </w:r>
      <w:r>
        <w:rPr>
          <w:rFonts w:ascii="Palatino Linotype" w:hAnsi="Palatino Linotype"/>
          <w:sz w:val="20"/>
          <w:szCs w:val="20"/>
          <w:lang w:val="en-US"/>
        </w:rPr>
        <w:t>, 32-38.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Dietrich, R.</w:t>
      </w:r>
      <w:r>
        <w:rPr>
          <w:rFonts w:ascii="Palatino Linotype" w:hAnsi="Palatino Linotype"/>
          <w:b/>
          <w:sz w:val="20"/>
          <w:szCs w:val="20"/>
          <w:lang w:val="en-US"/>
        </w:rPr>
        <w:t xml:space="preserve"> </w:t>
      </w:r>
      <w:r>
        <w:rPr>
          <w:rFonts w:ascii="Palatino Linotype" w:hAnsi="Palatino Linotype"/>
          <w:sz w:val="20"/>
          <w:szCs w:val="20"/>
          <w:lang w:val="en-US"/>
        </w:rPr>
        <w:t xml:space="preserve">Populationsökologie der Plattfische (Familie Pleuronectidae) im Küsten- und Ästuarbereich des Weißen Meeres. Dissertation, University of Rostock, Germany, </w:t>
      </w:r>
      <w:r>
        <w:rPr>
          <w:rFonts w:ascii="Palatino Linotype" w:hAnsi="Palatino Linotype"/>
          <w:b/>
          <w:sz w:val="20"/>
          <w:szCs w:val="20"/>
          <w:lang w:val="en-US"/>
        </w:rPr>
        <w:t>2009</w:t>
      </w:r>
      <w:r>
        <w:rPr>
          <w:rFonts w:ascii="Palatino Linotype" w:hAnsi="Palatino Linotype"/>
          <w:sz w:val="20"/>
          <w:szCs w:val="20"/>
          <w:lang w:val="en-US"/>
        </w:rPr>
        <w:t>.</w:t>
      </w:r>
    </w:p>
    <w:p>
      <w:pPr>
        <w:pStyle w:val="103"/>
        <w:numPr>
          <w:ilvl w:val="0"/>
          <w:numId w:val="7"/>
        </w:numPr>
        <w:spacing w:line="228" w:lineRule="auto"/>
        <w:ind w:left="425" w:hanging="425"/>
        <w:jc w:val="both"/>
        <w:rPr>
          <w:rStyle w:val="112"/>
          <w:rFonts w:ascii="Palatino Linotype" w:hAnsi="Palatino Linotype"/>
          <w:sz w:val="20"/>
          <w:szCs w:val="20"/>
          <w:lang w:val="en-US"/>
        </w:rPr>
      </w:pPr>
      <w:r>
        <w:rPr>
          <w:rFonts w:ascii="Palatino Linotype" w:hAnsi="Palatino Linotype"/>
          <w:sz w:val="20"/>
          <w:szCs w:val="20"/>
          <w:lang w:val="en-US"/>
        </w:rPr>
        <w:t>Semushin, A.V.; Fuks, G.V.; Shilova, N.A.</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of the White Sea: New data on the biology of the Arctic flounder </w:t>
      </w:r>
      <w:r>
        <w:rPr>
          <w:rFonts w:ascii="Palatino Linotype" w:hAnsi="Palatino Linotype"/>
          <w:i/>
          <w:iCs/>
          <w:sz w:val="20"/>
          <w:szCs w:val="20"/>
          <w:lang w:val="en-US"/>
        </w:rPr>
        <w:t>Liopsetta glacialis</w:t>
      </w:r>
      <w:r>
        <w:rPr>
          <w:rFonts w:ascii="Palatino Linotype" w:hAnsi="Palatino Linotype"/>
          <w:sz w:val="20"/>
          <w:szCs w:val="20"/>
          <w:lang w:val="en-US"/>
        </w:rPr>
        <w:t xml:space="preserve">,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and common dab </w:t>
      </w:r>
      <w:r>
        <w:rPr>
          <w:rFonts w:ascii="Palatino Linotype" w:hAnsi="Palatino Linotype"/>
          <w:i/>
          <w:iCs/>
          <w:sz w:val="20"/>
          <w:szCs w:val="20"/>
          <w:lang w:val="en-US"/>
        </w:rPr>
        <w:t>Limanda limanda</w:t>
      </w:r>
      <w:r>
        <w:rPr>
          <w:rFonts w:ascii="Palatino Linotype" w:hAnsi="Palatino Linotype"/>
          <w:sz w:val="20"/>
          <w:szCs w:val="20"/>
          <w:lang w:val="en-US"/>
        </w:rPr>
        <w:t xml:space="preserve">.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55</w:t>
      </w:r>
      <w:r>
        <w:rPr>
          <w:rFonts w:ascii="Palatino Linotype" w:hAnsi="Palatino Linotype"/>
          <w:sz w:val="20"/>
          <w:szCs w:val="20"/>
          <w:lang w:val="en-US"/>
        </w:rPr>
        <w:t xml:space="preserve">, 527-539. </w:t>
      </w:r>
      <w:r>
        <w:fldChar w:fldCharType="begin"/>
      </w:r>
      <w:r>
        <w:instrText xml:space="preserve"> HYPERLINK "https://doi.org/10.1134/S0032945215030121" </w:instrText>
      </w:r>
      <w:r>
        <w:fldChar w:fldCharType="separate"/>
      </w:r>
      <w:r>
        <w:rPr>
          <w:rStyle w:val="11"/>
          <w:rFonts w:ascii="Palatino Linotype" w:hAnsi="Palatino Linotype"/>
          <w:sz w:val="20"/>
          <w:szCs w:val="20"/>
          <w:lang w:val="en-US"/>
        </w:rPr>
        <w:t>https://doi.org/10.1134/S0032945215030121</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Quinn, G.P.; Keough, M.J.</w:t>
      </w:r>
      <w:r>
        <w:rPr>
          <w:rFonts w:ascii="Palatino Linotype" w:hAnsi="Palatino Linotype"/>
          <w:b/>
          <w:sz w:val="20"/>
          <w:szCs w:val="20"/>
          <w:lang w:val="en-US"/>
        </w:rPr>
        <w:t xml:space="preserve"> </w:t>
      </w:r>
      <w:r>
        <w:rPr>
          <w:rFonts w:ascii="Palatino Linotype" w:hAnsi="Palatino Linotype"/>
          <w:i/>
          <w:sz w:val="20"/>
          <w:szCs w:val="20"/>
          <w:lang w:val="en-US"/>
        </w:rPr>
        <w:t>Experimental design and data analysis for biologists</w:t>
      </w:r>
      <w:r>
        <w:rPr>
          <w:rFonts w:ascii="Palatino Linotype" w:hAnsi="Palatino Linotype"/>
          <w:sz w:val="20"/>
          <w:szCs w:val="20"/>
          <w:lang w:val="en-US"/>
        </w:rPr>
        <w:t xml:space="preserve">; Cambridge university press: </w:t>
      </w:r>
      <w:r>
        <w:rPr>
          <w:rFonts w:ascii="Palatino Linotype" w:hAnsi="Palatino Linotype"/>
          <w:sz w:val="20"/>
          <w:szCs w:val="20"/>
        </w:rPr>
        <w:t>С</w:t>
      </w:r>
      <w:r>
        <w:rPr>
          <w:rFonts w:ascii="Palatino Linotype" w:hAnsi="Palatino Linotype"/>
          <w:sz w:val="20"/>
          <w:szCs w:val="20"/>
          <w:lang w:val="en-US"/>
        </w:rPr>
        <w:t>ambridge, UK, 2002.</w:t>
      </w:r>
    </w:p>
    <w:p>
      <w:pPr>
        <w:pStyle w:val="103"/>
        <w:numPr>
          <w:ilvl w:val="0"/>
          <w:numId w:val="7"/>
        </w:numPr>
        <w:autoSpaceDE w:val="0"/>
        <w:autoSpaceDN w:val="0"/>
        <w:adjustRightInd w:val="0"/>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Yershov, P.N.; Fuks, G.V.; Khaitov, V.M.</w:t>
      </w:r>
      <w:r>
        <w:rPr>
          <w:rFonts w:ascii="Palatino Linotype" w:hAnsi="Palatino Linotype"/>
          <w:b/>
          <w:sz w:val="20"/>
          <w:szCs w:val="20"/>
          <w:lang w:val="en-US"/>
        </w:rPr>
        <w:t xml:space="preserve"> </w:t>
      </w:r>
      <w:r>
        <w:rPr>
          <w:rFonts w:ascii="Palatino Linotype" w:hAnsi="Palatino Linotype"/>
          <w:sz w:val="20"/>
          <w:szCs w:val="20"/>
          <w:lang w:val="en-GB"/>
        </w:rPr>
        <w:t xml:space="preserve">Frequencies of lateral morphs in different age classes of the flounder </w:t>
      </w:r>
      <w:r>
        <w:rPr>
          <w:rFonts w:ascii="Palatino Linotype" w:hAnsi="Palatino Linotype"/>
          <w:i/>
          <w:sz w:val="20"/>
          <w:szCs w:val="20"/>
          <w:lang w:val="en-GB"/>
        </w:rPr>
        <w:t>Platichthys flesus</w:t>
      </w:r>
      <w:r>
        <w:rPr>
          <w:rFonts w:ascii="Palatino Linotype" w:hAnsi="Palatino Linotype"/>
          <w:sz w:val="20"/>
          <w:szCs w:val="20"/>
          <w:lang w:val="en-GB"/>
        </w:rPr>
        <w:t xml:space="preserve"> (Linnaeus, 1758) from the White Sea. </w:t>
      </w:r>
      <w:r>
        <w:rPr>
          <w:rFonts w:ascii="Palatino Linotype" w:hAnsi="Palatino Linotype"/>
          <w:i/>
          <w:iCs/>
          <w:sz w:val="20"/>
          <w:szCs w:val="20"/>
          <w:lang w:val="en-US"/>
        </w:rPr>
        <w:t xml:space="preserve">Proceedings of the Zoological Institute RAS </w:t>
      </w:r>
      <w:r>
        <w:rPr>
          <w:rFonts w:ascii="Palatino Linotype" w:hAnsi="Palatino Linotype"/>
          <w:b/>
          <w:sz w:val="20"/>
          <w:szCs w:val="20"/>
          <w:lang w:val="en-US"/>
        </w:rPr>
        <w:t>2022</w:t>
      </w:r>
      <w:r>
        <w:rPr>
          <w:rFonts w:ascii="Palatino Linotype" w:hAnsi="Palatino Linotype"/>
          <w:sz w:val="20"/>
          <w:szCs w:val="20"/>
          <w:lang w:val="en-US"/>
        </w:rPr>
        <w:t xml:space="preserve">, </w:t>
      </w:r>
      <w:r>
        <w:rPr>
          <w:rFonts w:ascii="Palatino Linotype" w:hAnsi="Palatino Linotype"/>
          <w:i/>
          <w:sz w:val="20"/>
          <w:szCs w:val="20"/>
          <w:lang w:val="en-US"/>
        </w:rPr>
        <w:t>326</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in press.</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Yershov, P.N.; Matvienko, </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Some features of biology and morphology of European flounder from the Chupa Inlet (Kandalaksha Bay, White Sea). In: </w:t>
      </w:r>
      <w:r>
        <w:rPr>
          <w:rFonts w:ascii="Palatino Linotype" w:hAnsi="Palatino Linotype"/>
          <w:i/>
          <w:sz w:val="20"/>
          <w:szCs w:val="20"/>
          <w:lang w:val="en-US"/>
        </w:rPr>
        <w:t>Biological Problems of the North.</w:t>
      </w:r>
      <w:r>
        <w:rPr>
          <w:rFonts w:ascii="Palatino Linotype" w:hAnsi="Palatino Linotype"/>
          <w:sz w:val="20"/>
          <w:szCs w:val="20"/>
          <w:lang w:val="en-US"/>
        </w:rPr>
        <w:t xml:space="preserve"> The Materials of International Scientific Conference; Magadan, Russia, 2018; pp. 413-416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Filatov, N.N.; Terzhevik, A.Yu. </w:t>
      </w:r>
      <w:r>
        <w:rPr>
          <w:rFonts w:ascii="Palatino Linotype" w:hAnsi="Palatino Linotype"/>
          <w:i/>
          <w:sz w:val="20"/>
          <w:szCs w:val="20"/>
          <w:lang w:val="en-US"/>
        </w:rPr>
        <w:t>The White Sea and their watershed under influences of climate and anthropogenic impact</w:t>
      </w:r>
      <w:r>
        <w:rPr>
          <w:rFonts w:ascii="Palatino Linotype" w:hAnsi="Palatino Linotype"/>
          <w:sz w:val="20"/>
          <w:szCs w:val="20"/>
          <w:lang w:val="en-US"/>
        </w:rPr>
        <w:t>; Karelian Research Center RAS: Petrozavodsk, Russia, 2007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Altukhov, </w:t>
      </w:r>
      <w:r>
        <w:rPr>
          <w:rFonts w:ascii="Palatino Linotype" w:hAnsi="Palatino Linotype"/>
          <w:sz w:val="20"/>
          <w:szCs w:val="20"/>
        </w:rPr>
        <w:t>К</w:t>
      </w:r>
      <w:r>
        <w:rPr>
          <w:rFonts w:ascii="Palatino Linotype" w:hAnsi="Palatino Linotype"/>
          <w:sz w:val="20"/>
          <w:szCs w:val="20"/>
          <w:lang w:val="en-US"/>
        </w:rPr>
        <w:t xml:space="preserve">. </w:t>
      </w:r>
      <w:r>
        <w:rPr>
          <w:rFonts w:ascii="Palatino Linotype" w:hAnsi="Palatino Linotype"/>
          <w:sz w:val="20"/>
          <w:szCs w:val="20"/>
        </w:rPr>
        <w:t>А</w:t>
      </w:r>
      <w:r>
        <w:rPr>
          <w:rFonts w:ascii="Palatino Linotype" w:hAnsi="Palatino Linotype"/>
          <w:sz w:val="20"/>
          <w:szCs w:val="20"/>
          <w:lang w:val="en-US"/>
        </w:rPr>
        <w:t xml:space="preserve">. Reproduction of flatfishes of the family Pleuronectidae in the White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1980</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 285–296.</w:t>
      </w:r>
      <w:r>
        <w:rPr>
          <w:rFonts w:ascii="Palatino Linotype" w:hAnsi="Palatino Linotype"/>
          <w:sz w:val="20"/>
          <w:szCs w:val="20"/>
        </w:rPr>
        <w:t xml:space="preserve">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Parukhina, L.V.</w:t>
      </w:r>
      <w:r>
        <w:rPr>
          <w:rFonts w:ascii="Palatino Linotype" w:hAnsi="Palatino Linotype"/>
          <w:b/>
          <w:sz w:val="20"/>
          <w:szCs w:val="20"/>
          <w:lang w:val="en-US"/>
        </w:rPr>
        <w:t xml:space="preserve"> </w:t>
      </w:r>
      <w:r>
        <w:rPr>
          <w:rFonts w:ascii="Palatino Linotype" w:hAnsi="Palatino Linotype"/>
          <w:sz w:val="20"/>
          <w:szCs w:val="20"/>
          <w:lang w:val="en-US"/>
        </w:rPr>
        <w:t>Ichthyoplankton of Onega Bay in 2002-2003 and 2006. In:</w:t>
      </w:r>
      <w:r>
        <w:rPr>
          <w:rFonts w:ascii="Palatino Linotype" w:hAnsi="Palatino Linotype"/>
          <w:i/>
          <w:sz w:val="20"/>
          <w:szCs w:val="20"/>
          <w:lang w:val="en-US"/>
        </w:rPr>
        <w:t xml:space="preserve"> Problems of investigation, rational use and protection of the White Sea natural resources.</w:t>
      </w:r>
      <w:r>
        <w:rPr>
          <w:rFonts w:ascii="Palatino Linotype" w:hAnsi="Palatino Linotype"/>
          <w:sz w:val="20"/>
          <w:szCs w:val="20"/>
          <w:lang w:val="en-US"/>
        </w:rPr>
        <w:t xml:space="preserve"> The Materials of the X International conference; Izdatelstvo SMGU: Arkhangelsk, Russia, 2007; pp. 190-195.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Parukhina, L.V.</w:t>
      </w:r>
      <w:r>
        <w:rPr>
          <w:rFonts w:ascii="Palatino Linotype" w:hAnsi="Palatino Linotype"/>
          <w:b/>
          <w:sz w:val="20"/>
          <w:szCs w:val="20"/>
          <w:lang w:val="en-US"/>
        </w:rPr>
        <w:t xml:space="preserve"> </w:t>
      </w:r>
      <w:r>
        <w:rPr>
          <w:rFonts w:ascii="Palatino Linotype" w:hAnsi="Palatino Linotype"/>
          <w:sz w:val="20"/>
          <w:szCs w:val="20"/>
          <w:lang w:val="en-US"/>
        </w:rPr>
        <w:t xml:space="preserve">Eggs and larvae of fishes in the northern part of Onega Bay of the White Sea. In: </w:t>
      </w:r>
      <w:r>
        <w:rPr>
          <w:rFonts w:ascii="Palatino Linotype" w:hAnsi="Palatino Linotype"/>
          <w:i/>
          <w:sz w:val="20"/>
          <w:szCs w:val="20"/>
          <w:lang w:val="en-US"/>
        </w:rPr>
        <w:t>Problems of biodiversity maintenance in the water bodies</w:t>
      </w:r>
      <w:r>
        <w:rPr>
          <w:rFonts w:ascii="Palatino Linotype" w:hAnsi="Palatino Linotype"/>
          <w:sz w:val="20"/>
          <w:szCs w:val="20"/>
          <w:lang w:val="en-US"/>
        </w:rPr>
        <w:t xml:space="preserve">. The Materials of International scientific conference; AzNIIRKH: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Rostov-on-Don, Russia, 2015; pp.</w:t>
      </w:r>
      <w:r>
        <w:rPr>
          <w:rFonts w:ascii="Palatino Linotype" w:hAnsi="Palatino Linotype"/>
          <w:b/>
          <w:sz w:val="20"/>
          <w:szCs w:val="20"/>
          <w:lang w:val="en-US"/>
        </w:rPr>
        <w:t xml:space="preserve"> </w:t>
      </w:r>
      <w:r>
        <w:rPr>
          <w:rFonts w:ascii="Palatino Linotype" w:hAnsi="Palatino Linotype"/>
          <w:sz w:val="20"/>
          <w:szCs w:val="20"/>
          <w:lang w:val="en-US"/>
        </w:rPr>
        <w:t>255-258.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Mishin, A.V.; Evseenko, S.A.; Bol’shakov, D.V.; Bol’shakova, Y.Y.</w:t>
      </w:r>
      <w:r>
        <w:rPr>
          <w:rFonts w:ascii="Palatino Linotype" w:hAnsi="Palatino Linotype"/>
          <w:b/>
          <w:sz w:val="20"/>
          <w:szCs w:val="20"/>
          <w:lang w:val="en-US"/>
        </w:rPr>
        <w:t xml:space="preserve"> </w:t>
      </w:r>
      <w:r>
        <w:rPr>
          <w:rFonts w:ascii="Palatino Linotype" w:hAnsi="Palatino Linotype"/>
          <w:sz w:val="20"/>
          <w:szCs w:val="20"/>
          <w:lang w:val="en-US"/>
        </w:rPr>
        <w:t xml:space="preserve">Summer ichthyoplankton in Onega Bay of the White Sea: species composition and spatial distribution.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58</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181-186.</w:t>
      </w:r>
    </w:p>
    <w:p>
      <w:pPr>
        <w:pStyle w:val="103"/>
        <w:spacing w:line="228" w:lineRule="auto"/>
        <w:ind w:left="425" w:hanging="425"/>
        <w:jc w:val="both"/>
        <w:rPr>
          <w:rFonts w:ascii="Palatino Linotype" w:hAnsi="Palatino Linotype"/>
          <w:sz w:val="20"/>
          <w:szCs w:val="20"/>
          <w:lang w:val="en-US"/>
        </w:rPr>
      </w:pPr>
      <w:r>
        <w:fldChar w:fldCharType="begin"/>
      </w:r>
      <w:r>
        <w:instrText xml:space="preserve"> HYPERLINK "https://doi.org/10.1134/S003294521802008X" </w:instrText>
      </w:r>
      <w:r>
        <w:fldChar w:fldCharType="separate"/>
      </w:r>
      <w:r>
        <w:rPr>
          <w:rStyle w:val="11"/>
          <w:rFonts w:ascii="Palatino Linotype" w:hAnsi="Palatino Linotype"/>
          <w:sz w:val="20"/>
          <w:szCs w:val="20"/>
          <w:lang w:val="en-US"/>
        </w:rPr>
        <w:t>https://doi.org/10.1134/S003294521802008X</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b/>
          <w:sz w:val="20"/>
          <w:szCs w:val="20"/>
          <w:lang w:val="en-US"/>
        </w:rPr>
      </w:pPr>
      <w:r>
        <w:rPr>
          <w:rFonts w:ascii="Palatino Linotype" w:hAnsi="Palatino Linotype"/>
          <w:sz w:val="20"/>
          <w:szCs w:val="20"/>
          <w:lang w:val="en-US"/>
        </w:rPr>
        <w:t>Fuks, G.V.; Yershov, P.N.; Khaitov, V.M.</w:t>
      </w:r>
      <w:r>
        <w:rPr>
          <w:rFonts w:ascii="Palatino Linotype" w:hAnsi="Palatino Linotype"/>
          <w:b/>
          <w:sz w:val="20"/>
          <w:szCs w:val="20"/>
          <w:lang w:val="en-US"/>
        </w:rPr>
        <w:t xml:space="preserve"> </w:t>
      </w:r>
      <w:r>
        <w:rPr>
          <w:rFonts w:ascii="Palatino Linotype" w:hAnsi="Palatino Linotype"/>
          <w:sz w:val="20"/>
          <w:szCs w:val="20"/>
          <w:lang w:val="en-US"/>
        </w:rPr>
        <w:t xml:space="preserve">Long-term dynamics of the proportion of left-sided individuals in the populations of the European flounder </w:t>
      </w:r>
      <w:r>
        <w:rPr>
          <w:rFonts w:ascii="Palatino Linotype" w:hAnsi="Palatino Linotype"/>
          <w:i/>
          <w:iCs/>
          <w:sz w:val="20"/>
          <w:szCs w:val="20"/>
          <w:lang w:val="en-US"/>
        </w:rPr>
        <w:t xml:space="preserve">Platichthys flesus </w:t>
      </w:r>
      <w:r>
        <w:rPr>
          <w:rFonts w:ascii="Palatino Linotype" w:hAnsi="Palatino Linotype"/>
          <w:iCs/>
          <w:sz w:val="20"/>
          <w:szCs w:val="20"/>
          <w:lang w:val="en-US"/>
        </w:rPr>
        <w:t xml:space="preserve">(Linnaeus, 1758) in the White Sea. </w:t>
      </w:r>
      <w:r>
        <w:rPr>
          <w:rFonts w:ascii="Palatino Linotype" w:hAnsi="Palatino Linotype"/>
          <w:i/>
          <w:iCs/>
          <w:sz w:val="20"/>
          <w:szCs w:val="20"/>
          <w:lang w:val="en-US"/>
        </w:rPr>
        <w:t xml:space="preserve">Proceedings of the </w:t>
      </w:r>
    </w:p>
    <w:p>
      <w:pPr>
        <w:pStyle w:val="103"/>
        <w:spacing w:line="228" w:lineRule="auto"/>
        <w:ind w:left="425" w:hanging="425"/>
        <w:jc w:val="both"/>
        <w:rPr>
          <w:rFonts w:ascii="Palatino Linotype" w:hAnsi="Palatino Linotype"/>
          <w:b/>
          <w:sz w:val="20"/>
          <w:szCs w:val="20"/>
          <w:lang w:val="en-US"/>
        </w:rPr>
      </w:pPr>
      <w:r>
        <w:rPr>
          <w:rFonts w:ascii="Palatino Linotype" w:hAnsi="Palatino Linotype"/>
          <w:i/>
          <w:iCs/>
          <w:sz w:val="20"/>
          <w:szCs w:val="20"/>
          <w:lang w:val="en-US"/>
        </w:rPr>
        <w:t>Zoological Institute RAS</w:t>
      </w:r>
      <w:r>
        <w:rPr>
          <w:rFonts w:ascii="Palatino Linotype" w:hAnsi="Palatino Linotype"/>
          <w:iCs/>
          <w:sz w:val="20"/>
          <w:szCs w:val="20"/>
          <w:lang w:val="en-US"/>
        </w:rPr>
        <w:t xml:space="preserve"> </w:t>
      </w:r>
      <w:r>
        <w:rPr>
          <w:rFonts w:ascii="Palatino Linotype" w:hAnsi="Palatino Linotype"/>
          <w:b/>
          <w:sz w:val="20"/>
          <w:szCs w:val="20"/>
          <w:lang w:val="en-US"/>
        </w:rPr>
        <w:t>2021</w:t>
      </w:r>
      <w:r>
        <w:rPr>
          <w:rFonts w:ascii="Palatino Linotype" w:hAnsi="Palatino Linotype"/>
          <w:i/>
          <w:sz w:val="20"/>
          <w:szCs w:val="20"/>
          <w:lang w:val="en-US"/>
        </w:rPr>
        <w:t>,</w:t>
      </w:r>
      <w:r>
        <w:rPr>
          <w:rFonts w:ascii="Palatino Linotype" w:hAnsi="Palatino Linotype"/>
          <w:i/>
          <w:iCs/>
          <w:sz w:val="20"/>
          <w:szCs w:val="20"/>
          <w:lang w:val="en-US"/>
        </w:rPr>
        <w:t xml:space="preserve"> 325</w:t>
      </w:r>
      <w:r>
        <w:rPr>
          <w:rFonts w:ascii="Palatino Linotype" w:hAnsi="Palatino Linotype"/>
          <w:iCs/>
          <w:sz w:val="20"/>
          <w:szCs w:val="20"/>
          <w:lang w:val="en-US"/>
        </w:rPr>
        <w:t>,</w:t>
      </w:r>
      <w:r>
        <w:rPr>
          <w:rFonts w:ascii="Palatino Linotype" w:hAnsi="Palatino Linotype"/>
          <w:b/>
          <w:iCs/>
          <w:sz w:val="20"/>
          <w:szCs w:val="20"/>
          <w:lang w:val="en-US"/>
        </w:rPr>
        <w:t xml:space="preserve"> </w:t>
      </w:r>
      <w:r>
        <w:rPr>
          <w:rFonts w:ascii="Palatino Linotype" w:hAnsi="Palatino Linotype"/>
          <w:iCs/>
          <w:sz w:val="20"/>
          <w:szCs w:val="20"/>
          <w:lang w:val="en-US"/>
        </w:rPr>
        <w:t xml:space="preserve">273-277. </w:t>
      </w:r>
      <w:r>
        <w:fldChar w:fldCharType="begin"/>
      </w:r>
      <w:r>
        <w:rPr>
          <w:lang w:val="en-US"/>
          <w:rPrChange w:id="677" w:author="Петр Ершов" w:date="2022-09-30T10:43:00Z">
            <w:rPr/>
          </w:rPrChange>
        </w:rPr>
        <w:instrText xml:space="preserve"> HYPERLINK "https://doi.org/10.31610/trudyzin/2021.325.3.273" \t "_blank" </w:instrText>
      </w:r>
      <w:r>
        <w:fldChar w:fldCharType="separate"/>
      </w:r>
      <w:r>
        <w:rPr>
          <w:rStyle w:val="11"/>
          <w:rFonts w:ascii="Palatino Linotype" w:hAnsi="Palatino Linotype"/>
          <w:sz w:val="20"/>
          <w:szCs w:val="20"/>
          <w:lang w:val="en-US"/>
        </w:rPr>
        <w:t>https://doi.org/10.31610/trudyzin/2021.325.3.273</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Ojaveer, E.; Drevs, T. Flounder, </w:t>
      </w:r>
      <w:r>
        <w:rPr>
          <w:rFonts w:ascii="Palatino Linotype" w:hAnsi="Palatino Linotype"/>
          <w:i/>
          <w:sz w:val="20"/>
          <w:szCs w:val="20"/>
          <w:lang w:val="en-US"/>
        </w:rPr>
        <w:t>Platichthys flesus trachurus</w:t>
      </w:r>
      <w:r>
        <w:rPr>
          <w:rFonts w:ascii="Palatino Linotype" w:hAnsi="Palatino Linotype"/>
          <w:sz w:val="20"/>
          <w:szCs w:val="20"/>
          <w:lang w:val="en-US"/>
        </w:rPr>
        <w:t xml:space="preserve"> (Duncker). In: </w:t>
      </w:r>
      <w:r>
        <w:rPr>
          <w:rFonts w:ascii="Palatino Linotype" w:hAnsi="Palatino Linotype"/>
          <w:i/>
          <w:sz w:val="20"/>
          <w:szCs w:val="20"/>
          <w:lang w:val="en-US"/>
        </w:rPr>
        <w:t>Fishes of Estonia</w:t>
      </w:r>
      <w:r>
        <w:rPr>
          <w:rFonts w:ascii="Palatino Linotype" w:hAnsi="Palatino Linotype"/>
          <w:sz w:val="20"/>
          <w:szCs w:val="20"/>
          <w:lang w:val="en-US"/>
        </w:rPr>
        <w:t>; Ojaveer, E., Pihu, E., Saat, T.E., Eds.; Estonian Academy Publishers: Tallinn, Estonia, 2003; pp. 362-370.</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Fish species of Pomor and Karelia Coasts of the White Sea. </w:t>
      </w:r>
      <w:r>
        <w:rPr>
          <w:rFonts w:ascii="Palatino Linotype" w:hAnsi="Palatino Linotype"/>
          <w:i/>
          <w:sz w:val="20"/>
          <w:szCs w:val="20"/>
          <w:lang w:val="en-US"/>
        </w:rPr>
        <w:t>Izvestiya Karel</w:t>
      </w:r>
      <w:r>
        <w:rPr>
          <w:rFonts w:ascii="Palatino Linotype" w:hAnsi="Palatino Linotype"/>
          <w:i/>
          <w:sz w:val="20"/>
          <w:szCs w:val="20"/>
        </w:rPr>
        <w:t>о</w:t>
      </w:r>
      <w:r>
        <w:rPr>
          <w:rFonts w:ascii="Palatino Linotype" w:hAnsi="Palatino Linotype"/>
          <w:i/>
          <w:sz w:val="20"/>
          <w:szCs w:val="20"/>
          <w:lang w:val="en-US"/>
        </w:rPr>
        <w:t xml:space="preserve">-Finskogo Filiala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Akademii Na</w:t>
      </w:r>
      <w:r>
        <w:rPr>
          <w:rFonts w:ascii="Palatino Linotype" w:hAnsi="Palatino Linotype"/>
          <w:sz w:val="20"/>
          <w:szCs w:val="20"/>
          <w:lang w:val="en-US"/>
        </w:rPr>
        <w:t xml:space="preserve">uk SSSR </w:t>
      </w:r>
      <w:r>
        <w:rPr>
          <w:rFonts w:ascii="Palatino Linotype" w:hAnsi="Palatino Linotype"/>
          <w:b/>
          <w:sz w:val="20"/>
          <w:szCs w:val="20"/>
          <w:lang w:val="en-US"/>
        </w:rPr>
        <w:t>1951</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93-99.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Mukhomediyarov, F.B.</w:t>
      </w:r>
      <w:r>
        <w:rPr>
          <w:rFonts w:ascii="Palatino Linotype" w:hAnsi="Palatino Linotype"/>
          <w:b/>
          <w:sz w:val="20"/>
          <w:szCs w:val="20"/>
          <w:lang w:val="en-US"/>
        </w:rPr>
        <w:t xml:space="preserve"> </w:t>
      </w:r>
      <w:r>
        <w:rPr>
          <w:rFonts w:ascii="Palatino Linotype" w:hAnsi="Palatino Linotype"/>
          <w:sz w:val="20"/>
          <w:szCs w:val="20"/>
          <w:lang w:val="en-US"/>
        </w:rPr>
        <w:t xml:space="preserve">Biology and fishery of the noncommercial fishes in the coastal waters of the Karelia. In </w:t>
      </w:r>
      <w:r>
        <w:rPr>
          <w:rFonts w:ascii="Palatino Linotype" w:hAnsi="Palatino Linotype"/>
          <w:i/>
          <w:sz w:val="20"/>
          <w:szCs w:val="20"/>
          <w:lang w:val="en-US"/>
        </w:rPr>
        <w:t>Papers on the comprehensive studies of the White Sea</w:t>
      </w:r>
      <w:r>
        <w:rPr>
          <w:rFonts w:ascii="Palatino Linotype" w:hAnsi="Palatino Linotype"/>
          <w:sz w:val="20"/>
          <w:szCs w:val="20"/>
          <w:lang w:val="en-US"/>
        </w:rPr>
        <w:t xml:space="preserve">; Palenichko, Z.G., Ed.; Izdatelstvo Akademii Naus SSSR: </w:t>
      </w:r>
      <w:r>
        <w:rPr>
          <w:rFonts w:ascii="Palatino Linotype" w:hAnsi="Palatino Linotype"/>
          <w:sz w:val="20"/>
          <w:szCs w:val="20"/>
        </w:rPr>
        <w:t>М</w:t>
      </w:r>
      <w:r>
        <w:rPr>
          <w:rFonts w:ascii="Palatino Linotype" w:hAnsi="Palatino Linotype"/>
          <w:sz w:val="20"/>
          <w:szCs w:val="20"/>
          <w:lang w:val="en-US"/>
        </w:rPr>
        <w:t>oscow-Leningrad, USSR, 1963; pp. 131–143.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Florin, A.B.</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in the Baltic Sea – a review of biology and fishery with a focus on Swedish </w:t>
      </w:r>
    </w:p>
    <w:p>
      <w:pPr>
        <w:spacing w:line="228" w:lineRule="auto"/>
        <w:ind w:left="425" w:hanging="425"/>
      </w:pPr>
      <w:r>
        <w:t xml:space="preserve">       conditions. </w:t>
      </w:r>
      <w:r>
        <w:rPr>
          <w:i/>
        </w:rPr>
        <w:t>Finfo</w:t>
      </w:r>
      <w:r>
        <w:t xml:space="preserve"> </w:t>
      </w:r>
      <w:r>
        <w:rPr>
          <w:b/>
        </w:rPr>
        <w:t>2005</w:t>
      </w:r>
      <w:r>
        <w:t>,</w:t>
      </w:r>
      <w:r>
        <w:rPr>
          <w:b/>
        </w:rPr>
        <w:t xml:space="preserve"> </w:t>
      </w:r>
      <w:r>
        <w:rPr>
          <w:i/>
        </w:rPr>
        <w:t>14</w:t>
      </w:r>
      <w:r>
        <w:t>, 1-56.</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Nissling, A.; Dahlman, G.</w:t>
      </w:r>
      <w:r>
        <w:rPr>
          <w:rFonts w:ascii="Palatino Linotype" w:hAnsi="Palatino Linotype"/>
          <w:b/>
          <w:sz w:val="20"/>
          <w:szCs w:val="20"/>
          <w:lang w:val="en-US"/>
        </w:rPr>
        <w:t xml:space="preserve"> </w:t>
      </w:r>
      <w:r>
        <w:rPr>
          <w:rFonts w:ascii="Palatino Linotype" w:hAnsi="Palatino Linotype"/>
          <w:sz w:val="20"/>
          <w:szCs w:val="20"/>
          <w:lang w:val="en-US"/>
        </w:rPr>
        <w:t xml:space="preserve">Fecundity of flounder, </w:t>
      </w:r>
      <w:r>
        <w:rPr>
          <w:rFonts w:ascii="Palatino Linotype" w:hAnsi="Palatino Linotype"/>
          <w:i/>
          <w:iCs/>
          <w:sz w:val="20"/>
          <w:szCs w:val="20"/>
          <w:lang w:val="en-US"/>
        </w:rPr>
        <w:t>Pleuronectes flesus</w:t>
      </w:r>
      <w:r>
        <w:rPr>
          <w:rFonts w:ascii="Palatino Linotype" w:hAnsi="Palatino Linotype"/>
          <w:sz w:val="20"/>
          <w:szCs w:val="20"/>
          <w:lang w:val="en-US"/>
        </w:rPr>
        <w:t>, in the Baltic Sea</w:t>
      </w:r>
      <w:r>
        <w:rPr>
          <w:rFonts w:ascii="Palatino Linotype" w:hAnsi="Palatino Linotype"/>
          <w:sz w:val="20"/>
          <w:szCs w:val="20"/>
          <w:lang w:val="en-US"/>
        </w:rPr>
        <w:tab/>
      </w:r>
      <w:r>
        <w:rPr>
          <w:rFonts w:ascii="Palatino Linotype" w:hAnsi="Palatino Linotype"/>
          <w:sz w:val="20"/>
          <w:szCs w:val="20"/>
          <w:lang w:val="en-US"/>
        </w:rPr>
        <w:t xml:space="preserve">— Reproductive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strategies in two sympatric populations.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2010</w:t>
      </w:r>
      <w:r>
        <w:rPr>
          <w:rFonts w:ascii="Palatino Linotype" w:hAnsi="Palatino Linotype"/>
          <w:sz w:val="20"/>
          <w:szCs w:val="20"/>
          <w:lang w:val="en-US"/>
        </w:rPr>
        <w:t xml:space="preserve">, </w:t>
      </w:r>
      <w:r>
        <w:rPr>
          <w:rFonts w:ascii="Palatino Linotype" w:hAnsi="Palatino Linotype"/>
          <w:i/>
          <w:sz w:val="20"/>
          <w:szCs w:val="20"/>
          <w:lang w:val="en-US"/>
        </w:rPr>
        <w:t>64</w:t>
      </w:r>
      <w:r>
        <w:rPr>
          <w:rFonts w:ascii="Palatino Linotype" w:hAnsi="Palatino Linotype"/>
          <w:sz w:val="20"/>
          <w:szCs w:val="20"/>
          <w:lang w:val="en-US"/>
        </w:rPr>
        <w:t xml:space="preserve">, 190–198. </w:t>
      </w:r>
      <w:r>
        <w:fldChar w:fldCharType="begin"/>
      </w:r>
      <w:r>
        <w:rPr>
          <w:lang w:val="en-US"/>
          <w:rPrChange w:id="678" w:author="Петр Ершов" w:date="2022-09-30T10:43:00Z">
            <w:rPr/>
          </w:rPrChange>
        </w:rPr>
        <w:instrText xml:space="preserve"> HYPERLINK "https://doi.org/10.1016/j.seares.2010.02.001" \t "_blank" \o "Persistent link using digital object identifier" </w:instrText>
      </w:r>
      <w:r>
        <w:fldChar w:fldCharType="separate"/>
      </w:r>
      <w:r>
        <w:rPr>
          <w:rStyle w:val="11"/>
          <w:rFonts w:ascii="Palatino Linotype" w:hAnsi="Palatino Linotype"/>
          <w:sz w:val="20"/>
          <w:szCs w:val="20"/>
          <w:lang w:val="en-US"/>
        </w:rPr>
        <w:t>https://doi.org/10.1016/j.seares.2010.02.001</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Altukhov, </w:t>
      </w:r>
      <w:r>
        <w:rPr>
          <w:rFonts w:ascii="Palatino Linotype" w:hAnsi="Palatino Linotype"/>
          <w:sz w:val="20"/>
          <w:szCs w:val="20"/>
        </w:rPr>
        <w:t>К</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 xml:space="preserve">.; </w:t>
      </w:r>
      <w:r>
        <w:rPr>
          <w:rFonts w:ascii="Palatino Linotype" w:hAnsi="Palatino Linotype"/>
          <w:sz w:val="20"/>
          <w:szCs w:val="20"/>
        </w:rPr>
        <w:t>М</w:t>
      </w:r>
      <w:r>
        <w:rPr>
          <w:rFonts w:ascii="Palatino Linotype" w:hAnsi="Palatino Linotype"/>
          <w:sz w:val="20"/>
          <w:szCs w:val="20"/>
          <w:lang w:val="en-US"/>
        </w:rPr>
        <w:t xml:space="preserve">ikhailovskaya </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 xml:space="preserve">.; Mukhomediyarov, F.B.; Nadezhin, V.M.; Novikov, P.I.; Palenichko, Z.G. </w:t>
      </w:r>
      <w:r>
        <w:rPr>
          <w:rFonts w:ascii="Palatino Linotype" w:hAnsi="Palatino Linotype"/>
          <w:i/>
          <w:sz w:val="20"/>
          <w:szCs w:val="20"/>
          <w:lang w:val="en-US"/>
        </w:rPr>
        <w:t>Fishes of the White Sea</w:t>
      </w:r>
      <w:r>
        <w:rPr>
          <w:rFonts w:ascii="Palatino Linotype" w:hAnsi="Palatino Linotype"/>
          <w:sz w:val="20"/>
          <w:szCs w:val="20"/>
          <w:lang w:val="en-US"/>
        </w:rPr>
        <w:t xml:space="preserve">; Godarstvennoe izdatelstvo Karelskoy ASSR: Petrozavodsk, USSR, 1958.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White Sea. Biological resources and problems of their rational exploitations</w:t>
      </w:r>
      <w:r>
        <w:rPr>
          <w:rFonts w:ascii="Palatino Linotype" w:hAnsi="Palatino Linotype"/>
          <w:sz w:val="20"/>
          <w:szCs w:val="20"/>
          <w:lang w:val="en-US"/>
        </w:rPr>
        <w:t>; Scarlato, O.A., Ed.; Izdatelstvo ZIN RAS: Saint-Petersburg, Russia, 1995.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Shatunovsky, M.I.; Chestnova, L.G. Some biological characteristics of the flounder from the Kandalaksha Bay in the White Sea. </w:t>
      </w:r>
      <w:r>
        <w:rPr>
          <w:rFonts w:ascii="Palatino Linotype" w:hAnsi="Palatino Linotype"/>
          <w:i/>
          <w:sz w:val="20"/>
          <w:szCs w:val="20"/>
          <w:lang w:val="en-US"/>
        </w:rPr>
        <w:t xml:space="preserve">Reports of the White Sea biological station of the Moscow State University </w:t>
      </w:r>
      <w:r>
        <w:rPr>
          <w:rFonts w:ascii="Palatino Linotype" w:hAnsi="Palatino Linotype"/>
          <w:b/>
          <w:sz w:val="20"/>
          <w:szCs w:val="20"/>
          <w:lang w:val="en-US"/>
        </w:rPr>
        <w:t>1970</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xml:space="preserve">, 166-188.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Russo, T.; Pulcini, D.; Costantini, D.; Pedreschi, D.; Palamara, E.; Boglione, C.; Cataudella, S.; Scardi, M.;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Mariani, S. “Right” or “wrong”? Insights into the ecology of sidedness in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w:t>
      </w:r>
      <w:r>
        <w:rPr>
          <w:rFonts w:ascii="Palatino Linotype" w:hAnsi="Palatino Linotype"/>
          <w:i/>
          <w:sz w:val="20"/>
          <w:szCs w:val="20"/>
          <w:lang w:val="en-US"/>
        </w:rPr>
        <w:t>Journal of Morphology</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273</w:t>
      </w:r>
      <w:r>
        <w:rPr>
          <w:rFonts w:ascii="Palatino Linotype" w:hAnsi="Palatino Linotype"/>
          <w:sz w:val="20"/>
          <w:szCs w:val="20"/>
          <w:lang w:val="en-US"/>
        </w:rPr>
        <w:t xml:space="preserve">, 337–346. </w:t>
      </w:r>
      <w:r>
        <w:fldChar w:fldCharType="begin"/>
      </w:r>
      <w:r>
        <w:instrText xml:space="preserve"> HYPERLINK "https://doi.org/10.1002/jmor.11027" </w:instrText>
      </w:r>
      <w:r>
        <w:fldChar w:fldCharType="separate"/>
      </w:r>
      <w:r>
        <w:rPr>
          <w:rStyle w:val="11"/>
          <w:rFonts w:ascii="Palatino Linotype" w:hAnsi="Palatino Linotype"/>
          <w:sz w:val="20"/>
          <w:szCs w:val="20"/>
          <w:lang w:val="en-US"/>
        </w:rPr>
        <w:t>https://doi.org/10.1002/jmor.11027</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Bergstrom, C.A.</w:t>
      </w:r>
      <w:r>
        <w:rPr>
          <w:rFonts w:ascii="Palatino Linotype" w:hAnsi="Palatino Linotype"/>
          <w:b/>
          <w:sz w:val="20"/>
          <w:szCs w:val="20"/>
          <w:lang w:val="en-US"/>
        </w:rPr>
        <w:t xml:space="preserve"> </w:t>
      </w:r>
      <w:r>
        <w:rPr>
          <w:rFonts w:ascii="Palatino Linotype" w:hAnsi="Palatino Linotype"/>
          <w:sz w:val="20"/>
          <w:szCs w:val="20"/>
          <w:lang w:val="en-US"/>
        </w:rPr>
        <w:t xml:space="preserve">Morphological evidence of correlational selection and ecological segregation between dextral and sinistral forms in a polymorphic flatfish,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w:t>
      </w:r>
      <w:r>
        <w:rPr>
          <w:rFonts w:ascii="Palatino Linotype" w:hAnsi="Palatino Linotype"/>
          <w:i/>
          <w:sz w:val="20"/>
          <w:szCs w:val="20"/>
          <w:lang w:val="en-US"/>
        </w:rPr>
        <w:t>Journal of Evolutionary Biology</w:t>
      </w:r>
      <w:r>
        <w:rPr>
          <w:rFonts w:ascii="Palatino Linotype" w:hAnsi="Palatino Linotype"/>
          <w:b/>
          <w:bCs/>
          <w:sz w:val="20"/>
          <w:szCs w:val="20"/>
          <w:lang w:val="en-US"/>
        </w:rPr>
        <w:t xml:space="preserve"> </w:t>
      </w:r>
      <w:r>
        <w:rPr>
          <w:rFonts w:ascii="Palatino Linotype" w:hAnsi="Palatino Linotype"/>
          <w:b/>
          <w:sz w:val="20"/>
          <w:szCs w:val="20"/>
          <w:lang w:val="en-US"/>
        </w:rPr>
        <w:t>2007</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1104–1114. </w:t>
      </w:r>
      <w:r>
        <w:fldChar w:fldCharType="begin"/>
      </w:r>
      <w:r>
        <w:instrText xml:space="preserve"> HYPERLINK "https://doi.org/10.1111/j.1420-9101.2006.01290" </w:instrText>
      </w:r>
      <w:r>
        <w:fldChar w:fldCharType="separate"/>
      </w:r>
      <w:r>
        <w:rPr>
          <w:rStyle w:val="11"/>
          <w:rFonts w:ascii="Palatino Linotype" w:hAnsi="Palatino Linotype"/>
          <w:sz w:val="20"/>
          <w:szCs w:val="20"/>
          <w:lang w:val="en-US"/>
        </w:rPr>
        <w:t>https://doi.org/10.1111/j.1420-9101.2006.01290</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rPr>
      </w:pPr>
      <w:r>
        <w:rPr>
          <w:rFonts w:ascii="Palatino Linotype" w:hAnsi="Palatino Linotype"/>
          <w:sz w:val="20"/>
          <w:szCs w:val="20"/>
          <w:lang w:val="en-US"/>
        </w:rPr>
        <w:t>Bergstrom, C.A.; Palmer, A.R.</w:t>
      </w:r>
      <w:r>
        <w:rPr>
          <w:rFonts w:ascii="Palatino Linotype" w:hAnsi="Palatino Linotype"/>
          <w:b/>
          <w:sz w:val="20"/>
          <w:szCs w:val="20"/>
          <w:lang w:val="en-US"/>
        </w:rPr>
        <w:t xml:space="preserve"> </w:t>
      </w:r>
      <w:r>
        <w:rPr>
          <w:rFonts w:ascii="Palatino Linotype" w:hAnsi="Palatino Linotype"/>
          <w:sz w:val="20"/>
          <w:szCs w:val="20"/>
          <w:lang w:val="en-US"/>
        </w:rPr>
        <w:t xml:space="preserve">Which way to turn? Effect of direction of body asymmetry on turning and prey strike orientation in starry flounder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(Pallas) (Pleuronectidae). </w:t>
      </w:r>
      <w:r>
        <w:rPr>
          <w:rFonts w:ascii="Palatino Linotype" w:hAnsi="Palatino Linotype"/>
          <w:i/>
          <w:sz w:val="20"/>
          <w:szCs w:val="20"/>
          <w:lang w:val="en-US"/>
        </w:rPr>
        <w:t xml:space="preserve">Journal of Fish Biology </w:t>
      </w:r>
      <w:r>
        <w:rPr>
          <w:rFonts w:ascii="Palatino Linotype" w:hAnsi="Palatino Linotype"/>
          <w:b/>
          <w:sz w:val="20"/>
          <w:szCs w:val="20"/>
          <w:lang w:val="en-US"/>
        </w:rPr>
        <w:t>2007</w:t>
      </w:r>
      <w:r>
        <w:rPr>
          <w:rFonts w:ascii="Palatino Linotype" w:hAnsi="Palatino Linotype"/>
          <w:sz w:val="20"/>
          <w:szCs w:val="20"/>
          <w:lang w:val="en-US"/>
        </w:rPr>
        <w:t>,</w:t>
      </w:r>
      <w:r>
        <w:rPr>
          <w:rFonts w:ascii="Palatino Linotype" w:hAnsi="Palatino Linotype"/>
          <w:i/>
          <w:sz w:val="20"/>
          <w:szCs w:val="20"/>
          <w:lang w:val="en-US"/>
        </w:rPr>
        <w:t xml:space="preserve"> 71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737–748. </w:t>
      </w:r>
      <w:r>
        <w:fldChar w:fldCharType="begin"/>
      </w:r>
      <w:r>
        <w:instrText xml:space="preserve"> HYPERLINK "https://doi.org/10.1111/j.1095-8649.2007.01531.x" </w:instrText>
      </w:r>
      <w:r>
        <w:fldChar w:fldCharType="separate"/>
      </w:r>
      <w:r>
        <w:rPr>
          <w:rStyle w:val="11"/>
          <w:rFonts w:ascii="Palatino Linotype" w:hAnsi="Palatino Linotype"/>
          <w:sz w:val="20"/>
          <w:szCs w:val="20"/>
        </w:rPr>
        <w:t>https://doi.org/10.1111/j.1095-8649.2007.01531.x</w:t>
      </w:r>
      <w:r>
        <w:rPr>
          <w:rStyle w:val="11"/>
          <w:rFonts w:ascii="Palatino Linotype" w:hAnsi="Palatino Linotype"/>
          <w:sz w:val="20"/>
          <w:szCs w:val="20"/>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Bergstrom, C. A.; Alba, J.; Pacheco, J.; Fritz, T.; Tamone, S.L.</w:t>
      </w:r>
      <w:r>
        <w:rPr>
          <w:rFonts w:ascii="Palatino Linotype" w:hAnsi="Palatino Linotype"/>
          <w:b/>
          <w:sz w:val="20"/>
          <w:szCs w:val="20"/>
          <w:lang w:val="en-US"/>
        </w:rPr>
        <w:t xml:space="preserve"> </w:t>
      </w:r>
      <w:r>
        <w:rPr>
          <w:rFonts w:ascii="Palatino Linotype" w:hAnsi="Palatino Linotype"/>
          <w:sz w:val="20"/>
          <w:szCs w:val="20"/>
          <w:lang w:val="en-US"/>
        </w:rPr>
        <w:t xml:space="preserve">Polymorphism and multiple correlated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characters: Do flatfish asymmetry morphs also differ in swimming performance and metabolic rate? </w:t>
      </w:r>
      <w:r>
        <w:rPr>
          <w:rFonts w:ascii="Palatino Linotype" w:hAnsi="Palatino Linotype"/>
          <w:i/>
          <w:sz w:val="20"/>
          <w:szCs w:val="20"/>
          <w:lang w:val="en-US"/>
        </w:rPr>
        <w:t>Ecology and Evolution</w:t>
      </w:r>
      <w:r>
        <w:rPr>
          <w:rFonts w:ascii="Palatino Linotype" w:hAnsi="Palatino Linotype"/>
          <w:b/>
          <w:bCs/>
          <w:sz w:val="20"/>
          <w:szCs w:val="20"/>
          <w:lang w:val="en-US"/>
        </w:rPr>
        <w:t xml:space="preserve"> </w:t>
      </w:r>
      <w:r>
        <w:rPr>
          <w:rFonts w:ascii="Palatino Linotype" w:hAnsi="Palatino Linotype"/>
          <w:b/>
          <w:sz w:val="20"/>
          <w:szCs w:val="20"/>
          <w:lang w:val="en-US"/>
        </w:rPr>
        <w:t>2019</w:t>
      </w:r>
      <w:r>
        <w:rPr>
          <w:rFonts w:ascii="Palatino Linotype" w:hAnsi="Palatino Linotype"/>
          <w:sz w:val="20"/>
          <w:szCs w:val="20"/>
          <w:lang w:val="en-US"/>
        </w:rPr>
        <w:t xml:space="preserve">, </w:t>
      </w:r>
      <w:r>
        <w:rPr>
          <w:rFonts w:ascii="Palatino Linotype" w:hAnsi="Palatino Linotype"/>
          <w:i/>
          <w:sz w:val="20"/>
          <w:szCs w:val="20"/>
          <w:lang w:val="en-US"/>
        </w:rPr>
        <w:t>9</w:t>
      </w:r>
      <w:r>
        <w:rPr>
          <w:rFonts w:ascii="Palatino Linotype" w:hAnsi="Palatino Linotype"/>
          <w:sz w:val="20"/>
          <w:szCs w:val="20"/>
          <w:lang w:val="en-US"/>
        </w:rPr>
        <w:t xml:space="preserve">, 4772–4782. </w:t>
      </w:r>
      <w:r>
        <w:fldChar w:fldCharType="begin"/>
      </w:r>
      <w:r>
        <w:instrText xml:space="preserve"> HYPERLINK "https://doi.org/10.1002/ece3.5080" </w:instrText>
      </w:r>
      <w:r>
        <w:fldChar w:fldCharType="separate"/>
      </w:r>
      <w:r>
        <w:rPr>
          <w:rStyle w:val="11"/>
          <w:rFonts w:ascii="Palatino Linotype" w:hAnsi="Palatino Linotype"/>
          <w:sz w:val="20"/>
          <w:szCs w:val="20"/>
          <w:lang w:val="en-US"/>
        </w:rPr>
        <w:t>https://doi.org/10.1002/ece3.5080</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Elmgren, R.</w:t>
      </w:r>
      <w:r>
        <w:rPr>
          <w:rFonts w:ascii="Palatino Linotype" w:hAnsi="Palatino Linotype"/>
          <w:b/>
          <w:sz w:val="20"/>
          <w:szCs w:val="20"/>
          <w:lang w:val="en-US"/>
        </w:rPr>
        <w:t xml:space="preserve"> </w:t>
      </w:r>
      <w:r>
        <w:rPr>
          <w:rFonts w:ascii="Palatino Linotype" w:hAnsi="Palatino Linotype"/>
          <w:sz w:val="20"/>
          <w:szCs w:val="20"/>
          <w:lang w:val="en-US"/>
        </w:rPr>
        <w:t xml:space="preserve">Understanding human impact on the Baltic ecosystem: changing views in recent decades. </w:t>
      </w:r>
      <w:r>
        <w:rPr>
          <w:rFonts w:ascii="Palatino Linotype" w:hAnsi="Palatino Linotype"/>
          <w:i/>
          <w:sz w:val="20"/>
          <w:szCs w:val="20"/>
          <w:lang w:val="en-US"/>
        </w:rPr>
        <w:t>Ambio</w:t>
      </w:r>
      <w:r>
        <w:rPr>
          <w:rFonts w:ascii="Palatino Linotype" w:hAnsi="Palatino Linotype"/>
          <w:b/>
          <w:bCs/>
          <w:sz w:val="20"/>
          <w:szCs w:val="20"/>
          <w:lang w:val="en-US"/>
        </w:rPr>
        <w:t xml:space="preserve"> </w:t>
      </w:r>
      <w:r>
        <w:rPr>
          <w:rFonts w:ascii="Palatino Linotype" w:hAnsi="Palatino Linotype"/>
          <w:b/>
          <w:sz w:val="20"/>
          <w:szCs w:val="20"/>
          <w:lang w:val="en-US"/>
        </w:rPr>
        <w:t>2001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30</w:t>
      </w:r>
      <w:r>
        <w:rPr>
          <w:rFonts w:ascii="Palatino Linotype" w:hAnsi="Palatino Linotype"/>
          <w:sz w:val="20"/>
          <w:szCs w:val="20"/>
          <w:lang w:val="en-US"/>
        </w:rPr>
        <w:t>, 222–231.</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Korpinen, S.; Meski, L.; Andersen, J.H.; Laamanen, M.</w:t>
      </w:r>
      <w:r>
        <w:rPr>
          <w:rFonts w:ascii="Palatino Linotype" w:hAnsi="Palatino Linotype"/>
          <w:b/>
          <w:sz w:val="20"/>
          <w:szCs w:val="20"/>
          <w:lang w:val="en-US"/>
        </w:rPr>
        <w:t xml:space="preserve"> </w:t>
      </w:r>
      <w:r>
        <w:rPr>
          <w:rFonts w:ascii="Palatino Linotype" w:hAnsi="Palatino Linotype"/>
          <w:sz w:val="20"/>
          <w:szCs w:val="20"/>
          <w:lang w:val="en-US"/>
        </w:rPr>
        <w:t>Human pressures and their potential impact on the Baltic Sea ecosystem.</w:t>
      </w:r>
      <w:r>
        <w:rPr>
          <w:rFonts w:ascii="Palatino Linotype" w:hAnsi="Palatino Linotype"/>
          <w:i/>
          <w:sz w:val="20"/>
          <w:szCs w:val="20"/>
          <w:lang w:val="en-US"/>
        </w:rPr>
        <w:t>Ecological Indicators</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15</w:t>
      </w:r>
      <w:r>
        <w:rPr>
          <w:rFonts w:ascii="Palatino Linotype" w:hAnsi="Palatino Linotype"/>
          <w:sz w:val="20"/>
          <w:szCs w:val="20"/>
          <w:lang w:val="en-US"/>
        </w:rPr>
        <w:t xml:space="preserve">, 105–114. </w:t>
      </w:r>
    </w:p>
    <w:p>
      <w:pPr>
        <w:spacing w:line="228" w:lineRule="auto"/>
        <w:ind w:left="425" w:hanging="425"/>
      </w:pPr>
      <w:r>
        <w:fldChar w:fldCharType="begin"/>
      </w:r>
      <w:r>
        <w:instrText xml:space="preserve"> HYPERLINK "http://doi.org/10.1016/j.ecolind.2011.09.023" </w:instrText>
      </w:r>
      <w:r>
        <w:fldChar w:fldCharType="separate"/>
      </w:r>
      <w:r>
        <w:rPr>
          <w:rStyle w:val="11"/>
        </w:rPr>
        <w:t>http://doi.org/10.1016/j.ecolind.2011.09.023</w:t>
      </w:r>
      <w:r>
        <w:rPr>
          <w:rStyle w:val="11"/>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Olsson, J.; Bergstrom, L.; Gardmark, A.</w:t>
      </w:r>
      <w:r>
        <w:rPr>
          <w:rFonts w:ascii="Palatino Linotype" w:hAnsi="Palatino Linotype"/>
          <w:b/>
          <w:sz w:val="20"/>
          <w:szCs w:val="20"/>
          <w:lang w:val="en-US"/>
        </w:rPr>
        <w:t xml:space="preserve"> </w:t>
      </w:r>
      <w:r>
        <w:rPr>
          <w:rFonts w:ascii="Palatino Linotype" w:hAnsi="Palatino Linotype"/>
          <w:sz w:val="20"/>
          <w:szCs w:val="20"/>
          <w:lang w:val="en-US"/>
        </w:rPr>
        <w:t xml:space="preserve">Abiotic drivers of coastal fish community change during four decades in the Baltic Sea. </w:t>
      </w:r>
      <w:r>
        <w:rPr>
          <w:rFonts w:ascii="Palatino Linotype" w:hAnsi="Palatino Linotype"/>
          <w:i/>
          <w:sz w:val="20"/>
          <w:szCs w:val="20"/>
          <w:lang w:val="en-US"/>
        </w:rPr>
        <w:t>ICES Journal of Marine Science</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69</w:t>
      </w:r>
      <w:r>
        <w:rPr>
          <w:rFonts w:ascii="Palatino Linotype" w:hAnsi="Palatino Linotype"/>
          <w:sz w:val="20"/>
          <w:szCs w:val="20"/>
          <w:lang w:val="en-US"/>
        </w:rPr>
        <w:t xml:space="preserve">, 961–970. </w:t>
      </w:r>
      <w:r>
        <w:fldChar w:fldCharType="begin"/>
      </w:r>
      <w:r>
        <w:instrText xml:space="preserve"> HYPERLINK "https://doi.org/10.1093/icesjms/fss072" </w:instrText>
      </w:r>
      <w:r>
        <w:fldChar w:fldCharType="separate"/>
      </w:r>
      <w:r>
        <w:rPr>
          <w:rStyle w:val="11"/>
          <w:rFonts w:ascii="Palatino Linotype" w:hAnsi="Palatino Linotype"/>
          <w:sz w:val="20"/>
          <w:szCs w:val="20"/>
          <w:lang w:val="en-US"/>
        </w:rPr>
        <w:t>https://doi.org/10.1093/icesjms/fss072</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Jokinen, H.; Wennhage, H.; Lappalainen, A.; Ådjers, K.; Rask, M.; Norkko, A.</w:t>
      </w:r>
      <w:r>
        <w:rPr>
          <w:rFonts w:ascii="Palatino Linotype" w:hAnsi="Palatino Linotype"/>
          <w:b/>
          <w:sz w:val="20"/>
          <w:szCs w:val="20"/>
          <w:lang w:val="en-US"/>
        </w:rPr>
        <w:t xml:space="preserve"> </w:t>
      </w:r>
      <w:r>
        <w:rPr>
          <w:rFonts w:ascii="Palatino Linotype" w:hAnsi="Palatino Linotype"/>
          <w:sz w:val="20"/>
          <w:szCs w:val="20"/>
          <w:lang w:val="en-US"/>
        </w:rPr>
        <w:t>Decline of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(L.)) at the margin of the species' distribution range.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105</w:t>
      </w:r>
      <w:r>
        <w:rPr>
          <w:rFonts w:ascii="Palatino Linotype" w:hAnsi="Palatino Linotype"/>
          <w:sz w:val="20"/>
          <w:szCs w:val="20"/>
          <w:lang w:val="en-US"/>
        </w:rPr>
        <w:t xml:space="preserve">, 1-9. </w:t>
      </w:r>
      <w:r>
        <w:fldChar w:fldCharType="begin"/>
      </w:r>
      <w:r>
        <w:rPr>
          <w:lang w:val="en-US"/>
          <w:rPrChange w:id="679" w:author="Петр Ершов" w:date="2022-09-30T10:43:00Z">
            <w:rPr/>
          </w:rPrChange>
        </w:rPr>
        <w:instrText xml:space="preserve"> HYPERLINK "http://dx.doi.org/10.1016/j.seares.2015.08.001" </w:instrText>
      </w:r>
      <w:r>
        <w:fldChar w:fldCharType="separate"/>
      </w:r>
      <w:r>
        <w:rPr>
          <w:rStyle w:val="11"/>
          <w:rFonts w:ascii="Palatino Linotype" w:hAnsi="Palatino Linotype"/>
          <w:sz w:val="20"/>
          <w:szCs w:val="20"/>
          <w:lang w:val="en-US"/>
        </w:rPr>
        <w:t>http://dx.doi.org/10.1016/j.seares.2015.08.001</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Momigliano, P.; Denys, G.P.J.; Jokinen, H.; Merilä, J.</w:t>
      </w:r>
      <w:r>
        <w:rPr>
          <w:rFonts w:ascii="Palatino Linotype" w:hAnsi="Palatino Linotype"/>
          <w:b/>
          <w:sz w:val="20"/>
          <w:szCs w:val="20"/>
          <w:lang w:val="en-US"/>
        </w:rPr>
        <w:t xml:space="preserve"> </w:t>
      </w:r>
      <w:r>
        <w:rPr>
          <w:rFonts w:ascii="Palatino Linotype" w:hAnsi="Palatino Linotype"/>
          <w:i/>
          <w:iCs/>
          <w:sz w:val="20"/>
          <w:szCs w:val="20"/>
          <w:lang w:val="en-US"/>
        </w:rPr>
        <w:t>Platichthys solemdali</w:t>
      </w:r>
      <w:r>
        <w:rPr>
          <w:rFonts w:ascii="Palatino Linotype" w:hAnsi="Palatino Linotype"/>
          <w:sz w:val="20"/>
          <w:szCs w:val="20"/>
          <w:lang w:val="en-US"/>
        </w:rPr>
        <w:t xml:space="preserve"> sp. nov. (Actinopterygii,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Pleuronectiformes): a new flounder species from the Baltic Sea. </w:t>
      </w:r>
      <w:r>
        <w:rPr>
          <w:rFonts w:ascii="Palatino Linotype" w:hAnsi="Palatino Linotype"/>
          <w:i/>
          <w:sz w:val="20"/>
          <w:szCs w:val="20"/>
          <w:lang w:val="en-US"/>
        </w:rPr>
        <w:t>Frontiers in Marine Science</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 xml:space="preserve">, 1-21. </w:t>
      </w:r>
      <w:r>
        <w:fldChar w:fldCharType="begin"/>
      </w:r>
      <w:r>
        <w:rPr>
          <w:lang w:val="en-US"/>
          <w:rPrChange w:id="680" w:author="Петр Ершов" w:date="2022-09-30T10:43:00Z">
            <w:rPr/>
          </w:rPrChange>
        </w:rPr>
        <w:instrText xml:space="preserve"> HYPERLINK "https://doi.org/10.3389/fmars.2018.00225" </w:instrText>
      </w:r>
      <w:r>
        <w:fldChar w:fldCharType="separate"/>
      </w:r>
      <w:r>
        <w:rPr>
          <w:rStyle w:val="11"/>
          <w:rFonts w:ascii="Palatino Linotype" w:hAnsi="Palatino Linotype"/>
          <w:sz w:val="20"/>
          <w:szCs w:val="20"/>
          <w:lang w:val="en-US"/>
        </w:rPr>
        <w:t>https://doi.org/10.3389/fmars.2018.00225</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Sych, N.S.</w:t>
      </w:r>
      <w:r>
        <w:rPr>
          <w:rFonts w:ascii="Palatino Linotype" w:hAnsi="Palatino Linotype"/>
          <w:b/>
          <w:sz w:val="20"/>
          <w:szCs w:val="20"/>
          <w:lang w:val="en-US"/>
        </w:rPr>
        <w:t xml:space="preserve"> </w:t>
      </w:r>
      <w:r>
        <w:rPr>
          <w:rFonts w:ascii="Palatino Linotype" w:hAnsi="Palatino Linotype"/>
          <w:i/>
          <w:iCs/>
          <w:sz w:val="20"/>
          <w:szCs w:val="20"/>
          <w:lang w:val="en-US"/>
        </w:rPr>
        <w:t>Pleuronectes flesus</w:t>
      </w:r>
      <w:r>
        <w:rPr>
          <w:rFonts w:ascii="Palatino Linotype" w:hAnsi="Palatino Linotype"/>
          <w:sz w:val="20"/>
          <w:szCs w:val="20"/>
          <w:lang w:val="en-US"/>
        </w:rPr>
        <w:t xml:space="preserve"> of the Barents and White Seas. </w:t>
      </w:r>
      <w:r>
        <w:rPr>
          <w:rFonts w:ascii="Palatino Linotype" w:hAnsi="Palatino Linotype"/>
          <w:i/>
          <w:sz w:val="20"/>
          <w:szCs w:val="20"/>
          <w:lang w:val="en-US"/>
        </w:rPr>
        <w:t>Trudy Gosudarstvennogo Nauchno-Issledovatelskogo Instituta Rybnogo Khozyaistva</w:t>
      </w:r>
      <w:r>
        <w:rPr>
          <w:rFonts w:ascii="Palatino Linotype" w:hAnsi="Palatino Linotype"/>
          <w:sz w:val="20"/>
          <w:szCs w:val="20"/>
          <w:lang w:val="en-US"/>
        </w:rPr>
        <w:t xml:space="preserve"> </w:t>
      </w:r>
      <w:r>
        <w:rPr>
          <w:rFonts w:ascii="Palatino Linotype" w:hAnsi="Palatino Linotype"/>
          <w:b/>
          <w:sz w:val="20"/>
          <w:szCs w:val="20"/>
          <w:lang w:val="en-US"/>
        </w:rPr>
        <w:t>1930</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89-116.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Suvorov, E.K.</w:t>
      </w:r>
      <w:r>
        <w:rPr>
          <w:rFonts w:ascii="Palatino Linotype" w:hAnsi="Palatino Linotype"/>
          <w:b/>
          <w:sz w:val="20"/>
          <w:szCs w:val="20"/>
          <w:lang w:val="en-US"/>
        </w:rPr>
        <w:t xml:space="preserve"> </w:t>
      </w:r>
      <w:r>
        <w:rPr>
          <w:rFonts w:ascii="Palatino Linotype" w:hAnsi="Palatino Linotype"/>
          <w:sz w:val="20"/>
          <w:szCs w:val="20"/>
          <w:lang w:val="en-US"/>
        </w:rPr>
        <w:t xml:space="preserve">Biology of Murmansk </w:t>
      </w:r>
      <w:r>
        <w:rPr>
          <w:rFonts w:ascii="Palatino Linotype" w:hAnsi="Palatino Linotype"/>
          <w:i/>
          <w:iCs/>
          <w:sz w:val="20"/>
          <w:szCs w:val="20"/>
          <w:lang w:val="en-US"/>
        </w:rPr>
        <w:t>Pleuronectes flesus</w:t>
      </w:r>
      <w:r>
        <w:rPr>
          <w:rFonts w:ascii="Palatino Linotype" w:hAnsi="Palatino Linotype"/>
          <w:sz w:val="20"/>
          <w:szCs w:val="20"/>
          <w:lang w:val="en-US"/>
        </w:rPr>
        <w:t xml:space="preserve">. </w:t>
      </w:r>
      <w:r>
        <w:rPr>
          <w:rFonts w:ascii="Palatino Linotype" w:hAnsi="Palatino Linotype"/>
          <w:i/>
          <w:sz w:val="20"/>
          <w:szCs w:val="20"/>
          <w:lang w:val="en-US"/>
        </w:rPr>
        <w:t xml:space="preserve">Trudy Instituta Izuchenia Severa </w:t>
      </w:r>
      <w:r>
        <w:rPr>
          <w:rFonts w:ascii="Palatino Linotype" w:hAnsi="Palatino Linotype"/>
          <w:b/>
          <w:sz w:val="20"/>
          <w:szCs w:val="20"/>
          <w:lang w:val="en-US"/>
        </w:rPr>
        <w:t>1927</w:t>
      </w:r>
      <w:r>
        <w:rPr>
          <w:rFonts w:ascii="Palatino Linotype" w:hAnsi="Palatino Linotype"/>
          <w:sz w:val="20"/>
          <w:szCs w:val="20"/>
          <w:lang w:val="en-US"/>
        </w:rPr>
        <w:t xml:space="preserve">, </w:t>
      </w:r>
      <w:r>
        <w:rPr>
          <w:rFonts w:ascii="Palatino Linotype" w:hAnsi="Palatino Linotype"/>
          <w:i/>
          <w:sz w:val="20"/>
          <w:szCs w:val="20"/>
          <w:lang w:val="en-US"/>
        </w:rPr>
        <w:t xml:space="preserve">38, </w:t>
      </w:r>
      <w:r>
        <w:rPr>
          <w:rFonts w:ascii="Palatino Linotype" w:hAnsi="Palatino Linotype"/>
          <w:sz w:val="20"/>
          <w:szCs w:val="20"/>
          <w:lang w:val="en-US"/>
        </w:rPr>
        <w:t xml:space="preserve">56-63.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Voronina, E.P.</w:t>
      </w:r>
      <w:r>
        <w:rPr>
          <w:rFonts w:ascii="Palatino Linotype" w:hAnsi="Palatino Linotype"/>
          <w:b/>
          <w:sz w:val="20"/>
          <w:szCs w:val="20"/>
          <w:lang w:val="en-US"/>
        </w:rPr>
        <w:t xml:space="preserve"> </w:t>
      </w:r>
      <w:r>
        <w:rPr>
          <w:rFonts w:ascii="Palatino Linotype" w:hAnsi="Palatino Linotype"/>
          <w:sz w:val="20"/>
          <w:szCs w:val="20"/>
          <w:lang w:val="en-US"/>
        </w:rPr>
        <w:t xml:space="preserve">Morphology and systematics of river flounders of the genus Platichthys.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1999</w:t>
      </w:r>
      <w:r>
        <w:rPr>
          <w:rFonts w:ascii="Palatino Linotype" w:hAnsi="Palatino Linotype"/>
          <w:sz w:val="20"/>
          <w:szCs w:val="20"/>
          <w:lang w:val="en-US"/>
        </w:rPr>
        <w:t xml:space="preserve">, </w:t>
      </w:r>
      <w:r>
        <w:rPr>
          <w:rFonts w:ascii="Palatino Linotype" w:hAnsi="Palatino Linotype"/>
          <w:i/>
          <w:sz w:val="20"/>
          <w:szCs w:val="20"/>
          <w:lang w:val="en-US"/>
        </w:rPr>
        <w:t>39</w:t>
      </w:r>
      <w:r>
        <w:rPr>
          <w:rFonts w:ascii="Palatino Linotype" w:hAnsi="Palatino Linotype"/>
          <w:sz w:val="20"/>
          <w:szCs w:val="20"/>
          <w:lang w:val="en-US"/>
        </w:rPr>
        <w:t>, 588-599.</w:t>
      </w:r>
    </w:p>
    <w:p>
      <w:pPr>
        <w:pStyle w:val="103"/>
        <w:numPr>
          <w:ilvl w:val="0"/>
          <w:numId w:val="7"/>
        </w:numPr>
        <w:spacing w:line="228" w:lineRule="auto"/>
        <w:ind w:left="425" w:hanging="425"/>
        <w:jc w:val="both"/>
        <w:rPr>
          <w:rFonts w:ascii="Palatino Linotype" w:hAnsi="Palatino Linotype"/>
          <w:sz w:val="20"/>
          <w:szCs w:val="20"/>
        </w:rPr>
      </w:pPr>
      <w:r>
        <w:rPr>
          <w:rFonts w:ascii="Palatino Linotype" w:hAnsi="Palatino Linotype"/>
          <w:sz w:val="20"/>
          <w:szCs w:val="20"/>
          <w:lang w:val="en-US"/>
        </w:rPr>
        <w:t>Nordgaard, O.</w:t>
      </w:r>
      <w:r>
        <w:rPr>
          <w:rFonts w:ascii="Palatino Linotype" w:hAnsi="Palatino Linotype"/>
          <w:b/>
          <w:sz w:val="20"/>
          <w:szCs w:val="20"/>
          <w:lang w:val="en-US"/>
        </w:rPr>
        <w:t xml:space="preserve"> </w:t>
      </w:r>
      <w:r>
        <w:rPr>
          <w:rFonts w:ascii="Palatino Linotype" w:hAnsi="Palatino Linotype"/>
          <w:sz w:val="20"/>
          <w:szCs w:val="20"/>
          <w:lang w:val="en-US"/>
        </w:rPr>
        <w:t xml:space="preserve">Contributions to the life history of the fishes in Trondhjem fjord and environs. </w:t>
      </w:r>
      <w:r>
        <w:rPr>
          <w:rFonts w:ascii="Palatino Linotype" w:hAnsi="Palatino Linotype"/>
          <w:i/>
          <w:sz w:val="20"/>
          <w:szCs w:val="20"/>
        </w:rPr>
        <w:t>Det Kongelige Norske Videnskabers Selskabs Skrifter</w:t>
      </w:r>
      <w:r>
        <w:rPr>
          <w:rFonts w:ascii="Palatino Linotype" w:hAnsi="Palatino Linotype"/>
          <w:sz w:val="20"/>
          <w:szCs w:val="20"/>
        </w:rPr>
        <w:t xml:space="preserve"> </w:t>
      </w:r>
      <w:r>
        <w:rPr>
          <w:rFonts w:ascii="Palatino Linotype" w:hAnsi="Palatino Linotype"/>
          <w:b/>
          <w:sz w:val="20"/>
          <w:szCs w:val="20"/>
        </w:rPr>
        <w:t>1915</w:t>
      </w:r>
      <w:r>
        <w:rPr>
          <w:rFonts w:ascii="Palatino Linotype" w:hAnsi="Palatino Linotype"/>
          <w:sz w:val="20"/>
          <w:szCs w:val="20"/>
        </w:rPr>
        <w:t xml:space="preserve">, </w:t>
      </w:r>
      <w:r>
        <w:rPr>
          <w:rFonts w:ascii="Palatino Linotype" w:hAnsi="Palatino Linotype"/>
          <w:i/>
          <w:sz w:val="20"/>
          <w:szCs w:val="20"/>
        </w:rPr>
        <w:t>9</w:t>
      </w:r>
      <w:r>
        <w:rPr>
          <w:rFonts w:ascii="Palatino Linotype" w:hAnsi="Palatino Linotype"/>
          <w:sz w:val="20"/>
          <w:szCs w:val="20"/>
        </w:rPr>
        <w:t>,</w:t>
      </w:r>
      <w:r>
        <w:rPr>
          <w:rFonts w:ascii="Palatino Linotype" w:hAnsi="Palatino Linotype"/>
          <w:b/>
          <w:sz w:val="20"/>
          <w:szCs w:val="20"/>
        </w:rPr>
        <w:t xml:space="preserve"> </w:t>
      </w:r>
      <w:r>
        <w:rPr>
          <w:rFonts w:ascii="Palatino Linotype" w:hAnsi="Palatino Linotype"/>
          <w:sz w:val="20"/>
          <w:szCs w:val="20"/>
        </w:rPr>
        <w:t>1- 38.</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Elmhirst, R.</w:t>
      </w:r>
      <w:r>
        <w:rPr>
          <w:rFonts w:ascii="Palatino Linotype" w:hAnsi="Palatino Linotype"/>
          <w:b/>
          <w:sz w:val="20"/>
          <w:szCs w:val="20"/>
          <w:lang w:val="en-US"/>
        </w:rPr>
        <w:t xml:space="preserve"> </w:t>
      </w:r>
      <w:r>
        <w:rPr>
          <w:rFonts w:ascii="Palatino Linotype" w:hAnsi="Palatino Linotype"/>
          <w:sz w:val="20"/>
          <w:szCs w:val="20"/>
          <w:lang w:val="en-US"/>
        </w:rPr>
        <w:t xml:space="preserve">On some ambicoloured flatfish from the Clyde. </w:t>
      </w:r>
      <w:r>
        <w:rPr>
          <w:rFonts w:ascii="Palatino Linotype" w:hAnsi="Palatino Linotype"/>
          <w:i/>
          <w:sz w:val="20"/>
          <w:szCs w:val="20"/>
          <w:lang w:val="en-US"/>
        </w:rPr>
        <w:t>The Annals of Scottish Natural History</w:t>
      </w:r>
      <w:r>
        <w:rPr>
          <w:rFonts w:ascii="Palatino Linotype" w:hAnsi="Palatino Linotype"/>
          <w:sz w:val="20"/>
          <w:szCs w:val="20"/>
          <w:lang w:val="en-US"/>
        </w:rPr>
        <w:t xml:space="preserve"> </w:t>
      </w:r>
      <w:r>
        <w:rPr>
          <w:rFonts w:ascii="Palatino Linotype" w:hAnsi="Palatino Linotype"/>
          <w:b/>
          <w:sz w:val="20"/>
          <w:szCs w:val="20"/>
          <w:lang w:val="en-US"/>
        </w:rPr>
        <w:t>1911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78</w:t>
      </w:r>
      <w:r>
        <w:rPr>
          <w:rFonts w:ascii="Palatino Linotype" w:hAnsi="Palatino Linotype"/>
          <w:sz w:val="20"/>
          <w:szCs w:val="20"/>
          <w:lang w:val="en-US"/>
        </w:rPr>
        <w:t>, 77-79.</w:t>
      </w:r>
    </w:p>
    <w:p>
      <w:pPr>
        <w:pStyle w:val="23"/>
        <w:numPr>
          <w:ilvl w:val="0"/>
          <w:numId w:val="7"/>
        </w:numPr>
        <w:rPr>
          <w:rFonts w:ascii="Times New Roman" w:hAnsi="Times New Roman"/>
          <w:color w:val="auto"/>
          <w:lang w:eastAsia="ru-RU"/>
        </w:rPr>
      </w:pPr>
      <w:r>
        <w:t xml:space="preserve">Cribari-Neto, F.; Zeileis, A. Beta Regression in R. </w:t>
      </w:r>
      <w:r>
        <w:rPr>
          <w:rStyle w:val="10"/>
        </w:rPr>
        <w:t>Journal of Statistical Software</w:t>
      </w:r>
      <w:r>
        <w:rPr>
          <w:rStyle w:val="10"/>
          <w:i w:val="0"/>
        </w:rPr>
        <w:t xml:space="preserve"> </w:t>
      </w:r>
      <w:r>
        <w:rPr>
          <w:rStyle w:val="10"/>
          <w:b/>
          <w:i w:val="0"/>
        </w:rPr>
        <w:t>2010</w:t>
      </w:r>
      <w:r>
        <w:t xml:space="preserve">, </w:t>
      </w:r>
      <w:r>
        <w:rPr>
          <w:rStyle w:val="10"/>
        </w:rPr>
        <w:t>34</w:t>
      </w:r>
      <w:r>
        <w:t xml:space="preserve">(2), 1-24. doi: 10.18637/jss.v034.i02 (URL: </w:t>
      </w:r>
      <w:r>
        <w:fldChar w:fldCharType="begin"/>
      </w:r>
      <w:r>
        <w:instrText xml:space="preserve"> HYPERLINK "https://doi.org/10.18637/jss.v034.i02" </w:instrText>
      </w:r>
      <w:r>
        <w:fldChar w:fldCharType="separate"/>
      </w:r>
      <w:r>
        <w:rPr>
          <w:rStyle w:val="11"/>
        </w:rPr>
        <w:t>https://doi.org/10.18637/jss.v034.i02</w:t>
      </w:r>
      <w:r>
        <w:rPr>
          <w:rStyle w:val="11"/>
        </w:rPr>
        <w:fldChar w:fldCharType="end"/>
      </w:r>
      <w:r>
        <w:t>).</w:t>
      </w:r>
    </w:p>
    <w:p>
      <w:pPr>
        <w:pStyle w:val="23"/>
        <w:numPr>
          <w:ilvl w:val="0"/>
          <w:numId w:val="7"/>
        </w:numPr>
      </w:pPr>
      <w:r>
        <w:t>R Core Team</w:t>
      </w:r>
      <w:del w:id="681" w:author="Петр Ершов" w:date="2022-10-06T17:34:00Z">
        <w:r>
          <w:rPr/>
          <w:delText xml:space="preserve"> (2021</w:delText>
        </w:r>
      </w:del>
      <w:r>
        <w:t xml:space="preserve">). R: A language and environment for statistical computing. R Foundation for Statistical Computing, Vienna, Austria. URL </w:t>
      </w:r>
      <w:r>
        <w:fldChar w:fldCharType="begin"/>
      </w:r>
      <w:r>
        <w:instrText xml:space="preserve"> HYPERLINK "https://www.R-project.org/" </w:instrText>
      </w:r>
      <w:r>
        <w:fldChar w:fldCharType="separate"/>
      </w:r>
      <w:r>
        <w:rPr>
          <w:rStyle w:val="11"/>
        </w:rPr>
        <w:t>https://www.R-project.org/</w:t>
      </w:r>
      <w:r>
        <w:rPr>
          <w:rStyle w:val="11"/>
        </w:rPr>
        <w:fldChar w:fldCharType="end"/>
      </w:r>
      <w:r>
        <w:t>.</w:t>
      </w:r>
    </w:p>
    <w:p>
      <w:pPr>
        <w:pStyle w:val="23"/>
        <w:numPr>
          <w:ilvl w:val="0"/>
          <w:numId w:val="7"/>
        </w:numPr>
      </w:pPr>
      <w:r>
        <w:t xml:space="preserve">Fox J., Weisberg S. (2019). An R Companion to Applied Regression, Third Edition. Thousand Oaks CA: Sage. URL: </w:t>
      </w:r>
      <w:r>
        <w:fldChar w:fldCharType="begin"/>
      </w:r>
      <w:r>
        <w:instrText xml:space="preserve"> HYPERLINK "https://socialsciences.mcmaster.ca/jfox/Books/Companion/" </w:instrText>
      </w:r>
      <w:r>
        <w:fldChar w:fldCharType="separate"/>
      </w:r>
      <w:r>
        <w:rPr>
          <w:rStyle w:val="11"/>
        </w:rPr>
        <w:t>https://socialsciences.mcmaster.ca/jfox/Books/Companion/</w:t>
      </w:r>
      <w:r>
        <w:rPr>
          <w:rStyle w:val="11"/>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p>
    <w:sectPr>
      <w:headerReference r:id="rId7" w:type="first"/>
      <w:footerReference r:id="rId9" w:type="first"/>
      <w:headerReference r:id="rId5" w:type="default"/>
      <w:footerReference r:id="rId8" w:type="default"/>
      <w:headerReference r:id="rId6" w:type="even"/>
      <w:type w:val="continuous"/>
      <w:pgSz w:w="11906" w:h="16838"/>
      <w:pgMar w:top="1417" w:right="720" w:bottom="1077" w:left="720" w:header="1020" w:footer="340" w:gutter="0"/>
      <w:lnNumType w:countBy="1" w:distance="255" w:restart="continuous"/>
      <w:pgNumType w:start="1"/>
      <w:cols w:space="425" w:num="1"/>
      <w:titlePg/>
      <w:bidi/>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Palatino Linotype">
    <w:panose1 w:val="02040502050505030304"/>
    <w:charset w:val="CC"/>
    <w:family w:val="roman"/>
    <w:pitch w:val="default"/>
    <w:sig w:usb0="E0000287" w:usb1="40000013" w:usb2="00000000" w:usb3="00000000" w:csb0="2000019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CC"/>
    <w:family w:val="swiss"/>
    <w:pitch w:val="default"/>
    <w:sig w:usb0="E1002EFF" w:usb1="C000605B" w:usb2="00000029" w:usb3="00000000" w:csb0="200101FF" w:csb1="20280000"/>
  </w:font>
  <w:font w:name="Cordia New">
    <w:altName w:val="Microsoft Sans Serif"/>
    <w:panose1 w:val="020B03040202020202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SimSun"/>
    <w:panose1 w:val="02010600030101010101"/>
    <w:charset w:val="86"/>
    <w:family w:val="auto"/>
    <w:pitch w:val="default"/>
    <w:sig w:usb0="00000000" w:usb1="00000000"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rPr>
    </w:pPr>
  </w:p>
  <w:p>
    <w:pPr>
      <w:tabs>
        <w:tab w:val="right" w:pos="10466"/>
      </w:tabs>
      <w:adjustRightInd w:val="0"/>
      <w:snapToGrid w:val="0"/>
      <w:spacing w:line="240" w:lineRule="auto"/>
      <w:rPr>
        <w:sz w:val="16"/>
        <w:szCs w:val="16"/>
        <w:lang w:val="fr-CH"/>
      </w:rPr>
    </w:pPr>
    <w:r>
      <w:rPr>
        <w:i/>
        <w:sz w:val="16"/>
        <w:szCs w:val="16"/>
      </w:rPr>
      <w:t xml:space="preserve">Diversity </w:t>
    </w:r>
    <w:r>
      <w:rPr>
        <w:b/>
        <w:bCs/>
        <w:iCs/>
        <w:sz w:val="16"/>
        <w:szCs w:val="16"/>
      </w:rPr>
      <w:t>2022</w:t>
    </w:r>
    <w:r>
      <w:rPr>
        <w:bCs/>
        <w:iCs/>
        <w:sz w:val="16"/>
        <w:szCs w:val="16"/>
      </w:rPr>
      <w:t>,</w:t>
    </w:r>
    <w:r>
      <w:rPr>
        <w:bCs/>
        <w:i/>
        <w:iCs/>
        <w:sz w:val="16"/>
        <w:szCs w:val="16"/>
      </w:rPr>
      <w:t xml:space="preserve"> 14</w:t>
    </w:r>
    <w:r>
      <w:rPr>
        <w:bCs/>
        <w:iCs/>
        <w:sz w:val="16"/>
        <w:szCs w:val="16"/>
      </w:rPr>
      <w:t>, x. https://doi.org/10.3390/xxxxx</w:t>
    </w:r>
    <w:r>
      <w:rPr>
        <w:sz w:val="16"/>
        <w:szCs w:val="16"/>
        <w:lang w:val="fr-CH"/>
      </w:rPr>
      <w:tab/>
    </w:r>
    <w:r>
      <w:rPr>
        <w:sz w:val="16"/>
        <w:szCs w:val="16"/>
        <w:lang w:val="fr-CH"/>
      </w:rPr>
      <w:t>www.mdpi.com/journal/</w:t>
    </w:r>
    <w:r>
      <w:rPr>
        <w:sz w:val="16"/>
        <w:szCs w:val="16"/>
      </w:rPr>
      <w:t>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i/>
        <w:sz w:val="16"/>
      </w:rPr>
      <w:t xml:space="preserve">Diversity </w:t>
    </w:r>
    <w:r>
      <w:rPr>
        <w:b/>
        <w:sz w:val="16"/>
      </w:rPr>
      <w:t>2022</w:t>
    </w:r>
    <w:r>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18</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18</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20"/>
            <w:pBdr>
              <w:bottom w:val="none" w:color="auto" w:sz="0" w:space="0"/>
            </w:pBdr>
            <w:jc w:val="left"/>
            <w:rPr>
              <w:rFonts w:eastAsia="DengXian"/>
              <w:b/>
              <w:bCs/>
            </w:rPr>
          </w:pPr>
          <w:r>
            <w:rPr>
              <w:rFonts w:eastAsia="DengXian"/>
              <w:b/>
              <w:bCs/>
              <w:lang w:val="ru-RU" w:eastAsia="ru-RU"/>
            </w:rPr>
            <w:drawing>
              <wp:inline distT="0" distB="0" distL="0" distR="0">
                <wp:extent cx="1600200" cy="436245"/>
                <wp:effectExtent l="0" t="0" r="0" b="0"/>
                <wp:docPr id="1" name="Picture 3" descr="C:\Users\home\AppData\Local\Temp\HZ$D.082.3294\d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home\AppData\Local\Temp\HZ$D.082.3294\divers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p>
      </w:tc>
      <w:tc>
        <w:tcPr>
          <w:tcW w:w="4535" w:type="dxa"/>
          <w:shd w:val="clear" w:color="auto" w:fill="auto"/>
          <w:vAlign w:val="center"/>
        </w:tcPr>
        <w:p>
          <w:pPr>
            <w:pStyle w:val="20"/>
            <w:pBdr>
              <w:bottom w:val="none" w:color="auto" w:sz="0" w:space="0"/>
            </w:pBdr>
            <w:rPr>
              <w:rFonts w:eastAsia="DengXian"/>
              <w:b/>
              <w:bCs/>
            </w:rPr>
          </w:pPr>
        </w:p>
      </w:tc>
      <w:tc>
        <w:tcPr>
          <w:tcW w:w="2273" w:type="dxa"/>
          <w:shd w:val="clear" w:color="auto" w:fill="auto"/>
          <w:vAlign w:val="center"/>
        </w:tcPr>
        <w:p>
          <w:pPr>
            <w:pStyle w:val="20"/>
            <w:pBdr>
              <w:bottom w:val="none" w:color="auto" w:sz="0" w:space="0"/>
            </w:pBdr>
            <w:jc w:val="right"/>
            <w:rPr>
              <w:rFonts w:eastAsia="DengXian"/>
              <w:b/>
              <w:bCs/>
            </w:rPr>
          </w:pPr>
          <w:r>
            <w:rPr>
              <w:rFonts w:eastAsia="DengXian"/>
              <w:b/>
              <w:bCs/>
              <w:lang w:val="ru-RU" w:eastAsia="ru-RU"/>
            </w:rPr>
            <w:drawing>
              <wp:inline distT="0" distB="0" distL="0" distR="0">
                <wp:extent cx="539750" cy="3594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468F5"/>
    <w:multiLevelType w:val="multilevel"/>
    <w:tmpl w:val="18B468F5"/>
    <w:lvl w:ilvl="0" w:tentative="0">
      <w:start w:val="1"/>
      <w:numFmt w:val="bullet"/>
      <w:pStyle w:val="43"/>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90080"/>
    <w:multiLevelType w:val="multilevel"/>
    <w:tmpl w:val="23890080"/>
    <w:lvl w:ilvl="0" w:tentative="0">
      <w:start w:val="1"/>
      <w:numFmt w:val="decimal"/>
      <w:pStyle w:val="42"/>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2">
    <w:nsid w:val="294208A8"/>
    <w:multiLevelType w:val="multilevel"/>
    <w:tmpl w:val="294208A8"/>
    <w:lvl w:ilvl="0" w:tentative="0">
      <w:start w:val="1"/>
      <w:numFmt w:val="decimal"/>
      <w:lvlText w:val="%1."/>
      <w:lvlJc w:val="left"/>
      <w:pPr>
        <w:ind w:left="72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082196"/>
    <w:multiLevelType w:val="multilevel"/>
    <w:tmpl w:val="62082196"/>
    <w:lvl w:ilvl="0" w:tentative="0">
      <w:start w:val="7"/>
      <w:numFmt w:val="decimal"/>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983558"/>
    <w:multiLevelType w:val="multilevel"/>
    <w:tmpl w:val="69983558"/>
    <w:lvl w:ilvl="0" w:tentative="0">
      <w:start w:val="6"/>
      <w:numFmt w:val="decimal"/>
      <w:lvlText w:val="%1."/>
      <w:lvlJc w:val="left"/>
      <w:pPr>
        <w:ind w:left="720" w:hanging="360"/>
      </w:pPr>
      <w:rPr>
        <w:rFonts w:hint="default"/>
        <w:color w:val="00000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F526E6"/>
    <w:multiLevelType w:val="multilevel"/>
    <w:tmpl w:val="6DF526E6"/>
    <w:lvl w:ilvl="0" w:tentative="0">
      <w:start w:val="1"/>
      <w:numFmt w:val="decimal"/>
      <w:pStyle w:val="54"/>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5311DBC"/>
    <w:multiLevelType w:val="multilevel"/>
    <w:tmpl w:val="75311DBC"/>
    <w:lvl w:ilvl="0" w:tentative="0">
      <w:start w:val="1"/>
      <w:numFmt w:val="decimal"/>
      <w:pStyle w:val="89"/>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trackRevisions w:val="1"/>
  <w:documentProtection w:enforcement="0"/>
  <w:defaultTabStop w:val="510"/>
  <w:autoHyphenation/>
  <w:drawingGridHorizontalSpacing w:val="10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3E"/>
    <w:rsid w:val="00001349"/>
    <w:rsid w:val="00007D58"/>
    <w:rsid w:val="000119B4"/>
    <w:rsid w:val="00026CD8"/>
    <w:rsid w:val="00027FAF"/>
    <w:rsid w:val="00050590"/>
    <w:rsid w:val="000513D4"/>
    <w:rsid w:val="000541A0"/>
    <w:rsid w:val="00066F0C"/>
    <w:rsid w:val="000719ED"/>
    <w:rsid w:val="00083167"/>
    <w:rsid w:val="00084BA5"/>
    <w:rsid w:val="000907E0"/>
    <w:rsid w:val="0009635A"/>
    <w:rsid w:val="000A0DE1"/>
    <w:rsid w:val="000A354A"/>
    <w:rsid w:val="000B1983"/>
    <w:rsid w:val="000B2774"/>
    <w:rsid w:val="000B2F46"/>
    <w:rsid w:val="000B780B"/>
    <w:rsid w:val="000C1435"/>
    <w:rsid w:val="000C2756"/>
    <w:rsid w:val="000C66C9"/>
    <w:rsid w:val="000D1F07"/>
    <w:rsid w:val="000D3365"/>
    <w:rsid w:val="00104184"/>
    <w:rsid w:val="0010788D"/>
    <w:rsid w:val="00126F73"/>
    <w:rsid w:val="00127048"/>
    <w:rsid w:val="001335C4"/>
    <w:rsid w:val="00135E64"/>
    <w:rsid w:val="0014565D"/>
    <w:rsid w:val="00147D46"/>
    <w:rsid w:val="0016595D"/>
    <w:rsid w:val="00173650"/>
    <w:rsid w:val="001738D6"/>
    <w:rsid w:val="00183585"/>
    <w:rsid w:val="001852F3"/>
    <w:rsid w:val="001A1667"/>
    <w:rsid w:val="001A3A7A"/>
    <w:rsid w:val="001B094D"/>
    <w:rsid w:val="001E2AEB"/>
    <w:rsid w:val="001F28EE"/>
    <w:rsid w:val="001F42C9"/>
    <w:rsid w:val="002126FF"/>
    <w:rsid w:val="0021518A"/>
    <w:rsid w:val="002349B4"/>
    <w:rsid w:val="00236A90"/>
    <w:rsid w:val="0025218E"/>
    <w:rsid w:val="00252C04"/>
    <w:rsid w:val="00252C19"/>
    <w:rsid w:val="00252CDC"/>
    <w:rsid w:val="00254DBF"/>
    <w:rsid w:val="002718F7"/>
    <w:rsid w:val="00274792"/>
    <w:rsid w:val="0027775F"/>
    <w:rsid w:val="002908BD"/>
    <w:rsid w:val="00290A67"/>
    <w:rsid w:val="00297EC4"/>
    <w:rsid w:val="002D60EC"/>
    <w:rsid w:val="002D6EAC"/>
    <w:rsid w:val="002D7CC8"/>
    <w:rsid w:val="002E6EBA"/>
    <w:rsid w:val="002F4892"/>
    <w:rsid w:val="00307444"/>
    <w:rsid w:val="00321B4D"/>
    <w:rsid w:val="00326141"/>
    <w:rsid w:val="0033153E"/>
    <w:rsid w:val="00355F51"/>
    <w:rsid w:val="00357E41"/>
    <w:rsid w:val="00366C59"/>
    <w:rsid w:val="00393F1C"/>
    <w:rsid w:val="00397474"/>
    <w:rsid w:val="003A5840"/>
    <w:rsid w:val="003B1053"/>
    <w:rsid w:val="003C7EE6"/>
    <w:rsid w:val="003E339E"/>
    <w:rsid w:val="003E6ACE"/>
    <w:rsid w:val="00401D30"/>
    <w:rsid w:val="00404574"/>
    <w:rsid w:val="00417752"/>
    <w:rsid w:val="004407A7"/>
    <w:rsid w:val="00452B5E"/>
    <w:rsid w:val="00466DB8"/>
    <w:rsid w:val="00477407"/>
    <w:rsid w:val="00491F67"/>
    <w:rsid w:val="004A74D1"/>
    <w:rsid w:val="004B3DB7"/>
    <w:rsid w:val="004B7519"/>
    <w:rsid w:val="004C574F"/>
    <w:rsid w:val="004D2071"/>
    <w:rsid w:val="004D7D36"/>
    <w:rsid w:val="004F5B47"/>
    <w:rsid w:val="005117CA"/>
    <w:rsid w:val="0051245A"/>
    <w:rsid w:val="00513CCF"/>
    <w:rsid w:val="00526C88"/>
    <w:rsid w:val="0053024D"/>
    <w:rsid w:val="00547CD5"/>
    <w:rsid w:val="00550320"/>
    <w:rsid w:val="005517C4"/>
    <w:rsid w:val="005564FA"/>
    <w:rsid w:val="005573DE"/>
    <w:rsid w:val="005672A7"/>
    <w:rsid w:val="00570D20"/>
    <w:rsid w:val="005729DA"/>
    <w:rsid w:val="005A1E9C"/>
    <w:rsid w:val="005A312E"/>
    <w:rsid w:val="005A587D"/>
    <w:rsid w:val="005B55D9"/>
    <w:rsid w:val="005E0161"/>
    <w:rsid w:val="005E461F"/>
    <w:rsid w:val="005E4EEE"/>
    <w:rsid w:val="00642837"/>
    <w:rsid w:val="00686D84"/>
    <w:rsid w:val="00690696"/>
    <w:rsid w:val="00692393"/>
    <w:rsid w:val="006B086D"/>
    <w:rsid w:val="006D1BDC"/>
    <w:rsid w:val="006E59CC"/>
    <w:rsid w:val="006F5B4F"/>
    <w:rsid w:val="006F60CA"/>
    <w:rsid w:val="007169FF"/>
    <w:rsid w:val="00722D4E"/>
    <w:rsid w:val="00723097"/>
    <w:rsid w:val="00744756"/>
    <w:rsid w:val="0075032F"/>
    <w:rsid w:val="00763AED"/>
    <w:rsid w:val="007874CE"/>
    <w:rsid w:val="007919D1"/>
    <w:rsid w:val="00795A1A"/>
    <w:rsid w:val="007B0DF4"/>
    <w:rsid w:val="007B1618"/>
    <w:rsid w:val="007C76F1"/>
    <w:rsid w:val="007D0BB1"/>
    <w:rsid w:val="007D4D4E"/>
    <w:rsid w:val="007E1638"/>
    <w:rsid w:val="007E36A4"/>
    <w:rsid w:val="007F649C"/>
    <w:rsid w:val="00800EE1"/>
    <w:rsid w:val="008019CC"/>
    <w:rsid w:val="00813A61"/>
    <w:rsid w:val="00814EED"/>
    <w:rsid w:val="00820152"/>
    <w:rsid w:val="00822CE4"/>
    <w:rsid w:val="008269A2"/>
    <w:rsid w:val="0084158F"/>
    <w:rsid w:val="00847F4D"/>
    <w:rsid w:val="00855C79"/>
    <w:rsid w:val="0086127C"/>
    <w:rsid w:val="00862B87"/>
    <w:rsid w:val="00866180"/>
    <w:rsid w:val="008674E5"/>
    <w:rsid w:val="00876A66"/>
    <w:rsid w:val="0088682B"/>
    <w:rsid w:val="008871EB"/>
    <w:rsid w:val="0089556D"/>
    <w:rsid w:val="008D3FB9"/>
    <w:rsid w:val="0090288B"/>
    <w:rsid w:val="009046F9"/>
    <w:rsid w:val="00905310"/>
    <w:rsid w:val="009210DE"/>
    <w:rsid w:val="00945916"/>
    <w:rsid w:val="009476E8"/>
    <w:rsid w:val="00950C4F"/>
    <w:rsid w:val="009545D3"/>
    <w:rsid w:val="009546D1"/>
    <w:rsid w:val="00955360"/>
    <w:rsid w:val="00970AD0"/>
    <w:rsid w:val="00975E86"/>
    <w:rsid w:val="00984875"/>
    <w:rsid w:val="009867A2"/>
    <w:rsid w:val="009B1CDB"/>
    <w:rsid w:val="009D0FC5"/>
    <w:rsid w:val="009D3E25"/>
    <w:rsid w:val="009E0584"/>
    <w:rsid w:val="009F70E6"/>
    <w:rsid w:val="00A03267"/>
    <w:rsid w:val="00A10566"/>
    <w:rsid w:val="00A1097F"/>
    <w:rsid w:val="00A26B03"/>
    <w:rsid w:val="00A30FC2"/>
    <w:rsid w:val="00A41B02"/>
    <w:rsid w:val="00A42B8D"/>
    <w:rsid w:val="00A42D4C"/>
    <w:rsid w:val="00A46197"/>
    <w:rsid w:val="00A4701F"/>
    <w:rsid w:val="00A61AD4"/>
    <w:rsid w:val="00A721D9"/>
    <w:rsid w:val="00A837A1"/>
    <w:rsid w:val="00A83FD6"/>
    <w:rsid w:val="00AB4667"/>
    <w:rsid w:val="00AD0C47"/>
    <w:rsid w:val="00AE4382"/>
    <w:rsid w:val="00AE55EC"/>
    <w:rsid w:val="00AE5CB1"/>
    <w:rsid w:val="00AE61C9"/>
    <w:rsid w:val="00AF0069"/>
    <w:rsid w:val="00AF6962"/>
    <w:rsid w:val="00AF7522"/>
    <w:rsid w:val="00B23839"/>
    <w:rsid w:val="00B23CAD"/>
    <w:rsid w:val="00B2769D"/>
    <w:rsid w:val="00B31CD2"/>
    <w:rsid w:val="00B32AF4"/>
    <w:rsid w:val="00B40E48"/>
    <w:rsid w:val="00B85D42"/>
    <w:rsid w:val="00B91BBF"/>
    <w:rsid w:val="00B9275A"/>
    <w:rsid w:val="00BA243C"/>
    <w:rsid w:val="00BA2FE5"/>
    <w:rsid w:val="00BD066D"/>
    <w:rsid w:val="00BD4B42"/>
    <w:rsid w:val="00BE5B15"/>
    <w:rsid w:val="00BE6737"/>
    <w:rsid w:val="00BE6813"/>
    <w:rsid w:val="00BF1804"/>
    <w:rsid w:val="00BF3B82"/>
    <w:rsid w:val="00BF5577"/>
    <w:rsid w:val="00C20DEC"/>
    <w:rsid w:val="00C3382C"/>
    <w:rsid w:val="00C73583"/>
    <w:rsid w:val="00C76C31"/>
    <w:rsid w:val="00C95AB5"/>
    <w:rsid w:val="00CC091F"/>
    <w:rsid w:val="00CC5BE3"/>
    <w:rsid w:val="00CE06F6"/>
    <w:rsid w:val="00CE273C"/>
    <w:rsid w:val="00CF443E"/>
    <w:rsid w:val="00CF7A5A"/>
    <w:rsid w:val="00D03890"/>
    <w:rsid w:val="00D06548"/>
    <w:rsid w:val="00D16159"/>
    <w:rsid w:val="00D2731E"/>
    <w:rsid w:val="00D27B8D"/>
    <w:rsid w:val="00D45417"/>
    <w:rsid w:val="00D67045"/>
    <w:rsid w:val="00D8154C"/>
    <w:rsid w:val="00D82D7B"/>
    <w:rsid w:val="00D86381"/>
    <w:rsid w:val="00D92662"/>
    <w:rsid w:val="00DA5465"/>
    <w:rsid w:val="00DB0EC5"/>
    <w:rsid w:val="00DB161F"/>
    <w:rsid w:val="00DB6DAD"/>
    <w:rsid w:val="00DC1C66"/>
    <w:rsid w:val="00DC396F"/>
    <w:rsid w:val="00DE5331"/>
    <w:rsid w:val="00E07619"/>
    <w:rsid w:val="00E171CF"/>
    <w:rsid w:val="00E2359A"/>
    <w:rsid w:val="00E27DCC"/>
    <w:rsid w:val="00E33834"/>
    <w:rsid w:val="00E36074"/>
    <w:rsid w:val="00E36728"/>
    <w:rsid w:val="00E431F3"/>
    <w:rsid w:val="00E52EA6"/>
    <w:rsid w:val="00E65134"/>
    <w:rsid w:val="00E77634"/>
    <w:rsid w:val="00E801F4"/>
    <w:rsid w:val="00E82852"/>
    <w:rsid w:val="00E84705"/>
    <w:rsid w:val="00E956B9"/>
    <w:rsid w:val="00E97158"/>
    <w:rsid w:val="00EA062D"/>
    <w:rsid w:val="00EA1C7F"/>
    <w:rsid w:val="00EE2B3F"/>
    <w:rsid w:val="00EF22FA"/>
    <w:rsid w:val="00F018D5"/>
    <w:rsid w:val="00F13373"/>
    <w:rsid w:val="00F24B37"/>
    <w:rsid w:val="00F41F35"/>
    <w:rsid w:val="00F52359"/>
    <w:rsid w:val="00F56E07"/>
    <w:rsid w:val="00F72DAF"/>
    <w:rsid w:val="00F75A14"/>
    <w:rsid w:val="00F95666"/>
    <w:rsid w:val="00FA2DB3"/>
    <w:rsid w:val="00FB543A"/>
    <w:rsid w:val="00FF03EC"/>
    <w:rsid w:val="00FF3028"/>
    <w:rsid w:val="23D42474"/>
    <w:rsid w:val="5A2D1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nhideWhenUsed="0" w:uiPriority="99" w:semiHidden="0"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paragraph" w:styleId="2">
    <w:name w:val="heading 1"/>
    <w:basedOn w:val="1"/>
    <w:next w:val="1"/>
    <w:link w:val="91"/>
    <w:qFormat/>
    <w:uiPriority w:val="9"/>
    <w:pPr>
      <w:spacing w:before="100" w:beforeAutospacing="1" w:after="100" w:afterAutospacing="1" w:line="240" w:lineRule="auto"/>
      <w:jc w:val="left"/>
      <w:outlineLvl w:val="0"/>
    </w:pPr>
    <w:rPr>
      <w:rFonts w:ascii="Times New Roman" w:hAnsi="Times New Roman" w:eastAsia="Times New Roman"/>
      <w:b/>
      <w:bCs/>
      <w:color w:val="auto"/>
      <w:kern w:val="36"/>
      <w:sz w:val="48"/>
      <w:szCs w:val="48"/>
      <w:lang w:val="ru-RU" w:eastAsia="ru-RU"/>
    </w:rPr>
  </w:style>
  <w:style w:type="paragraph" w:styleId="3">
    <w:name w:val="heading 2"/>
    <w:basedOn w:val="1"/>
    <w:next w:val="1"/>
    <w:link w:val="92"/>
    <w:semiHidden/>
    <w:unhideWhenUsed/>
    <w:qFormat/>
    <w:uiPriority w:val="9"/>
    <w:pPr>
      <w:keepNext/>
      <w:keepLines/>
      <w:spacing w:before="40" w:line="360" w:lineRule="auto"/>
      <w:jc w:val="left"/>
      <w:outlineLvl w:val="1"/>
    </w:pPr>
    <w:rPr>
      <w:rFonts w:asciiTheme="majorHAnsi" w:hAnsiTheme="majorHAnsi" w:eastAsiaTheme="majorEastAsia" w:cstheme="majorBidi"/>
      <w:color w:val="2F5597" w:themeColor="accent1" w:themeShade="BF"/>
      <w:sz w:val="26"/>
      <w:szCs w:val="26"/>
      <w:lang w:val="ru-RU" w:eastAsia="ru-RU"/>
    </w:rPr>
  </w:style>
  <w:style w:type="paragraph" w:styleId="4">
    <w:name w:val="heading 4"/>
    <w:basedOn w:val="1"/>
    <w:next w:val="1"/>
    <w:link w:val="93"/>
    <w:semiHidden/>
    <w:unhideWhenUsed/>
    <w:qFormat/>
    <w:uiPriority w:val="9"/>
    <w:pPr>
      <w:keepNext/>
      <w:keepLines/>
      <w:spacing w:before="40" w:line="360" w:lineRule="auto"/>
      <w:jc w:val="left"/>
      <w:outlineLvl w:val="3"/>
    </w:pPr>
    <w:rPr>
      <w:rFonts w:asciiTheme="majorHAnsi" w:hAnsiTheme="majorHAnsi" w:eastAsiaTheme="majorEastAsia" w:cstheme="majorBidi"/>
      <w:i/>
      <w:iCs/>
      <w:color w:val="2F5597" w:themeColor="accent1" w:themeShade="BF"/>
      <w:sz w:val="24"/>
      <w:szCs w:val="24"/>
      <w:lang w:val="ru-RU" w:eastAsia="ru-RU"/>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uiPriority w:val="99"/>
    <w:rPr>
      <w:color w:val="954F72"/>
      <w:u w:val="single"/>
    </w:rPr>
  </w:style>
  <w:style w:type="character" w:styleId="8">
    <w:name w:val="annotation reference"/>
    <w:qFormat/>
    <w:uiPriority w:val="99"/>
    <w:rPr>
      <w:sz w:val="21"/>
      <w:szCs w:val="21"/>
    </w:rPr>
  </w:style>
  <w:style w:type="character" w:styleId="9">
    <w:name w:val="endnote reference"/>
    <w:qFormat/>
    <w:uiPriority w:val="0"/>
    <w:rPr>
      <w:vertAlign w:val="superscript"/>
    </w:rPr>
  </w:style>
  <w:style w:type="character" w:styleId="10">
    <w:name w:val="Emphasis"/>
    <w:basedOn w:val="5"/>
    <w:qFormat/>
    <w:uiPriority w:val="20"/>
    <w:rPr>
      <w:i/>
      <w:iCs/>
    </w:rPr>
  </w:style>
  <w:style w:type="character" w:styleId="11">
    <w:name w:val="Hyperlink"/>
    <w:qFormat/>
    <w:uiPriority w:val="99"/>
    <w:rPr>
      <w:color w:val="0000FF"/>
      <w:u w:val="single"/>
    </w:rPr>
  </w:style>
  <w:style w:type="character" w:styleId="12">
    <w:name w:val="page number"/>
    <w:qFormat/>
    <w:uiPriority w:val="0"/>
  </w:style>
  <w:style w:type="character" w:styleId="13">
    <w:name w:val="line number"/>
    <w:qFormat/>
    <w:uiPriority w:val="99"/>
    <w:rPr>
      <w:rFonts w:ascii="Palatino Linotype" w:hAnsi="Palatino Linotype"/>
      <w:sz w:val="16"/>
    </w:rPr>
  </w:style>
  <w:style w:type="character" w:styleId="14">
    <w:name w:val="Strong"/>
    <w:basedOn w:val="5"/>
    <w:qFormat/>
    <w:uiPriority w:val="99"/>
    <w:rPr>
      <w:b/>
      <w:bCs/>
    </w:rPr>
  </w:style>
  <w:style w:type="paragraph" w:styleId="15">
    <w:name w:val="Balloon Text"/>
    <w:basedOn w:val="1"/>
    <w:link w:val="55"/>
    <w:qFormat/>
    <w:uiPriority w:val="99"/>
    <w:rPr>
      <w:rFonts w:cs="Tahoma"/>
      <w:szCs w:val="18"/>
    </w:rPr>
  </w:style>
  <w:style w:type="paragraph" w:styleId="16">
    <w:name w:val="endnote text"/>
    <w:basedOn w:val="1"/>
    <w:link w:val="85"/>
    <w:semiHidden/>
    <w:unhideWhenUsed/>
    <w:qFormat/>
    <w:uiPriority w:val="0"/>
    <w:pPr>
      <w:spacing w:line="240" w:lineRule="auto"/>
    </w:pPr>
  </w:style>
  <w:style w:type="paragraph" w:styleId="17">
    <w:name w:val="annotation text"/>
    <w:basedOn w:val="1"/>
    <w:link w:val="83"/>
    <w:qFormat/>
    <w:uiPriority w:val="99"/>
  </w:style>
  <w:style w:type="paragraph" w:styleId="18">
    <w:name w:val="annotation subject"/>
    <w:basedOn w:val="17"/>
    <w:next w:val="17"/>
    <w:link w:val="84"/>
    <w:qFormat/>
    <w:uiPriority w:val="99"/>
    <w:rPr>
      <w:b/>
      <w:bCs/>
    </w:rPr>
  </w:style>
  <w:style w:type="paragraph" w:styleId="19">
    <w:name w:val="footnote text"/>
    <w:basedOn w:val="1"/>
    <w:link w:val="86"/>
    <w:semiHidden/>
    <w:unhideWhenUsed/>
    <w:qFormat/>
    <w:uiPriority w:val="0"/>
    <w:pPr>
      <w:spacing w:line="240" w:lineRule="auto"/>
    </w:pPr>
  </w:style>
  <w:style w:type="paragraph" w:styleId="20">
    <w:name w:val="header"/>
    <w:basedOn w:val="1"/>
    <w:link w:val="35"/>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21">
    <w:name w:val="Body Text"/>
    <w:link w:val="82"/>
    <w:qFormat/>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22">
    <w:name w:val="footer"/>
    <w:basedOn w:val="1"/>
    <w:link w:val="34"/>
    <w:uiPriority w:val="99"/>
    <w:pPr>
      <w:tabs>
        <w:tab w:val="center" w:pos="4153"/>
        <w:tab w:val="right" w:pos="8306"/>
      </w:tabs>
      <w:snapToGrid w:val="0"/>
      <w:spacing w:line="240" w:lineRule="atLeast"/>
    </w:pPr>
    <w:rPr>
      <w:szCs w:val="18"/>
    </w:rPr>
  </w:style>
  <w:style w:type="paragraph" w:styleId="23">
    <w:name w:val="Normal (Web)"/>
    <w:basedOn w:val="1"/>
    <w:qFormat/>
    <w:uiPriority w:val="99"/>
    <w:rPr>
      <w:szCs w:val="24"/>
    </w:rPr>
  </w:style>
  <w:style w:type="table" w:styleId="24">
    <w:name w:val="Table Grid"/>
    <w:basedOn w:val="6"/>
    <w:qFormat/>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26">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27">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28">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29">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30">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1">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2">
    <w:name w:val="MDPI_1.9_line"/>
    <w:qFormat/>
    <w:uiPriority w:val="0"/>
    <w:pPr>
      <w:pBdr>
        <w:bottom w:val="single" w:color="auto" w:sz="4"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table" w:customStyle="1" w:styleId="33">
    <w:name w:val="M_deck_5_table_body_three_lines"/>
    <w:basedOn w:val="6"/>
    <w:qFormat/>
    <w:uiPriority w:val="99"/>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character" w:customStyle="1" w:styleId="34">
    <w:name w:val="Нижний колонтитул Знак"/>
    <w:link w:val="22"/>
    <w:qFormat/>
    <w:uiPriority w:val="99"/>
    <w:rPr>
      <w:rFonts w:ascii="Palatino Linotype" w:hAnsi="Palatino Linotype"/>
      <w:color w:val="000000"/>
      <w:szCs w:val="18"/>
    </w:rPr>
  </w:style>
  <w:style w:type="character" w:customStyle="1" w:styleId="35">
    <w:name w:val="Верхний колонтитул Знак"/>
    <w:link w:val="20"/>
    <w:qFormat/>
    <w:uiPriority w:val="99"/>
    <w:rPr>
      <w:rFonts w:ascii="Palatino Linotype" w:hAnsi="Palatino Linotype"/>
      <w:color w:val="000000"/>
      <w:szCs w:val="18"/>
    </w:rPr>
  </w:style>
  <w:style w:type="paragraph" w:customStyle="1" w:styleId="36">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37">
    <w:name w:val="MDPI_3.2_text_no_indent"/>
    <w:basedOn w:val="38"/>
    <w:qFormat/>
    <w:uiPriority w:val="0"/>
    <w:pPr>
      <w:ind w:firstLine="0"/>
    </w:pPr>
  </w:style>
  <w:style w:type="paragraph" w:customStyle="1" w:styleId="38">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9">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0">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1">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2">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3">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4">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45">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46">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7">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8">
    <w:name w:val="MDPI_4.3_table_footer"/>
    <w:next w:val="38"/>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50">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51">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52">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3">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5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55">
    <w:name w:val="Текст выноски Знак"/>
    <w:link w:val="15"/>
    <w:qFormat/>
    <w:uiPriority w:val="99"/>
    <w:rPr>
      <w:rFonts w:ascii="Palatino Linotype" w:hAnsi="Palatino Linotype" w:cs="Tahoma"/>
      <w:color w:val="000000"/>
      <w:szCs w:val="18"/>
    </w:rPr>
  </w:style>
  <w:style w:type="table" w:customStyle="1" w:styleId="56">
    <w:name w:val="MDPI_4.1_three_line_table"/>
    <w:basedOn w:val="6"/>
    <w:qFormat/>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57">
    <w:name w:val="Unresolved Mention1"/>
    <w:semiHidden/>
    <w:unhideWhenUsed/>
    <w:qFormat/>
    <w:uiPriority w:val="99"/>
    <w:rPr>
      <w:color w:val="605E5C"/>
      <w:shd w:val="clear" w:color="auto" w:fill="E1DFDD"/>
    </w:rPr>
  </w:style>
  <w:style w:type="table" w:customStyle="1" w:styleId="58">
    <w:name w:val="Таблица простая 41"/>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9">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0">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61">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2">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3">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4">
    <w:name w:val="MDPI_6.3_Notes"/>
    <w:qFormat/>
    <w:uiPriority w:val="0"/>
    <w:pPr>
      <w:adjustRightInd w:val="0"/>
      <w:snapToGrid w:val="0"/>
      <w:spacing w:after="120" w:line="240" w:lineRule="atLeast"/>
      <w:ind w:right="113"/>
    </w:pPr>
    <w:rPr>
      <w:rFonts w:ascii="Palatino Linotype" w:hAnsi="Palatino Linotype" w:eastAsia="SimSun" w:cs="Times New Roman"/>
      <w:snapToGrid w:val="0"/>
      <w:color w:val="000000"/>
      <w:sz w:val="14"/>
      <w:lang w:val="en-US" w:eastAsia="en-US" w:bidi="en-US"/>
    </w:rPr>
  </w:style>
  <w:style w:type="paragraph" w:customStyle="1" w:styleId="65">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66">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67">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68">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69">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70">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1">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2">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3">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4">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5">
    <w:name w:val="MDPI_header_citation"/>
    <w:qFormat/>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77">
    <w:name w:val="MDPI_Table"/>
    <w:basedOn w:val="6"/>
    <w:qFormat/>
    <w:uiPriority w:val="99"/>
    <w:rPr>
      <w:rFonts w:ascii="Palatino Linotype" w:hAnsi="Palatino Linotype"/>
      <w:color w:val="000000"/>
      <w:lang w:val="en-CA" w:eastAsia="en-US"/>
    </w:rPr>
    <w:tblPr>
      <w:tblCellMar>
        <w:left w:w="0" w:type="dxa"/>
        <w:right w:w="0" w:type="dxa"/>
      </w:tblCellMar>
    </w:tblPr>
  </w:style>
  <w:style w:type="paragraph" w:customStyle="1" w:styleId="7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7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80">
    <w:name w:val="apple-converted-space"/>
    <w:qFormat/>
    <w:uiPriority w:val="0"/>
  </w:style>
  <w:style w:type="paragraph" w:customStyle="1" w:styleId="81">
    <w:name w:val="Список литературы1"/>
    <w:basedOn w:val="1"/>
    <w:next w:val="1"/>
    <w:semiHidden/>
    <w:unhideWhenUsed/>
    <w:qFormat/>
    <w:uiPriority w:val="37"/>
  </w:style>
  <w:style w:type="character" w:customStyle="1" w:styleId="82">
    <w:name w:val="Основной текст Знак"/>
    <w:link w:val="21"/>
    <w:qFormat/>
    <w:uiPriority w:val="0"/>
    <w:rPr>
      <w:rFonts w:ascii="Palatino Linotype" w:hAnsi="Palatino Linotype"/>
      <w:color w:val="000000"/>
      <w:sz w:val="24"/>
      <w:lang w:eastAsia="de-DE"/>
    </w:rPr>
  </w:style>
  <w:style w:type="character" w:customStyle="1" w:styleId="83">
    <w:name w:val="Текст примечания Знак"/>
    <w:link w:val="17"/>
    <w:qFormat/>
    <w:uiPriority w:val="99"/>
    <w:rPr>
      <w:rFonts w:ascii="Palatino Linotype" w:hAnsi="Palatino Linotype"/>
      <w:color w:val="000000"/>
    </w:rPr>
  </w:style>
  <w:style w:type="character" w:customStyle="1" w:styleId="84">
    <w:name w:val="Тема примечания Знак"/>
    <w:link w:val="18"/>
    <w:qFormat/>
    <w:uiPriority w:val="99"/>
    <w:rPr>
      <w:rFonts w:ascii="Palatino Linotype" w:hAnsi="Palatino Linotype"/>
      <w:b/>
      <w:bCs/>
      <w:color w:val="000000"/>
    </w:rPr>
  </w:style>
  <w:style w:type="character" w:customStyle="1" w:styleId="85">
    <w:name w:val="Текст концевой сноски Знак"/>
    <w:link w:val="16"/>
    <w:semiHidden/>
    <w:qFormat/>
    <w:uiPriority w:val="0"/>
    <w:rPr>
      <w:rFonts w:ascii="Palatino Linotype" w:hAnsi="Palatino Linotype"/>
      <w:color w:val="000000"/>
    </w:rPr>
  </w:style>
  <w:style w:type="character" w:customStyle="1" w:styleId="86">
    <w:name w:val="Текст сноски Знак"/>
    <w:link w:val="19"/>
    <w:semiHidden/>
    <w:qFormat/>
    <w:uiPriority w:val="0"/>
    <w:rPr>
      <w:rFonts w:ascii="Palatino Linotype" w:hAnsi="Palatino Linotype"/>
      <w:color w:val="000000"/>
    </w:rPr>
  </w:style>
  <w:style w:type="paragraph" w:customStyle="1" w:styleId="87">
    <w:name w:val="MsoFootnoteText"/>
    <w:basedOn w:val="23"/>
    <w:qFormat/>
    <w:uiPriority w:val="0"/>
    <w:rPr>
      <w:rFonts w:ascii="Times New Roman" w:hAnsi="Times New Roman"/>
    </w:rPr>
  </w:style>
  <w:style w:type="character" w:styleId="88">
    <w:name w:val="Placeholder Text"/>
    <w:semiHidden/>
    <w:qFormat/>
    <w:uiPriority w:val="99"/>
    <w:rPr>
      <w:color w:val="808080"/>
    </w:rPr>
  </w:style>
  <w:style w:type="paragraph" w:customStyle="1" w:styleId="89">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character" w:customStyle="1" w:styleId="90">
    <w:name w:val="mail-message-sender-email"/>
    <w:basedOn w:val="5"/>
    <w:qFormat/>
    <w:uiPriority w:val="99"/>
  </w:style>
  <w:style w:type="character" w:customStyle="1" w:styleId="91">
    <w:name w:val="Заголовок 1 Знак"/>
    <w:basedOn w:val="5"/>
    <w:link w:val="2"/>
    <w:qFormat/>
    <w:uiPriority w:val="9"/>
    <w:rPr>
      <w:rFonts w:ascii="Times New Roman" w:hAnsi="Times New Roman" w:eastAsia="Times New Roman"/>
      <w:b/>
      <w:bCs/>
      <w:kern w:val="36"/>
      <w:sz w:val="48"/>
      <w:szCs w:val="48"/>
      <w:lang w:val="ru-RU" w:eastAsia="ru-RU"/>
    </w:rPr>
  </w:style>
  <w:style w:type="character" w:customStyle="1" w:styleId="92">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lang w:val="ru-RU" w:eastAsia="ru-RU"/>
    </w:rPr>
  </w:style>
  <w:style w:type="character" w:customStyle="1" w:styleId="93">
    <w:name w:val="Заголовок 4 Знак"/>
    <w:basedOn w:val="5"/>
    <w:link w:val="4"/>
    <w:semiHidden/>
    <w:qFormat/>
    <w:uiPriority w:val="9"/>
    <w:rPr>
      <w:rFonts w:asciiTheme="majorHAnsi" w:hAnsiTheme="majorHAnsi" w:eastAsiaTheme="majorEastAsia" w:cstheme="majorBidi"/>
      <w:i/>
      <w:iCs/>
      <w:color w:val="2F5597" w:themeColor="accent1" w:themeShade="BF"/>
      <w:sz w:val="24"/>
      <w:szCs w:val="24"/>
      <w:lang w:val="ru-RU" w:eastAsia="ru-RU"/>
    </w:rPr>
  </w:style>
  <w:style w:type="character" w:customStyle="1" w:styleId="94">
    <w:name w:val="моё Знак"/>
    <w:link w:val="95"/>
    <w:qFormat/>
    <w:uiPriority w:val="99"/>
    <w:rPr>
      <w:rFonts w:eastAsia="Calibri"/>
      <w:sz w:val="24"/>
    </w:rPr>
  </w:style>
  <w:style w:type="paragraph" w:customStyle="1" w:styleId="95">
    <w:name w:val="моё"/>
    <w:basedOn w:val="96"/>
    <w:link w:val="94"/>
    <w:qFormat/>
    <w:uiPriority w:val="99"/>
    <w:rPr>
      <w:rFonts w:ascii="Calibri" w:hAnsi="Calibri" w:eastAsia="Calibri"/>
      <w:szCs w:val="20"/>
      <w:lang w:val="en-US" w:eastAsia="zh-CN"/>
    </w:rPr>
  </w:style>
  <w:style w:type="paragraph" w:styleId="96">
    <w:name w:val="No Spacing"/>
    <w:qFormat/>
    <w:uiPriority w:val="1"/>
    <w:rPr>
      <w:rFonts w:ascii="Times New Roman" w:hAnsi="Times New Roman" w:eastAsia="Times New Roman" w:cs="Times New Roman"/>
      <w:sz w:val="24"/>
      <w:szCs w:val="24"/>
      <w:lang w:val="ru-RU" w:eastAsia="ru-RU" w:bidi="ar-SA"/>
    </w:rPr>
  </w:style>
  <w:style w:type="character" w:customStyle="1" w:styleId="97">
    <w:name w:val="Текст примечания Знак1"/>
    <w:basedOn w:val="5"/>
    <w:semiHidden/>
    <w:qFormat/>
    <w:uiPriority w:val="99"/>
    <w:rPr>
      <w:rFonts w:ascii="Times New Roman" w:hAnsi="Times New Roman" w:eastAsia="Times New Roman" w:cs="Times New Roman"/>
      <w:sz w:val="20"/>
      <w:szCs w:val="20"/>
      <w:lang w:eastAsia="ru-RU"/>
    </w:rPr>
  </w:style>
  <w:style w:type="paragraph" w:customStyle="1" w:styleId="98">
    <w:name w:val="western"/>
    <w:basedOn w:val="1"/>
    <w:qFormat/>
    <w:uiPriority w:val="99"/>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99">
    <w:name w:val="help"/>
    <w:basedOn w:val="5"/>
    <w:qFormat/>
    <w:uiPriority w:val="0"/>
  </w:style>
  <w:style w:type="character" w:customStyle="1" w:styleId="100">
    <w:name w:val="astmd"/>
    <w:basedOn w:val="5"/>
    <w:qFormat/>
    <w:uiPriority w:val="0"/>
  </w:style>
  <w:style w:type="character" w:customStyle="1" w:styleId="101">
    <w:name w:val="wmi-callto"/>
    <w:basedOn w:val="5"/>
    <w:qFormat/>
    <w:uiPriority w:val="0"/>
  </w:style>
  <w:style w:type="paragraph" w:customStyle="1" w:styleId="102">
    <w:name w:val="228bf8a64b8551e1msonormal"/>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styleId="103">
    <w:name w:val="List Paragraph"/>
    <w:basedOn w:val="1"/>
    <w:qFormat/>
    <w:uiPriority w:val="34"/>
    <w:pPr>
      <w:spacing w:line="360" w:lineRule="auto"/>
      <w:ind w:left="720"/>
      <w:contextualSpacing/>
      <w:jc w:val="left"/>
    </w:pPr>
    <w:rPr>
      <w:rFonts w:ascii="Times New Roman" w:hAnsi="Times New Roman" w:eastAsia="Times New Roman"/>
      <w:color w:val="auto"/>
      <w:sz w:val="24"/>
      <w:szCs w:val="24"/>
      <w:lang w:val="ru-RU" w:eastAsia="ru-RU"/>
    </w:rPr>
  </w:style>
  <w:style w:type="paragraph" w:customStyle="1" w:styleId="104">
    <w:name w:val="623533f7ea2e5ae2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5">
    <w:name w:val="aaf57754bde2fa03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6">
    <w:name w:val="34b9ab6016af9506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107">
    <w:name w:val="orcid-id-https"/>
    <w:basedOn w:val="5"/>
    <w:qFormat/>
    <w:uiPriority w:val="0"/>
  </w:style>
  <w:style w:type="character" w:customStyle="1" w:styleId="108">
    <w:name w:val="viiyi"/>
    <w:basedOn w:val="5"/>
    <w:qFormat/>
    <w:uiPriority w:val="99"/>
  </w:style>
  <w:style w:type="character" w:customStyle="1" w:styleId="109">
    <w:name w:val="jlqj4b chmk0b"/>
    <w:basedOn w:val="5"/>
    <w:qFormat/>
    <w:uiPriority w:val="99"/>
  </w:style>
  <w:style w:type="character" w:customStyle="1" w:styleId="110">
    <w:name w:val="Comment Text Char1"/>
    <w:semiHidden/>
    <w:qFormat/>
    <w:uiPriority w:val="99"/>
    <w:rPr>
      <w:rFonts w:ascii="Times New Roman" w:hAnsi="Times New Roman" w:eastAsia="Times New Roman"/>
      <w:sz w:val="20"/>
      <w:szCs w:val="20"/>
    </w:rPr>
  </w:style>
  <w:style w:type="character" w:customStyle="1" w:styleId="111">
    <w:name w:val="acopre"/>
    <w:basedOn w:val="5"/>
    <w:qFormat/>
    <w:uiPriority w:val="99"/>
  </w:style>
  <w:style w:type="character" w:customStyle="1" w:styleId="112">
    <w:name w:val="c-bibliographic-information__value"/>
    <w:basedOn w:val="5"/>
    <w:qFormat/>
    <w:uiPriority w:val="0"/>
  </w:style>
  <w:style w:type="character" w:customStyle="1" w:styleId="11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ivers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diversity-template.dot</Template>
  <Pages>18</Pages>
  <Words>8863</Words>
  <Characters>50521</Characters>
  <Lines>421</Lines>
  <Paragraphs>118</Paragraphs>
  <TotalTime>2</TotalTime>
  <ScaleCrop>false</ScaleCrop>
  <LinksUpToDate>false</LinksUpToDate>
  <CharactersWithSpaces>59266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2022-09-15T08:54:00Z</dcterms:created>
  <dc:creator>Петр Ершов</dc:creator>
  <cp:lastModifiedBy>google1599737165</cp:lastModifiedBy>
  <dcterms:modified xsi:type="dcterms:W3CDTF">2022-10-06T20:39:51Z</dcterms:modified>
  <dc:title>Type of the Paper (Article</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238AB73147A44BE0BFA7218446FD48AE</vt:lpwstr>
  </property>
</Properties>
</file>