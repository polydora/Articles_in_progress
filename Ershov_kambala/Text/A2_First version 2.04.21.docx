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highlight w:val="yellow"/>
          <w:lang w:val="en-US"/>
        </w:rPr>
        <w:t>FREQUENCIES OF LATERAL MORPHS OF PLATICHTHYS FLESUS (Linnaeus, 1758) HAS BEEN CHANGED</w:t>
      </w:r>
      <w:del w:id="0" w:author="Петр Ершов" w:date="2021-03-31T15:15:00Z">
        <w:r>
          <w:rPr>
            <w:b/>
            <w:highlight w:val="yellow"/>
            <w:lang w:val="en-US"/>
          </w:rPr>
          <w:delText xml:space="preserve"> (LINKED) </w:delText>
        </w:r>
      </w:del>
      <w:ins w:id="1" w:author="Петр Ершов" w:date="2021-03-31T15:14:00Z">
        <w:r>
          <w:rPr>
            <w:b/>
            <w:highlight w:val="yellow"/>
            <w:lang w:val="en-US"/>
          </w:rPr>
          <w:t xml:space="preserve">BETWEEN LENGTH/AGE </w:t>
        </w:r>
      </w:ins>
      <w:ins w:id="2" w:author="Петр Ершов" w:date="2021-03-31T15:15:00Z">
        <w:r>
          <w:rPr>
            <w:b/>
            <w:highlight w:val="yellow"/>
            <w:lang w:val="en-US"/>
          </w:rPr>
          <w:t>CLASSES</w:t>
        </w:r>
      </w:ins>
      <w:ins w:id="3" w:author="Петр Ершов" w:date="2021-03-31T15:15:00Z">
        <w:del w:id="4" w:author="polyd" w:date="2021-04-02T11:36:22Z">
          <w:r>
            <w:rPr>
              <w:rFonts w:hint="default"/>
              <w:b/>
              <w:highlight w:val="yellow"/>
              <w:lang w:val="en-US"/>
            </w:rPr>
            <w:delText xml:space="preserve"> </w:delText>
          </w:r>
        </w:del>
      </w:ins>
      <w:ins w:id="5" w:author="Петр Ершов" w:date="2021-03-31T15:19:00Z">
        <w:del w:id="6" w:author="polyd" w:date="2021-04-02T11:36:22Z">
          <w:r>
            <w:rPr>
              <w:rFonts w:hint="default"/>
              <w:b/>
              <w:highlight w:val="yellow"/>
              <w:lang w:val="en-US"/>
            </w:rPr>
            <w:delText>(</w:delText>
          </w:r>
        </w:del>
      </w:ins>
      <w:ins w:id="7" w:author="Петр Ершов" w:date="2021-03-31T15:15:00Z">
        <w:del w:id="8" w:author="polyd" w:date="2021-04-02T11:36:22Z">
          <w:r>
            <w:rPr>
              <w:rFonts w:hint="default"/>
              <w:b/>
              <w:highlight w:val="yellow"/>
              <w:lang w:val="en-US"/>
            </w:rPr>
            <w:delText>WITHIN POPULATIONS</w:delText>
          </w:r>
        </w:del>
      </w:ins>
      <w:ins w:id="9" w:author="Петр Ершов" w:date="2021-03-31T15:19:00Z">
        <w:del w:id="10" w:author="polyd" w:date="2021-04-02T11:36:22Z">
          <w:r>
            <w:rPr>
              <w:rFonts w:hint="default"/>
              <w:b/>
              <w:highlight w:val="yellow"/>
              <w:lang w:val="en-US"/>
            </w:rPr>
            <w:delText xml:space="preserve">) </w:delText>
          </w:r>
        </w:del>
      </w:ins>
      <w:ins w:id="11" w:author="Петр Ершов" w:date="2021-03-31T15:19:00Z">
        <w:r>
          <w:rPr>
            <w:b/>
            <w:highlight w:val="yellow"/>
            <w:lang w:val="en-US"/>
          </w:rPr>
          <w:t xml:space="preserve"> </w:t>
        </w:r>
      </w:ins>
      <w:del w:id="12" w:author="Петр Ершов" w:date="2021-03-31T15:16:00Z">
        <w:r>
          <w:rPr>
            <w:b/>
            <w:highlight w:val="yellow"/>
            <w:lang w:val="en-US"/>
          </w:rPr>
          <w:delText>WITH BODY SIZE OF FIS</w:delText>
        </w:r>
      </w:del>
      <w:del w:id="13" w:author="Петр Ершов" w:date="2021-03-31T15:18:00Z">
        <w:r>
          <w:rPr>
            <w:b/>
            <w:highlight w:val="yellow"/>
            <w:lang w:val="en-US"/>
          </w:rPr>
          <w:delText>H</w:delText>
        </w:r>
      </w:del>
      <w:del w:id="14" w:author="Петр Ершов" w:date="2021-03-31T15:18:00Z">
        <w:r>
          <w:rPr>
            <w:b/>
            <w:lang w:val="en-US"/>
          </w:rPr>
          <w:delText xml:space="preserve"> </w:delText>
        </w:r>
      </w:del>
    </w:p>
    <w:p>
      <w:pPr>
        <w:autoSpaceDE w:val="0"/>
        <w:autoSpaceDN w:val="0"/>
        <w:adjustRightInd w:val="0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 xml:space="preserve"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(трофической экологии) лево- и правосторонних экземпляров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встречаемости левосторонних особей в 4 популяциях речной камбалы бассейна Белого моря. Полученные результаты показали, что доля реверсивных рыб возрастает у более крупных камбал во всех исследованных популяциях. На примере популяции камбалы из Онежского залива показано увеличение частоты встречаемости левосторонних особей в старших возрастных группах. Соотношение лево- и правосторонних особей в разных размерно-возрастных группах не зависело от пола рыб. Выявленные внутрипопуляционные особенности динамики фенотипического состава рыб свидетельствуют о наличии </w:t>
      </w:r>
      <w:r>
        <w:rPr>
          <w:highlight w:val="yellow"/>
        </w:rPr>
        <w:t>каких-то</w:t>
      </w:r>
      <w:ins w:id="15" w:author="Петр Ершов" w:date="2021-03-30T13:05:00Z">
        <w:r>
          <w:rPr/>
          <w:t xml:space="preserve"> (неких)</w:t>
        </w:r>
      </w:ins>
      <w:r>
        <w:t xml:space="preserve"> экологических или поведенческих механизмов (</w:t>
      </w:r>
      <w:r>
        <w:rPr>
          <w:lang w:val="en-US"/>
        </w:rPr>
        <w:t>factors</w:t>
      </w:r>
      <w:r>
        <w:t>), снижающего смертность особей нетипичной морфы среди взрослых половозрелых камбал.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 xml:space="preserve">Pleuronectidae </w:t>
      </w:r>
      <w:r>
        <w:t>речная</w:t>
      </w:r>
      <w:r>
        <w:rPr>
          <w:lang w:val="en-US"/>
        </w:rPr>
        <w:t xml:space="preserve"> </w:t>
      </w:r>
      <w:r>
        <w:t>камбала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is unusual species, </w:t>
      </w:r>
      <w:r>
        <w:t>который</w:t>
      </w:r>
      <w:r>
        <w:rPr>
          <w:lang w:val="en-US"/>
        </w:rPr>
        <w:t xml:space="preserve"> </w:t>
      </w:r>
      <w:r>
        <w:t>демонстрирует</w:t>
      </w:r>
      <w:r>
        <w:rPr>
          <w:lang w:val="en-US"/>
        </w:rPr>
        <w:t xml:space="preserve"> lateral polymorphism at the population level.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lang w:val="en-US"/>
        </w:rPr>
        <w:t>Yershov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речной камбалы по доле левосторонних особей не различались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Семушин и др., 2015).  При этом размер рыб разного пола при сравнении не учитывался. Задачей настоящего исследования являлось изучение пропорций лево- и правосторонних морф у камбал обоих полов из разных размерно-возрастных групп.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Сбор и первичная обработка (</w:t>
      </w:r>
      <w:r>
        <w:rPr>
          <w:b/>
          <w:bCs/>
          <w:lang w:val="en-US"/>
        </w:rPr>
        <w:t>Study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area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sampe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collection</w:t>
      </w:r>
      <w:r>
        <w:rPr>
          <w:b/>
          <w:bCs/>
        </w:rPr>
        <w:t>)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</w:t>
      </w:r>
      <w:r>
        <w:rPr>
          <w:highlight w:val="yellow"/>
        </w:rPr>
        <w:t>4791</w:t>
      </w:r>
      <w:r>
        <w:t>; р.Нюхча, кутовая часть залива), Двинском (</w:t>
      </w:r>
      <w:r>
        <w:rPr>
          <w:lang w:val="en-US"/>
        </w:rPr>
        <w:t>n</w:t>
      </w:r>
      <w:r>
        <w:t>=4760; устье р.Северная Двина) и Мезенском (</w:t>
      </w:r>
      <w:r>
        <w:rPr>
          <w:lang w:val="en-US"/>
        </w:rPr>
        <w:t>n</w:t>
      </w:r>
      <w:r>
        <w:t>=2272; устье р.Мезень) заливах Белого моря в мае-августе 2001-2019 гг. в ходе регулярных полевых иследований Полярного филиала ФГБНУ «ВНИРО» (сборы Фукс Г.В. и других сотрудников) (</w:t>
      </w:r>
      <w:r>
        <w:rPr>
          <w:lang w:val="en-US"/>
        </w:rPr>
        <w:t>Fig</w:t>
      </w:r>
      <w:r>
        <w:t>.1-карта). В Кандалакшском заливе лов рыбы осуществляли в губе Чупа в весенне-летний период 2015-2019 гг. силами сотрудников ЗИН РАН и «</w:t>
      </w:r>
      <w:r>
        <w:rPr>
          <w:highlight w:val="yellow"/>
          <w:rPrChange w:id="16" w:author="polyd" w:date="2021-04-02T11:37:58Z">
            <w:rPr/>
          </w:rPrChange>
        </w:rPr>
        <w:t>СевПИНРО</w:t>
      </w:r>
      <w:r>
        <w:t>»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lang w:val="en-US"/>
        </w:rPr>
        <w:t>total</w:t>
      </w:r>
      <w:r>
        <w:t xml:space="preserve"> </w:t>
      </w:r>
      <w:r>
        <w:rPr>
          <w:lang w:val="en-US"/>
        </w:rPr>
        <w:t>length</w:t>
      </w:r>
      <w:r>
        <w:t>) с точностью до 0.1 см. Возраст рыб определяли по отолитам 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1982)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drawing>
          <wp:inline distT="0" distB="0" distL="0" distR="0">
            <wp:extent cx="50165" cy="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5" cy="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0425" cy="3678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both"/>
      </w:pPr>
      <w:r>
        <w:rPr>
          <w:rStyle w:val="5"/>
          <w:lang w:val="en-US"/>
        </w:rPr>
        <w:t>Fig</w:t>
      </w:r>
      <w:r>
        <w:rPr>
          <w:rStyle w:val="5"/>
        </w:rPr>
        <w:t>. 1.</w:t>
      </w:r>
      <w:r>
        <w:t xml:space="preserve"> Места лова речной камбалы (</w:t>
      </w:r>
      <w:r>
        <w:rPr>
          <w:lang w:val="en-US"/>
        </w:rPr>
        <w:t>points</w:t>
      </w:r>
      <w:r>
        <w:t>) в Белом море.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Статистическая обработка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>Statistical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analysis</w:t>
      </w:r>
      <w:r>
        <w:t>)</w:t>
      </w:r>
      <w:r>
        <w:rPr>
          <w:b/>
          <w:bCs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 xml:space="preserve">Для описания роста рыб в длину было использовано уравнение Берталанфи </w:t>
      </w:r>
      <w:r>
        <w:rPr>
          <w:i/>
          <w:lang w:val="en-US"/>
        </w:rPr>
        <w:t>L</w:t>
      </w:r>
      <w:r>
        <w:rPr>
          <w:vertAlign w:val="subscript"/>
          <w:lang w:val="en-US"/>
        </w:rPr>
        <w:t>t</w:t>
      </w:r>
      <w:r>
        <w:t xml:space="preserve"> = </w:t>
      </w:r>
      <w:r>
        <w:rPr>
          <w:i/>
          <w:lang w:val="en-US"/>
        </w:rPr>
        <w:t>L</w:t>
      </w:r>
      <w:r>
        <w:rPr>
          <w:vertAlign w:val="subscript"/>
        </w:rPr>
        <w:t xml:space="preserve">∞ </w:t>
      </w:r>
      <w:r>
        <w:t>(1-</w:t>
      </w:r>
      <w:r>
        <w:rPr>
          <w:lang w:val="en-US"/>
        </w:rPr>
        <w:t>e</w:t>
      </w:r>
      <w:r>
        <w:rPr>
          <w:vertAlign w:val="superscript"/>
        </w:rPr>
        <w:t>(-</w:t>
      </w:r>
      <w:r>
        <w:rPr>
          <w:vertAlign w:val="superscript"/>
          <w:lang w:val="en-US"/>
        </w:rPr>
        <w:t>k</w:t>
      </w:r>
      <w:r>
        <w:rPr>
          <w:vertAlign w:val="superscript"/>
        </w:rPr>
        <w:t xml:space="preserve"> (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to</w:t>
      </w:r>
      <w:r>
        <w:rPr>
          <w:vertAlign w:val="superscript"/>
        </w:rPr>
        <w:t>))</w:t>
      </w:r>
      <w:r>
        <w:t xml:space="preserve">), </w:t>
      </w:r>
      <w:r>
        <w:rPr>
          <w:rFonts w:eastAsia="Times-Roman"/>
        </w:rPr>
        <w:t xml:space="preserve">где </w:t>
      </w:r>
      <w:r>
        <w:rPr>
          <w:rFonts w:eastAsia="Times-Italic"/>
          <w:i/>
          <w:iCs/>
        </w:rPr>
        <w:t>L</w:t>
      </w:r>
      <w:r>
        <w:rPr>
          <w:rFonts w:eastAsia="Times-Italic"/>
          <w:iCs/>
          <w:vertAlign w:val="subscript"/>
        </w:rPr>
        <w:t>t</w:t>
      </w:r>
      <w:r>
        <w:rPr>
          <w:rFonts w:eastAsia="Times-Italic"/>
          <w:iCs/>
        </w:rPr>
        <w:t xml:space="preserve"> </w:t>
      </w:r>
      <w:r>
        <w:rPr>
          <w:rFonts w:eastAsia="Times-Italic"/>
          <w:i/>
          <w:iCs/>
        </w:rPr>
        <w:t xml:space="preserve"> </w:t>
      </w:r>
      <w:r>
        <w:rPr>
          <w:rFonts w:eastAsia="Times-Roman"/>
        </w:rPr>
        <w:t>– длина рыбы (</w:t>
      </w:r>
      <w:r>
        <w:rPr>
          <w:rFonts w:eastAsia="Times-Roman"/>
          <w:color w:val="000000"/>
        </w:rPr>
        <w:t>см</w:t>
      </w:r>
      <w:r>
        <w:rPr>
          <w:rFonts w:eastAsia="Times-Roman"/>
        </w:rPr>
        <w:t xml:space="preserve">) в возрасте </w:t>
      </w:r>
      <w:r>
        <w:rPr>
          <w:rFonts w:eastAsia="Times-Italic"/>
          <w:iCs/>
        </w:rPr>
        <w:t>t</w:t>
      </w:r>
      <w:r>
        <w:rPr>
          <w:rFonts w:eastAsia="Times-Italic"/>
          <w:i/>
          <w:iCs/>
        </w:rPr>
        <w:t xml:space="preserve"> </w:t>
      </w:r>
      <w:r>
        <w:rPr>
          <w:rFonts w:eastAsia="Times-Italic"/>
          <w:iCs/>
        </w:rPr>
        <w:t>(лет)</w:t>
      </w:r>
      <w:r>
        <w:rPr>
          <w:rFonts w:eastAsia="Times-Italic"/>
          <w:i/>
          <w:iCs/>
        </w:rPr>
        <w:t>; L</w:t>
      </w:r>
      <w:r>
        <w:rPr>
          <w:vertAlign w:val="subscript"/>
        </w:rPr>
        <w:t>∞</w:t>
      </w:r>
      <w:r>
        <w:rPr>
          <w:rFonts w:eastAsia="Times-Bold"/>
          <w:bCs/>
        </w:rPr>
        <w:t>,</w:t>
      </w:r>
      <w:r>
        <w:rPr>
          <w:rFonts w:eastAsia="Times-Bold"/>
          <w:b/>
          <w:bCs/>
        </w:rPr>
        <w:t xml:space="preserve"> </w:t>
      </w:r>
      <w:r>
        <w:rPr>
          <w:rFonts w:eastAsia="Times-Roman"/>
        </w:rPr>
        <w:t xml:space="preserve">k и </w:t>
      </w:r>
      <w:r>
        <w:rPr>
          <w:rFonts w:eastAsia="Times-Italic"/>
          <w:iCs/>
        </w:rPr>
        <w:t>t</w:t>
      </w:r>
      <w:r>
        <w:rPr>
          <w:rFonts w:eastAsia="Times-Italic"/>
          <w:iCs/>
          <w:vertAlign w:val="subscript"/>
        </w:rPr>
        <w:t>0</w:t>
      </w:r>
      <w:r>
        <w:rPr>
          <w:rFonts w:eastAsia="Times-Italic"/>
          <w:iCs/>
        </w:rPr>
        <w:t xml:space="preserve"> </w:t>
      </w:r>
      <w:r>
        <w:rPr>
          <w:rFonts w:eastAsia="Times-Roman"/>
        </w:rPr>
        <w:t xml:space="preserve">– коэффициенты </w:t>
      </w:r>
      <w:r>
        <w:rPr>
          <w:highlight w:val="red"/>
        </w:rPr>
        <w:t>(Шибаев, 2007</w:t>
      </w:r>
      <w:r>
        <w:t>)</w:t>
      </w:r>
      <w:r>
        <w:rPr>
          <w:rFonts w:eastAsia="Times-Roman"/>
        </w:rPr>
        <w:t xml:space="preserve">.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Для выявления связи частоты встречаемости левосторонних рыб с размером, возрастом и местом вылова были построены две регрессионные модели.  </w:t>
      </w:r>
      <w:r>
        <w:rPr>
          <w:lang w:val="en-US"/>
        </w:rPr>
        <w:t xml:space="preserve">Both models were constructed as logistic regression with binomial outcome and logit link function. The dependent variable was coded as 1 for left sided morph  and 0 for right sided.  </w:t>
      </w:r>
      <w:r>
        <w:t>В качестве предикторов в первой модели (М1) использовали длину рыбы (</w:t>
      </w:r>
      <w:r>
        <w:rPr>
          <w:lang w:val="en-US"/>
        </w:rPr>
        <w:t>Length</w:t>
      </w:r>
      <w:r>
        <w:t>, непрерывная величина), пол (</w:t>
      </w:r>
      <w:r>
        <w:rPr>
          <w:lang w:val="en-US"/>
        </w:rPr>
        <w:t>Sex</w:t>
      </w:r>
      <w:r>
        <w:t>, дискретный фактор с двумя градациями) и залив (</w:t>
      </w:r>
      <w:r>
        <w:rPr>
          <w:lang w:val="en-US"/>
        </w:rPr>
        <w:t>Bay</w:t>
      </w:r>
      <w:r>
        <w:t xml:space="preserve">, дискретный фактор с четырьмя градациями).  На первых этапах анализа в М1 были включены все возможные взаимодействия предикторов. После построения полной модели было осуществлено ее упрощение в соответствии с протоколом обратного пошагового отбора </w:t>
      </w:r>
      <w:r>
        <w:rPr>
          <w:lang w:val="en-US"/>
        </w:rPr>
        <w:t>accordingly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protocol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 xml:space="preserve">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2009). В качестве финальной модели рассматривалась модель с минимальным значением </w:t>
      </w:r>
      <w:r>
        <w:rPr>
          <w:lang w:val="en-US"/>
        </w:rPr>
        <w:t>Acaike</w:t>
      </w:r>
      <w:r>
        <w:t xml:space="preserve"> </w:t>
      </w:r>
      <w:r>
        <w:rPr>
          <w:lang w:val="en-US"/>
        </w:rPr>
        <w:t>Information</w:t>
      </w:r>
      <w:r>
        <w:t xml:space="preserve"> </w:t>
      </w:r>
      <w:r>
        <w:rPr>
          <w:lang w:val="en-US"/>
        </w:rPr>
        <w:t>Criterion</w:t>
      </w:r>
      <w:r>
        <w:t xml:space="preserve"> (</w:t>
      </w:r>
      <w:r>
        <w:rPr>
          <w:lang w:val="en-US"/>
        </w:rPr>
        <w:t>AIC</w:t>
      </w:r>
      <w:r>
        <w:t xml:space="preserve">).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Модель М2 </w:t>
      </w:r>
      <w:r>
        <w:rPr>
          <w:highlight w:val="red"/>
        </w:rPr>
        <w:t>была</w:t>
      </w:r>
      <w:r>
        <w:t xml:space="preserve"> построена для отражения связи вероятности </w:t>
      </w:r>
      <w:ins w:id="17" w:author="polyd" w:date="2021-04-02T11:46:27Z">
        <w:r>
          <w:rPr>
            <w:rFonts w:hint="default"/>
            <w:lang w:val="ru-RU"/>
          </w:rPr>
          <w:t>о</w:t>
        </w:r>
      </w:ins>
      <w:ins w:id="18" w:author="polyd" w:date="2021-04-02T11:46:28Z">
        <w:r>
          <w:rPr>
            <w:rFonts w:hint="default"/>
            <w:lang w:val="ru-RU"/>
          </w:rPr>
          <w:t>тлова</w:t>
        </w:r>
      </w:ins>
      <w:ins w:id="19" w:author="polyd" w:date="2021-04-02T11:46:29Z">
        <w:r>
          <w:rPr>
            <w:rFonts w:hint="default"/>
            <w:lang w:val="ru-RU"/>
          </w:rPr>
          <w:t xml:space="preserve"> </w:t>
        </w:r>
      </w:ins>
      <w:del w:id="20" w:author="polyd" w:date="2021-04-02T11:46:23Z">
        <w:r>
          <w:rPr>
            <w:highlight w:val="green"/>
          </w:rPr>
          <w:delText>присутствия</w:delText>
        </w:r>
      </w:del>
      <w:del w:id="21" w:author="polyd" w:date="2021-04-02T11:46:23Z">
        <w:r>
          <w:rPr/>
          <w:delText xml:space="preserve"> </w:delText>
        </w:r>
      </w:del>
      <w:r>
        <w:t>реверсивных особей среди рыб разного возраста. В качестве предикторов  использовались возраст (</w:t>
      </w:r>
      <w:r>
        <w:rPr>
          <w:bCs/>
          <w:lang w:val="en-US"/>
        </w:rPr>
        <w:t>Age</w:t>
      </w:r>
      <w:r>
        <w:rPr>
          <w:bCs/>
        </w:rPr>
        <w:t>)</w:t>
      </w:r>
      <w:r>
        <w:t xml:space="preserve"> и пол (</w:t>
      </w:r>
      <w:r>
        <w:rPr>
          <w:bCs/>
          <w:lang w:val="en-US"/>
        </w:rPr>
        <w:t>Sex</w:t>
      </w:r>
      <w:r>
        <w:rPr>
          <w:bCs/>
        </w:rPr>
        <w:t>). Кроме того</w:t>
      </w:r>
      <w:r>
        <w:t xml:space="preserve">, в модель </w:t>
      </w:r>
      <w:r>
        <w:rPr>
          <w:highlight w:val="red"/>
        </w:rPr>
        <w:t>были</w:t>
      </w:r>
      <w:r>
        <w:t xml:space="preserve"> </w:t>
      </w:r>
      <w:r>
        <w:rPr>
          <w:highlight w:val="green"/>
        </w:rPr>
        <w:t>включены в</w:t>
      </w:r>
      <w:r>
        <w:t xml:space="preserve">заимодействия между ними. 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Для анализа </w:t>
      </w:r>
      <w:del w:id="22" w:author="polyd" w:date="2021-04-02T11:47:04Z">
        <w:r>
          <w:rPr>
            <w:highlight w:val="red"/>
          </w:rPr>
          <w:delText>были</w:delText>
        </w:r>
      </w:del>
      <w:del w:id="23" w:author="polyd" w:date="2021-04-02T11:47:04Z">
        <w:r>
          <w:rPr/>
          <w:delText xml:space="preserve"> </w:delText>
        </w:r>
      </w:del>
      <w:r>
        <w:t>использова</w:t>
      </w:r>
      <w:ins w:id="24" w:author="polyd" w:date="2021-04-02T11:47:09Z">
        <w:r>
          <w:rPr>
            <w:lang w:val="ru-RU"/>
          </w:rPr>
          <w:t>л</w:t>
        </w:r>
      </w:ins>
      <w:ins w:id="25" w:author="polyd" w:date="2021-04-02T11:47:10Z">
        <w:r>
          <w:rPr>
            <w:lang w:val="ru-RU"/>
          </w:rPr>
          <w:t>и</w:t>
        </w:r>
      </w:ins>
      <w:del w:id="26" w:author="polyd" w:date="2021-04-02T11:47:08Z">
        <w:r>
          <w:rPr/>
          <w:delText>ны</w:delText>
        </w:r>
      </w:del>
      <w:r>
        <w:t xml:space="preserve"> только возрастные группы 1+-7+ (97% от всей выборки). Рыбы более старшего возраста (8+ – 13+ лет) не </w:t>
      </w:r>
      <w:r>
        <w:rPr>
          <w:highlight w:val="red"/>
        </w:rPr>
        <w:t>были</w:t>
      </w:r>
      <w:r>
        <w:t xml:space="preserve"> использованы для построения модели вследствие своей малочисленности.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Все финальные модели </w:t>
      </w:r>
      <w:del w:id="27" w:author="polyd" w:date="2021-04-02T11:47:28Z">
        <w:r>
          <w:rPr>
            <w:highlight w:val="red"/>
          </w:rPr>
          <w:delText>бы</w:delText>
        </w:r>
      </w:del>
      <w:del w:id="28" w:author="polyd" w:date="2021-04-02T11:47:29Z">
        <w:r>
          <w:rPr>
            <w:highlight w:val="red"/>
          </w:rPr>
          <w:delText>ли</w:delText>
        </w:r>
      </w:del>
      <w:del w:id="29" w:author="polyd" w:date="2021-04-02T11:47:29Z">
        <w:r>
          <w:rPr/>
          <w:delText xml:space="preserve"> </w:delText>
        </w:r>
      </w:del>
      <w:r>
        <w:t>провер</w:t>
      </w:r>
      <w:ins w:id="30" w:author="polyd" w:date="2021-04-02T11:47:32Z">
        <w:r>
          <w:rPr>
            <w:lang w:val="ru-RU"/>
          </w:rPr>
          <w:t>я</w:t>
        </w:r>
      </w:ins>
      <w:ins w:id="31" w:author="polyd" w:date="2021-04-02T11:47:33Z">
        <w:r>
          <w:rPr>
            <w:lang w:val="ru-RU"/>
          </w:rPr>
          <w:t>ли</w:t>
        </w:r>
      </w:ins>
      <w:ins w:id="32" w:author="polyd" w:date="2021-04-02T11:47:33Z">
        <w:r>
          <w:rPr>
            <w:rFonts w:hint="default"/>
            <w:lang w:val="ru-RU"/>
          </w:rPr>
          <w:t xml:space="preserve"> </w:t>
        </w:r>
      </w:ins>
      <w:del w:id="33" w:author="polyd" w:date="2021-04-02T11:47:34Z">
        <w:r>
          <w:rPr/>
          <w:delText xml:space="preserve">ены </w:delText>
        </w:r>
      </w:del>
      <w:r>
        <w:t xml:space="preserve">на избыточность дисперсии и на отсутствие нелинейных паттернов в остатках. Обе модели </w:t>
      </w:r>
      <w:del w:id="34" w:author="polyd" w:date="2021-04-02T11:47:46Z">
        <w:r>
          <w:rPr>
            <w:highlight w:val="red"/>
          </w:rPr>
          <w:delText>были</w:delText>
        </w:r>
      </w:del>
      <w:del w:id="35" w:author="polyd" w:date="2021-04-02T11:47:46Z">
        <w:r>
          <w:rPr/>
          <w:delText xml:space="preserve"> </w:delText>
        </w:r>
      </w:del>
      <w:r>
        <w:t xml:space="preserve">построены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7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7"/>
        <w:spacing w:line="360" w:lineRule="auto"/>
        <w:ind w:firstLine="0"/>
      </w:pPr>
      <w:r>
        <w:t xml:space="preserve"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2). Лево- и правосторонние самцы и самки из Кандалакшского залива оказались крупнее, чем рыбы из остальных </w:t>
      </w:r>
      <w:ins w:id="36" w:author="Петр Ершов" w:date="2021-03-30T20:18:00Z">
        <w:r>
          <w:rPr/>
          <w:t xml:space="preserve">трех </w:t>
        </w:r>
      </w:ins>
      <w:del w:id="37" w:author="Петр Ершов" w:date="2021-03-30T12:56:00Z">
        <w:r>
          <w:rPr/>
          <w:delText>Онежского и Мезенского</w:delText>
        </w:r>
      </w:del>
      <w:r>
        <w:t xml:space="preserve"> заливов. Сравнение особенностей роста </w:t>
      </w:r>
      <w:ins w:id="38" w:author="Петр Ершов" w:date="2021-03-30T20:08:00Z">
        <w:r>
          <w:rPr/>
          <w:t>лево- и правосторонних</w:t>
        </w:r>
      </w:ins>
      <w:r>
        <w:t xml:space="preserve"> </w:t>
      </w:r>
      <w:ins w:id="39" w:author="Петр Ершов" w:date="2021-03-30T12:58:00Z">
        <w:r>
          <w:rPr/>
          <w:t xml:space="preserve">особей </w:t>
        </w:r>
      </w:ins>
      <w:ins w:id="40" w:author="Петр Ершов" w:date="2021-03-30T20:09:00Z">
        <w:r>
          <w:rPr/>
          <w:t xml:space="preserve">среди самцов и самок </w:t>
        </w:r>
      </w:ins>
      <w:r>
        <w:t xml:space="preserve">было проведено только для выборки камбалы из Онежского залива, </w:t>
      </w:r>
      <w:ins w:id="41" w:author="Петр Ершов" w:date="2021-03-30T20:09:00Z">
        <w:r>
          <w:rPr/>
          <w:t>где численность</w:t>
        </w:r>
      </w:ins>
      <w:r>
        <w:t xml:space="preserve"> </w:t>
      </w:r>
      <w:ins w:id="42" w:author="Петр Ершов" w:date="2021-03-30T20:15:00Z">
        <w:r>
          <w:rPr/>
          <w:t xml:space="preserve">исследованных </w:t>
        </w:r>
      </w:ins>
      <w:ins w:id="43" w:author="Петр Ершов" w:date="2021-03-30T20:09:00Z">
        <w:r>
          <w:rPr/>
          <w:t>реверсивных рыб была наиболее</w:t>
        </w:r>
      </w:ins>
      <w:r>
        <w:t xml:space="preserve"> </w:t>
      </w:r>
      <w:ins w:id="44" w:author="Петр Ершов" w:date="2021-03-30T20:11:00Z">
        <w:r>
          <w:rPr/>
          <w:t>высокой</w:t>
        </w:r>
      </w:ins>
      <w:del w:id="45" w:author="Петр Ершов" w:date="2021-03-30T20:11:00Z">
        <w:r>
          <w:rPr/>
          <w:delText>многочисленной</w:delText>
        </w:r>
      </w:del>
      <w:r>
        <w:t xml:space="preserve"> </w:t>
      </w:r>
      <w:ins w:id="46" w:author="Петр Ершов" w:date="2021-03-30T20:15:00Z">
        <w:r>
          <w:rPr/>
          <w:t xml:space="preserve">по сравнению с </w:t>
        </w:r>
      </w:ins>
      <w:ins w:id="47" w:author="Петр Ершов" w:date="2021-03-30T20:16:00Z">
        <w:r>
          <w:rPr/>
          <w:t xml:space="preserve">другими </w:t>
        </w:r>
      </w:ins>
      <w:ins w:id="48" w:author="Петр Ершов" w:date="2021-03-31T13:55:00Z">
        <w:r>
          <w:rPr/>
          <w:t>популяциями</w:t>
        </w:r>
      </w:ins>
      <w:ins w:id="49" w:author="Петр Ершов" w:date="2021-03-30T20:16:00Z">
        <w:del w:id="50" w:author="polyd" w:date="2021-04-02T11:50:08Z">
          <w:r>
            <w:rPr/>
            <w:delText xml:space="preserve"> </w:delText>
          </w:r>
        </w:del>
      </w:ins>
      <w:del w:id="51" w:author="Петр Ершов" w:date="2021-03-30T20:15:00Z">
        <w:r>
          <w:rPr/>
          <w:delText>в нашем материале</w:delText>
        </w:r>
      </w:del>
      <w:r>
        <w:t xml:space="preserve">. Результаты показали, что среди рыб одного пола кривые линейного роста лево- и правосторонних особей не различались (F=0.54 для самцов и F=1.29 для самок; р&gt;0.05). </w:t>
      </w:r>
    </w:p>
    <w:p>
      <w:pPr>
        <w:spacing w:line="360" w:lineRule="auto"/>
      </w:pPr>
      <w:r>
        <w:drawing>
          <wp:inline distT="0" distB="0" distL="114300" distR="114300">
            <wp:extent cx="5937250" cy="3707130"/>
            <wp:effectExtent l="0" t="0" r="635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40" w:lineRule="auto"/>
        <w:ind w:firstLine="0"/>
      </w:pPr>
    </w:p>
    <w:p>
      <w:pPr>
        <w:spacing w:line="360" w:lineRule="auto"/>
        <w:rPr>
          <w:lang w:val="en-US"/>
        </w:rPr>
      </w:pPr>
      <w:r>
        <w:rPr>
          <w:rStyle w:val="5"/>
          <w:lang w:val="en-US"/>
        </w:rPr>
        <w:t>Fig</w:t>
      </w:r>
      <w:r>
        <w:rPr>
          <w:rStyle w:val="5"/>
        </w:rPr>
        <w:t>. 2.</w:t>
      </w:r>
      <w:r>
        <w:t xml:space="preserve"> Характеристика размерного состава лево и право стронних особей речной камбалы из разных заливов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pStyle w:val="7"/>
        <w:spacing w:line="360" w:lineRule="auto"/>
        <w:ind w:firstLine="0"/>
        <w:rPr>
          <w:lang w:val="en-US"/>
        </w:rPr>
      </w:pPr>
    </w:p>
    <w:p>
      <w:pPr>
        <w:pStyle w:val="7"/>
        <w:spacing w:line="360" w:lineRule="auto"/>
        <w:ind w:firstLine="0"/>
      </w:pPr>
      <w:del w:id="52" w:author="Петр Ершов" w:date="2021-03-31T13:58:00Z">
        <w:r>
          <w:rPr/>
          <w:delText>Для а</w:delText>
        </w:r>
      </w:del>
      <w:ins w:id="53" w:author="Петр Ершов" w:date="2021-03-31T13:58:00Z">
        <w:r>
          <w:rPr/>
          <w:t>А</w:t>
        </w:r>
      </w:ins>
      <w:r>
        <w:t>нализ</w:t>
      </w:r>
      <w:del w:id="54" w:author="Петр Ершов" w:date="2021-03-31T13:58:00Z">
        <w:r>
          <w:rPr/>
          <w:delText>а</w:delText>
        </w:r>
      </w:del>
      <w:r>
        <w:t xml:space="preserve"> связи частоты встречаемости левосторонних особей с размером и полом рыб в рассматриваемых выборках был</w:t>
      </w:r>
      <w:del w:id="55" w:author="Петр Ершов" w:date="2021-03-31T13:58:00Z">
        <w:r>
          <w:rPr/>
          <w:delText>а</w:delText>
        </w:r>
      </w:del>
      <w:ins w:id="56" w:author="Петр Ершов" w:date="2021-03-31T13:58:00Z">
        <w:r>
          <w:rPr/>
          <w:t xml:space="preserve"> проведен с помощью</w:t>
        </w:r>
      </w:ins>
      <w:ins w:id="57" w:author="polyd" w:date="2021-04-02T11:51:07Z">
        <w:r>
          <w:rPr>
            <w:rFonts w:hint="default"/>
            <w:lang w:val="ru-RU"/>
          </w:rPr>
          <w:t xml:space="preserve"> </w:t>
        </w:r>
      </w:ins>
      <w:del w:id="58" w:author="Петр Ершов" w:date="2021-03-31T13:59:00Z">
        <w:r>
          <w:rPr/>
          <w:delText xml:space="preserve"> построена </w:delText>
        </w:r>
      </w:del>
      <w:r>
        <w:t>логистическ</w:t>
      </w:r>
      <w:del w:id="59" w:author="Петр Ершов" w:date="2021-03-31T13:59:00Z">
        <w:r>
          <w:rPr/>
          <w:delText>ая</w:delText>
        </w:r>
      </w:del>
      <w:ins w:id="60" w:author="Петр Ершов" w:date="2021-03-31T13:59:00Z">
        <w:r>
          <w:rPr/>
          <w:t>ой</w:t>
        </w:r>
      </w:ins>
      <w:r>
        <w:t xml:space="preserve"> регрессионн</w:t>
      </w:r>
      <w:del w:id="61" w:author="Петр Ершов" w:date="2021-03-31T13:59:00Z">
        <w:r>
          <w:rPr/>
          <w:delText>ая</w:delText>
        </w:r>
      </w:del>
      <w:ins w:id="62" w:author="Петр Ершов" w:date="2021-03-31T13:59:00Z">
        <w:r>
          <w:rPr/>
          <w:t>ой</w:t>
        </w:r>
      </w:ins>
      <w:r>
        <w:t xml:space="preserve"> модел</w:t>
      </w:r>
      <w:del w:id="63" w:author="Петр Ершов" w:date="2021-03-31T13:59:00Z">
        <w:r>
          <w:rPr/>
          <w:delText>ь</w:delText>
        </w:r>
      </w:del>
      <w:ins w:id="64" w:author="Петр Ершов" w:date="2021-03-31T13:59:00Z">
        <w:r>
          <w:rPr/>
          <w:t>и</w:t>
        </w:r>
      </w:ins>
      <w:r>
        <w:t xml:space="preserve"> М1. В качестве предикторов в модели выступали переменные “</w:t>
      </w:r>
      <w:r>
        <w:rPr>
          <w:i/>
        </w:rPr>
        <w:t>Bay</w:t>
      </w:r>
      <w:r>
        <w:t>”, “</w:t>
      </w:r>
      <w:r>
        <w:rPr>
          <w:i/>
        </w:rPr>
        <w:t>Sex</w:t>
      </w:r>
      <w:r>
        <w:t>”, “</w:t>
      </w:r>
      <w:r>
        <w:rPr>
          <w:i/>
        </w:rPr>
        <w:t>Length</w:t>
      </w:r>
      <w:r>
        <w:t>” и все возможные взаимодействия предикторов. Информационный критерий Акайке (</w:t>
      </w:r>
      <w:r>
        <w:rPr>
          <w:lang w:val="en-US"/>
        </w:rPr>
        <w:t>AIC</w:t>
      </w:r>
      <w:r>
        <w:t xml:space="preserve">) для данной модели составлял </w:t>
      </w:r>
      <w:r>
        <w:rPr>
          <w:highlight w:val="green"/>
        </w:rPr>
        <w:t>8444.4</w:t>
      </w:r>
      <w:r>
        <w:t>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>) позволило удалить из нее фактор “</w:t>
      </w:r>
      <w:r>
        <w:rPr>
          <w:i/>
        </w:rPr>
        <w:t>Sex</w:t>
      </w:r>
      <w:r>
        <w:t xml:space="preserve">” и все несущественные взаимодействия предикторов (для финальной модели </w:t>
      </w:r>
      <w:r>
        <w:rPr>
          <w:lang w:val="en-US"/>
        </w:rPr>
        <w:t>AIC</w:t>
      </w:r>
      <w:r>
        <w:t>=</w:t>
      </w:r>
      <w:r>
        <w:rPr>
          <w:highlight w:val="green"/>
        </w:rPr>
        <w:t>8441.4</w:t>
      </w:r>
      <w:r>
        <w:t xml:space="preserve">).  </w:t>
      </w:r>
      <w:del w:id="65" w:author="Петр Ершов" w:date="2021-03-30T20:46:00Z">
        <w:r>
          <w:rPr/>
          <w:delText>Таким образом</w:delText>
        </w:r>
      </w:del>
      <w:ins w:id="66" w:author="Петр Ершов" w:date="2021-03-30T20:46:00Z">
        <w:r>
          <w:rPr/>
          <w:t xml:space="preserve"> Результаты свидетельствуют</w:t>
        </w:r>
      </w:ins>
      <w:r>
        <w:t>,</w:t>
      </w:r>
      <w:ins w:id="67" w:author="Петр Ершов" w:date="2021-03-30T20:46:00Z">
        <w:r>
          <w:rPr/>
          <w:t xml:space="preserve"> что</w:t>
        </w:r>
      </w:ins>
      <w:r>
        <w:t xml:space="preserve">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 xml:space="preserve">”). Параметры полученной финальной модели представлены в табл. 1. </w:t>
      </w:r>
    </w:p>
    <w:p>
      <w:pPr>
        <w:spacing w:line="360" w:lineRule="auto"/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море. За базовый уровень дискретного фактора “</w:t>
      </w:r>
      <w:r>
        <w:rPr>
          <w:lang w:val="en-US"/>
        </w:rPr>
        <w:t>Bay</w:t>
      </w:r>
      <w:r>
        <w:t xml:space="preserve">” взят </w:t>
      </w:r>
      <w:r>
        <w:rPr>
          <w:lang w:val="en-US"/>
        </w:rPr>
        <w:t>Onega</w:t>
      </w:r>
      <w:r>
        <w:t xml:space="preserve"> </w:t>
      </w:r>
      <w:r>
        <w:rPr>
          <w:lang w:val="en-US"/>
        </w:rPr>
        <w:t>bay</w:t>
      </w:r>
      <w:r>
        <w:t>.</w:t>
      </w:r>
    </w:p>
    <w:p/>
    <w:tbl>
      <w:tblPr>
        <w:tblStyle w:val="3"/>
        <w:tblW w:w="0" w:type="auto"/>
        <w:tblInd w:w="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lang w:val="en-US"/>
              </w:rPr>
              <w:t>T</w:t>
            </w:r>
            <w:r>
              <w:rPr>
                <w:rFonts w:hint="eastAsia"/>
                <w:b/>
                <w:color w:val="000000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Bay</w:t>
            </w:r>
            <w:r>
              <w:rPr>
                <w:rFonts w:hint="eastAsia"/>
                <w:color w:val="000000"/>
                <w:vertAlign w:val="subscript"/>
              </w:rPr>
              <w:t>Dvina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Bay</w:t>
            </w:r>
            <w:r>
              <w:rPr>
                <w:rFonts w:hint="eastAsia"/>
                <w:color w:val="000000"/>
                <w:vertAlign w:val="subscript"/>
              </w:rPr>
              <w:t>Kandalaksha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Bay</w:t>
            </w:r>
            <w:r>
              <w:rPr>
                <w:rFonts w:hint="eastAsia"/>
                <w:color w:val="000000"/>
                <w:vertAlign w:val="subscript"/>
              </w:rPr>
              <w:t>Mezen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</w:tbl>
    <w:p>
      <w:pPr>
        <w:pStyle w:val="7"/>
        <w:spacing w:line="360" w:lineRule="auto"/>
        <w:ind w:firstLine="0"/>
      </w:pPr>
    </w:p>
    <w:p>
      <w:pPr>
        <w:pStyle w:val="7"/>
        <w:spacing w:line="360" w:lineRule="auto"/>
        <w:ind w:firstLine="0"/>
      </w:pPr>
    </w:p>
    <w:p>
      <w:pPr>
        <w:spacing w:line="360" w:lineRule="auto"/>
      </w:pPr>
    </w:p>
    <w:p>
      <w:pPr>
        <w:pStyle w:val="7"/>
        <w:spacing w:line="36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</w:t>
      </w:r>
      <w:del w:id="68" w:author="Петр Ершов" w:date="2021-03-30T21:01:00Z">
        <w:r>
          <w:rPr>
            <w:highlight w:val="yellow"/>
          </w:rPr>
          <w:delText>существенно</w:delText>
        </w:r>
      </w:del>
      <w:r>
        <w:t xml:space="preserve"> различаются. Между предикторами 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>” статистически значимого взаимодействия не выявлено. Это свидетельствует 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</w:t>
      </w:r>
      <w:ins w:id="69" w:author="Петр Ершов" w:date="2021-03-30T21:02:00Z">
        <w:r>
          <w:rPr/>
          <w:t xml:space="preserve"> рыб</w:t>
        </w:r>
      </w:ins>
      <w:r>
        <w:t xml:space="preserve">. Визуализация полученной модели для выборки камбалы из Онежского залива, </w:t>
      </w:r>
      <w:ins w:id="70" w:author="Петр Ершов" w:date="2021-03-30T21:04:00Z">
        <w:r>
          <w:rPr/>
          <w:t xml:space="preserve">где численность левосторонних рыб </w:t>
        </w:r>
      </w:ins>
      <w:del w:id="71" w:author="Петр Ершов" w:date="2021-03-30T21:04:00Z">
        <w:r>
          <w:rPr/>
          <w:delText>которая</w:delText>
        </w:r>
      </w:del>
      <w:r>
        <w:t xml:space="preserve"> была наибольшей в исследованном материале, приведена на рисунке 3А.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937250" cy="3707130"/>
            <wp:effectExtent l="0" t="0" r="6350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/>
      </w:pPr>
      <w:r>
        <w:t>Рисунок.3. Изменения частот реверсивных особей в популяции речной камбалы Онежского залива среди рыб разного размера (А) и возраста (В). Точки на панели А представляют частоты левосторонних рыб в 25 размерных классах с равным количеством особей в каждом из них. Засечки (</w:t>
      </w:r>
      <w:r>
        <w:rPr>
          <w:lang w:val="en-US"/>
        </w:rPr>
        <w:t>ticks</w:t>
      </w:r>
      <w:r>
        <w:t xml:space="preserve">) на оси ОХ отражают размер каждой изученной особи.   На панели </w:t>
      </w:r>
      <w:r>
        <w:rPr>
          <w:lang w:val="en-US"/>
        </w:rPr>
        <w:t>B</w:t>
      </w:r>
      <w:r>
        <w:t xml:space="preserve"> точки отражают частоту левосторонних особей в разных возрастных классах среди самцов (пунктирная линия) и самок (сплошная линия). </w:t>
      </w:r>
    </w:p>
    <w:p>
      <w:pPr>
        <w:spacing w:before="100" w:beforeAutospacing="1" w:after="100" w:afterAutospacing="1" w:line="360" w:lineRule="auto"/>
      </w:pPr>
      <w:r>
        <w:rPr>
          <w:rStyle w:val="5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strike/>
        </w:rPr>
      </w:pPr>
      <w:r>
        <w:t>Для этой же выборки с помощью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 xml:space="preserve">”. Параметры полученной модели приведены в таблице 2. Как видно из приведенных данных, значимого взаимодействия предикторов не наблюдается. Не было выявлено и значимого влияния пола. Вместе с тем, вероятность встретить реверсивную особь находилась в статистически значимой зависимости от возраста рыб (Табл. 2). Чем старше рыба, тем выше доля левосторонних особей среди рыб-ровесников (Рис. 3В). </w:t>
      </w:r>
    </w:p>
    <w:p>
      <w:pPr>
        <w:pStyle w:val="7"/>
        <w:spacing w:line="360" w:lineRule="auto"/>
        <w:ind w:firstLine="0"/>
      </w:pPr>
      <w:r>
        <w:t xml:space="preserve">Уравнения, позволяющие рассчитать вероятности встречи левосторонних рыб, предсказанные моделями </w:t>
      </w:r>
      <w:r>
        <w:rPr>
          <w:lang w:val="en-US"/>
        </w:rPr>
        <w:t>M</w:t>
      </w:r>
      <w:r>
        <w:t xml:space="preserve">1 и </w:t>
      </w:r>
      <w:r>
        <w:rPr>
          <w:lang w:val="en-US"/>
        </w:rPr>
        <w:t>M</w:t>
      </w:r>
      <w:r>
        <w:t>2 для разных заливов Белого моря приведены таблице 3.</w:t>
      </w:r>
    </w:p>
    <w:p>
      <w:pPr>
        <w:spacing w:line="360" w:lineRule="auto"/>
      </w:pPr>
      <w:r>
        <w:rPr>
          <w:b/>
        </w:rPr>
        <w:t>Таблица 2.</w:t>
      </w:r>
      <w:r>
        <w:t xml:space="preserve"> Параметры модели, описывающей связь вероятности встречи левосторонних особей с возрастом и полом у речной камбалы из Онежского залива Белого моря. За базовый уровень дискретного фактора “</w:t>
      </w:r>
      <w:r>
        <w:rPr>
          <w:lang w:val="en-US"/>
        </w:rPr>
        <w:t>Sex</w:t>
      </w:r>
      <w:r>
        <w:t>” взята градация (</w:t>
      </w:r>
      <w:r>
        <w:rPr>
          <w:lang w:val="en-US"/>
        </w:rPr>
        <w:t>level</w:t>
      </w:r>
      <w:r>
        <w:t>) “</w:t>
      </w:r>
      <w:r>
        <w:rPr>
          <w:lang w:val="en-US"/>
        </w:rPr>
        <w:t>female</w:t>
      </w:r>
      <w:r>
        <w:t>”.</w:t>
      </w:r>
    </w:p>
    <w:p>
      <w:pPr>
        <w:spacing w:line="360" w:lineRule="auto"/>
      </w:pPr>
    </w:p>
    <w:tbl>
      <w:tblPr>
        <w:tblStyle w:val="3"/>
        <w:tblW w:w="8100" w:type="dxa"/>
        <w:tblInd w:w="9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lang w:val="en-US"/>
              </w:rPr>
              <w:t>T</w:t>
            </w:r>
            <w:r>
              <w:rPr>
                <w:rFonts w:hint="eastAsia"/>
                <w:b/>
                <w:color w:val="000000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b/>
                <w:color w:val="000000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(Intercept)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-2.951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0.190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-15.521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7.838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Sex</w:t>
            </w:r>
            <w:r>
              <w:rPr>
                <w:rFonts w:ascii="Calibri" w:hAnsi="Calibri" w:eastAsia="SimSun" w:cs="Calibri"/>
                <w:color w:val="000000"/>
                <w:sz w:val="22"/>
                <w:szCs w:val="22"/>
                <w:vertAlign w:val="subscript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0.258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Age:Sex</w:t>
            </w:r>
            <w:r>
              <w:rPr>
                <w:rFonts w:ascii="Calibri" w:hAnsi="Calibri" w:eastAsia="SimSun" w:cs="Calibri"/>
                <w:color w:val="000000"/>
                <w:sz w:val="22"/>
                <w:szCs w:val="22"/>
                <w:vertAlign w:val="subscript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0.316</w:t>
            </w:r>
          </w:p>
        </w:tc>
      </w:tr>
    </w:tbl>
    <w:p>
      <w:pPr>
        <w:spacing w:line="360" w:lineRule="auto"/>
      </w:pPr>
    </w:p>
    <w:p/>
    <w:p/>
    <w:p>
      <w:pPr>
        <w:spacing w:line="360" w:lineRule="auto"/>
      </w:pPr>
      <w:r>
        <w:rPr>
          <w:b/>
        </w:rPr>
        <w:t>Таблица 3.</w:t>
      </w:r>
      <w:r>
        <w:t xml:space="preserve"> Уравнения, описывающие зависимость вероятности встречи левосторонней камбалы</w:t>
      </w:r>
      <w:del w:id="72" w:author="polyd" w:date="2021-04-02T11:53:51Z">
        <w:r>
          <w:rPr>
            <w:rFonts w:hint="default"/>
            <w:lang w:val="en-US"/>
          </w:rPr>
          <w:delText xml:space="preserve"> </w:delText>
        </w:r>
      </w:del>
      <w:ins w:id="73" w:author="polyd" w:date="2021-04-02T11:53:51Z">
        <w:r>
          <w:rPr>
            <w:rFonts w:hint="default"/>
            <w:lang w:val="ru-RU"/>
          </w:rPr>
          <w:t xml:space="preserve"> </w:t>
        </w:r>
      </w:ins>
      <w:ins w:id="74" w:author="polyd" w:date="2021-04-02T11:53:52Z">
        <w:r>
          <w:rPr>
            <w:rFonts w:hint="default"/>
            <w:lang w:val="ru-RU"/>
          </w:rPr>
          <w:t>(</w:t>
        </w:r>
      </w:ins>
      <w:ins w:id="75" w:author="polyd" w:date="2021-04-02T11:53:55Z">
        <w:r>
          <w:rPr>
            <w:rFonts w:hint="default"/>
            <w:lang w:val="en-US"/>
          </w:rPr>
          <w:t xml:space="preserve">P) </w:t>
        </w:r>
      </w:ins>
      <w:r>
        <w:t>от размера (М1) и возраста рыбы (</w:t>
      </w:r>
      <w:r>
        <w:rPr>
          <w:lang w:val="en-US"/>
        </w:rPr>
        <w:t>M</w:t>
      </w:r>
      <w:r>
        <w:t>2).  Коэффициенты уравнений, пол</w:t>
      </w:r>
      <w:bookmarkStart w:id="3" w:name="_GoBack"/>
      <w:bookmarkEnd w:id="3"/>
      <w:r>
        <w:t xml:space="preserve">учены на основе данных из таблиц 1 и 2. 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Bay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Onega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1.367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−1.367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  <w:r>
              <w:rPr>
                <w:rFonts w:hAnsi="Cambria Math"/>
                <w:sz w:val="20"/>
                <w:szCs w:val="20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  <w:r>
              <w:rPr>
                <w:rFonts w:hAnsi="Cambria Math"/>
                <w:sz w:val="20"/>
                <w:szCs w:val="20"/>
                <w:lang w:val="en-US"/>
              </w:rPr>
              <w:t>M2</w:t>
            </w:r>
            <w:r>
              <w:rPr>
                <w:rFonts w:hAnsi="Cambria Math"/>
                <w:sz w:val="20"/>
                <w:szCs w:val="20"/>
                <w:vertAlign w:val="subscript"/>
                <w:lang w:val="en-US"/>
              </w:rPr>
              <w:t xml:space="preserve">females </w:t>
            </w:r>
            <w:r>
              <w:rPr>
                <w:rFonts w:hAnsi="Cambria Math"/>
                <w:sz w:val="20"/>
                <w:szCs w:val="20"/>
                <w:lang w:val="en-US"/>
              </w:rPr>
              <w:t xml:space="preserve">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315Age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315Age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  <w:r>
              <w:rPr>
                <w:rFonts w:hAnsi="Cambria Math"/>
                <w:sz w:val="20"/>
                <w:szCs w:val="20"/>
                <w:lang w:val="en-US"/>
              </w:rPr>
              <w:t>M2</w:t>
            </w:r>
            <w:r>
              <w:rPr>
                <w:rFonts w:hAnsi="Cambria Math"/>
                <w:sz w:val="20"/>
                <w:szCs w:val="20"/>
                <w:vertAlign w:val="subscript"/>
                <w:lang w:val="en-US"/>
              </w:rPr>
              <w:t>males</w:t>
            </w:r>
            <w:r>
              <w:rPr>
                <w:rFonts w:hAnsi="Cambria Math"/>
                <w:sz w:val="20"/>
                <w:szCs w:val="20"/>
                <w:lang w:val="en-US"/>
              </w:rPr>
              <w:t xml:space="preserve">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380Age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380Age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Dvina 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− 3.265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−3.265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Kandalaksha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− 1.183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−1.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183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Mezen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− 3.673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−3.673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</w:tc>
      </w:tr>
    </w:tbl>
    <w:p/>
    <w:p/>
    <w:p/>
    <w:p>
      <w:r>
        <w:t>ОБСУЖДЕНИЕ РЕЗУЛЬТАТОВ</w:t>
      </w:r>
    </w:p>
    <w:p/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ind w:firstLine="708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Полученные нами результаты впервые продемонстрировали у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иную тенденцию, а именно - увеличение частоты встречаемости левосторонних особей среди более крупных/старших рыб. Выявленная закономерность обнаружена при сравнении рыб размерного ряда </w:t>
      </w:r>
      <w:r>
        <w:rPr>
          <w:highlight w:val="yellow"/>
        </w:rPr>
        <w:t>10-40</w:t>
      </w:r>
      <w:r>
        <w:t xml:space="preserve"> см и возраста </w:t>
      </w:r>
      <w:r>
        <w:rPr>
          <w:highlight w:val="yellow"/>
        </w:rPr>
        <w:t>1-7</w:t>
      </w:r>
      <w:r>
        <w:t xml:space="preserve"> лет в локальных популяциях камбалы бассейна Белого моря. Необходимо заметить, что лево- и правосторонние особи как среди самцов, так и среди самок, не различались по скорости линейного роста. В этой связи очевидно, что наблюдаемые размерно-возрастные тенденции в соотношении двух морф обусловлены динамикой их численности в популяции. Сеголетки (</w:t>
      </w:r>
      <w:r>
        <w:rPr>
          <w:lang w:val="en-US"/>
        </w:rPr>
        <w:t>fry</w:t>
      </w:r>
      <w:r>
        <w:t xml:space="preserve">, </w:t>
      </w:r>
      <w:r>
        <w:rPr>
          <w:lang w:val="en-US"/>
        </w:rPr>
        <w:t>fingerling</w:t>
      </w:r>
      <w:r>
        <w:t xml:space="preserve">) камбалы самого младшего возраста (0+) в анализируемом материале отсутствовали, поскольку специальный лов в местах их обитания не проводился. </w:t>
      </w:r>
    </w:p>
    <w:p>
      <w:pPr>
        <w:spacing w:line="360" w:lineRule="auto"/>
        <w:ind w:firstLine="708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>=32-68 см</w:t>
      </w:r>
      <w:del w:id="76" w:author="Петр Ершов" w:date="2021-03-31T16:29:00Z">
        <w:r>
          <w:rPr/>
          <w:delText xml:space="preserve">; </w:delText>
        </w:r>
      </w:del>
      <w:del w:id="77" w:author="Петр Ершов" w:date="2021-03-31T16:29:00Z">
        <w:r>
          <w:rPr>
            <w:lang w:val="en-US"/>
          </w:rPr>
          <w:delText>n</w:delText>
        </w:r>
      </w:del>
      <w:del w:id="78" w:author="Петр Ершов" w:date="2021-03-31T16:29:00Z">
        <w:r>
          <w:rPr/>
          <w:delText>&gt;20 экз. в каждой группе</w:delText>
        </w:r>
      </w:del>
      <w:r>
        <w:t>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небольшой объем исследованного материала в обоих работах и отсутствие в нем целого ряда размерных групп, не позволяет рассматривать эти заключения в качестве достоверных выводов.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 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 </w:t>
      </w:r>
    </w:p>
    <w:p>
      <w:pPr>
        <w:spacing w:line="360" w:lineRule="auto"/>
        <w:ind w:firstLine="708"/>
        <w:jc w:val="both"/>
        <w:rPr>
          <w:highlight w:val="cyan"/>
        </w:rPr>
      </w:pPr>
      <w:r>
        <w:rPr>
          <w:highlight w:val="cyan"/>
        </w:rP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r>
        <w:rPr>
          <w:b/>
          <w:highlight w:val="yellow"/>
        </w:rPr>
        <w:t>половозрелых</w:t>
      </w:r>
      <w:r>
        <w:rPr>
          <w:highlight w:val="cyan"/>
        </w:rPr>
        <w:t xml:space="preserve"> левосторонних особей по сравнению с правосторонними особями сходных возрастных групп.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Можно предположить, что у камбалы Белого моря в первый(е) годы жизни наблюдается повышенная смертность особей нетипичной морфы</w:t>
      </w:r>
      <w:ins w:id="79" w:author="Петр Ершов" w:date="2021-03-31T21:17:00Z">
        <w:r>
          <w:rPr>
            <w:highlight w:val="cyan"/>
          </w:rPr>
          <w:t xml:space="preserve"> и поэтому их доля в популяции низкая</w:t>
        </w:r>
      </w:ins>
      <w:r>
        <w:rPr>
          <w:highlight w:val="cyan"/>
        </w:rPr>
        <w:t xml:space="preserve">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</w:t>
      </w:r>
      <w:ins w:id="80" w:author="Петр Ершов" w:date="2021-04-02T10:40:00Z">
        <w:r>
          <w:rPr>
            <w:highlight w:val="cyan"/>
          </w:rPr>
          <w:t>изменения пропорций лево- и правосторонних особей у речной камбалы разных размерно-возрастных групп</w:t>
        </w:r>
      </w:ins>
      <w:ins w:id="81" w:author="Петр Ершов" w:date="2021-04-02T10:42:00Z">
        <w:r>
          <w:rPr>
            <w:highlight w:val="cyan"/>
          </w:rPr>
          <w:t xml:space="preserve"> связаны с </w:t>
        </w:r>
      </w:ins>
      <w:ins w:id="82" w:author="Петр Ершов" w:date="2021-04-02T10:43:00Z">
        <w:r>
          <w:rPr>
            <w:highlight w:val="cyan"/>
          </w:rPr>
          <w:t xml:space="preserve">тем, что на разных этапах жизненного цикла рыб </w:t>
        </w:r>
      </w:ins>
      <w:ins w:id="83" w:author="Петр Ершов" w:date="2021-04-02T10:46:00Z">
        <w:r>
          <w:rPr>
            <w:highlight w:val="cyan"/>
          </w:rPr>
          <w:t xml:space="preserve">набор  и сила действия </w:t>
        </w:r>
      </w:ins>
      <w:ins w:id="84" w:author="Петр Ершов" w:date="2021-04-02T10:42:00Z">
        <w:r>
          <w:rPr>
            <w:highlight w:val="cyan"/>
          </w:rPr>
          <w:t>фактор</w:t>
        </w:r>
      </w:ins>
      <w:ins w:id="85" w:author="Петр Ершов" w:date="2021-04-02T10:46:00Z">
        <w:r>
          <w:rPr>
            <w:highlight w:val="cyan"/>
          </w:rPr>
          <w:t>ов</w:t>
        </w:r>
      </w:ins>
      <w:ins w:id="86" w:author="Петр Ершов" w:date="2021-04-02T10:45:00Z">
        <w:r>
          <w:rPr>
            <w:highlight w:val="cyan"/>
          </w:rPr>
          <w:t>, влияющих на выживаемость</w:t>
        </w:r>
      </w:ins>
      <w:ins w:id="87" w:author="Петр Ершов" w:date="2021-04-02T10:42:00Z">
        <w:r>
          <w:rPr>
            <w:highlight w:val="cyan"/>
          </w:rPr>
          <w:t xml:space="preserve"> </w:t>
        </w:r>
      </w:ins>
      <w:ins w:id="88" w:author="Петр Ершов" w:date="2021-04-02T10:45:00Z">
        <w:r>
          <w:rPr>
            <w:highlight w:val="cyan"/>
          </w:rPr>
          <w:t>рыб той или иной морфы</w:t>
        </w:r>
      </w:ins>
      <w:ins w:id="89" w:author="Петр Ершов" w:date="2021-04-02T10:47:00Z">
        <w:r>
          <w:rPr>
            <w:highlight w:val="cyan"/>
          </w:rPr>
          <w:t>, отличаются</w:t>
        </w:r>
      </w:ins>
      <w:ins w:id="90" w:author="Петр Ершов" w:date="2021-04-02T10:45:00Z">
        <w:r>
          <w:rPr>
            <w:highlight w:val="cyan"/>
          </w:rPr>
          <w:t xml:space="preserve">. </w:t>
        </w:r>
      </w:ins>
      <w:r>
        <w:rPr>
          <w:highlight w:val="cyan"/>
        </w:rPr>
        <w:t>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Christensen J. M. Burning otoliths, a technique for age determination of soles and other fish. J. Cons. Perm. int. Explor. 1964. Mer. 29, 73–81.</w:t>
      </w:r>
    </w:p>
    <w:p>
      <w:pPr>
        <w:spacing w:line="360" w:lineRule="auto"/>
        <w:ind w:firstLine="709"/>
        <w:jc w:val="both"/>
      </w:pPr>
      <w:r>
        <w:rPr>
          <w:lang w:val="en-US"/>
        </w:rPr>
        <w:t xml:space="preserve">Chilton D. E., Beamish R. J. Age determination methods for fishes studied by the groundfish program at the Pacific Biological Station // Canadian Special Publication of Fisheries and Aquatic Sciences. </w:t>
      </w:r>
      <w:r>
        <w:t>1982. N 60. 102 p.</w:t>
      </w:r>
    </w:p>
    <w:p>
      <w:pPr>
        <w:spacing w:line="360" w:lineRule="auto"/>
        <w:ind w:firstLine="709"/>
        <w:jc w:val="both"/>
        <w:rPr>
          <w:lang w:val="en-US"/>
        </w:rPr>
      </w:pPr>
      <w:r>
        <w:t xml:space="preserve">Шибаев С. В. Промысловая ихтиология. СПб: "Проспект науки", 2007. </w:t>
      </w:r>
      <w:r>
        <w:rPr>
          <w:lang w:val="en-US"/>
        </w:rPr>
        <w:t xml:space="preserve">400 </w:t>
      </w:r>
      <w:r>
        <w:t>с</w:t>
      </w:r>
      <w:r>
        <w:rPr>
          <w:lang w:val="en-US"/>
        </w:rPr>
        <w:t>.</w:t>
      </w:r>
    </w:p>
    <w:p>
      <w:pPr>
        <w:spacing w:line="360" w:lineRule="auto"/>
        <w:jc w:val="both"/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Andriashev AP (1954) Fishes of the northern seas of the USSR. Izd Akad Nauk SSSR, Moscow,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Altukhov </w:t>
      </w:r>
      <w:r>
        <w:rPr>
          <w:highlight w:val="yellow"/>
        </w:rPr>
        <w:t>К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А</w:t>
      </w:r>
      <w:r>
        <w:rPr>
          <w:highlight w:val="yellow"/>
          <w:lang w:val="en-US"/>
        </w:rPr>
        <w:t xml:space="preserve">, </w:t>
      </w:r>
      <w:r>
        <w:rPr>
          <w:highlight w:val="yellow"/>
        </w:rPr>
        <w:t>М</w:t>
      </w:r>
      <w:r>
        <w:rPr>
          <w:highlight w:val="yellow"/>
          <w:lang w:val="en-US"/>
        </w:rPr>
        <w:t xml:space="preserve">ikhailovskaya </w:t>
      </w:r>
      <w:r>
        <w:rPr>
          <w:highlight w:val="yellow"/>
        </w:rPr>
        <w:t>А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А</w:t>
      </w:r>
      <w:r>
        <w:rPr>
          <w:highlight w:val="yellow"/>
          <w:lang w:val="en-US"/>
        </w:rPr>
        <w:t xml:space="preserve">, Mukhomediyarov FB, Nadezhin VM, Novikov PI,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Palenichko ZG (1958) Fishes of the White Sea. Gos izd Karel ASSR, Petrozavodsk,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USSR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Berg LS (1949) Freshwater fishes of the U.S.S.R. and adjacent countries. Nauka, Moscow-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Dietrich R (2009) Populationsökologie der Plattfische (Familie Pleuronectidae) im Küsten- und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Ästuarbereich des Weißen Meeres. Dissertation, University of Rostock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Duncker G (1900) Variation und Asymmetrie bei Pleuronectes flesus L. Wiss Meereunters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333-406</w:t>
      </w:r>
    </w:p>
    <w:p>
      <w:pPr>
        <w:rPr>
          <w:i/>
          <w:highlight w:val="yellow"/>
          <w:lang w:val="en-US"/>
        </w:rPr>
      </w:pPr>
      <w:r>
        <w:rPr>
          <w:highlight w:val="yellow"/>
          <w:lang w:val="en-US"/>
        </w:rPr>
        <w:t xml:space="preserve">Fornbacke M, Gombrii M, Lundberg A (2002) Sidedness frequencies in the flounder </w:t>
      </w:r>
      <w:r>
        <w:rPr>
          <w:i/>
          <w:highlight w:val="yellow"/>
          <w:lang w:val="en-US"/>
        </w:rPr>
        <w:t xml:space="preserve">Platichthys </w:t>
      </w:r>
    </w:p>
    <w:p>
      <w:pPr>
        <w:rPr>
          <w:lang w:val="en-US"/>
        </w:rPr>
      </w:pP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flesus </w:t>
      </w:r>
      <w:r>
        <w:rPr>
          <w:highlight w:val="yellow"/>
          <w:lang w:val="en-US"/>
        </w:rPr>
        <w:t>(Pleuronectiformes) along a biogeographical cline. Sarsia 87: 392–395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Forrester C R 1969 Sinistrality in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off British Columbia. J Fish Res Bd Can 26: 191–196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Hubbs C L &amp; Hubbs L C (1945). Bilateral asymmetry and bilateral variation in fishes.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Papers of the Michigan Academy of Science, Arts and Letters 30, 229–310</w:t>
      </w:r>
      <w:r>
        <w:rPr>
          <w:highlight w:val="yellow"/>
          <w:lang w:val="en-US" w:eastAsia="en-US"/>
        </w:rPr>
        <w:tab/>
      </w:r>
      <w:r>
        <w:rPr>
          <w:highlight w:val="yellow"/>
          <w:lang w:val="en-US" w:eastAsia="en-US"/>
        </w:rPr>
        <w:tab/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Mikelsaar N (1958) Method of equalized scales. In: Hydrobiological investigations. Izd Akad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Nauk ESSR, Tartu, USSR, Issue 1, pp 286-312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Orcutt H G (1950) The life history of the starry flounder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(Pallаs). Calif. Fish Game Fish Bull. 78: 1–64</w:t>
      </w:r>
    </w:p>
    <w:p>
      <w:pPr>
        <w:rPr>
          <w:highlight w:val="red"/>
          <w:lang w:val="en-US"/>
        </w:rPr>
      </w:pPr>
    </w:p>
    <w:p>
      <w:pPr>
        <w:rPr>
          <w:lang w:val="en-US"/>
        </w:rPr>
      </w:pPr>
      <w:r>
        <w:rPr>
          <w:highlight w:val="red"/>
          <w:lang w:val="en-US"/>
        </w:rPr>
        <w:t>Quinn &amp; Keough, 2002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Russo T, Pulcini D, Costantini D et al (2012) “Right” or “wrong”? Insights into the ecology of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sidedness in European flounder, </w:t>
      </w:r>
      <w:r>
        <w:rPr>
          <w:i/>
          <w:highlight w:val="yellow"/>
          <w:lang w:val="en-US"/>
        </w:rPr>
        <w:t>Platichthys flesus</w:t>
      </w:r>
      <w:r>
        <w:rPr>
          <w:highlight w:val="yellow"/>
          <w:lang w:val="en-US"/>
        </w:rPr>
        <w:t xml:space="preserve">. J Morphol 273: 337–346 </w:t>
      </w:r>
    </w:p>
    <w:p>
      <w:pPr>
        <w:rPr>
          <w:rStyle w:val="4"/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HYPERLINK "https://doi.org/10.1002/jmor.11027" </w:instrText>
      </w:r>
      <w:r>
        <w:fldChar w:fldCharType="separate"/>
      </w:r>
      <w:r>
        <w:rPr>
          <w:rStyle w:val="4"/>
          <w:highlight w:val="yellow"/>
          <w:lang w:val="en-US"/>
        </w:rPr>
        <w:t>https://doi.org/10</w:t>
      </w:r>
      <w:bookmarkStart w:id="1" w:name="_Hlt51229350"/>
      <w:bookmarkStart w:id="2" w:name="_Hlt51229351"/>
      <w:r>
        <w:rPr>
          <w:rStyle w:val="4"/>
          <w:highlight w:val="yellow"/>
          <w:lang w:val="en-US"/>
        </w:rPr>
        <w:t>.</w:t>
      </w:r>
      <w:bookmarkEnd w:id="1"/>
      <w:bookmarkEnd w:id="2"/>
      <w:r>
        <w:rPr>
          <w:rStyle w:val="4"/>
          <w:highlight w:val="yellow"/>
          <w:lang w:val="en-US"/>
        </w:rPr>
        <w:t>1002/jmor.11027</w:t>
      </w:r>
      <w:r>
        <w:rPr>
          <w:rStyle w:val="4"/>
          <w:highlight w:val="yellow"/>
          <w:lang w:val="en-US"/>
        </w:rPr>
        <w:fldChar w:fldCharType="end"/>
      </w:r>
    </w:p>
    <w:p>
      <w:pPr>
        <w:pStyle w:val="8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highlight w:val="yellow"/>
          <w:lang w:val="en-US"/>
        </w:rPr>
        <w:t xml:space="preserve">Semushin A V and Sherstkov A S (2012) Pleuronectid flatfishes </w:t>
      </w:r>
      <w:r>
        <w:rPr>
          <w:color w:val="FF0000"/>
          <w:highlight w:val="yellow"/>
        </w:rPr>
        <w:t>Камбаловые</w:t>
      </w:r>
      <w:r>
        <w:rPr>
          <w:color w:val="000000"/>
          <w:highlight w:val="yellow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rPr>
          <w:highlight w:val="yellow"/>
          <w:lang w:val="en"/>
        </w:rPr>
      </w:pPr>
      <w:r>
        <w:rPr>
          <w:highlight w:val="yellow"/>
          <w:lang w:val="en-US"/>
        </w:rPr>
        <w:t xml:space="preserve">Semushin AV, Fuks GV, Shilova NA (2015) </w:t>
      </w:r>
      <w:r>
        <w:rPr>
          <w:highlight w:val="yellow"/>
          <w:lang w:val="en"/>
        </w:rPr>
        <w:t>Flatfishes of the White Sea: New data on the</w:t>
      </w:r>
    </w:p>
    <w:p>
      <w:pPr>
        <w:rPr>
          <w:highlight w:val="yellow"/>
          <w:lang w:val="en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biology of the Arctic flounder </w:t>
      </w:r>
      <w:r>
        <w:rPr>
          <w:i/>
          <w:highlight w:val="yellow"/>
          <w:lang w:val="en"/>
        </w:rPr>
        <w:t>Liopsetta glacialis</w:t>
      </w:r>
      <w:r>
        <w:rPr>
          <w:highlight w:val="yellow"/>
          <w:lang w:val="en"/>
        </w:rPr>
        <w:t xml:space="preserve">, European flounder </w:t>
      </w:r>
      <w:r>
        <w:rPr>
          <w:i/>
          <w:highlight w:val="yellow"/>
          <w:lang w:val="en"/>
        </w:rPr>
        <w:t>Platichthys flesus</w:t>
      </w:r>
      <w:r>
        <w:rPr>
          <w:highlight w:val="yellow"/>
          <w:lang w:val="en"/>
        </w:rPr>
        <w:t xml:space="preserve">, </w:t>
      </w:r>
    </w:p>
    <w:p>
      <w:pPr>
        <w:rPr>
          <w:highlight w:val="yellow"/>
          <w:lang w:val="en-US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and common dab </w:t>
      </w:r>
      <w:r>
        <w:rPr>
          <w:i/>
          <w:highlight w:val="yellow"/>
          <w:lang w:val="en"/>
        </w:rPr>
        <w:t>Limanda limanda</w:t>
      </w:r>
      <w:r>
        <w:rPr>
          <w:highlight w:val="yellow"/>
          <w:lang w:val="en"/>
        </w:rPr>
        <w:t xml:space="preserve">. J Ichthyol 55: 527-539. </w:t>
      </w:r>
      <w:r>
        <w:rPr>
          <w:highlight w:val="yellow"/>
          <w:lang w:val="en-US"/>
        </w:rPr>
        <w:t xml:space="preserve">doi: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10.7868/S0042875215030157.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Shatunovsky MI and Chestnova LG (1970) Some biological characteristics of the flounder from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the Kandalaksha Bay in the White Sea. Rep White Sea biol station State Univ Moscow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166-188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Sych NS (1930) </w:t>
      </w:r>
      <w:r>
        <w:rPr>
          <w:i/>
          <w:highlight w:val="yellow"/>
          <w:lang w:val="en"/>
        </w:rPr>
        <w:t>Pleuronectes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"/>
        </w:rPr>
        <w:t>flesus</w:t>
      </w:r>
      <w:r>
        <w:rPr>
          <w:highlight w:val="yellow"/>
          <w:lang w:val="en-US"/>
        </w:rPr>
        <w:t xml:space="preserve"> of the Barents and White Seas. Trudy Gos Nauch Issl Inst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Rybn Khoz 5: 89-116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>Townsend L D 1937 Geographical variation and correlation in Pacific flounders. Copeia 2: 92–103</w:t>
      </w:r>
    </w:p>
    <w:p>
      <w:pPr>
        <w:rPr>
          <w:lang w:val="en-US"/>
        </w:rPr>
      </w:pPr>
    </w:p>
    <w:p>
      <w:pPr>
        <w:rPr>
          <w:lang w:val="en-US" w:eastAsia="en-US"/>
        </w:rPr>
      </w:pPr>
      <w:r>
        <w:rPr>
          <w:highlight w:val="yellow"/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Петр Ершов">
    <w15:presenceInfo w15:providerId="Windows Live" w15:userId="ceeb04a8602116aa"/>
  </w15:person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trackRevisions w:val="1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10FF6"/>
    <w:rsid w:val="00021F49"/>
    <w:rsid w:val="000237DF"/>
    <w:rsid w:val="000317B3"/>
    <w:rsid w:val="000317CA"/>
    <w:rsid w:val="000415A2"/>
    <w:rsid w:val="000464CF"/>
    <w:rsid w:val="0005339A"/>
    <w:rsid w:val="00066B0F"/>
    <w:rsid w:val="00067F5F"/>
    <w:rsid w:val="0007019C"/>
    <w:rsid w:val="00073592"/>
    <w:rsid w:val="000753E5"/>
    <w:rsid w:val="000807AE"/>
    <w:rsid w:val="00084B1F"/>
    <w:rsid w:val="00085C28"/>
    <w:rsid w:val="000928DE"/>
    <w:rsid w:val="000B4F2A"/>
    <w:rsid w:val="000B792E"/>
    <w:rsid w:val="000C38BC"/>
    <w:rsid w:val="000C6F3F"/>
    <w:rsid w:val="000D1A47"/>
    <w:rsid w:val="000D4442"/>
    <w:rsid w:val="000E5A04"/>
    <w:rsid w:val="000E6DEF"/>
    <w:rsid w:val="00120069"/>
    <w:rsid w:val="00122A89"/>
    <w:rsid w:val="001252D8"/>
    <w:rsid w:val="001336FF"/>
    <w:rsid w:val="0014045D"/>
    <w:rsid w:val="001716D2"/>
    <w:rsid w:val="00172A27"/>
    <w:rsid w:val="00172ACC"/>
    <w:rsid w:val="0018194B"/>
    <w:rsid w:val="001825E7"/>
    <w:rsid w:val="00187AAC"/>
    <w:rsid w:val="00196644"/>
    <w:rsid w:val="00196E50"/>
    <w:rsid w:val="001A12C0"/>
    <w:rsid w:val="001B22FD"/>
    <w:rsid w:val="001B2649"/>
    <w:rsid w:val="001E62B1"/>
    <w:rsid w:val="001E7B6A"/>
    <w:rsid w:val="001F5E7E"/>
    <w:rsid w:val="001F66B9"/>
    <w:rsid w:val="00201AE6"/>
    <w:rsid w:val="002115F6"/>
    <w:rsid w:val="00214287"/>
    <w:rsid w:val="00221F25"/>
    <w:rsid w:val="0022220B"/>
    <w:rsid w:val="00230B5C"/>
    <w:rsid w:val="002317D0"/>
    <w:rsid w:val="00262409"/>
    <w:rsid w:val="00263B49"/>
    <w:rsid w:val="002643D1"/>
    <w:rsid w:val="002675E8"/>
    <w:rsid w:val="00277E8B"/>
    <w:rsid w:val="00284310"/>
    <w:rsid w:val="00292D95"/>
    <w:rsid w:val="002B78FF"/>
    <w:rsid w:val="002D3314"/>
    <w:rsid w:val="002D3837"/>
    <w:rsid w:val="002D719A"/>
    <w:rsid w:val="002F2181"/>
    <w:rsid w:val="002F58C6"/>
    <w:rsid w:val="002F6DE6"/>
    <w:rsid w:val="00311861"/>
    <w:rsid w:val="003130AB"/>
    <w:rsid w:val="003151CF"/>
    <w:rsid w:val="00325620"/>
    <w:rsid w:val="00325659"/>
    <w:rsid w:val="003333B8"/>
    <w:rsid w:val="00344364"/>
    <w:rsid w:val="00344613"/>
    <w:rsid w:val="003509EF"/>
    <w:rsid w:val="0035767F"/>
    <w:rsid w:val="003612BC"/>
    <w:rsid w:val="00372B0D"/>
    <w:rsid w:val="003737F1"/>
    <w:rsid w:val="00376866"/>
    <w:rsid w:val="0039498F"/>
    <w:rsid w:val="003A05A3"/>
    <w:rsid w:val="003A1BAF"/>
    <w:rsid w:val="003B49E4"/>
    <w:rsid w:val="003C44F2"/>
    <w:rsid w:val="003C68EF"/>
    <w:rsid w:val="003C7DDF"/>
    <w:rsid w:val="003E0074"/>
    <w:rsid w:val="003E2E08"/>
    <w:rsid w:val="003E313B"/>
    <w:rsid w:val="003E6004"/>
    <w:rsid w:val="00401549"/>
    <w:rsid w:val="00402D57"/>
    <w:rsid w:val="00411F9D"/>
    <w:rsid w:val="0041729D"/>
    <w:rsid w:val="00450E81"/>
    <w:rsid w:val="00452738"/>
    <w:rsid w:val="00454BE4"/>
    <w:rsid w:val="00475E11"/>
    <w:rsid w:val="0047762B"/>
    <w:rsid w:val="00485271"/>
    <w:rsid w:val="004B32EE"/>
    <w:rsid w:val="004B605C"/>
    <w:rsid w:val="004C03C1"/>
    <w:rsid w:val="004D54C6"/>
    <w:rsid w:val="004D70A4"/>
    <w:rsid w:val="004E07C1"/>
    <w:rsid w:val="004E74AE"/>
    <w:rsid w:val="004E7ED7"/>
    <w:rsid w:val="004F5731"/>
    <w:rsid w:val="00500500"/>
    <w:rsid w:val="00513CE2"/>
    <w:rsid w:val="00515CFA"/>
    <w:rsid w:val="00520A9C"/>
    <w:rsid w:val="0052254D"/>
    <w:rsid w:val="00541D46"/>
    <w:rsid w:val="00542904"/>
    <w:rsid w:val="00544859"/>
    <w:rsid w:val="00560BE0"/>
    <w:rsid w:val="00561EA6"/>
    <w:rsid w:val="00562B5D"/>
    <w:rsid w:val="00564B72"/>
    <w:rsid w:val="0058041E"/>
    <w:rsid w:val="0058641B"/>
    <w:rsid w:val="00587B08"/>
    <w:rsid w:val="00591819"/>
    <w:rsid w:val="00595090"/>
    <w:rsid w:val="0059726F"/>
    <w:rsid w:val="005A5A64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50834"/>
    <w:rsid w:val="00650D8D"/>
    <w:rsid w:val="00656920"/>
    <w:rsid w:val="00656E51"/>
    <w:rsid w:val="0066464E"/>
    <w:rsid w:val="00680BA1"/>
    <w:rsid w:val="00680CB6"/>
    <w:rsid w:val="00683B9D"/>
    <w:rsid w:val="00690DDB"/>
    <w:rsid w:val="0069391B"/>
    <w:rsid w:val="006A4810"/>
    <w:rsid w:val="006A737F"/>
    <w:rsid w:val="006B242F"/>
    <w:rsid w:val="006B7640"/>
    <w:rsid w:val="006C3330"/>
    <w:rsid w:val="006D4397"/>
    <w:rsid w:val="006E0A02"/>
    <w:rsid w:val="006F180D"/>
    <w:rsid w:val="006F3BD8"/>
    <w:rsid w:val="00703662"/>
    <w:rsid w:val="007036F6"/>
    <w:rsid w:val="00735AD3"/>
    <w:rsid w:val="0074469B"/>
    <w:rsid w:val="00751574"/>
    <w:rsid w:val="00753538"/>
    <w:rsid w:val="00761350"/>
    <w:rsid w:val="007616BE"/>
    <w:rsid w:val="007657A3"/>
    <w:rsid w:val="0077751D"/>
    <w:rsid w:val="00790A31"/>
    <w:rsid w:val="007920EE"/>
    <w:rsid w:val="007A2133"/>
    <w:rsid w:val="007A4BB2"/>
    <w:rsid w:val="007B25C6"/>
    <w:rsid w:val="007C48C5"/>
    <w:rsid w:val="007D0984"/>
    <w:rsid w:val="007D169B"/>
    <w:rsid w:val="007D2310"/>
    <w:rsid w:val="007D7B83"/>
    <w:rsid w:val="007F426A"/>
    <w:rsid w:val="008016EB"/>
    <w:rsid w:val="008305F3"/>
    <w:rsid w:val="008453ED"/>
    <w:rsid w:val="00853557"/>
    <w:rsid w:val="00874B87"/>
    <w:rsid w:val="00875110"/>
    <w:rsid w:val="0088044C"/>
    <w:rsid w:val="008925E1"/>
    <w:rsid w:val="008A7CCD"/>
    <w:rsid w:val="008C11D7"/>
    <w:rsid w:val="008C19CD"/>
    <w:rsid w:val="008C4D00"/>
    <w:rsid w:val="008C6942"/>
    <w:rsid w:val="008C6B0D"/>
    <w:rsid w:val="008D0F7B"/>
    <w:rsid w:val="008E1A00"/>
    <w:rsid w:val="008E3EAA"/>
    <w:rsid w:val="008F4135"/>
    <w:rsid w:val="008F6C5E"/>
    <w:rsid w:val="00900DC5"/>
    <w:rsid w:val="00921425"/>
    <w:rsid w:val="00924AA5"/>
    <w:rsid w:val="0093154B"/>
    <w:rsid w:val="00940367"/>
    <w:rsid w:val="0094661B"/>
    <w:rsid w:val="0094747C"/>
    <w:rsid w:val="009538D5"/>
    <w:rsid w:val="009629DB"/>
    <w:rsid w:val="00972B4A"/>
    <w:rsid w:val="00983E11"/>
    <w:rsid w:val="00987CEE"/>
    <w:rsid w:val="0099276D"/>
    <w:rsid w:val="009A4246"/>
    <w:rsid w:val="009A6799"/>
    <w:rsid w:val="009B7A9E"/>
    <w:rsid w:val="009D1955"/>
    <w:rsid w:val="009D41DF"/>
    <w:rsid w:val="009F5236"/>
    <w:rsid w:val="009F750E"/>
    <w:rsid w:val="00A1112D"/>
    <w:rsid w:val="00A21531"/>
    <w:rsid w:val="00A4600C"/>
    <w:rsid w:val="00A509D0"/>
    <w:rsid w:val="00A578BF"/>
    <w:rsid w:val="00A7250F"/>
    <w:rsid w:val="00A950BF"/>
    <w:rsid w:val="00A95DED"/>
    <w:rsid w:val="00AA1B52"/>
    <w:rsid w:val="00AA3FF6"/>
    <w:rsid w:val="00AB09A0"/>
    <w:rsid w:val="00AB0E51"/>
    <w:rsid w:val="00AB23EC"/>
    <w:rsid w:val="00AC50A6"/>
    <w:rsid w:val="00AF0133"/>
    <w:rsid w:val="00AF54A3"/>
    <w:rsid w:val="00AF653D"/>
    <w:rsid w:val="00B3062F"/>
    <w:rsid w:val="00B41EF0"/>
    <w:rsid w:val="00B438F7"/>
    <w:rsid w:val="00B445B7"/>
    <w:rsid w:val="00B548B3"/>
    <w:rsid w:val="00B55C0B"/>
    <w:rsid w:val="00B631F2"/>
    <w:rsid w:val="00B6541A"/>
    <w:rsid w:val="00B66C10"/>
    <w:rsid w:val="00B80F32"/>
    <w:rsid w:val="00B83301"/>
    <w:rsid w:val="00B85B9F"/>
    <w:rsid w:val="00B91286"/>
    <w:rsid w:val="00B93CB0"/>
    <w:rsid w:val="00B94B1C"/>
    <w:rsid w:val="00BA430F"/>
    <w:rsid w:val="00BA7B21"/>
    <w:rsid w:val="00BC5F24"/>
    <w:rsid w:val="00BC72C5"/>
    <w:rsid w:val="00BD71AE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678A3"/>
    <w:rsid w:val="00CA05B0"/>
    <w:rsid w:val="00CA4983"/>
    <w:rsid w:val="00CB508F"/>
    <w:rsid w:val="00CC03B0"/>
    <w:rsid w:val="00CC54C6"/>
    <w:rsid w:val="00CD2305"/>
    <w:rsid w:val="00CE24AA"/>
    <w:rsid w:val="00D02A12"/>
    <w:rsid w:val="00D036BB"/>
    <w:rsid w:val="00D41EB0"/>
    <w:rsid w:val="00D557A3"/>
    <w:rsid w:val="00D56438"/>
    <w:rsid w:val="00D75236"/>
    <w:rsid w:val="00D7734C"/>
    <w:rsid w:val="00D85344"/>
    <w:rsid w:val="00D87BD7"/>
    <w:rsid w:val="00DA5B5A"/>
    <w:rsid w:val="00DB4A97"/>
    <w:rsid w:val="00DC1A6A"/>
    <w:rsid w:val="00DD761E"/>
    <w:rsid w:val="00DE176A"/>
    <w:rsid w:val="00DE7F57"/>
    <w:rsid w:val="00DF34D0"/>
    <w:rsid w:val="00E05DA3"/>
    <w:rsid w:val="00E10DFA"/>
    <w:rsid w:val="00E15B94"/>
    <w:rsid w:val="00E22CDD"/>
    <w:rsid w:val="00E236F3"/>
    <w:rsid w:val="00E34886"/>
    <w:rsid w:val="00E3752C"/>
    <w:rsid w:val="00E37E2B"/>
    <w:rsid w:val="00E47062"/>
    <w:rsid w:val="00E50790"/>
    <w:rsid w:val="00E527F1"/>
    <w:rsid w:val="00E56741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13096"/>
    <w:rsid w:val="00F172C8"/>
    <w:rsid w:val="00F34FAF"/>
    <w:rsid w:val="00F44F94"/>
    <w:rsid w:val="00F450E4"/>
    <w:rsid w:val="00F45E13"/>
    <w:rsid w:val="00F82983"/>
    <w:rsid w:val="00F85773"/>
    <w:rsid w:val="00F86D97"/>
    <w:rsid w:val="00FA500F"/>
    <w:rsid w:val="00FC1997"/>
    <w:rsid w:val="00FC53A9"/>
    <w:rsid w:val="00FE41DA"/>
    <w:rsid w:val="00FE4B80"/>
    <w:rsid w:val="00FF0D85"/>
    <w:rsid w:val="00FF26A1"/>
    <w:rsid w:val="00FF2EA0"/>
    <w:rsid w:val="00FF37A3"/>
    <w:rsid w:val="08FF2930"/>
    <w:rsid w:val="12BF300B"/>
    <w:rsid w:val="296945DD"/>
    <w:rsid w:val="345E5965"/>
    <w:rsid w:val="49052C7E"/>
    <w:rsid w:val="4B892274"/>
    <w:rsid w:val="756827B9"/>
    <w:rsid w:val="79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14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9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моё Знак"/>
    <w:link w:val="12"/>
    <w:qFormat/>
    <w:uiPriority w:val="0"/>
    <w:rPr>
      <w:rFonts w:eastAsia="Calibri"/>
      <w:sz w:val="24"/>
    </w:rPr>
  </w:style>
  <w:style w:type="paragraph" w:customStyle="1" w:styleId="12">
    <w:name w:val="моё"/>
    <w:basedOn w:val="13"/>
    <w:link w:val="11"/>
    <w:qFormat/>
    <w:uiPriority w:val="0"/>
    <w:rPr>
      <w:rFonts w:asciiTheme="minorHAnsi" w:hAnsiTheme="minorHAnsi" w:cstheme="minorBidi"/>
      <w:sz w:val="24"/>
    </w:rPr>
  </w:style>
  <w:style w:type="paragraph" w:styleId="13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4">
    <w:name w:val="Основной текст Знак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Текст выноски Знак"/>
    <w:basedOn w:val="2"/>
    <w:link w:val="6"/>
    <w:semiHidden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3789</Words>
  <Characters>21599</Characters>
  <Lines>179</Lines>
  <Paragraphs>50</Paragraphs>
  <TotalTime>1171</TotalTime>
  <ScaleCrop>false</ScaleCrop>
  <LinksUpToDate>false</LinksUpToDate>
  <CharactersWithSpaces>25338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2021-03-04T10:00:00Z</dcterms:created>
  <dc:creator>Петр Ершов</dc:creator>
  <cp:lastModifiedBy>polyd</cp:lastModifiedBy>
  <dcterms:modified xsi:type="dcterms:W3CDTF">2021-04-02T08:56:57Z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