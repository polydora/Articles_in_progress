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uto"/>
        <w:jc w:val="both"/>
        <w:rPr>
          <w:b/>
          <w:lang w:val="en-GB"/>
        </w:rPr>
      </w:pPr>
      <w:r>
        <w:rPr>
          <w:b/>
          <w:lang w:val="en-GB"/>
        </w:rPr>
        <w:t xml:space="preserve">FREQUENCIES OF LATERAL MORPHS </w:t>
      </w:r>
      <w:r>
        <w:rPr>
          <w:b/>
          <w:lang w:val="en-US"/>
        </w:rPr>
        <w:t>IN DIFFERENT AGE CLASSES</w:t>
      </w:r>
      <w:r>
        <w:rPr>
          <w:b/>
          <w:lang w:val="en-GB"/>
        </w:rPr>
        <w:t xml:space="preserve"> OF THE FLOUNDER PLATICHTHYS FLESUS (Linnaeus, 1758) </w:t>
      </w:r>
      <w:r>
        <w:rPr>
          <w:b/>
          <w:lang w:val="en-US"/>
        </w:rPr>
        <w:t>FROM THE WHITE SEA</w:t>
      </w:r>
    </w:p>
    <w:p>
      <w:pPr>
        <w:autoSpaceDE w:val="0"/>
        <w:autoSpaceDN w:val="0"/>
        <w:adjustRightInd w:val="0"/>
        <w:spacing w:line="276" w:lineRule="auto"/>
        <w:jc w:val="both"/>
        <w:rPr>
          <w:lang w:val="en-GB"/>
        </w:rPr>
      </w:pPr>
    </w:p>
    <w:p>
      <w:pPr>
        <w:autoSpaceDE w:val="0"/>
        <w:autoSpaceDN w:val="0"/>
        <w:adjustRightInd w:val="0"/>
        <w:spacing w:line="276" w:lineRule="auto"/>
        <w:jc w:val="both"/>
        <w:rPr>
          <w:lang w:val="en-GB"/>
        </w:rPr>
      </w:pPr>
      <w:r>
        <w:rPr>
          <w:lang w:val="en-GB"/>
        </w:rPr>
        <w:t>ABSTRACT</w:t>
      </w:r>
    </w:p>
    <w:p>
      <w:pPr>
        <w:autoSpaceDE w:val="0"/>
        <w:autoSpaceDN w:val="0"/>
        <w:adjustRightInd w:val="0"/>
        <w:spacing w:line="276" w:lineRule="auto"/>
        <w:jc w:val="both"/>
      </w:pPr>
      <w:r>
        <w:rPr>
          <w:lang w:val="en-GB"/>
        </w:rPr>
        <w:t xml:space="preserve">In the populations of the European flounder, the proportions of left- and right-sided individuals vary widely and possible causes of this variation remain little explored. The hypothesis of ecological segregation of phenotypical morphs in the European flounder relies primarily on observations of certain differences in morphology and foraging performance between the left- and right-sided individuals. </w:t>
      </w:r>
      <w:r>
        <w:rPr>
          <w:lang w:val="en-US"/>
        </w:rPr>
        <w:t xml:space="preserve">The flounders of different sex and size/age, however, can differ in the character of biotic </w:t>
      </w:r>
      <w:r>
        <w:rPr>
          <w:rFonts w:hint="default"/>
          <w:lang w:val="en-US"/>
        </w:rPr>
        <w:t xml:space="preserve">relationship </w:t>
      </w:r>
      <w:r>
        <w:rPr>
          <w:lang w:val="en-US"/>
        </w:rPr>
        <w:t>with the environment and other hydrobionts.</w:t>
      </w:r>
      <w:r>
        <w:rPr>
          <w:lang w:val="en-GB"/>
        </w:rPr>
        <w:t xml:space="preserve"> We have examined the </w:t>
      </w:r>
      <w:r>
        <w:rPr>
          <w:rFonts w:hint="default"/>
          <w:lang w:val="en-US"/>
        </w:rPr>
        <w:t xml:space="preserve">association </w:t>
      </w:r>
      <w:r>
        <w:rPr>
          <w:lang w:val="en-GB"/>
        </w:rPr>
        <w:t xml:space="preserve">of size/age and sex of the fish with the </w:t>
      </w:r>
      <w:r>
        <w:rPr>
          <w:rFonts w:hint="default"/>
          <w:highlight w:val="red"/>
          <w:lang w:val="en-US"/>
        </w:rPr>
        <w:t xml:space="preserve">frequency of </w:t>
      </w:r>
      <w:r>
        <w:rPr>
          <w:lang w:val="en-GB"/>
        </w:rPr>
        <w:t>left-sided individuals in 4 populations of the European flounder from the White Sea basin. The results of the study have shown that the proportion of the reversed individuals</w:t>
      </w:r>
      <w:r>
        <w:rPr>
          <w:lang w:val="en-US"/>
        </w:rPr>
        <w:t xml:space="preserve"> did not differ among the flounders of various size and age </w:t>
      </w:r>
      <w:r>
        <w:rPr>
          <w:lang w:val="en-GB"/>
        </w:rPr>
        <w:t xml:space="preserve">in all the populations studied. The proportion of the left- and right-sided individuals in different size-age classes in all investigated populations did not depend on the sex of the fish. Revealed interpopulational diversity of phenotypic composition of flounder from the </w:t>
      </w:r>
      <w:r>
        <w:rPr>
          <w:lang w:val="en-US"/>
        </w:rPr>
        <w:t xml:space="preserve">White Sea is not connected with the size/age and sex structure of compared samples. It is determined by the influence of various </w:t>
      </w:r>
      <w:r>
        <w:rPr>
          <w:rFonts w:hint="default"/>
          <w:lang w:val="en-US"/>
        </w:rPr>
        <w:t xml:space="preserve">local </w:t>
      </w:r>
      <w:r>
        <w:rPr>
          <w:lang w:val="en-US"/>
        </w:rPr>
        <w:t xml:space="preserve">selective factors on the ratio of two morphs in </w:t>
      </w:r>
      <w:r>
        <w:rPr>
          <w:rFonts w:hint="default"/>
          <w:lang w:val="en-US"/>
        </w:rPr>
        <w:t xml:space="preserve">the </w:t>
      </w:r>
      <w:r>
        <w:rPr>
          <w:lang w:val="en-US"/>
        </w:rPr>
        <w:t xml:space="preserve">populations. </w:t>
      </w:r>
      <w:r>
        <w:rPr>
          <w:highlight w:val="yellow"/>
        </w:rPr>
        <w:t>Выявленное межпопуляционное разнообразие фенотипического состава камбал из бассейна Белого моря не связано с размерно-возрастным или половым составом выборок, а обусловлено влиянием различных селективных факторов на соотношение двух морф в локальных популяциях.</w:t>
      </w:r>
    </w:p>
    <w:p>
      <w:pPr>
        <w:autoSpaceDE w:val="0"/>
        <w:autoSpaceDN w:val="0"/>
        <w:adjustRightInd w:val="0"/>
        <w:spacing w:line="360" w:lineRule="auto"/>
        <w:jc w:val="both"/>
      </w:pPr>
    </w:p>
    <w:p>
      <w:pPr>
        <w:autoSpaceDE w:val="0"/>
        <w:autoSpaceDN w:val="0"/>
        <w:adjustRightInd w:val="0"/>
        <w:spacing w:line="360" w:lineRule="auto"/>
        <w:jc w:val="both"/>
        <w:rPr>
          <w:lang w:val="en-GB"/>
        </w:rPr>
      </w:pPr>
      <w:r>
        <w:rPr>
          <w:lang w:val="en-US"/>
        </w:rPr>
        <w:t>INTRODUCTION</w:t>
      </w:r>
      <w:r>
        <w:rPr>
          <w:lang w:val="en-GB"/>
        </w:rPr>
        <w:t xml:space="preserve"> </w:t>
      </w:r>
    </w:p>
    <w:p>
      <w:pPr>
        <w:autoSpaceDE w:val="0"/>
        <w:autoSpaceDN w:val="0"/>
        <w:adjustRightInd w:val="0"/>
        <w:spacing w:line="360" w:lineRule="auto"/>
        <w:jc w:val="both"/>
        <w:rPr>
          <w:lang w:val="en-GB"/>
        </w:rPr>
      </w:pPr>
      <w:r>
        <w:rPr>
          <w:lang w:val="en-GB"/>
        </w:rPr>
        <w:t xml:space="preserve">The European flounder </w:t>
      </w:r>
      <w:r>
        <w:rPr>
          <w:i/>
          <w:lang w:val="en-GB"/>
        </w:rPr>
        <w:t xml:space="preserve">Platichthys flesus </w:t>
      </w:r>
      <w:r>
        <w:rPr>
          <w:lang w:val="en-GB"/>
        </w:rPr>
        <w:t xml:space="preserve">is an unusual species, because, unlike most other representatives of the family Pleuronectidae, it shows lateral polymorphism at the population level. All populations of this species contain various proportions of individuals whose eyes lie either on the right (right-sided) or on the left side of the head (left-sided). Changes in morph frequencies in populations are thought to be associated with interspecific and intrapopulation competition for food between left- and right-sided individuals in their shared nursery areas (Fornbacke et al., 2002; Russo et al., 2012). The majority of published information on morph proportions in the populations of </w:t>
      </w:r>
      <w:r>
        <w:rPr>
          <w:i/>
          <w:lang w:val="en-GB"/>
        </w:rPr>
        <w:t>P. flesus</w:t>
      </w:r>
      <w:r>
        <w:rPr>
          <w:lang w:val="en-GB"/>
        </w:rPr>
        <w:t xml:space="preserve"> have been obtained from the basins of the Baltic and North Seas. Published </w:t>
      </w:r>
      <w:r>
        <w:rPr>
          <w:lang w:val="en-US"/>
        </w:rPr>
        <w:t xml:space="preserve">data </w:t>
      </w:r>
      <w:r>
        <w:rPr>
          <w:lang w:val="en-GB"/>
        </w:rPr>
        <w:t xml:space="preserve"> indicate that unlike starry flounder, </w:t>
      </w:r>
      <w:r>
        <w:rPr>
          <w:i/>
          <w:lang w:val="en-GB"/>
        </w:rPr>
        <w:t xml:space="preserve">P.stellatus </w:t>
      </w:r>
      <w:r>
        <w:rPr>
          <w:lang w:val="en-US"/>
        </w:rPr>
        <w:t>(Pallas 1787)</w:t>
      </w:r>
      <w:r>
        <w:rPr>
          <w:lang w:val="en-GB"/>
        </w:rPr>
        <w:t xml:space="preserve">, another polymorphic species closely related to the European flounder, which is distributed in the northern part of the Pacific Ocean, the European flounder does not exhibit any </w:t>
      </w:r>
      <w:r>
        <w:rPr>
          <w:lang w:val="en-US"/>
        </w:rPr>
        <w:t>apparent</w:t>
      </w:r>
      <w:r>
        <w:rPr>
          <w:lang w:val="en-GB"/>
        </w:rPr>
        <w:t xml:space="preserve"> geographic cline in morph frequencies across its distribution range (Yershov, Fuks, Khaitov, unpublished data). It should be noted that in many publications the frequencies of left-sided individuals of </w:t>
      </w:r>
      <w:r>
        <w:rPr>
          <w:i/>
          <w:lang w:val="en-GB"/>
        </w:rPr>
        <w:t>P. flesus</w:t>
      </w:r>
      <w:r>
        <w:rPr>
          <w:lang w:val="en-GB"/>
        </w:rPr>
        <w:t xml:space="preserve"> have been </w:t>
      </w:r>
      <w:r>
        <w:rPr>
          <w:lang w:val="en-US"/>
        </w:rPr>
        <w:t>obtained</w:t>
      </w:r>
      <w:r>
        <w:rPr>
          <w:lang w:val="en-GB"/>
        </w:rPr>
        <w:t xml:space="preserve"> from the samples consisting of flounders of different length and sex. First attempts, however, to compare frequencies of reversed individuals between flounders of different size have already been made more than a century ago by Duncker (Duncker, 1900). Duncker (1900) has found empirical evidence for differences in this trait between young fish and larger individuals and explained them by an increased mortality of left-sided individuals in the older age</w:t>
      </w:r>
      <w:r>
        <w:rPr>
          <w:lang w:val="en-US"/>
        </w:rPr>
        <w:t xml:space="preserve"> classes</w:t>
      </w:r>
      <w:r>
        <w:rPr>
          <w:lang w:val="en-GB"/>
        </w:rPr>
        <w:t xml:space="preserve">. Sych (1930) has found no support for this hypothesis, while studying different-aged flounders from the Murman Coast of the Barents Sea. Fornbacke et al. (2002) compared fry and adult fish caught off the western coast of Sweden and reported that fry contained a higher proportion of reversed individuals. We are not aware of any other evidence of size-age variation in proportions of the two morphs in the European flounder. With respect to another parameter, sex, it has been shown that males and females of the European flounder contained similar proportions of the left-sided individuals (Fornbacke et al., 2002; Semushin et al., 2015). The sizes of fish of different sex, however, have not been examined in these studies. The aim of the present study was therefore to estimate the proportions of left- and right-sided morphs in the flounders of both sexes from different size-age classes. </w:t>
      </w:r>
    </w:p>
    <w:p>
      <w:pPr>
        <w:autoSpaceDE w:val="0"/>
        <w:autoSpaceDN w:val="0"/>
        <w:adjustRightInd w:val="0"/>
        <w:spacing w:line="360" w:lineRule="auto"/>
        <w:rPr>
          <w:lang w:val="en-GB"/>
        </w:rPr>
      </w:pPr>
    </w:p>
    <w:p>
      <w:pPr>
        <w:autoSpaceDE w:val="0"/>
        <w:autoSpaceDN w:val="0"/>
        <w:adjustRightInd w:val="0"/>
        <w:spacing w:line="360" w:lineRule="auto"/>
        <w:rPr>
          <w:lang w:val="en-GB"/>
        </w:rPr>
      </w:pPr>
      <w:r>
        <w:rPr>
          <w:lang w:val="en-GB"/>
        </w:rPr>
        <w:t>MATERIAL AND METHODS</w:t>
      </w:r>
    </w:p>
    <w:p>
      <w:pPr>
        <w:autoSpaceDE w:val="0"/>
        <w:autoSpaceDN w:val="0"/>
        <w:adjustRightInd w:val="0"/>
        <w:spacing w:line="360" w:lineRule="auto"/>
        <w:jc w:val="both"/>
        <w:rPr>
          <w:b/>
          <w:bCs/>
          <w:lang w:val="en-GB"/>
        </w:rPr>
      </w:pPr>
      <w:r>
        <w:rPr>
          <w:b/>
          <w:bCs/>
          <w:lang w:val="en-GB"/>
        </w:rPr>
        <w:t>Study area and sample collection</w:t>
      </w:r>
    </w:p>
    <w:p>
      <w:pPr>
        <w:autoSpaceDE w:val="0"/>
        <w:autoSpaceDN w:val="0"/>
        <w:adjustRightInd w:val="0"/>
        <w:spacing w:line="360" w:lineRule="auto"/>
        <w:jc w:val="both"/>
        <w:rPr>
          <w:lang w:val="en-GB"/>
        </w:rPr>
      </w:pPr>
      <w:r>
        <w:rPr>
          <w:lang w:val="en-GB"/>
        </w:rPr>
        <w:t>Specimens of flounder for this study were caught in Onega (n=4332; Nyukhcha River and the head of the bay), Dvina (n=4760; mouth of the Northern Dvina) and Mezen (n=2272; mouth of the Mezen River) bays of the White Sea over the period of May-August 2003-2019 during the regular expeditions made by the Polar Branch of the Russian Federal Research Institute Of Fisheries and Oceanography (VNIRO) (collected by G.V. Fuks and other employees) (</w:t>
      </w:r>
      <w:r>
        <w:rPr>
          <w:b/>
          <w:lang w:val="en-GB"/>
        </w:rPr>
        <w:t>Fig. 1</w:t>
      </w:r>
      <w:r>
        <w:rPr>
          <w:lang w:val="en-GB"/>
        </w:rPr>
        <w:t xml:space="preserve">). Since the two samples from Onega Bay showed no statistically significant differences in the size-age composition and morph proportions, they were pooled together into a single dataset. In Kandalaksha Bay, fish were captured at Chupa Inlet by personnel of the Zoological Institute of the Russian Academy of Sciences (ZIN RAS) and VNIRO during the springs and summers of </w:t>
      </w:r>
      <w:r>
        <w:rPr>
          <w:highlight w:val="yellow"/>
          <w:lang w:val="en-GB"/>
        </w:rPr>
        <w:t>2015</w:t>
      </w:r>
      <w:r>
        <w:rPr>
          <w:lang w:val="en-GB"/>
        </w:rPr>
        <w:t>-2019</w:t>
      </w:r>
      <w:r>
        <w:rPr>
          <w:lang w:val="en-US"/>
        </w:rPr>
        <w:t xml:space="preserve"> </w:t>
      </w:r>
      <w:r>
        <w:rPr>
          <w:lang w:val="en-GB"/>
        </w:rPr>
        <w:t xml:space="preserve">(n=484). In all bays, flounders were caught in coastal waters using variable mesh gillnets (mesh size of 30-50 mm) and traps. The number of left- and right-sided individuals was counted in each sample. The sex of flounders was determined visually after their dissection. The total body length of all freshly caught flounders was measured to the nearest 0.1 cm. The age of the fish was estimated from otoliths only for individuals caught in Onega Bay (Christensen, 1964; Chilton, 1982; Fuks, 2015). </w:t>
      </w:r>
      <w:r>
        <w:drawing>
          <wp:inline distT="0" distB="0" distL="0" distR="0">
            <wp:extent cx="50165" cy="76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5"/>
                    <a:stretch>
                      <a:fillRect/>
                    </a:stretch>
                  </pic:blipFill>
                  <pic:spPr>
                    <a:xfrm>
                      <a:off x="0" y="0"/>
                      <a:ext cx="50375" cy="7633"/>
                    </a:xfrm>
                    <a:prstGeom prst="rect">
                      <a:avLst/>
                    </a:prstGeom>
                  </pic:spPr>
                </pic:pic>
              </a:graphicData>
            </a:graphic>
          </wp:inline>
        </w:drawing>
      </w:r>
      <w:r>
        <w:rPr>
          <w:lang w:val="en-GB"/>
        </w:rPr>
        <w:t xml:space="preserve"> </w:t>
      </w:r>
      <w:r>
        <w:drawing>
          <wp:inline distT="0" distB="0" distL="0" distR="0">
            <wp:extent cx="7620" cy="1651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6"/>
                    <a:stretch>
                      <a:fillRect/>
                    </a:stretch>
                  </pic:blipFill>
                  <pic:spPr>
                    <a:xfrm>
                      <a:off x="0" y="0"/>
                      <a:ext cx="7633" cy="16792"/>
                    </a:xfrm>
                    <a:prstGeom prst="rect">
                      <a:avLst/>
                    </a:prstGeom>
                  </pic:spPr>
                </pic:pic>
              </a:graphicData>
            </a:graphic>
          </wp:inline>
        </w:drawing>
      </w:r>
      <w:r>
        <w:rPr>
          <w:lang w:val="en-GB"/>
        </w:rPr>
        <w:t xml:space="preserve"> </w:t>
      </w:r>
      <w:r>
        <w:drawing>
          <wp:inline distT="0" distB="0" distL="0" distR="0">
            <wp:extent cx="7620" cy="165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6"/>
                    <a:stretch>
                      <a:fillRect/>
                    </a:stretch>
                  </pic:blipFill>
                  <pic:spPr>
                    <a:xfrm>
                      <a:off x="0" y="0"/>
                      <a:ext cx="7633" cy="16792"/>
                    </a:xfrm>
                    <a:prstGeom prst="rect">
                      <a:avLst/>
                    </a:prstGeom>
                  </pic:spPr>
                </pic:pic>
              </a:graphicData>
            </a:graphic>
          </wp:inline>
        </w:drawing>
      </w:r>
      <w:r>
        <w:rPr>
          <w:lang w:val="en-GB"/>
        </w:rPr>
        <w:t xml:space="preserve"> </w:t>
      </w:r>
      <w:r>
        <w:drawing>
          <wp:inline distT="0" distB="0" distL="0" distR="0">
            <wp:extent cx="7620" cy="1651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6"/>
                    <a:stretch>
                      <a:fillRect/>
                    </a:stretch>
                  </pic:blipFill>
                  <pic:spPr>
                    <a:xfrm>
                      <a:off x="0" y="0"/>
                      <a:ext cx="7633" cy="16792"/>
                    </a:xfrm>
                    <a:prstGeom prst="rect">
                      <a:avLst/>
                    </a:prstGeom>
                  </pic:spPr>
                </pic:pic>
              </a:graphicData>
            </a:graphic>
          </wp:inline>
        </w:drawing>
      </w:r>
      <w:r>
        <w:rPr>
          <w:lang w:val="en-GB"/>
        </w:rPr>
        <w:t xml:space="preserve"> </w:t>
      </w:r>
      <w:r>
        <w:drawing>
          <wp:inline distT="0" distB="0" distL="0" distR="0">
            <wp:extent cx="7620" cy="1651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6"/>
                    <a:stretch>
                      <a:fillRect/>
                    </a:stretch>
                  </pic:blipFill>
                  <pic:spPr>
                    <a:xfrm>
                      <a:off x="0" y="0"/>
                      <a:ext cx="7633" cy="16792"/>
                    </a:xfrm>
                    <a:prstGeom prst="rect">
                      <a:avLst/>
                    </a:prstGeom>
                  </pic:spPr>
                </pic:pic>
              </a:graphicData>
            </a:graphic>
          </wp:inline>
        </w:drawing>
      </w:r>
      <w:r>
        <w:rPr>
          <w:lang w:val="en-GB"/>
        </w:rPr>
        <w:t xml:space="preserve"> </w:t>
      </w:r>
    </w:p>
    <w:p>
      <w:pPr>
        <w:autoSpaceDE w:val="0"/>
        <w:autoSpaceDN w:val="0"/>
        <w:adjustRightInd w:val="0"/>
        <w:spacing w:line="360" w:lineRule="auto"/>
        <w:jc w:val="both"/>
        <w:rPr>
          <w:rStyle w:val="15"/>
          <w:lang w:val="en-GB"/>
        </w:rPr>
      </w:pPr>
    </w:p>
    <w:p>
      <w:pPr>
        <w:autoSpaceDE w:val="0"/>
        <w:autoSpaceDN w:val="0"/>
        <w:adjustRightInd w:val="0"/>
        <w:spacing w:line="360" w:lineRule="auto"/>
        <w:jc w:val="both"/>
        <w:rPr>
          <w:lang w:val="en-GB"/>
        </w:rPr>
      </w:pPr>
      <w:r>
        <w:rPr>
          <w:rStyle w:val="15"/>
          <w:lang w:val="en-GB"/>
        </w:rPr>
        <w:t>Fig. 1.</w:t>
      </w:r>
      <w:r>
        <w:rPr>
          <w:lang w:val="en-GB"/>
        </w:rPr>
        <w:t xml:space="preserve"> Collection sites of the European flounder (indicated by dots) in the White Sea.</w:t>
      </w:r>
    </w:p>
    <w:p>
      <w:pPr>
        <w:autoSpaceDE w:val="0"/>
        <w:autoSpaceDN w:val="0"/>
        <w:adjustRightInd w:val="0"/>
        <w:spacing w:line="360" w:lineRule="auto"/>
        <w:jc w:val="both"/>
        <w:rPr>
          <w:b/>
          <w:bCs/>
          <w:lang w:val="en-GB"/>
        </w:rPr>
      </w:pPr>
    </w:p>
    <w:p>
      <w:pPr>
        <w:autoSpaceDE w:val="0"/>
        <w:autoSpaceDN w:val="0"/>
        <w:adjustRightInd w:val="0"/>
        <w:spacing w:line="360" w:lineRule="auto"/>
        <w:jc w:val="both"/>
        <w:rPr>
          <w:b/>
          <w:bCs/>
          <w:lang w:val="en-GB"/>
        </w:rPr>
      </w:pPr>
      <w:r>
        <w:rPr>
          <w:b/>
          <w:bCs/>
          <w:lang w:val="en-GB"/>
        </w:rPr>
        <w:t xml:space="preserve">Statistical analysis </w:t>
      </w:r>
    </w:p>
    <w:p>
      <w:pPr>
        <w:autoSpaceDE w:val="0"/>
        <w:autoSpaceDN w:val="0"/>
        <w:adjustRightInd w:val="0"/>
        <w:spacing w:line="360" w:lineRule="auto"/>
        <w:jc w:val="both"/>
        <w:rPr>
          <w:lang w:val="en-GB"/>
        </w:rPr>
      </w:pPr>
      <w:r>
        <w:rPr>
          <w:lang w:val="en-GB"/>
        </w:rPr>
        <w:t xml:space="preserve">The growth of left- and right-sided flounders was estimated by analysing sizes of fish of different ages. The </w:t>
      </w:r>
      <w:r>
        <w:rPr>
          <w:highlight w:val="red"/>
          <w:lang w:val="en-GB"/>
        </w:rPr>
        <w:t>axial</w:t>
      </w:r>
      <w:r>
        <w:rPr>
          <w:lang w:val="en-GB"/>
        </w:rPr>
        <w:t xml:space="preserve"> growth of fish was described using the von Bertalanffy equation: </w:t>
      </w:r>
      <w:r>
        <w:rPr>
          <w:i/>
          <w:lang w:val="en-GB"/>
        </w:rPr>
        <w:t>L</w:t>
      </w:r>
      <w:r>
        <w:rPr>
          <w:vertAlign w:val="subscript"/>
          <w:lang w:val="en-GB"/>
        </w:rPr>
        <w:t>t</w:t>
      </w:r>
      <w:r>
        <w:rPr>
          <w:lang w:val="en-GB"/>
        </w:rPr>
        <w:t xml:space="preserve"> = </w:t>
      </w:r>
      <w:r>
        <w:rPr>
          <w:i/>
          <w:lang w:val="en-GB"/>
        </w:rPr>
        <w:t>L</w:t>
      </w:r>
      <w:r>
        <w:rPr>
          <w:vertAlign w:val="subscript"/>
          <w:lang w:val="en-GB"/>
        </w:rPr>
        <w:t xml:space="preserve">∞ </w:t>
      </w:r>
      <w:r>
        <w:rPr>
          <w:lang w:val="en-GB"/>
        </w:rPr>
        <w:t>(1-e</w:t>
      </w:r>
      <w:r>
        <w:rPr>
          <w:vertAlign w:val="superscript"/>
          <w:lang w:val="en-GB"/>
        </w:rPr>
        <w:t>(-k (t-to))</w:t>
      </w:r>
      <w:r>
        <w:rPr>
          <w:lang w:val="en-GB"/>
        </w:rPr>
        <w:t xml:space="preserve">), </w:t>
      </w:r>
      <w:r>
        <w:rPr>
          <w:rFonts w:eastAsia="Times-Roman"/>
          <w:lang w:val="en-GB"/>
        </w:rPr>
        <w:t xml:space="preserve">where </w:t>
      </w:r>
      <w:r>
        <w:rPr>
          <w:rFonts w:eastAsia="Times-Italic"/>
          <w:i/>
          <w:iCs/>
          <w:lang w:val="en-GB"/>
        </w:rPr>
        <w:t>L</w:t>
      </w:r>
      <w:r>
        <w:rPr>
          <w:rFonts w:eastAsia="Times-Italic"/>
          <w:iCs/>
          <w:vertAlign w:val="subscript"/>
          <w:lang w:val="en-GB"/>
        </w:rPr>
        <w:t>t</w:t>
      </w:r>
      <w:r>
        <w:rPr>
          <w:rFonts w:eastAsia="Times-Italic"/>
          <w:iCs/>
          <w:lang w:val="en-GB"/>
        </w:rPr>
        <w:t xml:space="preserve"> </w:t>
      </w:r>
      <w:r>
        <w:rPr>
          <w:rFonts w:eastAsia="Times-Roman"/>
          <w:lang w:val="en-GB"/>
        </w:rPr>
        <w:t>is the fish length (</w:t>
      </w:r>
      <w:r>
        <w:rPr>
          <w:rFonts w:eastAsia="Times-Roman"/>
          <w:color w:val="000000"/>
          <w:lang w:val="en-GB"/>
        </w:rPr>
        <w:t>cm</w:t>
      </w:r>
      <w:r>
        <w:rPr>
          <w:rFonts w:eastAsia="Times-Roman"/>
          <w:lang w:val="en-GB"/>
        </w:rPr>
        <w:t xml:space="preserve">) at age </w:t>
      </w:r>
      <w:r>
        <w:rPr>
          <w:rFonts w:eastAsia="Times-Italic"/>
          <w:iCs/>
          <w:lang w:val="en-GB"/>
        </w:rPr>
        <w:t>t</w:t>
      </w:r>
      <w:r>
        <w:rPr>
          <w:rFonts w:eastAsia="Times-Italic"/>
          <w:i/>
          <w:iCs/>
          <w:lang w:val="en-GB"/>
        </w:rPr>
        <w:t xml:space="preserve"> </w:t>
      </w:r>
      <w:r>
        <w:rPr>
          <w:rFonts w:eastAsia="Times-Italic"/>
          <w:iCs/>
          <w:lang w:val="en-GB"/>
        </w:rPr>
        <w:t>(years), and</w:t>
      </w:r>
      <w:r>
        <w:rPr>
          <w:rFonts w:eastAsia="Times-Italic"/>
          <w:i/>
          <w:iCs/>
          <w:lang w:val="en-GB"/>
        </w:rPr>
        <w:t xml:space="preserve"> L</w:t>
      </w:r>
      <w:r>
        <w:rPr>
          <w:vertAlign w:val="subscript"/>
          <w:lang w:val="en-GB"/>
        </w:rPr>
        <w:t>∞</w:t>
      </w:r>
      <w:r>
        <w:rPr>
          <w:rFonts w:eastAsia="Times-Bold"/>
          <w:bCs/>
          <w:lang w:val="en-GB"/>
        </w:rPr>
        <w:t>,</w:t>
      </w:r>
      <w:r>
        <w:rPr>
          <w:rFonts w:eastAsia="Times-Bold"/>
          <w:b/>
          <w:bCs/>
          <w:lang w:val="en-GB"/>
        </w:rPr>
        <w:t xml:space="preserve"> </w:t>
      </w:r>
      <w:r>
        <w:rPr>
          <w:rFonts w:eastAsia="Times-Roman"/>
          <w:lang w:val="en-GB"/>
        </w:rPr>
        <w:t xml:space="preserve">k and </w:t>
      </w:r>
      <w:r>
        <w:rPr>
          <w:rFonts w:eastAsia="Times-Italic"/>
          <w:iCs/>
          <w:lang w:val="en-GB"/>
        </w:rPr>
        <w:t>t</w:t>
      </w:r>
      <w:r>
        <w:rPr>
          <w:rFonts w:eastAsia="Times-Italic"/>
          <w:iCs/>
          <w:vertAlign w:val="subscript"/>
          <w:lang w:val="en-GB"/>
        </w:rPr>
        <w:t>0</w:t>
      </w:r>
      <w:r>
        <w:rPr>
          <w:rFonts w:eastAsia="Times-Italic"/>
          <w:iCs/>
          <w:lang w:val="en-GB"/>
        </w:rPr>
        <w:t xml:space="preserve"> </w:t>
      </w:r>
      <w:r>
        <w:rPr>
          <w:rFonts w:eastAsia="Times-Roman"/>
          <w:lang w:val="en-GB"/>
        </w:rPr>
        <w:t xml:space="preserve">are </w:t>
      </w:r>
      <w:r>
        <w:rPr>
          <w:rFonts w:eastAsia="Times-Roman"/>
          <w:highlight w:val="yellow"/>
          <w:lang w:val="en-GB"/>
        </w:rPr>
        <w:t>coefficients</w:t>
      </w:r>
      <w:r>
        <w:rPr>
          <w:rFonts w:eastAsia="Times-Roman"/>
          <w:lang w:val="en-GB"/>
        </w:rPr>
        <w:t xml:space="preserve"> </w:t>
      </w:r>
      <w:r>
        <w:rPr>
          <w:lang w:val="en-GB"/>
        </w:rPr>
        <w:t>(</w:t>
      </w:r>
      <w:r>
        <w:rPr>
          <w:lang w:val="en-US"/>
        </w:rPr>
        <w:t>Brey, 2001</w:t>
      </w:r>
      <w:r>
        <w:rPr>
          <w:lang w:val="en-GB"/>
        </w:rPr>
        <w:t>)</w:t>
      </w:r>
      <w:r>
        <w:rPr>
          <w:rFonts w:eastAsia="Times-Roman"/>
          <w:lang w:val="en-GB"/>
        </w:rPr>
        <w:t xml:space="preserve">. </w:t>
      </w:r>
      <w:r>
        <w:rPr>
          <w:lang w:val="en-GB"/>
        </w:rPr>
        <w:t>Pairwise comparison of growth curves was carried out through the analysis of residual variance in separate growth regressions and a combined regression based on the pooled data. Differences in variance were assessed using the F-test (</w:t>
      </w:r>
      <w:r>
        <w:rPr>
          <w:i/>
          <w:lang w:val="en-GB"/>
        </w:rPr>
        <w:t>F</w:t>
      </w:r>
      <w:r>
        <w:rPr>
          <w:lang w:val="en-GB"/>
        </w:rPr>
        <w:t xml:space="preserve">). The analysis was performed in the GraphPad Prism software package. </w:t>
      </w:r>
    </w:p>
    <w:p>
      <w:pPr>
        <w:autoSpaceDE w:val="0"/>
        <w:autoSpaceDN w:val="0"/>
        <w:adjustRightInd w:val="0"/>
        <w:spacing w:line="360" w:lineRule="auto"/>
        <w:jc w:val="both"/>
        <w:rPr>
          <w:lang w:val="en-GB"/>
        </w:rPr>
      </w:pPr>
      <w:r>
        <w:rPr>
          <w:lang w:val="en-GB"/>
        </w:rPr>
        <w:t xml:space="preserve">Two regression models were developed to identify the </w:t>
      </w:r>
      <w:r>
        <w:rPr>
          <w:lang w:val="en-US"/>
        </w:rPr>
        <w:t xml:space="preserve">relationship </w:t>
      </w:r>
      <w:r>
        <w:rPr>
          <w:lang w:val="en-GB"/>
        </w:rPr>
        <w:t xml:space="preserve">between the frequency of left-sided fish and the size, age, and collection site. Both models were </w:t>
      </w:r>
      <w:ins w:id="0" w:author="Петр Ершов" w:date="2021-12-02T10:58:00Z">
        <w:r>
          <w:rPr>
            <w:lang w:val="en-GB"/>
          </w:rPr>
          <w:t>built</w:t>
        </w:r>
      </w:ins>
      <w:r>
        <w:rPr>
          <w:lang w:val="en-GB"/>
        </w:rPr>
        <w:t xml:space="preserve"> as </w:t>
      </w:r>
      <w:r>
        <w:rPr>
          <w:lang w:val="en-US"/>
        </w:rPr>
        <w:t xml:space="preserve">binomial </w:t>
      </w:r>
      <w:r>
        <w:rPr>
          <w:lang w:val="en-GB"/>
        </w:rPr>
        <w:t xml:space="preserve">logistic regression. The dependent variable was coded as 1 for the left-sided morph and 0 for the right-sided morph. Fish length </w:t>
      </w:r>
      <w:r>
        <w:rPr>
          <w:i/>
          <w:lang w:val="en-GB"/>
        </w:rPr>
        <w:t>(“Length”</w:t>
      </w:r>
      <w:r>
        <w:rPr>
          <w:lang w:val="en-GB"/>
        </w:rPr>
        <w:t xml:space="preserve">, continuous </w:t>
      </w:r>
      <w:r>
        <w:rPr>
          <w:lang w:val="en-US"/>
        </w:rPr>
        <w:t>variable</w:t>
      </w:r>
      <w:r>
        <w:rPr>
          <w:lang w:val="en-GB"/>
        </w:rPr>
        <w:t>), sex (</w:t>
      </w:r>
      <w:r>
        <w:rPr>
          <w:i/>
          <w:lang w:val="en-GB"/>
        </w:rPr>
        <w:t>“Sex”</w:t>
      </w:r>
      <w:r>
        <w:rPr>
          <w:lang w:val="en-GB"/>
        </w:rPr>
        <w:t>, discrete factor with two levels) and bay (</w:t>
      </w:r>
      <w:r>
        <w:rPr>
          <w:i/>
          <w:lang w:val="en-GB"/>
        </w:rPr>
        <w:t>“Bay”</w:t>
      </w:r>
      <w:r>
        <w:rPr>
          <w:lang w:val="en-GB"/>
        </w:rPr>
        <w:t>,</w:t>
      </w:r>
      <w:r>
        <w:rPr>
          <w:i/>
          <w:lang w:val="en-GB"/>
        </w:rPr>
        <w:t xml:space="preserve"> </w:t>
      </w:r>
      <w:r>
        <w:rPr>
          <w:lang w:val="en-GB"/>
        </w:rPr>
        <w:t>discrete factor with four levels) were used as predictors in the model</w:t>
      </w:r>
      <w:r>
        <w:rPr>
          <w:lang w:val="en-US"/>
        </w:rPr>
        <w:t xml:space="preserve"> </w:t>
      </w:r>
      <w:r>
        <w:rPr>
          <w:lang w:val="en-GB"/>
        </w:rPr>
        <w:t xml:space="preserve">М1. During the first </w:t>
      </w:r>
      <w:r>
        <w:rPr>
          <w:lang w:val="en-US"/>
        </w:rPr>
        <w:t>step</w:t>
      </w:r>
      <w:r>
        <w:rPr>
          <w:lang w:val="en-GB"/>
        </w:rPr>
        <w:t xml:space="preserve"> of the analysis, all possible interactions between predictors were included in М1. After the </w:t>
      </w:r>
      <w:r>
        <w:rPr>
          <w:lang w:val="en-US"/>
        </w:rPr>
        <w:t xml:space="preserve">full </w:t>
      </w:r>
      <w:r>
        <w:rPr>
          <w:lang w:val="en-GB"/>
        </w:rPr>
        <w:t xml:space="preserve">model was </w:t>
      </w:r>
      <w:r>
        <w:rPr>
          <w:highlight w:val="red"/>
          <w:lang w:val="en-US"/>
        </w:rPr>
        <w:t>constructed</w:t>
      </w:r>
      <w:r>
        <w:rPr>
          <w:lang w:val="en-GB"/>
        </w:rPr>
        <w:t xml:space="preserve">, it was </w:t>
      </w:r>
      <w:r>
        <w:rPr>
          <w:lang w:val="en-US"/>
        </w:rPr>
        <w:t>optimized</w:t>
      </w:r>
      <w:r>
        <w:rPr>
          <w:lang w:val="en-GB"/>
        </w:rPr>
        <w:t xml:space="preserve"> according to the protocol of backward selection (Zuur et al., 2009). The model with the minimum value of A</w:t>
      </w:r>
      <w:r>
        <w:rPr>
          <w:lang w:val="en-US"/>
        </w:rPr>
        <w:t>k</w:t>
      </w:r>
      <w:r>
        <w:rPr>
          <w:lang w:val="en-GB"/>
        </w:rPr>
        <w:t>aike Information Criterion (AIC) was accepted as final</w:t>
      </w:r>
      <w:r>
        <w:rPr>
          <w:lang w:val="en-US"/>
        </w:rPr>
        <w:t xml:space="preserve"> one</w:t>
      </w:r>
      <w:r>
        <w:rPr>
          <w:lang w:val="en-GB"/>
        </w:rPr>
        <w:t xml:space="preserve">. </w:t>
      </w:r>
    </w:p>
    <w:p>
      <w:pPr>
        <w:autoSpaceDE w:val="0"/>
        <w:autoSpaceDN w:val="0"/>
        <w:adjustRightInd w:val="0"/>
        <w:spacing w:line="360" w:lineRule="auto"/>
        <w:jc w:val="both"/>
        <w:rPr>
          <w:rFonts w:hint="default"/>
          <w:lang w:val="en-US"/>
        </w:rPr>
      </w:pPr>
      <w:r>
        <w:rPr>
          <w:lang w:val="en-GB"/>
        </w:rPr>
        <w:t xml:space="preserve">Model М2 was </w:t>
      </w:r>
      <w:del w:id="1" w:author="Петр Ершов" w:date="2021-12-02T11:04:00Z">
        <w:r>
          <w:rPr>
            <w:highlight w:val="red"/>
            <w:lang w:val="en-GB"/>
          </w:rPr>
          <w:delText>constructed</w:delText>
        </w:r>
      </w:del>
      <w:r>
        <w:rPr>
          <w:lang w:val="en-GB"/>
        </w:rPr>
        <w:t xml:space="preserve"> </w:t>
      </w:r>
      <w:ins w:id="2" w:author="Петр Ершов" w:date="2021-12-02T11:00:00Z">
        <w:r>
          <w:rPr>
            <w:lang w:val="en-GB"/>
          </w:rPr>
          <w:t xml:space="preserve">built </w:t>
        </w:r>
      </w:ins>
      <w:r>
        <w:rPr>
          <w:lang w:val="en-GB"/>
        </w:rPr>
        <w:t xml:space="preserve">to </w:t>
      </w:r>
      <w:r>
        <w:rPr>
          <w:lang w:val="en-US"/>
        </w:rPr>
        <w:t>assess</w:t>
      </w:r>
      <w:r>
        <w:rPr>
          <w:lang w:val="en-GB"/>
        </w:rPr>
        <w:t xml:space="preserve"> the relationship between </w:t>
      </w:r>
      <w:r>
        <w:rPr>
          <w:rFonts w:hint="default"/>
          <w:lang w:val="en-US"/>
        </w:rPr>
        <w:t xml:space="preserve">frequency </w:t>
      </w:r>
      <w:ins w:id="3" w:author="Петр Ершов" w:date="2021-12-02T14:52:00Z">
        <w:r>
          <w:rPr>
            <w:lang w:val="en-GB"/>
          </w:rPr>
          <w:t xml:space="preserve">of </w:t>
        </w:r>
      </w:ins>
      <w:del w:id="4" w:author="Петр Ершов" w:date="2021-12-02T11:02:00Z">
        <w:r>
          <w:rPr>
            <w:lang w:val="en-GB"/>
          </w:rPr>
          <w:delText xml:space="preserve">probabilities </w:delText>
        </w:r>
      </w:del>
      <w:ins w:id="5" w:author="polyd" w:date="2021-12-01T11:24:00Z">
        <w:del w:id="6" w:author="Петр Ершов" w:date="2021-12-02T11:02:00Z">
          <w:r>
            <w:rPr>
              <w:lang w:val="en-US"/>
            </w:rPr>
            <w:delText xml:space="preserve">to find </w:delText>
          </w:r>
        </w:del>
      </w:ins>
      <w:del w:id="7" w:author="Петр Ершов" w:date="2021-12-02T11:37:00Z">
        <w:r>
          <w:rPr>
            <w:strike/>
            <w:lang w:val="en-GB"/>
          </w:rPr>
          <w:delText xml:space="preserve">of catching (collecting, of encountering) of </w:delText>
        </w:r>
      </w:del>
      <w:r>
        <w:rPr>
          <w:lang w:val="en-GB"/>
        </w:rPr>
        <w:t xml:space="preserve">reversed individuals </w:t>
      </w:r>
      <w:r>
        <w:rPr>
          <w:lang w:val="en-US"/>
        </w:rPr>
        <w:t xml:space="preserve">and age of </w:t>
      </w:r>
      <w:r>
        <w:rPr>
          <w:lang w:val="en-GB"/>
        </w:rPr>
        <w:t xml:space="preserve">fish </w:t>
      </w:r>
      <w:r>
        <w:rPr>
          <w:highlight w:val="yellow"/>
          <w:lang w:val="en-GB"/>
        </w:rPr>
        <w:t>(</w:t>
      </w:r>
      <w:r>
        <w:rPr>
          <w:rFonts w:hint="default"/>
          <w:highlight w:val="yellow"/>
          <w:lang w:val="en-US"/>
        </w:rPr>
        <w:t xml:space="preserve">continuous variable, </w:t>
      </w:r>
      <w:r>
        <w:rPr>
          <w:i/>
          <w:highlight w:val="yellow"/>
          <w:lang w:val="en-US"/>
        </w:rPr>
        <w:t>“Age”</w:t>
      </w:r>
      <w:r>
        <w:rPr>
          <w:lang w:val="en-US"/>
        </w:rPr>
        <w:t>)</w:t>
      </w:r>
      <w:r>
        <w:rPr>
          <w:lang w:val="en-GB"/>
        </w:rPr>
        <w:t xml:space="preserve">. </w:t>
      </w:r>
      <w:r>
        <w:rPr>
          <w:lang w:val="en-US"/>
        </w:rPr>
        <w:t xml:space="preserve">Factor </w:t>
      </w:r>
      <w:r>
        <w:rPr>
          <w:i/>
          <w:lang w:val="en-GB"/>
        </w:rPr>
        <w:t>“Sex”</w:t>
      </w:r>
      <w:r>
        <w:rPr>
          <w:lang w:val="en-GB"/>
        </w:rPr>
        <w:t xml:space="preserve"> </w:t>
      </w:r>
      <w:r>
        <w:rPr>
          <w:lang w:val="en-US"/>
        </w:rPr>
        <w:t xml:space="preserve">and </w:t>
      </w:r>
      <w:r>
        <w:rPr>
          <w:i/>
          <w:lang w:val="en-US"/>
        </w:rPr>
        <w:t>“</w:t>
      </w:r>
      <w:r>
        <w:rPr>
          <w:i/>
          <w:highlight w:val="red"/>
          <w:lang w:val="en-US"/>
        </w:rPr>
        <w:t>Age”</w:t>
      </w:r>
      <w:r>
        <w:rPr>
          <w:rFonts w:hint="default"/>
          <w:i/>
          <w:highlight w:val="red"/>
          <w:lang w:val="en-US"/>
        </w:rPr>
        <w:t>:</w:t>
      </w:r>
      <w:r>
        <w:rPr>
          <w:i/>
          <w:highlight w:val="red"/>
          <w:lang w:val="en-US"/>
        </w:rPr>
        <w:t>”Sex”</w:t>
      </w:r>
      <w:r>
        <w:rPr>
          <w:lang w:val="en-US"/>
        </w:rPr>
        <w:t xml:space="preserve"> interaction were also included </w:t>
      </w:r>
      <w:r>
        <w:rPr>
          <w:lang w:val="en-GB"/>
        </w:rPr>
        <w:t xml:space="preserve"> </w:t>
      </w:r>
      <w:r>
        <w:rPr>
          <w:lang w:val="en-US"/>
        </w:rPr>
        <w:t xml:space="preserve">in </w:t>
      </w:r>
      <w:r>
        <w:rPr>
          <w:bCs/>
          <w:lang w:val="en-GB"/>
        </w:rPr>
        <w:t>the model</w:t>
      </w:r>
      <w:r>
        <w:rPr>
          <w:lang w:val="en-GB"/>
        </w:rPr>
        <w:t xml:space="preserve">. </w:t>
      </w:r>
      <w:r>
        <w:rPr>
          <w:rFonts w:hint="default"/>
          <w:lang w:val="en-US"/>
        </w:rPr>
        <w:t xml:space="preserve">Individuals with age of 2-13  years were used for the analysis. Fishes of 1+ were discarded due to scarce presence in samples. </w:t>
      </w:r>
    </w:p>
    <w:p>
      <w:pPr>
        <w:autoSpaceDE w:val="0"/>
        <w:autoSpaceDN w:val="0"/>
        <w:adjustRightInd w:val="0"/>
        <w:spacing w:line="360" w:lineRule="auto"/>
        <w:jc w:val="both"/>
        <w:rPr>
          <w:lang w:val="en-GB"/>
        </w:rPr>
      </w:pPr>
      <w:r>
        <w:rPr>
          <w:lang w:val="en-GB"/>
        </w:rPr>
        <w:t xml:space="preserve">All final models were checked for </w:t>
      </w:r>
      <w:r>
        <w:rPr>
          <w:lang w:val="en-US"/>
        </w:rPr>
        <w:t xml:space="preserve">overdispersion </w:t>
      </w:r>
      <w:r>
        <w:rPr>
          <w:lang w:val="en-GB"/>
        </w:rPr>
        <w:t xml:space="preserve">and for the absence of non-linear patterns in the residuals. Both models were </w:t>
      </w:r>
      <w:r>
        <w:rPr>
          <w:highlight w:val="red"/>
          <w:lang w:val="en-GB"/>
        </w:rPr>
        <w:t>constructed</w:t>
      </w:r>
      <w:r>
        <w:rPr>
          <w:lang w:val="en-GB"/>
        </w:rPr>
        <w:t xml:space="preserve"> using functions of the R statistical language (R Core Team 2020). </w:t>
      </w:r>
    </w:p>
    <w:p>
      <w:pPr>
        <w:autoSpaceDE w:val="0"/>
        <w:autoSpaceDN w:val="0"/>
        <w:adjustRightInd w:val="0"/>
        <w:spacing w:line="360" w:lineRule="auto"/>
        <w:jc w:val="both"/>
        <w:rPr>
          <w:lang w:val="en-GB"/>
        </w:rPr>
      </w:pPr>
    </w:p>
    <w:p>
      <w:pPr>
        <w:pStyle w:val="5"/>
        <w:spacing w:line="240" w:lineRule="auto"/>
        <w:ind w:firstLine="0"/>
        <w:rPr>
          <w:lang w:val="en-GB"/>
        </w:rPr>
      </w:pPr>
      <w:bookmarkStart w:id="0" w:name="результаты-исследования"/>
      <w:r>
        <w:rPr>
          <w:lang w:val="en-GB"/>
        </w:rPr>
        <w:t>RESULTS</w:t>
      </w:r>
      <w:bookmarkEnd w:id="0"/>
    </w:p>
    <w:p>
      <w:pPr>
        <w:pStyle w:val="5"/>
        <w:spacing w:line="360" w:lineRule="auto"/>
        <w:ind w:firstLine="0"/>
        <w:rPr>
          <w:lang w:val="en-GB"/>
        </w:rPr>
      </w:pPr>
      <w:r>
        <w:rPr>
          <w:lang w:val="en-GB"/>
        </w:rPr>
        <w:t>In each of the populations studied, the size-frequency distributions of the left- and right-sided individuals were similar among the flounders of one sex: variation ranges were comparable and medians did not exhibit any significant differences (Figure 2). Left- and right-sided males/females from Kandalaksha Bay were larger than those from the three other bays. The comparison of growth patterns for the left- and right-sided individuals among the males and females was performed only for the sample from Onega Bay, in which the numbers of studied</w:t>
      </w:r>
      <w:r>
        <w:rPr>
          <w:lang w:val="en-US"/>
        </w:rPr>
        <w:t xml:space="preserve"> </w:t>
      </w:r>
      <w:r>
        <w:rPr>
          <w:lang w:val="en-GB"/>
        </w:rPr>
        <w:t xml:space="preserve">reversed fish were highest compared to the other populations. The results show that among the fish of the same sex the </w:t>
      </w:r>
      <w:r>
        <w:rPr>
          <w:highlight w:val="yellow"/>
          <w:lang w:val="en-GB"/>
        </w:rPr>
        <w:t>axial</w:t>
      </w:r>
      <w:r>
        <w:rPr>
          <w:lang w:val="en-GB"/>
        </w:rPr>
        <w:t xml:space="preserve"> growth curves did not differ between the left- and right-sided individuals (</w:t>
      </w:r>
      <w:r>
        <w:rPr>
          <w:i/>
          <w:lang w:val="en-GB"/>
        </w:rPr>
        <w:t>F</w:t>
      </w:r>
      <w:r>
        <w:rPr>
          <w:lang w:val="en-GB"/>
        </w:rPr>
        <w:t>=0.5</w:t>
      </w:r>
      <w:r>
        <w:rPr>
          <w:lang w:val="en-US"/>
        </w:rPr>
        <w:t>2</w:t>
      </w:r>
      <w:r>
        <w:rPr>
          <w:lang w:val="en-GB"/>
        </w:rPr>
        <w:t xml:space="preserve"> for males and </w:t>
      </w:r>
      <w:r>
        <w:rPr>
          <w:i/>
          <w:lang w:val="en-GB"/>
        </w:rPr>
        <w:t>F</w:t>
      </w:r>
      <w:r>
        <w:rPr>
          <w:lang w:val="en-GB"/>
        </w:rPr>
        <w:t>=1.</w:t>
      </w:r>
      <w:r>
        <w:rPr>
          <w:lang w:val="en-US"/>
        </w:rPr>
        <w:t>57</w:t>
      </w:r>
      <w:r>
        <w:rPr>
          <w:lang w:val="en-GB"/>
        </w:rPr>
        <w:t xml:space="preserve"> for females; р&gt;0.05). </w:t>
      </w:r>
    </w:p>
    <w:p>
      <w:pPr>
        <w:pStyle w:val="5"/>
        <w:spacing w:line="240" w:lineRule="auto"/>
        <w:ind w:firstLine="0"/>
        <w:rPr>
          <w:lang w:val="en-GB"/>
        </w:rPr>
      </w:pPr>
    </w:p>
    <w:p>
      <w:pPr>
        <w:spacing w:line="360" w:lineRule="auto"/>
        <w:rPr>
          <w:lang w:val="en-GB"/>
        </w:rPr>
      </w:pPr>
      <w:r>
        <w:drawing>
          <wp:inline distT="0" distB="0" distL="114300" distR="114300">
            <wp:extent cx="5937250" cy="3658870"/>
            <wp:effectExtent l="0" t="0" r="6350" b="1397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7"/>
                    <a:stretch>
                      <a:fillRect/>
                    </a:stretch>
                  </pic:blipFill>
                  <pic:spPr>
                    <a:xfrm>
                      <a:off x="0" y="0"/>
                      <a:ext cx="5937250" cy="3658870"/>
                    </a:xfrm>
                    <a:prstGeom prst="rect">
                      <a:avLst/>
                    </a:prstGeom>
                    <a:noFill/>
                    <a:ln>
                      <a:noFill/>
                    </a:ln>
                  </pic:spPr>
                </pic:pic>
              </a:graphicData>
            </a:graphic>
          </wp:inline>
        </w:drawing>
      </w:r>
      <w:r>
        <w:rPr>
          <w:rStyle w:val="15"/>
          <w:lang w:val="en-GB"/>
        </w:rPr>
        <w:t>Fig. 2.</w:t>
      </w:r>
      <w:r>
        <w:rPr>
          <w:lang w:val="en-GB"/>
        </w:rPr>
        <w:t xml:space="preserve"> Description of the size composition for the left- and right-sided individuals of the European flounder from different bays of the White Sea.</w:t>
      </w:r>
      <w:r>
        <w:rPr>
          <w:lang w:val="en-US"/>
        </w:rPr>
        <w:t xml:space="preserve"> </w:t>
      </w:r>
      <w:r>
        <w:rPr>
          <w:lang w:val="en-GB"/>
        </w:rPr>
        <w:t xml:space="preserve">Non-overlapping triangular notches in the box plots indicate significantly different medians. </w:t>
      </w:r>
    </w:p>
    <w:p>
      <w:pPr>
        <w:pStyle w:val="5"/>
        <w:spacing w:line="360" w:lineRule="auto"/>
        <w:ind w:firstLine="0"/>
        <w:rPr>
          <w:lang w:val="en-GB"/>
        </w:rPr>
      </w:pPr>
    </w:p>
    <w:p>
      <w:pPr>
        <w:pStyle w:val="5"/>
        <w:spacing w:line="360" w:lineRule="auto"/>
        <w:ind w:firstLine="0"/>
        <w:rPr>
          <w:lang w:val="en-GB"/>
        </w:rPr>
      </w:pPr>
      <w:r>
        <w:rPr>
          <w:lang w:val="en-GB"/>
        </w:rPr>
        <w:t xml:space="preserve">Logistic regression model M1 was constructed to analyse the </w:t>
      </w:r>
      <w:r>
        <w:rPr>
          <w:rFonts w:hint="default"/>
          <w:highlight w:val="red"/>
          <w:lang w:val="en-US"/>
        </w:rPr>
        <w:t xml:space="preserve">relationship </w:t>
      </w:r>
      <w:r>
        <w:rPr>
          <w:lang w:val="en-GB"/>
        </w:rPr>
        <w:t xml:space="preserve">between the frequency of left-sided individuals and the </w:t>
      </w:r>
      <w:ins w:id="8" w:author="Петр Ершов" w:date="2021-12-10T21:19:00Z">
        <w:r>
          <w:rPr>
            <w:lang w:val="en-GB"/>
          </w:rPr>
          <w:t>length</w:t>
        </w:r>
      </w:ins>
      <w:r>
        <w:rPr>
          <w:lang w:val="en-GB"/>
        </w:rPr>
        <w:t xml:space="preserve"> and sex</w:t>
      </w:r>
      <w:ins w:id="9" w:author="Петр Ершов" w:date="2021-12-02T18:39:00Z">
        <w:r>
          <w:rPr>
            <w:lang w:val="en-US"/>
            <w:rPrChange w:id="10" w:author="Петр Ершов" w:date="2021-12-02T18:39:00Z">
              <w:rPr/>
            </w:rPrChange>
          </w:rPr>
          <w:t xml:space="preserve"> </w:t>
        </w:r>
      </w:ins>
      <w:r>
        <w:rPr>
          <w:lang w:val="en-GB"/>
        </w:rPr>
        <w:t xml:space="preserve"> of fish in the study samples. For this model, the Akaike Information Criterion (AIC) was 7457.0. Predictors “</w:t>
      </w:r>
      <w:r>
        <w:rPr>
          <w:i/>
          <w:lang w:val="en-GB"/>
        </w:rPr>
        <w:t>Sex</w:t>
      </w:r>
      <w:r>
        <w:rPr>
          <w:lang w:val="en-GB"/>
        </w:rPr>
        <w:t>”</w:t>
      </w:r>
      <w:r>
        <w:rPr>
          <w:lang w:val="en-US"/>
        </w:rPr>
        <w:t xml:space="preserve">, </w:t>
      </w:r>
      <w:r>
        <w:rPr>
          <w:lang w:val="en-GB"/>
        </w:rPr>
        <w:t>“</w:t>
      </w:r>
      <w:r>
        <w:rPr>
          <w:i/>
          <w:lang w:val="en-GB"/>
        </w:rPr>
        <w:t>Length</w:t>
      </w:r>
      <w:r>
        <w:rPr>
          <w:lang w:val="en-GB"/>
        </w:rPr>
        <w:t xml:space="preserve">” and all interactions between </w:t>
      </w:r>
      <w:r>
        <w:rPr>
          <w:lang w:val="en-US"/>
        </w:rPr>
        <w:t>terms</w:t>
      </w:r>
      <w:r>
        <w:rPr>
          <w:lang w:val="en-GB"/>
        </w:rPr>
        <w:t xml:space="preserve"> have been removed from the model during the procedure of backward selection (for the final model AIC=</w:t>
      </w:r>
      <w:r>
        <w:rPr>
          <w:lang w:val="en-US"/>
        </w:rPr>
        <w:t>7447.8</w:t>
      </w:r>
      <w:r>
        <w:rPr>
          <w:lang w:val="en-GB"/>
        </w:rPr>
        <w:t xml:space="preserve">). The parameters of the final model are shown in Table 1. </w:t>
      </w:r>
    </w:p>
    <w:p>
      <w:pPr>
        <w:spacing w:line="360" w:lineRule="auto"/>
        <w:rPr>
          <w:highlight w:val="green"/>
        </w:rPr>
      </w:pPr>
      <w:r>
        <w:rPr>
          <w:b/>
        </w:rPr>
        <w:t>Таблица 1.</w:t>
      </w:r>
      <w:r>
        <w:t xml:space="preserve"> Параметры финальной модели, описывающей связь вероятности встречи левосторонних особей с местом вылова речной камбалы в Белом море. За базовый уровень дискретного фактора “</w:t>
      </w:r>
      <w:r>
        <w:rPr>
          <w:lang w:val="en-US"/>
        </w:rPr>
        <w:t>Bay</w:t>
      </w:r>
      <w:r>
        <w:t xml:space="preserve">” взят </w:t>
      </w:r>
      <w:r>
        <w:rPr>
          <w:lang w:val="en-US"/>
        </w:rPr>
        <w:t>Kandalaksha</w:t>
      </w:r>
      <w:r>
        <w:t xml:space="preserve"> </w:t>
      </w:r>
      <w:r>
        <w:rPr>
          <w:lang w:val="en-US"/>
        </w:rPr>
        <w:t>Bay</w:t>
      </w:r>
      <w:r>
        <w:t>.</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1914"/>
        <w:gridCol w:w="1914"/>
        <w:gridCol w:w="1914"/>
        <w:gridCol w:w="1914"/>
        <w:gridCol w:w="1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914" w:type="dxa"/>
            <w:tcBorders>
              <w:top w:val="single" w:color="auto" w:sz="4" w:space="0"/>
              <w:bottom w:val="single" w:color="auto" w:sz="4" w:space="0"/>
            </w:tcBorders>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rFonts w:hint="default"/>
                <w:highlight w:val="none"/>
                <w:lang w:val="en-US"/>
              </w:rPr>
              <w:t>T</w:t>
            </w:r>
            <w:r>
              <w:rPr>
                <w:highlight w:val="none"/>
                <w:lang w:val="en-US"/>
              </w:rPr>
              <w:t>erm</w:t>
            </w:r>
          </w:p>
        </w:tc>
        <w:tc>
          <w:tcPr>
            <w:tcW w:w="1914" w:type="dxa"/>
            <w:tcBorders>
              <w:top w:val="single" w:color="auto" w:sz="4" w:space="0"/>
              <w:bottom w:val="single" w:color="auto" w:sz="4" w:space="0"/>
            </w:tcBorders>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rFonts w:hint="default"/>
                <w:highlight w:val="none"/>
                <w:lang w:val="en-US"/>
              </w:rPr>
              <w:t>Coefficient</w:t>
            </w:r>
            <w:r>
              <w:rPr>
                <w:highlight w:val="none"/>
                <w:lang w:val="en-US"/>
              </w:rPr>
              <w:t xml:space="preserve"> </w:t>
            </w:r>
          </w:p>
        </w:tc>
        <w:tc>
          <w:tcPr>
            <w:tcW w:w="1914" w:type="dxa"/>
            <w:tcBorders>
              <w:top w:val="single" w:color="auto" w:sz="4" w:space="0"/>
              <w:bottom w:val="single" w:color="auto" w:sz="4" w:space="0"/>
            </w:tcBorders>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rFonts w:hint="default"/>
                <w:highlight w:val="none"/>
                <w:lang w:val="en-US"/>
              </w:rPr>
              <w:t>SE</w:t>
            </w:r>
          </w:p>
        </w:tc>
        <w:tc>
          <w:tcPr>
            <w:tcW w:w="1914" w:type="dxa"/>
            <w:tcBorders>
              <w:top w:val="single" w:color="auto" w:sz="4" w:space="0"/>
              <w:bottom w:val="single" w:color="auto" w:sz="4" w:space="0"/>
            </w:tcBorders>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 xml:space="preserve">Z-statistic </w:t>
            </w:r>
          </w:p>
        </w:tc>
        <w:tc>
          <w:tcPr>
            <w:tcW w:w="1914" w:type="dxa"/>
            <w:tcBorders>
              <w:top w:val="single" w:color="auto" w:sz="4" w:space="0"/>
              <w:bottom w:val="single" w:color="auto" w:sz="4" w:space="0"/>
            </w:tcBorders>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p.value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914" w:type="dxa"/>
            <w:tcBorders>
              <w:top w:val="single" w:color="auto" w:sz="4" w:space="0"/>
            </w:tcBorders>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rFonts w:hint="default"/>
                <w:highlight w:val="none"/>
                <w:lang w:val="en-US"/>
              </w:rPr>
              <w:t>(</w:t>
            </w:r>
            <w:r>
              <w:rPr>
                <w:highlight w:val="none"/>
                <w:lang w:val="en-US"/>
                <w:rPrChange w:id="11" w:author="Петр Ершов" w:date="2021-12-10T13:21:00Z">
                  <w:rPr>
                    <w:highlight w:val="cyan"/>
                    <w:lang w:val="en-US"/>
                  </w:rPr>
                </w:rPrChange>
              </w:rPr>
              <w:t>Intercept</w:t>
            </w:r>
            <w:r>
              <w:rPr>
                <w:rFonts w:hint="default"/>
                <w:highlight w:val="none"/>
                <w:lang w:val="en-US"/>
              </w:rPr>
              <w:t>)</w:t>
            </w:r>
          </w:p>
        </w:tc>
        <w:tc>
          <w:tcPr>
            <w:tcW w:w="1914" w:type="dxa"/>
            <w:tcBorders>
              <w:top w:val="single" w:color="auto" w:sz="4" w:space="0"/>
            </w:tcBorders>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-0.765</w:t>
            </w:r>
          </w:p>
        </w:tc>
        <w:tc>
          <w:tcPr>
            <w:tcW w:w="1914" w:type="dxa"/>
            <w:tcBorders>
              <w:top w:val="single" w:color="auto" w:sz="4" w:space="0"/>
            </w:tcBorders>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0.121</w:t>
            </w:r>
            <w:r>
              <w:rPr>
                <w:highlight w:val="none"/>
                <w:lang w:val="en-US"/>
              </w:rPr>
              <w:tab/>
            </w:r>
          </w:p>
        </w:tc>
        <w:tc>
          <w:tcPr>
            <w:tcW w:w="1914" w:type="dxa"/>
            <w:tcBorders>
              <w:top w:val="single" w:color="auto" w:sz="4" w:space="0"/>
            </w:tcBorders>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-6.32</w:t>
            </w:r>
          </w:p>
        </w:tc>
        <w:tc>
          <w:tcPr>
            <w:tcW w:w="1914" w:type="dxa"/>
            <w:tcBorders>
              <w:top w:val="single" w:color="auto" w:sz="4" w:space="0"/>
            </w:tcBorders>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&lt;0.001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914" w:type="dxa"/>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Bay</w:t>
            </w:r>
            <w:r>
              <w:rPr>
                <w:highlight w:val="none"/>
                <w:vertAlign w:val="subscript"/>
                <w:lang w:val="en-US"/>
              </w:rPr>
              <w:t>(Onega Bay)</w:t>
            </w:r>
          </w:p>
        </w:tc>
        <w:tc>
          <w:tcPr>
            <w:tcW w:w="1914" w:type="dxa"/>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-0.565</w:t>
            </w:r>
          </w:p>
        </w:tc>
        <w:tc>
          <w:tcPr>
            <w:tcW w:w="1914" w:type="dxa"/>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0.127</w:t>
            </w:r>
          </w:p>
        </w:tc>
        <w:tc>
          <w:tcPr>
            <w:tcW w:w="1914" w:type="dxa"/>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 xml:space="preserve">-4.46 </w:t>
            </w:r>
          </w:p>
        </w:tc>
        <w:tc>
          <w:tcPr>
            <w:tcW w:w="1914" w:type="dxa"/>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&lt;0.001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914" w:type="dxa"/>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Bay</w:t>
            </w:r>
            <w:r>
              <w:rPr>
                <w:highlight w:val="none"/>
                <w:vertAlign w:val="subscript"/>
                <w:lang w:val="en-US"/>
              </w:rPr>
              <w:t>(Dvina Bay)</w:t>
            </w:r>
          </w:p>
        </w:tc>
        <w:tc>
          <w:tcPr>
            <w:tcW w:w="1914" w:type="dxa"/>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-2.14</w:t>
            </w:r>
          </w:p>
        </w:tc>
        <w:tc>
          <w:tcPr>
            <w:tcW w:w="1914" w:type="dxa"/>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0.138</w:t>
            </w:r>
          </w:p>
        </w:tc>
        <w:tc>
          <w:tcPr>
            <w:tcW w:w="1914" w:type="dxa"/>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-15.6</w:t>
            </w:r>
          </w:p>
        </w:tc>
        <w:tc>
          <w:tcPr>
            <w:tcW w:w="1914" w:type="dxa"/>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&lt;0.001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914" w:type="dxa"/>
            <w:tcBorders>
              <w:bottom w:val="single" w:color="auto" w:sz="4" w:space="0"/>
            </w:tcBorders>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Bay</w:t>
            </w:r>
            <w:r>
              <w:rPr>
                <w:highlight w:val="none"/>
                <w:vertAlign w:val="subscript"/>
                <w:lang w:val="en-US"/>
              </w:rPr>
              <w:t>(Mezen Bay)</w:t>
            </w:r>
            <w:r>
              <w:rPr>
                <w:highlight w:val="none"/>
                <w:lang w:val="en-US"/>
              </w:rPr>
              <w:t xml:space="preserve"> </w:t>
            </w:r>
          </w:p>
        </w:tc>
        <w:tc>
          <w:tcPr>
            <w:tcW w:w="1914" w:type="dxa"/>
            <w:tcBorders>
              <w:bottom w:val="single" w:color="auto" w:sz="4" w:space="0"/>
            </w:tcBorders>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-2.60</w:t>
            </w:r>
          </w:p>
        </w:tc>
        <w:tc>
          <w:tcPr>
            <w:tcW w:w="1914" w:type="dxa"/>
            <w:tcBorders>
              <w:bottom w:val="single" w:color="auto" w:sz="4" w:space="0"/>
            </w:tcBorders>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 xml:space="preserve">0.168   </w:t>
            </w:r>
          </w:p>
        </w:tc>
        <w:tc>
          <w:tcPr>
            <w:tcW w:w="1914" w:type="dxa"/>
            <w:tcBorders>
              <w:bottom w:val="single" w:color="auto" w:sz="4" w:space="0"/>
            </w:tcBorders>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 xml:space="preserve">-15.5 </w:t>
            </w:r>
          </w:p>
        </w:tc>
        <w:tc>
          <w:tcPr>
            <w:tcW w:w="1914" w:type="dxa"/>
            <w:tcBorders>
              <w:bottom w:val="single" w:color="auto" w:sz="4" w:space="0"/>
            </w:tcBorders>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&lt;0.001</w:t>
            </w:r>
          </w:p>
        </w:tc>
      </w:tr>
    </w:tbl>
    <w:p>
      <w:pPr>
        <w:pStyle w:val="5"/>
        <w:spacing w:line="360" w:lineRule="auto"/>
        <w:ind w:firstLine="0"/>
        <w:rPr>
          <w:lang w:val="en-GB"/>
        </w:rPr>
      </w:pPr>
    </w:p>
    <w:p>
      <w:pPr>
        <w:spacing w:line="360" w:lineRule="auto"/>
      </w:pPr>
      <w:r>
        <w:rPr>
          <w:b/>
          <w:lang w:val="en-GB"/>
        </w:rPr>
        <w:t>Table 1.</w:t>
      </w:r>
      <w:r>
        <w:rPr>
          <w:lang w:val="en-GB"/>
        </w:rPr>
        <w:t xml:space="preserve"> Parameters of the final model describing the relationship between collection site and the probability of </w:t>
      </w:r>
      <w:r>
        <w:rPr>
          <w:highlight w:val="yellow"/>
          <w:lang w:val="en-GB"/>
        </w:rPr>
        <w:t>encountering</w:t>
      </w:r>
      <w:r>
        <w:rPr>
          <w:lang w:val="en-GB"/>
        </w:rPr>
        <w:t xml:space="preserve"> left-sided individuals</w:t>
      </w:r>
      <w:r>
        <w:rPr>
          <w:lang w:val="en-US"/>
        </w:rPr>
        <w:t xml:space="preserve"> in flounder populations from the White Sea</w:t>
      </w:r>
      <w:r>
        <w:rPr>
          <w:lang w:val="en-GB"/>
        </w:rPr>
        <w:t xml:space="preserve">. </w:t>
      </w:r>
      <w:r>
        <w:rPr>
          <w:lang w:val="en-US"/>
        </w:rPr>
        <w:t>Kandalaksha</w:t>
      </w:r>
      <w:r>
        <w:t xml:space="preserve"> </w:t>
      </w:r>
      <w:r>
        <w:rPr>
          <w:lang w:val="en-GB"/>
        </w:rPr>
        <w:t>Bay</w:t>
      </w:r>
      <w:r>
        <w:t xml:space="preserve"> </w:t>
      </w:r>
      <w:r>
        <w:rPr>
          <w:lang w:val="en-GB"/>
        </w:rPr>
        <w:t>was</w:t>
      </w:r>
      <w:r>
        <w:t xml:space="preserve"> </w:t>
      </w:r>
      <w:r>
        <w:rPr>
          <w:lang w:val="en-GB"/>
        </w:rPr>
        <w:t>selected</w:t>
      </w:r>
      <w:r>
        <w:t xml:space="preserve"> </w:t>
      </w:r>
      <w:r>
        <w:rPr>
          <w:lang w:val="en-GB"/>
        </w:rPr>
        <w:t>as</w:t>
      </w:r>
      <w:r>
        <w:t xml:space="preserve"> </w:t>
      </w:r>
      <w:r>
        <w:rPr>
          <w:lang w:val="en-GB"/>
        </w:rPr>
        <w:t>the</w:t>
      </w:r>
      <w:r>
        <w:t xml:space="preserve"> </w:t>
      </w:r>
      <w:r>
        <w:rPr>
          <w:lang w:val="en-GB"/>
        </w:rPr>
        <w:t>baseline</w:t>
      </w:r>
      <w:r>
        <w:t>.</w:t>
      </w:r>
    </w:p>
    <w:p>
      <w:pPr>
        <w:spacing w:line="360" w:lineRule="auto"/>
        <w:rPr>
          <w:strike/>
          <w:lang w:val="en-US"/>
        </w:rPr>
      </w:pPr>
      <w:r>
        <w:rPr>
          <w:highlight w:val="yellow"/>
        </w:rPr>
        <w:t>Результаты свидетельствуют, что статистически значимое воздействие на частоту реверсивных особей оказывает только место обитания популяции (фактор “</w:t>
      </w:r>
      <w:r>
        <w:rPr>
          <w:i/>
          <w:highlight w:val="yellow"/>
        </w:rPr>
        <w:t>Bay</w:t>
      </w:r>
      <w:r>
        <w:rPr>
          <w:highlight w:val="yellow"/>
        </w:rPr>
        <w:t>”), а   влияния факторов “</w:t>
      </w:r>
      <w:r>
        <w:rPr>
          <w:i/>
          <w:highlight w:val="yellow"/>
          <w:lang w:val="en-US"/>
        </w:rPr>
        <w:t>Length</w:t>
      </w:r>
      <w:r>
        <w:rPr>
          <w:highlight w:val="yellow"/>
        </w:rPr>
        <w:t>” и “</w:t>
      </w:r>
      <w:r>
        <w:rPr>
          <w:i/>
          <w:highlight w:val="yellow"/>
          <w:lang w:val="en-US"/>
        </w:rPr>
        <w:t>Sex</w:t>
      </w:r>
      <w:r>
        <w:rPr>
          <w:highlight w:val="yellow"/>
        </w:rPr>
        <w:t xml:space="preserve">” (размера и пола) на соотношение морф не выявлено. </w:t>
      </w:r>
      <w:r>
        <w:rPr>
          <w:lang w:val="en-GB"/>
        </w:rPr>
        <w:t xml:space="preserve">The results indicate that a statistically significant effect on frequency of reversed individuals </w:t>
      </w:r>
      <w:r>
        <w:rPr>
          <w:highlight w:val="red"/>
          <w:lang w:val="en-GB"/>
        </w:rPr>
        <w:t>was determined</w:t>
      </w:r>
      <w:r>
        <w:rPr>
          <w:lang w:val="en-GB"/>
        </w:rPr>
        <w:t xml:space="preserve"> by the </w:t>
      </w:r>
      <w:del w:id="12" w:author="Петр Ершов" w:date="2021-12-02T11:13:00Z">
        <w:r>
          <w:rPr>
            <w:lang w:val="en-GB"/>
          </w:rPr>
          <w:delText>locality</w:delText>
        </w:r>
      </w:del>
      <w:ins w:id="13" w:author="Петр Ершов" w:date="2021-12-02T11:13:00Z">
        <w:r>
          <w:rPr>
            <w:lang w:val="en-GB"/>
          </w:rPr>
          <w:t xml:space="preserve"> location</w:t>
        </w:r>
      </w:ins>
      <w:r>
        <w:rPr>
          <w:lang w:val="en-GB"/>
        </w:rPr>
        <w:t xml:space="preserve"> of the population (factor “</w:t>
      </w:r>
      <w:r>
        <w:rPr>
          <w:i/>
          <w:lang w:val="en-GB"/>
        </w:rPr>
        <w:t>Bay</w:t>
      </w:r>
      <w:r>
        <w:rPr>
          <w:lang w:val="en-GB"/>
        </w:rPr>
        <w:t xml:space="preserve">”). The factors </w:t>
      </w:r>
      <w:r>
        <w:rPr>
          <w:lang w:val="en-US"/>
        </w:rPr>
        <w:t>“</w:t>
      </w:r>
      <w:r>
        <w:rPr>
          <w:i/>
          <w:lang w:val="en-US"/>
        </w:rPr>
        <w:t>Length</w:t>
      </w:r>
      <w:r>
        <w:rPr>
          <w:lang w:val="en-US"/>
        </w:rPr>
        <w:t xml:space="preserve">” </w:t>
      </w:r>
      <w:r>
        <w:t>и</w:t>
      </w:r>
      <w:r>
        <w:rPr>
          <w:lang w:val="en-US"/>
        </w:rPr>
        <w:t xml:space="preserve"> “</w:t>
      </w:r>
      <w:r>
        <w:rPr>
          <w:i/>
          <w:lang w:val="en-US"/>
        </w:rPr>
        <w:t>Sex</w:t>
      </w:r>
      <w:r>
        <w:rPr>
          <w:lang w:val="en-US"/>
        </w:rPr>
        <w:t>”</w:t>
      </w:r>
      <w:r>
        <w:rPr>
          <w:lang w:val="en-GB"/>
        </w:rPr>
        <w:t xml:space="preserve"> did not influence the ratio of morphs. According to the</w:t>
      </w:r>
      <w:r>
        <w:rPr>
          <w:lang w:val="en-US"/>
        </w:rPr>
        <w:t xml:space="preserve"> final</w:t>
      </w:r>
      <w:r>
        <w:rPr>
          <w:lang w:val="en-GB"/>
        </w:rPr>
        <w:t xml:space="preserve"> model, the </w:t>
      </w:r>
      <w:r>
        <w:rPr>
          <w:highlight w:val="red"/>
          <w:lang w:val="en-GB"/>
        </w:rPr>
        <w:t>frequencies of</w:t>
      </w:r>
      <w:r>
        <w:rPr>
          <w:lang w:val="en-GB"/>
        </w:rPr>
        <w:t xml:space="preserve"> reversed individuals were highly different between</w:t>
      </w:r>
      <w:r>
        <w:rPr>
          <w:lang w:val="en-US"/>
        </w:rPr>
        <w:t xml:space="preserve"> flounder populations from studied </w:t>
      </w:r>
      <w:r>
        <w:rPr>
          <w:lang w:val="en-GB"/>
        </w:rPr>
        <w:t xml:space="preserve">bays </w:t>
      </w:r>
      <w:r>
        <w:rPr>
          <w:lang w:val="en-US"/>
        </w:rPr>
        <w:t xml:space="preserve">(Fig. 3). </w:t>
      </w:r>
      <w:r>
        <w:rPr>
          <w:lang w:val="en-GB"/>
        </w:rPr>
        <w:t xml:space="preserve"> </w:t>
      </w:r>
      <w:r>
        <w:rPr>
          <w:strike/>
          <w:lang w:val="en-US"/>
        </w:rPr>
        <w:t xml:space="preserve"> </w:t>
      </w:r>
    </w:p>
    <w:p>
      <w:pPr>
        <w:pStyle w:val="5"/>
        <w:spacing w:line="360" w:lineRule="auto"/>
        <w:ind w:firstLine="0"/>
        <w:rPr>
          <w:lang w:val="en-US"/>
        </w:rPr>
      </w:pPr>
      <w:r>
        <w:rPr>
          <w:lang w:eastAsia="ru-RU"/>
        </w:rPr>
        <w:drawing>
          <wp:inline distT="0" distB="0" distL="114300" distR="114300">
            <wp:extent cx="5937250" cy="3658870"/>
            <wp:effectExtent l="0" t="0" r="6350" b="1397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8"/>
                    <a:stretch>
                      <a:fillRect/>
                    </a:stretch>
                  </pic:blipFill>
                  <pic:spPr>
                    <a:xfrm>
                      <a:off x="0" y="0"/>
                      <a:ext cx="5937250" cy="3658870"/>
                    </a:xfrm>
                    <a:prstGeom prst="rect">
                      <a:avLst/>
                    </a:prstGeom>
                    <a:noFill/>
                    <a:ln>
                      <a:noFill/>
                    </a:ln>
                  </pic:spPr>
                </pic:pic>
              </a:graphicData>
            </a:graphic>
          </wp:inline>
        </w:drawing>
      </w:r>
    </w:p>
    <w:p>
      <w:pPr>
        <w:pStyle w:val="5"/>
        <w:spacing w:line="360" w:lineRule="auto"/>
        <w:ind w:firstLine="0"/>
        <w:rPr>
          <w:lang w:val="en-US"/>
        </w:rPr>
      </w:pPr>
      <w:r>
        <w:rPr>
          <w:lang w:val="en-US"/>
        </w:rPr>
        <w:t xml:space="preserve">Fig. 3. Probability </w:t>
      </w:r>
      <w:ins w:id="14" w:author="Петр Ершов" w:date="2021-12-02T11:15:00Z">
        <w:r>
          <w:rPr>
            <w:lang w:val="en-US"/>
          </w:rPr>
          <w:t xml:space="preserve">of </w:t>
        </w:r>
      </w:ins>
      <w:r>
        <w:rPr>
          <w:rFonts w:hint="default"/>
          <w:lang w:val="en-US"/>
        </w:rPr>
        <w:t xml:space="preserve">encountering </w:t>
      </w:r>
      <w:r>
        <w:rPr>
          <w:lang w:val="en-US"/>
        </w:rPr>
        <w:t>of left-sided morph in flounder populations from different bays, predicted by the Model 1. Wiskers represent 95% confidential interval.</w:t>
      </w:r>
    </w:p>
    <w:p>
      <w:pPr>
        <w:pStyle w:val="5"/>
        <w:spacing w:line="360" w:lineRule="auto"/>
        <w:ind w:firstLine="0"/>
        <w:rPr>
          <w:lang w:val="en-US"/>
        </w:rPr>
      </w:pPr>
    </w:p>
    <w:p>
      <w:pPr>
        <w:spacing w:before="100" w:beforeAutospacing="1" w:after="100" w:afterAutospacing="1" w:line="360" w:lineRule="auto"/>
        <w:rPr>
          <w:lang w:val="en-GB"/>
        </w:rPr>
      </w:pPr>
      <w:r>
        <w:rPr>
          <w:lang w:val="en-GB"/>
        </w:rPr>
        <w:t>For the sample</w:t>
      </w:r>
      <w:r>
        <w:rPr>
          <w:lang w:val="en-US"/>
        </w:rPr>
        <w:t xml:space="preserve"> from Onega Bay</w:t>
      </w:r>
      <w:r>
        <w:rPr>
          <w:lang w:val="en-GB"/>
        </w:rPr>
        <w:t xml:space="preserve">, the </w:t>
      </w:r>
      <w:r>
        <w:rPr>
          <w:highlight w:val="red"/>
          <w:lang w:val="en-US"/>
        </w:rPr>
        <w:t>association</w:t>
      </w:r>
      <w:r>
        <w:rPr>
          <w:lang w:val="en-US"/>
        </w:rPr>
        <w:t xml:space="preserve"> </w:t>
      </w:r>
      <w:r>
        <w:rPr>
          <w:lang w:val="en-GB"/>
        </w:rPr>
        <w:t xml:space="preserve">between the frequency of reversed individuals  </w:t>
      </w:r>
      <w:ins w:id="15" w:author="polyd" w:date="2021-12-01T11:49:00Z">
        <w:r>
          <w:rPr>
            <w:lang w:val="en-US"/>
          </w:rPr>
          <w:t xml:space="preserve">with </w:t>
        </w:r>
      </w:ins>
      <w:r>
        <w:rPr>
          <w:lang w:val="en-GB"/>
        </w:rPr>
        <w:t xml:space="preserve">age and sex of flounder was analysed using logistic model М2. The parameters of the model are given in Table 2. </w:t>
      </w:r>
      <w:r>
        <w:rPr>
          <w:lang w:val="en-US"/>
        </w:rPr>
        <w:t xml:space="preserve">These data show that there were no statistically significant effect of sex and age of fish on the proportion of morphs and significant interaction between those predictors. </w:t>
      </w:r>
      <w:r>
        <w:rPr>
          <w:lang w:val="en-GB"/>
        </w:rPr>
        <w:t xml:space="preserve"> The frequency of left-sided individuals did not differ among fishes of various age groups (2-13 years) and between males and females.</w:t>
      </w:r>
    </w:p>
    <w:p>
      <w:pPr>
        <w:spacing w:line="360" w:lineRule="auto"/>
      </w:pPr>
      <w:r>
        <w:rPr>
          <w:b/>
        </w:rPr>
        <w:t>Таблица 2.</w:t>
      </w:r>
      <w:r>
        <w:t xml:space="preserve"> Параметры модели, описывающей связь вероятности встречи левосторонних особей с возрастом и полом у речной камбалы из Онежского залива Белого моря. За базовый уровень дискретного фактора “</w:t>
      </w:r>
      <w:r>
        <w:rPr>
          <w:lang w:val="en-US"/>
        </w:rPr>
        <w:t>Sex</w:t>
      </w:r>
      <w:r>
        <w:t>” взята градация (</w:t>
      </w:r>
      <w:r>
        <w:rPr>
          <w:lang w:val="en-US"/>
        </w:rPr>
        <w:t>level</w:t>
      </w:r>
      <w:r>
        <w:t>) “</w:t>
      </w:r>
      <w:r>
        <w:rPr>
          <w:lang w:val="en-US"/>
        </w:rPr>
        <w:t>female</w:t>
      </w:r>
      <w:r>
        <w:t>”.</w:t>
      </w:r>
    </w:p>
    <w:p>
      <w:pPr>
        <w:spacing w:before="100" w:beforeAutospacing="1" w:after="100" w:afterAutospacing="1" w:line="360" w:lineRule="auto"/>
        <w:rPr>
          <w:highlight w:val="cyan"/>
          <w:lang w:val="en-US"/>
        </w:rPr>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14"/>
        <w:gridCol w:w="1914"/>
        <w:gridCol w:w="1914"/>
        <w:gridCol w:w="1914"/>
        <w:gridCol w:w="1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4" w:type="dxa"/>
            <w:tcBorders>
              <w:top w:val="single" w:color="auto" w:sz="4" w:space="0"/>
              <w:bottom w:val="single" w:color="auto" w:sz="4" w:space="0"/>
            </w:tcBorders>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rFonts w:hint="default"/>
                <w:highlight w:val="none"/>
                <w:lang w:val="en-US"/>
              </w:rPr>
              <w:t>T</w:t>
            </w:r>
            <w:r>
              <w:rPr>
                <w:highlight w:val="none"/>
                <w:lang w:val="en-US"/>
              </w:rPr>
              <w:t>erm</w:t>
            </w:r>
          </w:p>
        </w:tc>
        <w:tc>
          <w:tcPr>
            <w:tcW w:w="1914" w:type="dxa"/>
            <w:tcBorders>
              <w:top w:val="single" w:color="auto" w:sz="4" w:space="0"/>
              <w:bottom w:val="single" w:color="auto" w:sz="4" w:space="0"/>
            </w:tcBorders>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rFonts w:hint="default"/>
                <w:highlight w:val="none"/>
                <w:lang w:val="en-US"/>
              </w:rPr>
              <w:t>Coefficient</w:t>
            </w:r>
            <w:r>
              <w:rPr>
                <w:highlight w:val="none"/>
                <w:lang w:val="en-US"/>
              </w:rPr>
              <w:t xml:space="preserve"> </w:t>
            </w:r>
          </w:p>
        </w:tc>
        <w:tc>
          <w:tcPr>
            <w:tcW w:w="1914" w:type="dxa"/>
            <w:tcBorders>
              <w:top w:val="single" w:color="auto" w:sz="4" w:space="0"/>
              <w:bottom w:val="single" w:color="auto" w:sz="4" w:space="0"/>
            </w:tcBorders>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rFonts w:hint="default"/>
                <w:highlight w:val="none"/>
                <w:lang w:val="en-US"/>
              </w:rPr>
              <w:t>SE</w:t>
            </w:r>
          </w:p>
        </w:tc>
        <w:tc>
          <w:tcPr>
            <w:tcW w:w="1914" w:type="dxa"/>
            <w:tcBorders>
              <w:top w:val="single" w:color="auto" w:sz="4" w:space="0"/>
              <w:bottom w:val="single" w:color="auto" w:sz="4" w:space="0"/>
            </w:tcBorders>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 xml:space="preserve">Z-statistic </w:t>
            </w:r>
          </w:p>
        </w:tc>
        <w:tc>
          <w:tcPr>
            <w:tcW w:w="1914" w:type="dxa"/>
            <w:tcBorders>
              <w:top w:val="single" w:color="auto" w:sz="4" w:space="0"/>
              <w:bottom w:val="single" w:color="auto" w:sz="4" w:space="0"/>
            </w:tcBorders>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p.value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4" w:type="dxa"/>
            <w:tcBorders>
              <w:top w:val="single" w:color="auto" w:sz="4" w:space="0"/>
            </w:tcBorders>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rFonts w:hint="default"/>
                <w:highlight w:val="none"/>
                <w:lang w:val="en-US"/>
              </w:rPr>
              <w:t>(</w:t>
            </w:r>
            <w:r>
              <w:rPr>
                <w:highlight w:val="none"/>
                <w:lang w:val="en-US"/>
                <w:rPrChange w:id="16" w:author="Петр Ершов" w:date="2021-12-10T13:21:00Z">
                  <w:rPr>
                    <w:highlight w:val="cyan"/>
                    <w:lang w:val="en-US"/>
                  </w:rPr>
                </w:rPrChange>
              </w:rPr>
              <w:t>Intercept</w:t>
            </w:r>
            <w:r>
              <w:rPr>
                <w:rFonts w:hint="default"/>
                <w:highlight w:val="none"/>
                <w:lang w:val="en-US"/>
              </w:rPr>
              <w:t>)</w:t>
            </w:r>
          </w:p>
        </w:tc>
        <w:tc>
          <w:tcPr>
            <w:tcW w:w="1914" w:type="dxa"/>
            <w:tcBorders>
              <w:top w:val="single" w:color="auto" w:sz="4" w:space="0"/>
            </w:tcBorders>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 xml:space="preserve">-1.36 </w:t>
            </w:r>
          </w:p>
        </w:tc>
        <w:tc>
          <w:tcPr>
            <w:tcW w:w="1914" w:type="dxa"/>
            <w:tcBorders>
              <w:top w:val="single" w:color="auto" w:sz="4" w:space="0"/>
            </w:tcBorders>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 xml:space="preserve">0.157  </w:t>
            </w:r>
          </w:p>
        </w:tc>
        <w:tc>
          <w:tcPr>
            <w:tcW w:w="1914" w:type="dxa"/>
            <w:tcBorders>
              <w:top w:val="single" w:color="auto" w:sz="4" w:space="0"/>
            </w:tcBorders>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-8.67</w:t>
            </w:r>
          </w:p>
        </w:tc>
        <w:tc>
          <w:tcPr>
            <w:tcW w:w="1914" w:type="dxa"/>
            <w:tcBorders>
              <w:top w:val="single" w:color="auto" w:sz="4" w:space="0"/>
            </w:tcBorders>
          </w:tcPr>
          <w:p>
            <w:pPr>
              <w:spacing w:line="360" w:lineRule="auto"/>
              <w:rPr>
                <w:highlight w:val="none"/>
                <w:vertAlign w:val="baseline"/>
                <w:lang w:val="en-GB"/>
              </w:rPr>
            </w:pPr>
            <w:r>
              <w:rPr>
                <w:highlight w:val="none"/>
                <w:lang w:val="en-US"/>
              </w:rPr>
              <w:t>&lt;0.001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4" w:type="dxa"/>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 xml:space="preserve">Age         </w:t>
            </w:r>
          </w:p>
        </w:tc>
        <w:tc>
          <w:tcPr>
            <w:tcW w:w="1914" w:type="dxa"/>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-0.0</w:t>
            </w:r>
            <w:r>
              <w:rPr>
                <w:rFonts w:hint="default"/>
                <w:highlight w:val="none"/>
                <w:lang w:val="en-US"/>
              </w:rPr>
              <w:t>1</w:t>
            </w:r>
            <w:r>
              <w:rPr>
                <w:highlight w:val="none"/>
                <w:lang w:val="en-US"/>
              </w:rPr>
              <w:t xml:space="preserve"> </w:t>
            </w:r>
          </w:p>
        </w:tc>
        <w:tc>
          <w:tcPr>
            <w:tcW w:w="1914" w:type="dxa"/>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rFonts w:hint="default"/>
                <w:highlight w:val="none"/>
                <w:vertAlign w:val="baseline"/>
                <w:lang w:val="en-US"/>
              </w:rPr>
            </w:pPr>
            <w:r>
              <w:rPr>
                <w:highlight w:val="none"/>
                <w:lang w:val="en-US"/>
              </w:rPr>
              <w:t>0.03</w:t>
            </w:r>
            <w:r>
              <w:rPr>
                <w:rFonts w:hint="default"/>
                <w:highlight w:val="none"/>
                <w:lang w:val="en-US"/>
              </w:rPr>
              <w:t>5</w:t>
            </w:r>
          </w:p>
        </w:tc>
        <w:tc>
          <w:tcPr>
            <w:tcW w:w="1914" w:type="dxa"/>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-0.203</w:t>
            </w:r>
          </w:p>
        </w:tc>
        <w:tc>
          <w:tcPr>
            <w:tcW w:w="1914" w:type="dxa"/>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0.839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4" w:type="dxa"/>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Sex</w:t>
            </w:r>
            <w:r>
              <w:rPr>
                <w:highlight w:val="none"/>
                <w:vertAlign w:val="subscript"/>
                <w:lang w:val="en-US"/>
              </w:rPr>
              <w:t>(male)</w:t>
            </w:r>
            <w:r>
              <w:rPr>
                <w:highlight w:val="none"/>
                <w:lang w:val="en-US"/>
              </w:rPr>
              <w:t xml:space="preserve"> </w:t>
            </w:r>
          </w:p>
        </w:tc>
        <w:tc>
          <w:tcPr>
            <w:tcW w:w="1914" w:type="dxa"/>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0.1</w:t>
            </w:r>
            <w:r>
              <w:rPr>
                <w:rFonts w:hint="default"/>
                <w:highlight w:val="none"/>
                <w:lang w:val="en-US"/>
              </w:rPr>
              <w:t>1</w:t>
            </w:r>
            <w:r>
              <w:rPr>
                <w:highlight w:val="none"/>
                <w:lang w:val="en-US"/>
              </w:rPr>
              <w:t xml:space="preserve">   </w:t>
            </w:r>
          </w:p>
        </w:tc>
        <w:tc>
          <w:tcPr>
            <w:tcW w:w="1914" w:type="dxa"/>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0.226</w:t>
            </w:r>
          </w:p>
        </w:tc>
        <w:tc>
          <w:tcPr>
            <w:tcW w:w="1914" w:type="dxa"/>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 xml:space="preserve">0.480 </w:t>
            </w:r>
          </w:p>
        </w:tc>
        <w:tc>
          <w:tcPr>
            <w:tcW w:w="1914" w:type="dxa"/>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0.632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4" w:type="dxa"/>
            <w:tcBorders>
              <w:bottom w:val="single" w:color="auto" w:sz="4" w:space="0"/>
            </w:tcBorders>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Age:Sex</w:t>
            </w:r>
            <w:r>
              <w:rPr>
                <w:highlight w:val="none"/>
                <w:vertAlign w:val="subscript"/>
                <w:lang w:val="en-US"/>
              </w:rPr>
              <w:t>(male)</w:t>
            </w:r>
            <w:r>
              <w:rPr>
                <w:highlight w:val="none"/>
                <w:lang w:val="en-US"/>
              </w:rPr>
              <w:tab/>
            </w:r>
          </w:p>
        </w:tc>
        <w:tc>
          <w:tcPr>
            <w:tcW w:w="1914" w:type="dxa"/>
            <w:tcBorders>
              <w:bottom w:val="single" w:color="auto" w:sz="4" w:space="0"/>
            </w:tcBorders>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0.0</w:t>
            </w:r>
            <w:r>
              <w:rPr>
                <w:rFonts w:hint="default"/>
                <w:highlight w:val="none"/>
                <w:lang w:val="en-US"/>
              </w:rPr>
              <w:t>1</w:t>
            </w:r>
            <w:r>
              <w:rPr>
                <w:highlight w:val="none"/>
                <w:lang w:val="en-US"/>
              </w:rPr>
              <w:t xml:space="preserve"> </w:t>
            </w:r>
          </w:p>
        </w:tc>
        <w:tc>
          <w:tcPr>
            <w:tcW w:w="1914" w:type="dxa"/>
            <w:tcBorders>
              <w:bottom w:val="single" w:color="auto" w:sz="4" w:space="0"/>
            </w:tcBorders>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rFonts w:hint="default"/>
                <w:highlight w:val="none"/>
                <w:vertAlign w:val="baseline"/>
                <w:lang w:val="en-US"/>
              </w:rPr>
            </w:pPr>
            <w:r>
              <w:rPr>
                <w:highlight w:val="none"/>
                <w:lang w:val="en-US"/>
              </w:rPr>
              <w:t>0.05</w:t>
            </w:r>
            <w:r>
              <w:rPr>
                <w:rFonts w:hint="default"/>
                <w:highlight w:val="none"/>
                <w:lang w:val="en-US"/>
              </w:rPr>
              <w:t>3</w:t>
            </w:r>
          </w:p>
        </w:tc>
        <w:tc>
          <w:tcPr>
            <w:tcW w:w="1914" w:type="dxa"/>
            <w:tcBorders>
              <w:bottom w:val="single" w:color="auto" w:sz="4" w:space="0"/>
            </w:tcBorders>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0.136</w:t>
            </w:r>
          </w:p>
        </w:tc>
        <w:tc>
          <w:tcPr>
            <w:tcW w:w="1914" w:type="dxa"/>
            <w:tcBorders>
              <w:bottom w:val="single" w:color="auto" w:sz="4" w:space="0"/>
            </w:tcBorders>
          </w:tcPr>
          <w:p>
            <w:pPr>
              <w:pStyle w:val="5"/>
              <w:keepNext w:val="0"/>
              <w:keepLines w:val="0"/>
              <w:pageBreakBefore w:val="0"/>
              <w:widowControl/>
              <w:kinsoku/>
              <w:wordWrap/>
              <w:overflowPunct/>
              <w:topLinePunct w:val="0"/>
              <w:autoSpaceDE/>
              <w:autoSpaceDN/>
              <w:bidi w:val="0"/>
              <w:adjustRightInd/>
              <w:snapToGrid/>
              <w:spacing w:after="0" w:line="360" w:lineRule="auto"/>
              <w:ind w:firstLine="0"/>
              <w:textAlignment w:val="auto"/>
              <w:rPr>
                <w:highlight w:val="none"/>
                <w:vertAlign w:val="baseline"/>
                <w:lang w:val="en-GB"/>
              </w:rPr>
            </w:pPr>
            <w:r>
              <w:rPr>
                <w:highlight w:val="none"/>
                <w:lang w:val="en-US"/>
              </w:rPr>
              <w:t>0.891</w:t>
            </w:r>
          </w:p>
        </w:tc>
      </w:tr>
    </w:tbl>
    <w:p>
      <w:pPr>
        <w:spacing w:before="100" w:beforeAutospacing="1" w:after="100" w:afterAutospacing="1" w:line="360" w:lineRule="auto"/>
        <w:rPr>
          <w:highlight w:val="cyan"/>
          <w:lang w:val="en-US"/>
        </w:rPr>
      </w:pPr>
    </w:p>
    <w:p>
      <w:pPr>
        <w:spacing w:before="100" w:beforeAutospacing="1" w:after="100" w:afterAutospacing="1" w:line="360" w:lineRule="auto"/>
        <w:rPr>
          <w:highlight w:val="cyan"/>
          <w:lang w:val="en-US"/>
        </w:rPr>
      </w:pPr>
      <w:bookmarkStart w:id="3" w:name="_GoBack"/>
      <w:bookmarkEnd w:id="3"/>
    </w:p>
    <w:p>
      <w:pPr>
        <w:spacing w:line="360" w:lineRule="auto"/>
        <w:rPr>
          <w:lang w:val="en-GB"/>
        </w:rPr>
      </w:pPr>
      <w:r>
        <w:rPr>
          <w:b/>
          <w:lang w:val="en-GB"/>
        </w:rPr>
        <w:t>Table 2.</w:t>
      </w:r>
      <w:r>
        <w:rPr>
          <w:lang w:val="en-GB"/>
        </w:rPr>
        <w:t xml:space="preserve"> Parameters of the model describing the probability </w:t>
      </w:r>
      <w:r>
        <w:rPr>
          <w:highlight w:val="yellow"/>
          <w:lang w:val="en-GB"/>
        </w:rPr>
        <w:t>of encountering</w:t>
      </w:r>
      <w:r>
        <w:rPr>
          <w:lang w:val="en-GB"/>
        </w:rPr>
        <w:t xml:space="preserve"> left-sided individuals as a function of the age and sex in </w:t>
      </w:r>
      <w:r>
        <w:rPr>
          <w:lang w:val="en-US"/>
        </w:rPr>
        <w:t xml:space="preserve">flounder population from the </w:t>
      </w:r>
      <w:r>
        <w:rPr>
          <w:lang w:val="en-GB"/>
        </w:rPr>
        <w:t>Onega Bay. Level “female” was selected as the baseline of discrete factor “</w:t>
      </w:r>
      <w:r>
        <w:rPr>
          <w:i/>
          <w:lang w:val="en-GB"/>
        </w:rPr>
        <w:t>Sex</w:t>
      </w:r>
      <w:r>
        <w:rPr>
          <w:lang w:val="en-GB"/>
        </w:rPr>
        <w:t>”.</w:t>
      </w:r>
    </w:p>
    <w:p>
      <w:pPr>
        <w:spacing w:line="360" w:lineRule="auto"/>
        <w:rPr>
          <w:lang w:val="en-GB"/>
        </w:rPr>
      </w:pPr>
    </w:p>
    <w:p>
      <w:pPr>
        <w:spacing w:line="360" w:lineRule="auto"/>
        <w:rPr>
          <w:lang w:val="en-GB"/>
        </w:rPr>
      </w:pPr>
      <w:r>
        <w:rPr>
          <w:lang w:val="en-GB"/>
        </w:rPr>
        <w:t>DISCUSSION</w:t>
      </w:r>
    </w:p>
    <w:p>
      <w:pPr>
        <w:spacing w:line="360" w:lineRule="auto"/>
        <w:jc w:val="both"/>
        <w:rPr>
          <w:lang w:val="en-GB"/>
        </w:rPr>
      </w:pPr>
      <w:r>
        <w:rPr>
          <w:lang w:val="en-GB"/>
        </w:rPr>
        <w:t xml:space="preserve">The results of this study confirm earlier observations (Semushin et al., 2015) that European flounders caught in the White Sea show no sex differences in the frequencies of left-sided individuals. Fornbacke et al. (2002) have also found no </w:t>
      </w:r>
      <w:r>
        <w:rPr>
          <w:lang w:val="en-US"/>
        </w:rPr>
        <w:t xml:space="preserve">differences between sexes in proportion of morphs in adult European flounders off the coast of Sweden </w:t>
      </w:r>
      <w:r>
        <w:rPr>
          <w:lang w:val="en-GB"/>
        </w:rPr>
        <w:t>(Skagerrak Strait and the Baltic Sea) and similar results have been reported for the starry flounders of different sex (Townsend, 1937; Orcut, 1950). Our results, however, unlike these previously published observations, have also demonstrated a relative similarity of frequencies of reversed males and females within all size-age classes that had been included in the analysis.</w:t>
      </w:r>
    </w:p>
    <w:p>
      <w:pPr>
        <w:spacing w:line="360" w:lineRule="auto"/>
        <w:ind w:firstLine="708"/>
        <w:jc w:val="both"/>
        <w:rPr>
          <w:lang w:val="en-GB"/>
        </w:rPr>
      </w:pPr>
      <w:r>
        <w:rPr>
          <w:lang w:val="en-GB"/>
        </w:rPr>
        <w:t>The studies reporting changes in frequency of left- and right-sided individuals in the populations of the European flounder in connection with their size-age parameters are scarce and contradictory. In the flounders from coastal regions of Great Britain (Plymouth) and Germany, the proportion of left-sided fish in younger size-age classes was somewhat higher than among larger sexually mature individuals (Duncker, 1900). In author’s opinion, this indicates that mortality of left-sided flounders increases with age compared to the right-sided individuals. The statistical analysis of Duncker’s (1900) observations for the flounders from coastal waters of Germany conducted by Hubbs and Hubbs (1945) has revealed statistical significance of the observed differences between small and large flounders (χ2=8.18, p&lt;0.05). In this respect, it should be noted that Duncker’s (1900, с.339-340) calculations relied in part on mixed material, which could have affected his results because of high population variation in this trait. In particular, the information on proportions of reversed individuals in sexually mature flounders from the coast of Germany ha</w:t>
      </w:r>
      <w:r>
        <w:rPr>
          <w:lang w:val="en-US"/>
        </w:rPr>
        <w:t>s</w:t>
      </w:r>
      <w:r>
        <w:rPr>
          <w:lang w:val="en-GB"/>
        </w:rPr>
        <w:t xml:space="preserve"> been derived from the sample that combined flounders from the western part of the Baltic Sea and the mouth of the Elbe River (North Sea basin). Sych (1930) based her analysis on a small sample of flounders from the Barents Sea and also compared the frequencies of left-sided individuals in the combined younger (1-4 years) and older (5-8 years) age classes. The differences between these two groups proved to be small and statistically insignificant (our calculations; χ2=0.82, р&gt;0.05). Similar results reported by Sych (1930) for the White Sea flounders are not considered here, because they had been obtained from the material that combined samples from different bays. Fornbacke et al. (2002) have found that in the European flounders caught near the Swedish coast (Lysekil), the reversed individuals were significantly more common among the </w:t>
      </w:r>
      <w:r>
        <w:rPr>
          <w:lang w:val="en-US"/>
        </w:rPr>
        <w:t xml:space="preserve">fry </w:t>
      </w:r>
      <w:r>
        <w:rPr>
          <w:lang w:val="en-GB"/>
        </w:rPr>
        <w:t>than among the adult fish (34% and 27%, respectively). The authors argued that a decrease in the proportion of left-sided individuals in adult fish is associated with higher mortality of the reversed flounders</w:t>
      </w:r>
      <w:r>
        <w:rPr>
          <w:lang w:val="en-US"/>
        </w:rPr>
        <w:t xml:space="preserve"> as compared with the right-sided individuals. </w:t>
      </w:r>
      <w:r>
        <w:rPr>
          <w:lang w:val="en-GB"/>
        </w:rPr>
        <w:t xml:space="preserve">Our results have </w:t>
      </w:r>
      <w:r>
        <w:rPr>
          <w:lang w:val="en-US"/>
        </w:rPr>
        <w:t>shown</w:t>
      </w:r>
      <w:r>
        <w:rPr>
          <w:lang w:val="en-GB"/>
        </w:rPr>
        <w:t xml:space="preserve"> that the frequency of left-sided individuals was not connected with size and age of fishes. These data were </w:t>
      </w:r>
      <w:r>
        <w:rPr>
          <w:lang w:val="en-US"/>
        </w:rPr>
        <w:t>received</w:t>
      </w:r>
      <w:r>
        <w:rPr>
          <w:lang w:val="en-GB"/>
        </w:rPr>
        <w:t xml:space="preserve"> by comparison of flounders in the size range of 5.1-48.3 cm and age of 2-13 years in local populations of the White Sea basin. It should be noted that the rates of </w:t>
      </w:r>
      <w:r>
        <w:rPr>
          <w:highlight w:val="yellow"/>
          <w:lang w:val="en-GB"/>
        </w:rPr>
        <w:t>axial</w:t>
      </w:r>
      <w:r>
        <w:rPr>
          <w:lang w:val="en-GB"/>
        </w:rPr>
        <w:t xml:space="preserve"> growth for the left- and right-sided individuals were similar in both males and females. Fingerlings </w:t>
      </w:r>
      <w:r>
        <w:rPr>
          <w:lang w:val="en-US"/>
        </w:rPr>
        <w:t xml:space="preserve">and yearlings </w:t>
      </w:r>
      <w:r>
        <w:rPr>
          <w:lang w:val="en-GB"/>
        </w:rPr>
        <w:t xml:space="preserve">were absent from the material included in our analysis, because no special collection was made at the sites that they inhabit. </w:t>
      </w:r>
    </w:p>
    <w:p>
      <w:pPr>
        <w:spacing w:line="360" w:lineRule="auto"/>
        <w:ind w:firstLine="708"/>
        <w:jc w:val="both"/>
        <w:rPr>
          <w:lang w:val="en-GB"/>
        </w:rPr>
      </w:pPr>
      <w:r>
        <w:rPr>
          <w:lang w:val="en-GB"/>
        </w:rPr>
        <w:t xml:space="preserve">The literature also contains information on frequency of left-sided individuals among the fish of different size/age for the starry flounder </w:t>
      </w:r>
      <w:r>
        <w:rPr>
          <w:i/>
          <w:lang w:val="en-GB"/>
        </w:rPr>
        <w:t>P. stellatus</w:t>
      </w:r>
      <w:r>
        <w:rPr>
          <w:lang w:val="en-GB"/>
        </w:rPr>
        <w:t xml:space="preserve">, a species closely related to the European flounder inhabiting coastal waters in the northern part of the Pacific Ocean. Hubbs and Hubbs (1945) have provided evidence for decreased survival of reversed individuals in flounders living near the Vancouver Island (British Columbia). According to their extensive observations, the proportion of the reversed morph in </w:t>
      </w:r>
      <w:r>
        <w:rPr>
          <w:lang w:val="en-US"/>
        </w:rPr>
        <w:t>“largely young fish”</w:t>
      </w:r>
      <w:r>
        <w:rPr>
          <w:lang w:val="en-GB"/>
        </w:rPr>
        <w:t xml:space="preserve"> caught near San Juan Islands, was significantly different from that in adult fish from Boundary Bay (52.2% and 48.4%, respectively). By contrast, the comparison of juvenile “</w:t>
      </w:r>
      <w:r>
        <w:rPr>
          <w:lang w:val="en-US"/>
        </w:rPr>
        <w:t>largely young fish”</w:t>
      </w:r>
      <w:r>
        <w:rPr>
          <w:lang w:val="en-GB"/>
        </w:rPr>
        <w:t xml:space="preserve"> and adult individuals of flounders captured in the same area (Boundary Bay) did not reveal any differences between them in the proportions of left- and right-sided fish (Hubbs and Hubbs, 1945). The authors suggested that the observed differences can be caused by interannual and seasonal variation in morph frequencies in the population. Orcut (1950) reported data on the proportion of left-sided individuals</w:t>
      </w:r>
      <w:r>
        <w:rPr>
          <w:lang w:val="en-US"/>
        </w:rPr>
        <w:t xml:space="preserve"> among the</w:t>
      </w:r>
      <w:r>
        <w:rPr>
          <w:lang w:val="en-GB"/>
        </w:rPr>
        <w:t xml:space="preserve"> flounders of 3 age classes (0+; 1+; 2+ and older) from Monterey Bay (California). Statistically significant differences in frequency of reversed fish in these groups have been shown to occur only between fingerlings (0+) and yearlings (our calculations; χ2=5.12, р&lt;0.05), with the latter showing higher frequencies. The largest/oldest individuals (&gt;2+) in this study did not differ from small/young ones (0+ and 1+) in morph proportions. In the samples of adult flounders of commercial size (</w:t>
      </w:r>
      <w:r>
        <w:rPr>
          <w:i/>
          <w:lang w:val="en-GB"/>
        </w:rPr>
        <w:t>SL</w:t>
      </w:r>
      <w:r>
        <w:rPr>
          <w:lang w:val="en-GB"/>
        </w:rPr>
        <w:t>&gt;31 cm) caught off the shores of British Columbia, the proportion of left- and right-sided fish was the same in the size classes studied (</w:t>
      </w:r>
      <w:r>
        <w:rPr>
          <w:i/>
          <w:lang w:val="en-GB"/>
        </w:rPr>
        <w:t>SL</w:t>
      </w:r>
      <w:r>
        <w:rPr>
          <w:lang w:val="en-GB"/>
        </w:rPr>
        <w:t xml:space="preserve">=32-68 cm) (Forrester, 1969). This has led the author to the conclusion that the two morphs did not differ in survival rates. Bergstrom (2007), who </w:t>
      </w:r>
      <w:r>
        <w:rPr>
          <w:lang w:val="en-US"/>
        </w:rPr>
        <w:t xml:space="preserve">used </w:t>
      </w:r>
      <w:r>
        <w:rPr>
          <w:lang w:val="en-GB"/>
        </w:rPr>
        <w:t xml:space="preserve">small samples of flounders from the same region </w:t>
      </w:r>
      <w:r>
        <w:rPr>
          <w:lang w:val="en-US"/>
        </w:rPr>
        <w:t>to compare</w:t>
      </w:r>
      <w:r>
        <w:rPr>
          <w:lang w:val="en-GB"/>
        </w:rPr>
        <w:t xml:space="preserve"> two </w:t>
      </w:r>
      <w:r>
        <w:rPr>
          <w:lang w:val="en-US"/>
        </w:rPr>
        <w:t>size</w:t>
      </w:r>
      <w:r>
        <w:rPr>
          <w:lang w:val="en-GB"/>
        </w:rPr>
        <w:t xml:space="preserve"> </w:t>
      </w:r>
      <w:r>
        <w:rPr>
          <w:lang w:val="en-US"/>
        </w:rPr>
        <w:t>classes</w:t>
      </w:r>
      <w:r>
        <w:rPr>
          <w:lang w:val="en-GB"/>
        </w:rPr>
        <w:t xml:space="preserve"> </w:t>
      </w:r>
      <w:r>
        <w:rPr>
          <w:lang w:val="en-US"/>
        </w:rPr>
        <w:t>of</w:t>
      </w:r>
      <w:r>
        <w:rPr>
          <w:lang w:val="en-GB"/>
        </w:rPr>
        <w:t xml:space="preserve"> </w:t>
      </w:r>
      <w:r>
        <w:rPr>
          <w:lang w:val="en-US"/>
        </w:rPr>
        <w:t>flounders</w:t>
      </w:r>
      <w:r>
        <w:rPr>
          <w:lang w:val="en-GB"/>
        </w:rPr>
        <w:t xml:space="preserve"> (</w:t>
      </w:r>
      <w:r>
        <w:rPr>
          <w:i/>
          <w:lang w:val="en-GB"/>
        </w:rPr>
        <w:t>SL</w:t>
      </w:r>
      <w:r>
        <w:rPr>
          <w:lang w:val="en-GB"/>
        </w:rPr>
        <w:t xml:space="preserve">&lt;20 cm and </w:t>
      </w:r>
      <w:r>
        <w:rPr>
          <w:i/>
          <w:lang w:val="en-GB"/>
        </w:rPr>
        <w:t>SL</w:t>
      </w:r>
      <w:r>
        <w:rPr>
          <w:lang w:val="en-GB"/>
        </w:rPr>
        <w:t>&gt;20 cm)</w:t>
      </w:r>
      <w:r>
        <w:rPr>
          <w:lang w:val="en-US"/>
        </w:rPr>
        <w:t>, also concluded that younger and older size classes are similar in proportion of left-sided individuals</w:t>
      </w:r>
      <w:r>
        <w:rPr>
          <w:lang w:val="en-GB"/>
        </w:rPr>
        <w:t xml:space="preserve">. </w:t>
      </w:r>
      <w:r>
        <w:rPr>
          <w:shd w:val="clear" w:color="auto" w:fill="FFFFFF"/>
          <w:lang w:val="en-US"/>
        </w:rPr>
        <w:t xml:space="preserve">However, only small samples have been used and thus some size groups of fishes were absent in both studies. </w:t>
      </w:r>
      <w:r>
        <w:rPr>
          <w:lang w:val="en-GB"/>
        </w:rPr>
        <w:t xml:space="preserve">The proportions of the left- and right-sided fish in small samples are known to </w:t>
      </w:r>
      <w:r>
        <w:rPr>
          <w:lang w:val="en-US"/>
        </w:rPr>
        <w:t>vary widely</w:t>
      </w:r>
      <w:r>
        <w:rPr>
          <w:lang w:val="en-GB"/>
        </w:rPr>
        <w:t xml:space="preserve">. For instance, the proportion of left-sided fish in 2 samples of </w:t>
      </w:r>
      <w:r>
        <w:rPr>
          <w:i/>
          <w:lang w:val="en-GB"/>
        </w:rPr>
        <w:t>P. flesus</w:t>
      </w:r>
      <w:r>
        <w:rPr>
          <w:lang w:val="en-GB"/>
        </w:rPr>
        <w:t xml:space="preserve"> (n=200 individuals in each) taken from the same region of the Estonian coast (Mandjala, Saaremaa, Baltic Sea) in June and September 1942, was 22.5 and 35%, respectively (Mikelsaar, 1958).</w:t>
      </w:r>
    </w:p>
    <w:p>
      <w:pPr>
        <w:spacing w:line="360" w:lineRule="auto"/>
        <w:jc w:val="both"/>
        <w:rPr>
          <w:lang w:val="en-GB"/>
        </w:rPr>
      </w:pPr>
      <w:r>
        <w:rPr>
          <w:lang w:val="en-GB"/>
        </w:rPr>
        <w:t xml:space="preserve">The following </w:t>
      </w:r>
      <w:r>
        <w:rPr>
          <w:lang w:val="en-US"/>
        </w:rPr>
        <w:t>important</w:t>
      </w:r>
      <w:r>
        <w:rPr>
          <w:lang w:val="en-GB"/>
        </w:rPr>
        <w:t xml:space="preserve"> </w:t>
      </w:r>
      <w:r>
        <w:rPr>
          <w:lang w:val="en-US"/>
        </w:rPr>
        <w:t>points</w:t>
      </w:r>
      <w:r>
        <w:rPr>
          <w:lang w:val="en-GB"/>
        </w:rPr>
        <w:t xml:space="preserve"> </w:t>
      </w:r>
      <w:r>
        <w:rPr>
          <w:lang w:val="en-US"/>
        </w:rPr>
        <w:t>can</w:t>
      </w:r>
      <w:r>
        <w:rPr>
          <w:lang w:val="en-GB"/>
        </w:rPr>
        <w:t xml:space="preserve"> </w:t>
      </w:r>
      <w:r>
        <w:rPr>
          <w:lang w:val="en-US"/>
        </w:rPr>
        <w:t>be</w:t>
      </w:r>
      <w:r>
        <w:rPr>
          <w:lang w:val="en-GB"/>
        </w:rPr>
        <w:t xml:space="preserve"> </w:t>
      </w:r>
      <w:r>
        <w:rPr>
          <w:lang w:val="en-US"/>
        </w:rPr>
        <w:t>drawn</w:t>
      </w:r>
      <w:r>
        <w:rPr>
          <w:lang w:val="en-GB"/>
        </w:rPr>
        <w:t xml:space="preserve"> </w:t>
      </w:r>
      <w:r>
        <w:rPr>
          <w:lang w:val="en-US"/>
        </w:rPr>
        <w:t>from</w:t>
      </w:r>
      <w:r>
        <w:rPr>
          <w:lang w:val="en-GB"/>
        </w:rPr>
        <w:t xml:space="preserve"> </w:t>
      </w:r>
      <w:r>
        <w:rPr>
          <w:lang w:val="en-US"/>
        </w:rPr>
        <w:t>the</w:t>
      </w:r>
      <w:r>
        <w:rPr>
          <w:lang w:val="en-GB"/>
        </w:rPr>
        <w:t xml:space="preserve"> </w:t>
      </w:r>
      <w:r>
        <w:rPr>
          <w:lang w:val="en-US"/>
        </w:rPr>
        <w:t>above</w:t>
      </w:r>
      <w:r>
        <w:rPr>
          <w:lang w:val="en-GB"/>
        </w:rPr>
        <w:t xml:space="preserve"> </w:t>
      </w:r>
      <w:r>
        <w:rPr>
          <w:lang w:val="en-US"/>
        </w:rPr>
        <w:t>discussion</w:t>
      </w:r>
      <w:r>
        <w:rPr>
          <w:lang w:val="en-GB"/>
        </w:rPr>
        <w:t xml:space="preserve"> </w:t>
      </w:r>
      <w:r>
        <w:rPr>
          <w:lang w:val="en-US"/>
        </w:rPr>
        <w:t>of the studies of the European and starry flounders</w:t>
      </w:r>
      <w:r>
        <w:rPr>
          <w:lang w:val="en-GB"/>
        </w:rPr>
        <w:t>. First, in most publications the trend was analysed based on comparison of only 2 portions of one sample consisting essentially of smaller and larger fish, rather than on the whole size range of the collected fish. Such analysis can distort possible changes in morph proportions occurring as the fish grows because of the subjective approach to identifying size classes under comparison. Second, the published data were contradictory: they demonstrated both increase and decrease in the proportion of the non-typical morph in larger/older individuals. It is possible that selective forces and the pressure</w:t>
      </w:r>
      <w:r>
        <w:rPr>
          <w:lang w:val="en-US"/>
        </w:rPr>
        <w:t xml:space="preserve"> they exert</w:t>
      </w:r>
      <w:r>
        <w:rPr>
          <w:lang w:val="en-GB"/>
        </w:rPr>
        <w:t xml:space="preserve"> on survival of fry and adult fish of different morphs can be different in individual populations because of the differences in biotopic conditions of their habitats in various regions of the distribution range. As a result, the survival of left- and right-sided individuals at different stages of their life cycle can also differ in different populations of </w:t>
      </w:r>
      <w:r>
        <w:rPr>
          <w:i/>
          <w:lang w:val="en-GB"/>
        </w:rPr>
        <w:t>P. flesus</w:t>
      </w:r>
      <w:r>
        <w:rPr>
          <w:lang w:val="en-GB"/>
        </w:rPr>
        <w:t xml:space="preserve"> and </w:t>
      </w:r>
      <w:r>
        <w:rPr>
          <w:i/>
          <w:lang w:val="en-GB"/>
        </w:rPr>
        <w:t>P. stellatus</w:t>
      </w:r>
      <w:r>
        <w:rPr>
          <w:lang w:val="en-GB"/>
        </w:rPr>
        <w:t xml:space="preserve">. In this respect, it appears reasonable to conduct a comparative analysis of changes in the proportion of morphs in the following 4 age categories of flounders: fingerlings (0+), sexually immature individuals (1-2-year old), recently matured individuals and adults. </w:t>
      </w:r>
    </w:p>
    <w:p>
      <w:pPr>
        <w:spacing w:line="360" w:lineRule="auto"/>
        <w:ind w:firstLine="708"/>
        <w:jc w:val="both"/>
        <w:rPr>
          <w:lang w:val="en-GB"/>
        </w:rPr>
      </w:pPr>
      <w:r>
        <w:rPr>
          <w:lang w:val="en-GB"/>
        </w:rPr>
        <w:t>The</w:t>
      </w:r>
      <w:r>
        <w:rPr>
          <w:lang w:val="en-US"/>
        </w:rPr>
        <w:t xml:space="preserve"> </w:t>
      </w:r>
      <w:r>
        <w:rPr>
          <w:lang w:val="en-GB"/>
        </w:rPr>
        <w:t>question</w:t>
      </w:r>
      <w:r>
        <w:rPr>
          <w:lang w:val="en-US"/>
        </w:rPr>
        <w:t xml:space="preserve"> </w:t>
      </w:r>
      <w:r>
        <w:rPr>
          <w:lang w:val="en-GB"/>
        </w:rPr>
        <w:t>about</w:t>
      </w:r>
      <w:r>
        <w:rPr>
          <w:lang w:val="en-US"/>
        </w:rPr>
        <w:t xml:space="preserve"> </w:t>
      </w:r>
      <w:r>
        <w:rPr>
          <w:lang w:val="en-GB"/>
        </w:rPr>
        <w:t>possible</w:t>
      </w:r>
      <w:r>
        <w:rPr>
          <w:lang w:val="en-US"/>
        </w:rPr>
        <w:t xml:space="preserve"> </w:t>
      </w:r>
      <w:r>
        <w:rPr>
          <w:lang w:val="en-GB"/>
        </w:rPr>
        <w:t>causes</w:t>
      </w:r>
      <w:r>
        <w:rPr>
          <w:lang w:val="en-US"/>
        </w:rPr>
        <w:t xml:space="preserve"> </w:t>
      </w:r>
      <w:r>
        <w:rPr>
          <w:lang w:val="en-GB"/>
        </w:rPr>
        <w:t>of</w:t>
      </w:r>
      <w:r>
        <w:rPr>
          <w:lang w:val="en-US"/>
        </w:rPr>
        <w:t xml:space="preserve"> high interpopulational variation of proportion of two phenotypes </w:t>
      </w:r>
      <w:r>
        <w:rPr>
          <w:lang w:val="en-GB"/>
        </w:rPr>
        <w:t>remains</w:t>
      </w:r>
      <w:r>
        <w:rPr>
          <w:lang w:val="en-US"/>
        </w:rPr>
        <w:t xml:space="preserve"> </w:t>
      </w:r>
      <w:r>
        <w:rPr>
          <w:lang w:val="en-GB"/>
        </w:rPr>
        <w:t>unanswered</w:t>
      </w:r>
      <w:r>
        <w:rPr>
          <w:lang w:val="en-US"/>
        </w:rPr>
        <w:t xml:space="preserve"> </w:t>
      </w:r>
      <w:r>
        <w:rPr>
          <w:lang w:val="en-GB"/>
        </w:rPr>
        <w:t>and</w:t>
      </w:r>
      <w:r>
        <w:rPr>
          <w:lang w:val="en-US"/>
        </w:rPr>
        <w:t xml:space="preserve"> </w:t>
      </w:r>
      <w:r>
        <w:rPr>
          <w:lang w:val="en-GB"/>
        </w:rPr>
        <w:t>still</w:t>
      </w:r>
      <w:r>
        <w:rPr>
          <w:lang w:val="en-US"/>
        </w:rPr>
        <w:t xml:space="preserve"> </w:t>
      </w:r>
      <w:r>
        <w:rPr>
          <w:lang w:val="en-GB"/>
        </w:rPr>
        <w:t>require</w:t>
      </w:r>
      <w:r>
        <w:rPr>
          <w:lang w:val="en-US"/>
        </w:rPr>
        <w:t xml:space="preserve"> </w:t>
      </w:r>
      <w:r>
        <w:rPr>
          <w:lang w:val="en-GB"/>
        </w:rPr>
        <w:t>additional</w:t>
      </w:r>
      <w:r>
        <w:rPr>
          <w:lang w:val="en-US"/>
        </w:rPr>
        <w:t xml:space="preserve"> </w:t>
      </w:r>
      <w:r>
        <w:rPr>
          <w:lang w:val="en-GB"/>
        </w:rPr>
        <w:t xml:space="preserve">investigations. It can be supposed that the individuals of the non-typical, left-sided, morph in some regions of the White Sea (Dvina Bay and Mezen Bay) show increased mortality during their first years (0+ and, possibly, 1+) of life, so their proportion in the populations is low. Such selective mortality in younger age classes can occur, in particular, because of the intra- or interspecific competition for food resources between young fish of the European flounder, Arctic flounder </w:t>
      </w:r>
      <w:r>
        <w:rPr>
          <w:i/>
          <w:lang w:val="en-GB"/>
        </w:rPr>
        <w:t>Liopsetta glacialis</w:t>
      </w:r>
      <w:r>
        <w:rPr>
          <w:lang w:val="en-GB"/>
        </w:rPr>
        <w:t xml:space="preserve"> and </w:t>
      </w:r>
      <w:r>
        <w:rPr>
          <w:rFonts w:hint="default"/>
          <w:lang w:val="en-US"/>
        </w:rPr>
        <w:t xml:space="preserve">common </w:t>
      </w:r>
      <w:r>
        <w:rPr>
          <w:lang w:val="en-GB"/>
        </w:rPr>
        <w:t xml:space="preserve">dab </w:t>
      </w:r>
      <w:r>
        <w:rPr>
          <w:i/>
          <w:lang w:val="en-GB"/>
        </w:rPr>
        <w:t>Limanda limanda</w:t>
      </w:r>
      <w:r>
        <w:rPr>
          <w:lang w:val="en-GB"/>
        </w:rPr>
        <w:t xml:space="preserve">, which share habitats in inlets and shallow coastal areas of the White Sea (Shatunovsky, Chestnova, 1970; Semushin, Sherstkov, 2012). Detected absence of changes in morph proportion with increasing age in the White Sea flounders might be related to the similarity of mortality between the left-sided and right-sided individuals of the same age. </w:t>
      </w:r>
      <w:r>
        <w:rPr>
          <w:lang w:val="en-US"/>
        </w:rPr>
        <w:t xml:space="preserve">In our opinion, it could be explained, for example, by the ecological peculiarities of the European flounder. </w:t>
      </w:r>
      <w:r>
        <w:rPr>
          <w:lang w:val="en-GB"/>
        </w:rPr>
        <w:t xml:space="preserve">The flounder depart from the shore </w:t>
      </w:r>
      <w:r>
        <w:rPr>
          <w:lang w:val="en-US"/>
        </w:rPr>
        <w:t xml:space="preserve">at the age of 2 years and later </w:t>
      </w:r>
      <w:r>
        <w:rPr>
          <w:lang w:val="en-GB"/>
        </w:rPr>
        <w:t xml:space="preserve">and then makes foraging forays into extensive shallow areas in the open sea, which is confirmed by our several-year-long observations and trawl catches in different parts of the White Sea. Changes in foraging locations, in addition to broadening of the dietary spectrum with age, probably lower the tension caused by intra- and interspecific competition for food of individuals of different morphs, which, in turn, can </w:t>
      </w:r>
      <w:r>
        <w:rPr>
          <w:lang w:val="en-US"/>
        </w:rPr>
        <w:t>favour higher survival of the left-sided individuals</w:t>
      </w:r>
      <w:r>
        <w:rPr>
          <w:lang w:val="en-GB"/>
        </w:rPr>
        <w:t>. As a result, the mortality of the non-typical and typical morphs turn out to be</w:t>
      </w:r>
      <w:r>
        <w:rPr>
          <w:lang w:val="en-US"/>
        </w:rPr>
        <w:t xml:space="preserve"> very close</w:t>
      </w:r>
      <w:r>
        <w:rPr>
          <w:lang w:val="en-GB"/>
        </w:rPr>
        <w:t xml:space="preserve"> at different stages (2-13 years) of flounder life cycle in various locations in the White Sea. Further study of survival of different morphs at </w:t>
      </w:r>
      <w:r>
        <w:rPr>
          <w:lang w:val="en-US"/>
        </w:rPr>
        <w:t>fingerling and yearling stages,</w:t>
      </w:r>
      <w:r>
        <w:rPr>
          <w:lang w:val="en-GB"/>
        </w:rPr>
        <w:t xml:space="preserve"> spatial distribution and the diet of both morphs in different biotopes will provide more insight into ecological mechanisms maintaining interpopulation</w:t>
      </w:r>
      <w:r>
        <w:rPr>
          <w:lang w:val="en-US"/>
        </w:rPr>
        <w:t>al</w:t>
      </w:r>
      <w:r>
        <w:rPr>
          <w:lang w:val="en-GB"/>
        </w:rPr>
        <w:t xml:space="preserve"> variation in morph proportions in European flounder from the White Sea. </w:t>
      </w:r>
    </w:p>
    <w:p>
      <w:pPr>
        <w:spacing w:line="360" w:lineRule="auto"/>
        <w:rPr>
          <w:b/>
          <w:lang w:val="en-GB"/>
        </w:rPr>
      </w:pPr>
    </w:p>
    <w:p>
      <w:pPr>
        <w:pStyle w:val="14"/>
        <w:spacing w:line="360" w:lineRule="auto"/>
        <w:rPr>
          <w:b/>
          <w:lang w:val="en-US"/>
        </w:rPr>
      </w:pPr>
      <w:r>
        <w:rPr>
          <w:b/>
          <w:lang w:val="en-US"/>
        </w:rPr>
        <w:t>ACKNOWLEDGEMENTS</w:t>
      </w:r>
    </w:p>
    <w:p>
      <w:pPr>
        <w:pStyle w:val="14"/>
        <w:spacing w:line="360" w:lineRule="auto"/>
        <w:rPr>
          <w:color w:val="000000"/>
          <w:lang w:val="en-US"/>
        </w:rPr>
      </w:pPr>
      <w:r>
        <w:rPr>
          <w:lang w:val="en-US"/>
        </w:rPr>
        <w:t xml:space="preserve">We are grateful to the staff of the Coastal Research Laboratory of the Polar branch of FSBI “VNIRO” for their help in collecting data during expeditions. </w:t>
      </w:r>
      <w:r>
        <w:rPr>
          <w:color w:val="000000"/>
          <w:lang w:val="en-US"/>
        </w:rPr>
        <w:t xml:space="preserve">This work was carried out as part of the State Task of the Zoological Institute RAS (state registration number no. </w:t>
      </w:r>
      <w:r>
        <w:rPr>
          <w:rStyle w:val="30"/>
          <w:lang w:val="en-US"/>
        </w:rPr>
        <w:t>1021051402749-2</w:t>
      </w:r>
      <w:r>
        <w:rPr>
          <w:color w:val="000000"/>
          <w:lang w:val="en-US"/>
        </w:rPr>
        <w:t>).</w:t>
      </w:r>
    </w:p>
    <w:p>
      <w:pPr>
        <w:spacing w:line="360" w:lineRule="auto"/>
        <w:jc w:val="both"/>
        <w:rPr>
          <w:lang w:val="en-US"/>
        </w:rPr>
      </w:pPr>
    </w:p>
    <w:p>
      <w:pPr>
        <w:spacing w:line="360" w:lineRule="auto"/>
        <w:jc w:val="both"/>
        <w:rPr>
          <w:lang w:val="en-US"/>
        </w:rPr>
      </w:pPr>
      <w:r>
        <w:t>ЛИТЕРАТУРА</w:t>
      </w:r>
    </w:p>
    <w:p>
      <w:pPr>
        <w:spacing w:line="360" w:lineRule="auto"/>
        <w:ind w:left="709" w:hanging="709"/>
        <w:jc w:val="both"/>
        <w:rPr>
          <w:lang w:val="en-US"/>
        </w:rPr>
      </w:pPr>
      <w:r>
        <w:rPr>
          <w:lang w:val="en-US"/>
        </w:rPr>
        <w:t>Christensen J. M. Burning otoliths, a technique for age determination of soles and other fish. J. Cons. Perm. int. Explor. 1964. Mer. 29, 73–81.</w:t>
      </w:r>
    </w:p>
    <w:p>
      <w:pPr>
        <w:spacing w:line="360" w:lineRule="auto"/>
        <w:ind w:left="709" w:hanging="709"/>
        <w:jc w:val="both"/>
        <w:rPr>
          <w:lang w:val="en-US"/>
        </w:rPr>
      </w:pPr>
      <w:r>
        <w:rPr>
          <w:lang w:val="en-US"/>
        </w:rPr>
        <w:t>Chilton D. E., Beamish R. J. Age determination methods for fishes studied by the groundfish program at the Pacific Biological Station // Canadian Special Publication of Fisheries and Aquatic Sciences. 1982. N 60. 102 p.</w:t>
      </w:r>
    </w:p>
    <w:p>
      <w:pPr>
        <w:spacing w:line="360" w:lineRule="auto"/>
        <w:rPr>
          <w:lang w:val="en-US"/>
        </w:rPr>
      </w:pPr>
      <w:r>
        <w:rPr>
          <w:lang w:val="en-US"/>
        </w:rPr>
        <w:t xml:space="preserve">Andriashev AP (1954) Fishes of the northern seas of the USSR. Izd Akad Nauk SSSR, Moscow, </w:t>
      </w:r>
    </w:p>
    <w:p>
      <w:pPr>
        <w:spacing w:line="360" w:lineRule="auto"/>
        <w:rPr>
          <w:lang w:val="en-US"/>
        </w:rPr>
      </w:pPr>
      <w:r>
        <w:rPr>
          <w:lang w:val="en-US"/>
        </w:rPr>
        <w:tab/>
      </w:r>
      <w:r>
        <w:rPr>
          <w:lang w:val="en-US"/>
        </w:rPr>
        <w:t>Leningrad [In Russian]</w:t>
      </w:r>
    </w:p>
    <w:p>
      <w:pPr>
        <w:spacing w:line="360" w:lineRule="auto"/>
        <w:rPr>
          <w:lang w:val="en-US"/>
        </w:rPr>
      </w:pPr>
      <w:r>
        <w:rPr>
          <w:lang w:val="en-US"/>
        </w:rPr>
        <w:t xml:space="preserve">Andriashev, A.P., </w:t>
      </w:r>
      <w:r>
        <w:rPr>
          <w:i/>
          <w:iCs/>
          <w:lang w:val="en-US"/>
        </w:rPr>
        <w:t>Ryby severnykh morei SSSR</w:t>
      </w:r>
      <w:r>
        <w:rPr>
          <w:lang w:val="en-US"/>
        </w:rPr>
        <w:t xml:space="preserve"> (Fishes of the Northern Seas of the USSR), </w:t>
      </w:r>
    </w:p>
    <w:p>
      <w:pPr>
        <w:spacing w:line="360" w:lineRule="auto"/>
        <w:ind w:left="284" w:firstLine="425"/>
        <w:rPr>
          <w:lang w:val="en-US"/>
        </w:rPr>
      </w:pPr>
      <w:r>
        <w:rPr>
          <w:lang w:val="en-US"/>
        </w:rPr>
        <w:t>Moscow: Akad. Nauk SSSR, 1954.</w:t>
      </w:r>
    </w:p>
    <w:p>
      <w:pPr>
        <w:spacing w:line="360" w:lineRule="auto"/>
        <w:rPr>
          <w:lang w:val="en-US"/>
        </w:rPr>
      </w:pPr>
      <w:r>
        <w:rPr>
          <w:lang w:val="en-US"/>
        </w:rPr>
        <w:t xml:space="preserve">Altukhov </w:t>
      </w:r>
      <w:r>
        <w:t>К</w:t>
      </w:r>
      <w:r>
        <w:rPr>
          <w:lang w:val="en-US"/>
        </w:rPr>
        <w:t xml:space="preserve"> </w:t>
      </w:r>
      <w:r>
        <w:t>А</w:t>
      </w:r>
      <w:r>
        <w:rPr>
          <w:lang w:val="en-US"/>
        </w:rPr>
        <w:t xml:space="preserve">, </w:t>
      </w:r>
      <w:r>
        <w:t>М</w:t>
      </w:r>
      <w:r>
        <w:rPr>
          <w:lang w:val="en-US"/>
        </w:rPr>
        <w:t xml:space="preserve">ikhailovskaya </w:t>
      </w:r>
      <w:r>
        <w:t>А</w:t>
      </w:r>
      <w:r>
        <w:rPr>
          <w:lang w:val="en-US"/>
        </w:rPr>
        <w:t xml:space="preserve"> </w:t>
      </w:r>
      <w:r>
        <w:t>А</w:t>
      </w:r>
      <w:r>
        <w:rPr>
          <w:lang w:val="en-US"/>
        </w:rPr>
        <w:t xml:space="preserve">, Mukhomediyarov FB, Nadezhin VM, Novikov PI, </w:t>
      </w:r>
    </w:p>
    <w:p>
      <w:pPr>
        <w:spacing w:line="360" w:lineRule="auto"/>
        <w:ind w:left="709"/>
        <w:rPr>
          <w:lang w:val="en-US"/>
        </w:rPr>
      </w:pPr>
      <w:r>
        <w:rPr>
          <w:lang w:val="en-US"/>
        </w:rPr>
        <w:t>Palenichko ZG (1958) Fishes of the White Sea. Gosudarstvennoe izdatelstvo Karelskoy   ASSR, Petrozavodsk, USSR [In Russian]</w:t>
      </w:r>
    </w:p>
    <w:p>
      <w:pPr>
        <w:spacing w:line="360" w:lineRule="auto"/>
        <w:rPr>
          <w:lang w:val="en-US"/>
        </w:rPr>
      </w:pPr>
      <w:r>
        <w:rPr>
          <w:lang w:val="en-US"/>
        </w:rPr>
        <w:t>Berg LS (1949) Freshwater fishes of the U.S.S.R. and adjacent countries. Nauka, Moscow-</w:t>
      </w:r>
    </w:p>
    <w:p>
      <w:pPr>
        <w:spacing w:line="360" w:lineRule="auto"/>
        <w:rPr>
          <w:lang w:val="en-US"/>
        </w:rPr>
      </w:pPr>
      <w:r>
        <w:rPr>
          <w:lang w:val="en-US"/>
        </w:rPr>
        <w:tab/>
      </w:r>
      <w:r>
        <w:rPr>
          <w:lang w:val="en-US"/>
        </w:rPr>
        <w:t>Leningrad [In Russian]</w:t>
      </w:r>
    </w:p>
    <w:p>
      <w:pPr>
        <w:spacing w:line="360" w:lineRule="auto"/>
        <w:rPr>
          <w:lang w:val="en-US"/>
        </w:rPr>
      </w:pPr>
      <w:r>
        <w:rPr>
          <w:lang w:val="en-US"/>
        </w:rPr>
        <w:t xml:space="preserve">Bergstrom C. A. 2007. Morphological evidence of correlational selection and ecological </w:t>
      </w:r>
    </w:p>
    <w:p>
      <w:pPr>
        <w:spacing w:line="360" w:lineRule="auto"/>
        <w:ind w:left="709"/>
        <w:rPr>
          <w:lang w:val="en-US"/>
        </w:rPr>
      </w:pPr>
      <w:r>
        <w:rPr>
          <w:lang w:val="en-US"/>
        </w:rPr>
        <w:t xml:space="preserve">segregation between dextral and sinistral forms in a polymorphic flatfish, </w:t>
      </w:r>
      <w:r>
        <w:rPr>
          <w:i/>
          <w:lang w:val="en-US"/>
        </w:rPr>
        <w:t>Platichthys stellatus</w:t>
      </w:r>
      <w:r>
        <w:rPr>
          <w:lang w:val="en-US"/>
        </w:rPr>
        <w:t xml:space="preserve">. </w:t>
      </w:r>
      <w:r>
        <w:rPr>
          <w:i/>
          <w:lang w:val="en-US"/>
        </w:rPr>
        <w:t>Journal of Evolutionary Biology</w:t>
      </w:r>
      <w:r>
        <w:rPr>
          <w:lang w:val="en-US"/>
        </w:rPr>
        <w:t xml:space="preserve">, </w:t>
      </w:r>
      <w:r>
        <w:rPr>
          <w:b/>
          <w:lang w:val="en-US"/>
        </w:rPr>
        <w:t>20</w:t>
      </w:r>
      <w:r>
        <w:rPr>
          <w:lang w:val="en-US"/>
        </w:rPr>
        <w:t xml:space="preserve">: 1104–1114. </w:t>
      </w:r>
      <w:r>
        <w:fldChar w:fldCharType="begin"/>
      </w:r>
      <w:r>
        <w:instrText xml:space="preserve"> HYPERLINK "https://doi.org/10.1111/j.1420-9101.2006.01290" </w:instrText>
      </w:r>
      <w:r>
        <w:fldChar w:fldCharType="separate"/>
      </w:r>
      <w:r>
        <w:rPr>
          <w:rStyle w:val="12"/>
          <w:lang w:val="en-US"/>
        </w:rPr>
        <w:t>https://doi.org/10.1111/j.1420-9101.2006.01290</w:t>
      </w:r>
      <w:r>
        <w:rPr>
          <w:rStyle w:val="12"/>
          <w:lang w:val="en-US"/>
        </w:rPr>
        <w:fldChar w:fldCharType="end"/>
      </w:r>
    </w:p>
    <w:p>
      <w:pPr>
        <w:spacing w:line="360" w:lineRule="auto"/>
        <w:rPr>
          <w:lang w:val="en-US"/>
        </w:rPr>
      </w:pPr>
      <w:r>
        <w:rPr>
          <w:lang w:val="en-US"/>
        </w:rPr>
        <w:t xml:space="preserve">Brey T (2001) Population dynamics in benthic invertebrates. A virtual handbook. Version 01.2. </w:t>
      </w:r>
    </w:p>
    <w:p>
      <w:pPr>
        <w:spacing w:line="360" w:lineRule="auto"/>
        <w:ind w:left="540" w:firstLine="169"/>
        <w:rPr>
          <w:color w:val="000000"/>
          <w:lang w:val="en-US"/>
        </w:rPr>
      </w:pPr>
      <w:r>
        <w:fldChar w:fldCharType="begin"/>
      </w:r>
      <w:r>
        <w:rPr>
          <w:lang w:val="en-US"/>
          <w:rPrChange w:id="17" w:author="Петр Ершов" w:date="2021-12-02T18:03:00Z">
            <w:rPr/>
          </w:rPrChange>
        </w:rPr>
        <w:instrText xml:space="preserve"> HYPERLINK "http://www.thomas-brey.de/science/virtualhandbook" </w:instrText>
      </w:r>
      <w:r>
        <w:fldChar w:fldCharType="separate"/>
      </w:r>
      <w:r>
        <w:rPr>
          <w:rStyle w:val="12"/>
          <w:lang w:val="en-US"/>
        </w:rPr>
        <w:t>http://www.thomas-brey.de/science/virtualhandbook</w:t>
      </w:r>
      <w:r>
        <w:rPr>
          <w:rStyle w:val="12"/>
          <w:lang w:val="en-US"/>
        </w:rPr>
        <w:fldChar w:fldCharType="end"/>
      </w:r>
    </w:p>
    <w:p>
      <w:pPr>
        <w:spacing w:line="360" w:lineRule="auto"/>
        <w:rPr>
          <w:lang w:val="en-US"/>
        </w:rPr>
      </w:pPr>
      <w:r>
        <w:rPr>
          <w:lang w:val="en-US"/>
        </w:rPr>
        <w:t xml:space="preserve">Duncker G (1900) Variation und Asymmetrie bei </w:t>
      </w:r>
      <w:r>
        <w:rPr>
          <w:i/>
          <w:lang w:val="en-US"/>
        </w:rPr>
        <w:t>Pleuronectes flesus</w:t>
      </w:r>
      <w:r>
        <w:rPr>
          <w:lang w:val="en-US"/>
        </w:rPr>
        <w:t xml:space="preserve"> L. Wiss Meereunters 3: </w:t>
      </w:r>
    </w:p>
    <w:p>
      <w:pPr>
        <w:spacing w:line="360" w:lineRule="auto"/>
        <w:rPr>
          <w:lang w:val="en-US"/>
        </w:rPr>
      </w:pPr>
      <w:r>
        <w:rPr>
          <w:lang w:val="en-US"/>
        </w:rPr>
        <w:tab/>
      </w:r>
      <w:r>
        <w:rPr>
          <w:lang w:val="en-US"/>
        </w:rPr>
        <w:t>333-406</w:t>
      </w:r>
    </w:p>
    <w:p>
      <w:pPr>
        <w:spacing w:line="360" w:lineRule="auto"/>
        <w:rPr>
          <w:i/>
          <w:highlight w:val="yellow"/>
          <w:lang w:val="en-US"/>
        </w:rPr>
      </w:pPr>
      <w:r>
        <w:rPr>
          <w:highlight w:val="yellow"/>
          <w:lang w:val="en-US"/>
        </w:rPr>
        <w:t xml:space="preserve">Fornbacke M, Gombrii M, Lundberg A (2002) Sidedness frequencies in the flounder </w:t>
      </w:r>
      <w:r>
        <w:rPr>
          <w:i/>
          <w:highlight w:val="yellow"/>
          <w:lang w:val="en-US"/>
        </w:rPr>
        <w:t xml:space="preserve">Platichthys </w:t>
      </w:r>
    </w:p>
    <w:p>
      <w:pPr>
        <w:spacing w:line="360" w:lineRule="auto"/>
        <w:rPr>
          <w:lang w:val="en-US"/>
        </w:rPr>
      </w:pPr>
      <w:r>
        <w:rPr>
          <w:i/>
          <w:highlight w:val="yellow"/>
          <w:lang w:val="en-US"/>
        </w:rPr>
        <w:tab/>
      </w:r>
      <w:r>
        <w:rPr>
          <w:i/>
          <w:highlight w:val="yellow"/>
          <w:lang w:val="en-US"/>
        </w:rPr>
        <w:t xml:space="preserve">flesus </w:t>
      </w:r>
      <w:r>
        <w:rPr>
          <w:highlight w:val="yellow"/>
          <w:lang w:val="en-US"/>
        </w:rPr>
        <w:t>(Pleuronectiformes) along a biogeographical cline. Sarsia 87: 392–395</w:t>
      </w:r>
    </w:p>
    <w:p>
      <w:pPr>
        <w:spacing w:line="360" w:lineRule="auto"/>
        <w:rPr>
          <w:lang w:val="en-US"/>
        </w:rPr>
      </w:pPr>
      <w:r>
        <w:rPr>
          <w:lang w:val="en-US"/>
        </w:rPr>
        <w:t xml:space="preserve">Forrester C R 1969 Sinistrality in </w:t>
      </w:r>
      <w:r>
        <w:rPr>
          <w:i/>
          <w:lang w:val="en-US"/>
        </w:rPr>
        <w:t>Platichthys stellatus</w:t>
      </w:r>
      <w:r>
        <w:rPr>
          <w:lang w:val="en-US"/>
        </w:rPr>
        <w:t xml:space="preserve"> off British Columbia. J Fish Res Bd Can 26: 191–196</w:t>
      </w:r>
    </w:p>
    <w:p>
      <w:pPr>
        <w:spacing w:line="360" w:lineRule="auto"/>
        <w:rPr>
          <w:lang w:val="en-US"/>
        </w:rPr>
      </w:pPr>
      <w:r>
        <w:rPr>
          <w:lang w:val="en-US"/>
        </w:rPr>
        <w:t xml:space="preserve">Forrester C.R. 1969. Sinistrality in Platichthys stellatus off British Columbia. Journal of the </w:t>
      </w:r>
    </w:p>
    <w:p>
      <w:pPr>
        <w:spacing w:line="360" w:lineRule="auto"/>
        <w:ind w:firstLine="709"/>
        <w:rPr>
          <w:lang w:val="en-US"/>
        </w:rPr>
      </w:pPr>
      <w:r>
        <w:rPr>
          <w:lang w:val="en-US"/>
        </w:rPr>
        <w:t xml:space="preserve">Fisheries Research Board of Canada, 26: 191–196. </w:t>
      </w:r>
      <w:r>
        <w:fldChar w:fldCharType="begin"/>
      </w:r>
      <w:r>
        <w:instrText xml:space="preserve"> HYPERLINK "https://doi.org/10.1139/f69-023" </w:instrText>
      </w:r>
      <w:r>
        <w:fldChar w:fldCharType="separate"/>
      </w:r>
      <w:r>
        <w:rPr>
          <w:rStyle w:val="12"/>
          <w:lang w:val="en-US"/>
        </w:rPr>
        <w:t>https://doi.org/10.1139/f69-023</w:t>
      </w:r>
      <w:r>
        <w:rPr>
          <w:rStyle w:val="12"/>
          <w:lang w:val="en-US"/>
        </w:rPr>
        <w:fldChar w:fldCharType="end"/>
      </w:r>
    </w:p>
    <w:p>
      <w:pPr>
        <w:spacing w:line="360" w:lineRule="auto"/>
        <w:rPr>
          <w:lang w:val="en-US"/>
        </w:rPr>
      </w:pPr>
      <w:r>
        <w:rPr>
          <w:lang w:val="en-US"/>
        </w:rPr>
        <w:t>Hubbs C L &amp; Hubbs L C (1945). Bilateral asymmetry and bilateral variation in fishes.</w:t>
      </w:r>
    </w:p>
    <w:p>
      <w:pPr>
        <w:spacing w:line="360" w:lineRule="auto"/>
        <w:ind w:firstLine="709"/>
        <w:rPr>
          <w:lang w:val="en-US"/>
        </w:rPr>
      </w:pPr>
      <w:r>
        <w:rPr>
          <w:lang w:val="en-US"/>
        </w:rPr>
        <w:t>Papers of the Michigan Academy of Science, Arts and Letters 30, 229–310</w:t>
      </w:r>
      <w:r>
        <w:rPr>
          <w:lang w:val="en-US" w:eastAsia="en-US"/>
        </w:rPr>
        <w:tab/>
      </w:r>
      <w:r>
        <w:rPr>
          <w:lang w:val="en-US" w:eastAsia="en-US"/>
        </w:rPr>
        <w:tab/>
      </w:r>
    </w:p>
    <w:p>
      <w:pPr>
        <w:spacing w:line="360" w:lineRule="auto"/>
        <w:rPr>
          <w:lang w:val="en-US"/>
        </w:rPr>
      </w:pPr>
      <w:r>
        <w:rPr>
          <w:lang w:val="en-US"/>
        </w:rPr>
        <w:t>Mikelsaar N (1958) Method of equalized scales. In: Hydrobiological investigations. Izd Akad</w:t>
      </w:r>
    </w:p>
    <w:p>
      <w:pPr>
        <w:spacing w:line="360" w:lineRule="auto"/>
        <w:rPr>
          <w:lang w:val="en-US"/>
        </w:rPr>
      </w:pPr>
      <w:r>
        <w:rPr>
          <w:lang w:val="en-US"/>
        </w:rPr>
        <w:tab/>
      </w:r>
      <w:r>
        <w:rPr>
          <w:lang w:val="en-US"/>
        </w:rPr>
        <w:t>Nauk ESSR, Tartu, USSR, Issue 1, pp 286-312 [In Russian]</w:t>
      </w:r>
    </w:p>
    <w:p>
      <w:pPr>
        <w:spacing w:line="360" w:lineRule="auto"/>
        <w:rPr>
          <w:sz w:val="23"/>
          <w:szCs w:val="23"/>
          <w:lang w:val="en-US"/>
        </w:rPr>
      </w:pPr>
      <w:r>
        <w:rPr>
          <w:sz w:val="23"/>
          <w:szCs w:val="23"/>
          <w:lang w:val="en-US"/>
        </w:rPr>
        <w:t xml:space="preserve">Mikelsaar N. 1958. Method of equalized scales. Gidrobiologicheskie issledovaniya (Tartu: </w:t>
      </w:r>
    </w:p>
    <w:p>
      <w:pPr>
        <w:spacing w:line="360" w:lineRule="auto"/>
        <w:ind w:firstLine="709"/>
        <w:rPr>
          <w:lang w:val="en-US"/>
        </w:rPr>
      </w:pPr>
      <w:r>
        <w:rPr>
          <w:sz w:val="23"/>
          <w:szCs w:val="23"/>
          <w:lang w:val="en-US"/>
        </w:rPr>
        <w:t>Izdatelstvo Akademii Nauk ESSR), 1: 286–312. [In Russian].</w:t>
      </w:r>
    </w:p>
    <w:p>
      <w:pPr>
        <w:spacing w:line="360" w:lineRule="auto"/>
        <w:rPr>
          <w:lang w:val="en-US"/>
        </w:rPr>
      </w:pPr>
      <w:r>
        <w:rPr>
          <w:lang w:val="en-US"/>
        </w:rPr>
        <w:t xml:space="preserve">Orcutt H G (1950) The life history of the starry flounder </w:t>
      </w:r>
      <w:r>
        <w:rPr>
          <w:i/>
          <w:lang w:val="en-US"/>
        </w:rPr>
        <w:t>Platichthys stellatus</w:t>
      </w:r>
      <w:r>
        <w:rPr>
          <w:lang w:val="en-US"/>
        </w:rPr>
        <w:t xml:space="preserve"> (Pallаs). Calif. Fish </w:t>
      </w:r>
    </w:p>
    <w:p>
      <w:pPr>
        <w:spacing w:line="360" w:lineRule="auto"/>
        <w:ind w:firstLine="709"/>
        <w:rPr>
          <w:lang w:val="en-US"/>
        </w:rPr>
      </w:pPr>
      <w:r>
        <w:rPr>
          <w:lang w:val="en-US"/>
        </w:rPr>
        <w:t>Game Fish Bull. 78: 1–64</w:t>
      </w:r>
    </w:p>
    <w:p>
      <w:pPr>
        <w:spacing w:line="360" w:lineRule="auto"/>
        <w:rPr>
          <w:lang w:val="en-US"/>
        </w:rPr>
      </w:pPr>
      <w:r>
        <w:rPr>
          <w:rFonts w:eastAsia="SimSun"/>
          <w:color w:val="222222"/>
          <w:shd w:val="clear" w:color="auto" w:fill="FFFFFF"/>
          <w:lang w:val="en-US"/>
        </w:rPr>
        <w:t>Quinn, G. P., &amp; Keough, M. J. (2002). </w:t>
      </w:r>
      <w:r>
        <w:rPr>
          <w:rFonts w:eastAsia="SimSun"/>
          <w:iCs/>
          <w:color w:val="222222"/>
          <w:shd w:val="clear" w:color="auto" w:fill="FFFFFF"/>
          <w:lang w:val="en-US"/>
        </w:rPr>
        <w:t>Experimental design and data analysis for biologists</w:t>
      </w:r>
      <w:r>
        <w:rPr>
          <w:rFonts w:eastAsia="SimSun"/>
          <w:color w:val="222222"/>
          <w:shd w:val="clear" w:color="auto" w:fill="FFFFFF"/>
          <w:lang w:val="en-US"/>
        </w:rPr>
        <w:t>. Cambridge university press.</w:t>
      </w:r>
    </w:p>
    <w:p>
      <w:pPr>
        <w:spacing w:line="360" w:lineRule="auto"/>
        <w:rPr>
          <w:highlight w:val="yellow"/>
          <w:lang w:val="en-US"/>
        </w:rPr>
      </w:pPr>
      <w:r>
        <w:rPr>
          <w:highlight w:val="yellow"/>
          <w:lang w:val="en-US"/>
        </w:rPr>
        <w:t>Russo T, Pulcini D, Costantini D et al (2012) “Right” or “wrong”? Insights into the ecology of</w:t>
      </w:r>
    </w:p>
    <w:p>
      <w:pPr>
        <w:spacing w:line="360" w:lineRule="auto"/>
        <w:rPr>
          <w:highlight w:val="yellow"/>
          <w:lang w:val="en-US"/>
        </w:rPr>
      </w:pPr>
      <w:r>
        <w:rPr>
          <w:highlight w:val="yellow"/>
          <w:lang w:val="en-US"/>
        </w:rPr>
        <w:tab/>
      </w:r>
      <w:r>
        <w:rPr>
          <w:highlight w:val="yellow"/>
          <w:lang w:val="en-US"/>
        </w:rPr>
        <w:t xml:space="preserve">sidedness in European flounder, </w:t>
      </w:r>
      <w:r>
        <w:rPr>
          <w:i/>
          <w:highlight w:val="yellow"/>
          <w:lang w:val="en-US"/>
        </w:rPr>
        <w:t>Platichthys flesus</w:t>
      </w:r>
      <w:r>
        <w:rPr>
          <w:highlight w:val="yellow"/>
          <w:lang w:val="en-US"/>
        </w:rPr>
        <w:t xml:space="preserve">. J Morphol 273: 337–346 </w:t>
      </w:r>
    </w:p>
    <w:p>
      <w:pPr>
        <w:spacing w:line="360" w:lineRule="auto"/>
        <w:rPr>
          <w:rStyle w:val="12"/>
          <w:lang w:val="en-US"/>
        </w:rPr>
      </w:pPr>
      <w:r>
        <w:rPr>
          <w:highlight w:val="yellow"/>
          <w:lang w:val="en-US"/>
        </w:rPr>
        <w:tab/>
      </w:r>
      <w:r>
        <w:rPr>
          <w:highlight w:val="yellow"/>
        </w:rPr>
        <w:fldChar w:fldCharType="begin"/>
      </w:r>
      <w:r>
        <w:rPr>
          <w:highlight w:val="yellow"/>
          <w:lang w:val="en-US"/>
          <w:rPrChange w:id="18" w:author="Петр Ершов" w:date="2021-12-02T18:03:00Z">
            <w:rPr/>
          </w:rPrChange>
        </w:rPr>
        <w:instrText xml:space="preserve"> HYPERLINK "https://doi.org/10.1002/jmor.11027" </w:instrText>
      </w:r>
      <w:r>
        <w:rPr>
          <w:highlight w:val="yellow"/>
        </w:rPr>
        <w:fldChar w:fldCharType="separate"/>
      </w:r>
      <w:r>
        <w:rPr>
          <w:rStyle w:val="12"/>
          <w:highlight w:val="yellow"/>
          <w:lang w:val="en-US"/>
        </w:rPr>
        <w:t>https://doi.org/10</w:t>
      </w:r>
      <w:bookmarkStart w:id="1" w:name="_Hlt51229350"/>
      <w:bookmarkStart w:id="2" w:name="_Hlt51229351"/>
      <w:r>
        <w:rPr>
          <w:rStyle w:val="12"/>
          <w:highlight w:val="yellow"/>
          <w:lang w:val="en-US"/>
        </w:rPr>
        <w:t>.</w:t>
      </w:r>
      <w:bookmarkEnd w:id="1"/>
      <w:bookmarkEnd w:id="2"/>
      <w:r>
        <w:rPr>
          <w:rStyle w:val="12"/>
          <w:highlight w:val="yellow"/>
          <w:lang w:val="en-US"/>
        </w:rPr>
        <w:t>1002/jmor.11027</w:t>
      </w:r>
      <w:r>
        <w:rPr>
          <w:rStyle w:val="12"/>
          <w:highlight w:val="yellow"/>
          <w:lang w:val="en-US"/>
        </w:rPr>
        <w:fldChar w:fldCharType="end"/>
      </w:r>
    </w:p>
    <w:p>
      <w:pPr>
        <w:spacing w:line="360" w:lineRule="auto"/>
        <w:rPr>
          <w:sz w:val="23"/>
          <w:szCs w:val="23"/>
          <w:lang w:val="en-US"/>
        </w:rPr>
      </w:pPr>
      <w:r>
        <w:rPr>
          <w:sz w:val="23"/>
          <w:szCs w:val="23"/>
          <w:lang w:val="en-US"/>
        </w:rPr>
        <w:t xml:space="preserve">R Core Team. 2020. R: A language and environment for statistical computing. R Foundation for  </w:t>
      </w:r>
    </w:p>
    <w:p>
      <w:pPr>
        <w:spacing w:line="360" w:lineRule="auto"/>
        <w:ind w:firstLine="709"/>
        <w:rPr>
          <w:sz w:val="23"/>
          <w:szCs w:val="23"/>
          <w:lang w:val="en-US"/>
        </w:rPr>
      </w:pPr>
      <w:r>
        <w:rPr>
          <w:sz w:val="23"/>
          <w:szCs w:val="23"/>
          <w:lang w:val="en-US"/>
        </w:rPr>
        <w:t xml:space="preserve">Statistical Computing, Vienna, Austria. </w:t>
      </w:r>
      <w:r>
        <w:fldChar w:fldCharType="begin"/>
      </w:r>
      <w:r>
        <w:instrText xml:space="preserve"> HYPERLINK "http://www.r-project.org/index.html" </w:instrText>
      </w:r>
      <w:r>
        <w:fldChar w:fldCharType="separate"/>
      </w:r>
      <w:r>
        <w:rPr>
          <w:rStyle w:val="12"/>
          <w:sz w:val="23"/>
          <w:szCs w:val="23"/>
          <w:lang w:val="en-US"/>
        </w:rPr>
        <w:t>http://www.r-project.org/index.html</w:t>
      </w:r>
      <w:r>
        <w:rPr>
          <w:rStyle w:val="12"/>
          <w:sz w:val="23"/>
          <w:szCs w:val="23"/>
          <w:lang w:val="en-US"/>
        </w:rPr>
        <w:fldChar w:fldCharType="end"/>
      </w:r>
    </w:p>
    <w:p>
      <w:pPr>
        <w:pStyle w:val="14"/>
        <w:spacing w:before="0" w:beforeAutospacing="0" w:after="0" w:afterAutospacing="0" w:line="360" w:lineRule="auto"/>
        <w:jc w:val="both"/>
        <w:rPr>
          <w:color w:val="000000"/>
          <w:lang w:val="en-US"/>
        </w:rPr>
      </w:pPr>
      <w:r>
        <w:rPr>
          <w:color w:val="000000"/>
          <w:lang w:val="en-US"/>
        </w:rPr>
        <w:t>Semushin A V and Sherstkov A S (2012) Pleuronectidae fishes. In: Biological resources of the White Sea: investigations and exploitation (ed. Pugachev O N). Explorations of fauna of the  seas 69 (77). ZIN RAN, Saint-Petersburg, pp.205-221</w:t>
      </w:r>
    </w:p>
    <w:p>
      <w:pPr>
        <w:pStyle w:val="14"/>
        <w:spacing w:before="0" w:beforeAutospacing="0" w:after="0" w:afterAutospacing="0" w:line="360" w:lineRule="auto"/>
        <w:jc w:val="both"/>
        <w:rPr>
          <w:lang w:val="en-US"/>
        </w:rPr>
      </w:pPr>
      <w:r>
        <w:rPr>
          <w:lang w:val="en-US"/>
        </w:rPr>
        <w:t xml:space="preserve">Pleuronectidae, in Issledovanie fauny morei. Biologicheskie resursy Belogo morya: izuchenie i ispol’zovanie (Study of Marine Fauna. Biological Resources of the White Sea: Study and Use), </w:t>
      </w:r>
      <w:r>
        <w:rPr>
          <w:i/>
          <w:iCs/>
          <w:lang w:val="en-US"/>
        </w:rPr>
        <w:t>St. Petersburg: Zool. Inst., Ross. Akad. Nauk</w:t>
      </w:r>
      <w:r>
        <w:rPr>
          <w:lang w:val="en-US"/>
        </w:rPr>
        <w:t>, 2012, vol. 69 (77), pp. 205–221.</w:t>
      </w:r>
    </w:p>
    <w:p>
      <w:pPr>
        <w:pStyle w:val="14"/>
        <w:spacing w:before="0" w:beforeAutospacing="0" w:after="0" w:afterAutospacing="0" w:line="360" w:lineRule="auto"/>
        <w:jc w:val="both"/>
        <w:rPr>
          <w:lang w:val="en-US"/>
        </w:rPr>
      </w:pPr>
    </w:p>
    <w:p>
      <w:pPr>
        <w:spacing w:line="360" w:lineRule="auto"/>
        <w:rPr>
          <w:lang w:val="en"/>
        </w:rPr>
      </w:pPr>
      <w:r>
        <w:rPr>
          <w:lang w:val="en-US"/>
        </w:rPr>
        <w:t xml:space="preserve">Semushin AV, Fuks GV, Shilova NA (2015) </w:t>
      </w:r>
      <w:r>
        <w:rPr>
          <w:lang w:val="en"/>
        </w:rPr>
        <w:t>Flatfishes of the White Sea: New data on the</w:t>
      </w:r>
    </w:p>
    <w:p>
      <w:pPr>
        <w:spacing w:line="360" w:lineRule="auto"/>
        <w:rPr>
          <w:lang w:val="en"/>
        </w:rPr>
      </w:pPr>
      <w:r>
        <w:rPr>
          <w:lang w:val="en"/>
        </w:rPr>
        <w:tab/>
      </w:r>
      <w:r>
        <w:rPr>
          <w:lang w:val="en"/>
        </w:rPr>
        <w:t xml:space="preserve">biology of the Arctic flounder </w:t>
      </w:r>
      <w:r>
        <w:rPr>
          <w:i/>
          <w:lang w:val="en"/>
        </w:rPr>
        <w:t>Liopsetta glacialis</w:t>
      </w:r>
      <w:r>
        <w:rPr>
          <w:lang w:val="en"/>
        </w:rPr>
        <w:t xml:space="preserve">, European flounder </w:t>
      </w:r>
      <w:r>
        <w:rPr>
          <w:i/>
          <w:lang w:val="en"/>
        </w:rPr>
        <w:t>Platichthys flesus</w:t>
      </w:r>
      <w:r>
        <w:rPr>
          <w:lang w:val="en"/>
        </w:rPr>
        <w:t xml:space="preserve">, </w:t>
      </w:r>
    </w:p>
    <w:p>
      <w:pPr>
        <w:spacing w:line="360" w:lineRule="auto"/>
        <w:ind w:left="709" w:hanging="142"/>
        <w:rPr>
          <w:lang w:val="en-US"/>
        </w:rPr>
      </w:pPr>
      <w:r>
        <w:rPr>
          <w:lang w:val="en"/>
        </w:rPr>
        <w:tab/>
      </w:r>
      <w:r>
        <w:rPr>
          <w:lang w:val="en"/>
        </w:rPr>
        <w:t xml:space="preserve">and </w:t>
      </w:r>
      <w:r>
        <w:t>С</w:t>
      </w:r>
      <w:r>
        <w:rPr>
          <w:lang w:val="en"/>
        </w:rPr>
        <w:t xml:space="preserve">ommon dab </w:t>
      </w:r>
      <w:r>
        <w:rPr>
          <w:i/>
          <w:lang w:val="en"/>
        </w:rPr>
        <w:t>Limanda limanda</w:t>
      </w:r>
      <w:r>
        <w:rPr>
          <w:lang w:val="en"/>
        </w:rPr>
        <w:t>. J Ichthyol 55: 527-539.</w:t>
      </w:r>
      <w:r>
        <w:rPr>
          <w:lang w:val="en-US"/>
        </w:rPr>
        <w:t xml:space="preserve">    </w:t>
      </w:r>
      <w:r>
        <w:fldChar w:fldCharType="begin"/>
      </w:r>
      <w:r>
        <w:instrText xml:space="preserve"> HYPERLINK "https://doi.org/10.1134/S0032945215030121" </w:instrText>
      </w:r>
      <w:r>
        <w:fldChar w:fldCharType="separate"/>
      </w:r>
      <w:r>
        <w:rPr>
          <w:rStyle w:val="12"/>
          <w:lang w:val="en-US"/>
        </w:rPr>
        <w:t>https://doi.org/10.1134/S0032945215030121</w:t>
      </w:r>
      <w:r>
        <w:rPr>
          <w:rStyle w:val="12"/>
          <w:lang w:val="en-US"/>
        </w:rPr>
        <w:fldChar w:fldCharType="end"/>
      </w:r>
    </w:p>
    <w:p>
      <w:pPr>
        <w:spacing w:line="360" w:lineRule="auto"/>
        <w:rPr>
          <w:highlight w:val="yellow"/>
          <w:lang w:val="en-US"/>
        </w:rPr>
      </w:pPr>
      <w:r>
        <w:rPr>
          <w:highlight w:val="yellow"/>
          <w:lang w:val="en-US"/>
        </w:rPr>
        <w:t xml:space="preserve">Shatunovsky MI and Chestnova LG (1970) Some biological characteristics of the flounder from </w:t>
      </w:r>
    </w:p>
    <w:p>
      <w:pPr>
        <w:spacing w:line="360" w:lineRule="auto"/>
        <w:rPr>
          <w:highlight w:val="yellow"/>
          <w:lang w:val="en-US"/>
        </w:rPr>
      </w:pPr>
      <w:r>
        <w:rPr>
          <w:highlight w:val="yellow"/>
          <w:lang w:val="en-US"/>
        </w:rPr>
        <w:tab/>
      </w:r>
      <w:r>
        <w:rPr>
          <w:highlight w:val="yellow"/>
          <w:lang w:val="en-US"/>
        </w:rPr>
        <w:t xml:space="preserve">the Kandalaksha Bay in the White Sea. Rep White Sea biol station State Univ Moscow 3: </w:t>
      </w:r>
    </w:p>
    <w:p>
      <w:pPr>
        <w:spacing w:line="360" w:lineRule="auto"/>
        <w:rPr>
          <w:lang w:val="en-US"/>
        </w:rPr>
      </w:pPr>
      <w:r>
        <w:rPr>
          <w:highlight w:val="yellow"/>
          <w:lang w:val="en-US"/>
        </w:rPr>
        <w:tab/>
      </w:r>
      <w:r>
        <w:rPr>
          <w:highlight w:val="yellow"/>
          <w:lang w:val="en-US"/>
        </w:rPr>
        <w:t>166-188 [In Russian]</w:t>
      </w:r>
    </w:p>
    <w:p>
      <w:pPr>
        <w:spacing w:line="360" w:lineRule="auto"/>
        <w:rPr>
          <w:lang w:val="en-US"/>
        </w:rPr>
      </w:pPr>
      <w:r>
        <w:rPr>
          <w:lang w:val="en-US"/>
        </w:rPr>
        <w:t xml:space="preserve">Shatunovsky MI and Chestnova LG 1970. Some biological characteristics of the flounder </w:t>
      </w:r>
    </w:p>
    <w:p>
      <w:pPr>
        <w:spacing w:line="360" w:lineRule="auto"/>
        <w:ind w:left="709"/>
        <w:rPr>
          <w:lang w:val="en-US"/>
        </w:rPr>
      </w:pPr>
      <w:r>
        <w:rPr>
          <w:lang w:val="en-US"/>
        </w:rPr>
        <w:t>from the Kandalaksha Bay in the White Sea. Trudy Belomorskoy Biologicheskoy stantsii Moskovskogo Universiteta, 3: 166–188 [In Russian].</w:t>
      </w:r>
    </w:p>
    <w:p>
      <w:pPr>
        <w:spacing w:line="360" w:lineRule="auto"/>
        <w:rPr>
          <w:lang w:val="en-US"/>
        </w:rPr>
      </w:pPr>
      <w:r>
        <w:rPr>
          <w:lang w:val="en-US"/>
        </w:rPr>
        <w:t xml:space="preserve">Sych NS (1930) </w:t>
      </w:r>
      <w:r>
        <w:rPr>
          <w:i/>
          <w:lang w:val="en"/>
        </w:rPr>
        <w:t>Pleuronectes</w:t>
      </w:r>
      <w:r>
        <w:rPr>
          <w:i/>
          <w:lang w:val="en-US"/>
        </w:rPr>
        <w:t xml:space="preserve"> </w:t>
      </w:r>
      <w:r>
        <w:rPr>
          <w:i/>
          <w:lang w:val="en"/>
        </w:rPr>
        <w:t>flesus</w:t>
      </w:r>
      <w:r>
        <w:rPr>
          <w:lang w:val="en-US"/>
        </w:rPr>
        <w:t xml:space="preserve"> of the Barents and White Seas. Trudy Gos Nauch Issl Inst </w:t>
      </w:r>
    </w:p>
    <w:p>
      <w:pPr>
        <w:spacing w:line="360" w:lineRule="auto"/>
        <w:rPr>
          <w:lang w:val="en-US"/>
        </w:rPr>
      </w:pPr>
      <w:r>
        <w:rPr>
          <w:lang w:val="en-US"/>
        </w:rPr>
        <w:tab/>
      </w:r>
      <w:r>
        <w:rPr>
          <w:lang w:val="en-US"/>
        </w:rPr>
        <w:t>Rybn Khoz 5: 89-116 [In Russian]</w:t>
      </w:r>
    </w:p>
    <w:p>
      <w:pPr>
        <w:spacing w:line="360" w:lineRule="auto"/>
        <w:rPr>
          <w:lang w:val="en-US"/>
        </w:rPr>
      </w:pPr>
      <w:r>
        <w:rPr>
          <w:lang w:val="en-US"/>
        </w:rPr>
        <w:t>Townsend L D 1937 Geographical variation and correlation in Pacific flounders. Copeia 2: 92–103</w:t>
      </w:r>
    </w:p>
    <w:p>
      <w:pPr>
        <w:spacing w:line="360" w:lineRule="auto"/>
        <w:rPr>
          <w:lang w:val="en-US"/>
        </w:rPr>
      </w:pPr>
      <w:r>
        <w:rPr>
          <w:lang w:val="en-US"/>
        </w:rPr>
        <w:t xml:space="preserve">Zuur A., Ieno E., Walker N., Saveliev A. and Smith G. 2009. Mixed effects models and </w:t>
      </w:r>
    </w:p>
    <w:p>
      <w:pPr>
        <w:spacing w:line="360" w:lineRule="auto"/>
        <w:ind w:left="709"/>
        <w:rPr>
          <w:lang w:val="en-US"/>
        </w:rPr>
      </w:pPr>
      <w:r>
        <w:rPr>
          <w:lang w:val="en-US"/>
        </w:rPr>
        <w:t xml:space="preserve">extensions in ecology with R. Spring Science and Business Media, New York, NY, 580 p. </w:t>
      </w:r>
      <w:r>
        <w:fldChar w:fldCharType="begin"/>
      </w:r>
      <w:r>
        <w:instrText xml:space="preserve"> HYPERLINK "https://doi.org/10.1007/978-0-387-87458-6" </w:instrText>
      </w:r>
      <w:r>
        <w:fldChar w:fldCharType="separate"/>
      </w:r>
      <w:r>
        <w:rPr>
          <w:rStyle w:val="12"/>
          <w:lang w:val="en-US"/>
        </w:rPr>
        <w:t>https://doi.org/10.1007/978-0-387-87458-6</w:t>
      </w:r>
      <w:r>
        <w:rPr>
          <w:rStyle w:val="12"/>
          <w:lang w:val="en-US"/>
        </w:rPr>
        <w:fldChar w:fldCharType="end"/>
      </w:r>
    </w:p>
    <w:p>
      <w:pPr>
        <w:spacing w:line="360" w:lineRule="auto"/>
        <w:rPr>
          <w:lang w:val="en-US" w:eastAsia="en-US"/>
        </w:rPr>
      </w:pPr>
    </w:p>
    <w:p>
      <w:pPr>
        <w:spacing w:line="360" w:lineRule="auto"/>
        <w:rPr>
          <w:lang w:val="en-US"/>
        </w:rPr>
      </w:pPr>
      <w:r>
        <w:rPr>
          <w:lang w:val="en-US"/>
        </w:rPr>
        <w:t xml:space="preserve">Fuks GV 2015. Method of determining the age of the river flounder </w:t>
      </w:r>
      <w:r>
        <w:rPr>
          <w:i/>
          <w:lang w:val="en-US"/>
        </w:rPr>
        <w:t>Platichthys fles</w:t>
      </w:r>
      <w:r>
        <w:rPr>
          <w:lang w:val="en-US"/>
        </w:rPr>
        <w:t>us in the otoliths in the north-western regions of the Russian arctic seas. Educatio X(17): 27-30</w:t>
      </w:r>
    </w:p>
    <w:p>
      <w:pPr>
        <w:pStyle w:val="29"/>
        <w:spacing w:before="0" w:beforeAutospacing="0" w:after="0" w:afterAutospacing="0" w:line="480" w:lineRule="auto"/>
        <w:rPr>
          <w:b/>
          <w:lang w:val="en-GB"/>
        </w:rPr>
      </w:pPr>
    </w:p>
    <w:p>
      <w:pPr>
        <w:pStyle w:val="29"/>
        <w:spacing w:before="0" w:beforeAutospacing="0" w:after="0" w:afterAutospacing="0" w:line="480" w:lineRule="auto"/>
        <w:rPr>
          <w:b/>
          <w:lang w:val="en-GB"/>
        </w:rPr>
      </w:pPr>
      <w:r>
        <w:rPr>
          <w:b/>
          <w:lang w:val="en-GB"/>
        </w:rPr>
        <w:t>FIGURE CAPTIONS</w:t>
      </w:r>
    </w:p>
    <w:p>
      <w:pPr>
        <w:spacing w:line="360" w:lineRule="auto"/>
        <w:rPr>
          <w:lang w:val="en-US"/>
        </w:rPr>
      </w:pPr>
      <w:r>
        <w:rPr>
          <w:b/>
          <w:lang w:val="en-US"/>
        </w:rPr>
        <w:t>Fig</w:t>
      </w:r>
      <w:r>
        <w:rPr>
          <w:lang w:val="en-US"/>
        </w:rPr>
        <w:t>.</w:t>
      </w:r>
      <w:r>
        <w:rPr>
          <w:b/>
          <w:lang w:val="en-US"/>
        </w:rPr>
        <w:t>1</w:t>
      </w:r>
      <w:r>
        <w:rPr>
          <w:lang w:val="en-US"/>
        </w:rPr>
        <w:t xml:space="preserve">. </w:t>
      </w:r>
    </w:p>
    <w:p>
      <w:pPr>
        <w:spacing w:line="360" w:lineRule="auto"/>
        <w:ind w:left="567" w:hanging="567"/>
        <w:rPr>
          <w:lang w:val="en-US"/>
        </w:rPr>
      </w:pPr>
    </w:p>
    <w:p>
      <w:pPr>
        <w:pStyle w:val="29"/>
        <w:spacing w:before="0" w:beforeAutospacing="0" w:after="0" w:afterAutospacing="0" w:line="480" w:lineRule="auto"/>
        <w:rPr>
          <w:b/>
          <w:lang w:val="en-GB"/>
        </w:rPr>
      </w:pPr>
      <w:r>
        <w:rPr>
          <w:b/>
          <w:lang w:val="en-GB"/>
        </w:rPr>
        <w:t>TABLES</w:t>
      </w:r>
    </w:p>
    <w:p>
      <w:pPr>
        <w:pStyle w:val="28"/>
        <w:spacing w:line="360" w:lineRule="auto"/>
        <w:rPr>
          <w:rFonts w:ascii="Times New Roman" w:hAnsi="Times New Roman" w:cs="Times New Roman"/>
          <w:i w:val="0"/>
          <w:iCs/>
          <w:sz w:val="24"/>
          <w:szCs w:val="24"/>
          <w:lang w:val="en-US"/>
        </w:rPr>
      </w:pPr>
      <w:r>
        <w:rPr>
          <w:rFonts w:ascii="Times New Roman" w:hAnsi="Times New Roman" w:cs="Times New Roman"/>
          <w:b/>
          <w:i w:val="0"/>
          <w:sz w:val="24"/>
          <w:szCs w:val="24"/>
          <w:lang w:val="en-US"/>
        </w:rPr>
        <w:t>Table 1</w:t>
      </w:r>
      <w:r>
        <w:rPr>
          <w:rFonts w:ascii="Times New Roman" w:hAnsi="Times New Roman" w:cs="Times New Roman"/>
          <w:i w:val="0"/>
          <w:sz w:val="24"/>
          <w:szCs w:val="24"/>
          <w:lang w:val="en-US"/>
        </w:rPr>
        <w:t xml:space="preserve">. </w:t>
      </w:r>
    </w:p>
    <w:tbl>
      <w:tblPr>
        <w:tblStyle w:val="3"/>
        <w:tblW w:w="0" w:type="auto"/>
        <w:tblInd w:w="78" w:type="dxa"/>
        <w:tblBorders>
          <w:top w:val="none" w:color="auto" w:sz="4" w:space="0"/>
          <w:left w:val="none" w:color="auto" w:sz="4" w:space="0"/>
          <w:bottom w:val="single" w:color="auto" w:sz="4" w:space="0"/>
          <w:right w:val="none" w:color="auto" w:sz="4" w:space="0"/>
          <w:insideH w:val="none" w:color="auto" w:sz="4" w:space="0"/>
          <w:insideV w:val="none" w:color="auto" w:sz="4" w:space="0"/>
        </w:tblBorders>
        <w:tblLayout w:type="fixed"/>
        <w:tblCellMar>
          <w:top w:w="0" w:type="dxa"/>
          <w:left w:w="108" w:type="dxa"/>
          <w:bottom w:w="0" w:type="dxa"/>
          <w:right w:w="108" w:type="dxa"/>
        </w:tblCellMar>
      </w:tblPr>
      <w:tblGrid>
        <w:gridCol w:w="1824"/>
        <w:gridCol w:w="1740"/>
        <w:gridCol w:w="1440"/>
        <w:gridCol w:w="1572"/>
        <w:gridCol w:w="1524"/>
      </w:tblGrid>
      <w:tr>
        <w:tblPrEx>
          <w:tblBorders>
            <w:top w:val="non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624" w:hRule="atLeast"/>
        </w:trPr>
        <w:tc>
          <w:tcPr>
            <w:tcW w:w="1824" w:type="dxa"/>
            <w:tcBorders>
              <w:top w:val="single" w:color="auto" w:sz="4" w:space="0"/>
              <w:left w:val="nil"/>
              <w:bottom w:val="single" w:color="auto" w:sz="4" w:space="0"/>
              <w:right w:val="nil"/>
              <w:tl2br w:val="nil"/>
              <w:tr2bl w:val="nil"/>
            </w:tcBorders>
          </w:tcPr>
          <w:p>
            <w:pPr>
              <w:rPr>
                <w:b/>
                <w:color w:val="000000"/>
              </w:rPr>
            </w:pPr>
            <w:r>
              <w:rPr>
                <w:b/>
                <w:color w:val="000000"/>
                <w:lang w:val="en-US"/>
              </w:rPr>
              <w:t>T</w:t>
            </w:r>
            <w:r>
              <w:rPr>
                <w:rFonts w:hint="eastAsia"/>
                <w:b/>
                <w:color w:val="000000"/>
              </w:rPr>
              <w:t>erm</w:t>
            </w:r>
          </w:p>
        </w:tc>
        <w:tc>
          <w:tcPr>
            <w:tcW w:w="1740" w:type="dxa"/>
            <w:tcBorders>
              <w:top w:val="single" w:color="auto" w:sz="4" w:space="0"/>
              <w:left w:val="nil"/>
              <w:bottom w:val="single" w:color="auto" w:sz="4" w:space="0"/>
              <w:right w:val="nil"/>
              <w:tl2br w:val="nil"/>
              <w:tr2bl w:val="nil"/>
            </w:tcBorders>
          </w:tcPr>
          <w:p>
            <w:pPr>
              <w:jc w:val="right"/>
              <w:rPr>
                <w:b/>
                <w:color w:val="000000"/>
                <w:lang w:val="en-US"/>
              </w:rPr>
            </w:pPr>
            <w:r>
              <w:rPr>
                <w:b/>
                <w:color w:val="000000"/>
                <w:lang w:val="en-US"/>
              </w:rPr>
              <w:t>Coefficient</w:t>
            </w:r>
          </w:p>
        </w:tc>
        <w:tc>
          <w:tcPr>
            <w:tcW w:w="1440" w:type="dxa"/>
            <w:tcBorders>
              <w:top w:val="single" w:color="auto" w:sz="4" w:space="0"/>
              <w:left w:val="nil"/>
              <w:bottom w:val="single" w:color="auto" w:sz="4" w:space="0"/>
              <w:right w:val="nil"/>
              <w:tl2br w:val="nil"/>
              <w:tr2bl w:val="nil"/>
            </w:tcBorders>
          </w:tcPr>
          <w:p>
            <w:pPr>
              <w:jc w:val="right"/>
              <w:rPr>
                <w:b/>
                <w:color w:val="000000"/>
                <w:lang w:val="en-US"/>
              </w:rPr>
            </w:pPr>
            <w:r>
              <w:rPr>
                <w:b/>
                <w:color w:val="000000"/>
                <w:lang w:val="en-US"/>
              </w:rPr>
              <w:t>SE</w:t>
            </w:r>
          </w:p>
        </w:tc>
        <w:tc>
          <w:tcPr>
            <w:tcW w:w="1572" w:type="dxa"/>
            <w:tcBorders>
              <w:top w:val="single" w:color="auto" w:sz="4" w:space="0"/>
              <w:left w:val="nil"/>
              <w:bottom w:val="single" w:color="auto" w:sz="4" w:space="0"/>
              <w:right w:val="nil"/>
              <w:tl2br w:val="nil"/>
              <w:tr2bl w:val="nil"/>
            </w:tcBorders>
          </w:tcPr>
          <w:p>
            <w:pPr>
              <w:jc w:val="right"/>
              <w:rPr>
                <w:b/>
                <w:color w:val="000000"/>
                <w:lang w:val="en-US"/>
              </w:rPr>
            </w:pPr>
            <w:r>
              <w:rPr>
                <w:b/>
                <w:color w:val="000000"/>
                <w:lang w:val="en-US"/>
              </w:rPr>
              <w:t>Z-statistic</w:t>
            </w:r>
          </w:p>
        </w:tc>
        <w:tc>
          <w:tcPr>
            <w:tcW w:w="1524" w:type="dxa"/>
            <w:tcBorders>
              <w:top w:val="single" w:color="auto" w:sz="4" w:space="0"/>
              <w:left w:val="nil"/>
              <w:bottom w:val="single" w:color="auto" w:sz="4" w:space="0"/>
              <w:right w:val="nil"/>
              <w:tl2br w:val="nil"/>
              <w:tr2bl w:val="nil"/>
            </w:tcBorders>
          </w:tcPr>
          <w:p>
            <w:pPr>
              <w:jc w:val="right"/>
              <w:rPr>
                <w:b/>
                <w:color w:val="000000"/>
              </w:rPr>
            </w:pPr>
            <w:r>
              <w:rPr>
                <w:rFonts w:hint="eastAsia"/>
                <w:b/>
                <w:color w:val="000000"/>
              </w:rPr>
              <w:t>p.value</w:t>
            </w:r>
          </w:p>
        </w:tc>
      </w:tr>
      <w:tr>
        <w:tblPrEx>
          <w:tblBorders>
            <w:top w:val="non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624" w:hRule="atLeast"/>
        </w:trPr>
        <w:tc>
          <w:tcPr>
            <w:tcW w:w="1824" w:type="dxa"/>
            <w:tcBorders>
              <w:top w:val="single" w:color="auto" w:sz="4" w:space="0"/>
              <w:left w:val="nil"/>
              <w:bottom w:val="nil"/>
              <w:right w:val="nil"/>
              <w:tl2br w:val="nil"/>
              <w:tr2bl w:val="nil"/>
            </w:tcBorders>
          </w:tcPr>
          <w:p>
            <w:pPr>
              <w:rPr>
                <w:color w:val="000000"/>
              </w:rPr>
            </w:pPr>
            <w:r>
              <w:rPr>
                <w:rFonts w:hint="eastAsia"/>
                <w:color w:val="000000"/>
              </w:rPr>
              <w:t>(Intercept)</w:t>
            </w:r>
          </w:p>
        </w:tc>
        <w:tc>
          <w:tcPr>
            <w:tcW w:w="1740" w:type="dxa"/>
            <w:tcBorders>
              <w:top w:val="single" w:color="auto" w:sz="4" w:space="0"/>
              <w:left w:val="nil"/>
              <w:bottom w:val="nil"/>
              <w:right w:val="nil"/>
              <w:tl2br w:val="nil"/>
              <w:tr2bl w:val="nil"/>
            </w:tcBorders>
          </w:tcPr>
          <w:p>
            <w:pPr>
              <w:jc w:val="right"/>
              <w:rPr>
                <w:color w:val="000000"/>
              </w:rPr>
            </w:pPr>
            <w:r>
              <w:rPr>
                <w:rFonts w:hint="eastAsia"/>
                <w:color w:val="000000"/>
              </w:rPr>
              <w:t xml:space="preserve">-1.367 </w:t>
            </w:r>
          </w:p>
        </w:tc>
        <w:tc>
          <w:tcPr>
            <w:tcW w:w="1440" w:type="dxa"/>
            <w:tcBorders>
              <w:top w:val="single" w:color="auto" w:sz="4" w:space="0"/>
              <w:left w:val="nil"/>
              <w:bottom w:val="nil"/>
              <w:right w:val="nil"/>
              <w:tl2br w:val="nil"/>
              <w:tr2bl w:val="nil"/>
            </w:tcBorders>
          </w:tcPr>
          <w:p>
            <w:pPr>
              <w:jc w:val="right"/>
              <w:rPr>
                <w:color w:val="000000"/>
              </w:rPr>
            </w:pPr>
            <w:r>
              <w:rPr>
                <w:rFonts w:hint="eastAsia"/>
                <w:color w:val="000000"/>
              </w:rPr>
              <w:t>0.092</w:t>
            </w:r>
          </w:p>
        </w:tc>
        <w:tc>
          <w:tcPr>
            <w:tcW w:w="1572" w:type="dxa"/>
            <w:tcBorders>
              <w:top w:val="single" w:color="auto" w:sz="4" w:space="0"/>
              <w:left w:val="nil"/>
              <w:bottom w:val="nil"/>
              <w:right w:val="nil"/>
              <w:tl2br w:val="nil"/>
              <w:tr2bl w:val="nil"/>
            </w:tcBorders>
          </w:tcPr>
          <w:p>
            <w:pPr>
              <w:jc w:val="right"/>
              <w:rPr>
                <w:color w:val="000000"/>
              </w:rPr>
            </w:pPr>
            <w:r>
              <w:rPr>
                <w:rFonts w:hint="eastAsia"/>
                <w:color w:val="000000"/>
              </w:rPr>
              <w:t xml:space="preserve">-14.805 </w:t>
            </w:r>
          </w:p>
        </w:tc>
        <w:tc>
          <w:tcPr>
            <w:tcW w:w="1524" w:type="dxa"/>
            <w:tcBorders>
              <w:top w:val="single" w:color="auto" w:sz="4" w:space="0"/>
              <w:left w:val="nil"/>
              <w:bottom w:val="nil"/>
              <w:right w:val="nil"/>
              <w:tl2br w:val="nil"/>
              <w:tr2bl w:val="nil"/>
            </w:tcBorders>
          </w:tcPr>
          <w:p>
            <w:pPr>
              <w:jc w:val="right"/>
              <w:rPr>
                <w:color w:val="000000"/>
                <w:lang w:val="en-US"/>
              </w:rPr>
            </w:pPr>
            <w:r>
              <w:rPr>
                <w:color w:val="000000"/>
                <w:lang w:val="en-US"/>
              </w:rPr>
              <w:t>&lt;0.001</w:t>
            </w:r>
          </w:p>
        </w:tc>
      </w:tr>
      <w:tr>
        <w:tblPrEx>
          <w:tblBorders>
            <w:top w:val="non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624" w:hRule="atLeast"/>
        </w:trPr>
        <w:tc>
          <w:tcPr>
            <w:tcW w:w="1824" w:type="dxa"/>
            <w:tcBorders>
              <w:top w:val="nil"/>
              <w:left w:val="nil"/>
              <w:bottom w:val="nil"/>
              <w:right w:val="nil"/>
              <w:tl2br w:val="nil"/>
              <w:tr2bl w:val="nil"/>
            </w:tcBorders>
          </w:tcPr>
          <w:p>
            <w:pPr>
              <w:rPr>
                <w:color w:val="000000"/>
                <w:lang w:val="en-US"/>
              </w:rPr>
            </w:pPr>
            <w:r>
              <w:rPr>
                <w:color w:val="000000"/>
                <w:lang w:val="en-US"/>
              </w:rPr>
              <w:t>Length</w:t>
            </w:r>
          </w:p>
        </w:tc>
        <w:tc>
          <w:tcPr>
            <w:tcW w:w="1740" w:type="dxa"/>
            <w:tcBorders>
              <w:top w:val="nil"/>
              <w:left w:val="nil"/>
              <w:bottom w:val="nil"/>
              <w:right w:val="nil"/>
              <w:tl2br w:val="nil"/>
              <w:tr2bl w:val="nil"/>
            </w:tcBorders>
          </w:tcPr>
          <w:p>
            <w:pPr>
              <w:jc w:val="right"/>
              <w:rPr>
                <w:color w:val="000000"/>
              </w:rPr>
            </w:pPr>
            <w:r>
              <w:rPr>
                <w:rFonts w:hint="eastAsia"/>
                <w:color w:val="000000"/>
              </w:rPr>
              <w:t>0.017</w:t>
            </w:r>
          </w:p>
        </w:tc>
        <w:tc>
          <w:tcPr>
            <w:tcW w:w="1440" w:type="dxa"/>
            <w:tcBorders>
              <w:top w:val="nil"/>
              <w:left w:val="nil"/>
              <w:bottom w:val="nil"/>
              <w:right w:val="nil"/>
              <w:tl2br w:val="nil"/>
              <w:tr2bl w:val="nil"/>
            </w:tcBorders>
          </w:tcPr>
          <w:p>
            <w:pPr>
              <w:jc w:val="right"/>
              <w:rPr>
                <w:color w:val="000000"/>
              </w:rPr>
            </w:pPr>
            <w:r>
              <w:rPr>
                <w:rFonts w:hint="eastAsia"/>
                <w:color w:val="000000"/>
              </w:rPr>
              <w:t>0.005</w:t>
            </w:r>
          </w:p>
        </w:tc>
        <w:tc>
          <w:tcPr>
            <w:tcW w:w="1572" w:type="dxa"/>
            <w:tcBorders>
              <w:top w:val="nil"/>
              <w:left w:val="nil"/>
              <w:bottom w:val="nil"/>
              <w:right w:val="nil"/>
              <w:tl2br w:val="nil"/>
              <w:tr2bl w:val="nil"/>
            </w:tcBorders>
          </w:tcPr>
          <w:p>
            <w:pPr>
              <w:jc w:val="right"/>
              <w:rPr>
                <w:color w:val="000000"/>
              </w:rPr>
            </w:pPr>
            <w:r>
              <w:rPr>
                <w:rFonts w:hint="eastAsia"/>
                <w:color w:val="000000"/>
              </w:rPr>
              <w:t>3.726</w:t>
            </w:r>
          </w:p>
        </w:tc>
        <w:tc>
          <w:tcPr>
            <w:tcW w:w="1524" w:type="dxa"/>
            <w:tcBorders>
              <w:top w:val="nil"/>
              <w:left w:val="nil"/>
              <w:bottom w:val="nil"/>
              <w:right w:val="nil"/>
              <w:tl2br w:val="nil"/>
              <w:tr2bl w:val="nil"/>
            </w:tcBorders>
          </w:tcPr>
          <w:p>
            <w:pPr>
              <w:jc w:val="right"/>
              <w:rPr>
                <w:color w:val="000000"/>
              </w:rPr>
            </w:pPr>
            <w:r>
              <w:rPr>
                <w:color w:val="000000"/>
                <w:lang w:val="en-US"/>
              </w:rPr>
              <w:t>&lt;0.001</w:t>
            </w:r>
          </w:p>
        </w:tc>
      </w:tr>
      <w:tr>
        <w:tblPrEx>
          <w:tblBorders>
            <w:top w:val="non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624" w:hRule="atLeast"/>
        </w:trPr>
        <w:tc>
          <w:tcPr>
            <w:tcW w:w="1824" w:type="dxa"/>
            <w:tcBorders>
              <w:top w:val="nil"/>
              <w:left w:val="nil"/>
              <w:bottom w:val="nil"/>
              <w:right w:val="nil"/>
              <w:tl2br w:val="nil"/>
              <w:tr2bl w:val="nil"/>
            </w:tcBorders>
          </w:tcPr>
          <w:p>
            <w:pPr>
              <w:rPr>
                <w:color w:val="000000"/>
              </w:rPr>
            </w:pPr>
            <w:r>
              <w:rPr>
                <w:rFonts w:hint="eastAsia"/>
                <w:color w:val="000000"/>
              </w:rPr>
              <w:t>Bay</w:t>
            </w:r>
            <w:r>
              <w:rPr>
                <w:rFonts w:hint="eastAsia"/>
                <w:color w:val="000000"/>
                <w:vertAlign w:val="subscript"/>
              </w:rPr>
              <w:t>Dvina</w:t>
            </w:r>
            <w:r>
              <w:rPr>
                <w:color w:val="000000"/>
                <w:vertAlign w:val="subscript"/>
                <w:lang w:val="en-US"/>
              </w:rPr>
              <w:t xml:space="preserve"> </w:t>
            </w:r>
            <w:r>
              <w:rPr>
                <w:rFonts w:hint="eastAsia"/>
                <w:color w:val="000000"/>
                <w:vertAlign w:val="subscript"/>
              </w:rPr>
              <w:t>Bay</w:t>
            </w:r>
          </w:p>
        </w:tc>
        <w:tc>
          <w:tcPr>
            <w:tcW w:w="1740" w:type="dxa"/>
            <w:tcBorders>
              <w:top w:val="nil"/>
              <w:left w:val="nil"/>
              <w:bottom w:val="nil"/>
              <w:right w:val="nil"/>
              <w:tl2br w:val="nil"/>
              <w:tr2bl w:val="nil"/>
            </w:tcBorders>
          </w:tcPr>
          <w:p>
            <w:pPr>
              <w:jc w:val="right"/>
              <w:rPr>
                <w:color w:val="000000"/>
              </w:rPr>
            </w:pPr>
            <w:r>
              <w:rPr>
                <w:rFonts w:hint="eastAsia"/>
                <w:color w:val="000000"/>
              </w:rPr>
              <w:t xml:space="preserve">-1.898 </w:t>
            </w:r>
          </w:p>
        </w:tc>
        <w:tc>
          <w:tcPr>
            <w:tcW w:w="1440" w:type="dxa"/>
            <w:tcBorders>
              <w:top w:val="nil"/>
              <w:left w:val="nil"/>
              <w:bottom w:val="nil"/>
              <w:right w:val="nil"/>
              <w:tl2br w:val="nil"/>
              <w:tr2bl w:val="nil"/>
            </w:tcBorders>
          </w:tcPr>
          <w:p>
            <w:pPr>
              <w:jc w:val="right"/>
              <w:rPr>
                <w:color w:val="000000"/>
              </w:rPr>
            </w:pPr>
            <w:r>
              <w:rPr>
                <w:rFonts w:hint="eastAsia"/>
                <w:color w:val="000000"/>
              </w:rPr>
              <w:t>0.074</w:t>
            </w:r>
          </w:p>
        </w:tc>
        <w:tc>
          <w:tcPr>
            <w:tcW w:w="1572" w:type="dxa"/>
            <w:tcBorders>
              <w:top w:val="nil"/>
              <w:left w:val="nil"/>
              <w:bottom w:val="nil"/>
              <w:right w:val="nil"/>
              <w:tl2br w:val="nil"/>
              <w:tr2bl w:val="nil"/>
            </w:tcBorders>
          </w:tcPr>
          <w:p>
            <w:pPr>
              <w:jc w:val="right"/>
              <w:rPr>
                <w:color w:val="000000"/>
              </w:rPr>
            </w:pPr>
            <w:r>
              <w:rPr>
                <w:rFonts w:hint="eastAsia"/>
                <w:color w:val="000000"/>
              </w:rPr>
              <w:t xml:space="preserve">-25.632 </w:t>
            </w:r>
          </w:p>
        </w:tc>
        <w:tc>
          <w:tcPr>
            <w:tcW w:w="1524" w:type="dxa"/>
            <w:tcBorders>
              <w:top w:val="nil"/>
              <w:left w:val="nil"/>
              <w:bottom w:val="nil"/>
              <w:right w:val="nil"/>
              <w:tl2br w:val="nil"/>
              <w:tr2bl w:val="nil"/>
            </w:tcBorders>
          </w:tcPr>
          <w:p>
            <w:pPr>
              <w:jc w:val="right"/>
              <w:rPr>
                <w:color w:val="000000"/>
              </w:rPr>
            </w:pPr>
            <w:r>
              <w:rPr>
                <w:color w:val="000000"/>
                <w:lang w:val="en-US"/>
              </w:rPr>
              <w:t>&lt;0.001</w:t>
            </w:r>
          </w:p>
        </w:tc>
      </w:tr>
      <w:tr>
        <w:tblPrEx>
          <w:tblBorders>
            <w:top w:val="non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936" w:hRule="atLeast"/>
        </w:trPr>
        <w:tc>
          <w:tcPr>
            <w:tcW w:w="1824" w:type="dxa"/>
            <w:tcBorders>
              <w:top w:val="nil"/>
              <w:left w:val="nil"/>
              <w:bottom w:val="nil"/>
              <w:right w:val="nil"/>
              <w:tl2br w:val="nil"/>
              <w:tr2bl w:val="nil"/>
            </w:tcBorders>
          </w:tcPr>
          <w:p>
            <w:pPr>
              <w:rPr>
                <w:color w:val="000000"/>
              </w:rPr>
            </w:pPr>
            <w:r>
              <w:rPr>
                <w:rFonts w:hint="eastAsia"/>
                <w:color w:val="000000"/>
              </w:rPr>
              <w:t>Bay</w:t>
            </w:r>
            <w:r>
              <w:rPr>
                <w:rFonts w:hint="eastAsia"/>
                <w:color w:val="000000"/>
                <w:vertAlign w:val="subscript"/>
              </w:rPr>
              <w:t>Kandalaksha</w:t>
            </w:r>
            <w:r>
              <w:rPr>
                <w:color w:val="000000"/>
                <w:vertAlign w:val="subscript"/>
                <w:lang w:val="en-US"/>
              </w:rPr>
              <w:t xml:space="preserve"> </w:t>
            </w:r>
            <w:r>
              <w:rPr>
                <w:rFonts w:hint="eastAsia"/>
                <w:color w:val="000000"/>
                <w:vertAlign w:val="subscript"/>
              </w:rPr>
              <w:t>Bay</w:t>
            </w:r>
          </w:p>
        </w:tc>
        <w:tc>
          <w:tcPr>
            <w:tcW w:w="1740" w:type="dxa"/>
            <w:tcBorders>
              <w:top w:val="nil"/>
              <w:left w:val="nil"/>
              <w:bottom w:val="nil"/>
              <w:right w:val="nil"/>
              <w:tl2br w:val="nil"/>
              <w:tr2bl w:val="nil"/>
            </w:tcBorders>
          </w:tcPr>
          <w:p>
            <w:pPr>
              <w:jc w:val="right"/>
              <w:rPr>
                <w:color w:val="000000"/>
              </w:rPr>
            </w:pPr>
            <w:r>
              <w:rPr>
                <w:rFonts w:hint="eastAsia"/>
                <w:color w:val="000000"/>
              </w:rPr>
              <w:t>0.184</w:t>
            </w:r>
          </w:p>
        </w:tc>
        <w:tc>
          <w:tcPr>
            <w:tcW w:w="1440" w:type="dxa"/>
            <w:tcBorders>
              <w:top w:val="nil"/>
              <w:left w:val="nil"/>
              <w:bottom w:val="nil"/>
              <w:right w:val="nil"/>
              <w:tl2br w:val="nil"/>
              <w:tr2bl w:val="nil"/>
            </w:tcBorders>
          </w:tcPr>
          <w:p>
            <w:pPr>
              <w:jc w:val="right"/>
              <w:rPr>
                <w:color w:val="000000"/>
              </w:rPr>
            </w:pPr>
            <w:r>
              <w:rPr>
                <w:rFonts w:hint="eastAsia"/>
                <w:color w:val="000000"/>
              </w:rPr>
              <w:t>0.128</w:t>
            </w:r>
          </w:p>
        </w:tc>
        <w:tc>
          <w:tcPr>
            <w:tcW w:w="1572" w:type="dxa"/>
            <w:tcBorders>
              <w:top w:val="nil"/>
              <w:left w:val="nil"/>
              <w:bottom w:val="nil"/>
              <w:right w:val="nil"/>
              <w:tl2br w:val="nil"/>
              <w:tr2bl w:val="nil"/>
            </w:tcBorders>
          </w:tcPr>
          <w:p>
            <w:pPr>
              <w:jc w:val="right"/>
              <w:rPr>
                <w:color w:val="000000"/>
              </w:rPr>
            </w:pPr>
            <w:r>
              <w:rPr>
                <w:rFonts w:hint="eastAsia"/>
                <w:color w:val="000000"/>
              </w:rPr>
              <w:t>1.437</w:t>
            </w:r>
          </w:p>
        </w:tc>
        <w:tc>
          <w:tcPr>
            <w:tcW w:w="1524" w:type="dxa"/>
            <w:tcBorders>
              <w:top w:val="nil"/>
              <w:left w:val="nil"/>
              <w:bottom w:val="nil"/>
              <w:right w:val="nil"/>
              <w:tl2br w:val="nil"/>
              <w:tr2bl w:val="nil"/>
            </w:tcBorders>
          </w:tcPr>
          <w:p>
            <w:pPr>
              <w:jc w:val="right"/>
              <w:rPr>
                <w:color w:val="000000"/>
              </w:rPr>
            </w:pPr>
            <w:r>
              <w:rPr>
                <w:rFonts w:hint="eastAsia"/>
                <w:color w:val="000000"/>
              </w:rPr>
              <w:t>0.150</w:t>
            </w:r>
          </w:p>
        </w:tc>
      </w:tr>
      <w:tr>
        <w:tblPrEx>
          <w:tblBorders>
            <w:top w:val="non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624" w:hRule="atLeast"/>
        </w:trPr>
        <w:tc>
          <w:tcPr>
            <w:tcW w:w="1824" w:type="dxa"/>
            <w:tcBorders>
              <w:top w:val="nil"/>
              <w:left w:val="nil"/>
              <w:right w:val="nil"/>
              <w:tl2br w:val="nil"/>
              <w:tr2bl w:val="nil"/>
            </w:tcBorders>
          </w:tcPr>
          <w:p>
            <w:pPr>
              <w:rPr>
                <w:color w:val="000000"/>
              </w:rPr>
            </w:pPr>
            <w:r>
              <w:rPr>
                <w:rFonts w:hint="eastAsia"/>
                <w:color w:val="000000"/>
              </w:rPr>
              <w:t>Bay</w:t>
            </w:r>
            <w:r>
              <w:rPr>
                <w:rFonts w:hint="eastAsia"/>
                <w:color w:val="000000"/>
                <w:vertAlign w:val="subscript"/>
              </w:rPr>
              <w:t>Mezen</w:t>
            </w:r>
            <w:r>
              <w:rPr>
                <w:color w:val="000000"/>
                <w:vertAlign w:val="subscript"/>
                <w:lang w:val="en-US"/>
              </w:rPr>
              <w:t xml:space="preserve"> </w:t>
            </w:r>
            <w:r>
              <w:rPr>
                <w:rFonts w:hint="eastAsia"/>
                <w:color w:val="000000"/>
                <w:vertAlign w:val="subscript"/>
              </w:rPr>
              <w:t>Bay</w:t>
            </w:r>
          </w:p>
        </w:tc>
        <w:tc>
          <w:tcPr>
            <w:tcW w:w="1740" w:type="dxa"/>
            <w:tcBorders>
              <w:top w:val="nil"/>
              <w:left w:val="nil"/>
              <w:right w:val="nil"/>
              <w:tl2br w:val="nil"/>
              <w:tr2bl w:val="nil"/>
            </w:tcBorders>
          </w:tcPr>
          <w:p>
            <w:pPr>
              <w:jc w:val="right"/>
              <w:rPr>
                <w:color w:val="000000"/>
              </w:rPr>
            </w:pPr>
            <w:r>
              <w:rPr>
                <w:rFonts w:hint="eastAsia"/>
                <w:color w:val="000000"/>
              </w:rPr>
              <w:t xml:space="preserve">-2.306 </w:t>
            </w:r>
          </w:p>
        </w:tc>
        <w:tc>
          <w:tcPr>
            <w:tcW w:w="1440" w:type="dxa"/>
            <w:tcBorders>
              <w:top w:val="nil"/>
              <w:left w:val="nil"/>
              <w:right w:val="nil"/>
              <w:tl2br w:val="nil"/>
              <w:tr2bl w:val="nil"/>
            </w:tcBorders>
          </w:tcPr>
          <w:p>
            <w:pPr>
              <w:jc w:val="right"/>
              <w:rPr>
                <w:color w:val="000000"/>
              </w:rPr>
            </w:pPr>
            <w:r>
              <w:rPr>
                <w:rFonts w:hint="eastAsia"/>
                <w:color w:val="000000"/>
              </w:rPr>
              <w:t>0.121</w:t>
            </w:r>
          </w:p>
        </w:tc>
        <w:tc>
          <w:tcPr>
            <w:tcW w:w="1572" w:type="dxa"/>
            <w:tcBorders>
              <w:top w:val="nil"/>
              <w:left w:val="nil"/>
              <w:right w:val="nil"/>
              <w:tl2br w:val="nil"/>
              <w:tr2bl w:val="nil"/>
            </w:tcBorders>
          </w:tcPr>
          <w:p>
            <w:pPr>
              <w:jc w:val="right"/>
              <w:rPr>
                <w:color w:val="000000"/>
              </w:rPr>
            </w:pPr>
            <w:r>
              <w:rPr>
                <w:rFonts w:hint="eastAsia"/>
                <w:color w:val="000000"/>
              </w:rPr>
              <w:t xml:space="preserve">-19.005 </w:t>
            </w:r>
          </w:p>
        </w:tc>
        <w:tc>
          <w:tcPr>
            <w:tcW w:w="1524" w:type="dxa"/>
            <w:tcBorders>
              <w:top w:val="nil"/>
              <w:left w:val="nil"/>
              <w:right w:val="nil"/>
              <w:tl2br w:val="nil"/>
              <w:tr2bl w:val="nil"/>
            </w:tcBorders>
          </w:tcPr>
          <w:p>
            <w:pPr>
              <w:jc w:val="right"/>
              <w:rPr>
                <w:color w:val="000000"/>
              </w:rPr>
            </w:pPr>
            <w:r>
              <w:rPr>
                <w:color w:val="000000"/>
                <w:lang w:val="en-US"/>
              </w:rPr>
              <w:t>&lt;0.001</w:t>
            </w:r>
          </w:p>
        </w:tc>
      </w:tr>
    </w:tbl>
    <w:p>
      <w:pPr>
        <w:pStyle w:val="28"/>
        <w:spacing w:line="360" w:lineRule="auto"/>
        <w:rPr>
          <w:rFonts w:ascii="Times New Roman" w:hAnsi="Times New Roman" w:cs="Times New Roman"/>
          <w:i w:val="0"/>
          <w:sz w:val="24"/>
          <w:szCs w:val="24"/>
          <w:lang w:val="en-US"/>
        </w:rPr>
      </w:pPr>
    </w:p>
    <w:p>
      <w:pPr>
        <w:pStyle w:val="28"/>
        <w:spacing w:line="360" w:lineRule="auto"/>
        <w:rPr>
          <w:rFonts w:ascii="Times New Roman" w:hAnsi="Times New Roman" w:cs="Times New Roman"/>
          <w:i w:val="0"/>
          <w:sz w:val="24"/>
          <w:szCs w:val="24"/>
          <w:lang w:val="en-US"/>
        </w:rPr>
      </w:pPr>
    </w:p>
    <w:p>
      <w:pPr>
        <w:spacing w:line="360" w:lineRule="auto"/>
        <w:rPr>
          <w:lang w:val="en-US"/>
        </w:rPr>
      </w:pPr>
    </w:p>
    <w:p>
      <w:pPr>
        <w:spacing w:line="360" w:lineRule="auto"/>
        <w:rPr>
          <w:lang w:val="en-US"/>
        </w:rPr>
      </w:pPr>
    </w:p>
    <w:p>
      <w:pPr>
        <w:spacing w:line="360" w:lineRule="auto"/>
        <w:ind w:firstLine="708"/>
        <w:jc w:val="both"/>
        <w:rPr>
          <w:lang w:val="en-US"/>
        </w:rPr>
      </w:pPr>
    </w:p>
    <w:sectPr>
      <w:headerReference r:id="rId3" w:type="default"/>
      <w:pgSz w:w="11906" w:h="16838"/>
      <w:pgMar w:top="1134" w:right="851" w:bottom="1134" w:left="1701" w:header="709" w:footer="709" w:gutter="0"/>
      <w:lnNumType w:countBy="1" w:restart="continuou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Calibri">
    <w:panose1 w:val="020F0502020204030204"/>
    <w:charset w:val="CC"/>
    <w:family w:val="swiss"/>
    <w:pitch w:val="default"/>
    <w:sig w:usb0="E4002EFF" w:usb1="C000247B" w:usb2="00000009" w:usb3="00000000" w:csb0="200001FF" w:csb1="00000000"/>
  </w:font>
  <w:font w:name="Times-Roman">
    <w:altName w:val="Times New Roman"/>
    <w:panose1 w:val="00000000000000000000"/>
    <w:charset w:val="00"/>
    <w:family w:val="roman"/>
    <w:pitch w:val="default"/>
    <w:sig w:usb0="00000000" w:usb1="00000000" w:usb2="00000000" w:usb3="00000000" w:csb0="00000001" w:csb1="00000000"/>
  </w:font>
  <w:font w:name="Times-Italic">
    <w:altName w:val="Times New Roman"/>
    <w:panose1 w:val="00000000000000000000"/>
    <w:charset w:val="00"/>
    <w:family w:val="roman"/>
    <w:pitch w:val="default"/>
    <w:sig w:usb0="00000000" w:usb1="00000000" w:usb2="00000000" w:usb3="00000000" w:csb0="00000001" w:csb1="00000000"/>
  </w:font>
  <w:font w:name="Times-Bold">
    <w:altName w:val="Times New Roman"/>
    <w:panose1 w:val="00000000000000000000"/>
    <w:charset w:val="00"/>
    <w:family w:val="roman"/>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34493638"/>
      <w:docPartObj>
        <w:docPartGallery w:val="autotext"/>
      </w:docPartObj>
    </w:sdtPr>
    <w:sdtContent>
      <w:p>
        <w:pPr>
          <w:pStyle w:val="11"/>
          <w:jc w:val="right"/>
        </w:pPr>
        <w:r>
          <w:fldChar w:fldCharType="begin"/>
        </w:r>
        <w:r>
          <w:instrText xml:space="preserve">PAGE   \* MERGEFORMAT</w:instrText>
        </w:r>
        <w:r>
          <w:fldChar w:fldCharType="separate"/>
        </w:r>
        <w:r>
          <w:t>12</w:t>
        </w:r>
        <w:r>
          <w:fldChar w:fldCharType="end"/>
        </w:r>
      </w:p>
    </w:sdtContent>
  </w:sdt>
  <w:p>
    <w:pPr>
      <w:pStyle w:val="11"/>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Петр Ершов">
    <w15:presenceInfo w15:providerId="Windows Live" w15:userId="ceeb04a8602116aa"/>
  </w15:person>
  <w15:person w15:author="polyd">
    <w15:presenceInfo w15:providerId="None" w15:userId="poly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BE7"/>
    <w:rsid w:val="00006211"/>
    <w:rsid w:val="00006C23"/>
    <w:rsid w:val="000073C7"/>
    <w:rsid w:val="00010FF6"/>
    <w:rsid w:val="00012BFD"/>
    <w:rsid w:val="000140F6"/>
    <w:rsid w:val="00016BCA"/>
    <w:rsid w:val="00017842"/>
    <w:rsid w:val="0002169B"/>
    <w:rsid w:val="00021F49"/>
    <w:rsid w:val="00022348"/>
    <w:rsid w:val="000237DF"/>
    <w:rsid w:val="0003178C"/>
    <w:rsid w:val="000317B3"/>
    <w:rsid w:val="000317CA"/>
    <w:rsid w:val="00034649"/>
    <w:rsid w:val="00035C36"/>
    <w:rsid w:val="00037A45"/>
    <w:rsid w:val="00040AE0"/>
    <w:rsid w:val="00040B41"/>
    <w:rsid w:val="000415A2"/>
    <w:rsid w:val="000429C0"/>
    <w:rsid w:val="00045125"/>
    <w:rsid w:val="000464CF"/>
    <w:rsid w:val="00051BBA"/>
    <w:rsid w:val="0005339A"/>
    <w:rsid w:val="000539B7"/>
    <w:rsid w:val="000550B9"/>
    <w:rsid w:val="0005557F"/>
    <w:rsid w:val="0006344F"/>
    <w:rsid w:val="000642AA"/>
    <w:rsid w:val="00066B0F"/>
    <w:rsid w:val="00067F5F"/>
    <w:rsid w:val="0007019C"/>
    <w:rsid w:val="0007051A"/>
    <w:rsid w:val="00073592"/>
    <w:rsid w:val="00074050"/>
    <w:rsid w:val="000753E5"/>
    <w:rsid w:val="000754D5"/>
    <w:rsid w:val="000807AE"/>
    <w:rsid w:val="00080F0F"/>
    <w:rsid w:val="00084B1F"/>
    <w:rsid w:val="00085C28"/>
    <w:rsid w:val="00087787"/>
    <w:rsid w:val="000928DE"/>
    <w:rsid w:val="00095955"/>
    <w:rsid w:val="000A15B4"/>
    <w:rsid w:val="000A2D0C"/>
    <w:rsid w:val="000A6AC3"/>
    <w:rsid w:val="000B3497"/>
    <w:rsid w:val="000B4F2A"/>
    <w:rsid w:val="000B545E"/>
    <w:rsid w:val="000B572C"/>
    <w:rsid w:val="000B792E"/>
    <w:rsid w:val="000B7F76"/>
    <w:rsid w:val="000C38BC"/>
    <w:rsid w:val="000C399D"/>
    <w:rsid w:val="000C5EBF"/>
    <w:rsid w:val="000C6F3F"/>
    <w:rsid w:val="000D0DAA"/>
    <w:rsid w:val="000D1A47"/>
    <w:rsid w:val="000D1AA5"/>
    <w:rsid w:val="000D1E36"/>
    <w:rsid w:val="000D4442"/>
    <w:rsid w:val="000D4E6D"/>
    <w:rsid w:val="000D60B1"/>
    <w:rsid w:val="000E25CA"/>
    <w:rsid w:val="000E3529"/>
    <w:rsid w:val="000E5A04"/>
    <w:rsid w:val="000E6DEF"/>
    <w:rsid w:val="000F189A"/>
    <w:rsid w:val="000F57CD"/>
    <w:rsid w:val="00101AB0"/>
    <w:rsid w:val="00102998"/>
    <w:rsid w:val="00111508"/>
    <w:rsid w:val="001118D2"/>
    <w:rsid w:val="00111EE5"/>
    <w:rsid w:val="00114CCF"/>
    <w:rsid w:val="00120069"/>
    <w:rsid w:val="0012059B"/>
    <w:rsid w:val="001223B6"/>
    <w:rsid w:val="00122A89"/>
    <w:rsid w:val="001252D8"/>
    <w:rsid w:val="00127300"/>
    <w:rsid w:val="001303D2"/>
    <w:rsid w:val="0013095C"/>
    <w:rsid w:val="001336FF"/>
    <w:rsid w:val="0013478A"/>
    <w:rsid w:val="00135DA0"/>
    <w:rsid w:val="0014045D"/>
    <w:rsid w:val="001410C5"/>
    <w:rsid w:val="00143E02"/>
    <w:rsid w:val="0014659D"/>
    <w:rsid w:val="00146DFF"/>
    <w:rsid w:val="00164701"/>
    <w:rsid w:val="001716D2"/>
    <w:rsid w:val="00172A27"/>
    <w:rsid w:val="00172ACC"/>
    <w:rsid w:val="00176F10"/>
    <w:rsid w:val="00180223"/>
    <w:rsid w:val="0018194B"/>
    <w:rsid w:val="001825E7"/>
    <w:rsid w:val="0018611D"/>
    <w:rsid w:val="00187AAC"/>
    <w:rsid w:val="001921C4"/>
    <w:rsid w:val="00196644"/>
    <w:rsid w:val="00196E50"/>
    <w:rsid w:val="001977C7"/>
    <w:rsid w:val="00197F1C"/>
    <w:rsid w:val="001A0CDF"/>
    <w:rsid w:val="001A12C0"/>
    <w:rsid w:val="001A6D9B"/>
    <w:rsid w:val="001A7DA7"/>
    <w:rsid w:val="001B22FD"/>
    <w:rsid w:val="001B2649"/>
    <w:rsid w:val="001B4ACF"/>
    <w:rsid w:val="001C5725"/>
    <w:rsid w:val="001D0BCC"/>
    <w:rsid w:val="001D3B57"/>
    <w:rsid w:val="001E62B1"/>
    <w:rsid w:val="001E7B0A"/>
    <w:rsid w:val="001E7B6A"/>
    <w:rsid w:val="001F2C5C"/>
    <w:rsid w:val="001F4E96"/>
    <w:rsid w:val="001F5E7E"/>
    <w:rsid w:val="001F64CF"/>
    <w:rsid w:val="001F66B9"/>
    <w:rsid w:val="001F6768"/>
    <w:rsid w:val="00201AE6"/>
    <w:rsid w:val="00202733"/>
    <w:rsid w:val="002059D7"/>
    <w:rsid w:val="00210DE9"/>
    <w:rsid w:val="002115F6"/>
    <w:rsid w:val="00214287"/>
    <w:rsid w:val="0021441A"/>
    <w:rsid w:val="0021491D"/>
    <w:rsid w:val="002152F4"/>
    <w:rsid w:val="00215B05"/>
    <w:rsid w:val="00221F25"/>
    <w:rsid w:val="0022220B"/>
    <w:rsid w:val="002235A9"/>
    <w:rsid w:val="00226A80"/>
    <w:rsid w:val="00227253"/>
    <w:rsid w:val="00230B5C"/>
    <w:rsid w:val="002317D0"/>
    <w:rsid w:val="0023372D"/>
    <w:rsid w:val="00233F18"/>
    <w:rsid w:val="002423E9"/>
    <w:rsid w:val="00242DC1"/>
    <w:rsid w:val="00247343"/>
    <w:rsid w:val="002520AF"/>
    <w:rsid w:val="002561A4"/>
    <w:rsid w:val="0025647E"/>
    <w:rsid w:val="00262409"/>
    <w:rsid w:val="00262BE0"/>
    <w:rsid w:val="00263B49"/>
    <w:rsid w:val="002643D1"/>
    <w:rsid w:val="00264A68"/>
    <w:rsid w:val="00265863"/>
    <w:rsid w:val="0026733A"/>
    <w:rsid w:val="002675E8"/>
    <w:rsid w:val="00270251"/>
    <w:rsid w:val="00272EFA"/>
    <w:rsid w:val="00275963"/>
    <w:rsid w:val="00275D4C"/>
    <w:rsid w:val="00277E8B"/>
    <w:rsid w:val="00282798"/>
    <w:rsid w:val="00284310"/>
    <w:rsid w:val="00284AB6"/>
    <w:rsid w:val="0028733F"/>
    <w:rsid w:val="00292D95"/>
    <w:rsid w:val="00293DCE"/>
    <w:rsid w:val="002A1384"/>
    <w:rsid w:val="002B3332"/>
    <w:rsid w:val="002B6FA7"/>
    <w:rsid w:val="002B78FF"/>
    <w:rsid w:val="002C4EE7"/>
    <w:rsid w:val="002C55A6"/>
    <w:rsid w:val="002D15C1"/>
    <w:rsid w:val="002D3314"/>
    <w:rsid w:val="002D3837"/>
    <w:rsid w:val="002D658C"/>
    <w:rsid w:val="002D719A"/>
    <w:rsid w:val="002D7463"/>
    <w:rsid w:val="002E06BB"/>
    <w:rsid w:val="002E1707"/>
    <w:rsid w:val="002E4888"/>
    <w:rsid w:val="002E724A"/>
    <w:rsid w:val="002E7307"/>
    <w:rsid w:val="002F2181"/>
    <w:rsid w:val="002F4F7C"/>
    <w:rsid w:val="002F58C6"/>
    <w:rsid w:val="002F6DE6"/>
    <w:rsid w:val="00311861"/>
    <w:rsid w:val="003130AB"/>
    <w:rsid w:val="003151CF"/>
    <w:rsid w:val="0031619A"/>
    <w:rsid w:val="00324BA9"/>
    <w:rsid w:val="00325620"/>
    <w:rsid w:val="00325659"/>
    <w:rsid w:val="00327D74"/>
    <w:rsid w:val="00330CBC"/>
    <w:rsid w:val="003333B8"/>
    <w:rsid w:val="00340036"/>
    <w:rsid w:val="0034347D"/>
    <w:rsid w:val="00343EE2"/>
    <w:rsid w:val="00344364"/>
    <w:rsid w:val="00344613"/>
    <w:rsid w:val="003509EF"/>
    <w:rsid w:val="0035374A"/>
    <w:rsid w:val="00354A9F"/>
    <w:rsid w:val="00357569"/>
    <w:rsid w:val="0035767F"/>
    <w:rsid w:val="003612BC"/>
    <w:rsid w:val="00361888"/>
    <w:rsid w:val="00362C5C"/>
    <w:rsid w:val="0036387D"/>
    <w:rsid w:val="00363D26"/>
    <w:rsid w:val="00364ADC"/>
    <w:rsid w:val="00366AE0"/>
    <w:rsid w:val="00370197"/>
    <w:rsid w:val="00370208"/>
    <w:rsid w:val="00372B0D"/>
    <w:rsid w:val="003737F1"/>
    <w:rsid w:val="0037505C"/>
    <w:rsid w:val="00376866"/>
    <w:rsid w:val="003808BE"/>
    <w:rsid w:val="00381BDB"/>
    <w:rsid w:val="00382B12"/>
    <w:rsid w:val="00384E16"/>
    <w:rsid w:val="00387EA0"/>
    <w:rsid w:val="0039498F"/>
    <w:rsid w:val="00394D37"/>
    <w:rsid w:val="00395309"/>
    <w:rsid w:val="003A05A3"/>
    <w:rsid w:val="003A15C1"/>
    <w:rsid w:val="003A1BAF"/>
    <w:rsid w:val="003A4719"/>
    <w:rsid w:val="003A6D85"/>
    <w:rsid w:val="003A7965"/>
    <w:rsid w:val="003B0AE0"/>
    <w:rsid w:val="003B3706"/>
    <w:rsid w:val="003B3AA0"/>
    <w:rsid w:val="003B49E4"/>
    <w:rsid w:val="003B5A4F"/>
    <w:rsid w:val="003B5D96"/>
    <w:rsid w:val="003C44F2"/>
    <w:rsid w:val="003C6132"/>
    <w:rsid w:val="003C68EF"/>
    <w:rsid w:val="003C7C66"/>
    <w:rsid w:val="003C7DDF"/>
    <w:rsid w:val="003E0074"/>
    <w:rsid w:val="003E05AE"/>
    <w:rsid w:val="003E2E08"/>
    <w:rsid w:val="003E313B"/>
    <w:rsid w:val="003E453A"/>
    <w:rsid w:val="003E5694"/>
    <w:rsid w:val="003E57C4"/>
    <w:rsid w:val="003E6004"/>
    <w:rsid w:val="003E644B"/>
    <w:rsid w:val="003F27A7"/>
    <w:rsid w:val="003F2DBA"/>
    <w:rsid w:val="003F7CC9"/>
    <w:rsid w:val="00401549"/>
    <w:rsid w:val="00402D57"/>
    <w:rsid w:val="00407E3A"/>
    <w:rsid w:val="00411F9D"/>
    <w:rsid w:val="0041301D"/>
    <w:rsid w:val="004135DC"/>
    <w:rsid w:val="0041362A"/>
    <w:rsid w:val="00417056"/>
    <w:rsid w:val="0041729D"/>
    <w:rsid w:val="00417EA1"/>
    <w:rsid w:val="00424B89"/>
    <w:rsid w:val="00433700"/>
    <w:rsid w:val="00440903"/>
    <w:rsid w:val="00440FEA"/>
    <w:rsid w:val="00441218"/>
    <w:rsid w:val="00450E81"/>
    <w:rsid w:val="004522D4"/>
    <w:rsid w:val="00452738"/>
    <w:rsid w:val="00454BE4"/>
    <w:rsid w:val="00457CE5"/>
    <w:rsid w:val="00465558"/>
    <w:rsid w:val="00471B56"/>
    <w:rsid w:val="00472057"/>
    <w:rsid w:val="00475E11"/>
    <w:rsid w:val="00476ADE"/>
    <w:rsid w:val="0047762B"/>
    <w:rsid w:val="004833F6"/>
    <w:rsid w:val="0048420E"/>
    <w:rsid w:val="00485271"/>
    <w:rsid w:val="00487DE2"/>
    <w:rsid w:val="00495CD7"/>
    <w:rsid w:val="004A106D"/>
    <w:rsid w:val="004A1F94"/>
    <w:rsid w:val="004A249C"/>
    <w:rsid w:val="004A3528"/>
    <w:rsid w:val="004B32EE"/>
    <w:rsid w:val="004B605C"/>
    <w:rsid w:val="004B79DA"/>
    <w:rsid w:val="004C03C1"/>
    <w:rsid w:val="004C0C07"/>
    <w:rsid w:val="004C0E68"/>
    <w:rsid w:val="004C3FCC"/>
    <w:rsid w:val="004C528F"/>
    <w:rsid w:val="004C6407"/>
    <w:rsid w:val="004C7B77"/>
    <w:rsid w:val="004D3512"/>
    <w:rsid w:val="004D54C6"/>
    <w:rsid w:val="004D6736"/>
    <w:rsid w:val="004D70A4"/>
    <w:rsid w:val="004D7F4D"/>
    <w:rsid w:val="004E07C1"/>
    <w:rsid w:val="004E0F63"/>
    <w:rsid w:val="004E56F1"/>
    <w:rsid w:val="004E74AE"/>
    <w:rsid w:val="004E7ED7"/>
    <w:rsid w:val="004F012B"/>
    <w:rsid w:val="004F060D"/>
    <w:rsid w:val="004F09E4"/>
    <w:rsid w:val="004F5731"/>
    <w:rsid w:val="00500500"/>
    <w:rsid w:val="00501E73"/>
    <w:rsid w:val="005033E0"/>
    <w:rsid w:val="00506CCD"/>
    <w:rsid w:val="00507A9F"/>
    <w:rsid w:val="00513819"/>
    <w:rsid w:val="00513CE2"/>
    <w:rsid w:val="0051471F"/>
    <w:rsid w:val="00515CFA"/>
    <w:rsid w:val="00520A9C"/>
    <w:rsid w:val="0052254D"/>
    <w:rsid w:val="00526323"/>
    <w:rsid w:val="0053215F"/>
    <w:rsid w:val="00532282"/>
    <w:rsid w:val="00532D1D"/>
    <w:rsid w:val="0053770B"/>
    <w:rsid w:val="00541D46"/>
    <w:rsid w:val="00542904"/>
    <w:rsid w:val="0054450B"/>
    <w:rsid w:val="00544859"/>
    <w:rsid w:val="005478DB"/>
    <w:rsid w:val="0055394D"/>
    <w:rsid w:val="00560BE0"/>
    <w:rsid w:val="00561EA6"/>
    <w:rsid w:val="00562B5D"/>
    <w:rsid w:val="00563E10"/>
    <w:rsid w:val="00564B72"/>
    <w:rsid w:val="00564BD1"/>
    <w:rsid w:val="005667B4"/>
    <w:rsid w:val="00566AE8"/>
    <w:rsid w:val="00567ABA"/>
    <w:rsid w:val="00571ACC"/>
    <w:rsid w:val="005720DC"/>
    <w:rsid w:val="0057238F"/>
    <w:rsid w:val="00576D87"/>
    <w:rsid w:val="0058041E"/>
    <w:rsid w:val="00581881"/>
    <w:rsid w:val="00582EC0"/>
    <w:rsid w:val="0058472C"/>
    <w:rsid w:val="00585016"/>
    <w:rsid w:val="0058641B"/>
    <w:rsid w:val="00587668"/>
    <w:rsid w:val="00587B08"/>
    <w:rsid w:val="00591819"/>
    <w:rsid w:val="0059450E"/>
    <w:rsid w:val="00595090"/>
    <w:rsid w:val="0059726F"/>
    <w:rsid w:val="005A00BD"/>
    <w:rsid w:val="005A0C36"/>
    <w:rsid w:val="005A5A64"/>
    <w:rsid w:val="005B244D"/>
    <w:rsid w:val="005B2ADD"/>
    <w:rsid w:val="005B4276"/>
    <w:rsid w:val="005B439E"/>
    <w:rsid w:val="005B50F9"/>
    <w:rsid w:val="005C044C"/>
    <w:rsid w:val="005C0F6F"/>
    <w:rsid w:val="005C34CE"/>
    <w:rsid w:val="005C3ED3"/>
    <w:rsid w:val="005C6104"/>
    <w:rsid w:val="005D00F0"/>
    <w:rsid w:val="005D0CFB"/>
    <w:rsid w:val="005D1D22"/>
    <w:rsid w:val="005D4A54"/>
    <w:rsid w:val="005D65C2"/>
    <w:rsid w:val="005D7385"/>
    <w:rsid w:val="005E0A6B"/>
    <w:rsid w:val="005E2E7E"/>
    <w:rsid w:val="005E3864"/>
    <w:rsid w:val="005E6F3E"/>
    <w:rsid w:val="005E7BD2"/>
    <w:rsid w:val="005F229F"/>
    <w:rsid w:val="005F274A"/>
    <w:rsid w:val="005F4CA5"/>
    <w:rsid w:val="005F55E3"/>
    <w:rsid w:val="005F70E8"/>
    <w:rsid w:val="006022E7"/>
    <w:rsid w:val="00604C59"/>
    <w:rsid w:val="00606225"/>
    <w:rsid w:val="00610866"/>
    <w:rsid w:val="006108FF"/>
    <w:rsid w:val="00614C68"/>
    <w:rsid w:val="006150D7"/>
    <w:rsid w:val="00616526"/>
    <w:rsid w:val="00623A55"/>
    <w:rsid w:val="00623A88"/>
    <w:rsid w:val="00632E4E"/>
    <w:rsid w:val="00634EAA"/>
    <w:rsid w:val="006379A1"/>
    <w:rsid w:val="0064032E"/>
    <w:rsid w:val="00642C32"/>
    <w:rsid w:val="00643CBB"/>
    <w:rsid w:val="00645BD2"/>
    <w:rsid w:val="00647674"/>
    <w:rsid w:val="00650834"/>
    <w:rsid w:val="00650D8D"/>
    <w:rsid w:val="006520F6"/>
    <w:rsid w:val="00655715"/>
    <w:rsid w:val="00656920"/>
    <w:rsid w:val="00656E51"/>
    <w:rsid w:val="00656EE8"/>
    <w:rsid w:val="00657F92"/>
    <w:rsid w:val="00662A6B"/>
    <w:rsid w:val="0066464E"/>
    <w:rsid w:val="006660AA"/>
    <w:rsid w:val="0067007E"/>
    <w:rsid w:val="00673F45"/>
    <w:rsid w:val="00680BA1"/>
    <w:rsid w:val="00680CB6"/>
    <w:rsid w:val="00681A87"/>
    <w:rsid w:val="00683B9D"/>
    <w:rsid w:val="0068479A"/>
    <w:rsid w:val="006901D6"/>
    <w:rsid w:val="00690DDB"/>
    <w:rsid w:val="0069391B"/>
    <w:rsid w:val="006A0099"/>
    <w:rsid w:val="006A4810"/>
    <w:rsid w:val="006A4BDC"/>
    <w:rsid w:val="006A737F"/>
    <w:rsid w:val="006B242F"/>
    <w:rsid w:val="006B3DA3"/>
    <w:rsid w:val="006B4C22"/>
    <w:rsid w:val="006B7640"/>
    <w:rsid w:val="006C0DC5"/>
    <w:rsid w:val="006C3330"/>
    <w:rsid w:val="006C708F"/>
    <w:rsid w:val="006C7CD9"/>
    <w:rsid w:val="006D188C"/>
    <w:rsid w:val="006D32EF"/>
    <w:rsid w:val="006D3716"/>
    <w:rsid w:val="006D4397"/>
    <w:rsid w:val="006D58F4"/>
    <w:rsid w:val="006E05FA"/>
    <w:rsid w:val="006E0A02"/>
    <w:rsid w:val="006E41EA"/>
    <w:rsid w:val="006F051A"/>
    <w:rsid w:val="006F180D"/>
    <w:rsid w:val="006F3BD8"/>
    <w:rsid w:val="006F43D3"/>
    <w:rsid w:val="00703182"/>
    <w:rsid w:val="00703662"/>
    <w:rsid w:val="007036F6"/>
    <w:rsid w:val="00704805"/>
    <w:rsid w:val="00705E56"/>
    <w:rsid w:val="00707BA1"/>
    <w:rsid w:val="007103AA"/>
    <w:rsid w:val="00714C33"/>
    <w:rsid w:val="00714CCA"/>
    <w:rsid w:val="00716D8C"/>
    <w:rsid w:val="007238C1"/>
    <w:rsid w:val="0073015B"/>
    <w:rsid w:val="00735AD3"/>
    <w:rsid w:val="007405E1"/>
    <w:rsid w:val="00742B34"/>
    <w:rsid w:val="0074469B"/>
    <w:rsid w:val="00746A63"/>
    <w:rsid w:val="00751574"/>
    <w:rsid w:val="00752E99"/>
    <w:rsid w:val="00753538"/>
    <w:rsid w:val="00756C7D"/>
    <w:rsid w:val="00757512"/>
    <w:rsid w:val="00761350"/>
    <w:rsid w:val="007616A1"/>
    <w:rsid w:val="007616BE"/>
    <w:rsid w:val="0076229E"/>
    <w:rsid w:val="00762DC3"/>
    <w:rsid w:val="007657A3"/>
    <w:rsid w:val="00774A88"/>
    <w:rsid w:val="0077751D"/>
    <w:rsid w:val="00785781"/>
    <w:rsid w:val="0079094F"/>
    <w:rsid w:val="00790A31"/>
    <w:rsid w:val="007920EE"/>
    <w:rsid w:val="0079510A"/>
    <w:rsid w:val="0079661C"/>
    <w:rsid w:val="007A0EC4"/>
    <w:rsid w:val="007A2133"/>
    <w:rsid w:val="007A2252"/>
    <w:rsid w:val="007A2C01"/>
    <w:rsid w:val="007A4BB2"/>
    <w:rsid w:val="007B097C"/>
    <w:rsid w:val="007B25C6"/>
    <w:rsid w:val="007B59C3"/>
    <w:rsid w:val="007B6975"/>
    <w:rsid w:val="007B7D18"/>
    <w:rsid w:val="007C1EB3"/>
    <w:rsid w:val="007C25E3"/>
    <w:rsid w:val="007C48C5"/>
    <w:rsid w:val="007C68F8"/>
    <w:rsid w:val="007D0984"/>
    <w:rsid w:val="007D169B"/>
    <w:rsid w:val="007D2310"/>
    <w:rsid w:val="007D3630"/>
    <w:rsid w:val="007D7B83"/>
    <w:rsid w:val="007E5FF0"/>
    <w:rsid w:val="007E7CF6"/>
    <w:rsid w:val="007F124D"/>
    <w:rsid w:val="007F3566"/>
    <w:rsid w:val="007F426A"/>
    <w:rsid w:val="00800A33"/>
    <w:rsid w:val="008016E9"/>
    <w:rsid w:val="008016EB"/>
    <w:rsid w:val="008039E7"/>
    <w:rsid w:val="008045D2"/>
    <w:rsid w:val="00804C1E"/>
    <w:rsid w:val="00807B9A"/>
    <w:rsid w:val="00811815"/>
    <w:rsid w:val="00813CA1"/>
    <w:rsid w:val="0081692F"/>
    <w:rsid w:val="00820376"/>
    <w:rsid w:val="00821F7F"/>
    <w:rsid w:val="00823F5D"/>
    <w:rsid w:val="008274C4"/>
    <w:rsid w:val="008305F3"/>
    <w:rsid w:val="00833D69"/>
    <w:rsid w:val="00834065"/>
    <w:rsid w:val="008449AA"/>
    <w:rsid w:val="00844C41"/>
    <w:rsid w:val="008453ED"/>
    <w:rsid w:val="0084650E"/>
    <w:rsid w:val="00847902"/>
    <w:rsid w:val="008530B1"/>
    <w:rsid w:val="00853557"/>
    <w:rsid w:val="008626AF"/>
    <w:rsid w:val="008648FE"/>
    <w:rsid w:val="00867045"/>
    <w:rsid w:val="008709DE"/>
    <w:rsid w:val="00871FAF"/>
    <w:rsid w:val="008748EB"/>
    <w:rsid w:val="00874B87"/>
    <w:rsid w:val="00874D10"/>
    <w:rsid w:val="00875110"/>
    <w:rsid w:val="0088044C"/>
    <w:rsid w:val="00880A71"/>
    <w:rsid w:val="008925E1"/>
    <w:rsid w:val="008951EF"/>
    <w:rsid w:val="0089590B"/>
    <w:rsid w:val="00897F91"/>
    <w:rsid w:val="008A1F6B"/>
    <w:rsid w:val="008A3C23"/>
    <w:rsid w:val="008A46D2"/>
    <w:rsid w:val="008A7CCD"/>
    <w:rsid w:val="008B05A0"/>
    <w:rsid w:val="008B0878"/>
    <w:rsid w:val="008B303A"/>
    <w:rsid w:val="008B434D"/>
    <w:rsid w:val="008B7537"/>
    <w:rsid w:val="008C11D7"/>
    <w:rsid w:val="008C19CD"/>
    <w:rsid w:val="008C4003"/>
    <w:rsid w:val="008C4682"/>
    <w:rsid w:val="008C4865"/>
    <w:rsid w:val="008C4D00"/>
    <w:rsid w:val="008C6942"/>
    <w:rsid w:val="008C6B0D"/>
    <w:rsid w:val="008C7C4E"/>
    <w:rsid w:val="008D0F7B"/>
    <w:rsid w:val="008E18CE"/>
    <w:rsid w:val="008E1A00"/>
    <w:rsid w:val="008E3394"/>
    <w:rsid w:val="008E3EAA"/>
    <w:rsid w:val="008E6260"/>
    <w:rsid w:val="008E7C92"/>
    <w:rsid w:val="008F193A"/>
    <w:rsid w:val="008F4135"/>
    <w:rsid w:val="008F6C5E"/>
    <w:rsid w:val="00900DC5"/>
    <w:rsid w:val="0090534E"/>
    <w:rsid w:val="00907DA5"/>
    <w:rsid w:val="00914F22"/>
    <w:rsid w:val="00915EE0"/>
    <w:rsid w:val="009206F6"/>
    <w:rsid w:val="009211AD"/>
    <w:rsid w:val="0092130A"/>
    <w:rsid w:val="00921425"/>
    <w:rsid w:val="009214B6"/>
    <w:rsid w:val="00924627"/>
    <w:rsid w:val="00924AA5"/>
    <w:rsid w:val="00931509"/>
    <w:rsid w:val="0093154B"/>
    <w:rsid w:val="00935BDA"/>
    <w:rsid w:val="00940367"/>
    <w:rsid w:val="00945A5C"/>
    <w:rsid w:val="0094661B"/>
    <w:rsid w:val="00946700"/>
    <w:rsid w:val="0094747C"/>
    <w:rsid w:val="00947989"/>
    <w:rsid w:val="00952A50"/>
    <w:rsid w:val="00952F27"/>
    <w:rsid w:val="009538D5"/>
    <w:rsid w:val="0095467F"/>
    <w:rsid w:val="00954D1B"/>
    <w:rsid w:val="009553FE"/>
    <w:rsid w:val="00956CEA"/>
    <w:rsid w:val="009629DB"/>
    <w:rsid w:val="009711A5"/>
    <w:rsid w:val="00972104"/>
    <w:rsid w:val="00972342"/>
    <w:rsid w:val="00972B4A"/>
    <w:rsid w:val="00975DEB"/>
    <w:rsid w:val="0097629C"/>
    <w:rsid w:val="00977AE3"/>
    <w:rsid w:val="00980F66"/>
    <w:rsid w:val="009815C3"/>
    <w:rsid w:val="0098221D"/>
    <w:rsid w:val="00983D58"/>
    <w:rsid w:val="00983E11"/>
    <w:rsid w:val="009869CD"/>
    <w:rsid w:val="00987CEE"/>
    <w:rsid w:val="0099276D"/>
    <w:rsid w:val="00992F3F"/>
    <w:rsid w:val="00994D08"/>
    <w:rsid w:val="00994EB9"/>
    <w:rsid w:val="00996A74"/>
    <w:rsid w:val="009A4097"/>
    <w:rsid w:val="009A4246"/>
    <w:rsid w:val="009A6799"/>
    <w:rsid w:val="009B10EE"/>
    <w:rsid w:val="009B2E7A"/>
    <w:rsid w:val="009B6518"/>
    <w:rsid w:val="009B788C"/>
    <w:rsid w:val="009B79F2"/>
    <w:rsid w:val="009B7A9E"/>
    <w:rsid w:val="009C4F2B"/>
    <w:rsid w:val="009D1955"/>
    <w:rsid w:val="009D41DF"/>
    <w:rsid w:val="009D4C2B"/>
    <w:rsid w:val="009D7575"/>
    <w:rsid w:val="009E1B7C"/>
    <w:rsid w:val="009E2CD0"/>
    <w:rsid w:val="009E3141"/>
    <w:rsid w:val="009E4D6F"/>
    <w:rsid w:val="009F4227"/>
    <w:rsid w:val="009F5236"/>
    <w:rsid w:val="009F5C7F"/>
    <w:rsid w:val="009F750E"/>
    <w:rsid w:val="009F7BE1"/>
    <w:rsid w:val="00A00AE7"/>
    <w:rsid w:val="00A03D1F"/>
    <w:rsid w:val="00A044FB"/>
    <w:rsid w:val="00A0564F"/>
    <w:rsid w:val="00A0613C"/>
    <w:rsid w:val="00A1021D"/>
    <w:rsid w:val="00A1112D"/>
    <w:rsid w:val="00A143C1"/>
    <w:rsid w:val="00A16103"/>
    <w:rsid w:val="00A16675"/>
    <w:rsid w:val="00A21531"/>
    <w:rsid w:val="00A22D8A"/>
    <w:rsid w:val="00A2387A"/>
    <w:rsid w:val="00A3126E"/>
    <w:rsid w:val="00A32914"/>
    <w:rsid w:val="00A34637"/>
    <w:rsid w:val="00A4112D"/>
    <w:rsid w:val="00A44F0C"/>
    <w:rsid w:val="00A4600C"/>
    <w:rsid w:val="00A509D0"/>
    <w:rsid w:val="00A53FFF"/>
    <w:rsid w:val="00A578BF"/>
    <w:rsid w:val="00A6085D"/>
    <w:rsid w:val="00A60F57"/>
    <w:rsid w:val="00A62904"/>
    <w:rsid w:val="00A663A7"/>
    <w:rsid w:val="00A6707B"/>
    <w:rsid w:val="00A67CC6"/>
    <w:rsid w:val="00A712D4"/>
    <w:rsid w:val="00A72356"/>
    <w:rsid w:val="00A7250F"/>
    <w:rsid w:val="00A72788"/>
    <w:rsid w:val="00A75660"/>
    <w:rsid w:val="00A80791"/>
    <w:rsid w:val="00A827AA"/>
    <w:rsid w:val="00A85C81"/>
    <w:rsid w:val="00A914EF"/>
    <w:rsid w:val="00A9282A"/>
    <w:rsid w:val="00A93EFE"/>
    <w:rsid w:val="00A950BF"/>
    <w:rsid w:val="00A95DED"/>
    <w:rsid w:val="00A97F39"/>
    <w:rsid w:val="00AA1B52"/>
    <w:rsid w:val="00AA3FF6"/>
    <w:rsid w:val="00AB09A0"/>
    <w:rsid w:val="00AB09FF"/>
    <w:rsid w:val="00AB0E51"/>
    <w:rsid w:val="00AB0FEB"/>
    <w:rsid w:val="00AB23EC"/>
    <w:rsid w:val="00AB25DA"/>
    <w:rsid w:val="00AB427D"/>
    <w:rsid w:val="00AC1303"/>
    <w:rsid w:val="00AC23B2"/>
    <w:rsid w:val="00AC50A6"/>
    <w:rsid w:val="00AD2080"/>
    <w:rsid w:val="00AD6E60"/>
    <w:rsid w:val="00AF0133"/>
    <w:rsid w:val="00AF064D"/>
    <w:rsid w:val="00AF279C"/>
    <w:rsid w:val="00AF54A3"/>
    <w:rsid w:val="00AF653D"/>
    <w:rsid w:val="00AF73CB"/>
    <w:rsid w:val="00AF742D"/>
    <w:rsid w:val="00AF7578"/>
    <w:rsid w:val="00B01818"/>
    <w:rsid w:val="00B0704D"/>
    <w:rsid w:val="00B21088"/>
    <w:rsid w:val="00B22585"/>
    <w:rsid w:val="00B249BE"/>
    <w:rsid w:val="00B26173"/>
    <w:rsid w:val="00B3062F"/>
    <w:rsid w:val="00B36665"/>
    <w:rsid w:val="00B37F4A"/>
    <w:rsid w:val="00B41EF0"/>
    <w:rsid w:val="00B438F7"/>
    <w:rsid w:val="00B445B7"/>
    <w:rsid w:val="00B548B3"/>
    <w:rsid w:val="00B55C0B"/>
    <w:rsid w:val="00B631F2"/>
    <w:rsid w:val="00B6541A"/>
    <w:rsid w:val="00B660A0"/>
    <w:rsid w:val="00B66C10"/>
    <w:rsid w:val="00B67775"/>
    <w:rsid w:val="00B74C64"/>
    <w:rsid w:val="00B76898"/>
    <w:rsid w:val="00B7763D"/>
    <w:rsid w:val="00B777AC"/>
    <w:rsid w:val="00B80E12"/>
    <w:rsid w:val="00B80F32"/>
    <w:rsid w:val="00B83301"/>
    <w:rsid w:val="00B85B9F"/>
    <w:rsid w:val="00B86D6D"/>
    <w:rsid w:val="00B87D73"/>
    <w:rsid w:val="00B91286"/>
    <w:rsid w:val="00B924A5"/>
    <w:rsid w:val="00B932A1"/>
    <w:rsid w:val="00B93CB0"/>
    <w:rsid w:val="00B94552"/>
    <w:rsid w:val="00B94B1C"/>
    <w:rsid w:val="00B954DF"/>
    <w:rsid w:val="00B958A9"/>
    <w:rsid w:val="00B96D0F"/>
    <w:rsid w:val="00BA0ED6"/>
    <w:rsid w:val="00BA430F"/>
    <w:rsid w:val="00BA7B21"/>
    <w:rsid w:val="00BB0E48"/>
    <w:rsid w:val="00BB137A"/>
    <w:rsid w:val="00BB2374"/>
    <w:rsid w:val="00BB49E4"/>
    <w:rsid w:val="00BB69C8"/>
    <w:rsid w:val="00BC05F3"/>
    <w:rsid w:val="00BC0C70"/>
    <w:rsid w:val="00BC4A33"/>
    <w:rsid w:val="00BC5F24"/>
    <w:rsid w:val="00BC72C5"/>
    <w:rsid w:val="00BC73FA"/>
    <w:rsid w:val="00BD1C11"/>
    <w:rsid w:val="00BD368A"/>
    <w:rsid w:val="00BD4507"/>
    <w:rsid w:val="00BD599E"/>
    <w:rsid w:val="00BD5F56"/>
    <w:rsid w:val="00BD71AE"/>
    <w:rsid w:val="00BE1E1B"/>
    <w:rsid w:val="00BE4FA6"/>
    <w:rsid w:val="00BE7361"/>
    <w:rsid w:val="00BF340B"/>
    <w:rsid w:val="00BF53F2"/>
    <w:rsid w:val="00BF7880"/>
    <w:rsid w:val="00BF7FD6"/>
    <w:rsid w:val="00C0061F"/>
    <w:rsid w:val="00C15C32"/>
    <w:rsid w:val="00C160CF"/>
    <w:rsid w:val="00C170F7"/>
    <w:rsid w:val="00C17BFA"/>
    <w:rsid w:val="00C23AAC"/>
    <w:rsid w:val="00C23D52"/>
    <w:rsid w:val="00C26603"/>
    <w:rsid w:val="00C270B1"/>
    <w:rsid w:val="00C31877"/>
    <w:rsid w:val="00C35398"/>
    <w:rsid w:val="00C43CE4"/>
    <w:rsid w:val="00C50AEB"/>
    <w:rsid w:val="00C50DC8"/>
    <w:rsid w:val="00C51560"/>
    <w:rsid w:val="00C56E1B"/>
    <w:rsid w:val="00C57158"/>
    <w:rsid w:val="00C62E10"/>
    <w:rsid w:val="00C649BB"/>
    <w:rsid w:val="00C66270"/>
    <w:rsid w:val="00C6711F"/>
    <w:rsid w:val="00C678A3"/>
    <w:rsid w:val="00C70179"/>
    <w:rsid w:val="00C71403"/>
    <w:rsid w:val="00C72FC4"/>
    <w:rsid w:val="00C84AF6"/>
    <w:rsid w:val="00C936B2"/>
    <w:rsid w:val="00C971E7"/>
    <w:rsid w:val="00CA05B0"/>
    <w:rsid w:val="00CA2851"/>
    <w:rsid w:val="00CA4983"/>
    <w:rsid w:val="00CA607C"/>
    <w:rsid w:val="00CB3314"/>
    <w:rsid w:val="00CB508F"/>
    <w:rsid w:val="00CC03B0"/>
    <w:rsid w:val="00CC0B9F"/>
    <w:rsid w:val="00CC54C6"/>
    <w:rsid w:val="00CC5D1A"/>
    <w:rsid w:val="00CC71EB"/>
    <w:rsid w:val="00CD2305"/>
    <w:rsid w:val="00CD44E1"/>
    <w:rsid w:val="00CD6F56"/>
    <w:rsid w:val="00CE24AA"/>
    <w:rsid w:val="00CE3427"/>
    <w:rsid w:val="00CF0D98"/>
    <w:rsid w:val="00CF6FB6"/>
    <w:rsid w:val="00D02A12"/>
    <w:rsid w:val="00D02AD5"/>
    <w:rsid w:val="00D036BB"/>
    <w:rsid w:val="00D03EE3"/>
    <w:rsid w:val="00D16394"/>
    <w:rsid w:val="00D25905"/>
    <w:rsid w:val="00D36C8F"/>
    <w:rsid w:val="00D41EB0"/>
    <w:rsid w:val="00D42D4E"/>
    <w:rsid w:val="00D43C45"/>
    <w:rsid w:val="00D464C5"/>
    <w:rsid w:val="00D47425"/>
    <w:rsid w:val="00D557A3"/>
    <w:rsid w:val="00D56438"/>
    <w:rsid w:val="00D605F2"/>
    <w:rsid w:val="00D60D29"/>
    <w:rsid w:val="00D614BC"/>
    <w:rsid w:val="00D71FFC"/>
    <w:rsid w:val="00D73846"/>
    <w:rsid w:val="00D75236"/>
    <w:rsid w:val="00D7734C"/>
    <w:rsid w:val="00D81170"/>
    <w:rsid w:val="00D85344"/>
    <w:rsid w:val="00D85BEE"/>
    <w:rsid w:val="00D87058"/>
    <w:rsid w:val="00D87BD7"/>
    <w:rsid w:val="00D91550"/>
    <w:rsid w:val="00D91E7D"/>
    <w:rsid w:val="00D9554A"/>
    <w:rsid w:val="00DA5B5A"/>
    <w:rsid w:val="00DA64F1"/>
    <w:rsid w:val="00DB2FD0"/>
    <w:rsid w:val="00DB31DC"/>
    <w:rsid w:val="00DB40E0"/>
    <w:rsid w:val="00DB4A97"/>
    <w:rsid w:val="00DB7E75"/>
    <w:rsid w:val="00DC1A6A"/>
    <w:rsid w:val="00DC1C25"/>
    <w:rsid w:val="00DC3651"/>
    <w:rsid w:val="00DC469B"/>
    <w:rsid w:val="00DC5C6B"/>
    <w:rsid w:val="00DD0726"/>
    <w:rsid w:val="00DD1EE7"/>
    <w:rsid w:val="00DD4194"/>
    <w:rsid w:val="00DD761E"/>
    <w:rsid w:val="00DE176A"/>
    <w:rsid w:val="00DE7F57"/>
    <w:rsid w:val="00DF02DF"/>
    <w:rsid w:val="00DF23AB"/>
    <w:rsid w:val="00DF24AF"/>
    <w:rsid w:val="00DF34D0"/>
    <w:rsid w:val="00DF749A"/>
    <w:rsid w:val="00E05DA3"/>
    <w:rsid w:val="00E106E6"/>
    <w:rsid w:val="00E10DFA"/>
    <w:rsid w:val="00E14BBF"/>
    <w:rsid w:val="00E156DD"/>
    <w:rsid w:val="00E15B94"/>
    <w:rsid w:val="00E22CDD"/>
    <w:rsid w:val="00E236F3"/>
    <w:rsid w:val="00E23706"/>
    <w:rsid w:val="00E25640"/>
    <w:rsid w:val="00E25CCA"/>
    <w:rsid w:val="00E2737B"/>
    <w:rsid w:val="00E345FD"/>
    <w:rsid w:val="00E34886"/>
    <w:rsid w:val="00E3674A"/>
    <w:rsid w:val="00E37032"/>
    <w:rsid w:val="00E3752C"/>
    <w:rsid w:val="00E37E2B"/>
    <w:rsid w:val="00E41FB3"/>
    <w:rsid w:val="00E47062"/>
    <w:rsid w:val="00E50790"/>
    <w:rsid w:val="00E512BA"/>
    <w:rsid w:val="00E527F1"/>
    <w:rsid w:val="00E56741"/>
    <w:rsid w:val="00E656CE"/>
    <w:rsid w:val="00E66D0B"/>
    <w:rsid w:val="00E6786E"/>
    <w:rsid w:val="00E70E0B"/>
    <w:rsid w:val="00E75F63"/>
    <w:rsid w:val="00E82F2F"/>
    <w:rsid w:val="00E906C1"/>
    <w:rsid w:val="00E958C1"/>
    <w:rsid w:val="00E95B06"/>
    <w:rsid w:val="00E96868"/>
    <w:rsid w:val="00EA1394"/>
    <w:rsid w:val="00EA1D24"/>
    <w:rsid w:val="00EA7CA1"/>
    <w:rsid w:val="00EA7DAD"/>
    <w:rsid w:val="00EB2283"/>
    <w:rsid w:val="00EB5B25"/>
    <w:rsid w:val="00EB6291"/>
    <w:rsid w:val="00EB634A"/>
    <w:rsid w:val="00EB68E5"/>
    <w:rsid w:val="00EC0C72"/>
    <w:rsid w:val="00EC2D7D"/>
    <w:rsid w:val="00ED1F13"/>
    <w:rsid w:val="00ED2F2D"/>
    <w:rsid w:val="00ED596B"/>
    <w:rsid w:val="00EE1FB6"/>
    <w:rsid w:val="00EE3AF3"/>
    <w:rsid w:val="00EE583E"/>
    <w:rsid w:val="00EE596C"/>
    <w:rsid w:val="00EE62B6"/>
    <w:rsid w:val="00EF2877"/>
    <w:rsid w:val="00EF2AEA"/>
    <w:rsid w:val="00EF4491"/>
    <w:rsid w:val="00EF6C81"/>
    <w:rsid w:val="00EF77F2"/>
    <w:rsid w:val="00F001B8"/>
    <w:rsid w:val="00F03BB8"/>
    <w:rsid w:val="00F045E2"/>
    <w:rsid w:val="00F0722A"/>
    <w:rsid w:val="00F12E52"/>
    <w:rsid w:val="00F13096"/>
    <w:rsid w:val="00F16772"/>
    <w:rsid w:val="00F172C8"/>
    <w:rsid w:val="00F17BB3"/>
    <w:rsid w:val="00F22543"/>
    <w:rsid w:val="00F233F1"/>
    <w:rsid w:val="00F3059A"/>
    <w:rsid w:val="00F32864"/>
    <w:rsid w:val="00F34FAF"/>
    <w:rsid w:val="00F44F94"/>
    <w:rsid w:val="00F450E4"/>
    <w:rsid w:val="00F45E13"/>
    <w:rsid w:val="00F46730"/>
    <w:rsid w:val="00F47E99"/>
    <w:rsid w:val="00F51564"/>
    <w:rsid w:val="00F52CEC"/>
    <w:rsid w:val="00F54E04"/>
    <w:rsid w:val="00F566C8"/>
    <w:rsid w:val="00F63C8E"/>
    <w:rsid w:val="00F63CD2"/>
    <w:rsid w:val="00F6402A"/>
    <w:rsid w:val="00F6653F"/>
    <w:rsid w:val="00F728DF"/>
    <w:rsid w:val="00F82983"/>
    <w:rsid w:val="00F82EEC"/>
    <w:rsid w:val="00F845F2"/>
    <w:rsid w:val="00F85773"/>
    <w:rsid w:val="00F86D97"/>
    <w:rsid w:val="00F92384"/>
    <w:rsid w:val="00FA500F"/>
    <w:rsid w:val="00FA7F4C"/>
    <w:rsid w:val="00FB30E7"/>
    <w:rsid w:val="00FB538F"/>
    <w:rsid w:val="00FC1997"/>
    <w:rsid w:val="00FC281F"/>
    <w:rsid w:val="00FC53A9"/>
    <w:rsid w:val="00FC6028"/>
    <w:rsid w:val="00FC751E"/>
    <w:rsid w:val="00FD219D"/>
    <w:rsid w:val="00FD3C95"/>
    <w:rsid w:val="00FD4547"/>
    <w:rsid w:val="00FD73FA"/>
    <w:rsid w:val="00FE27ED"/>
    <w:rsid w:val="00FE41DA"/>
    <w:rsid w:val="00FE4B80"/>
    <w:rsid w:val="00FF0D85"/>
    <w:rsid w:val="00FF229B"/>
    <w:rsid w:val="00FF26A1"/>
    <w:rsid w:val="00FF270D"/>
    <w:rsid w:val="00FF2EA0"/>
    <w:rsid w:val="00FF37A3"/>
    <w:rsid w:val="00FF6B8F"/>
    <w:rsid w:val="02D542DE"/>
    <w:rsid w:val="08FF2930"/>
    <w:rsid w:val="10A12ECB"/>
    <w:rsid w:val="12BF300B"/>
    <w:rsid w:val="296945DD"/>
    <w:rsid w:val="345E5965"/>
    <w:rsid w:val="46F67AA8"/>
    <w:rsid w:val="49052C7E"/>
    <w:rsid w:val="4B892274"/>
    <w:rsid w:val="756827B9"/>
    <w:rsid w:val="79987A5C"/>
    <w:rsid w:val="79E80A8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22"/>
    <w:semiHidden/>
    <w:unhideWhenUsed/>
    <w:qFormat/>
    <w:uiPriority w:val="99"/>
    <w:rPr>
      <w:rFonts w:ascii="Segoe UI" w:hAnsi="Segoe UI" w:cs="Segoe UI"/>
      <w:sz w:val="18"/>
      <w:szCs w:val="18"/>
    </w:rPr>
  </w:style>
  <w:style w:type="paragraph" w:styleId="5">
    <w:name w:val="Body Text"/>
    <w:basedOn w:val="1"/>
    <w:link w:val="21"/>
    <w:qFormat/>
    <w:uiPriority w:val="0"/>
    <w:pPr>
      <w:spacing w:after="120" w:line="480" w:lineRule="auto"/>
      <w:ind w:firstLine="567"/>
      <w:jc w:val="both"/>
    </w:pPr>
    <w:rPr>
      <w:lang w:eastAsia="en-US"/>
    </w:rPr>
  </w:style>
  <w:style w:type="paragraph" w:styleId="6">
    <w:name w:val="caption"/>
    <w:basedOn w:val="1"/>
    <w:next w:val="1"/>
    <w:semiHidden/>
    <w:unhideWhenUsed/>
    <w:qFormat/>
    <w:uiPriority w:val="35"/>
    <w:pPr>
      <w:spacing w:after="200"/>
    </w:pPr>
    <w:rPr>
      <w:i/>
      <w:iCs/>
      <w:color w:val="44546A" w:themeColor="text2"/>
      <w:sz w:val="18"/>
      <w:szCs w:val="18"/>
      <w14:textFill>
        <w14:solidFill>
          <w14:schemeClr w14:val="tx2"/>
        </w14:solidFill>
      </w14:textFill>
    </w:rPr>
  </w:style>
  <w:style w:type="character" w:styleId="7">
    <w:name w:val="annotation reference"/>
    <w:basedOn w:val="2"/>
    <w:semiHidden/>
    <w:unhideWhenUsed/>
    <w:qFormat/>
    <w:uiPriority w:val="99"/>
    <w:rPr>
      <w:sz w:val="16"/>
      <w:szCs w:val="16"/>
    </w:rPr>
  </w:style>
  <w:style w:type="paragraph" w:styleId="8">
    <w:name w:val="annotation text"/>
    <w:basedOn w:val="1"/>
    <w:link w:val="25"/>
    <w:semiHidden/>
    <w:unhideWhenUsed/>
    <w:qFormat/>
    <w:uiPriority w:val="99"/>
    <w:rPr>
      <w:sz w:val="20"/>
      <w:szCs w:val="20"/>
    </w:rPr>
  </w:style>
  <w:style w:type="paragraph" w:styleId="9">
    <w:name w:val="annotation subject"/>
    <w:basedOn w:val="8"/>
    <w:next w:val="8"/>
    <w:link w:val="26"/>
    <w:semiHidden/>
    <w:unhideWhenUsed/>
    <w:qFormat/>
    <w:uiPriority w:val="99"/>
    <w:rPr>
      <w:b/>
      <w:bCs/>
    </w:rPr>
  </w:style>
  <w:style w:type="paragraph" w:styleId="10">
    <w:name w:val="footer"/>
    <w:basedOn w:val="1"/>
    <w:link w:val="24"/>
    <w:unhideWhenUsed/>
    <w:qFormat/>
    <w:uiPriority w:val="99"/>
    <w:pPr>
      <w:tabs>
        <w:tab w:val="center" w:pos="4677"/>
        <w:tab w:val="right" w:pos="9355"/>
      </w:tabs>
    </w:pPr>
  </w:style>
  <w:style w:type="paragraph" w:styleId="11">
    <w:name w:val="header"/>
    <w:basedOn w:val="1"/>
    <w:link w:val="23"/>
    <w:unhideWhenUsed/>
    <w:qFormat/>
    <w:uiPriority w:val="99"/>
    <w:pPr>
      <w:tabs>
        <w:tab w:val="center" w:pos="4677"/>
        <w:tab w:val="right" w:pos="9355"/>
      </w:tabs>
    </w:pPr>
  </w:style>
  <w:style w:type="character" w:styleId="12">
    <w:name w:val="Hyperlink"/>
    <w:qFormat/>
    <w:uiPriority w:val="99"/>
    <w:rPr>
      <w:color w:val="0563C1"/>
      <w:u w:val="single"/>
    </w:rPr>
  </w:style>
  <w:style w:type="character" w:styleId="13">
    <w:name w:val="line number"/>
    <w:basedOn w:val="2"/>
    <w:semiHidden/>
    <w:unhideWhenUsed/>
    <w:uiPriority w:val="99"/>
  </w:style>
  <w:style w:type="paragraph" w:styleId="14">
    <w:name w:val="Normal (Web)"/>
    <w:basedOn w:val="1"/>
    <w:unhideWhenUsed/>
    <w:qFormat/>
    <w:uiPriority w:val="99"/>
    <w:pPr>
      <w:spacing w:before="100" w:beforeAutospacing="1" w:after="100" w:afterAutospacing="1"/>
    </w:pPr>
  </w:style>
  <w:style w:type="character" w:styleId="15">
    <w:name w:val="Strong"/>
    <w:basedOn w:val="2"/>
    <w:qFormat/>
    <w:uiPriority w:val="22"/>
    <w:rPr>
      <w:b/>
      <w:bCs/>
    </w:rPr>
  </w:style>
  <w:style w:type="table" w:styleId="16">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List Paragraph"/>
    <w:basedOn w:val="1"/>
    <w:qFormat/>
    <w:uiPriority w:val="34"/>
    <w:pPr>
      <w:ind w:left="720"/>
      <w:contextualSpacing/>
    </w:pPr>
  </w:style>
  <w:style w:type="character" w:customStyle="1" w:styleId="18">
    <w:name w:val="моё Знак"/>
    <w:link w:val="19"/>
    <w:qFormat/>
    <w:uiPriority w:val="0"/>
    <w:rPr>
      <w:rFonts w:eastAsia="Calibri"/>
      <w:sz w:val="24"/>
    </w:rPr>
  </w:style>
  <w:style w:type="paragraph" w:customStyle="1" w:styleId="19">
    <w:name w:val="моё"/>
    <w:basedOn w:val="20"/>
    <w:link w:val="18"/>
    <w:qFormat/>
    <w:uiPriority w:val="0"/>
    <w:rPr>
      <w:rFonts w:asciiTheme="minorHAnsi" w:hAnsiTheme="minorHAnsi" w:cstheme="minorBidi"/>
      <w:sz w:val="24"/>
    </w:rPr>
  </w:style>
  <w:style w:type="paragraph" w:styleId="20">
    <w:name w:val="No Spacing"/>
    <w:qFormat/>
    <w:uiPriority w:val="1"/>
    <w:rPr>
      <w:rFonts w:ascii="Calibri" w:hAnsi="Calibri" w:eastAsia="Calibri" w:cs="Times New Roman"/>
      <w:sz w:val="22"/>
      <w:szCs w:val="22"/>
      <w:lang w:val="ru-RU" w:eastAsia="en-US" w:bidi="ar-SA"/>
    </w:rPr>
  </w:style>
  <w:style w:type="character" w:customStyle="1" w:styleId="21">
    <w:name w:val="Основной текст Знак"/>
    <w:basedOn w:val="2"/>
    <w:link w:val="5"/>
    <w:qFormat/>
    <w:uiPriority w:val="0"/>
    <w:rPr>
      <w:rFonts w:ascii="Times New Roman" w:hAnsi="Times New Roman" w:eastAsia="Times New Roman" w:cs="Times New Roman"/>
      <w:sz w:val="24"/>
      <w:szCs w:val="24"/>
    </w:rPr>
  </w:style>
  <w:style w:type="character" w:customStyle="1" w:styleId="22">
    <w:name w:val="Текст выноски Знак"/>
    <w:basedOn w:val="2"/>
    <w:link w:val="4"/>
    <w:semiHidden/>
    <w:qFormat/>
    <w:uiPriority w:val="99"/>
    <w:rPr>
      <w:rFonts w:ascii="Segoe UI" w:hAnsi="Segoe UI" w:eastAsia="Times New Roman" w:cs="Segoe UI"/>
      <w:sz w:val="18"/>
      <w:szCs w:val="18"/>
    </w:rPr>
  </w:style>
  <w:style w:type="character" w:customStyle="1" w:styleId="23">
    <w:name w:val="Верхний колонтитул Знак"/>
    <w:basedOn w:val="2"/>
    <w:link w:val="11"/>
    <w:qFormat/>
    <w:uiPriority w:val="99"/>
    <w:rPr>
      <w:rFonts w:eastAsia="Times New Roman"/>
      <w:sz w:val="24"/>
      <w:szCs w:val="24"/>
    </w:rPr>
  </w:style>
  <w:style w:type="character" w:customStyle="1" w:styleId="24">
    <w:name w:val="Нижний колонтитул Знак"/>
    <w:basedOn w:val="2"/>
    <w:link w:val="10"/>
    <w:qFormat/>
    <w:uiPriority w:val="99"/>
    <w:rPr>
      <w:rFonts w:eastAsia="Times New Roman"/>
      <w:sz w:val="24"/>
      <w:szCs w:val="24"/>
    </w:rPr>
  </w:style>
  <w:style w:type="character" w:customStyle="1" w:styleId="25">
    <w:name w:val="Текст примечания Знак"/>
    <w:basedOn w:val="2"/>
    <w:link w:val="8"/>
    <w:semiHidden/>
    <w:qFormat/>
    <w:uiPriority w:val="99"/>
    <w:rPr>
      <w:rFonts w:eastAsia="Times New Roman"/>
    </w:rPr>
  </w:style>
  <w:style w:type="character" w:customStyle="1" w:styleId="26">
    <w:name w:val="Тема примечания Знак"/>
    <w:basedOn w:val="25"/>
    <w:link w:val="9"/>
    <w:semiHidden/>
    <w:qFormat/>
    <w:uiPriority w:val="99"/>
    <w:rPr>
      <w:rFonts w:eastAsia="Times New Roman"/>
      <w:b/>
      <w:bCs/>
    </w:rPr>
  </w:style>
  <w:style w:type="paragraph" w:customStyle="1" w:styleId="27">
    <w:name w:val="Рецензия1"/>
    <w:hidden/>
    <w:semiHidden/>
    <w:qFormat/>
    <w:uiPriority w:val="99"/>
    <w:rPr>
      <w:rFonts w:ascii="Times New Roman" w:hAnsi="Times New Roman" w:eastAsia="Times New Roman" w:cs="Times New Roman"/>
      <w:sz w:val="24"/>
      <w:szCs w:val="24"/>
      <w:lang w:val="ru-RU" w:eastAsia="ru-RU" w:bidi="ar-SA"/>
    </w:rPr>
  </w:style>
  <w:style w:type="paragraph" w:customStyle="1" w:styleId="28">
    <w:name w:val="Table Caption"/>
    <w:basedOn w:val="6"/>
    <w:qFormat/>
    <w:uiPriority w:val="99"/>
    <w:pPr>
      <w:keepNext/>
      <w:spacing w:after="120" w:line="259" w:lineRule="auto"/>
    </w:pPr>
    <w:rPr>
      <w:rFonts w:asciiTheme="minorHAnsi" w:hAnsiTheme="minorHAnsi" w:eastAsiaTheme="minorHAnsi" w:cstheme="minorBidi"/>
      <w:iCs w:val="0"/>
      <w:color w:val="auto"/>
      <w:sz w:val="22"/>
      <w:szCs w:val="22"/>
      <w:lang w:eastAsia="en-US"/>
    </w:rPr>
  </w:style>
  <w:style w:type="paragraph" w:customStyle="1" w:styleId="29">
    <w:name w:val="western"/>
    <w:basedOn w:val="1"/>
    <w:qFormat/>
    <w:uiPriority w:val="99"/>
    <w:pPr>
      <w:spacing w:before="100" w:beforeAutospacing="1" w:after="100" w:afterAutospacing="1"/>
    </w:pPr>
  </w:style>
  <w:style w:type="character" w:customStyle="1" w:styleId="30">
    <w:name w:val="wmi-callto"/>
    <w:basedOn w:val="2"/>
    <w:qFormat/>
    <w:uiPriority w:val="0"/>
  </w:style>
  <w:style w:type="paragraph" w:customStyle="1" w:styleId="31">
    <w:name w:val="c-article-references__text"/>
    <w:basedOn w:val="1"/>
    <w:qFormat/>
    <w:uiPriority w:val="0"/>
    <w:pPr>
      <w:spacing w:before="100" w:beforeAutospacing="1" w:after="100" w:afterAutospacing="1"/>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4143</Words>
  <Characters>23619</Characters>
  <Lines>196</Lines>
  <Paragraphs>55</Paragraphs>
  <TotalTime>2</TotalTime>
  <ScaleCrop>false</ScaleCrop>
  <LinksUpToDate>false</LinksUpToDate>
  <CharactersWithSpaces>27707</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2021-11-22T12:35:00Z</dcterms:created>
  <dc:creator>Петр Ершов</dc:creator>
  <cp:lastModifiedBy>polyd</cp:lastModifiedBy>
  <dcterms:modified xsi:type="dcterms:W3CDTF">2021-12-14T10:56:46Z</dcterms:modified>
  <cp:revision>146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1B7B6ABCD87543B9A35E7886BB8F88CA</vt:lpwstr>
  </property>
</Properties>
</file>