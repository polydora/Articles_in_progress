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both"/>
        <w:rPr>
          <w:rFonts w:ascii="Times New Roman" w:hAnsi="Times New Roman"/>
          <w:b/>
          <w:bCs/>
          <w:color w:val="000000" w:themeColor="text1"/>
          <w:sz w:val="28"/>
          <w:szCs w:val="28"/>
          <w:lang w:val="en-US"/>
          <w14:textFill>
            <w14:solidFill>
              <w14:schemeClr w14:val="tx1"/>
            </w14:solidFill>
          </w14:textFill>
        </w:rPr>
      </w:pPr>
      <w:bookmarkStart w:id="0" w:name="_Hlk87285171"/>
      <w:r>
        <w:rPr>
          <w:rFonts w:ascii="Times New Roman" w:hAnsi="Times New Roman"/>
          <w:b/>
          <w:bCs/>
          <w:color w:val="000000" w:themeColor="text1"/>
          <w:sz w:val="28"/>
          <w:szCs w:val="28"/>
          <w:lang w:val="en-US"/>
          <w14:textFill>
            <w14:solidFill>
              <w14:schemeClr w14:val="tx1"/>
            </w14:solidFill>
          </w14:textFill>
        </w:rPr>
        <w:t>Infection with avian malaria of different geographical origin causes different dynamics of resting metabolic rate and innate immune response in infected Eurasian siskins</w:t>
      </w:r>
    </w:p>
    <w:p>
      <w:pPr>
        <w:spacing w:line="360" w:lineRule="auto"/>
        <w:jc w:val="center"/>
        <w:rPr>
          <w:rFonts w:ascii="Times New Roman" w:hAnsi="Times New Roman"/>
          <w:color w:val="000000" w:themeColor="text1"/>
          <w:sz w:val="28"/>
          <w:szCs w:val="28"/>
          <w:lang w:val="en-US"/>
          <w14:textFill>
            <w14:solidFill>
              <w14:schemeClr w14:val="tx1"/>
            </w14:solidFill>
          </w14:textFill>
        </w:rPr>
      </w:pPr>
      <w:r>
        <w:rPr>
          <w:rFonts w:ascii="Times New Roman" w:hAnsi="Times New Roman"/>
          <w:color w:val="000000" w:themeColor="text1"/>
          <w:sz w:val="28"/>
          <w:szCs w:val="28"/>
          <w14:textFill>
            <w14:solidFill>
              <w14:schemeClr w14:val="tx1"/>
            </w14:solidFill>
          </w14:textFill>
        </w:rPr>
        <w:t>Или</w:t>
      </w:r>
    </w:p>
    <w:p>
      <w:pPr>
        <w:spacing w:line="360" w:lineRule="auto"/>
        <w:jc w:val="both"/>
        <w:rPr>
          <w:rFonts w:ascii="Times New Roman" w:hAnsi="Times New Roman"/>
          <w:b/>
          <w:bCs/>
          <w:color w:val="000000" w:themeColor="text1"/>
          <w:sz w:val="28"/>
          <w:szCs w:val="28"/>
          <w:lang w:val="en-US"/>
          <w14:textFill>
            <w14:solidFill>
              <w14:schemeClr w14:val="tx1"/>
            </w14:solidFill>
          </w14:textFill>
        </w:rPr>
      </w:pPr>
      <w:r>
        <w:rPr>
          <w:rFonts w:ascii="Times New Roman" w:hAnsi="Times New Roman"/>
          <w:b/>
          <w:bCs/>
          <w:color w:val="000000" w:themeColor="text1"/>
          <w:sz w:val="28"/>
          <w:szCs w:val="28"/>
          <w:lang w:val="en-US"/>
          <w14:textFill>
            <w14:solidFill>
              <w14:schemeClr w14:val="tx1"/>
            </w14:solidFill>
          </w14:textFill>
        </w:rPr>
        <w:t>Dynamics of resting metabolic rate and innate immune response in malaria-infected Eurasian siskins: the impact of the parasite’s geographical origin</w:t>
      </w:r>
    </w:p>
    <w:p>
      <w:pPr>
        <w:spacing w:line="360" w:lineRule="auto"/>
        <w:jc w:val="both"/>
        <w:rPr>
          <w:rFonts w:ascii="Times New Roman" w:hAnsi="Times New Roman"/>
          <w:b/>
          <w:bCs/>
          <w:color w:val="000000" w:themeColor="text1"/>
          <w:sz w:val="28"/>
          <w:szCs w:val="28"/>
          <w:lang w:val="en-US"/>
          <w14:textFill>
            <w14:solidFill>
              <w14:schemeClr w14:val="tx1"/>
            </w14:solidFill>
          </w14:textFill>
        </w:rPr>
      </w:pPr>
    </w:p>
    <w:p>
      <w:pPr>
        <w:spacing w:line="360" w:lineRule="auto"/>
        <w:jc w:val="both"/>
        <w:rPr>
          <w:rFonts w:ascii="Times New Roman" w:hAnsi="Times New Roman"/>
          <w:i/>
          <w:iCs/>
          <w:color w:val="000000" w:themeColor="text1"/>
          <w:sz w:val="28"/>
          <w:szCs w:val="28"/>
          <w:vertAlign w:val="superscript"/>
          <w:lang w:val="en-US"/>
          <w14:textFill>
            <w14:solidFill>
              <w14:schemeClr w14:val="tx1"/>
            </w14:solidFill>
          </w14:textFill>
        </w:rPr>
      </w:pPr>
      <w:bookmarkStart w:id="1" w:name="_Hlk127985522"/>
      <w:r>
        <w:rPr>
          <w:rFonts w:ascii="Times New Roman" w:hAnsi="Times New Roman"/>
          <w:i/>
          <w:iCs/>
          <w:color w:val="000000" w:themeColor="text1"/>
          <w:sz w:val="28"/>
          <w:szCs w:val="28"/>
          <w:lang w:val="en-US"/>
          <w14:textFill>
            <w14:solidFill>
              <w14:schemeClr w14:val="tx1"/>
            </w14:solidFill>
          </w14:textFill>
        </w:rPr>
        <w:t>Maria Erokhina</w:t>
      </w:r>
      <w:r>
        <w:rPr>
          <w:rFonts w:ascii="Times New Roman" w:hAnsi="Times New Roman"/>
          <w:i/>
          <w:iCs/>
          <w:color w:val="000000" w:themeColor="text1"/>
          <w:sz w:val="28"/>
          <w:szCs w:val="28"/>
          <w:vertAlign w:val="superscript"/>
          <w:lang w:val="en-US"/>
          <w14:textFill>
            <w14:solidFill>
              <w14:schemeClr w14:val="tx1"/>
            </w14:solidFill>
          </w14:textFill>
        </w:rPr>
        <w:t>1,2</w:t>
      </w:r>
      <w:r>
        <w:rPr>
          <w:rFonts w:ascii="Times New Roman" w:hAnsi="Times New Roman"/>
          <w:i/>
          <w:iCs/>
          <w:color w:val="000000" w:themeColor="text1"/>
          <w:sz w:val="28"/>
          <w:szCs w:val="28"/>
          <w:lang w:val="en-US"/>
          <w14:textFill>
            <w14:solidFill>
              <w14:schemeClr w14:val="tx1"/>
            </w14:solidFill>
          </w14:textFill>
        </w:rPr>
        <w:t>, Andrey Bushuev</w:t>
      </w:r>
      <w:r>
        <w:rPr>
          <w:rFonts w:ascii="Times New Roman" w:hAnsi="Times New Roman"/>
          <w:i/>
          <w:iCs/>
          <w:color w:val="000000" w:themeColor="text1"/>
          <w:sz w:val="28"/>
          <w:szCs w:val="28"/>
          <w:vertAlign w:val="superscript"/>
          <w:lang w:val="en-US"/>
          <w14:textFill>
            <w14:solidFill>
              <w14:schemeClr w14:val="tx1"/>
            </w14:solidFill>
          </w14:textFill>
        </w:rPr>
        <w:t>2</w:t>
      </w:r>
      <w:r>
        <w:rPr>
          <w:rFonts w:ascii="Times New Roman" w:hAnsi="Times New Roman"/>
          <w:i/>
          <w:iCs/>
          <w:color w:val="000000" w:themeColor="text1"/>
          <w:sz w:val="28"/>
          <w:szCs w:val="28"/>
          <w:lang w:val="en-US"/>
          <w14:textFill>
            <w14:solidFill>
              <w14:schemeClr w14:val="tx1"/>
            </w14:solidFill>
          </w14:textFill>
        </w:rPr>
        <w:t>, Vaidas Palinauskas</w:t>
      </w:r>
      <w:r>
        <w:rPr>
          <w:rFonts w:ascii="Times New Roman" w:hAnsi="Times New Roman"/>
          <w:i/>
          <w:iCs/>
          <w:color w:val="000000" w:themeColor="text1"/>
          <w:sz w:val="28"/>
          <w:szCs w:val="28"/>
          <w:vertAlign w:val="superscript"/>
          <w:lang w:val="en-US"/>
          <w14:textFill>
            <w14:solidFill>
              <w14:schemeClr w14:val="tx1"/>
            </w14:solidFill>
          </w14:textFill>
        </w:rPr>
        <w:t>3</w:t>
      </w:r>
      <w:r>
        <w:rPr>
          <w:rFonts w:ascii="Times New Roman" w:hAnsi="Times New Roman"/>
          <w:i/>
          <w:iCs/>
          <w:color w:val="000000" w:themeColor="text1"/>
          <w:sz w:val="28"/>
          <w:szCs w:val="28"/>
          <w:lang w:val="en-US"/>
          <w14:textFill>
            <w14:solidFill>
              <w14:schemeClr w14:val="tx1"/>
            </w14:solidFill>
          </w14:textFill>
        </w:rPr>
        <w:t>, Elena Platonova</w:t>
      </w:r>
      <w:r>
        <w:rPr>
          <w:rFonts w:ascii="Times New Roman" w:hAnsi="Times New Roman"/>
          <w:i/>
          <w:iCs/>
          <w:color w:val="000000" w:themeColor="text1"/>
          <w:sz w:val="28"/>
          <w:szCs w:val="28"/>
          <w:vertAlign w:val="superscript"/>
          <w:lang w:val="en-US"/>
          <w14:textFill>
            <w14:solidFill>
              <w14:schemeClr w14:val="tx1"/>
            </w14:solidFill>
          </w14:textFill>
        </w:rPr>
        <w:t>1</w:t>
      </w:r>
      <w:r>
        <w:rPr>
          <w:rFonts w:ascii="Times New Roman" w:hAnsi="Times New Roman"/>
          <w:i/>
          <w:iCs/>
          <w:color w:val="000000" w:themeColor="text1"/>
          <w:sz w:val="28"/>
          <w:szCs w:val="28"/>
          <w:lang w:val="en-US"/>
          <w14:textFill>
            <w14:solidFill>
              <w14:schemeClr w14:val="tx1"/>
            </w14:solidFill>
          </w14:textFill>
        </w:rPr>
        <w:t>, Vadim Khaitov</w:t>
      </w:r>
      <w:r>
        <w:rPr>
          <w:rFonts w:ascii="Times New Roman" w:hAnsi="Times New Roman"/>
          <w:i/>
          <w:iCs/>
          <w:color w:val="000000" w:themeColor="text1"/>
          <w:sz w:val="28"/>
          <w:szCs w:val="28"/>
          <w:vertAlign w:val="superscript"/>
          <w:lang w:val="en-US"/>
          <w14:textFill>
            <w14:solidFill>
              <w14:schemeClr w14:val="tx1"/>
            </w14:solidFill>
          </w14:textFill>
        </w:rPr>
        <w:t>4,5</w:t>
      </w:r>
      <w:r>
        <w:rPr>
          <w:rFonts w:ascii="Times New Roman" w:hAnsi="Times New Roman"/>
          <w:i/>
          <w:iCs/>
          <w:color w:val="000000" w:themeColor="text1"/>
          <w:sz w:val="28"/>
          <w:szCs w:val="28"/>
          <w:lang w:val="en-US"/>
          <w14:textFill>
            <w14:solidFill>
              <w14:schemeClr w14:val="tx1"/>
            </w14:solidFill>
          </w14:textFill>
        </w:rPr>
        <w:t>, Alexandr Davydov</w:t>
      </w:r>
      <w:r>
        <w:rPr>
          <w:rFonts w:ascii="Times New Roman" w:hAnsi="Times New Roman"/>
          <w:i/>
          <w:iCs/>
          <w:color w:val="000000" w:themeColor="text1"/>
          <w:sz w:val="28"/>
          <w:szCs w:val="28"/>
          <w:vertAlign w:val="superscript"/>
          <w:lang w:val="en-US"/>
          <w14:textFill>
            <w14:solidFill>
              <w14:schemeClr w14:val="tx1"/>
            </w14:solidFill>
          </w14:textFill>
        </w:rPr>
        <w:t>1</w:t>
      </w:r>
      <w:r>
        <w:rPr>
          <w:rFonts w:ascii="Times New Roman" w:hAnsi="Times New Roman"/>
          <w:i/>
          <w:iCs/>
          <w:color w:val="000000" w:themeColor="text1"/>
          <w:sz w:val="28"/>
          <w:szCs w:val="28"/>
          <w:lang w:val="en-US"/>
          <w14:textFill>
            <w14:solidFill>
              <w14:schemeClr w14:val="tx1"/>
            </w14:solidFill>
          </w14:textFill>
        </w:rPr>
        <w:t>, Andrey Mukhin</w:t>
      </w:r>
      <w:r>
        <w:rPr>
          <w:rFonts w:ascii="Times New Roman" w:hAnsi="Times New Roman"/>
          <w:i/>
          <w:iCs/>
          <w:color w:val="000000" w:themeColor="text1"/>
          <w:sz w:val="28"/>
          <w:szCs w:val="28"/>
          <w:vertAlign w:val="superscript"/>
          <w:lang w:val="en-US"/>
          <w14:textFill>
            <w14:solidFill>
              <w14:schemeClr w14:val="tx1"/>
            </w14:solidFill>
          </w14:textFill>
        </w:rPr>
        <w:t>1</w:t>
      </w:r>
    </w:p>
    <w:p>
      <w:pPr>
        <w:spacing w:line="360" w:lineRule="auto"/>
        <w:jc w:val="both"/>
        <w:rPr>
          <w:rFonts w:ascii="Times New Roman" w:hAnsi="Times New Roman"/>
          <w:i/>
          <w:iCs/>
          <w:color w:val="000000" w:themeColor="text1"/>
          <w:sz w:val="28"/>
          <w:szCs w:val="28"/>
          <w:lang w:val="en-US"/>
          <w14:textFill>
            <w14:solidFill>
              <w14:schemeClr w14:val="tx1"/>
            </w14:solidFill>
          </w14:textFill>
        </w:rPr>
      </w:pPr>
    </w:p>
    <w:p>
      <w:pPr>
        <w:spacing w:line="360" w:lineRule="auto"/>
        <w:jc w:val="both"/>
        <w:rPr>
          <w:rFonts w:ascii="Times New Roman" w:hAnsi="Times New Roman"/>
          <w:i/>
          <w:iCs/>
          <w:color w:val="000000" w:themeColor="text1"/>
          <w:lang w:val="en-US"/>
          <w14:textFill>
            <w14:solidFill>
              <w14:schemeClr w14:val="tx1"/>
            </w14:solidFill>
          </w14:textFill>
        </w:rPr>
      </w:pPr>
      <w:r>
        <w:rPr>
          <w:rFonts w:ascii="Times New Roman" w:hAnsi="Times New Roman"/>
          <w:i/>
          <w:iCs/>
          <w:color w:val="000000" w:themeColor="text1"/>
          <w:lang w:val="en-US"/>
          <w14:textFill>
            <w14:solidFill>
              <w14:schemeClr w14:val="tx1"/>
            </w14:solidFill>
          </w14:textFill>
        </w:rPr>
        <w:t>1 Biological Station Rybachy of Zoological Institute RAS, Rybachy, 238535, Russia</w:t>
      </w:r>
    </w:p>
    <w:p>
      <w:pPr>
        <w:spacing w:line="360" w:lineRule="auto"/>
        <w:jc w:val="both"/>
        <w:rPr>
          <w:rFonts w:ascii="Times New Roman" w:hAnsi="Times New Roman"/>
          <w:i/>
          <w:iCs/>
          <w:color w:val="000000" w:themeColor="text1"/>
          <w:lang w:val="en-US"/>
          <w14:textFill>
            <w14:solidFill>
              <w14:schemeClr w14:val="tx1"/>
            </w14:solidFill>
          </w14:textFill>
        </w:rPr>
      </w:pPr>
      <w:r>
        <w:rPr>
          <w:rFonts w:ascii="Times New Roman" w:hAnsi="Times New Roman"/>
          <w:i/>
          <w:iCs/>
          <w:color w:val="000000" w:themeColor="text1"/>
          <w:lang w:val="en-US"/>
          <w14:textFill>
            <w14:solidFill>
              <w14:schemeClr w14:val="tx1"/>
            </w14:solidFill>
          </w14:textFill>
        </w:rPr>
        <w:t>2 Department of Vertebrate Zoology, Faculty of Biology, Lomonosov Moscow State University, Moscow, 119991, Russia</w:t>
      </w:r>
    </w:p>
    <w:p>
      <w:pPr>
        <w:spacing w:line="360" w:lineRule="auto"/>
        <w:jc w:val="both"/>
        <w:rPr>
          <w:rFonts w:ascii="Times New Roman" w:hAnsi="Times New Roman"/>
          <w:i/>
          <w:iCs/>
          <w:color w:val="000000" w:themeColor="text1"/>
          <w:lang w:val="en-US"/>
          <w14:textFill>
            <w14:solidFill>
              <w14:schemeClr w14:val="tx1"/>
            </w14:solidFill>
          </w14:textFill>
        </w:rPr>
      </w:pPr>
      <w:r>
        <w:rPr>
          <w:rFonts w:ascii="Times New Roman" w:hAnsi="Times New Roman"/>
          <w:i/>
          <w:iCs/>
          <w:color w:val="000000" w:themeColor="text1"/>
          <w:lang w:val="en-US"/>
          <w14:textFill>
            <w14:solidFill>
              <w14:schemeClr w14:val="tx1"/>
            </w14:solidFill>
          </w14:textFill>
        </w:rPr>
        <w:t xml:space="preserve">3 Nature Research Centre, </w:t>
      </w:r>
      <w:r>
        <w:rPr>
          <w:rFonts w:ascii="Times New Roman" w:hAnsi="Times New Roman"/>
          <w:i/>
          <w:iCs/>
          <w:color w:val="000000" w:themeColor="text1"/>
          <w:highlight w:val="yellow"/>
          <w:lang w:val="en-US"/>
          <w14:textFill>
            <w14:solidFill>
              <w14:schemeClr w14:val="tx1"/>
            </w14:solidFill>
          </w14:textFill>
        </w:rPr>
        <w:t>Akademijos 2</w:t>
      </w:r>
      <w:r>
        <w:rPr>
          <w:rFonts w:ascii="Times New Roman" w:hAnsi="Times New Roman"/>
          <w:i/>
          <w:iCs/>
          <w:color w:val="000000" w:themeColor="text1"/>
          <w:lang w:val="en-US"/>
          <w14:textFill>
            <w14:solidFill>
              <w14:schemeClr w14:val="tx1"/>
            </w14:solidFill>
          </w14:textFill>
        </w:rPr>
        <w:t>, Vilnius, 08412, Lithuania</w:t>
      </w:r>
    </w:p>
    <w:p>
      <w:pPr>
        <w:spacing w:line="360" w:lineRule="auto"/>
        <w:jc w:val="both"/>
        <w:rPr>
          <w:rFonts w:ascii="Times New Roman" w:hAnsi="Times New Roman"/>
          <w:i/>
          <w:iCs/>
          <w:color w:val="000000" w:themeColor="text1"/>
          <w:lang w:val="en-US"/>
          <w14:textFill>
            <w14:solidFill>
              <w14:schemeClr w14:val="tx1"/>
            </w14:solidFill>
          </w14:textFill>
        </w:rPr>
      </w:pPr>
      <w:r>
        <w:rPr>
          <w:rFonts w:ascii="Times New Roman" w:hAnsi="Times New Roman"/>
          <w:i/>
          <w:iCs/>
          <w:color w:val="000000" w:themeColor="text1"/>
          <w:lang w:val="en-US"/>
          <w14:textFill>
            <w14:solidFill>
              <w14:schemeClr w14:val="tx1"/>
            </w14:solidFill>
          </w14:textFill>
        </w:rPr>
        <w:t>4 St. Petersburg State University, St. Petersburg, 199034, Russia</w:t>
      </w:r>
    </w:p>
    <w:p>
      <w:pPr>
        <w:numPr>
          <w:ilvl w:val="0"/>
          <w:numId w:val="1"/>
        </w:numPr>
        <w:spacing w:line="360" w:lineRule="auto"/>
        <w:jc w:val="both"/>
        <w:rPr>
          <w:rFonts w:ascii="Times New Roman" w:hAnsi="Times New Roman"/>
          <w:i/>
          <w:iCs/>
          <w:color w:val="000000" w:themeColor="text1"/>
          <w:lang w:val="en-US"/>
          <w14:textFill>
            <w14:solidFill>
              <w14:schemeClr w14:val="tx1"/>
            </w14:solidFill>
          </w14:textFill>
        </w:rPr>
      </w:pPr>
      <w:r>
        <w:rPr>
          <w:rFonts w:ascii="Times New Roman" w:hAnsi="Times New Roman"/>
          <w:i/>
          <w:iCs/>
          <w:color w:val="000000" w:themeColor="text1"/>
          <w:lang w:val="en-US"/>
          <w14:textFill>
            <w14:solidFill>
              <w14:schemeClr w14:val="tx1"/>
            </w14:solidFill>
          </w14:textFill>
        </w:rPr>
        <w:t xml:space="preserve">Kandalaksha State Nature Reserve, Kandalaksha, </w:t>
      </w:r>
      <w:r>
        <w:rPr>
          <w:rFonts w:ascii="Times New Roman" w:hAnsi="Times New Roman"/>
          <w:i/>
          <w:iCs/>
          <w:color w:val="000000" w:themeColor="text1"/>
          <w:highlight w:val="yellow"/>
          <w:lang w:val="en-US"/>
          <w14:textFill>
            <w14:solidFill>
              <w14:schemeClr w14:val="tx1"/>
            </w14:solidFill>
          </w14:textFill>
        </w:rPr>
        <w:t>+++</w:t>
      </w:r>
      <w:r>
        <w:rPr>
          <w:rFonts w:ascii="Times New Roman" w:hAnsi="Times New Roman"/>
          <w:i/>
          <w:iCs/>
          <w:color w:val="000000" w:themeColor="text1"/>
          <w:lang w:val="en-US"/>
          <w14:textFill>
            <w14:solidFill>
              <w14:schemeClr w14:val="tx1"/>
            </w14:solidFill>
          </w14:textFill>
        </w:rPr>
        <w:t>, Russia</w:t>
      </w:r>
    </w:p>
    <w:p>
      <w:pPr>
        <w:spacing w:line="360" w:lineRule="auto"/>
        <w:jc w:val="both"/>
        <w:rPr>
          <w:rFonts w:ascii="Times New Roman" w:hAnsi="Times New Roman"/>
          <w:i/>
          <w:iCs/>
          <w:color w:val="000000" w:themeColor="text1"/>
          <w:lang w:val="en-US"/>
          <w14:textFill>
            <w14:solidFill>
              <w14:schemeClr w14:val="tx1"/>
            </w14:solidFill>
          </w14:textFill>
        </w:rPr>
      </w:pPr>
    </w:p>
    <w:p>
      <w:pPr>
        <w:spacing w:line="360" w:lineRule="auto"/>
        <w:jc w:val="both"/>
        <w:rPr>
          <w:rFonts w:ascii="Times New Roman" w:hAnsi="Times New Roman"/>
          <w:b/>
          <w:bCs/>
          <w:color w:val="000000" w:themeColor="text1"/>
          <w:sz w:val="28"/>
          <w:szCs w:val="28"/>
          <w:lang w:val="en-US"/>
          <w14:textFill>
            <w14:solidFill>
              <w14:schemeClr w14:val="tx1"/>
            </w14:solidFill>
          </w14:textFill>
        </w:rPr>
      </w:pPr>
      <w:r>
        <w:rPr>
          <w:rFonts w:ascii="Times New Roman" w:hAnsi="Times New Roman"/>
          <w:b/>
          <w:bCs/>
          <w:color w:val="000000" w:themeColor="text1"/>
          <w:sz w:val="28"/>
          <w:szCs w:val="28"/>
          <w:lang w:val="en-US"/>
          <w14:textFill>
            <w14:solidFill>
              <w14:schemeClr w14:val="tx1"/>
            </w14:solidFill>
          </w14:textFill>
        </w:rPr>
        <w:t>1. Introduction</w:t>
      </w:r>
    </w:p>
    <w:p>
      <w:pPr>
        <w:spacing w:line="360" w:lineRule="auto"/>
        <w:jc w:val="both"/>
        <w:rPr>
          <w:rFonts w:ascii="Times New Roman" w:hAnsi="Times New Roman"/>
          <w:color w:val="7030A0"/>
          <w:sz w:val="28"/>
          <w:szCs w:val="28"/>
          <w:lang w:val="en-US"/>
        </w:rPr>
      </w:pPr>
      <w:r>
        <w:rPr>
          <w:rFonts w:ascii="Times New Roman" w:hAnsi="Times New Roman"/>
          <w:color w:val="000000" w:themeColor="text1"/>
          <w:sz w:val="28"/>
          <w:szCs w:val="28"/>
          <w:lang w:val="en-US"/>
          <w14:textFill>
            <w14:solidFill>
              <w14:schemeClr w14:val="tx1"/>
            </w14:solidFill>
          </w14:textFill>
        </w:rPr>
        <w:t xml:space="preserve">Each year, billions of birds make a tremendous journey from their breeding to their wintering grounds and back. The final destination during autumn for most of the migrating Western Palearctic passerines is Central and Southern Africa (tropical and subtropical regions) (Newton, 2010; Shirihai &amp; Svensson, 2018). While being there, the birds may be attacked by locally spread blood-sucking mosquitoes. As a result of such encounters, birds may become infected with southern species of </w:t>
      </w:r>
      <w:r>
        <w:rPr>
          <w:rFonts w:ascii="Times New Roman" w:hAnsi="Times New Roman"/>
          <w:i/>
          <w:iCs/>
          <w:color w:val="000000" w:themeColor="text1"/>
          <w:sz w:val="28"/>
          <w:szCs w:val="28"/>
          <w:lang w:val="en-US"/>
          <w14:textFill>
            <w14:solidFill>
              <w14:schemeClr w14:val="tx1"/>
            </w14:solidFill>
          </w14:textFill>
        </w:rPr>
        <w:t>Plasmodium</w:t>
      </w:r>
      <w:r>
        <w:rPr>
          <w:rFonts w:ascii="Times New Roman" w:hAnsi="Times New Roman"/>
          <w:color w:val="000000" w:themeColor="text1"/>
          <w:sz w:val="28"/>
          <w:szCs w:val="28"/>
          <w:lang w:val="en-US"/>
          <w14:textFill>
            <w14:solidFill>
              <w14:schemeClr w14:val="tx1"/>
            </w14:solidFill>
          </w14:textFill>
        </w:rPr>
        <w:t xml:space="preserve"> (Plasmodiidae, Haemosporida) parasites which cause avian malaria. Infected birds that survive and return to the breeding grounds in the Northern Palearctic serve as reservoirs for new infections, as malaria parasites can persist in individuals for years (Bensch et al., 2007; Rooyen, Lalubin, Glaizot, &amp; Christe, 2013). This could be a potential threat to resident or short-distance migratory species, since they did not co-evolve with southern malaria parasites that could cause a malaria outbreak in a novel host’s species population. It is a well-known fact that </w:t>
      </w:r>
      <w:r>
        <w:rPr>
          <w:rFonts w:ascii="Times New Roman" w:hAnsi="Times New Roman"/>
          <w:i/>
          <w:iCs/>
          <w:color w:val="000000" w:themeColor="text1"/>
          <w:sz w:val="28"/>
          <w:szCs w:val="28"/>
          <w:lang w:val="en-US"/>
          <w14:textFill>
            <w14:solidFill>
              <w14:schemeClr w14:val="tx1"/>
            </w14:solidFill>
          </w14:textFill>
        </w:rPr>
        <w:t>Plasmodium</w:t>
      </w:r>
      <w:r>
        <w:rPr>
          <w:rFonts w:ascii="Times New Roman" w:hAnsi="Times New Roman"/>
          <w:color w:val="000000" w:themeColor="text1"/>
          <w:sz w:val="28"/>
          <w:szCs w:val="28"/>
          <w:lang w:val="en-US"/>
          <w14:textFill>
            <w14:solidFill>
              <w14:schemeClr w14:val="tx1"/>
            </w14:solidFill>
          </w14:textFill>
        </w:rPr>
        <w:t xml:space="preserve"> parasites can develop a high virulence when they established in naïve populations that have not co-evolved with avian malaria species (Van Riper III, Van Riper, Goff, &amp; Laird, 1986). Besides, avian malaria outbreaks happen regularly in zoos, where captive birds (pinguins particularly) are for the first time exposed to locally transmitting </w:t>
      </w:r>
      <w:r>
        <w:rPr>
          <w:rFonts w:ascii="Times New Roman" w:hAnsi="Times New Roman"/>
          <w:i/>
          <w:iCs/>
          <w:color w:val="000000" w:themeColor="text1"/>
          <w:sz w:val="28"/>
          <w:szCs w:val="28"/>
          <w:lang w:val="en-US"/>
          <w14:textFill>
            <w14:solidFill>
              <w14:schemeClr w14:val="tx1"/>
            </w14:solidFill>
          </w14:textFill>
        </w:rPr>
        <w:t>Plasmodium</w:t>
      </w:r>
      <w:r>
        <w:rPr>
          <w:rFonts w:ascii="Times New Roman" w:hAnsi="Times New Roman"/>
          <w:color w:val="000000" w:themeColor="text1"/>
          <w:sz w:val="28"/>
          <w:szCs w:val="28"/>
          <w:lang w:val="en-US"/>
          <w14:textFill>
            <w14:solidFill>
              <w14:schemeClr w14:val="tx1"/>
            </w14:solidFill>
          </w14:textFill>
        </w:rPr>
        <w:t xml:space="preserve"> parasites (Cocumelli et al., 2021; González-Olvera et al., 2022; Meister, Richard, Hoby, Gurtner, &amp; Basso, 2021)</w:t>
      </w:r>
      <w:r>
        <w:rPr>
          <w:rFonts w:ascii="Times New Roman" w:hAnsi="Times New Roman"/>
          <w:color w:val="7030A0"/>
          <w:sz w:val="28"/>
          <w:szCs w:val="28"/>
          <w:lang w:val="en-US"/>
        </w:rPr>
        <w:t xml:space="preserve">. </w:t>
      </w:r>
    </w:p>
    <w:p>
      <w:pPr>
        <w:spacing w:line="360" w:lineRule="auto"/>
        <w:jc w:val="both"/>
        <w:rPr>
          <w:rFonts w:ascii="Times New Roman" w:hAnsi="Times New Roman"/>
          <w:color w:val="000000" w:themeColor="text1"/>
          <w:sz w:val="28"/>
          <w:szCs w:val="28"/>
          <w:lang w:val="en-US"/>
          <w14:textFill>
            <w14:solidFill>
              <w14:schemeClr w14:val="tx1"/>
            </w14:solidFill>
          </w14:textFill>
        </w:rPr>
      </w:pPr>
      <w:r>
        <w:rPr>
          <w:rFonts w:ascii="Times New Roman" w:hAnsi="Times New Roman"/>
          <w:color w:val="000000" w:themeColor="text1"/>
          <w:sz w:val="28"/>
          <w:szCs w:val="28"/>
          <w:highlight w:val="yellow"/>
          <w:lang w:val="en-US"/>
          <w14:textFill>
            <w14:solidFill>
              <w14:schemeClr w14:val="tx1"/>
            </w14:solidFill>
          </w14:textFill>
        </w:rPr>
        <w:t>After invading vertebrate host organism, parasite penetrate into host`s different type tissue cells where it starts to multiplicate. At this period no parasites or very few can be seen in the red blood cells. This process precedes the following stage known as acute phase, which is usually marked by a sharp increase of infected erythrocytes in peripheral blood (Valkiūnas, 2005)</w:t>
      </w:r>
      <w:r>
        <w:rPr>
          <w:rFonts w:ascii="Times New Roman" w:hAnsi="Times New Roman"/>
          <w:color w:val="000000" w:themeColor="text1"/>
          <w:sz w:val="28"/>
          <w:szCs w:val="28"/>
          <w:lang w:val="en-US"/>
          <w14:textFill>
            <w14:solidFill>
              <w14:schemeClr w14:val="tx1"/>
            </w14:solidFill>
          </w14:textFill>
        </w:rPr>
        <w:t xml:space="preserve">. As any other infection, avian malaria triggers the process of immune response. </w:t>
      </w:r>
      <w:r>
        <w:rPr>
          <w:rFonts w:ascii="Times New Roman" w:hAnsi="Times New Roman"/>
          <w:sz w:val="28"/>
          <w:szCs w:val="28"/>
          <w:lang w:val="en-US"/>
        </w:rPr>
        <w:t>Its activation requires energy and affects host metabolism (Eraud, Duriez, Chastel, &amp; Faivre, 2005; Martin, Scheuerlein, &amp; Wikelski, 2003) and energy storages (Bonneaud et al., 2003; Demas, Drazen, &amp; Nelson, 2003). However, immoderate and inappropriate immune response can be harmful causing immunopathology (Graham, Allen, &amp; Read, 2005; Sorci &amp; Faivre, 2009). So, despite its beneficials of controlling the parasite infection, immune defense has high cost and a trade-off should exist between immunity and other energy demanded physiological processes in organism (Norris &amp; Evans, 2000; Owen-Ashley &amp; Wingfield, 2007; Sheldon &amp; Verhulst, 1996; Zuk &amp; Stoehr, 2002)</w:t>
      </w:r>
      <w:r>
        <w:rPr>
          <w:rFonts w:ascii="Times New Roman" w:hAnsi="Times New Roman"/>
          <w:color w:val="000000" w:themeColor="text1"/>
          <w:sz w:val="28"/>
          <w:szCs w:val="28"/>
          <w:lang w:val="en-US"/>
          <w14:textFill>
            <w14:solidFill>
              <w14:schemeClr w14:val="tx1"/>
            </w14:solidFill>
          </w14:textFill>
        </w:rPr>
        <w:t xml:space="preserve">. </w:t>
      </w:r>
    </w:p>
    <w:p>
      <w:pPr>
        <w:autoSpaceDE w:val="0"/>
        <w:autoSpaceDN w:val="0"/>
        <w:adjustRightInd w:val="0"/>
        <w:spacing w:after="0" w:line="360" w:lineRule="auto"/>
        <w:jc w:val="both"/>
        <w:rPr>
          <w:rFonts w:ascii="Times New Roman" w:hAnsi="Times New Roman"/>
          <w:color w:val="7030A0"/>
          <w:sz w:val="28"/>
          <w:szCs w:val="28"/>
          <w:lang w:val="en-US"/>
        </w:rPr>
      </w:pPr>
      <w:r>
        <w:rPr>
          <w:rFonts w:ascii="Times New Roman" w:hAnsi="Times New Roman"/>
          <w:sz w:val="28"/>
          <w:szCs w:val="28"/>
          <w:lang w:val="en-US"/>
        </w:rPr>
        <w:t xml:space="preserve">One of the approaches to assessing the energetic </w:t>
      </w:r>
      <w:r>
        <w:rPr>
          <w:rFonts w:ascii="Times New Roman" w:hAnsi="Times New Roman"/>
          <w:color w:val="000000" w:themeColor="text1"/>
          <w:sz w:val="28"/>
          <w:szCs w:val="28"/>
          <w:lang w:val="en-US"/>
          <w14:textFill>
            <w14:solidFill>
              <w14:schemeClr w14:val="tx1"/>
            </w14:solidFill>
          </w14:textFill>
        </w:rPr>
        <w:t xml:space="preserve">costs of immune response is to measure resting metabolic rate (RMR) which reflect the cost of self-maintenance (Ricklefs, Konarzewski, &amp; Daan, 1996). </w:t>
      </w:r>
      <w:r>
        <w:rPr>
          <w:rFonts w:ascii="Times New Roman" w:hAnsi="Times New Roman"/>
          <w:sz w:val="28"/>
          <w:szCs w:val="28"/>
          <w:lang w:val="en-US"/>
        </w:rPr>
        <w:t xml:space="preserve">It is, perhaps, impossible to measure the exact metabolic cost of immunity because it is deeply integrated with other physiological systems of organism </w:t>
      </w:r>
      <w:r>
        <w:rPr>
          <w:rFonts w:ascii="Times New Roman" w:hAnsi="Times New Roman"/>
          <w:color w:val="000000" w:themeColor="text1"/>
          <w:sz w:val="28"/>
          <w:szCs w:val="28"/>
          <w:lang w:val="en-US"/>
          <w14:textFill>
            <w14:solidFill>
              <w14:schemeClr w14:val="tx1"/>
            </w14:solidFill>
          </w14:textFill>
        </w:rPr>
        <w:t xml:space="preserve">(Lochmiller &amp; Deerenberg, 2000). That means that measured in our study RMR reflected not only the immune response per se but also the energetic consequences of malaria collateral damages such as free hemoglobin and heme utilization, replenishment of destroyed RBC and tissue damages and so on.         </w:t>
      </w:r>
    </w:p>
    <w:p>
      <w:pPr>
        <w:spacing w:line="360" w:lineRule="auto"/>
        <w:jc w:val="both"/>
        <w:rPr>
          <w:rFonts w:ascii="Times New Roman" w:hAnsi="Times New Roman"/>
          <w:color w:val="000000" w:themeColor="text1"/>
          <w:sz w:val="28"/>
          <w:szCs w:val="28"/>
          <w:lang w:val="en-US"/>
          <w14:textFill>
            <w14:solidFill>
              <w14:schemeClr w14:val="tx1"/>
            </w14:solidFill>
          </w14:textFill>
        </w:rPr>
      </w:pPr>
      <w:r>
        <w:rPr>
          <w:rFonts w:ascii="Times New Roman" w:hAnsi="Times New Roman"/>
          <w:color w:val="000000" w:themeColor="text1"/>
          <w:sz w:val="28"/>
          <w:szCs w:val="28"/>
          <w:lang w:val="en-US"/>
          <w14:textFill>
            <w14:solidFill>
              <w14:schemeClr w14:val="tx1"/>
            </w14:solidFill>
          </w14:textFill>
        </w:rPr>
        <w:t>Successful recovery after primary malaria infection and development of acquired immunity depends on first line of non-specific defense – innate immunity, in particular on activation of multitude of pro- and anti-inflammatory cytokines (Gowda and Wu, 2018). IL-6 is one of the proinflammatory cytokines that trigger the acute phase reaction and is produced soon after infection as part of the induced innate immune response in vertebrates (Owen-Ashley &amp; Wingfield, 2007; Schat, Kaspers, &amp; Kaiser, 2014). While there is almost negligible information about the role of this cytokine in avian malaria models, recent meta-analysis of IL-6 levels in malaria infected human patients and several studies on murine models suggests that IL-6 can be a marker for malaria severity (Carapau et al., 2007; Wilairatana et al., 2022; Wunderlich et al., 2012)</w:t>
      </w:r>
      <w:r>
        <w:rPr>
          <w:rFonts w:ascii="Times New Roman" w:hAnsi="Times New Roman"/>
          <w:sz w:val="28"/>
          <w:szCs w:val="28"/>
          <w:lang w:val="en-US"/>
        </w:rPr>
        <w:t xml:space="preserve">. </w:t>
      </w:r>
    </w:p>
    <w:p>
      <w:pPr>
        <w:spacing w:line="360" w:lineRule="auto"/>
        <w:jc w:val="both"/>
        <w:rPr>
          <w:rFonts w:ascii="Times New Roman" w:hAnsi="Times New Roman"/>
          <w:color w:val="FF3399"/>
          <w:sz w:val="28"/>
          <w:szCs w:val="28"/>
          <w:lang w:val="en-US"/>
        </w:rPr>
      </w:pPr>
      <w:r>
        <w:rPr>
          <w:rFonts w:ascii="Times New Roman" w:hAnsi="Times New Roman"/>
          <w:color w:val="000000" w:themeColor="text1"/>
          <w:sz w:val="28"/>
          <w:szCs w:val="28"/>
          <w:lang w:val="en-US"/>
          <w14:textFill>
            <w14:solidFill>
              <w14:schemeClr w14:val="tx1"/>
            </w14:solidFill>
          </w14:textFill>
        </w:rPr>
        <w:t xml:space="preserve">In this study, we compared the impact of malaria infection on physiological parameters of </w:t>
      </w:r>
      <w:commentRangeStart w:id="0"/>
      <w:r>
        <w:rPr>
          <w:rFonts w:ascii="Times New Roman" w:hAnsi="Times New Roman"/>
          <w:color w:val="000000" w:themeColor="text1"/>
          <w:sz w:val="28"/>
          <w:szCs w:val="28"/>
          <w:lang w:val="en-US"/>
          <w14:textFill>
            <w14:solidFill>
              <w14:schemeClr w14:val="tx1"/>
            </w14:solidFill>
          </w14:textFill>
        </w:rPr>
        <w:t xml:space="preserve">common European passerine migrant </w:t>
      </w:r>
      <w:commentRangeEnd w:id="0"/>
      <w:r>
        <w:rPr>
          <w:rStyle w:val="4"/>
          <w:lang w:val="zh-CN" w:eastAsia="zh-CN"/>
        </w:rPr>
        <w:commentReference w:id="0"/>
      </w:r>
      <w:r>
        <w:rPr>
          <w:rFonts w:ascii="Times New Roman" w:hAnsi="Times New Roman"/>
          <w:color w:val="000000" w:themeColor="text1"/>
          <w:sz w:val="28"/>
          <w:szCs w:val="28"/>
          <w:lang w:val="en-US"/>
          <w14:textFill>
            <w14:solidFill>
              <w14:schemeClr w14:val="tx1"/>
            </w14:solidFill>
          </w14:textFill>
        </w:rPr>
        <w:t>– the Eurasian siskin (</w:t>
      </w:r>
      <w:r>
        <w:rPr>
          <w:rFonts w:ascii="Times New Roman" w:hAnsi="Times New Roman"/>
          <w:i/>
          <w:iCs/>
          <w:color w:val="000000" w:themeColor="text1"/>
          <w:sz w:val="28"/>
          <w:szCs w:val="28"/>
          <w:lang w:val="en-US"/>
          <w14:textFill>
            <w14:solidFill>
              <w14:schemeClr w14:val="tx1"/>
            </w14:solidFill>
          </w14:textFill>
        </w:rPr>
        <w:t>Spinus spinus</w:t>
      </w:r>
      <w:r>
        <w:rPr>
          <w:rFonts w:ascii="Times New Roman" w:hAnsi="Times New Roman"/>
          <w:color w:val="000000" w:themeColor="text1"/>
          <w:sz w:val="28"/>
          <w:szCs w:val="28"/>
          <w:lang w:val="en-US"/>
          <w14:textFill>
            <w14:solidFill>
              <w14:schemeClr w14:val="tx1"/>
            </w14:solidFill>
          </w14:textFill>
        </w:rPr>
        <w:t xml:space="preserve">) with two different species of avian haemosporidian parasites: </w:t>
      </w:r>
      <w:r>
        <w:rPr>
          <w:rFonts w:ascii="Times New Roman" w:hAnsi="Times New Roman"/>
          <w:i/>
          <w:iCs/>
          <w:color w:val="000000" w:themeColor="text1"/>
          <w:sz w:val="28"/>
          <w:szCs w:val="28"/>
          <w:lang w:val="en-US"/>
          <w14:textFill>
            <w14:solidFill>
              <w14:schemeClr w14:val="tx1"/>
            </w14:solidFill>
          </w14:textFill>
        </w:rPr>
        <w:t>Plasmodium relictum</w:t>
      </w:r>
      <w:r>
        <w:rPr>
          <w:rFonts w:ascii="Times New Roman" w:hAnsi="Times New Roman"/>
          <w:color w:val="000000" w:themeColor="text1"/>
          <w:sz w:val="28"/>
          <w:szCs w:val="28"/>
          <w:lang w:val="en-US"/>
          <w14:textFill>
            <w14:solidFill>
              <w14:schemeClr w14:val="tx1"/>
            </w14:solidFill>
          </w14:textFill>
        </w:rPr>
        <w:t xml:space="preserve"> (lineage SGS1) and </w:t>
      </w:r>
      <w:r>
        <w:rPr>
          <w:rFonts w:ascii="Times New Roman" w:hAnsi="Times New Roman"/>
          <w:i/>
          <w:iCs/>
          <w:color w:val="000000" w:themeColor="text1"/>
          <w:sz w:val="28"/>
          <w:szCs w:val="28"/>
          <w:lang w:val="en-US"/>
          <w14:textFill>
            <w14:solidFill>
              <w14:schemeClr w14:val="tx1"/>
            </w14:solidFill>
          </w14:textFill>
        </w:rPr>
        <w:t>Plasmodium ashfordi</w:t>
      </w:r>
      <w:r>
        <w:rPr>
          <w:rFonts w:ascii="Times New Roman" w:hAnsi="Times New Roman"/>
          <w:color w:val="000000" w:themeColor="text1"/>
          <w:sz w:val="28"/>
          <w:szCs w:val="28"/>
          <w:lang w:val="en-US"/>
          <w14:textFill>
            <w14:solidFill>
              <w14:schemeClr w14:val="tx1"/>
            </w14:solidFill>
          </w14:textFill>
        </w:rPr>
        <w:t xml:space="preserve"> (lineage GRW2). The first one is a generalist, widespread in Palearctic, with great range of avian hosts` species and with great variance in host susceptibility ranging from absolute </w:t>
      </w:r>
      <w:r>
        <w:rPr>
          <w:rFonts w:ascii="Times New Roman" w:hAnsi="Times New Roman"/>
          <w:sz w:val="28"/>
          <w:szCs w:val="28"/>
          <w:lang w:val="en-US"/>
        </w:rPr>
        <w:t xml:space="preserve">resistance to low and high level </w:t>
      </w:r>
      <w:commentRangeStart w:id="1"/>
      <w:r>
        <w:rPr>
          <w:rFonts w:ascii="Times New Roman" w:hAnsi="Times New Roman"/>
          <w:sz w:val="28"/>
          <w:szCs w:val="28"/>
          <w:lang w:val="en-US"/>
        </w:rPr>
        <w:t>parasitemia</w:t>
      </w:r>
      <w:commentRangeEnd w:id="1"/>
      <w:r>
        <w:commentReference w:id="1"/>
      </w:r>
      <w:r>
        <w:rPr>
          <w:rFonts w:ascii="Times New Roman" w:hAnsi="Times New Roman"/>
          <w:sz w:val="28"/>
          <w:szCs w:val="28"/>
          <w:lang w:val="en-US"/>
        </w:rPr>
        <w:t xml:space="preserve"> in both species and individual levels (Palinauskas, Valkiūnas, Bolshakov, &amp; Bensch, 2008, 2011). Experiments with juvenile Eurasian siskins demonstrated that during SGS1 malaria infection they usually have high levels of parasitemia at the acute stage, though they </w:t>
      </w:r>
      <w:r>
        <w:rPr>
          <w:rFonts w:ascii="Times New Roman" w:hAnsi="Times New Roman"/>
          <w:color w:val="000000" w:themeColor="text1"/>
          <w:sz w:val="28"/>
          <w:szCs w:val="28"/>
          <w:lang w:val="en-US"/>
          <w14:textFill>
            <w14:solidFill>
              <w14:schemeClr w14:val="tx1"/>
            </w14:solidFill>
          </w14:textFill>
        </w:rPr>
        <w:t xml:space="preserve">showed great individual variation, with some birds performing very low number of infected erythrocytes (Mukhin et al., 2016; Palinauskas et al., 2008). Overall, this lineage is considered as severe and highly pathogenic, with high possible mortality </w:t>
      </w:r>
      <w:r>
        <w:rPr>
          <w:rFonts w:ascii="Times New Roman" w:hAnsi="Times New Roman"/>
          <w:sz w:val="28"/>
          <w:szCs w:val="28"/>
          <w:lang w:val="en-US"/>
        </w:rPr>
        <w:t xml:space="preserve">for susceptible birds (Valkiūnas et al., 2018). </w:t>
      </w:r>
      <w:r>
        <w:rPr>
          <w:rFonts w:ascii="Times New Roman" w:hAnsi="Times New Roman"/>
          <w:i/>
          <w:iCs/>
          <w:sz w:val="28"/>
          <w:szCs w:val="28"/>
          <w:lang w:val="en-US"/>
        </w:rPr>
        <w:t>P. ashfordi</w:t>
      </w:r>
      <w:r>
        <w:rPr>
          <w:rFonts w:ascii="Times New Roman" w:hAnsi="Times New Roman"/>
          <w:sz w:val="28"/>
          <w:szCs w:val="28"/>
          <w:lang w:val="en-US"/>
        </w:rPr>
        <w:t xml:space="preserve"> (GRW2) is also a generalist malarial parasite, though transmitting in Africa while in</w:t>
      </w:r>
      <w:r>
        <w:rPr>
          <w:rFonts w:ascii="Times New Roman" w:hAnsi="Times New Roman"/>
          <w:color w:val="000000" w:themeColor="text1"/>
          <w:sz w:val="28"/>
          <w:szCs w:val="28"/>
          <w:lang w:val="en-US"/>
          <w14:textFill>
            <w14:solidFill>
              <w14:schemeClr w14:val="tx1"/>
            </w14:solidFill>
          </w14:textFill>
        </w:rPr>
        <w:t xml:space="preserve"> Europe this parasite was detected only in adults of long-distance migrating birds, after they returned from their wintering grounds in</w:t>
      </w:r>
      <w:r>
        <w:rPr>
          <w:rFonts w:ascii="Times New Roman" w:hAnsi="Times New Roman"/>
          <w:sz w:val="28"/>
          <w:szCs w:val="28"/>
          <w:lang w:val="en-US"/>
        </w:rPr>
        <w:t xml:space="preserve"> tropical Africa</w:t>
      </w:r>
      <w:r>
        <w:rPr>
          <w:rFonts w:ascii="Times New Roman" w:hAnsi="Times New Roman"/>
          <w:color w:val="000000" w:themeColor="text1"/>
          <w:sz w:val="28"/>
          <w:szCs w:val="28"/>
          <w:lang w:val="en-US"/>
          <w14:textFill>
            <w14:solidFill>
              <w14:schemeClr w14:val="tx1"/>
            </w14:solidFill>
          </w14:textFill>
        </w:rPr>
        <w:t xml:space="preserve"> (Bensch, Hellgren, &amp; Pérez‐Tris, 2009). </w:t>
      </w:r>
      <w:r>
        <w:rPr>
          <w:rFonts w:ascii="Times New Roman" w:hAnsi="Times New Roman"/>
          <w:color w:val="FF3399"/>
          <w:sz w:val="28"/>
          <w:szCs w:val="28"/>
          <w:lang w:val="en-US"/>
        </w:rPr>
        <w:t xml:space="preserve">Infection experiments with </w:t>
      </w:r>
      <w:r>
        <w:rPr>
          <w:rFonts w:ascii="Times New Roman" w:hAnsi="Times New Roman"/>
          <w:i/>
          <w:iCs/>
          <w:color w:val="FF3399"/>
          <w:sz w:val="28"/>
          <w:szCs w:val="28"/>
          <w:lang w:val="en-US"/>
        </w:rPr>
        <w:t>P. ashfordi</w:t>
      </w:r>
      <w:r>
        <w:rPr>
          <w:rFonts w:ascii="Times New Roman" w:hAnsi="Times New Roman"/>
          <w:color w:val="FF3399"/>
          <w:sz w:val="28"/>
          <w:szCs w:val="28"/>
          <w:lang w:val="en-US"/>
        </w:rPr>
        <w:t xml:space="preserve"> demonstrated that it</w:t>
      </w:r>
      <w:r>
        <w:rPr>
          <w:rFonts w:ascii="Times New Roman" w:hAnsi="Times New Roman"/>
          <w:color w:val="000000" w:themeColor="text1"/>
          <w:sz w:val="28"/>
          <w:szCs w:val="28"/>
          <w:lang w:val="en-US"/>
          <w14:textFill>
            <w14:solidFill>
              <w14:schemeClr w14:val="tx1"/>
            </w14:solidFill>
          </w14:textFill>
        </w:rPr>
        <w:t xml:space="preserve"> </w:t>
      </w:r>
      <w:r>
        <w:rPr>
          <w:rFonts w:ascii="Times New Roman" w:hAnsi="Times New Roman"/>
          <w:color w:val="FF3399"/>
          <w:sz w:val="28"/>
          <w:szCs w:val="28"/>
          <w:lang w:val="en-US"/>
        </w:rPr>
        <w:t>can develop high levels of parasitemia be lethal for its natural host great reed warbler (</w:t>
      </w:r>
      <w:r>
        <w:rPr>
          <w:rFonts w:ascii="Times New Roman" w:hAnsi="Times New Roman"/>
          <w:i/>
          <w:iCs/>
          <w:color w:val="FF3399"/>
          <w:sz w:val="28"/>
          <w:szCs w:val="28"/>
          <w:lang w:val="en-US"/>
        </w:rPr>
        <w:t>Acrocephalus arundinaceus</w:t>
      </w:r>
      <w:r>
        <w:rPr>
          <w:rFonts w:ascii="Times New Roman" w:hAnsi="Times New Roman"/>
          <w:color w:val="FF3399"/>
          <w:sz w:val="28"/>
          <w:szCs w:val="28"/>
          <w:lang w:val="en-US"/>
        </w:rPr>
        <w:t>)</w:t>
      </w:r>
      <w:r>
        <w:rPr>
          <w:rFonts w:ascii="Times New Roman" w:hAnsi="Times New Roman"/>
          <w:i/>
          <w:iCs/>
          <w:color w:val="FF3399"/>
          <w:sz w:val="28"/>
          <w:szCs w:val="28"/>
          <w:lang w:val="en-US"/>
        </w:rPr>
        <w:t xml:space="preserve"> </w:t>
      </w:r>
      <w:r>
        <w:rPr>
          <w:rFonts w:ascii="Times New Roman" w:hAnsi="Times New Roman"/>
          <w:color w:val="FF3399"/>
          <w:sz w:val="28"/>
          <w:szCs w:val="28"/>
          <w:lang w:val="en-US"/>
        </w:rPr>
        <w:t>(Asghar et al., 2012) as well as for siskins (</w:t>
      </w:r>
      <w:r>
        <w:rPr>
          <w:rFonts w:ascii="Times New Roman" w:hAnsi="Times New Roman"/>
          <w:i/>
          <w:iCs/>
          <w:color w:val="FF3399"/>
          <w:sz w:val="28"/>
          <w:szCs w:val="28"/>
          <w:lang w:val="en-US"/>
        </w:rPr>
        <w:t>S. spinus</w:t>
      </w:r>
      <w:r>
        <w:rPr>
          <w:rFonts w:ascii="Times New Roman" w:hAnsi="Times New Roman"/>
          <w:color w:val="FF3399"/>
          <w:sz w:val="28"/>
          <w:szCs w:val="28"/>
          <w:lang w:val="en-US"/>
        </w:rPr>
        <w:t>) (Asghar et al., 2016).</w:t>
      </w:r>
    </w:p>
    <w:p>
      <w:pPr>
        <w:spacing w:line="360" w:lineRule="auto"/>
        <w:jc w:val="both"/>
        <w:rPr>
          <w:rFonts w:ascii="Times New Roman" w:hAnsi="Times New Roman"/>
          <w:color w:val="000000" w:themeColor="text1"/>
          <w:sz w:val="28"/>
          <w:szCs w:val="28"/>
          <w:lang w:val="en-US"/>
          <w14:textFill>
            <w14:solidFill>
              <w14:schemeClr w14:val="tx1"/>
            </w14:solidFill>
          </w14:textFill>
        </w:rPr>
      </w:pPr>
      <w:r>
        <w:rPr>
          <w:rFonts w:ascii="Times New Roman" w:hAnsi="Times New Roman"/>
          <w:color w:val="000000" w:themeColor="text1"/>
          <w:sz w:val="28"/>
          <w:szCs w:val="28"/>
          <w:lang w:val="en-US"/>
          <w14:textFill>
            <w14:solidFill>
              <w14:schemeClr w14:val="tx1"/>
            </w14:solidFill>
          </w14:textFill>
        </w:rPr>
        <w:t>Considering the controversial data on metabolic responses of infected birds during parasitic infection, particularly during malaria infection we could expect three possible scenarios for RMR: i) RMR might increase in all infected juvenile Eurasian siskins as a result of immune response against proliferating malaria parasite. Besides, the force of the immune reaction could be higher in those birds which were infected with GRW2 – evolutionary unfamiliar malarial parasite for European residential birds’ species, like Eurasian siskins and this would result in higher levels of RMR; ii) RMR might decrease, especially during the acute stage when there is an active destruction of erythrocytes and digestion of hemoglobin (Hb) by multiplying parasites. The main function of red blood cells is oxygen transportation to tissues, therefore, progressing anemia leads to a reduction in the oxygen binding capacity of blood and violation of O</w:t>
      </w:r>
      <w:r>
        <w:rPr>
          <w:rFonts w:ascii="Times New Roman" w:hAnsi="Times New Roman"/>
          <w:color w:val="000000" w:themeColor="text1"/>
          <w:sz w:val="28"/>
          <w:szCs w:val="28"/>
          <w:vertAlign w:val="subscript"/>
          <w:lang w:val="en-US"/>
          <w14:textFill>
            <w14:solidFill>
              <w14:schemeClr w14:val="tx1"/>
            </w14:solidFill>
          </w14:textFill>
        </w:rPr>
        <w:t>2</w:t>
      </w:r>
      <w:r>
        <w:rPr>
          <w:rFonts w:ascii="Times New Roman" w:hAnsi="Times New Roman"/>
          <w:color w:val="000000" w:themeColor="text1"/>
          <w:sz w:val="28"/>
          <w:szCs w:val="28"/>
          <w:lang w:val="en-US"/>
          <w14:textFill>
            <w14:solidFill>
              <w14:schemeClr w14:val="tx1"/>
            </w14:solidFill>
          </w14:textFill>
        </w:rPr>
        <w:t xml:space="preserve"> transportation. This view is supported by results of Hayworth (1987) and are provided by general knowledge about </w:t>
      </w:r>
      <w:r>
        <w:rPr>
          <w:rFonts w:ascii="Times New Roman" w:hAnsi="Times New Roman"/>
          <w:i/>
          <w:iCs/>
          <w:color w:val="000000" w:themeColor="text1"/>
          <w:sz w:val="28"/>
          <w:szCs w:val="28"/>
          <w:lang w:val="en-US"/>
          <w14:textFill>
            <w14:solidFill>
              <w14:schemeClr w14:val="tx1"/>
            </w14:solidFill>
          </w14:textFill>
        </w:rPr>
        <w:t>Plasmodium</w:t>
      </w:r>
      <w:r>
        <w:rPr>
          <w:rFonts w:ascii="Times New Roman" w:hAnsi="Times New Roman"/>
          <w:color w:val="000000" w:themeColor="text1"/>
          <w:sz w:val="28"/>
          <w:szCs w:val="28"/>
          <w:lang w:val="en-US"/>
          <w14:textFill>
            <w14:solidFill>
              <w14:schemeClr w14:val="tx1"/>
            </w14:solidFill>
          </w14:textFill>
        </w:rPr>
        <w:t xml:space="preserve"> parasite life cycle (Stager, 2021), though several studies hadn’t confirmed it (Hahn, 2018; Stager, 2021); iii) Changes in RMR should be in association with parasitemia level. This assumption follows directly from the previous one. On the one hand, higher rates of erythrocytes destruction lead to a stronger violation of oxygen transportation, on the other, they should activate the processes of hematopoiesis, which in turn could be energy consuming (but see Sun et al., </w:t>
      </w:r>
      <w:bookmarkEnd w:id="0"/>
      <w:r>
        <w:rPr>
          <w:rFonts w:ascii="Times New Roman" w:hAnsi="Times New Roman"/>
          <w:color w:val="000000" w:themeColor="text1"/>
          <w:sz w:val="28"/>
          <w:szCs w:val="28"/>
          <w:lang w:val="en-US"/>
          <w14:textFill>
            <w14:solidFill>
              <w14:schemeClr w14:val="tx1"/>
            </w14:solidFill>
          </w14:textFill>
        </w:rPr>
        <w:t xml:space="preserve">(2020). To roughly estimate the immune response during the course of the infection we used IL-6 level as the marker. We assume that we will detect the increase of IL-6 during the acute phase of malaria and then its decrease for those birds, which survived through crisis and acquired a chronic infection. Considering the lack of experimental data on both RMR and, especially, IL-6 levels during malaria infection in birds, our minimal expectation was that we will observe different average group reaction for both studied parameters on </w:t>
      </w:r>
      <w:r>
        <w:rPr>
          <w:rFonts w:ascii="Times New Roman" w:hAnsi="Times New Roman"/>
          <w:i/>
          <w:iCs/>
          <w:color w:val="000000" w:themeColor="text1"/>
          <w:sz w:val="28"/>
          <w:szCs w:val="28"/>
          <w:lang w:val="en-US"/>
          <w14:textFill>
            <w14:solidFill>
              <w14:schemeClr w14:val="tx1"/>
            </w14:solidFill>
          </w14:textFill>
        </w:rPr>
        <w:t>P. relictum</w:t>
      </w:r>
      <w:r>
        <w:rPr>
          <w:rFonts w:ascii="Times New Roman" w:hAnsi="Times New Roman"/>
          <w:color w:val="000000" w:themeColor="text1"/>
          <w:sz w:val="28"/>
          <w:szCs w:val="28"/>
          <w:lang w:val="en-US"/>
          <w14:textFill>
            <w14:solidFill>
              <w14:schemeClr w14:val="tx1"/>
            </w14:solidFill>
          </w14:textFill>
        </w:rPr>
        <w:t xml:space="preserve"> SGS1 and </w:t>
      </w:r>
      <w:r>
        <w:rPr>
          <w:rFonts w:ascii="Times New Roman" w:hAnsi="Times New Roman"/>
          <w:i/>
          <w:iCs/>
          <w:color w:val="000000" w:themeColor="text1"/>
          <w:sz w:val="28"/>
          <w:szCs w:val="28"/>
          <w:lang w:val="en-US"/>
          <w14:textFill>
            <w14:solidFill>
              <w14:schemeClr w14:val="tx1"/>
            </w14:solidFill>
          </w14:textFill>
        </w:rPr>
        <w:t>P. ashfordi</w:t>
      </w:r>
      <w:r>
        <w:rPr>
          <w:rFonts w:ascii="Times New Roman" w:hAnsi="Times New Roman"/>
          <w:color w:val="000000" w:themeColor="text1"/>
          <w:sz w:val="28"/>
          <w:szCs w:val="28"/>
          <w:lang w:val="en-US"/>
          <w14:textFill>
            <w14:solidFill>
              <w14:schemeClr w14:val="tx1"/>
            </w14:solidFill>
          </w14:textFill>
        </w:rPr>
        <w:t xml:space="preserve"> GRW2. This assumption was based on different co-evolutional history of host and parasite species.</w:t>
      </w:r>
    </w:p>
    <w:p>
      <w:pPr>
        <w:spacing w:line="360" w:lineRule="auto"/>
        <w:jc w:val="both"/>
        <w:rPr>
          <w:rFonts w:ascii="Times New Roman" w:hAnsi="Times New Roman"/>
          <w:color w:val="000000" w:themeColor="text1"/>
          <w:sz w:val="28"/>
          <w:szCs w:val="28"/>
          <w:lang w:val="en-US"/>
          <w14:textFill>
            <w14:solidFill>
              <w14:schemeClr w14:val="tx1"/>
            </w14:solidFill>
          </w14:textFill>
        </w:rPr>
      </w:pPr>
    </w:p>
    <w:p>
      <w:pPr>
        <w:spacing w:line="360" w:lineRule="auto"/>
        <w:jc w:val="both"/>
        <w:rPr>
          <w:rFonts w:ascii="Times New Roman" w:hAnsi="Times New Roman"/>
          <w:b/>
          <w:bCs/>
          <w:sz w:val="28"/>
          <w:szCs w:val="28"/>
          <w:lang w:val="en-US"/>
        </w:rPr>
      </w:pPr>
      <w:r>
        <w:rPr>
          <w:rFonts w:ascii="Times New Roman" w:hAnsi="Times New Roman"/>
          <w:b/>
          <w:bCs/>
          <w:sz w:val="28"/>
          <w:szCs w:val="28"/>
          <w:lang w:val="en-US"/>
        </w:rPr>
        <w:t>2. Materials and methods</w:t>
      </w:r>
    </w:p>
    <w:p>
      <w:pPr>
        <w:spacing w:line="360" w:lineRule="auto"/>
        <w:jc w:val="both"/>
        <w:rPr>
          <w:rFonts w:ascii="Times New Roman" w:hAnsi="Times New Roman"/>
          <w:i/>
          <w:iCs/>
          <w:sz w:val="28"/>
          <w:szCs w:val="28"/>
          <w:lang w:val="en-US"/>
        </w:rPr>
      </w:pPr>
      <w:r>
        <w:rPr>
          <w:rFonts w:ascii="Times New Roman" w:hAnsi="Times New Roman"/>
          <w:i/>
          <w:iCs/>
          <w:sz w:val="28"/>
          <w:szCs w:val="28"/>
          <w:lang w:val="en-US"/>
        </w:rPr>
        <w:t>2.1 Study site, species</w:t>
      </w:r>
    </w:p>
    <w:p>
      <w:pPr>
        <w:spacing w:line="360" w:lineRule="auto"/>
        <w:jc w:val="both"/>
        <w:rPr>
          <w:rFonts w:ascii="Times New Roman" w:hAnsi="Times New Roman"/>
          <w:i/>
          <w:iCs/>
          <w:sz w:val="28"/>
          <w:szCs w:val="28"/>
          <w:lang w:val="en-US"/>
        </w:rPr>
      </w:pPr>
      <w:r>
        <w:rPr>
          <w:rFonts w:ascii="Times New Roman" w:hAnsi="Times New Roman"/>
          <w:sz w:val="28"/>
          <w:szCs w:val="28"/>
          <w:lang w:val="en-US"/>
        </w:rPr>
        <w:t xml:space="preserve">The study was carried out at the </w:t>
      </w:r>
      <w:r>
        <w:rPr>
          <w:rFonts w:ascii="Times New Roman" w:hAnsi="Times New Roman"/>
          <w:color w:val="000000" w:themeColor="text1"/>
          <w:sz w:val="28"/>
          <w:szCs w:val="28"/>
          <w:lang w:val="en-US"/>
          <w14:textFill>
            <w14:solidFill>
              <w14:schemeClr w14:val="tx1"/>
            </w14:solidFill>
          </w14:textFill>
        </w:rPr>
        <w:t xml:space="preserve">Biological Station Rybachy of the Zoological Institute of the Russian Academy of Sciences (55°09’N, 20°51’E) in July – October 2020. </w:t>
      </w:r>
      <w:r>
        <w:rPr>
          <w:rFonts w:ascii="Times New Roman" w:hAnsi="Times New Roman"/>
          <w:sz w:val="28"/>
          <w:szCs w:val="28"/>
          <w:lang w:val="en-US"/>
        </w:rPr>
        <w:t xml:space="preserve">For our study the </w:t>
      </w:r>
      <w:r>
        <w:rPr>
          <w:rFonts w:ascii="Times New Roman" w:hAnsi="Times New Roman"/>
          <w:color w:val="000000" w:themeColor="text1"/>
          <w:sz w:val="28"/>
          <w:szCs w:val="28"/>
          <w:lang w:val="en-US"/>
          <w14:textFill>
            <w14:solidFill>
              <w14:schemeClr w14:val="tx1"/>
            </w14:solidFill>
          </w14:textFill>
        </w:rPr>
        <w:t xml:space="preserve">Eurasian siskins </w:t>
      </w:r>
      <w:r>
        <w:rPr>
          <w:rFonts w:ascii="Times New Roman" w:hAnsi="Times New Roman"/>
          <w:sz w:val="28"/>
          <w:szCs w:val="28"/>
          <w:lang w:val="en-US"/>
        </w:rPr>
        <w:t>were chosen as these Palearctic birds is a short migrating passerine species probably never met with parasites of south African origin</w:t>
      </w:r>
      <w:r>
        <w:rPr>
          <w:rFonts w:ascii="Times New Roman" w:hAnsi="Times New Roman"/>
          <w:color w:val="000000" w:themeColor="text1"/>
          <w:sz w:val="28"/>
          <w:szCs w:val="28"/>
          <w:lang w:val="en-US"/>
          <w14:textFill>
            <w14:solidFill>
              <w14:schemeClr w14:val="tx1"/>
            </w14:solidFill>
          </w14:textFill>
        </w:rPr>
        <w:t>.</w:t>
      </w:r>
      <w:r>
        <w:rPr>
          <w:rFonts w:ascii="Times New Roman" w:hAnsi="Times New Roman"/>
          <w:sz w:val="28"/>
          <w:szCs w:val="28"/>
          <w:lang w:val="en-US"/>
        </w:rPr>
        <w:t xml:space="preserve"> Also, this </w:t>
      </w:r>
      <w:r>
        <w:rPr>
          <w:rFonts w:ascii="Times New Roman" w:hAnsi="Times New Roman"/>
          <w:color w:val="000000" w:themeColor="text1"/>
          <w:sz w:val="28"/>
          <w:szCs w:val="28"/>
          <w:lang w:val="en-US"/>
          <w14:textFill>
            <w14:solidFill>
              <w14:schemeClr w14:val="tx1"/>
            </w14:solidFill>
          </w14:textFill>
        </w:rPr>
        <w:t xml:space="preserve">species is common and abundant at the study area and proved itself as a convenient test subject for experiments with malaria infection. Birds caught on their autumn migration were examined for the absence of haemosporidian parasites using both microscopy and PCR methods of diagnostic (see below). </w:t>
      </w:r>
    </w:p>
    <w:p>
      <w:pPr>
        <w:spacing w:line="360" w:lineRule="auto"/>
        <w:jc w:val="both"/>
        <w:rPr>
          <w:rFonts w:ascii="Times New Roman" w:hAnsi="Times New Roman"/>
          <w:color w:val="000000" w:themeColor="text1"/>
          <w:sz w:val="28"/>
          <w:szCs w:val="28"/>
          <w:lang w:val="en-US"/>
          <w14:textFill>
            <w14:solidFill>
              <w14:schemeClr w14:val="tx1"/>
            </w14:solidFill>
          </w14:textFill>
        </w:rPr>
      </w:pPr>
      <w:r>
        <w:rPr>
          <w:rFonts w:ascii="Times New Roman" w:hAnsi="Times New Roman"/>
          <w:color w:val="000000" w:themeColor="text1"/>
          <w:sz w:val="28"/>
          <w:szCs w:val="28"/>
          <w:lang w:val="en-US"/>
          <w14:textFill>
            <w14:solidFill>
              <w14:schemeClr w14:val="tx1"/>
            </w14:solidFill>
          </w14:textFill>
        </w:rPr>
        <w:t>Sixty juvenile Eurasian siskins were randomly split into three equal groups – one control and two experimental named here and elsewhere as SGS1, GRW2 and Control. Each individual was kept at the individual plastic cages in vector-free room with a constant ambient temperature (+23°C) and light-dark photoperiod (L:D) as 17:7, which reflected the natural photoperiod at 1</w:t>
      </w:r>
      <w:r>
        <w:rPr>
          <w:rFonts w:ascii="Times New Roman" w:hAnsi="Times New Roman"/>
          <w:color w:val="000000" w:themeColor="text1"/>
          <w:sz w:val="28"/>
          <w:szCs w:val="28"/>
          <w:vertAlign w:val="superscript"/>
          <w:lang w:val="en-US"/>
          <w14:textFill>
            <w14:solidFill>
              <w14:schemeClr w14:val="tx1"/>
            </w14:solidFill>
          </w14:textFill>
        </w:rPr>
        <w:t>st</w:t>
      </w:r>
      <w:r>
        <w:rPr>
          <w:rFonts w:ascii="Times New Roman" w:hAnsi="Times New Roman"/>
          <w:color w:val="000000" w:themeColor="text1"/>
          <w:sz w:val="28"/>
          <w:szCs w:val="28"/>
          <w:lang w:val="en-US"/>
          <w14:textFill>
            <w14:solidFill>
              <w14:schemeClr w14:val="tx1"/>
            </w14:solidFill>
          </w14:textFill>
        </w:rPr>
        <w:t xml:space="preserve"> July. Water and food were provided </w:t>
      </w:r>
      <w:r>
        <w:rPr>
          <w:rFonts w:ascii="Times New Roman" w:hAnsi="Times New Roman"/>
          <w:i/>
          <w:iCs/>
          <w:color w:val="000000" w:themeColor="text1"/>
          <w:sz w:val="28"/>
          <w:szCs w:val="28"/>
          <w:lang w:val="en-US"/>
          <w14:textFill>
            <w14:solidFill>
              <w14:schemeClr w14:val="tx1"/>
            </w14:solidFill>
          </w14:textFill>
        </w:rPr>
        <w:t>ad libitum</w:t>
      </w:r>
      <w:r>
        <w:rPr>
          <w:rFonts w:ascii="Times New Roman" w:hAnsi="Times New Roman"/>
          <w:color w:val="000000" w:themeColor="text1"/>
          <w:sz w:val="28"/>
          <w:szCs w:val="28"/>
          <w:lang w:val="en-US"/>
          <w14:textFill>
            <w14:solidFill>
              <w14:schemeClr w14:val="tx1"/>
            </w14:solidFill>
          </w14:textFill>
        </w:rPr>
        <w:t>.</w:t>
      </w:r>
    </w:p>
    <w:p>
      <w:pPr>
        <w:spacing w:line="360" w:lineRule="auto"/>
        <w:jc w:val="both"/>
        <w:rPr>
          <w:rFonts w:ascii="Times New Roman" w:hAnsi="Times New Roman"/>
          <w:i/>
          <w:iCs/>
          <w:sz w:val="28"/>
          <w:szCs w:val="28"/>
          <w:lang w:val="en-US"/>
        </w:rPr>
      </w:pPr>
    </w:p>
    <w:p>
      <w:pPr>
        <w:spacing w:line="360" w:lineRule="auto"/>
        <w:jc w:val="both"/>
        <w:rPr>
          <w:rFonts w:ascii="Times New Roman" w:hAnsi="Times New Roman"/>
          <w:i/>
          <w:iCs/>
          <w:sz w:val="28"/>
          <w:szCs w:val="28"/>
          <w:lang w:val="en-US"/>
        </w:rPr>
      </w:pPr>
      <w:r>
        <w:rPr>
          <w:rFonts w:ascii="Times New Roman" w:hAnsi="Times New Roman"/>
          <w:i/>
          <w:iCs/>
          <w:sz w:val="28"/>
          <w:szCs w:val="28"/>
          <w:lang w:val="en-US"/>
        </w:rPr>
        <w:t>2.2 DNA extraction and PCR-based method</w:t>
      </w:r>
    </w:p>
    <w:p>
      <w:pPr>
        <w:spacing w:line="360" w:lineRule="auto"/>
        <w:jc w:val="both"/>
        <w:rPr>
          <w:rFonts w:ascii="Times New Roman" w:hAnsi="Times New Roman"/>
          <w:i/>
          <w:iCs/>
          <w:sz w:val="28"/>
          <w:szCs w:val="28"/>
          <w:lang w:val="en-US"/>
        </w:rPr>
      </w:pPr>
      <w:r>
        <w:rPr>
          <w:rFonts w:ascii="Times New Roman" w:hAnsi="Times New Roman"/>
          <w:color w:val="000000" w:themeColor="text1"/>
          <w:sz w:val="28"/>
          <w:szCs w:val="28"/>
          <w:lang w:val="en-US"/>
          <w14:textFill>
            <w14:solidFill>
              <w14:schemeClr w14:val="tx1"/>
            </w14:solidFill>
          </w14:textFill>
        </w:rPr>
        <w:t xml:space="preserve">We followed a standard ammonium-acetate protocol (Sambrook, 1989) to extract total DNA from the collected blood samples. For genetic PCR-based analysis we followed nested-PCR protocol using specific for avian </w:t>
      </w:r>
      <w:r>
        <w:rPr>
          <w:rFonts w:ascii="Times New Roman" w:hAnsi="Times New Roman"/>
          <w:i/>
          <w:iCs/>
          <w:color w:val="000000" w:themeColor="text1"/>
          <w:sz w:val="28"/>
          <w:szCs w:val="28"/>
          <w:lang w:val="en-US"/>
          <w14:textFill>
            <w14:solidFill>
              <w14:schemeClr w14:val="tx1"/>
            </w14:solidFill>
          </w14:textFill>
        </w:rPr>
        <w:t>Plasmodium</w:t>
      </w:r>
      <w:r>
        <w:rPr>
          <w:rFonts w:ascii="Times New Roman" w:hAnsi="Times New Roman"/>
          <w:color w:val="000000" w:themeColor="text1"/>
          <w:sz w:val="28"/>
          <w:szCs w:val="28"/>
          <w:lang w:val="en-US"/>
          <w14:textFill>
            <w14:solidFill>
              <w14:schemeClr w14:val="tx1"/>
            </w14:solidFill>
          </w14:textFill>
        </w:rPr>
        <w:t xml:space="preserve"> primers (Hellgren, Waldenström, &amp; Bensch, 2004). To control for a false amplification, we used two controls: positive (DNA of </w:t>
      </w:r>
      <w:r>
        <w:rPr>
          <w:rFonts w:ascii="Times New Roman" w:hAnsi="Times New Roman"/>
          <w:i/>
          <w:iCs/>
          <w:color w:val="000000" w:themeColor="text1"/>
          <w:sz w:val="28"/>
          <w:szCs w:val="28"/>
          <w:lang w:val="en-US"/>
          <w14:textFill>
            <w14:solidFill>
              <w14:schemeClr w14:val="tx1"/>
            </w14:solidFill>
          </w14:textFill>
        </w:rPr>
        <w:t>P. relictum</w:t>
      </w:r>
      <w:r>
        <w:rPr>
          <w:rFonts w:ascii="Times New Roman" w:hAnsi="Times New Roman"/>
          <w:color w:val="000000" w:themeColor="text1"/>
          <w:sz w:val="28"/>
          <w:szCs w:val="28"/>
          <w:lang w:val="en-US"/>
          <w14:textFill>
            <w14:solidFill>
              <w14:schemeClr w14:val="tx1"/>
            </w14:solidFill>
          </w14:textFill>
        </w:rPr>
        <w:t xml:space="preserve">) and negative (nuclease-free water). The results of PCR-based amplification of parasite`s DNA was evaluated by running of the final PCR products on a 2% agarose gel. </w:t>
      </w:r>
    </w:p>
    <w:p>
      <w:pPr>
        <w:spacing w:line="360" w:lineRule="auto"/>
        <w:jc w:val="both"/>
        <w:rPr>
          <w:rFonts w:ascii="Times New Roman" w:hAnsi="Times New Roman"/>
          <w:color w:val="000000" w:themeColor="text1"/>
          <w:sz w:val="28"/>
          <w:szCs w:val="28"/>
          <w:lang w:val="en-US"/>
          <w14:textFill>
            <w14:solidFill>
              <w14:schemeClr w14:val="tx1"/>
            </w14:solidFill>
          </w14:textFill>
        </w:rPr>
      </w:pPr>
      <w:r>
        <w:rPr>
          <w:rFonts w:ascii="Times New Roman" w:hAnsi="Times New Roman"/>
          <w:color w:val="000000" w:themeColor="text1"/>
          <w:sz w:val="28"/>
          <w:szCs w:val="28"/>
          <w:lang w:val="en-US"/>
          <w14:textFill>
            <w14:solidFill>
              <w14:schemeClr w14:val="tx1"/>
            </w14:solidFill>
          </w14:textFill>
        </w:rPr>
        <w:t>To check the genetic lineages of used parasites, fragments were sequenced from the from both 5′ and 3′ ends using an ABI PRISM TM 3100 capillary sequencing robot (Applied Biosystems, USA). Obtained sequences were aligned in BioEdit software (Hall, 1999) and identified using BLAST-program of GenBank and MalAvi database (Bensch et al., 2009).</w:t>
      </w:r>
    </w:p>
    <w:p>
      <w:pPr>
        <w:spacing w:line="360" w:lineRule="auto"/>
        <w:jc w:val="both"/>
        <w:rPr>
          <w:rFonts w:ascii="Times New Roman" w:hAnsi="Times New Roman"/>
          <w:i/>
          <w:iCs/>
          <w:sz w:val="28"/>
          <w:szCs w:val="28"/>
          <w:lang w:val="en-US"/>
        </w:rPr>
      </w:pPr>
    </w:p>
    <w:p>
      <w:pPr>
        <w:spacing w:line="360" w:lineRule="auto"/>
        <w:jc w:val="both"/>
        <w:rPr>
          <w:rFonts w:ascii="Times New Roman" w:hAnsi="Times New Roman"/>
          <w:color w:val="000000" w:themeColor="text1"/>
          <w:sz w:val="28"/>
          <w:szCs w:val="28"/>
          <w:lang w:val="en-US"/>
          <w14:textFill>
            <w14:solidFill>
              <w14:schemeClr w14:val="tx1"/>
            </w14:solidFill>
          </w14:textFill>
        </w:rPr>
      </w:pPr>
      <w:r>
        <w:rPr>
          <w:rFonts w:ascii="Times New Roman" w:hAnsi="Times New Roman"/>
          <w:i/>
          <w:iCs/>
          <w:sz w:val="28"/>
          <w:szCs w:val="28"/>
          <w:lang w:val="en-US"/>
        </w:rPr>
        <w:t xml:space="preserve">2.2 Experimental infections </w:t>
      </w:r>
      <w:r>
        <w:rPr>
          <w:rFonts w:ascii="Times New Roman" w:hAnsi="Times New Roman"/>
          <w:i/>
          <w:iCs/>
          <w:color w:val="000000" w:themeColor="text1"/>
          <w:sz w:val="28"/>
          <w:szCs w:val="28"/>
          <w:lang w:val="en-US"/>
          <w14:textFill>
            <w14:solidFill>
              <w14:schemeClr w14:val="tx1"/>
            </w14:solidFill>
          </w14:textFill>
        </w:rPr>
        <w:t>of birds and collection of blood</w:t>
      </w:r>
    </w:p>
    <w:p>
      <w:pPr>
        <w:spacing w:line="360" w:lineRule="auto"/>
        <w:jc w:val="both"/>
        <w:rPr>
          <w:rFonts w:ascii="Times New Roman" w:hAnsi="Times New Roman"/>
          <w:color w:val="000000" w:themeColor="text1"/>
          <w:sz w:val="28"/>
          <w:szCs w:val="28"/>
          <w:lang w:val="en-US"/>
          <w14:textFill>
            <w14:solidFill>
              <w14:schemeClr w14:val="tx1"/>
            </w14:solidFill>
          </w14:textFill>
        </w:rPr>
      </w:pPr>
      <w:r>
        <w:rPr>
          <w:rFonts w:ascii="Times New Roman" w:hAnsi="Times New Roman"/>
          <w:color w:val="000000" w:themeColor="text1"/>
          <w:sz w:val="28"/>
          <w:szCs w:val="28"/>
          <w:lang w:val="en-US"/>
          <w14:textFill>
            <w14:solidFill>
              <w14:schemeClr w14:val="tx1"/>
            </w14:solidFill>
          </w14:textFill>
        </w:rPr>
        <w:t xml:space="preserve">For experimental infections we used two species of </w:t>
      </w:r>
      <w:r>
        <w:rPr>
          <w:rFonts w:ascii="Times New Roman" w:hAnsi="Times New Roman"/>
          <w:i/>
          <w:iCs/>
          <w:color w:val="000000" w:themeColor="text1"/>
          <w:sz w:val="28"/>
          <w:szCs w:val="28"/>
          <w:lang w:val="en-US"/>
          <w14:textFill>
            <w14:solidFill>
              <w14:schemeClr w14:val="tx1"/>
            </w14:solidFill>
          </w14:textFill>
        </w:rPr>
        <w:t>Plasmodium</w:t>
      </w:r>
      <w:r>
        <w:rPr>
          <w:rFonts w:ascii="Times New Roman" w:hAnsi="Times New Roman"/>
          <w:color w:val="000000" w:themeColor="text1"/>
          <w:sz w:val="28"/>
          <w:szCs w:val="28"/>
          <w:lang w:val="en-US"/>
          <w14:textFill>
            <w14:solidFill>
              <w14:schemeClr w14:val="tx1"/>
            </w14:solidFill>
          </w14:textFill>
        </w:rPr>
        <w:t xml:space="preserve"> parasites: </w:t>
      </w:r>
      <w:r>
        <w:rPr>
          <w:rFonts w:ascii="Times New Roman" w:hAnsi="Times New Roman"/>
          <w:i/>
          <w:iCs/>
          <w:color w:val="000000" w:themeColor="text1"/>
          <w:sz w:val="28"/>
          <w:szCs w:val="28"/>
          <w:lang w:val="en-US"/>
          <w14:textFill>
            <w14:solidFill>
              <w14:schemeClr w14:val="tx1"/>
            </w14:solidFill>
          </w14:textFill>
        </w:rPr>
        <w:t>P.</w:t>
      </w:r>
      <w:r>
        <w:rPr>
          <w:rFonts w:ascii="Times New Roman" w:hAnsi="Times New Roman"/>
          <w:color w:val="000000" w:themeColor="text1"/>
          <w:sz w:val="28"/>
          <w:szCs w:val="28"/>
          <w:lang w:val="en-US"/>
          <w14:textFill>
            <w14:solidFill>
              <w14:schemeClr w14:val="tx1"/>
            </w14:solidFill>
          </w14:textFill>
        </w:rPr>
        <w:t xml:space="preserve"> </w:t>
      </w:r>
      <w:r>
        <w:rPr>
          <w:rFonts w:ascii="Times New Roman" w:hAnsi="Times New Roman"/>
          <w:i/>
          <w:iCs/>
          <w:color w:val="000000" w:themeColor="text1"/>
          <w:sz w:val="28"/>
          <w:szCs w:val="28"/>
          <w:lang w:val="en-US"/>
          <w14:textFill>
            <w14:solidFill>
              <w14:schemeClr w14:val="tx1"/>
            </w14:solidFill>
          </w14:textFill>
        </w:rPr>
        <w:t>relictum</w:t>
      </w:r>
      <w:r>
        <w:rPr>
          <w:rFonts w:ascii="Times New Roman" w:hAnsi="Times New Roman"/>
          <w:color w:val="000000" w:themeColor="text1"/>
          <w:sz w:val="28"/>
          <w:szCs w:val="28"/>
          <w:lang w:val="en-US"/>
          <w14:textFill>
            <w14:solidFill>
              <w14:schemeClr w14:val="tx1"/>
            </w14:solidFill>
          </w14:textFill>
        </w:rPr>
        <w:t xml:space="preserve"> (lineage SGS1) and </w:t>
      </w:r>
      <w:r>
        <w:rPr>
          <w:rFonts w:ascii="Times New Roman" w:hAnsi="Times New Roman"/>
          <w:i/>
          <w:iCs/>
          <w:color w:val="000000" w:themeColor="text1"/>
          <w:sz w:val="28"/>
          <w:szCs w:val="28"/>
          <w:lang w:val="en-US"/>
          <w14:textFill>
            <w14:solidFill>
              <w14:schemeClr w14:val="tx1"/>
            </w14:solidFill>
          </w14:textFill>
        </w:rPr>
        <w:t>P. ashfordi</w:t>
      </w:r>
      <w:r>
        <w:rPr>
          <w:rFonts w:ascii="Times New Roman" w:hAnsi="Times New Roman"/>
          <w:color w:val="000000" w:themeColor="text1"/>
          <w:sz w:val="28"/>
          <w:szCs w:val="28"/>
          <w:lang w:val="en-US"/>
          <w14:textFill>
            <w14:solidFill>
              <w14:schemeClr w14:val="tx1"/>
            </w14:solidFill>
          </w14:textFill>
        </w:rPr>
        <w:t xml:space="preserve"> (lineage GRW2). The first one, SGS1, was initially isolated in 2018 from a naturally infected wild Common Rosefinch (</w:t>
      </w:r>
      <w:r>
        <w:rPr>
          <w:rFonts w:ascii="Times New Roman" w:hAnsi="Times New Roman"/>
          <w:i/>
          <w:iCs/>
          <w:color w:val="000000" w:themeColor="text1"/>
          <w:sz w:val="28"/>
          <w:szCs w:val="28"/>
          <w:lang w:val="en-US"/>
          <w14:textFill>
            <w14:solidFill>
              <w14:schemeClr w14:val="tx1"/>
            </w14:solidFill>
          </w14:textFill>
        </w:rPr>
        <w:t>Carpodacus erythrinus</w:t>
      </w:r>
      <w:r>
        <w:rPr>
          <w:rFonts w:ascii="Times New Roman" w:hAnsi="Times New Roman"/>
          <w:color w:val="000000" w:themeColor="text1"/>
          <w:sz w:val="28"/>
          <w:szCs w:val="28"/>
          <w:lang w:val="en-US"/>
          <w14:textFill>
            <w14:solidFill>
              <w14:schemeClr w14:val="tx1"/>
            </w14:solidFill>
          </w14:textFill>
        </w:rPr>
        <w:t xml:space="preserve">). From this bird, several juvenile European Siskins were infected and since then they serve as living donors of SGS1. The southern malaria strain </w:t>
      </w:r>
      <w:r>
        <w:rPr>
          <w:rFonts w:ascii="Times New Roman" w:hAnsi="Times New Roman"/>
          <w:i/>
          <w:iCs/>
          <w:color w:val="000000" w:themeColor="text1"/>
          <w:sz w:val="28"/>
          <w:szCs w:val="28"/>
          <w:lang w:val="en-US"/>
          <w14:textFill>
            <w14:solidFill>
              <w14:schemeClr w14:val="tx1"/>
            </w14:solidFill>
          </w14:textFill>
        </w:rPr>
        <w:t>P. ashfordi</w:t>
      </w:r>
      <w:r>
        <w:rPr>
          <w:rFonts w:ascii="Times New Roman" w:hAnsi="Times New Roman"/>
          <w:color w:val="000000" w:themeColor="text1"/>
          <w:sz w:val="28"/>
          <w:szCs w:val="28"/>
          <w:lang w:val="en-US"/>
          <w14:textFill>
            <w14:solidFill>
              <w14:schemeClr w14:val="tx1"/>
            </w14:solidFill>
          </w14:textFill>
        </w:rPr>
        <w:t xml:space="preserve"> was collected from a wild Wood warbler (</w:t>
      </w:r>
      <w:r>
        <w:rPr>
          <w:rFonts w:ascii="Times New Roman" w:hAnsi="Times New Roman"/>
          <w:i/>
          <w:iCs/>
          <w:color w:val="000000" w:themeColor="text1"/>
          <w:sz w:val="28"/>
          <w:szCs w:val="28"/>
          <w:lang w:val="en-US"/>
          <w14:textFill>
            <w14:solidFill>
              <w14:schemeClr w14:val="tx1"/>
            </w14:solidFill>
          </w14:textFill>
        </w:rPr>
        <w:t>Phylloscopus sibilatrix</w:t>
      </w:r>
      <w:r>
        <w:rPr>
          <w:rFonts w:ascii="Times New Roman" w:hAnsi="Times New Roman"/>
          <w:color w:val="000000" w:themeColor="text1"/>
          <w:sz w:val="28"/>
          <w:szCs w:val="28"/>
          <w:lang w:val="en-US"/>
          <w14:textFill>
            <w14:solidFill>
              <w14:schemeClr w14:val="tx1"/>
            </w14:solidFill>
          </w14:textFill>
        </w:rPr>
        <w:t>) during its spring migration in</w:t>
      </w:r>
      <w:r>
        <w:rPr>
          <w:rFonts w:ascii="Times New Roman" w:hAnsi="Times New Roman"/>
          <w:color w:val="000000" w:themeColor="text1"/>
          <w:lang w:val="en-US"/>
          <w14:textFill>
            <w14:solidFill>
              <w14:schemeClr w14:val="tx1"/>
            </w14:solidFill>
          </w14:textFill>
        </w:rPr>
        <w:t xml:space="preserve"> </w:t>
      </w:r>
      <w:r>
        <w:rPr>
          <w:rFonts w:ascii="Times New Roman" w:hAnsi="Times New Roman"/>
          <w:color w:val="000000" w:themeColor="text1"/>
          <w:sz w:val="28"/>
          <w:szCs w:val="28"/>
          <w:lang w:val="en-US"/>
          <w14:textFill>
            <w14:solidFill>
              <w14:schemeClr w14:val="tx1"/>
            </w14:solidFill>
          </w14:textFill>
        </w:rPr>
        <w:t xml:space="preserve">2020. Its blood was cryopreserved </w:t>
      </w:r>
      <w:bookmarkEnd w:id="1"/>
      <w:r>
        <w:rPr>
          <w:rFonts w:ascii="Times New Roman" w:hAnsi="Times New Roman"/>
          <w:color w:val="000000" w:themeColor="text1"/>
          <w:sz w:val="28"/>
          <w:szCs w:val="28"/>
          <w:lang w:val="en-US"/>
          <w14:textFill>
            <w14:solidFill>
              <w14:schemeClr w14:val="tx1"/>
            </w14:solidFill>
          </w14:textFill>
        </w:rPr>
        <w:t xml:space="preserve">according to Garnham (1966) and then thawed prior to the start of the experiment. </w:t>
      </w:r>
    </w:p>
    <w:p>
      <w:pPr>
        <w:spacing w:line="360" w:lineRule="auto"/>
        <w:jc w:val="both"/>
        <w:rPr>
          <w:rFonts w:ascii="Times New Roman" w:hAnsi="Times New Roman"/>
          <w:color w:val="000000" w:themeColor="text1"/>
          <w:sz w:val="28"/>
          <w:szCs w:val="28"/>
          <w:lang w:val="en-US"/>
          <w14:textFill>
            <w14:solidFill>
              <w14:schemeClr w14:val="tx1"/>
            </w14:solidFill>
          </w14:textFill>
        </w:rPr>
      </w:pPr>
      <w:r>
        <w:rPr>
          <w:rFonts w:ascii="Times New Roman" w:hAnsi="Times New Roman"/>
          <w:color w:val="000000" w:themeColor="text1"/>
          <w:sz w:val="28"/>
          <w:szCs w:val="28"/>
          <w:lang w:val="en-US"/>
          <w14:textFill>
            <w14:solidFill>
              <w14:schemeClr w14:val="tx1"/>
            </w14:solidFill>
          </w14:textFill>
        </w:rPr>
        <w:t xml:space="preserve">To multiplicate the parasites, several juvenile birds (2 for SGS1, 3 for GRW2) were inoculated with infected blood from donors of SGS1 and GRW2 separately. For each experimental groups mixture of infected donors’ blood, 3.7% sodium citrate (anticoagulant) and 0.9% saline (4:1:5) was prepared as described by (Iezhova, Valkiūnas, &amp; Bairlein*, 2005). Experimental birds received the injection of 150 μl of mixture </w:t>
      </w:r>
      <w:r>
        <w:rPr>
          <w:rFonts w:ascii="Times New Roman" w:hAnsi="Times New Roman"/>
          <w:sz w:val="28"/>
          <w:szCs w:val="28"/>
          <w:lang w:val="en-US"/>
        </w:rPr>
        <w:t xml:space="preserve">into their pectoral muscle. All control birds undergo the same procedure, except the inoculated blood was from the uninfected </w:t>
      </w:r>
      <w:commentRangeStart w:id="2"/>
      <w:r>
        <w:rPr>
          <w:rFonts w:ascii="Times New Roman" w:hAnsi="Times New Roman"/>
          <w:sz w:val="28"/>
          <w:szCs w:val="28"/>
          <w:lang w:val="en-US"/>
        </w:rPr>
        <w:t>donor</w:t>
      </w:r>
      <w:commentRangeEnd w:id="2"/>
      <w:r>
        <w:rPr>
          <w:rStyle w:val="4"/>
          <w:lang w:val="zh-CN" w:eastAsia="zh-CN"/>
        </w:rPr>
        <w:commentReference w:id="2"/>
      </w:r>
      <w:r>
        <w:rPr>
          <w:rFonts w:ascii="Times New Roman" w:hAnsi="Times New Roman"/>
          <w:sz w:val="28"/>
          <w:szCs w:val="28"/>
          <w:lang w:val="en-US"/>
        </w:rPr>
        <w:t>.</w:t>
      </w:r>
    </w:p>
    <w:p>
      <w:pPr>
        <w:spacing w:line="360" w:lineRule="auto"/>
        <w:jc w:val="both"/>
        <w:rPr>
          <w:rFonts w:ascii="Times New Roman" w:hAnsi="Times New Roman"/>
          <w:color w:val="000000" w:themeColor="text1"/>
          <w:sz w:val="28"/>
          <w:szCs w:val="28"/>
          <w:lang w:val="en-US"/>
          <w14:textFill>
            <w14:solidFill>
              <w14:schemeClr w14:val="tx1"/>
            </w14:solidFill>
          </w14:textFill>
        </w:rPr>
      </w:pPr>
      <w:r>
        <w:rPr>
          <w:rFonts w:ascii="Times New Roman" w:hAnsi="Times New Roman"/>
          <w:sz w:val="28"/>
          <w:szCs w:val="28"/>
          <w:lang w:val="en-US"/>
        </w:rPr>
        <w:t xml:space="preserve">Starting with the inoculation procedure and every sixth day after, from each experimental bird 2 capillaries (about 150 μl) of blood were taken from the wing vein (basilic) – </w:t>
      </w:r>
      <w:r>
        <w:rPr>
          <w:rFonts w:ascii="Times New Roman" w:hAnsi="Times New Roman"/>
          <w:color w:val="000000" w:themeColor="text1"/>
          <w:sz w:val="28"/>
          <w:szCs w:val="28"/>
          <w:lang w:val="en-US"/>
          <w14:textFill>
            <w14:solidFill>
              <w14:schemeClr w14:val="tx1"/>
            </w14:solidFill>
          </w14:textFill>
        </w:rPr>
        <w:t xml:space="preserve">two drops were used to prepare two smears, </w:t>
      </w:r>
      <w:r>
        <w:rPr>
          <w:rFonts w:ascii="Times New Roman" w:hAnsi="Times New Roman"/>
          <w:sz w:val="28"/>
          <w:szCs w:val="28"/>
          <w:lang w:val="en-US"/>
        </w:rPr>
        <w:t>most amount were centrifuged at 10 000 rpm to separate plasma and red blood cells. Then plasma was sucked out and put into the cryo-tubes and stored at -196º in liquid nitrogen.</w:t>
      </w:r>
      <w:r>
        <w:rPr>
          <w:rFonts w:ascii="Times New Roman" w:hAnsi="Times New Roman"/>
          <w:color w:val="000000" w:themeColor="text1"/>
          <w:sz w:val="28"/>
          <w:szCs w:val="28"/>
          <w:lang w:val="en-US"/>
          <w14:textFill>
            <w14:solidFill>
              <w14:schemeClr w14:val="tx1"/>
            </w14:solidFill>
          </w14:textFill>
        </w:rPr>
        <w:t xml:space="preserve"> The remained blood was stored in SET-buffer (0.05 M Tris, 0.15 M NaCl, 0.5 M EDTA, pH 8.0) for molecular analyses as described by Hellgren et al. (2004). </w:t>
      </w:r>
    </w:p>
    <w:p>
      <w:pPr>
        <w:spacing w:line="360" w:lineRule="auto"/>
        <w:jc w:val="both"/>
        <w:rPr>
          <w:rFonts w:ascii="Times New Roman" w:hAnsi="Times New Roman"/>
          <w:color w:val="000000" w:themeColor="text1"/>
          <w:sz w:val="28"/>
          <w:szCs w:val="28"/>
          <w:lang w:val="en-US"/>
          <w14:textFill>
            <w14:solidFill>
              <w14:schemeClr w14:val="tx1"/>
            </w14:solidFill>
          </w14:textFill>
        </w:rPr>
      </w:pPr>
      <w:r>
        <w:rPr>
          <w:rFonts w:ascii="Times New Roman" w:hAnsi="Times New Roman"/>
          <w:color w:val="000000" w:themeColor="text1"/>
          <w:sz w:val="28"/>
          <w:szCs w:val="28"/>
          <w:lang w:val="en-US"/>
          <w14:textFill>
            <w14:solidFill>
              <w14:schemeClr w14:val="tx1"/>
            </w14:solidFill>
          </w14:textFill>
        </w:rPr>
        <w:t xml:space="preserve">The blood smears were air-dried, fixed in absolute methanol and stained with Giemsa according to the standard protocol (Valkiūnas, 2005). Smears were examined under a light microscope with 1000x magnification using oil immersion. The intensity of parasitemia was estimated as a percentage by </w:t>
      </w:r>
      <w:r>
        <w:rPr>
          <w:rFonts w:ascii="Times New Roman" w:hAnsi="Times New Roman"/>
          <w:sz w:val="28"/>
          <w:szCs w:val="28"/>
          <w:lang w:val="en-US"/>
        </w:rPr>
        <w:t>actual counting the number of parasites per 1000 erythrocytes or per 10,000 erythrocytes if infections were light, as recommended by Godfrey Jr, Fedynich, and Pence (1987).</w:t>
      </w:r>
    </w:p>
    <w:p>
      <w:pPr>
        <w:spacing w:line="360" w:lineRule="auto"/>
        <w:jc w:val="both"/>
        <w:rPr>
          <w:rFonts w:ascii="Times New Roman" w:hAnsi="Times New Roman"/>
          <w:color w:val="000000" w:themeColor="text1"/>
          <w:sz w:val="28"/>
          <w:szCs w:val="28"/>
          <w:lang w:val="en-US"/>
          <w14:textFill>
            <w14:solidFill>
              <w14:schemeClr w14:val="tx1"/>
            </w14:solidFill>
          </w14:textFill>
        </w:rPr>
      </w:pPr>
      <w:r>
        <w:rPr>
          <w:rFonts w:ascii="Times New Roman" w:hAnsi="Times New Roman"/>
          <w:i/>
          <w:iCs/>
          <w:color w:val="000000" w:themeColor="text1"/>
          <w:sz w:val="28"/>
          <w:szCs w:val="28"/>
          <w:lang w:val="en-US"/>
          <w14:textFill>
            <w14:solidFill>
              <w14:schemeClr w14:val="tx1"/>
            </w14:solidFill>
          </w14:textFill>
        </w:rPr>
        <w:t>2.3 Measurements of metabolic rate</w:t>
      </w:r>
    </w:p>
    <w:p>
      <w:pPr>
        <w:spacing w:line="360" w:lineRule="auto"/>
        <w:jc w:val="both"/>
        <w:rPr>
          <w:rFonts w:ascii="Times New Roman" w:hAnsi="Times New Roman"/>
          <w:color w:val="000000" w:themeColor="text1"/>
          <w:sz w:val="28"/>
          <w:szCs w:val="28"/>
          <w:lang w:val="en-US"/>
          <w14:textFill>
            <w14:solidFill>
              <w14:schemeClr w14:val="tx1"/>
            </w14:solidFill>
          </w14:textFill>
        </w:rPr>
      </w:pPr>
      <w:r>
        <w:rPr>
          <w:rFonts w:ascii="Times New Roman" w:hAnsi="Times New Roman"/>
          <w:color w:val="000000" w:themeColor="text1"/>
          <w:sz w:val="28"/>
          <w:szCs w:val="28"/>
          <w:lang w:val="en-US"/>
          <w14:textFill>
            <w14:solidFill>
              <w14:schemeClr w14:val="tx1"/>
            </w14:solidFill>
          </w14:textFill>
        </w:rPr>
        <w:t xml:space="preserve">Before the inoculation (which is considered as the beginning of the experiment), we measured basal metabolic rate (BMR) – the minimal rate of energy expenditure of healthy birds </w:t>
      </w:r>
      <w:commentRangeStart w:id="3"/>
      <w:r>
        <w:rPr>
          <w:rFonts w:ascii="Times New Roman" w:hAnsi="Times New Roman"/>
          <w:color w:val="000000" w:themeColor="text1"/>
          <w:sz w:val="28"/>
          <w:szCs w:val="28"/>
          <w:lang w:val="en-US"/>
          <w14:textFill>
            <w14:solidFill>
              <w14:schemeClr w14:val="tx1"/>
            </w14:solidFill>
          </w14:textFill>
        </w:rPr>
        <w:t xml:space="preserve">before </w:t>
      </w:r>
      <w:commentRangeEnd w:id="3"/>
      <w:r>
        <w:rPr>
          <w:rStyle w:val="4"/>
          <w:lang w:val="zh-CN" w:eastAsia="zh-CN"/>
        </w:rPr>
        <w:commentReference w:id="3"/>
      </w:r>
      <w:r>
        <w:rPr>
          <w:rFonts w:ascii="Times New Roman" w:hAnsi="Times New Roman"/>
          <w:color w:val="000000" w:themeColor="text1"/>
          <w:sz w:val="28"/>
          <w:szCs w:val="28"/>
          <w:lang w:val="en-US"/>
          <w14:textFill>
            <w14:solidFill>
              <w14:schemeClr w14:val="tx1"/>
            </w14:solidFill>
          </w14:textFill>
        </w:rPr>
        <w:t>the inoculation. After this procedure and further, we will use the term “resting metabolic rate” (RMR), which reflects not only the cost of self-maintenance, but also a shift in resources allocation due to an exogenous stressor, such as inoculation, infection and stress from handling. BMR and then RMR were estimated by flow-through respirometry.</w:t>
      </w:r>
    </w:p>
    <w:p>
      <w:pPr>
        <w:spacing w:line="360" w:lineRule="auto"/>
        <w:jc w:val="both"/>
        <w:rPr>
          <w:rFonts w:ascii="Times New Roman" w:hAnsi="Times New Roman"/>
          <w:color w:val="000000" w:themeColor="text1"/>
          <w:sz w:val="28"/>
          <w:szCs w:val="28"/>
          <w:lang w:val="en-US"/>
          <w14:textFill>
            <w14:solidFill>
              <w14:schemeClr w14:val="tx1"/>
            </w14:solidFill>
          </w14:textFill>
        </w:rPr>
      </w:pPr>
      <w:r>
        <w:rPr>
          <w:rFonts w:ascii="Times New Roman" w:hAnsi="Times New Roman"/>
          <w:sz w:val="28"/>
          <w:szCs w:val="28"/>
          <w:lang w:val="en-US"/>
        </w:rPr>
        <w:t xml:space="preserve">Each day at about 21:00 p.m. we put up to four birds into the individual polypropylene chambers with a volume of 1.3 liters. Chambers with birds were placed into the thermostat to maintain the ambient temperature at 27 °C, which is within the thermoneutral zone of European siskins (V. Gavrilov &amp; Gavrilov, 2019; V. M. Gavrilov, 2014). Four independent membrane air pumps pushed the outside air through the chambers with indicating silica gel to remove water vapor from the incoming air and then further into the chambers with birds at the </w:t>
      </w:r>
      <w:r>
        <w:rPr>
          <w:rFonts w:ascii="Times New Roman" w:hAnsi="Times New Roman"/>
          <w:color w:val="000000" w:themeColor="text1"/>
          <w:sz w:val="28"/>
          <w:szCs w:val="28"/>
          <w:lang w:val="en-US"/>
          <w14:textFill>
            <w14:solidFill>
              <w14:schemeClr w14:val="tx1"/>
            </w14:solidFill>
          </w14:textFill>
        </w:rPr>
        <w:t xml:space="preserve">flow rate about 350-400 ml/min. The air pumps were connected to the uninterruptible power supply system so that possible power outages won`t led to the death of birds in chambers. </w:t>
      </w:r>
    </w:p>
    <w:p>
      <w:pPr>
        <w:spacing w:line="360" w:lineRule="auto"/>
        <w:jc w:val="both"/>
        <w:rPr>
          <w:rFonts w:ascii="Times New Roman" w:hAnsi="Times New Roman"/>
          <w:color w:val="000000" w:themeColor="text1"/>
          <w:sz w:val="28"/>
          <w:szCs w:val="28"/>
          <w:lang w:val="en-US"/>
          <w14:textFill>
            <w14:solidFill>
              <w14:schemeClr w14:val="tx1"/>
            </w14:solidFill>
          </w14:textFill>
        </w:rPr>
      </w:pPr>
      <w:r>
        <w:rPr>
          <w:rFonts w:ascii="Times New Roman" w:hAnsi="Times New Roman"/>
          <w:color w:val="000000" w:themeColor="text1"/>
          <w:sz w:val="28"/>
          <w:szCs w:val="28"/>
          <w:lang w:val="en-US"/>
          <w14:textFill>
            <w14:solidFill>
              <w14:schemeClr w14:val="tx1"/>
            </w14:solidFill>
          </w14:textFill>
        </w:rPr>
        <w:t xml:space="preserve">To measure the metabolic rate in several birds during one night we used an airflow switching system which automatically alternately directed the air from the chamber with a bird and from the empty reference chamber into respirometer. Each bird was measured for 20 min (10 min for the reference chamber) in each cycle. </w:t>
      </w:r>
    </w:p>
    <w:p>
      <w:pPr>
        <w:spacing w:line="360" w:lineRule="auto"/>
        <w:jc w:val="both"/>
        <w:rPr>
          <w:rFonts w:ascii="Times New Roman" w:hAnsi="Times New Roman"/>
          <w:color w:val="000000" w:themeColor="text1"/>
          <w:sz w:val="28"/>
          <w:szCs w:val="28"/>
          <w:lang w:val="en-US"/>
          <w14:textFill>
            <w14:solidFill>
              <w14:schemeClr w14:val="tx1"/>
            </w14:solidFill>
          </w14:textFill>
        </w:rPr>
      </w:pPr>
      <w:r>
        <w:rPr>
          <w:rFonts w:ascii="Times New Roman" w:hAnsi="Times New Roman"/>
          <w:color w:val="000000" w:themeColor="text1"/>
          <w:sz w:val="28"/>
          <w:szCs w:val="28"/>
          <w:lang w:val="en-US"/>
          <w14:textFill>
            <w14:solidFill>
              <w14:schemeClr w14:val="tx1"/>
            </w14:solidFill>
          </w14:textFill>
        </w:rPr>
        <w:t>After a chamber with a bird in it the air entered the 50 ml tube with a Drierite® desiccant (USA) and then mass flow-meter of the FoxBox respirometer (Sable Systems, USA). Then part of the flow was subsampled through the O</w:t>
      </w:r>
      <w:r>
        <w:rPr>
          <w:rFonts w:ascii="Times New Roman" w:hAnsi="Times New Roman"/>
          <w:color w:val="000000" w:themeColor="text1"/>
          <w:sz w:val="28"/>
          <w:szCs w:val="28"/>
          <w:vertAlign w:val="subscript"/>
          <w:lang w:val="en-US"/>
          <w14:textFill>
            <w14:solidFill>
              <w14:schemeClr w14:val="tx1"/>
            </w14:solidFill>
          </w14:textFill>
        </w:rPr>
        <w:t>2</w:t>
      </w:r>
      <w:r>
        <w:rPr>
          <w:rFonts w:ascii="Times New Roman" w:hAnsi="Times New Roman"/>
          <w:color w:val="000000" w:themeColor="text1"/>
          <w:sz w:val="28"/>
          <w:szCs w:val="28"/>
          <w:lang w:val="en-US"/>
          <w14:textFill>
            <w14:solidFill>
              <w14:schemeClr w14:val="tx1"/>
            </w14:solidFill>
          </w14:textFill>
        </w:rPr>
        <w:t xml:space="preserve"> gas analyzer of the FoxBox respirometer using a Dwyer GFC-1106 flow controller (Dwyer Instruments, USA) at a rate of 120 ml/min. The desiccant was replaced every day, as insufficiently dehumidified air can lead to underestimation </w:t>
      </w:r>
      <w:r>
        <w:rPr>
          <w:rFonts w:ascii="Times New Roman" w:hAnsi="Times New Roman"/>
          <w:sz w:val="28"/>
          <w:szCs w:val="28"/>
          <w:lang w:val="en-US"/>
        </w:rPr>
        <w:t xml:space="preserve">of measured oxygen </w:t>
      </w:r>
      <w:r>
        <w:rPr>
          <w:rFonts w:ascii="Times New Roman" w:hAnsi="Times New Roman"/>
          <w:color w:val="000000" w:themeColor="text1"/>
          <w:sz w:val="28"/>
          <w:szCs w:val="28"/>
          <w:lang w:val="en-US"/>
          <w14:textFill>
            <w14:solidFill>
              <w14:schemeClr w14:val="tx1"/>
            </w14:solidFill>
          </w14:textFill>
        </w:rPr>
        <w:t xml:space="preserve">concentration (Melanson et al., 2010). To minimize the system washout time, the volume of all pathways downstream of the animal chambers, including the desiccant chamber, was minimized (Frappell, Blevin, &amp; Baudinette, 1989; Lighton &amp; Halsey, 2011). </w:t>
      </w:r>
    </w:p>
    <w:p>
      <w:pPr>
        <w:spacing w:line="360" w:lineRule="auto"/>
        <w:jc w:val="both"/>
        <w:rPr>
          <w:rFonts w:ascii="Times New Roman" w:hAnsi="Times New Roman"/>
          <w:color w:val="000000" w:themeColor="text1"/>
          <w:sz w:val="28"/>
          <w:szCs w:val="28"/>
          <w:lang w:val="en-US"/>
          <w14:textFill>
            <w14:solidFill>
              <w14:schemeClr w14:val="tx1"/>
            </w14:solidFill>
          </w14:textFill>
        </w:rPr>
      </w:pPr>
      <w:r>
        <w:rPr>
          <w:rFonts w:ascii="Times New Roman" w:hAnsi="Times New Roman"/>
          <w:color w:val="000000" w:themeColor="text1"/>
          <w:sz w:val="28"/>
          <w:szCs w:val="28"/>
          <w:lang w:val="en-US"/>
          <w14:textFill>
            <w14:solidFill>
              <w14:schemeClr w14:val="tx1"/>
            </w14:solidFill>
          </w14:textFill>
        </w:rPr>
        <w:t>The fractional concentrations of O</w:t>
      </w:r>
      <w:r>
        <w:rPr>
          <w:rFonts w:ascii="Times New Roman" w:hAnsi="Times New Roman"/>
          <w:color w:val="000000" w:themeColor="text1"/>
          <w:sz w:val="28"/>
          <w:szCs w:val="28"/>
          <w:vertAlign w:val="subscript"/>
          <w:lang w:val="en-US"/>
          <w14:textFill>
            <w14:solidFill>
              <w14:schemeClr w14:val="tx1"/>
            </w14:solidFill>
          </w14:textFill>
        </w:rPr>
        <w:t>2</w:t>
      </w:r>
      <w:r>
        <w:rPr>
          <w:rFonts w:ascii="Times New Roman" w:hAnsi="Times New Roman"/>
          <w:color w:val="000000" w:themeColor="text1"/>
          <w:sz w:val="28"/>
          <w:szCs w:val="28"/>
          <w:lang w:val="en-US"/>
          <w14:textFill>
            <w14:solidFill>
              <w14:schemeClr w14:val="tx1"/>
            </w14:solidFill>
          </w14:textFill>
        </w:rPr>
        <w:t xml:space="preserve"> were recorded with a sampling interval of 4 sec. We discarded the first five minutes of measurements as a wash-out time. To estimate the BMR and RMR, we used the 5 min minimum running average. Before starting all experiments, the gas analyzer was zero-calibrated with 6.0 nitrogen. Before each measurement session, the gas analyzer was calibrated using atmospheric air. The volume of oxygen consumed by birds was calculated according to Eq. 1a in Koteja (1996) assuming a fixed respiratory quotient (RQ) of 0.8 and converted to energy expenditure (kJ/day) using energetic equivalent of 20.1 kJ per 1 l of oxygen consumed (Table 12-1 in Brody (1945)).</w:t>
      </w:r>
    </w:p>
    <w:p>
      <w:pPr>
        <w:spacing w:line="360" w:lineRule="auto"/>
        <w:jc w:val="both"/>
        <w:rPr>
          <w:rFonts w:ascii="Times New Roman" w:hAnsi="Times New Roman"/>
          <w:color w:val="000000" w:themeColor="text1"/>
          <w:sz w:val="28"/>
          <w:szCs w:val="28"/>
          <w:lang w:val="en-US"/>
          <w14:textFill>
            <w14:solidFill>
              <w14:schemeClr w14:val="tx1"/>
            </w14:solidFill>
          </w14:textFill>
        </w:rPr>
      </w:pPr>
      <w:r>
        <w:rPr>
          <w:rFonts w:ascii="Times New Roman" w:hAnsi="Times New Roman"/>
          <w:color w:val="000000" w:themeColor="text1"/>
          <w:sz w:val="28"/>
          <w:szCs w:val="28"/>
          <w:lang w:val="en-US"/>
          <w14:textFill>
            <w14:solidFill>
              <w14:schemeClr w14:val="tx1"/>
            </w14:solidFill>
          </w14:textFill>
        </w:rPr>
        <w:t>At about 7:00 a.m. birds were released from their chambers and weighted with an accuracy of 0.1 g. We used this morning body mass in the regression analysis, as well as to calculate the mass-specific and mass-independent RMR.</w:t>
      </w:r>
    </w:p>
    <w:p>
      <w:pPr>
        <w:spacing w:line="360" w:lineRule="auto"/>
        <w:ind w:firstLine="708"/>
        <w:jc w:val="both"/>
        <w:rPr>
          <w:rFonts w:ascii="Times New Roman" w:hAnsi="Times New Roman"/>
          <w:color w:val="000000" w:themeColor="text1"/>
          <w:sz w:val="28"/>
          <w:szCs w:val="28"/>
          <w:lang w:val="en-US"/>
          <w14:textFill>
            <w14:solidFill>
              <w14:schemeClr w14:val="tx1"/>
            </w14:solidFill>
          </w14:textFill>
        </w:rPr>
      </w:pPr>
      <w:r>
        <w:rPr>
          <w:rFonts w:ascii="Times New Roman" w:hAnsi="Times New Roman"/>
          <w:color w:val="000000" w:themeColor="text1"/>
          <w:sz w:val="28"/>
          <w:szCs w:val="28"/>
          <w:highlight w:val="yellow"/>
          <w:lang w:val="en-US"/>
          <w14:textFill>
            <w14:solidFill>
              <w14:schemeClr w14:val="tx1"/>
            </w14:solidFill>
          </w14:textFill>
        </w:rPr>
        <w:t>The mean value of BMR collected from the siskins after the capture was 22.03 kJ/day with mean body mass 12.87 g. There were no differences in BMR between experimental and control birds (ANOVA: P = 0.065) and between sexes (ANOVA: P = 0.639). Among experimental birds there were no differences in BMR between group-1 and group -2 siskins (ANOVA: P = 0.0614). The average number of days between the capture and inoculation procedure was 31.1 days for all group of birds.</w:t>
      </w:r>
    </w:p>
    <w:p>
      <w:pPr>
        <w:spacing w:line="360" w:lineRule="auto"/>
        <w:jc w:val="both"/>
        <w:rPr>
          <w:rFonts w:ascii="Times New Roman" w:hAnsi="Times New Roman"/>
          <w:i/>
          <w:iCs/>
          <w:color w:val="000000" w:themeColor="text1"/>
          <w:sz w:val="28"/>
          <w:szCs w:val="28"/>
          <w:highlight w:val="red"/>
          <w:lang w:val="en-US"/>
          <w14:textFill>
            <w14:solidFill>
              <w14:schemeClr w14:val="tx1"/>
            </w14:solidFill>
          </w14:textFill>
        </w:rPr>
      </w:pPr>
    </w:p>
    <w:p>
      <w:pPr>
        <w:spacing w:line="360" w:lineRule="auto"/>
        <w:jc w:val="both"/>
        <w:rPr>
          <w:rFonts w:ascii="Times New Roman" w:hAnsi="Times New Roman"/>
          <w:i/>
          <w:iCs/>
          <w:color w:val="000000" w:themeColor="text1"/>
          <w:sz w:val="28"/>
          <w:szCs w:val="28"/>
          <w:lang w:val="en-US"/>
          <w14:textFill>
            <w14:solidFill>
              <w14:schemeClr w14:val="tx1"/>
            </w14:solidFill>
          </w14:textFill>
        </w:rPr>
      </w:pPr>
      <w:r>
        <w:rPr>
          <w:rFonts w:ascii="Times New Roman" w:hAnsi="Times New Roman"/>
          <w:i/>
          <w:iCs/>
          <w:color w:val="000000" w:themeColor="text1"/>
          <w:sz w:val="28"/>
          <w:szCs w:val="28"/>
          <w:lang w:val="en-US"/>
          <w14:textFill>
            <w14:solidFill>
              <w14:schemeClr w14:val="tx1"/>
            </w14:solidFill>
          </w14:textFill>
        </w:rPr>
        <w:t>2.4 Analysis of IL-6 level</w:t>
      </w:r>
    </w:p>
    <w:p>
      <w:pPr>
        <w:spacing w:line="360" w:lineRule="auto"/>
        <w:jc w:val="both"/>
        <w:rPr>
          <w:rFonts w:ascii="Times New Roman" w:hAnsi="Times New Roman" w:eastAsiaTheme="minorHAnsi"/>
          <w:sz w:val="28"/>
          <w:szCs w:val="28"/>
          <w:lang w:val="en-US"/>
        </w:rPr>
      </w:pPr>
      <w:r>
        <w:rPr>
          <w:rFonts w:ascii="Times New Roman" w:hAnsi="Times New Roman" w:eastAsiaTheme="minorHAnsi"/>
          <w:sz w:val="28"/>
          <w:szCs w:val="28"/>
          <w:lang w:val="en-US"/>
        </w:rPr>
        <w:t>Il-6 levels in birds` blood plasma we determined by enzyme-linked immunosorbent assay using a commercial test system</w:t>
      </w:r>
      <w:r>
        <w:rPr>
          <w:lang w:val="en-US"/>
        </w:rPr>
        <w:t xml:space="preserve"> </w:t>
      </w:r>
      <w:r>
        <w:rPr>
          <w:rFonts w:ascii="Times New Roman" w:hAnsi="Times New Roman" w:eastAsiaTheme="minorHAnsi"/>
          <w:sz w:val="28"/>
          <w:szCs w:val="28"/>
          <w:lang w:val="en-US"/>
        </w:rPr>
        <w:t>Chicken Interleukin 6, IL-6 ELISA Kit according to the manufacturer’s instructions (Cusabio Biotech Co., Ltd, China). This test system was developed for the quantitative measurement of IL-6 in serum, plasma and tissue homogenates of chickens. This is a “sandwich” type ELISA kit, its detection range is 15.6 pg/ml-1000 pg/ml, and its sensitivity is 3.9 pg/ml. Optical density was measured on a Bio-Rad 680 microplate photometer (USA) at a wavelength of 450 nm.</w:t>
      </w:r>
    </w:p>
    <w:p>
      <w:pPr>
        <w:spacing w:line="360" w:lineRule="auto"/>
        <w:jc w:val="both"/>
        <w:rPr>
          <w:rFonts w:ascii="Times New Roman" w:hAnsi="Times New Roman" w:eastAsiaTheme="minorHAnsi"/>
          <w:sz w:val="28"/>
          <w:szCs w:val="28"/>
          <w:lang w:val="en-US"/>
        </w:rPr>
      </w:pPr>
    </w:p>
    <w:p>
      <w:pPr>
        <w:spacing w:line="360" w:lineRule="auto"/>
        <w:jc w:val="both"/>
        <w:rPr>
          <w:rFonts w:ascii="Times New Roman" w:hAnsi="Times New Roman"/>
          <w:i/>
          <w:iCs/>
          <w:color w:val="000000" w:themeColor="text1"/>
          <w:sz w:val="28"/>
          <w:szCs w:val="28"/>
          <w:lang w:val="en-US"/>
          <w14:textFill>
            <w14:solidFill>
              <w14:schemeClr w14:val="tx1"/>
            </w14:solidFill>
          </w14:textFill>
        </w:rPr>
      </w:pPr>
      <w:r>
        <w:rPr>
          <w:rFonts w:ascii="Times New Roman" w:hAnsi="Times New Roman"/>
          <w:i/>
          <w:iCs/>
          <w:sz w:val="28"/>
          <w:szCs w:val="28"/>
          <w:lang w:val="en-US"/>
        </w:rPr>
        <w:t xml:space="preserve">2.5 </w:t>
      </w:r>
      <w:r>
        <w:rPr>
          <w:rFonts w:ascii="Times New Roman" w:hAnsi="Times New Roman"/>
          <w:i/>
          <w:iCs/>
          <w:color w:val="000000" w:themeColor="text1"/>
          <w:sz w:val="28"/>
          <w:szCs w:val="28"/>
          <w:lang w:val="en-US"/>
          <w14:textFill>
            <w14:solidFill>
              <w14:schemeClr w14:val="tx1"/>
            </w14:solidFill>
          </w14:textFill>
        </w:rPr>
        <w:t>Statistical analysis</w:t>
      </w:r>
    </w:p>
    <w:p>
      <w:pPr>
        <w:spacing w:line="360" w:lineRule="auto"/>
        <w:jc w:val="both"/>
        <w:rPr>
          <w:rFonts w:ascii="Times New Roman" w:hAnsi="Times New Roman"/>
          <w:strike/>
          <w:color w:val="0070C0"/>
          <w:sz w:val="28"/>
          <w:szCs w:val="28"/>
          <w:lang w:val="en-US"/>
        </w:rPr>
      </w:pPr>
      <w:r>
        <w:rPr>
          <w:rFonts w:ascii="Times New Roman" w:hAnsi="Times New Roman"/>
          <w:iCs/>
          <w:color w:val="0070C0"/>
          <w:sz w:val="28"/>
          <w:szCs w:val="28"/>
          <w:lang w:val="en-US"/>
        </w:rPr>
        <w:t xml:space="preserve">All statistical analyses, data processing and visualizations were performed with functions of statistical programming language </w:t>
      </w:r>
      <w:r>
        <w:rPr>
          <w:rFonts w:ascii="Times New Roman" w:hAnsi="Times New Roman"/>
          <w:iCs/>
          <w:color w:val="0070C0"/>
          <w:sz w:val="28"/>
          <w:szCs w:val="28"/>
          <w:highlight w:val="yellow"/>
          <w:lang w:val="en-US"/>
        </w:rPr>
        <w:t>R v. 4.2.3 (R Core Team, 2023).</w:t>
      </w:r>
      <w:r>
        <w:rPr>
          <w:rFonts w:ascii="Times New Roman" w:hAnsi="Times New Roman"/>
          <w:iCs/>
          <w:color w:val="0070C0"/>
          <w:sz w:val="28"/>
          <w:szCs w:val="28"/>
          <w:lang w:val="en-US"/>
        </w:rPr>
        <w:t xml:space="preserve"> </w:t>
      </w:r>
      <w:r>
        <w:rPr>
          <w:rFonts w:ascii="Times New Roman" w:hAnsi="Times New Roman"/>
          <w:i/>
          <w:iCs/>
          <w:color w:val="000000" w:themeColor="text1"/>
          <w:sz w:val="28"/>
          <w:szCs w:val="28"/>
          <w:lang w:val="en-US"/>
          <w14:textFill>
            <w14:solidFill>
              <w14:schemeClr w14:val="tx1"/>
            </w14:solidFill>
          </w14:textFill>
        </w:rPr>
        <w:t xml:space="preserve">  </w:t>
      </w:r>
    </w:p>
    <w:p>
      <w:pPr>
        <w:spacing w:line="360" w:lineRule="auto"/>
        <w:jc w:val="both"/>
        <w:rPr>
          <w:rFonts w:ascii="Times New Roman" w:hAnsi="Times New Roman"/>
          <w:color w:val="FF0066"/>
          <w:sz w:val="28"/>
          <w:szCs w:val="28"/>
          <w:lang w:val="en-US"/>
        </w:rPr>
      </w:pPr>
      <w:r>
        <w:rPr>
          <w:rFonts w:ascii="Times New Roman" w:hAnsi="Times New Roman"/>
          <w:color w:val="000000" w:themeColor="text1"/>
          <w:sz w:val="28"/>
          <w:szCs w:val="28"/>
          <w:lang w:val="en-US"/>
          <w14:textFill>
            <w14:solidFill>
              <w14:schemeClr w14:val="tx1"/>
            </w14:solidFill>
          </w14:textFill>
        </w:rPr>
        <w:t xml:space="preserve">The design of our respirometer allowed us to test simultaneously only four birds per night. This circumstance in couple with our decision to take blood samples each sixth day after the inoculation from the whole experimental or control group at a time led us to challenges in subsequent statistical analysis when combination of RMR and parasitemia level was necessary. </w:t>
      </w:r>
      <w:r>
        <w:rPr>
          <w:rFonts w:ascii="Times New Roman" w:hAnsi="Times New Roman"/>
          <w:sz w:val="28"/>
          <w:szCs w:val="28"/>
          <w:lang w:val="en-US"/>
        </w:rPr>
        <w:t>In order to estimate the level of parasitemia on the day of RMR measurement, we calculated the dependence of the parasitemia on the date using the assumption that, over relatively short time intervals (six days), the parasitemia development curve can be considered as linear. This equation was derived for each RMR measurement from parasitemia data on the two days closest to it (one day before and one after the metabolic trial).</w:t>
      </w:r>
      <w:r>
        <w:rPr>
          <w:rFonts w:ascii="Times New Roman" w:hAnsi="Times New Roman"/>
          <w:color w:val="FF0066"/>
          <w:sz w:val="28"/>
          <w:szCs w:val="28"/>
          <w:lang w:val="en-US"/>
        </w:rPr>
        <w:t xml:space="preserve"> </w:t>
      </w:r>
    </w:p>
    <w:p>
      <w:pPr>
        <w:spacing w:line="360" w:lineRule="auto"/>
        <w:jc w:val="both"/>
        <w:rPr>
          <w:rFonts w:ascii="Times New Roman" w:hAnsi="Times New Roman"/>
          <w:color w:val="0070C0"/>
          <w:sz w:val="28"/>
          <w:szCs w:val="28"/>
          <w:lang w:val="en-US"/>
        </w:rPr>
      </w:pPr>
      <w:r>
        <w:rPr>
          <w:rFonts w:ascii="Times New Roman" w:hAnsi="Times New Roman"/>
          <w:color w:val="000000" w:themeColor="text1"/>
          <w:sz w:val="28"/>
          <w:szCs w:val="28"/>
          <w:lang w:val="en-US"/>
          <w14:textFill>
            <w14:solidFill>
              <w14:schemeClr w14:val="tx1"/>
            </w14:solidFill>
          </w14:textFill>
        </w:rPr>
        <w:t xml:space="preserve">To describe the dynamics of parasitemia, RMR and IL-6 development we used generalized additive mixed models </w:t>
      </w:r>
      <w:r>
        <w:rPr>
          <w:rFonts w:ascii="Times New Roman" w:hAnsi="Times New Roman"/>
          <w:color w:val="0070C0"/>
          <w:sz w:val="28"/>
          <w:szCs w:val="28"/>
          <w:lang w:val="en-US"/>
        </w:rPr>
        <w:t>with bird’s individual ring number (ID) as a random grouping factor (Pederson et al., 2018). Function gam() from the package “mgcv” (Wood, 2017) was used.</w:t>
      </w:r>
    </w:p>
    <w:p>
      <w:pPr>
        <w:spacing w:line="360" w:lineRule="auto"/>
        <w:jc w:val="both"/>
        <w:rPr>
          <w:rFonts w:ascii="Times New Roman" w:hAnsi="Times New Roman"/>
          <w:color w:val="0070C0"/>
          <w:sz w:val="28"/>
          <w:szCs w:val="28"/>
          <w:lang w:val="en-US"/>
        </w:rPr>
      </w:pPr>
      <w:r>
        <w:rPr>
          <w:rFonts w:ascii="Times New Roman" w:hAnsi="Times New Roman"/>
          <w:color w:val="0070C0"/>
          <w:sz w:val="28"/>
          <w:szCs w:val="28"/>
          <w:lang w:val="en-US"/>
        </w:rPr>
        <w:t xml:space="preserve">For each response variable we fitted two models. The first one included one common smoother for all treatment levels (Control,  SGS1 and GRW2) and the second one with three different smoothers for each levels. Both models within each response variable were compared using Akaike information criterion (AIC). The model with minimal AIC value was considered as final one. </w:t>
      </w:r>
    </w:p>
    <w:p>
      <w:pPr>
        <w:spacing w:line="360" w:lineRule="auto"/>
        <w:jc w:val="both"/>
        <w:rPr>
          <w:rFonts w:ascii="Times New Roman" w:hAnsi="Times New Roman"/>
          <w:color w:val="0070C0"/>
          <w:sz w:val="28"/>
          <w:szCs w:val="28"/>
          <w:lang w:val="en-US"/>
        </w:rPr>
      </w:pPr>
      <w:r>
        <w:rPr>
          <w:rFonts w:ascii="Times New Roman" w:hAnsi="Times New Roman"/>
          <w:iCs/>
          <w:color w:val="0070C0"/>
          <w:sz w:val="28"/>
          <w:szCs w:val="28"/>
          <w:lang w:val="en-US"/>
        </w:rPr>
        <w:t>For the GAM with RMR as dependent variable the bird’s body mass (log</w:t>
      </w:r>
      <w:r>
        <w:rPr>
          <w:rFonts w:ascii="Times New Roman" w:hAnsi="Times New Roman"/>
          <w:iCs/>
          <w:color w:val="0070C0"/>
          <w:sz w:val="28"/>
          <w:szCs w:val="28"/>
          <w:vertAlign w:val="subscript"/>
          <w:lang w:val="en-US"/>
        </w:rPr>
        <w:t>10</w:t>
      </w:r>
      <w:r>
        <w:rPr>
          <w:rFonts w:ascii="Times New Roman" w:hAnsi="Times New Roman"/>
          <w:iCs/>
          <w:color w:val="0070C0"/>
          <w:sz w:val="28"/>
          <w:szCs w:val="28"/>
          <w:lang w:val="en-US"/>
        </w:rPr>
        <w:t>-transformed M</w:t>
      </w:r>
      <w:r>
        <w:rPr>
          <w:rFonts w:ascii="Times New Roman" w:hAnsi="Times New Roman"/>
          <w:iCs/>
          <w:color w:val="0070C0"/>
          <w:sz w:val="28"/>
          <w:szCs w:val="28"/>
          <w:vertAlign w:val="subscript"/>
          <w:lang w:val="en-US"/>
        </w:rPr>
        <w:t>b</w:t>
      </w:r>
      <w:r>
        <w:rPr>
          <w:rFonts w:ascii="Times New Roman" w:hAnsi="Times New Roman"/>
          <w:iCs/>
          <w:color w:val="0070C0"/>
          <w:sz w:val="28"/>
          <w:szCs w:val="28"/>
          <w:lang w:val="en-US"/>
        </w:rPr>
        <w:t>) was included as a covariate to take into account possible allometry in dependence</w:t>
      </w:r>
    </w:p>
    <w:p>
      <w:pPr>
        <w:spacing w:line="360" w:lineRule="auto"/>
        <w:jc w:val="both"/>
        <w:rPr>
          <w:rFonts w:ascii="Times New Roman" w:hAnsi="Times New Roman"/>
          <w:color w:val="000000" w:themeColor="text1"/>
          <w:sz w:val="28"/>
          <w:szCs w:val="28"/>
          <w:lang w:val="en-US"/>
          <w14:textFill>
            <w14:solidFill>
              <w14:schemeClr w14:val="tx1"/>
            </w14:solidFill>
          </w14:textFill>
        </w:rPr>
      </w:pPr>
      <w:r>
        <w:rPr>
          <w:rFonts w:ascii="Times New Roman" w:hAnsi="Times New Roman"/>
          <w:color w:val="000000" w:themeColor="text1"/>
          <w:sz w:val="28"/>
          <w:szCs w:val="28"/>
          <w:lang w:val="en-US"/>
          <w14:textFill>
            <w14:solidFill>
              <w14:schemeClr w14:val="tx1"/>
            </w14:solidFill>
          </w14:textFill>
        </w:rPr>
        <w:t xml:space="preserve">As parasitemia – our response variable – cannot have negative values, we used negative binomial distribution to model it with GAM. </w:t>
      </w:r>
      <w:r>
        <w:rPr>
          <w:rFonts w:ascii="Times New Roman" w:hAnsi="Times New Roman"/>
          <w:color w:val="0070C0"/>
          <w:sz w:val="28"/>
          <w:szCs w:val="28"/>
          <w:lang w:val="en-US"/>
        </w:rPr>
        <w:t>In the case of two other dependent variables GAM’s were based on gaussian distributions (</w:t>
      </w:r>
      <w:r>
        <w:rPr>
          <w:rFonts w:ascii="Times New Roman" w:hAnsi="Times New Roman"/>
          <w:iCs/>
          <w:color w:val="0070C0"/>
          <w:sz w:val="28"/>
          <w:szCs w:val="28"/>
          <w:lang w:val="en-US"/>
        </w:rPr>
        <w:t>RMR and IL-6 concentration were log</w:t>
      </w:r>
      <w:r>
        <w:rPr>
          <w:rFonts w:ascii="Times New Roman" w:hAnsi="Times New Roman"/>
          <w:iCs/>
          <w:color w:val="0070C0"/>
          <w:sz w:val="28"/>
          <w:szCs w:val="28"/>
          <w:vertAlign w:val="subscript"/>
          <w:lang w:val="en-US"/>
        </w:rPr>
        <w:t>10</w:t>
      </w:r>
      <w:r>
        <w:rPr>
          <w:rFonts w:ascii="Times New Roman" w:hAnsi="Times New Roman"/>
          <w:iCs/>
          <w:color w:val="0070C0"/>
          <w:sz w:val="28"/>
          <w:szCs w:val="28"/>
          <w:lang w:val="en-US"/>
        </w:rPr>
        <w:t>-transformed prior to analysis)</w:t>
      </w:r>
      <w:r>
        <w:rPr>
          <w:rFonts w:ascii="Times New Roman" w:hAnsi="Times New Roman"/>
          <w:color w:val="0070C0"/>
          <w:sz w:val="28"/>
          <w:szCs w:val="28"/>
          <w:lang w:val="en-US"/>
        </w:rPr>
        <w:t>. The validity of the models was checked by means of residual and quantile-quantile plots. Function appraise() from the package “gratia”  (Simpson, 2023) was used for the analysis.</w:t>
      </w:r>
    </w:p>
    <w:p>
      <w:pPr>
        <w:spacing w:line="360" w:lineRule="auto"/>
        <w:jc w:val="both"/>
        <w:rPr>
          <w:rFonts w:ascii="Times New Roman" w:hAnsi="Times New Roman"/>
          <w:iCs/>
          <w:sz w:val="28"/>
          <w:szCs w:val="28"/>
          <w:lang w:val="en-US"/>
        </w:rPr>
      </w:pPr>
      <w:r>
        <w:rPr>
          <w:rFonts w:ascii="Times New Roman" w:hAnsi="Times New Roman"/>
          <w:iCs/>
          <w:sz w:val="28"/>
          <w:szCs w:val="28"/>
          <w:lang w:val="en-US"/>
        </w:rPr>
        <w:t xml:space="preserve">We checked the stability of RMR during the development of parasitemia by assessing its </w:t>
      </w:r>
      <w:r>
        <w:rPr>
          <w:rFonts w:ascii="Times New Roman" w:hAnsi="Times New Roman"/>
          <w:iCs/>
          <w:sz w:val="28"/>
          <w:szCs w:val="28"/>
          <w:highlight w:val="yellow"/>
          <w:lang w:val="en-US"/>
        </w:rPr>
        <w:t>e</w:t>
      </w:r>
      <w:r>
        <w:rPr>
          <w:rFonts w:ascii="Times New Roman" w:hAnsi="Times New Roman"/>
          <w:iCs/>
          <w:sz w:val="28"/>
          <w:szCs w:val="28"/>
          <w:lang w:val="en-US"/>
        </w:rPr>
        <w:t xml:space="preserve"> repeatability (Lessells &amp; Boag, 1987; Nakagawa &amp; Schielzeth, 2010). We estimated repeatabilities of RMR using linear mixed-effects models (LMM) fitted by the function ‘rpt’ from the ‘rptR’ package (Stoffel et al., 2017). The individual ring number (ID) was set as a random effect and log</w:t>
      </w:r>
      <w:r>
        <w:rPr>
          <w:rFonts w:ascii="Times New Roman" w:hAnsi="Times New Roman"/>
          <w:iCs/>
          <w:sz w:val="28"/>
          <w:szCs w:val="28"/>
          <w:vertAlign w:val="subscript"/>
          <w:lang w:val="en-US"/>
        </w:rPr>
        <w:t>10</w:t>
      </w:r>
      <w:r>
        <w:rPr>
          <w:rFonts w:ascii="Times New Roman" w:hAnsi="Times New Roman"/>
          <w:iCs/>
          <w:sz w:val="28"/>
          <w:szCs w:val="28"/>
          <w:lang w:val="en-US"/>
        </w:rPr>
        <w:t>(RMR) was a response factor. Since RMR is highly dependent on M</w:t>
      </w:r>
      <w:r>
        <w:rPr>
          <w:rFonts w:ascii="Times New Roman" w:hAnsi="Times New Roman"/>
          <w:iCs/>
          <w:sz w:val="28"/>
          <w:szCs w:val="28"/>
          <w:vertAlign w:val="subscript"/>
          <w:lang w:val="en-US"/>
        </w:rPr>
        <w:t>b</w:t>
      </w:r>
      <w:r>
        <w:rPr>
          <w:rFonts w:ascii="Times New Roman" w:hAnsi="Times New Roman"/>
          <w:iCs/>
          <w:sz w:val="28"/>
          <w:szCs w:val="28"/>
          <w:lang w:val="en-US"/>
        </w:rPr>
        <w:t>, we estimated adjusted RMR repeatability (Nakagawa &amp; Schielzeth, 2010) using log</w:t>
      </w:r>
      <w:r>
        <w:rPr>
          <w:rFonts w:ascii="Times New Roman" w:hAnsi="Times New Roman"/>
          <w:iCs/>
          <w:sz w:val="28"/>
          <w:szCs w:val="28"/>
          <w:vertAlign w:val="subscript"/>
          <w:lang w:val="en-US"/>
        </w:rPr>
        <w:t>10</w:t>
      </w:r>
      <w:r>
        <w:rPr>
          <w:rFonts w:ascii="Times New Roman" w:hAnsi="Times New Roman"/>
          <w:iCs/>
          <w:sz w:val="28"/>
          <w:szCs w:val="28"/>
          <w:lang w:val="en-US"/>
        </w:rPr>
        <w:t>(M</w:t>
      </w:r>
      <w:r>
        <w:rPr>
          <w:rFonts w:ascii="Times New Roman" w:hAnsi="Times New Roman"/>
          <w:iCs/>
          <w:sz w:val="28"/>
          <w:szCs w:val="28"/>
          <w:vertAlign w:val="subscript"/>
          <w:lang w:val="en-US"/>
        </w:rPr>
        <w:t>b</w:t>
      </w:r>
      <w:r>
        <w:rPr>
          <w:rFonts w:ascii="Times New Roman" w:hAnsi="Times New Roman"/>
          <w:iCs/>
          <w:sz w:val="28"/>
          <w:szCs w:val="28"/>
          <w:lang w:val="en-US"/>
        </w:rPr>
        <w:t xml:space="preserve">) as the covariate. Both the number of parametric bootstraps for estimation of standard error (SE) of repeatability (R) and the number of permutations for estimation of the P-value were set to </w:t>
      </w:r>
      <w:commentRangeStart w:id="4"/>
      <w:r>
        <w:rPr>
          <w:rFonts w:ascii="Times New Roman" w:hAnsi="Times New Roman"/>
          <w:iCs/>
          <w:sz w:val="28"/>
          <w:szCs w:val="28"/>
          <w:lang w:val="en-US"/>
        </w:rPr>
        <w:t>1e4</w:t>
      </w:r>
      <w:commentRangeEnd w:id="4"/>
      <w:r>
        <w:commentReference w:id="4"/>
      </w:r>
      <w:r>
        <w:rPr>
          <w:rFonts w:ascii="Times New Roman" w:hAnsi="Times New Roman"/>
          <w:iCs/>
          <w:sz w:val="28"/>
          <w:szCs w:val="28"/>
          <w:lang w:val="en-US"/>
        </w:rPr>
        <w:t>.</w:t>
      </w:r>
    </w:p>
    <w:p>
      <w:pPr>
        <w:spacing w:line="360" w:lineRule="auto"/>
        <w:jc w:val="both"/>
        <w:rPr>
          <w:rFonts w:ascii="Times New Roman" w:hAnsi="Times New Roman"/>
          <w:i/>
          <w:iCs/>
          <w:color w:val="CC0000"/>
          <w:sz w:val="28"/>
          <w:szCs w:val="28"/>
          <w:lang w:val="en-US"/>
        </w:rPr>
      </w:pPr>
    </w:p>
    <w:p>
      <w:pPr>
        <w:spacing w:line="360" w:lineRule="auto"/>
        <w:jc w:val="both"/>
        <w:rPr>
          <w:rFonts w:ascii="Times New Roman" w:hAnsi="Times New Roman"/>
          <w:b/>
          <w:bCs/>
          <w:color w:val="000000" w:themeColor="text1"/>
          <w:sz w:val="28"/>
          <w:szCs w:val="28"/>
          <w:lang w:val="en-US"/>
          <w14:textFill>
            <w14:solidFill>
              <w14:schemeClr w14:val="tx1"/>
            </w14:solidFill>
          </w14:textFill>
        </w:rPr>
      </w:pPr>
      <w:r>
        <w:rPr>
          <w:rFonts w:ascii="Times New Roman" w:hAnsi="Times New Roman"/>
          <w:b/>
          <w:bCs/>
          <w:color w:val="000000" w:themeColor="text1"/>
          <w:sz w:val="28"/>
          <w:szCs w:val="28"/>
          <w:lang w:val="en-US"/>
          <w14:textFill>
            <w14:solidFill>
              <w14:schemeClr w14:val="tx1"/>
            </w14:solidFill>
          </w14:textFill>
        </w:rPr>
        <w:t>3. Results</w:t>
      </w:r>
    </w:p>
    <w:p>
      <w:pPr>
        <w:spacing w:line="360" w:lineRule="auto"/>
        <w:jc w:val="both"/>
        <w:rPr>
          <w:rFonts w:ascii="Times New Roman" w:hAnsi="Times New Roman"/>
          <w:i/>
          <w:iCs/>
          <w:color w:val="000000" w:themeColor="text1"/>
          <w:sz w:val="28"/>
          <w:szCs w:val="28"/>
          <w:lang w:val="en-US"/>
          <w14:textFill>
            <w14:solidFill>
              <w14:schemeClr w14:val="tx1"/>
            </w14:solidFill>
          </w14:textFill>
        </w:rPr>
      </w:pPr>
      <w:r>
        <w:rPr>
          <w:rFonts w:ascii="Times New Roman" w:hAnsi="Times New Roman"/>
          <w:i/>
          <w:iCs/>
          <w:color w:val="000000" w:themeColor="text1"/>
          <w:sz w:val="28"/>
          <w:szCs w:val="28"/>
          <w:lang w:val="en-US"/>
          <w14:textFill>
            <w14:solidFill>
              <w14:schemeClr w14:val="tx1"/>
            </w14:solidFill>
          </w14:textFill>
        </w:rPr>
        <w:t>3.1 Parasitemia development</w:t>
      </w:r>
    </w:p>
    <w:p>
      <w:pPr>
        <w:spacing w:line="360" w:lineRule="auto"/>
        <w:jc w:val="both"/>
        <w:rPr>
          <w:rFonts w:ascii="Times New Roman" w:hAnsi="Times New Roman"/>
          <w:color w:val="000000" w:themeColor="text1"/>
          <w:sz w:val="28"/>
          <w:szCs w:val="28"/>
          <w:lang w:val="en-US"/>
          <w14:textFill>
            <w14:solidFill>
              <w14:schemeClr w14:val="tx1"/>
            </w14:solidFill>
          </w14:textFill>
        </w:rPr>
      </w:pPr>
      <w:r>
        <w:rPr>
          <w:rFonts w:ascii="Times New Roman" w:hAnsi="Times New Roman"/>
          <w:color w:val="000000" w:themeColor="text1"/>
          <w:sz w:val="28"/>
          <w:szCs w:val="28"/>
          <w:lang w:val="en-US"/>
          <w14:textFill>
            <w14:solidFill>
              <w14:schemeClr w14:val="tx1"/>
            </w14:solidFill>
          </w14:textFill>
        </w:rPr>
        <w:t xml:space="preserve">All of the experimental birds were susceptible to the infection. The development of parasitemia in SGS1 group was typical with prepatent period of about 6 days and with a peak occurred on the 18th day post infection with mean parasitemia 50.5% (±7.1%, </w:t>
      </w:r>
      <w:r>
        <w:rPr>
          <w:rFonts w:ascii="Times New Roman" w:hAnsi="Times New Roman"/>
          <w:color w:val="0070C0"/>
          <w:sz w:val="28"/>
          <w:szCs w:val="28"/>
          <w:lang w:val="en-US"/>
        </w:rPr>
        <w:t>here and thereafter SE are given</w:t>
      </w:r>
      <w:r>
        <w:rPr>
          <w:rFonts w:ascii="Times New Roman" w:hAnsi="Times New Roman"/>
          <w:color w:val="000000" w:themeColor="text1"/>
          <w:sz w:val="28"/>
          <w:szCs w:val="28"/>
          <w:lang w:val="en-US"/>
          <w14:textFill>
            <w14:solidFill>
              <w14:schemeClr w14:val="tx1"/>
            </w14:solidFill>
          </w14:textFill>
        </w:rPr>
        <w:t>). Minimal parasitemia at the acute stage was 0.1% and maximal 90%. By the end of the experiment, all birds had parasitemia less than 1% except one bird with 3.5%. In the GRW2 group the prepatent period was longer and exceeded 6 days with the peak occurred with a slight delay – on 24th day post infection with mean parasitemia 33.2% (±6.7). Acute stage was prolonged and by the end of the experiment in eight birds out of ten survived parasitemia was higher than 1%. The rate of mortality for birds with SGS1 was 50% (10 birds) and 45% (9 birds) for GRW2 group. Mortality in the control group was 25% (5 birds).</w:t>
      </w:r>
    </w:p>
    <w:p>
      <w:pPr>
        <w:spacing w:line="360" w:lineRule="auto"/>
        <w:jc w:val="both"/>
        <w:rPr>
          <w:rFonts w:ascii="Times New Roman" w:hAnsi="Times New Roman"/>
          <w:color w:val="0070C0"/>
          <w:sz w:val="28"/>
          <w:szCs w:val="28"/>
          <w:lang w:val="en-US"/>
        </w:rPr>
      </w:pPr>
      <w:r>
        <w:rPr>
          <w:rFonts w:ascii="Times New Roman" w:hAnsi="Times New Roman"/>
          <w:color w:val="0070C0"/>
          <w:sz w:val="28"/>
          <w:szCs w:val="28"/>
          <w:lang w:val="en-US"/>
        </w:rPr>
        <w:t xml:space="preserve">GAM fitted with two different smoothers for two species (AIC = 1326) was better in comparison with GAM including one common smoother for both species (AIC = 1362). The model parameters are given in Table ++. </w:t>
      </w:r>
    </w:p>
    <w:p>
      <w:pPr>
        <w:spacing w:line="360" w:lineRule="auto"/>
        <w:jc w:val="both"/>
        <w:rPr>
          <w:rFonts w:ascii="Times New Roman" w:hAnsi="Times New Roman"/>
          <w:color w:val="0070C0"/>
          <w:sz w:val="28"/>
          <w:szCs w:val="28"/>
          <w:lang w:val="en-US"/>
        </w:rPr>
      </w:pPr>
    </w:p>
    <w:p>
      <w:pPr>
        <w:spacing w:line="360" w:lineRule="auto"/>
        <w:jc w:val="both"/>
        <w:rPr>
          <w:rFonts w:ascii="Times New Roman" w:hAnsi="Times New Roman"/>
          <w:color w:val="0070C0"/>
          <w:sz w:val="28"/>
          <w:szCs w:val="28"/>
          <w:lang w:val="en-US"/>
        </w:rPr>
      </w:pPr>
    </w:p>
    <w:p>
      <w:pPr>
        <w:spacing w:line="360" w:lineRule="auto"/>
        <w:jc w:val="both"/>
        <w:rPr>
          <w:rFonts w:ascii="Times New Roman" w:hAnsi="Times New Roman"/>
          <w:color w:val="0070C0"/>
          <w:sz w:val="28"/>
          <w:szCs w:val="28"/>
          <w:lang w:val="en-US"/>
        </w:rPr>
      </w:pPr>
      <w:r>
        <w:rPr>
          <w:rFonts w:ascii="Times New Roman" w:hAnsi="Times New Roman"/>
          <w:color w:val="0070C0"/>
          <w:sz w:val="28"/>
          <w:szCs w:val="28"/>
          <w:lang w:val="en-US"/>
        </w:rPr>
        <w:t>Table ++. GAM parameters characterizing the course of parasetemia after parasite inoculation.</w:t>
      </w:r>
    </w:p>
    <w:p>
      <w:pPr>
        <w:pStyle w:val="14"/>
        <w:shd w:val="clear" w:color="auto" w:fill="FFFFFF"/>
        <w:wordWrap w:val="0"/>
        <w:spacing w:line="12" w:lineRule="atLeast"/>
        <w:rPr>
          <w:rFonts w:ascii="Lucida Console" w:hAnsi="Lucida Console" w:eastAsia="Lucida Console" w:cs="Lucida Console"/>
          <w:color w:val="0070C0"/>
          <w:sz w:val="15"/>
          <w:szCs w:val="15"/>
          <w:shd w:val="clear" w:color="auto" w:fill="FFFFFF"/>
        </w:rPr>
      </w:pPr>
      <w:r>
        <w:rPr>
          <w:rFonts w:ascii="Lucida Console" w:hAnsi="Lucida Console" w:eastAsia="Lucida Console" w:cs="Lucida Console"/>
          <w:color w:val="0070C0"/>
          <w:sz w:val="15"/>
          <w:szCs w:val="15"/>
          <w:shd w:val="clear" w:color="auto" w:fill="FFFFFF"/>
        </w:rPr>
        <w:t>Parametric terms</w:t>
      </w:r>
      <w:r>
        <w:rPr>
          <w:rFonts w:ascii="Lucida Console" w:hAnsi="Lucida Console" w:eastAsia="Lucida Console" w:cs="Lucida Console"/>
          <w:color w:val="0070C0"/>
          <w:sz w:val="15"/>
          <w:szCs w:val="15"/>
          <w:shd w:val="clear" w:color="auto" w:fill="FFFFFF"/>
        </w:rPr>
        <w:br w:type="textWrapping"/>
      </w:r>
    </w:p>
    <w:p>
      <w:pPr>
        <w:pStyle w:val="14"/>
        <w:shd w:val="clear" w:color="auto" w:fill="FFFFFF"/>
        <w:wordWrap w:val="0"/>
        <w:spacing w:line="12" w:lineRule="atLeast"/>
        <w:rPr>
          <w:rFonts w:ascii="Lucida Console" w:hAnsi="Lucida Console" w:eastAsia="Lucida Console" w:cs="Lucida Console"/>
          <w:color w:val="0070C0"/>
          <w:sz w:val="15"/>
          <w:szCs w:val="15"/>
          <w:shd w:val="clear" w:color="auto" w:fill="FFFFFF"/>
        </w:rPr>
      </w:pPr>
      <w:r>
        <w:rPr>
          <w:rFonts w:ascii="Lucida Console" w:hAnsi="Lucida Console" w:eastAsia="Lucida Console" w:cs="Lucida Console"/>
          <w:color w:val="0070C0"/>
          <w:sz w:val="15"/>
          <w:szCs w:val="15"/>
          <w:shd w:val="clear" w:color="auto" w:fill="FFFFFF"/>
        </w:rPr>
        <w:t>|term            |   estimate| std.error|  statistic|   p.value|</w:t>
      </w:r>
    </w:p>
    <w:p>
      <w:pPr>
        <w:pStyle w:val="14"/>
        <w:shd w:val="clear" w:color="auto" w:fill="FFFFFF"/>
        <w:wordWrap w:val="0"/>
        <w:spacing w:line="12" w:lineRule="atLeast"/>
        <w:rPr>
          <w:rFonts w:ascii="Lucida Console" w:hAnsi="Lucida Console" w:eastAsia="Lucida Console" w:cs="Lucida Console"/>
          <w:color w:val="0070C0"/>
          <w:sz w:val="15"/>
          <w:szCs w:val="15"/>
          <w:shd w:val="clear" w:color="auto" w:fill="FFFFFF"/>
        </w:rPr>
      </w:pPr>
      <w:r>
        <w:rPr>
          <w:rFonts w:ascii="Lucida Console" w:hAnsi="Lucida Console" w:eastAsia="Lucida Console" w:cs="Lucida Console"/>
          <w:color w:val="0070C0"/>
          <w:sz w:val="15"/>
          <w:szCs w:val="15"/>
          <w:shd w:val="clear" w:color="auto" w:fill="FFFFFF"/>
        </w:rPr>
        <w:t>|:---------------|----------:|---------:|----------:|---------:|</w:t>
      </w:r>
    </w:p>
    <w:p>
      <w:pPr>
        <w:pStyle w:val="14"/>
        <w:shd w:val="clear" w:color="auto" w:fill="FFFFFF"/>
        <w:wordWrap w:val="0"/>
        <w:spacing w:line="12" w:lineRule="atLeast"/>
        <w:rPr>
          <w:rFonts w:ascii="Lucida Console" w:hAnsi="Lucida Console" w:eastAsia="Lucida Console" w:cs="Lucida Console"/>
          <w:color w:val="0070C0"/>
          <w:sz w:val="15"/>
          <w:szCs w:val="15"/>
          <w:shd w:val="clear" w:color="auto" w:fill="FFFFFF"/>
        </w:rPr>
      </w:pPr>
      <w:r>
        <w:rPr>
          <w:rFonts w:ascii="Lucida Console" w:hAnsi="Lucida Console" w:eastAsia="Lucida Console" w:cs="Lucida Console"/>
          <w:color w:val="0070C0"/>
          <w:sz w:val="15"/>
          <w:szCs w:val="15"/>
          <w:shd w:val="clear" w:color="auto" w:fill="FFFFFF"/>
        </w:rPr>
        <w:t>|(Intercept)     |  0.2603116| 0.3645873|  0.7139897| 0.4752336|</w:t>
      </w:r>
    </w:p>
    <w:p>
      <w:pPr>
        <w:pStyle w:val="14"/>
        <w:shd w:val="clear" w:color="auto" w:fill="FFFFFF"/>
        <w:wordWrap w:val="0"/>
        <w:spacing w:line="12" w:lineRule="atLeast"/>
        <w:rPr>
          <w:rFonts w:ascii="Lucida Console" w:hAnsi="Lucida Console" w:eastAsia="Lucida Console" w:cs="Lucida Console"/>
          <w:color w:val="0070C0"/>
          <w:sz w:val="15"/>
          <w:szCs w:val="15"/>
        </w:rPr>
      </w:pPr>
      <w:r>
        <w:rPr>
          <w:rFonts w:ascii="Lucida Console" w:hAnsi="Lucida Console" w:eastAsia="Lucida Console" w:cs="Lucida Console"/>
          <w:color w:val="0070C0"/>
          <w:sz w:val="15"/>
          <w:szCs w:val="15"/>
          <w:shd w:val="clear" w:color="auto" w:fill="FFFFFF"/>
        </w:rPr>
        <w:t>|ExperimentpGRW2 | -0.2207647| 0.5639016| -0.3914951| 0.6954313|</w:t>
      </w:r>
    </w:p>
    <w:p>
      <w:pPr>
        <w:spacing w:line="360" w:lineRule="auto"/>
        <w:jc w:val="both"/>
        <w:rPr>
          <w:rFonts w:ascii="Times New Roman" w:hAnsi="Times New Roman"/>
          <w:color w:val="0070C0"/>
          <w:sz w:val="16"/>
          <w:szCs w:val="16"/>
          <w:lang w:val="en-US"/>
        </w:rPr>
      </w:pPr>
      <w:r>
        <w:rPr>
          <w:rFonts w:ascii="Times New Roman" w:hAnsi="Times New Roman"/>
          <w:color w:val="0070C0"/>
          <w:sz w:val="16"/>
          <w:szCs w:val="16"/>
          <w:lang w:val="en-US"/>
          <w:rPrChange w:id="0" w:author="google1599737165" w:date="2023-06-29T21:09:00Z">
            <w:rPr>
              <w:rFonts w:ascii="Times New Roman" w:hAnsi="Times New Roman"/>
              <w:color w:val="000000" w:themeColor="text1"/>
              <w:sz w:val="28"/>
              <w:szCs w:val="28"/>
              <w:lang w:val="en-US"/>
              <w14:textFill>
                <w14:solidFill>
                  <w14:schemeClr w14:val="tx1"/>
                </w14:solidFill>
              </w14:textFill>
            </w:rPr>
          </w:rPrChange>
        </w:rPr>
        <w:t xml:space="preserve"> </w:t>
      </w:r>
    </w:p>
    <w:p>
      <w:pPr>
        <w:spacing w:line="360" w:lineRule="auto"/>
        <w:jc w:val="both"/>
        <w:rPr>
          <w:del w:id="1" w:author="google1599737165" w:date="2023-06-29T15:17:00Z"/>
          <w:rFonts w:ascii="Times New Roman" w:hAnsi="Times New Roman"/>
          <w:color w:val="000000" w:themeColor="text1"/>
          <w:sz w:val="16"/>
          <w:szCs w:val="16"/>
          <w:lang w:val="en-US"/>
          <w:rPrChange w:id="2" w:author="google1599737165" w:date="2023-06-29T21:09:00Z">
            <w:rPr>
              <w:del w:id="3" w:author="google1599737165" w:date="2023-06-29T15:17:00Z"/>
              <w:rFonts w:ascii="Times New Roman" w:hAnsi="Times New Roman"/>
              <w:color w:val="000000" w:themeColor="text1"/>
              <w:sz w:val="28"/>
              <w:szCs w:val="28"/>
              <w:lang w:val="en-US"/>
              <w14:textFill>
                <w14:solidFill>
                  <w14:schemeClr w14:val="tx1"/>
                </w14:solidFill>
              </w14:textFill>
            </w:rPr>
          </w:rPrChange>
          <w14:textFill>
            <w14:solidFill>
              <w14:schemeClr w14:val="tx1"/>
            </w14:solidFill>
          </w14:textFill>
        </w:rPr>
      </w:pPr>
    </w:p>
    <w:p>
      <w:pPr>
        <w:keepNext w:val="0"/>
        <w:spacing w:line="360" w:lineRule="auto"/>
        <w:jc w:val="both"/>
        <w:rPr>
          <w:del w:id="5" w:author="google1599737165" w:date="2023-06-29T15:18:00Z"/>
          <w:sz w:val="16"/>
          <w:szCs w:val="16"/>
          <w:lang w:val="en-US"/>
          <w:rPrChange w:id="6" w:author="google1599737165" w:date="2023-06-29T21:09:00Z">
            <w:rPr>
              <w:del w:id="7" w:author="google1599737165" w:date="2023-06-29T15:18:00Z"/>
              <w:lang w:val="en-US"/>
            </w:rPr>
          </w:rPrChange>
        </w:rPr>
        <w:pPrChange w:id="4" w:author="google1599737165" w:date="2023-06-29T15:17:00Z">
          <w:pPr>
            <w:keepNext/>
            <w:spacing w:line="360" w:lineRule="auto"/>
            <w:jc w:val="both"/>
          </w:pPr>
        </w:pPrChange>
      </w:pPr>
    </w:p>
    <w:p>
      <w:pPr>
        <w:spacing w:line="360" w:lineRule="auto"/>
        <w:jc w:val="both"/>
        <w:rPr>
          <w:rFonts w:ascii="Times New Roman" w:hAnsi="Times New Roman"/>
          <w:color w:val="0070C0"/>
          <w:sz w:val="16"/>
          <w:szCs w:val="16"/>
          <w:lang w:val="en-US"/>
        </w:rPr>
      </w:pPr>
      <w:r>
        <w:rPr>
          <w:rFonts w:ascii="Times New Roman" w:hAnsi="Times New Roman"/>
          <w:color w:val="0070C0"/>
          <w:sz w:val="16"/>
          <w:szCs w:val="16"/>
          <w:lang w:val="en-US"/>
        </w:rPr>
        <w:t>smoothers</w:t>
      </w:r>
    </w:p>
    <w:p>
      <w:pPr>
        <w:pStyle w:val="14"/>
        <w:shd w:val="clear" w:color="auto" w:fill="FFFFFF"/>
        <w:wordWrap w:val="0"/>
        <w:spacing w:line="12" w:lineRule="atLeast"/>
        <w:rPr>
          <w:rFonts w:ascii="Lucida Console" w:hAnsi="Lucida Console" w:eastAsia="Lucida Console" w:cs="Lucida Console"/>
          <w:color w:val="0070C0"/>
          <w:sz w:val="15"/>
          <w:szCs w:val="15"/>
          <w:shd w:val="clear" w:color="auto" w:fill="FFFFFF"/>
        </w:rPr>
      </w:pPr>
      <w:r>
        <w:rPr>
          <w:rFonts w:ascii="Lucida Console" w:hAnsi="Lucida Console" w:eastAsia="Lucida Console" w:cs="Lucida Console"/>
          <w:color w:val="0070C0"/>
          <w:sz w:val="15"/>
          <w:szCs w:val="15"/>
          <w:shd w:val="clear" w:color="auto" w:fill="FFFFFF"/>
        </w:rPr>
        <w:t>|term                   |       edf|    ref.df| statistic| p.value|</w:t>
      </w:r>
    </w:p>
    <w:p>
      <w:pPr>
        <w:pStyle w:val="14"/>
        <w:shd w:val="clear" w:color="auto" w:fill="FFFFFF"/>
        <w:wordWrap w:val="0"/>
        <w:spacing w:line="12" w:lineRule="atLeast"/>
        <w:rPr>
          <w:rFonts w:ascii="Lucida Console" w:hAnsi="Lucida Console" w:eastAsia="Lucida Console" w:cs="Lucida Console"/>
          <w:color w:val="0070C0"/>
          <w:sz w:val="15"/>
          <w:szCs w:val="15"/>
          <w:shd w:val="clear" w:color="auto" w:fill="FFFFFF"/>
        </w:rPr>
      </w:pPr>
      <w:r>
        <w:rPr>
          <w:rFonts w:ascii="Lucida Console" w:hAnsi="Lucida Console" w:eastAsia="Lucida Console" w:cs="Lucida Console"/>
          <w:color w:val="0070C0"/>
          <w:sz w:val="15"/>
          <w:szCs w:val="15"/>
          <w:shd w:val="clear" w:color="auto" w:fill="FFFFFF"/>
        </w:rPr>
        <w:t>|:----------------------|---------:|---------:|---------:|-------:|</w:t>
      </w:r>
    </w:p>
    <w:p>
      <w:pPr>
        <w:pStyle w:val="14"/>
        <w:shd w:val="clear" w:color="auto" w:fill="FFFFFF"/>
        <w:wordWrap w:val="0"/>
        <w:spacing w:line="12" w:lineRule="atLeast"/>
        <w:rPr>
          <w:rFonts w:ascii="Lucida Console" w:hAnsi="Lucida Console" w:eastAsia="Lucida Console" w:cs="Lucida Console"/>
          <w:color w:val="0070C0"/>
          <w:sz w:val="15"/>
          <w:szCs w:val="15"/>
          <w:shd w:val="clear" w:color="auto" w:fill="FFFFFF"/>
        </w:rPr>
      </w:pPr>
      <w:r>
        <w:rPr>
          <w:rFonts w:ascii="Lucida Console" w:hAnsi="Lucida Console" w:eastAsia="Lucida Console" w:cs="Lucida Console"/>
          <w:color w:val="0070C0"/>
          <w:sz w:val="15"/>
          <w:szCs w:val="15"/>
          <w:shd w:val="clear" w:color="auto" w:fill="FFFFFF"/>
        </w:rPr>
        <w:t xml:space="preserve">|s(DPI):pSGS1 </w:t>
      </w:r>
      <w:r>
        <w:rPr>
          <w:rFonts w:ascii="Lucida Console" w:hAnsi="Lucida Console" w:eastAsia="Lucida Console" w:cs="Lucida Console"/>
          <w:color w:val="0070C0"/>
          <w:sz w:val="15"/>
          <w:szCs w:val="15"/>
          <w:shd w:val="clear" w:color="auto" w:fill="FFFFFF"/>
        </w:rPr>
        <w:tab/>
      </w:r>
      <w:r>
        <w:rPr>
          <w:rFonts w:ascii="Lucida Console" w:hAnsi="Lucida Console" w:eastAsia="Lucida Console" w:cs="Lucida Console"/>
          <w:color w:val="0070C0"/>
          <w:sz w:val="15"/>
          <w:szCs w:val="15"/>
          <w:shd w:val="clear" w:color="auto" w:fill="FFFFFF"/>
        </w:rPr>
        <w:t xml:space="preserve">   |  6.938614|  7.850353|  234.9969|       0|</w:t>
      </w:r>
    </w:p>
    <w:p>
      <w:pPr>
        <w:pStyle w:val="14"/>
        <w:shd w:val="clear" w:color="auto" w:fill="FFFFFF"/>
        <w:wordWrap w:val="0"/>
        <w:spacing w:line="12" w:lineRule="atLeast"/>
        <w:rPr>
          <w:rFonts w:ascii="Lucida Console" w:hAnsi="Lucida Console" w:eastAsia="Lucida Console" w:cs="Lucida Console"/>
          <w:color w:val="0070C0"/>
          <w:sz w:val="15"/>
          <w:szCs w:val="15"/>
          <w:shd w:val="clear" w:color="auto" w:fill="FFFFFF"/>
        </w:rPr>
      </w:pPr>
      <w:r>
        <w:rPr>
          <w:rFonts w:ascii="Lucida Console" w:hAnsi="Lucida Console" w:eastAsia="Lucida Console" w:cs="Lucida Console"/>
          <w:color w:val="0070C0"/>
          <w:sz w:val="15"/>
          <w:szCs w:val="15"/>
          <w:shd w:val="clear" w:color="auto" w:fill="FFFFFF"/>
        </w:rPr>
        <w:t xml:space="preserve">|s(DPI):pGRW2 </w:t>
      </w:r>
      <w:r>
        <w:rPr>
          <w:rFonts w:ascii="Lucida Console" w:hAnsi="Lucida Console" w:eastAsia="Lucida Console" w:cs="Lucida Console"/>
          <w:color w:val="0070C0"/>
          <w:sz w:val="15"/>
          <w:szCs w:val="15"/>
          <w:shd w:val="clear" w:color="auto" w:fill="FFFFFF"/>
        </w:rPr>
        <w:tab/>
      </w:r>
      <w:r>
        <w:rPr>
          <w:rFonts w:ascii="Lucida Console" w:hAnsi="Lucida Console" w:eastAsia="Lucida Console" w:cs="Lucida Console"/>
          <w:color w:val="0070C0"/>
          <w:sz w:val="15"/>
          <w:szCs w:val="15"/>
          <w:shd w:val="clear" w:color="auto" w:fill="FFFFFF"/>
        </w:rPr>
        <w:t xml:space="preserve">    |  6.286396|  7.310971|  119.5584|       0|</w:t>
      </w:r>
    </w:p>
    <w:p>
      <w:pPr>
        <w:pStyle w:val="14"/>
        <w:shd w:val="clear" w:color="auto" w:fill="FFFFFF"/>
        <w:wordWrap w:val="0"/>
        <w:spacing w:line="12" w:lineRule="atLeast"/>
        <w:rPr>
          <w:rFonts w:ascii="Lucida Console" w:hAnsi="Lucida Console" w:eastAsia="Lucida Console" w:cs="Lucida Console"/>
          <w:color w:val="0070C0"/>
          <w:sz w:val="15"/>
          <w:szCs w:val="15"/>
        </w:rPr>
      </w:pPr>
      <w:r>
        <w:rPr>
          <w:rFonts w:ascii="Lucida Console" w:hAnsi="Lucida Console" w:eastAsia="Lucida Console" w:cs="Lucida Console"/>
          <w:color w:val="0070C0"/>
          <w:sz w:val="15"/>
          <w:szCs w:val="15"/>
          <w:shd w:val="clear" w:color="auto" w:fill="FFFFFF"/>
        </w:rPr>
        <w:t>|s(Ring)                | 25.379038| 38.000000|  109.3947|       0|</w:t>
      </w:r>
    </w:p>
    <w:p>
      <w:pPr>
        <w:spacing w:line="360" w:lineRule="auto"/>
        <w:jc w:val="both"/>
        <w:rPr>
          <w:rFonts w:ascii="Times New Roman" w:hAnsi="Times New Roman"/>
          <w:i/>
          <w:iCs/>
          <w:color w:val="000000" w:themeColor="text1"/>
          <w:sz w:val="28"/>
          <w:szCs w:val="28"/>
          <w:lang w:val="en-US"/>
          <w14:textFill>
            <w14:solidFill>
              <w14:schemeClr w14:val="tx1"/>
            </w14:solidFill>
          </w14:textFill>
        </w:rPr>
      </w:pPr>
    </w:p>
    <w:p>
      <w:pPr>
        <w:keepNext/>
        <w:spacing w:line="360" w:lineRule="auto"/>
        <w:jc w:val="both"/>
      </w:pPr>
      <w:r>
        <w:rPr>
          <w:rFonts w:ascii="SimSun" w:hAnsi="SimSun" w:eastAsia="SimSun" w:cs="SimSun"/>
          <w:sz w:val="24"/>
          <w:szCs w:val="24"/>
        </w:rPr>
        <w:drawing>
          <wp:inline distT="0" distB="0" distL="114300" distR="114300">
            <wp:extent cx="5699760" cy="4071620"/>
            <wp:effectExtent l="0" t="0" r="0" b="12700"/>
            <wp:docPr id="4" name="Изображение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 1" descr="IMG_256"/>
                    <pic:cNvPicPr>
                      <a:picLocks noChangeAspect="1"/>
                    </pic:cNvPicPr>
                  </pic:nvPicPr>
                  <pic:blipFill>
                    <a:blip r:embed="rId8"/>
                    <a:stretch>
                      <a:fillRect/>
                    </a:stretch>
                  </pic:blipFill>
                  <pic:spPr>
                    <a:xfrm>
                      <a:off x="0" y="0"/>
                      <a:ext cx="5699760" cy="4071620"/>
                    </a:xfrm>
                    <a:prstGeom prst="rect">
                      <a:avLst/>
                    </a:prstGeom>
                    <a:noFill/>
                    <a:ln w="9525">
                      <a:noFill/>
                    </a:ln>
                  </pic:spPr>
                </pic:pic>
              </a:graphicData>
            </a:graphic>
          </wp:inline>
        </w:drawing>
      </w:r>
    </w:p>
    <w:p>
      <w:pPr>
        <w:pStyle w:val="13"/>
        <w:spacing w:beforeAutospacing="0" w:after="120" w:afterAutospacing="0"/>
        <w:rPr>
          <w:color w:val="0070C0"/>
        </w:rPr>
      </w:pPr>
      <w:bookmarkStart w:id="2" w:name="_Hlk141794700"/>
      <w:r>
        <w:rPr>
          <w:rFonts w:ascii="Helvetica" w:hAnsi="Helvetica" w:eastAsia="Helvetica" w:cs="Helvetica"/>
          <w:color w:val="0070C0"/>
          <w:sz w:val="16"/>
          <w:szCs w:val="16"/>
          <w:shd w:val="clear" w:color="auto" w:fill="FFFFFF"/>
        </w:rPr>
        <w:t>Figure +. Parasitemia at different days after inoculation (DPI) in two Plasmodium species. Panel A represents the observed number of merozoites (dots) and predicted GAM (lines, gray areas around the lines represent 95% CI). Panel B represents the difference between smoothers. Time periods when the difference between smoothers is significantly different from zero are marked by black rectangles.</w:t>
      </w:r>
    </w:p>
    <w:bookmarkEnd w:id="2"/>
    <w:p>
      <w:pPr>
        <w:spacing w:line="360" w:lineRule="auto"/>
        <w:jc w:val="both"/>
        <w:rPr>
          <w:rFonts w:ascii="Times New Roman" w:hAnsi="Times New Roman"/>
          <w:color w:val="0070C0"/>
          <w:sz w:val="28"/>
          <w:szCs w:val="28"/>
          <w:lang w:val="en-US"/>
        </w:rPr>
      </w:pPr>
    </w:p>
    <w:p>
      <w:pPr>
        <w:spacing w:line="360" w:lineRule="auto"/>
        <w:jc w:val="both"/>
        <w:rPr>
          <w:rFonts w:ascii="Times New Roman" w:hAnsi="Times New Roman"/>
          <w:color w:val="0070C0"/>
          <w:sz w:val="28"/>
          <w:szCs w:val="28"/>
          <w:lang w:val="en-US"/>
        </w:rPr>
      </w:pPr>
    </w:p>
    <w:p>
      <w:pPr>
        <w:spacing w:line="360" w:lineRule="auto"/>
        <w:jc w:val="both"/>
        <w:rPr>
          <w:rFonts w:ascii="Times New Roman" w:hAnsi="Times New Roman"/>
          <w:color w:val="0070C0"/>
          <w:sz w:val="28"/>
          <w:szCs w:val="28"/>
          <w:lang w:val="en-US"/>
        </w:rPr>
      </w:pPr>
      <w:r>
        <w:rPr>
          <w:rFonts w:ascii="Times New Roman" w:hAnsi="Times New Roman"/>
          <w:color w:val="0070C0"/>
          <w:sz w:val="28"/>
          <w:szCs w:val="28"/>
          <w:lang w:val="en-US"/>
        </w:rPr>
        <w:t>No significant difference in mean parasitemia level for two species was revealed in the model fitted (Table ++. parametric terms). The general patterns of parasitemia dynamics were similar for both species (Fig. ++, A). Although in the case of SGS1 the parasitemia was significantly higher than that of GRW2 at the beginning of the disease development, at the end of the disease the parasitemia level of the second species became higher than that of the first (Fig. ++, B).</w:t>
      </w:r>
    </w:p>
    <w:p>
      <w:pPr>
        <w:keepNext/>
        <w:spacing w:line="360" w:lineRule="auto"/>
        <w:jc w:val="both"/>
        <w:rPr>
          <w:lang w:val="en-US"/>
        </w:rPr>
      </w:pPr>
    </w:p>
    <w:p>
      <w:pPr>
        <w:keepNext/>
        <w:spacing w:line="360" w:lineRule="auto"/>
        <w:jc w:val="both"/>
        <w:rPr>
          <w:lang w:val="en-US"/>
        </w:rPr>
      </w:pPr>
    </w:p>
    <w:p>
      <w:pPr>
        <w:spacing w:line="360" w:lineRule="auto"/>
        <w:jc w:val="both"/>
        <w:rPr>
          <w:rFonts w:ascii="Times New Roman" w:hAnsi="Times New Roman"/>
          <w:i/>
          <w:iCs/>
          <w:color w:val="000000" w:themeColor="text1"/>
          <w:sz w:val="28"/>
          <w:szCs w:val="28"/>
          <w:lang w:val="en-US"/>
          <w14:textFill>
            <w14:solidFill>
              <w14:schemeClr w14:val="tx1"/>
            </w14:solidFill>
          </w14:textFill>
        </w:rPr>
      </w:pPr>
      <w:r>
        <w:rPr>
          <w:rFonts w:ascii="Times New Roman" w:hAnsi="Times New Roman"/>
          <w:i/>
          <w:iCs/>
          <w:color w:val="000000" w:themeColor="text1"/>
          <w:sz w:val="28"/>
          <w:szCs w:val="28"/>
          <w:lang w:val="en-US"/>
          <w14:textFill>
            <w14:solidFill>
              <w14:schemeClr w14:val="tx1"/>
            </w14:solidFill>
          </w14:textFill>
        </w:rPr>
        <w:t xml:space="preserve">3.2 Analysis of metabolic rates` dynamics </w:t>
      </w:r>
    </w:p>
    <w:p>
      <w:pPr>
        <w:spacing w:line="360" w:lineRule="auto"/>
        <w:jc w:val="both"/>
        <w:rPr>
          <w:rFonts w:ascii="Times New Roman" w:hAnsi="Times New Roman"/>
          <w:color w:val="000000" w:themeColor="text1"/>
          <w:sz w:val="28"/>
          <w:szCs w:val="28"/>
          <w:lang w:val="en-US"/>
          <w14:textFill>
            <w14:solidFill>
              <w14:schemeClr w14:val="tx1"/>
            </w14:solidFill>
          </w14:textFill>
        </w:rPr>
      </w:pPr>
      <w:r>
        <w:rPr>
          <w:rFonts w:ascii="Times New Roman" w:hAnsi="Times New Roman"/>
          <w:color w:val="000000" w:themeColor="text1"/>
          <w:sz w:val="28"/>
          <w:szCs w:val="28"/>
          <w:lang w:val="en-US"/>
          <w14:textFill>
            <w14:solidFill>
              <w14:schemeClr w14:val="tx1"/>
            </w14:solidFill>
          </w14:textFill>
        </w:rPr>
        <w:t xml:space="preserve">For description of RMR the best GAM, again, </w:t>
      </w:r>
      <w:r>
        <w:rPr>
          <w:rFonts w:ascii="Times New Roman" w:hAnsi="Times New Roman"/>
          <w:color w:val="0070C0"/>
          <w:sz w:val="28"/>
          <w:szCs w:val="28"/>
          <w:lang w:val="en-US"/>
        </w:rPr>
        <w:t xml:space="preserve">the model </w:t>
      </w:r>
      <w:r>
        <w:rPr>
          <w:rFonts w:ascii="Times New Roman" w:hAnsi="Times New Roman"/>
          <w:color w:val="000000" w:themeColor="text1"/>
          <w:sz w:val="28"/>
          <w:szCs w:val="28"/>
          <w:lang w:val="en-US"/>
          <w14:textFill>
            <w14:solidFill>
              <w14:schemeClr w14:val="tx1"/>
            </w14:solidFill>
          </w14:textFill>
        </w:rPr>
        <w:t xml:space="preserve">with different smoothers </w:t>
      </w:r>
      <w:r>
        <w:rPr>
          <w:rFonts w:ascii="Times New Roman" w:hAnsi="Times New Roman"/>
          <w:color w:val="0070C0"/>
          <w:sz w:val="28"/>
          <w:szCs w:val="28"/>
          <w:lang w:val="en-US"/>
        </w:rPr>
        <w:t xml:space="preserve">(AIC = -753) was better than the model with common for all groups smoother (AIC = -700).  This </w:t>
      </w:r>
      <w:r>
        <w:rPr>
          <w:rFonts w:ascii="Times New Roman" w:hAnsi="Times New Roman"/>
          <w:color w:val="000000" w:themeColor="text1"/>
          <w:sz w:val="28"/>
          <w:szCs w:val="28"/>
          <w:lang w:val="en-US"/>
          <w14:textFill>
            <w14:solidFill>
              <w14:schemeClr w14:val="tx1"/>
            </w14:solidFill>
          </w14:textFill>
        </w:rPr>
        <w:t xml:space="preserve">suggests that RMR dynamics were different for each group of siskins (SGS1, GRW2 and Control). </w:t>
      </w:r>
      <w:r>
        <w:rPr>
          <w:rFonts w:ascii="Times New Roman" w:hAnsi="Times New Roman"/>
          <w:color w:val="0070C0"/>
          <w:sz w:val="28"/>
          <w:szCs w:val="28"/>
          <w:lang w:val="en-US"/>
        </w:rPr>
        <w:t xml:space="preserve">The GAM parameters are presented in Table +++. The smoothers for all groups were significantly curved (i.e., differed from the horizontal straight line, Table ++), indicating an unstable RMR level over the observation time within each group. (Fig ++. A-C). </w:t>
      </w:r>
    </w:p>
    <w:p>
      <w:pPr>
        <w:spacing w:line="360" w:lineRule="auto"/>
        <w:jc w:val="both"/>
        <w:rPr>
          <w:rFonts w:ascii="Times New Roman" w:hAnsi="Times New Roman"/>
          <w:color w:val="0070C0"/>
          <w:sz w:val="28"/>
          <w:szCs w:val="28"/>
          <w:lang w:val="en-US"/>
        </w:rPr>
      </w:pPr>
      <w:r>
        <w:rPr>
          <w:rFonts w:ascii="Times New Roman" w:hAnsi="Times New Roman"/>
          <w:color w:val="0070C0"/>
          <w:sz w:val="28"/>
          <w:szCs w:val="28"/>
          <w:lang w:val="en-US"/>
        </w:rPr>
        <w:t>Table +++. GAM parameters characterizing the course of RMR after parasite inoculation.</w:t>
      </w:r>
    </w:p>
    <w:p>
      <w:pPr>
        <w:pStyle w:val="14"/>
        <w:shd w:val="clear" w:color="auto" w:fill="FFFFFF"/>
        <w:wordWrap w:val="0"/>
        <w:spacing w:line="12" w:lineRule="atLeast"/>
        <w:rPr>
          <w:rFonts w:ascii="Lucida Console" w:hAnsi="Lucida Console" w:eastAsia="Lucida Console" w:cs="Lucida Console"/>
          <w:color w:val="0070C0"/>
          <w:sz w:val="15"/>
          <w:szCs w:val="15"/>
          <w:shd w:val="clear" w:color="auto" w:fill="FFFFFF"/>
        </w:rPr>
      </w:pPr>
      <w:r>
        <w:rPr>
          <w:rFonts w:ascii="Lucida Console" w:hAnsi="Lucida Console" w:eastAsia="Lucida Console" w:cs="Lucida Console"/>
          <w:color w:val="0070C0"/>
          <w:sz w:val="15"/>
          <w:szCs w:val="15"/>
          <w:shd w:val="clear" w:color="auto" w:fill="FFFFFF"/>
        </w:rPr>
        <w:t>Parametric terms Control was taken as reference level for the factor “Group”</w:t>
      </w:r>
    </w:p>
    <w:p>
      <w:pPr>
        <w:pStyle w:val="14"/>
        <w:shd w:val="clear" w:color="auto" w:fill="FFFFFF"/>
        <w:wordWrap w:val="0"/>
        <w:spacing w:line="12" w:lineRule="atLeast"/>
        <w:rPr>
          <w:rFonts w:ascii="Lucida Console" w:hAnsi="Lucida Console" w:eastAsia="Lucida Console" w:cs="Lucida Console"/>
          <w:color w:val="0070C0"/>
          <w:sz w:val="15"/>
          <w:szCs w:val="15"/>
          <w:shd w:val="clear" w:color="auto" w:fill="FFFFFF"/>
        </w:rPr>
      </w:pPr>
    </w:p>
    <w:p>
      <w:pPr>
        <w:pStyle w:val="14"/>
        <w:shd w:val="clear" w:color="auto" w:fill="FFFFFF"/>
        <w:wordWrap w:val="0"/>
        <w:spacing w:line="12" w:lineRule="atLeast"/>
        <w:rPr>
          <w:rFonts w:ascii="Lucida Console" w:hAnsi="Lucida Console" w:eastAsia="Lucida Console" w:cs="Lucida Console"/>
          <w:color w:val="0070C0"/>
          <w:sz w:val="15"/>
          <w:szCs w:val="15"/>
          <w:shd w:val="clear" w:color="auto" w:fill="FFFFFF"/>
        </w:rPr>
      </w:pPr>
      <w:r>
        <w:rPr>
          <w:rFonts w:ascii="Lucida Console" w:hAnsi="Lucida Console" w:eastAsia="Lucida Console" w:cs="Lucida Console"/>
          <w:color w:val="0070C0"/>
          <w:sz w:val="15"/>
          <w:szCs w:val="15"/>
          <w:shd w:val="clear" w:color="auto" w:fill="FFFFFF"/>
        </w:rPr>
        <w:t>|term            |   estimate| std.error| statistic|   p.value|</w:t>
      </w:r>
    </w:p>
    <w:p>
      <w:pPr>
        <w:pStyle w:val="14"/>
        <w:shd w:val="clear" w:color="auto" w:fill="FFFFFF"/>
        <w:wordWrap w:val="0"/>
        <w:spacing w:line="12" w:lineRule="atLeast"/>
        <w:rPr>
          <w:rFonts w:ascii="Lucida Console" w:hAnsi="Lucida Console" w:eastAsia="Lucida Console" w:cs="Lucida Console"/>
          <w:color w:val="0070C0"/>
          <w:sz w:val="15"/>
          <w:szCs w:val="15"/>
          <w:shd w:val="clear" w:color="auto" w:fill="FFFFFF"/>
        </w:rPr>
      </w:pPr>
      <w:r>
        <w:rPr>
          <w:rFonts w:ascii="Lucida Console" w:hAnsi="Lucida Console" w:eastAsia="Lucida Console" w:cs="Lucida Console"/>
          <w:color w:val="0070C0"/>
          <w:sz w:val="15"/>
          <w:szCs w:val="15"/>
          <w:shd w:val="clear" w:color="auto" w:fill="FFFFFF"/>
        </w:rPr>
        <w:t>|:---------------|----------:|---------:|---------:|---------:|</w:t>
      </w:r>
    </w:p>
    <w:p>
      <w:pPr>
        <w:pStyle w:val="14"/>
        <w:shd w:val="clear" w:color="auto" w:fill="FFFFFF"/>
        <w:wordWrap w:val="0"/>
        <w:spacing w:line="12" w:lineRule="atLeast"/>
        <w:rPr>
          <w:rFonts w:ascii="Lucida Console" w:hAnsi="Lucida Console" w:eastAsia="Lucida Console" w:cs="Lucida Console"/>
          <w:color w:val="0070C0"/>
          <w:sz w:val="15"/>
          <w:szCs w:val="15"/>
          <w:shd w:val="clear" w:color="auto" w:fill="FFFFFF"/>
        </w:rPr>
      </w:pPr>
      <w:r>
        <w:rPr>
          <w:rFonts w:ascii="Lucida Console" w:hAnsi="Lucida Console" w:eastAsia="Lucida Console" w:cs="Lucida Console"/>
          <w:color w:val="0070C0"/>
          <w:sz w:val="15"/>
          <w:szCs w:val="15"/>
          <w:shd w:val="clear" w:color="auto" w:fill="FFFFFF"/>
        </w:rPr>
        <w:t>|(Intercept)     |  0.8667586| 0.1083407|  8.000302| 0.0000000|</w:t>
      </w:r>
    </w:p>
    <w:p>
      <w:pPr>
        <w:pStyle w:val="14"/>
        <w:shd w:val="clear" w:color="auto" w:fill="FFFFFF"/>
        <w:wordWrap w:val="0"/>
        <w:spacing w:line="12" w:lineRule="atLeast"/>
        <w:rPr>
          <w:rFonts w:ascii="Lucida Console" w:hAnsi="Lucida Console" w:eastAsia="Lucida Console" w:cs="Lucida Console"/>
          <w:color w:val="0070C0"/>
          <w:sz w:val="15"/>
          <w:szCs w:val="15"/>
          <w:shd w:val="clear" w:color="auto" w:fill="FFFFFF"/>
        </w:rPr>
      </w:pPr>
      <w:r>
        <w:rPr>
          <w:rFonts w:ascii="Lucida Console" w:hAnsi="Lucida Console" w:eastAsia="Lucida Console" w:cs="Lucida Console"/>
          <w:color w:val="0070C0"/>
          <w:sz w:val="15"/>
          <w:szCs w:val="15"/>
          <w:shd w:val="clear" w:color="auto" w:fill="FFFFFF"/>
        </w:rPr>
        <w:t>|Group</w:t>
      </w:r>
      <w:r>
        <w:rPr>
          <w:rFonts w:ascii="Lucida Console" w:hAnsi="Lucida Console" w:eastAsia="Lucida Console" w:cs="Lucida Console"/>
          <w:color w:val="0070C0"/>
          <w:sz w:val="15"/>
          <w:szCs w:val="15"/>
          <w:shd w:val="clear" w:color="auto" w:fill="FFFFFF"/>
          <w:vertAlign w:val="subscript"/>
        </w:rPr>
        <w:t xml:space="preserve">(pSGS1)          </w:t>
      </w:r>
      <w:r>
        <w:rPr>
          <w:rFonts w:ascii="Lucida Console" w:hAnsi="Lucida Console" w:eastAsia="Lucida Console" w:cs="Lucida Console"/>
          <w:color w:val="0070C0"/>
          <w:sz w:val="15"/>
          <w:szCs w:val="15"/>
          <w:shd w:val="clear" w:color="auto" w:fill="FFFFFF"/>
        </w:rPr>
        <w:t>| -0.0210262| 0.0107747| -1.951444| 0.0528774|</w:t>
      </w:r>
    </w:p>
    <w:p>
      <w:pPr>
        <w:pStyle w:val="14"/>
        <w:shd w:val="clear" w:color="auto" w:fill="FFFFFF"/>
        <w:wordWrap w:val="0"/>
        <w:spacing w:line="12" w:lineRule="atLeast"/>
        <w:rPr>
          <w:rFonts w:ascii="Lucida Console" w:hAnsi="Lucida Console" w:eastAsia="Lucida Console" w:cs="Lucida Console"/>
          <w:color w:val="0070C0"/>
          <w:sz w:val="15"/>
          <w:szCs w:val="15"/>
          <w:shd w:val="clear" w:color="auto" w:fill="FFFFFF"/>
        </w:rPr>
      </w:pPr>
      <w:r>
        <w:rPr>
          <w:rFonts w:ascii="Lucida Console" w:hAnsi="Lucida Console" w:eastAsia="Lucida Console" w:cs="Lucida Console"/>
          <w:color w:val="0070C0"/>
          <w:sz w:val="15"/>
          <w:szCs w:val="15"/>
          <w:shd w:val="clear" w:color="auto" w:fill="FFFFFF"/>
        </w:rPr>
        <w:t>|Group</w:t>
      </w:r>
      <w:r>
        <w:rPr>
          <w:rFonts w:ascii="Lucida Console" w:hAnsi="Lucida Console" w:eastAsia="Lucida Console" w:cs="Lucida Console"/>
          <w:color w:val="0070C0"/>
          <w:sz w:val="15"/>
          <w:szCs w:val="15"/>
          <w:shd w:val="clear" w:color="auto" w:fill="FFFFFF"/>
          <w:vertAlign w:val="subscript"/>
        </w:rPr>
        <w:t>(pGRW2)</w:t>
      </w:r>
      <w:r>
        <w:rPr>
          <w:rFonts w:ascii="Lucida Console" w:hAnsi="Lucida Console" w:eastAsia="Lucida Console" w:cs="Lucida Console"/>
          <w:color w:val="0070C0"/>
          <w:sz w:val="15"/>
          <w:szCs w:val="15"/>
          <w:shd w:val="clear" w:color="auto" w:fill="FFFFFF"/>
        </w:rPr>
        <w:t xml:space="preserve">       |  0.0069930| 0.0110084|  0.635240| 0.5262450|</w:t>
      </w:r>
    </w:p>
    <w:p>
      <w:pPr>
        <w:pStyle w:val="14"/>
        <w:shd w:val="clear" w:color="auto" w:fill="FFFFFF"/>
        <w:wordWrap w:val="0"/>
        <w:spacing w:line="12" w:lineRule="atLeast"/>
        <w:rPr>
          <w:rFonts w:ascii="Lucida Console" w:hAnsi="Lucida Console" w:eastAsia="Lucida Console" w:cs="Lucida Console"/>
          <w:color w:val="0070C0"/>
          <w:sz w:val="15"/>
          <w:szCs w:val="15"/>
          <w:shd w:val="clear" w:color="auto" w:fill="FFFFFF"/>
        </w:rPr>
      </w:pPr>
      <w:r>
        <w:rPr>
          <w:rFonts w:ascii="Lucida Console" w:hAnsi="Lucida Console" w:eastAsia="Lucida Console" w:cs="Lucida Console"/>
          <w:color w:val="0070C0"/>
          <w:sz w:val="15"/>
          <w:szCs w:val="15"/>
          <w:shd w:val="clear" w:color="auto" w:fill="FFFFFF"/>
        </w:rPr>
        <w:t>|log10(Mass)     |  0.4463987| 0.0974461|  4.580982| 0.0000097|</w:t>
      </w:r>
    </w:p>
    <w:p>
      <w:pPr>
        <w:pStyle w:val="14"/>
        <w:shd w:val="clear" w:color="auto" w:fill="FFFFFF"/>
        <w:wordWrap w:val="0"/>
        <w:spacing w:line="12" w:lineRule="atLeast"/>
        <w:rPr>
          <w:rFonts w:ascii="Lucida Console" w:hAnsi="Lucida Console" w:eastAsia="Lucida Console" w:cs="Lucida Console"/>
          <w:color w:val="0070C0"/>
          <w:sz w:val="15"/>
          <w:szCs w:val="15"/>
          <w:shd w:val="clear" w:color="auto" w:fill="FFFFFF"/>
        </w:rPr>
      </w:pPr>
    </w:p>
    <w:p>
      <w:pPr>
        <w:pStyle w:val="14"/>
        <w:shd w:val="clear" w:color="auto" w:fill="FFFFFF"/>
        <w:wordWrap w:val="0"/>
        <w:spacing w:line="12" w:lineRule="atLeast"/>
        <w:rPr>
          <w:rFonts w:ascii="Lucida Console" w:hAnsi="Lucida Console" w:eastAsia="Lucida Console" w:cs="Lucida Console"/>
          <w:color w:val="0070C0"/>
          <w:sz w:val="15"/>
          <w:szCs w:val="15"/>
          <w:shd w:val="clear" w:color="auto" w:fill="FFFFFF"/>
        </w:rPr>
      </w:pPr>
      <w:r>
        <w:rPr>
          <w:rFonts w:ascii="Lucida Console" w:hAnsi="Lucida Console" w:eastAsia="Lucida Console" w:cs="Lucida Console"/>
          <w:color w:val="0070C0"/>
          <w:sz w:val="15"/>
          <w:szCs w:val="15"/>
          <w:shd w:val="clear" w:color="auto" w:fill="FFFFFF"/>
        </w:rPr>
        <w:t>Smoothers</w:t>
      </w:r>
    </w:p>
    <w:p>
      <w:pPr>
        <w:pStyle w:val="14"/>
        <w:shd w:val="clear" w:color="auto" w:fill="FFFFFF"/>
        <w:wordWrap w:val="0"/>
        <w:spacing w:line="12" w:lineRule="atLeast"/>
        <w:rPr>
          <w:rFonts w:ascii="Lucida Console" w:hAnsi="Lucida Console" w:eastAsia="Lucida Console" w:cs="Lucida Console"/>
          <w:color w:val="0070C0"/>
          <w:sz w:val="15"/>
          <w:szCs w:val="15"/>
          <w:shd w:val="clear" w:color="auto" w:fill="FFFFFF"/>
        </w:rPr>
      </w:pPr>
    </w:p>
    <w:p>
      <w:pPr>
        <w:pStyle w:val="14"/>
        <w:shd w:val="clear" w:color="auto" w:fill="FFFFFF"/>
        <w:wordWrap w:val="0"/>
        <w:spacing w:line="12" w:lineRule="atLeast"/>
        <w:rPr>
          <w:rFonts w:ascii="Lucida Console" w:hAnsi="Lucida Console" w:eastAsia="Lucida Console" w:cs="Lucida Console"/>
          <w:color w:val="0070C0"/>
          <w:sz w:val="15"/>
          <w:szCs w:val="15"/>
          <w:shd w:val="clear" w:color="auto" w:fill="FFFFFF"/>
        </w:rPr>
      </w:pPr>
      <w:r>
        <w:rPr>
          <w:rFonts w:ascii="Lucida Console" w:hAnsi="Lucida Console" w:eastAsia="Lucida Console" w:cs="Lucida Console"/>
          <w:color w:val="0070C0"/>
          <w:sz w:val="15"/>
          <w:szCs w:val="15"/>
          <w:shd w:val="clear" w:color="auto" w:fill="FFFFFF"/>
        </w:rPr>
        <w:br w:type="textWrapping"/>
      </w:r>
    </w:p>
    <w:p>
      <w:pPr>
        <w:pStyle w:val="14"/>
        <w:shd w:val="clear" w:color="auto" w:fill="FFFFFF"/>
        <w:wordWrap w:val="0"/>
        <w:spacing w:line="12" w:lineRule="atLeast"/>
        <w:rPr>
          <w:rFonts w:ascii="Lucida Console" w:hAnsi="Lucida Console" w:eastAsia="Lucida Console" w:cs="Lucida Console"/>
          <w:color w:val="0070C0"/>
          <w:sz w:val="15"/>
          <w:szCs w:val="15"/>
          <w:shd w:val="clear" w:color="auto" w:fill="FFFFFF"/>
        </w:rPr>
      </w:pPr>
      <w:r>
        <w:rPr>
          <w:rFonts w:ascii="Lucida Console" w:hAnsi="Lucida Console" w:eastAsia="Lucida Console" w:cs="Lucida Console"/>
          <w:color w:val="0070C0"/>
          <w:sz w:val="15"/>
          <w:szCs w:val="15"/>
          <w:shd w:val="clear" w:color="auto" w:fill="FFFFFF"/>
        </w:rPr>
        <w:t>|term                     |       edf|    ref.df| statistic|   p.value|</w:t>
      </w:r>
    </w:p>
    <w:p>
      <w:pPr>
        <w:pStyle w:val="14"/>
        <w:shd w:val="clear" w:color="auto" w:fill="FFFFFF"/>
        <w:wordWrap w:val="0"/>
        <w:spacing w:line="12" w:lineRule="atLeast"/>
        <w:rPr>
          <w:rFonts w:ascii="Lucida Console" w:hAnsi="Lucida Console" w:eastAsia="Lucida Console" w:cs="Lucida Console"/>
          <w:color w:val="0070C0"/>
          <w:sz w:val="15"/>
          <w:szCs w:val="15"/>
          <w:shd w:val="clear" w:color="auto" w:fill="FFFFFF"/>
        </w:rPr>
      </w:pPr>
      <w:r>
        <w:rPr>
          <w:rFonts w:ascii="Lucida Console" w:hAnsi="Lucida Console" w:eastAsia="Lucida Console" w:cs="Lucida Console"/>
          <w:color w:val="0070C0"/>
          <w:sz w:val="15"/>
          <w:szCs w:val="15"/>
          <w:shd w:val="clear" w:color="auto" w:fill="FFFFFF"/>
        </w:rPr>
        <w:t>|:------------------------|---------:|---------:|---------:|---------:|</w:t>
      </w:r>
    </w:p>
    <w:p>
      <w:pPr>
        <w:pStyle w:val="14"/>
        <w:shd w:val="clear" w:color="auto" w:fill="FFFFFF"/>
        <w:wordWrap w:val="0"/>
        <w:spacing w:line="12" w:lineRule="atLeast"/>
        <w:rPr>
          <w:rFonts w:ascii="Lucida Console" w:hAnsi="Lucida Console" w:eastAsia="Lucida Console" w:cs="Lucida Console"/>
          <w:color w:val="0070C0"/>
          <w:sz w:val="15"/>
          <w:szCs w:val="15"/>
          <w:shd w:val="clear" w:color="auto" w:fill="FFFFFF"/>
        </w:rPr>
      </w:pPr>
      <w:r>
        <w:rPr>
          <w:rFonts w:ascii="Lucida Console" w:hAnsi="Lucida Console" w:eastAsia="Lucida Console" w:cs="Lucida Console"/>
          <w:color w:val="0070C0"/>
          <w:sz w:val="15"/>
          <w:szCs w:val="15"/>
          <w:shd w:val="clear" w:color="auto" w:fill="FFFFFF"/>
        </w:rPr>
        <w:t>|s(DPI):Control           |  3.353317|  3.995504|  3.050404| 0.0188474|</w:t>
      </w:r>
    </w:p>
    <w:p>
      <w:pPr>
        <w:pStyle w:val="14"/>
        <w:shd w:val="clear" w:color="auto" w:fill="FFFFFF"/>
        <w:wordWrap w:val="0"/>
        <w:spacing w:line="12" w:lineRule="atLeast"/>
        <w:rPr>
          <w:rFonts w:ascii="Lucida Console" w:hAnsi="Lucida Console" w:eastAsia="Lucida Console" w:cs="Lucida Console"/>
          <w:color w:val="0070C0"/>
          <w:sz w:val="15"/>
          <w:szCs w:val="15"/>
          <w:shd w:val="clear" w:color="auto" w:fill="FFFFFF"/>
        </w:rPr>
      </w:pPr>
      <w:r>
        <w:rPr>
          <w:rFonts w:ascii="Lucida Console" w:hAnsi="Lucida Console" w:eastAsia="Lucida Console" w:cs="Lucida Console"/>
          <w:color w:val="0070C0"/>
          <w:sz w:val="15"/>
          <w:szCs w:val="15"/>
          <w:shd w:val="clear" w:color="auto" w:fill="FFFFFF"/>
        </w:rPr>
        <w:t>|s(DPI):pSGS1             |  3.478809|  4.126216| 12.958613| 0.0000000|</w:t>
      </w:r>
    </w:p>
    <w:p>
      <w:pPr>
        <w:pStyle w:val="14"/>
        <w:shd w:val="clear" w:color="auto" w:fill="FFFFFF"/>
        <w:wordWrap w:val="0"/>
        <w:spacing w:line="12" w:lineRule="atLeast"/>
        <w:rPr>
          <w:rFonts w:ascii="Lucida Console" w:hAnsi="Lucida Console" w:eastAsia="Lucida Console" w:cs="Lucida Console"/>
          <w:color w:val="0070C0"/>
          <w:sz w:val="15"/>
          <w:szCs w:val="15"/>
          <w:shd w:val="clear" w:color="auto" w:fill="FFFFFF"/>
        </w:rPr>
      </w:pPr>
      <w:r>
        <w:rPr>
          <w:rFonts w:ascii="Lucida Console" w:hAnsi="Lucida Console" w:eastAsia="Lucida Console" w:cs="Lucida Console"/>
          <w:color w:val="0070C0"/>
          <w:sz w:val="15"/>
          <w:szCs w:val="15"/>
          <w:shd w:val="clear" w:color="auto" w:fill="FFFFFF"/>
        </w:rPr>
        <w:t>|s(DPI):pGRW2             |  4.745876|  5.501000|  5.796103| 0.0000566|</w:t>
      </w:r>
    </w:p>
    <w:p>
      <w:pPr>
        <w:pStyle w:val="14"/>
        <w:shd w:val="clear" w:color="auto" w:fill="FFFFFF"/>
        <w:wordWrap w:val="0"/>
        <w:spacing w:line="12" w:lineRule="atLeast"/>
        <w:rPr>
          <w:rFonts w:ascii="Lucida Console" w:hAnsi="Lucida Console" w:eastAsia="Lucida Console" w:cs="Lucida Console"/>
          <w:color w:val="0070C0"/>
          <w:sz w:val="15"/>
          <w:szCs w:val="15"/>
        </w:rPr>
      </w:pPr>
      <w:r>
        <w:rPr>
          <w:rFonts w:ascii="Lucida Console" w:hAnsi="Lucida Console" w:eastAsia="Lucida Console" w:cs="Lucida Console"/>
          <w:color w:val="0070C0"/>
          <w:sz w:val="15"/>
          <w:szCs w:val="15"/>
          <w:shd w:val="clear" w:color="auto" w:fill="FFFFFF"/>
        </w:rPr>
        <w:t>|s(Ring)                  | 32.230936| 50.000000|  2.134290| 0.0000000|</w:t>
      </w:r>
    </w:p>
    <w:p>
      <w:pPr>
        <w:pStyle w:val="14"/>
        <w:shd w:val="clear" w:color="auto" w:fill="FFFFFF"/>
        <w:wordWrap w:val="0"/>
        <w:spacing w:line="12" w:lineRule="atLeast"/>
        <w:rPr>
          <w:rFonts w:ascii="Lucida Console" w:hAnsi="Lucida Console" w:eastAsia="Lucida Console" w:cs="Lucida Console"/>
          <w:color w:val="0070C0"/>
          <w:sz w:val="15"/>
          <w:szCs w:val="15"/>
          <w:shd w:val="clear" w:color="auto" w:fill="FFFFFF"/>
        </w:rPr>
      </w:pPr>
    </w:p>
    <w:p>
      <w:pPr>
        <w:spacing w:line="360" w:lineRule="auto"/>
        <w:jc w:val="both"/>
        <w:rPr>
          <w:rFonts w:ascii="Times New Roman" w:hAnsi="Times New Roman"/>
          <w:color w:val="000000" w:themeColor="text1"/>
          <w:sz w:val="28"/>
          <w:szCs w:val="28"/>
          <w:lang w:val="en-US"/>
          <w14:textFill>
            <w14:solidFill>
              <w14:schemeClr w14:val="tx1"/>
            </w14:solidFill>
          </w14:textFill>
        </w:rPr>
      </w:pPr>
      <w:r>
        <w:rPr>
          <w:rFonts w:ascii="Times New Roman" w:hAnsi="Times New Roman"/>
          <w:color w:val="000000" w:themeColor="text1"/>
          <w:sz w:val="28"/>
          <w:szCs w:val="28"/>
          <w:lang w:val="en-US"/>
          <w14:textFill>
            <w14:solidFill>
              <w14:schemeClr w14:val="tx1"/>
            </w14:solidFill>
          </w14:textFill>
        </w:rPr>
        <w:t xml:space="preserve"> </w:t>
      </w:r>
    </w:p>
    <w:p>
      <w:pPr>
        <w:spacing w:line="360" w:lineRule="auto"/>
        <w:jc w:val="both"/>
        <w:rPr>
          <w:rFonts w:ascii="Times New Roman" w:hAnsi="Times New Roman"/>
          <w:color w:val="000000" w:themeColor="text1"/>
          <w:sz w:val="28"/>
          <w:szCs w:val="28"/>
          <w:lang w:val="en-US"/>
          <w14:textFill>
            <w14:solidFill>
              <w14:schemeClr w14:val="tx1"/>
            </w14:solidFill>
          </w14:textFill>
        </w:rPr>
      </w:pPr>
    </w:p>
    <w:p>
      <w:pPr>
        <w:keepNext/>
        <w:spacing w:line="360" w:lineRule="auto"/>
        <w:jc w:val="both"/>
      </w:pPr>
      <w:r>
        <w:rPr>
          <w:rFonts w:ascii="SimSun" w:hAnsi="SimSun" w:eastAsia="SimSun" w:cs="SimSun"/>
          <w:sz w:val="24"/>
          <w:szCs w:val="24"/>
        </w:rPr>
        <w:drawing>
          <wp:inline distT="0" distB="0" distL="114300" distR="114300">
            <wp:extent cx="5656580" cy="4040505"/>
            <wp:effectExtent l="0" t="0" r="12700" b="13335"/>
            <wp:docPr id="5" name="Изображение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 2" descr="IMG_256"/>
                    <pic:cNvPicPr>
                      <a:picLocks noChangeAspect="1"/>
                    </pic:cNvPicPr>
                  </pic:nvPicPr>
                  <pic:blipFill>
                    <a:blip r:embed="rId9"/>
                    <a:stretch>
                      <a:fillRect/>
                    </a:stretch>
                  </pic:blipFill>
                  <pic:spPr>
                    <a:xfrm>
                      <a:off x="0" y="0"/>
                      <a:ext cx="5656580" cy="4040505"/>
                    </a:xfrm>
                    <a:prstGeom prst="rect">
                      <a:avLst/>
                    </a:prstGeom>
                    <a:noFill/>
                    <a:ln w="9525">
                      <a:noFill/>
                    </a:ln>
                  </pic:spPr>
                </pic:pic>
              </a:graphicData>
            </a:graphic>
          </wp:inline>
        </w:drawing>
      </w:r>
    </w:p>
    <w:p>
      <w:pPr>
        <w:pStyle w:val="13"/>
        <w:spacing w:beforeAutospacing="0" w:after="120" w:afterAutospacing="0"/>
        <w:rPr>
          <w:color w:val="0070C0"/>
        </w:rPr>
      </w:pPr>
      <w:r>
        <w:rPr>
          <w:rFonts w:ascii="Helvetica" w:hAnsi="Helvetica" w:eastAsia="Helvetica" w:cs="Helvetica"/>
          <w:color w:val="0070C0"/>
          <w:sz w:val="16"/>
          <w:szCs w:val="16"/>
          <w:shd w:val="clear" w:color="auto" w:fill="FFFFFF"/>
        </w:rPr>
        <w:t>Figure +. RMR at different days after inoculation (DPI) in different birds’ groups. Panel A represents the observed RMR level (dots) and GAM predictions (lines and 95% CI). Panel B represents the difference between smoothers. Time periods when the difference between smoothers is significantly different from zero are marked by black rectangles.</w:t>
      </w:r>
    </w:p>
    <w:p>
      <w:pPr>
        <w:shd w:val="clear" w:color="auto" w:fill="FFFFFF"/>
        <w:rPr>
          <w:rFonts w:ascii="Helvetica" w:hAnsi="Helvetica" w:eastAsia="Helvetica" w:cs="Helvetica"/>
          <w:color w:val="333333"/>
          <w:sz w:val="16"/>
          <w:szCs w:val="16"/>
          <w:lang w:val="en-US"/>
        </w:rPr>
      </w:pPr>
    </w:p>
    <w:p>
      <w:pPr>
        <w:spacing w:line="360" w:lineRule="auto"/>
        <w:jc w:val="both"/>
        <w:rPr>
          <w:rFonts w:ascii="Times New Roman" w:hAnsi="Times New Roman"/>
          <w:color w:val="000000" w:themeColor="text1"/>
          <w:sz w:val="28"/>
          <w:szCs w:val="28"/>
          <w:lang w:val="en-US"/>
          <w14:textFill>
            <w14:solidFill>
              <w14:schemeClr w14:val="tx1"/>
            </w14:solidFill>
          </w14:textFill>
        </w:rPr>
      </w:pPr>
    </w:p>
    <w:p>
      <w:pPr>
        <w:spacing w:line="360" w:lineRule="auto"/>
        <w:jc w:val="both"/>
        <w:rPr>
          <w:rFonts w:ascii="Times New Roman" w:hAnsi="Times New Roman"/>
          <w:color w:val="000000" w:themeColor="text1"/>
          <w:sz w:val="28"/>
          <w:szCs w:val="28"/>
          <w:lang w:val="en-US"/>
          <w14:textFill>
            <w14:solidFill>
              <w14:schemeClr w14:val="tx1"/>
            </w14:solidFill>
          </w14:textFill>
        </w:rPr>
      </w:pPr>
      <w:r>
        <w:rPr>
          <w:rFonts w:ascii="Times New Roman" w:hAnsi="Times New Roman"/>
          <w:color w:val="000000" w:themeColor="text1"/>
          <w:sz w:val="28"/>
          <w:szCs w:val="28"/>
          <w:lang w:val="en-US"/>
          <w14:textFill>
            <w14:solidFill>
              <w14:schemeClr w14:val="tx1"/>
            </w14:solidFill>
          </w14:textFill>
        </w:rPr>
        <w:t>In Control group there was a slight increase in RMR during the first two weeks after the inoculation, whereas in both experimental groups RMR dramaticaly decreased.</w:t>
      </w:r>
    </w:p>
    <w:p>
      <w:pPr>
        <w:spacing w:line="360" w:lineRule="auto"/>
        <w:jc w:val="both"/>
        <w:rPr>
          <w:rFonts w:ascii="Times New Roman" w:hAnsi="Times New Roman"/>
          <w:color w:val="000000" w:themeColor="text1"/>
          <w:sz w:val="28"/>
          <w:szCs w:val="28"/>
          <w:lang w:val="en-US"/>
          <w14:textFill>
            <w14:solidFill>
              <w14:schemeClr w14:val="tx1"/>
            </w14:solidFill>
          </w14:textFill>
        </w:rPr>
      </w:pPr>
      <w:r>
        <w:rPr>
          <w:rFonts w:ascii="Times New Roman" w:hAnsi="Times New Roman"/>
          <w:color w:val="000000" w:themeColor="text1"/>
          <w:sz w:val="28"/>
          <w:szCs w:val="28"/>
          <w:lang w:val="en-US"/>
          <w14:textFill>
            <w14:solidFill>
              <w14:schemeClr w14:val="tx1"/>
            </w14:solidFill>
          </w14:textFill>
        </w:rPr>
        <w:t xml:space="preserve">In group with SGS1, immediately after the inoculation, there was a drop in RMR, after which it begins to grow and by the end of the experiment, on average, RMR is higher than it was initially </w:t>
      </w:r>
      <w:r>
        <w:rPr>
          <w:rFonts w:ascii="Times New Roman" w:hAnsi="Times New Roman"/>
          <w:color w:val="0070C0"/>
          <w:sz w:val="28"/>
          <w:szCs w:val="28"/>
          <w:lang w:val="en-US"/>
        </w:rPr>
        <w:t xml:space="preserve">(Fig. ++, A). During 3-23 day after parasites inoculation RMR level in SGS1 group was significantly lower than in Control one but later (32-50 days) RMR level in SGS1was higher than in Control (Fig. ++, B).  </w:t>
      </w:r>
    </w:p>
    <w:p>
      <w:pPr>
        <w:spacing w:line="360" w:lineRule="auto"/>
        <w:jc w:val="both"/>
        <w:rPr>
          <w:rFonts w:ascii="Times New Roman" w:hAnsi="Times New Roman"/>
          <w:color w:val="0070C0"/>
          <w:sz w:val="28"/>
          <w:szCs w:val="28"/>
          <w:lang w:val="en-US"/>
        </w:rPr>
      </w:pPr>
      <w:r>
        <w:rPr>
          <w:rFonts w:ascii="Times New Roman" w:hAnsi="Times New Roman"/>
          <w:color w:val="0070C0"/>
          <w:sz w:val="28"/>
          <w:szCs w:val="28"/>
          <w:lang w:val="en-US"/>
        </w:rPr>
        <w:t>In GRW2 birds RMR at first decreased (Fig ++, A): during 3-14 days it was significantly lower than in Control group (Fig. ++, B). However, during the following days there were no significant differences between GRW2 and Control groups (Fig. ++. B).</w:t>
      </w:r>
    </w:p>
    <w:p>
      <w:pPr>
        <w:spacing w:line="360" w:lineRule="auto"/>
        <w:jc w:val="both"/>
        <w:rPr>
          <w:rFonts w:ascii="Times New Roman" w:hAnsi="Times New Roman"/>
          <w:color w:val="0070C0"/>
          <w:sz w:val="28"/>
          <w:szCs w:val="28"/>
          <w:lang w:val="en-US"/>
        </w:rPr>
      </w:pPr>
      <w:r>
        <w:rPr>
          <w:rFonts w:ascii="Times New Roman" w:hAnsi="Times New Roman"/>
          <w:color w:val="0070C0"/>
          <w:sz w:val="28"/>
          <w:szCs w:val="28"/>
          <w:lang w:val="en-US"/>
        </w:rPr>
        <w:t xml:space="preserve">The comparison of RMR dynamics in two inoculated groups (SGS1 vs GRW2, Fig ++, B) reveals significantly higher RMR level in GRW2 birds during 17-26 days past inoculation. However later in very short period (during 46-49 days) an opposite pattern was revealed. </w:t>
      </w:r>
    </w:p>
    <w:p>
      <w:pPr>
        <w:spacing w:line="360" w:lineRule="auto"/>
        <w:jc w:val="both"/>
        <w:rPr>
          <w:rFonts w:hint="default" w:ascii="Times New Roman" w:hAnsi="Times New Roman"/>
          <w:color w:val="000000" w:themeColor="text1"/>
          <w:sz w:val="28"/>
          <w:szCs w:val="28"/>
          <w:lang w:val="en-US"/>
          <w14:textFill>
            <w14:solidFill>
              <w14:schemeClr w14:val="tx1"/>
            </w14:solidFill>
          </w14:textFill>
        </w:rPr>
      </w:pPr>
    </w:p>
    <w:p>
      <w:pPr>
        <w:spacing w:line="360" w:lineRule="auto"/>
        <w:jc w:val="both"/>
        <w:rPr>
          <w:rFonts w:ascii="Times New Roman" w:hAnsi="Times New Roman"/>
          <w:i/>
          <w:iCs/>
          <w:color w:val="000000" w:themeColor="text1"/>
          <w:sz w:val="28"/>
          <w:szCs w:val="28"/>
          <w:lang w:val="en-US"/>
          <w14:textFill>
            <w14:solidFill>
              <w14:schemeClr w14:val="tx1"/>
            </w14:solidFill>
          </w14:textFill>
        </w:rPr>
      </w:pPr>
      <w:r>
        <w:rPr>
          <w:rFonts w:ascii="Times New Roman" w:hAnsi="Times New Roman"/>
          <w:i/>
          <w:iCs/>
          <w:color w:val="000000" w:themeColor="text1"/>
          <w:sz w:val="28"/>
          <w:szCs w:val="28"/>
          <w:lang w:val="en-US"/>
          <w14:textFill>
            <w14:solidFill>
              <w14:schemeClr w14:val="tx1"/>
            </w14:solidFill>
          </w14:textFill>
        </w:rPr>
        <w:t>3.3</w:t>
      </w:r>
      <w:r>
        <w:rPr>
          <w:rFonts w:ascii="Times New Roman" w:hAnsi="Times New Roman"/>
          <w:color w:val="000000" w:themeColor="text1"/>
          <w:sz w:val="28"/>
          <w:szCs w:val="28"/>
          <w:lang w:val="en-US"/>
          <w14:textFill>
            <w14:solidFill>
              <w14:schemeClr w14:val="tx1"/>
            </w14:solidFill>
          </w14:textFill>
        </w:rPr>
        <w:t xml:space="preserve"> </w:t>
      </w:r>
      <w:r>
        <w:rPr>
          <w:rFonts w:ascii="Times New Roman" w:hAnsi="Times New Roman"/>
          <w:i/>
          <w:iCs/>
          <w:color w:val="000000" w:themeColor="text1"/>
          <w:sz w:val="28"/>
          <w:szCs w:val="28"/>
          <w:lang w:val="en-US"/>
          <w14:textFill>
            <w14:solidFill>
              <w14:schemeClr w14:val="tx1"/>
            </w14:solidFill>
          </w14:textFill>
        </w:rPr>
        <w:t>Analysis of IL-6 level dynamics</w:t>
      </w:r>
    </w:p>
    <w:p>
      <w:pPr>
        <w:spacing w:line="360" w:lineRule="auto"/>
        <w:jc w:val="both"/>
        <w:rPr>
          <w:rFonts w:ascii="Times New Roman" w:hAnsi="Times New Roman"/>
          <w:color w:val="000000" w:themeColor="text1"/>
          <w:sz w:val="28"/>
          <w:szCs w:val="28"/>
          <w:lang w:val="en-US"/>
          <w14:textFill>
            <w14:solidFill>
              <w14:schemeClr w14:val="tx1"/>
            </w14:solidFill>
          </w14:textFill>
        </w:rPr>
      </w:pPr>
      <w:r>
        <w:rPr>
          <w:rFonts w:ascii="Times New Roman" w:hAnsi="Times New Roman"/>
          <w:color w:val="0070C0"/>
          <w:sz w:val="28"/>
          <w:szCs w:val="28"/>
          <w:lang w:val="en-US"/>
        </w:rPr>
        <w:t xml:space="preserve">The best </w:t>
      </w:r>
      <w:r>
        <w:rPr>
          <w:rFonts w:ascii="Times New Roman" w:hAnsi="Times New Roman"/>
          <w:color w:val="000000" w:themeColor="text1"/>
          <w:sz w:val="28"/>
          <w:szCs w:val="28"/>
          <w:lang w:val="en-US"/>
          <w14:textFill>
            <w14:solidFill>
              <w14:schemeClr w14:val="tx1"/>
            </w14:solidFill>
          </w14:textFill>
        </w:rPr>
        <w:t xml:space="preserve">GAM for IL-6 changes was, as for parasitemia and RMR, with different smoothers for each group of siskins </w:t>
      </w:r>
      <w:r>
        <w:rPr>
          <w:rFonts w:ascii="Times New Roman" w:hAnsi="Times New Roman"/>
          <w:color w:val="0070C0"/>
          <w:sz w:val="28"/>
          <w:szCs w:val="28"/>
          <w:lang w:val="en-US"/>
        </w:rPr>
        <w:t>(AIC =</w:t>
      </w:r>
      <w:r>
        <w:rPr>
          <w:rFonts w:ascii="Times New Roman" w:hAnsi="Times New Roman"/>
          <w:color w:val="0070C0"/>
          <w:sz w:val="28"/>
          <w:szCs w:val="28"/>
          <w:highlight w:val="yellow"/>
          <w:lang w:val="en-US"/>
        </w:rPr>
        <w:t xml:space="preserve"> </w:t>
      </w:r>
      <w:r>
        <w:rPr>
          <w:rFonts w:hint="default" w:ascii="Times New Roman" w:hAnsi="Times New Roman"/>
          <w:color w:val="0070C0"/>
          <w:sz w:val="28"/>
          <w:szCs w:val="28"/>
          <w:highlight w:val="yellow"/>
          <w:lang w:val="ru-RU"/>
        </w:rPr>
        <w:t>-</w:t>
      </w:r>
      <w:r>
        <w:rPr>
          <w:rFonts w:ascii="Times New Roman" w:hAnsi="Times New Roman"/>
          <w:color w:val="0070C0"/>
          <w:sz w:val="28"/>
          <w:szCs w:val="28"/>
          <w:highlight w:val="yellow"/>
          <w:lang w:val="en-US"/>
        </w:rPr>
        <w:t>353</w:t>
      </w:r>
      <w:r>
        <w:rPr>
          <w:rFonts w:ascii="Times New Roman" w:hAnsi="Times New Roman"/>
          <w:color w:val="0070C0"/>
          <w:sz w:val="28"/>
          <w:szCs w:val="28"/>
          <w:lang w:val="en-US"/>
        </w:rPr>
        <w:t xml:space="preserve">, for the model with common smoother AIC = </w:t>
      </w:r>
      <w:r>
        <w:rPr>
          <w:rFonts w:hint="default" w:ascii="Times New Roman" w:hAnsi="Times New Roman"/>
          <w:color w:val="0070C0"/>
          <w:sz w:val="28"/>
          <w:szCs w:val="28"/>
          <w:highlight w:val="yellow"/>
          <w:lang w:val="ru-RU"/>
        </w:rPr>
        <w:t>-</w:t>
      </w:r>
      <w:r>
        <w:rPr>
          <w:rFonts w:ascii="Times New Roman" w:hAnsi="Times New Roman"/>
          <w:color w:val="0070C0"/>
          <w:sz w:val="28"/>
          <w:szCs w:val="28"/>
          <w:highlight w:val="yellow"/>
          <w:lang w:val="en-US"/>
        </w:rPr>
        <w:t>251</w:t>
      </w:r>
      <w:r>
        <w:rPr>
          <w:rFonts w:ascii="Times New Roman" w:hAnsi="Times New Roman"/>
          <w:color w:val="0070C0"/>
          <w:sz w:val="28"/>
          <w:szCs w:val="28"/>
          <w:lang w:val="en-US"/>
        </w:rPr>
        <w:t>).</w:t>
      </w:r>
      <w:r>
        <w:rPr>
          <w:rFonts w:ascii="Times New Roman" w:hAnsi="Times New Roman"/>
          <w:color w:val="000000" w:themeColor="text1"/>
          <w:sz w:val="28"/>
          <w:szCs w:val="28"/>
          <w:lang w:val="en-US"/>
          <w14:textFill>
            <w14:solidFill>
              <w14:schemeClr w14:val="tx1"/>
            </w14:solidFill>
          </w14:textFill>
        </w:rPr>
        <w:t xml:space="preserve"> </w:t>
      </w:r>
    </w:p>
    <w:p>
      <w:pPr>
        <w:spacing w:line="360" w:lineRule="auto"/>
        <w:jc w:val="both"/>
        <w:rPr>
          <w:rFonts w:ascii="Times New Roman" w:hAnsi="Times New Roman"/>
          <w:color w:val="0070C0"/>
          <w:sz w:val="28"/>
          <w:szCs w:val="28"/>
          <w:lang w:val="en-US"/>
        </w:rPr>
      </w:pPr>
      <w:r>
        <w:rPr>
          <w:rFonts w:ascii="Times New Roman" w:hAnsi="Times New Roman"/>
          <w:color w:val="0070C0"/>
          <w:sz w:val="28"/>
          <w:szCs w:val="28"/>
          <w:lang w:val="en-US"/>
        </w:rPr>
        <w:t xml:space="preserve">The parameters of the model are presented in the Table ++. </w:t>
      </w:r>
    </w:p>
    <w:p>
      <w:pPr>
        <w:spacing w:line="360" w:lineRule="auto"/>
        <w:jc w:val="both"/>
        <w:rPr>
          <w:rFonts w:ascii="Times New Roman" w:hAnsi="Times New Roman"/>
          <w:color w:val="0070C0"/>
          <w:sz w:val="28"/>
          <w:szCs w:val="28"/>
          <w:lang w:val="en-US"/>
        </w:rPr>
      </w:pPr>
    </w:p>
    <w:p>
      <w:pPr>
        <w:spacing w:line="360" w:lineRule="auto"/>
        <w:jc w:val="both"/>
        <w:rPr>
          <w:rFonts w:ascii="Times New Roman" w:hAnsi="Times New Roman"/>
          <w:color w:val="0070C0"/>
          <w:sz w:val="28"/>
          <w:szCs w:val="28"/>
          <w:lang w:val="en-US"/>
        </w:rPr>
      </w:pPr>
      <w:r>
        <w:rPr>
          <w:rFonts w:ascii="Times New Roman" w:hAnsi="Times New Roman"/>
          <w:color w:val="0070C0"/>
          <w:sz w:val="28"/>
          <w:szCs w:val="28"/>
          <w:lang w:val="en-US"/>
        </w:rPr>
        <w:t>Table +++. GAM parameters characterizing the course of IL-6 concentration after parasite inoculation.</w:t>
      </w:r>
    </w:p>
    <w:p>
      <w:pPr>
        <w:pStyle w:val="14"/>
        <w:shd w:val="clear" w:color="auto" w:fill="FFFFFF"/>
        <w:wordWrap w:val="0"/>
        <w:spacing w:line="12" w:lineRule="atLeast"/>
        <w:rPr>
          <w:rFonts w:ascii="Lucida Console" w:hAnsi="Lucida Console" w:eastAsia="Lucida Console" w:cs="Lucida Console"/>
          <w:color w:val="0070C0"/>
          <w:sz w:val="15"/>
          <w:szCs w:val="15"/>
          <w:shd w:val="clear" w:color="auto" w:fill="FFFFFF"/>
        </w:rPr>
      </w:pPr>
      <w:r>
        <w:rPr>
          <w:rFonts w:ascii="Lucida Console" w:hAnsi="Lucida Console" w:eastAsia="Lucida Console" w:cs="Lucida Console"/>
          <w:color w:val="0070C0"/>
          <w:sz w:val="15"/>
          <w:szCs w:val="15"/>
          <w:shd w:val="clear" w:color="auto" w:fill="FFFFFF"/>
        </w:rPr>
        <w:t>Parametric terms “Control” was taken as reference level for the factor “Group”</w:t>
      </w:r>
    </w:p>
    <w:p>
      <w:pPr>
        <w:pStyle w:val="14"/>
        <w:shd w:val="clear" w:color="auto" w:fill="FFFFFF"/>
        <w:wordWrap w:val="0"/>
        <w:spacing w:line="12" w:lineRule="atLeast"/>
        <w:rPr>
          <w:rFonts w:ascii="Lucida Console" w:hAnsi="Lucida Console" w:eastAsia="Lucida Console" w:cs="Lucida Console"/>
          <w:color w:val="0070C0"/>
          <w:sz w:val="15"/>
          <w:szCs w:val="15"/>
          <w:shd w:val="clear" w:color="auto" w:fill="FFFFFF"/>
        </w:rPr>
      </w:pPr>
      <w:r>
        <w:rPr>
          <w:rFonts w:ascii="Lucida Console" w:hAnsi="Lucida Console" w:eastAsia="Lucida Console" w:cs="Lucida Console"/>
          <w:color w:val="0070C0"/>
          <w:sz w:val="15"/>
          <w:szCs w:val="15"/>
          <w:shd w:val="clear" w:color="auto" w:fill="FFFFFF"/>
        </w:rPr>
        <w:t>|term            |   estimate| std.error| statistic|   p.value|</w:t>
      </w:r>
    </w:p>
    <w:p>
      <w:pPr>
        <w:pStyle w:val="14"/>
        <w:shd w:val="clear" w:color="auto" w:fill="FFFFFF"/>
        <w:wordWrap w:val="0"/>
        <w:spacing w:line="12" w:lineRule="atLeast"/>
        <w:rPr>
          <w:rFonts w:ascii="Lucida Console" w:hAnsi="Lucida Console" w:eastAsia="Lucida Console" w:cs="Lucida Console"/>
          <w:color w:val="0070C0"/>
          <w:sz w:val="15"/>
          <w:szCs w:val="15"/>
          <w:shd w:val="clear" w:color="auto" w:fill="FFFFFF"/>
        </w:rPr>
      </w:pPr>
      <w:r>
        <w:rPr>
          <w:rFonts w:ascii="Lucida Console" w:hAnsi="Lucida Console" w:eastAsia="Lucida Console" w:cs="Lucida Console"/>
          <w:color w:val="0070C0"/>
          <w:sz w:val="15"/>
          <w:szCs w:val="15"/>
          <w:shd w:val="clear" w:color="auto" w:fill="FFFFFF"/>
        </w:rPr>
        <w:t>|:---------------|----------:|---------:|---------:|---------:|</w:t>
      </w:r>
    </w:p>
    <w:p>
      <w:pPr>
        <w:pStyle w:val="14"/>
        <w:shd w:val="clear" w:color="auto" w:fill="FFFFFF"/>
        <w:wordWrap w:val="0"/>
        <w:spacing w:line="12" w:lineRule="atLeast"/>
        <w:rPr>
          <w:rFonts w:ascii="Lucida Console" w:hAnsi="Lucida Console" w:eastAsia="Lucida Console" w:cs="Lucida Console"/>
          <w:color w:val="0070C0"/>
          <w:sz w:val="15"/>
          <w:szCs w:val="15"/>
          <w:shd w:val="clear" w:color="auto" w:fill="FFFFFF"/>
        </w:rPr>
      </w:pPr>
      <w:r>
        <w:rPr>
          <w:rFonts w:ascii="Lucida Console" w:hAnsi="Lucida Console" w:eastAsia="Lucida Console" w:cs="Lucida Console"/>
          <w:color w:val="0070C0"/>
          <w:sz w:val="15"/>
          <w:szCs w:val="15"/>
          <w:shd w:val="clear" w:color="auto" w:fill="FFFFFF"/>
        </w:rPr>
        <w:t>|(Intercept)     |  1.1024811| 0.0178942| 61.610973| 0.0000000|</w:t>
      </w:r>
    </w:p>
    <w:p>
      <w:pPr>
        <w:pStyle w:val="14"/>
        <w:shd w:val="clear" w:color="auto" w:fill="FFFFFF"/>
        <w:wordWrap w:val="0"/>
        <w:spacing w:line="12" w:lineRule="atLeast"/>
        <w:rPr>
          <w:rFonts w:ascii="Lucida Console" w:hAnsi="Lucida Console" w:eastAsia="Lucida Console" w:cs="Lucida Console"/>
          <w:color w:val="0070C0"/>
          <w:sz w:val="15"/>
          <w:szCs w:val="15"/>
          <w:shd w:val="clear" w:color="auto" w:fill="FFFFFF"/>
        </w:rPr>
      </w:pPr>
      <w:r>
        <w:rPr>
          <w:rFonts w:ascii="Lucida Console" w:hAnsi="Lucida Console" w:eastAsia="Lucida Console" w:cs="Lucida Console"/>
          <w:color w:val="0070C0"/>
          <w:sz w:val="15"/>
          <w:szCs w:val="15"/>
          <w:shd w:val="clear" w:color="auto" w:fill="FFFFFF"/>
        </w:rPr>
        <w:t>|Group</w:t>
      </w:r>
      <w:r>
        <w:rPr>
          <w:rFonts w:ascii="Lucida Console" w:hAnsi="Lucida Console" w:eastAsia="Lucida Console" w:cs="Lucida Console"/>
          <w:color w:val="0070C0"/>
          <w:sz w:val="15"/>
          <w:szCs w:val="15"/>
          <w:shd w:val="clear" w:color="auto" w:fill="FFFFFF"/>
          <w:vertAlign w:val="subscript"/>
        </w:rPr>
        <w:t>(pSGS1)</w:t>
      </w:r>
      <w:r>
        <w:rPr>
          <w:rFonts w:ascii="Lucida Console" w:hAnsi="Lucida Console" w:eastAsia="Lucida Console" w:cs="Lucida Console"/>
          <w:color w:val="0070C0"/>
          <w:sz w:val="15"/>
          <w:szCs w:val="15"/>
          <w:shd w:val="clear" w:color="auto" w:fill="FFFFFF"/>
        </w:rPr>
        <w:t xml:space="preserve">      |  0.0290625| 0.0254962|  1.139876| 0.2550437|</w:t>
      </w:r>
    </w:p>
    <w:p>
      <w:pPr>
        <w:pStyle w:val="14"/>
        <w:shd w:val="clear" w:color="auto" w:fill="FFFFFF"/>
        <w:wordWrap w:val="0"/>
        <w:spacing w:line="12" w:lineRule="atLeast"/>
        <w:rPr>
          <w:rFonts w:ascii="Lucida Console" w:hAnsi="Lucida Console" w:eastAsia="Lucida Console" w:cs="Lucida Console"/>
          <w:color w:val="0070C0"/>
          <w:sz w:val="15"/>
          <w:szCs w:val="15"/>
        </w:rPr>
      </w:pPr>
      <w:r>
        <w:rPr>
          <w:rFonts w:ascii="Lucida Console" w:hAnsi="Lucida Console" w:eastAsia="Lucida Console" w:cs="Lucida Console"/>
          <w:color w:val="0070C0"/>
          <w:sz w:val="15"/>
          <w:szCs w:val="15"/>
          <w:shd w:val="clear" w:color="auto" w:fill="FFFFFF"/>
        </w:rPr>
        <w:t>|Group</w:t>
      </w:r>
      <w:r>
        <w:rPr>
          <w:rFonts w:ascii="Lucida Console" w:hAnsi="Lucida Console" w:eastAsia="Lucida Console" w:cs="Lucida Console"/>
          <w:color w:val="0070C0"/>
          <w:sz w:val="15"/>
          <w:szCs w:val="15"/>
          <w:shd w:val="clear" w:color="auto" w:fill="FFFFFF"/>
          <w:vertAlign w:val="subscript"/>
        </w:rPr>
        <w:t>(pGRW2)</w:t>
      </w:r>
      <w:r>
        <w:rPr>
          <w:rFonts w:ascii="Lucida Console" w:hAnsi="Lucida Console" w:eastAsia="Lucida Console" w:cs="Lucida Console"/>
          <w:color w:val="0070C0"/>
          <w:sz w:val="15"/>
          <w:szCs w:val="15"/>
          <w:shd w:val="clear" w:color="auto" w:fill="FFFFFF"/>
        </w:rPr>
        <w:t xml:space="preserve">      | -0.0806343| 0.0258581| -3.118332| 0.0019550|</w:t>
      </w:r>
    </w:p>
    <w:p>
      <w:pPr>
        <w:pStyle w:val="14"/>
        <w:shd w:val="clear" w:color="auto" w:fill="FFFFFF"/>
        <w:wordWrap w:val="0"/>
        <w:spacing w:line="12" w:lineRule="atLeast"/>
        <w:rPr>
          <w:rFonts w:ascii="Lucida Console" w:hAnsi="Lucida Console" w:eastAsia="Lucida Console" w:cs="Lucida Console"/>
          <w:color w:val="0070C0"/>
          <w:sz w:val="15"/>
          <w:szCs w:val="15"/>
          <w:shd w:val="clear" w:color="auto" w:fill="FFFFFF"/>
        </w:rPr>
      </w:pPr>
    </w:p>
    <w:p>
      <w:pPr>
        <w:pStyle w:val="14"/>
        <w:shd w:val="clear" w:color="auto" w:fill="FFFFFF"/>
        <w:wordWrap w:val="0"/>
        <w:spacing w:line="12" w:lineRule="atLeast"/>
        <w:rPr>
          <w:rFonts w:ascii="Lucida Console" w:hAnsi="Lucida Console" w:eastAsia="Lucida Console" w:cs="Lucida Console"/>
          <w:color w:val="0070C0"/>
          <w:sz w:val="15"/>
          <w:szCs w:val="15"/>
          <w:shd w:val="clear" w:color="auto" w:fill="FFFFFF"/>
        </w:rPr>
      </w:pPr>
      <w:r>
        <w:rPr>
          <w:rFonts w:ascii="Lucida Console" w:hAnsi="Lucida Console" w:eastAsia="Lucida Console" w:cs="Lucida Console"/>
          <w:color w:val="0070C0"/>
          <w:sz w:val="15"/>
          <w:szCs w:val="15"/>
          <w:shd w:val="clear" w:color="auto" w:fill="FFFFFF"/>
        </w:rPr>
        <w:t>Smoothers</w:t>
      </w:r>
    </w:p>
    <w:p>
      <w:pPr>
        <w:pStyle w:val="14"/>
        <w:shd w:val="clear" w:color="auto" w:fill="FFFFFF"/>
        <w:wordWrap w:val="0"/>
        <w:spacing w:line="12" w:lineRule="atLeast"/>
        <w:rPr>
          <w:rFonts w:ascii="Lucida Console" w:hAnsi="Lucida Console" w:eastAsia="Lucida Console" w:cs="Lucida Console"/>
          <w:color w:val="0070C0"/>
          <w:sz w:val="15"/>
          <w:szCs w:val="15"/>
          <w:shd w:val="clear" w:color="auto" w:fill="FFFFFF"/>
        </w:rPr>
      </w:pPr>
    </w:p>
    <w:p>
      <w:pPr>
        <w:pStyle w:val="14"/>
        <w:shd w:val="clear" w:color="auto" w:fill="FFFFFF"/>
        <w:wordWrap w:val="0"/>
        <w:spacing w:line="12" w:lineRule="atLeast"/>
        <w:rPr>
          <w:rFonts w:ascii="Lucida Console" w:hAnsi="Lucida Console" w:eastAsia="Lucida Console" w:cs="Lucida Console"/>
          <w:color w:val="0070C0"/>
          <w:sz w:val="15"/>
          <w:szCs w:val="15"/>
          <w:shd w:val="clear" w:color="auto" w:fill="FFFFFF"/>
        </w:rPr>
      </w:pPr>
      <w:r>
        <w:rPr>
          <w:rFonts w:ascii="Lucida Console" w:hAnsi="Lucida Console" w:eastAsia="Lucida Console" w:cs="Lucida Console"/>
          <w:color w:val="0070C0"/>
          <w:sz w:val="15"/>
          <w:szCs w:val="15"/>
          <w:shd w:val="clear" w:color="auto" w:fill="FFFFFF"/>
        </w:rPr>
        <w:t>|term                     |       edf|    ref.df|  statistic|  p.value|</w:t>
      </w:r>
    </w:p>
    <w:p>
      <w:pPr>
        <w:pStyle w:val="14"/>
        <w:shd w:val="clear" w:color="auto" w:fill="FFFFFF"/>
        <w:wordWrap w:val="0"/>
        <w:spacing w:line="12" w:lineRule="atLeast"/>
        <w:rPr>
          <w:rFonts w:ascii="Lucida Console" w:hAnsi="Lucida Console" w:eastAsia="Lucida Console" w:cs="Lucida Console"/>
          <w:color w:val="0070C0"/>
          <w:sz w:val="15"/>
          <w:szCs w:val="15"/>
          <w:shd w:val="clear" w:color="auto" w:fill="FFFFFF"/>
        </w:rPr>
      </w:pPr>
      <w:r>
        <w:rPr>
          <w:rFonts w:ascii="Lucida Console" w:hAnsi="Lucida Console" w:eastAsia="Lucida Console" w:cs="Lucida Console"/>
          <w:color w:val="0070C0"/>
          <w:sz w:val="15"/>
          <w:szCs w:val="15"/>
          <w:shd w:val="clear" w:color="auto" w:fill="FFFFFF"/>
        </w:rPr>
        <w:t>|:------------------------|---------:|---------:|----------:|--------:|</w:t>
      </w:r>
    </w:p>
    <w:p>
      <w:pPr>
        <w:pStyle w:val="14"/>
        <w:shd w:val="clear" w:color="auto" w:fill="FFFFFF"/>
        <w:wordWrap w:val="0"/>
        <w:spacing w:line="12" w:lineRule="atLeast"/>
        <w:rPr>
          <w:rFonts w:ascii="Lucida Console" w:hAnsi="Lucida Console" w:eastAsia="Lucida Console" w:cs="Lucida Console"/>
          <w:color w:val="0070C0"/>
          <w:sz w:val="15"/>
          <w:szCs w:val="15"/>
          <w:shd w:val="clear" w:color="auto" w:fill="FFFFFF"/>
        </w:rPr>
      </w:pPr>
      <w:r>
        <w:rPr>
          <w:rFonts w:ascii="Lucida Console" w:hAnsi="Lucida Console" w:eastAsia="Lucida Console" w:cs="Lucida Console"/>
          <w:color w:val="0070C0"/>
          <w:sz w:val="15"/>
          <w:szCs w:val="15"/>
          <w:shd w:val="clear" w:color="auto" w:fill="FFFFFF"/>
        </w:rPr>
        <w:t>|s(DPI):Control           |  3.835704|  3.981939| 25.1384067| 0.00e+00|</w:t>
      </w:r>
    </w:p>
    <w:p>
      <w:pPr>
        <w:pStyle w:val="14"/>
        <w:shd w:val="clear" w:color="auto" w:fill="FFFFFF"/>
        <w:wordWrap w:val="0"/>
        <w:spacing w:line="12" w:lineRule="atLeast"/>
        <w:rPr>
          <w:rFonts w:ascii="Lucida Console" w:hAnsi="Lucida Console" w:eastAsia="Lucida Console" w:cs="Lucida Console"/>
          <w:color w:val="0070C0"/>
          <w:sz w:val="15"/>
          <w:szCs w:val="15"/>
          <w:shd w:val="clear" w:color="auto" w:fill="FFFFFF"/>
        </w:rPr>
      </w:pPr>
      <w:r>
        <w:rPr>
          <w:rFonts w:ascii="Lucida Console" w:hAnsi="Lucida Console" w:eastAsia="Lucida Console" w:cs="Lucida Console"/>
          <w:color w:val="0070C0"/>
          <w:sz w:val="15"/>
          <w:szCs w:val="15"/>
          <w:shd w:val="clear" w:color="auto" w:fill="FFFFFF"/>
        </w:rPr>
        <w:t>|s(DPI):pSGS1             |  3.479888|  3.835300| 23.9773201| 0.00e+00|</w:t>
      </w:r>
    </w:p>
    <w:p>
      <w:pPr>
        <w:pStyle w:val="14"/>
        <w:shd w:val="clear" w:color="auto" w:fill="FFFFFF"/>
        <w:wordWrap w:val="0"/>
        <w:spacing w:line="12" w:lineRule="atLeast"/>
        <w:rPr>
          <w:rFonts w:ascii="Lucida Console" w:hAnsi="Lucida Console" w:eastAsia="Lucida Console" w:cs="Lucida Console"/>
          <w:color w:val="0070C0"/>
          <w:sz w:val="15"/>
          <w:szCs w:val="15"/>
          <w:shd w:val="clear" w:color="auto" w:fill="FFFFFF"/>
        </w:rPr>
      </w:pPr>
      <w:r>
        <w:rPr>
          <w:rFonts w:ascii="Lucida Console" w:hAnsi="Lucida Console" w:eastAsia="Lucida Console" w:cs="Lucida Console"/>
          <w:color w:val="0070C0"/>
          <w:sz w:val="15"/>
          <w:szCs w:val="15"/>
          <w:shd w:val="clear" w:color="auto" w:fill="FFFFFF"/>
        </w:rPr>
        <w:t>|s(DPI):pGRW2             |  3.900352|  3.993298| 15.0194797| 0.00e+00|</w:t>
      </w:r>
    </w:p>
    <w:p>
      <w:pPr>
        <w:pStyle w:val="14"/>
        <w:shd w:val="clear" w:color="auto" w:fill="FFFFFF"/>
        <w:wordWrap w:val="0"/>
        <w:spacing w:line="12" w:lineRule="atLeast"/>
        <w:rPr>
          <w:rFonts w:ascii="Lucida Console" w:hAnsi="Lucida Console" w:eastAsia="Lucida Console" w:cs="Lucida Console"/>
          <w:color w:val="0070C0"/>
          <w:sz w:val="15"/>
          <w:szCs w:val="15"/>
        </w:rPr>
      </w:pPr>
      <w:r>
        <w:rPr>
          <w:rFonts w:ascii="Lucida Console" w:hAnsi="Lucida Console" w:eastAsia="Lucida Console" w:cs="Lucida Console"/>
          <w:color w:val="0070C0"/>
          <w:sz w:val="15"/>
          <w:szCs w:val="15"/>
          <w:shd w:val="clear" w:color="auto" w:fill="FFFFFF"/>
        </w:rPr>
        <w:t>|s(Ring)                  | 25.264011| 57.000000|  0.9289817| 4.56e-05|</w:t>
      </w:r>
    </w:p>
    <w:p>
      <w:pPr>
        <w:spacing w:line="360" w:lineRule="auto"/>
        <w:jc w:val="both"/>
        <w:rPr>
          <w:rFonts w:ascii="Times New Roman" w:hAnsi="Times New Roman"/>
          <w:color w:val="000000" w:themeColor="text1"/>
          <w:sz w:val="28"/>
          <w:szCs w:val="28"/>
          <w:lang w:val="en-US"/>
          <w14:textFill>
            <w14:solidFill>
              <w14:schemeClr w14:val="tx1"/>
            </w14:solidFill>
          </w14:textFill>
        </w:rPr>
      </w:pPr>
    </w:p>
    <w:p>
      <w:pPr>
        <w:keepNext/>
        <w:spacing w:line="360" w:lineRule="auto"/>
        <w:jc w:val="both"/>
      </w:pPr>
      <w:r>
        <w:rPr>
          <w:rFonts w:ascii="SimSun" w:hAnsi="SimSun" w:eastAsia="SimSun" w:cs="SimSun"/>
          <w:sz w:val="24"/>
          <w:szCs w:val="24"/>
        </w:rPr>
        <w:drawing>
          <wp:inline distT="0" distB="0" distL="114300" distR="114300">
            <wp:extent cx="6088380" cy="4349115"/>
            <wp:effectExtent l="0" t="0" r="7620" b="9525"/>
            <wp:docPr id="8" name="Изображение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Изображение 5" descr="IMG_256"/>
                    <pic:cNvPicPr>
                      <a:picLocks noChangeAspect="1"/>
                    </pic:cNvPicPr>
                  </pic:nvPicPr>
                  <pic:blipFill>
                    <a:blip r:embed="rId10"/>
                    <a:stretch>
                      <a:fillRect/>
                    </a:stretch>
                  </pic:blipFill>
                  <pic:spPr>
                    <a:xfrm>
                      <a:off x="0" y="0"/>
                      <a:ext cx="6088380" cy="4349115"/>
                    </a:xfrm>
                    <a:prstGeom prst="rect">
                      <a:avLst/>
                    </a:prstGeom>
                    <a:noFill/>
                    <a:ln w="9525">
                      <a:noFill/>
                    </a:ln>
                  </pic:spPr>
                </pic:pic>
              </a:graphicData>
            </a:graphic>
          </wp:inline>
        </w:drawing>
      </w:r>
    </w:p>
    <w:p>
      <w:pPr>
        <w:spacing w:line="360" w:lineRule="auto"/>
        <w:jc w:val="both"/>
        <w:rPr>
          <w:rFonts w:ascii="Times New Roman" w:hAnsi="Times New Roman"/>
          <w:color w:val="0070C0"/>
          <w:sz w:val="28"/>
          <w:szCs w:val="28"/>
          <w:lang w:val="en-US"/>
        </w:rPr>
      </w:pPr>
      <w:r>
        <w:rPr>
          <w:rFonts w:ascii="Helvetica" w:hAnsi="Helvetica" w:eastAsia="Helvetica" w:cs="Helvetica"/>
          <w:color w:val="0070C0"/>
          <w:sz w:val="16"/>
          <w:szCs w:val="16"/>
          <w:shd w:val="clear" w:color="auto" w:fill="FFFFFF"/>
          <w:lang w:val="en-US"/>
        </w:rPr>
        <w:t>Figure +. IL-6 at different days after inoculation (DPI) in different birds’ groups. Panel A represents the observed IL-6 concentration (dots) and GAM predictions (lines and 95% CI). Panel B represents the difference between smoothers. Time periods when the difference between smoothers is significantly different from zero are marked by black rectangles.</w:t>
      </w:r>
    </w:p>
    <w:p>
      <w:pPr>
        <w:spacing w:line="360" w:lineRule="auto"/>
        <w:jc w:val="both"/>
        <w:rPr>
          <w:rFonts w:ascii="Times New Roman" w:hAnsi="Times New Roman"/>
          <w:color w:val="0070C0"/>
          <w:sz w:val="28"/>
          <w:szCs w:val="28"/>
          <w:lang w:val="en-US"/>
        </w:rPr>
      </w:pPr>
      <w:r>
        <w:rPr>
          <w:rFonts w:ascii="Times New Roman" w:hAnsi="Times New Roman"/>
          <w:color w:val="000000" w:themeColor="text1"/>
          <w:sz w:val="28"/>
          <w:szCs w:val="28"/>
          <w:lang w:val="en-US"/>
          <w14:textFill>
            <w14:solidFill>
              <w14:schemeClr w14:val="tx1"/>
            </w14:solidFill>
          </w14:textFill>
        </w:rPr>
        <w:t xml:space="preserve">After the inoculation procedure in </w:t>
      </w:r>
      <w:r>
        <w:rPr>
          <w:rFonts w:ascii="Times New Roman" w:hAnsi="Times New Roman"/>
          <w:color w:val="0070C0"/>
          <w:sz w:val="28"/>
          <w:szCs w:val="28"/>
          <w:lang w:val="en-US"/>
        </w:rPr>
        <w:t>Control</w:t>
      </w:r>
      <w:r>
        <w:rPr>
          <w:rFonts w:ascii="Times New Roman" w:hAnsi="Times New Roman"/>
          <w:color w:val="000000" w:themeColor="text1"/>
          <w:sz w:val="28"/>
          <w:szCs w:val="28"/>
          <w:lang w:val="en-US"/>
          <w14:textFill>
            <w14:solidFill>
              <w14:schemeClr w14:val="tx1"/>
            </w14:solidFill>
          </w14:textFill>
        </w:rPr>
        <w:t xml:space="preserve"> group </w:t>
      </w:r>
      <w:r>
        <w:rPr>
          <w:rFonts w:ascii="Times New Roman" w:hAnsi="Times New Roman"/>
          <w:color w:val="0070C0"/>
          <w:sz w:val="28"/>
          <w:szCs w:val="28"/>
          <w:lang w:val="en-US"/>
        </w:rPr>
        <w:t>of</w:t>
      </w:r>
      <w:r>
        <w:rPr>
          <w:rFonts w:ascii="Times New Roman" w:hAnsi="Times New Roman"/>
          <w:color w:val="000000" w:themeColor="text1"/>
          <w:sz w:val="28"/>
          <w:szCs w:val="28"/>
          <w:lang w:val="en-US"/>
          <w14:textFill>
            <w14:solidFill>
              <w14:schemeClr w14:val="tx1"/>
            </w14:solidFill>
          </w14:textFill>
        </w:rPr>
        <w:t xml:space="preserve"> birds the level of IL-6 started to fall down from the initial levels. It was the lowest on the 3</w:t>
      </w:r>
      <w:r>
        <w:rPr>
          <w:rFonts w:ascii="Times New Roman" w:hAnsi="Times New Roman"/>
          <w:color w:val="000000" w:themeColor="text1"/>
          <w:sz w:val="28"/>
          <w:szCs w:val="28"/>
          <w:vertAlign w:val="superscript"/>
          <w:lang w:val="en-US"/>
          <w14:textFill>
            <w14:solidFill>
              <w14:schemeClr w14:val="tx1"/>
            </w14:solidFill>
          </w14:textFill>
        </w:rPr>
        <w:t>rd</w:t>
      </w:r>
      <w:r>
        <w:rPr>
          <w:rFonts w:ascii="Times New Roman" w:hAnsi="Times New Roman"/>
          <w:color w:val="000000" w:themeColor="text1"/>
          <w:sz w:val="28"/>
          <w:szCs w:val="28"/>
          <w:lang w:val="en-US"/>
          <w14:textFill>
            <w14:solidFill>
              <w14:schemeClr w14:val="tx1"/>
            </w14:solidFill>
          </w14:textFill>
        </w:rPr>
        <w:t xml:space="preserve"> week and then started to rise </w:t>
      </w:r>
      <w:r>
        <w:rPr>
          <w:rFonts w:ascii="Times New Roman" w:hAnsi="Times New Roman"/>
          <w:color w:val="0070C0"/>
          <w:sz w:val="28"/>
          <w:szCs w:val="28"/>
          <w:lang w:val="en-US"/>
        </w:rPr>
        <w:t xml:space="preserve">(Fig. ++, A). Similar pattern was revealed in the IL-6 dynamics between birds from SGS1 group. Concentration of IL-6 decreased during several days after inoculation. However, at the end of the experiment, on average, it was even higher than initial level, because some birds had several times higher levels of IL-6 from their zero-day values (Fig. +++ A). The IL-6 concentration in SGS1 group was significantly higher than in Control group in the beginning and close to the end of survey (Fig. ++, B). However, in the middle of observation period IL-6 concentration was significantly lower than in Control group (Fig. ++, B). </w:t>
      </w:r>
    </w:p>
    <w:p>
      <w:pPr>
        <w:spacing w:line="360" w:lineRule="auto"/>
        <w:jc w:val="both"/>
        <w:rPr>
          <w:rFonts w:ascii="Times New Roman" w:hAnsi="Times New Roman"/>
          <w:color w:val="0070C0"/>
          <w:sz w:val="28"/>
          <w:szCs w:val="28"/>
          <w:lang w:val="en-US"/>
        </w:rPr>
      </w:pPr>
      <w:r>
        <w:rPr>
          <w:rFonts w:ascii="Times New Roman" w:hAnsi="Times New Roman"/>
          <w:color w:val="0070C0"/>
          <w:sz w:val="28"/>
          <w:szCs w:val="28"/>
          <w:lang w:val="en-US"/>
        </w:rPr>
        <w:t>The dynamics of IL-6 in the GRW2 group was more complex. It demonstrated two peaks</w:t>
      </w:r>
      <w:r>
        <w:rPr>
          <w:rFonts w:hint="default" w:ascii="Times New Roman" w:hAnsi="Times New Roman"/>
          <w:color w:val="0070C0"/>
          <w:sz w:val="28"/>
          <w:szCs w:val="28"/>
          <w:highlight w:val="yellow"/>
          <w:lang w:val="en-US"/>
        </w:rPr>
        <w:t>:</w:t>
      </w:r>
      <w:r>
        <w:rPr>
          <w:rFonts w:ascii="Times New Roman" w:hAnsi="Times New Roman"/>
          <w:color w:val="0070C0"/>
          <w:sz w:val="28"/>
          <w:szCs w:val="28"/>
          <w:lang w:val="en-US"/>
        </w:rPr>
        <w:t xml:space="preserve"> one in the first half of the observation period and </w:t>
      </w:r>
      <w:r>
        <w:rPr>
          <w:rFonts w:hint="default" w:ascii="Times New Roman" w:hAnsi="Times New Roman"/>
          <w:color w:val="0070C0"/>
          <w:sz w:val="28"/>
          <w:szCs w:val="28"/>
          <w:highlight w:val="yellow"/>
          <w:lang w:val="en-US"/>
        </w:rPr>
        <w:t xml:space="preserve">another </w:t>
      </w:r>
      <w:r>
        <w:rPr>
          <w:rFonts w:ascii="Times New Roman" w:hAnsi="Times New Roman"/>
          <w:color w:val="0070C0"/>
          <w:sz w:val="28"/>
          <w:szCs w:val="28"/>
          <w:lang w:val="en-US"/>
        </w:rPr>
        <w:t xml:space="preserve">in the second half (Fig. ++, A). The IL-6 concentration in the SGS1 group was significantly higher than in the GRW2 group during a short period at the beginning of the study (0-2 days after inoculation) and during the last days of observations (45-53 DPI). From 6-22 DPI, IL-6 concentrations were significantly higher in the GRW2 group than in the SGS1 group, but no significant differences were found between groups in 23-44 DPI. </w:t>
      </w:r>
    </w:p>
    <w:p>
      <w:pPr>
        <w:spacing w:line="360" w:lineRule="auto"/>
        <w:jc w:val="both"/>
        <w:rPr>
          <w:rFonts w:ascii="Times New Roman" w:hAnsi="Times New Roman"/>
          <w:color w:val="000000" w:themeColor="text1"/>
          <w:sz w:val="28"/>
          <w:szCs w:val="28"/>
          <w:lang w:val="en-US"/>
          <w14:textFill>
            <w14:solidFill>
              <w14:schemeClr w14:val="tx1"/>
            </w14:solidFill>
          </w14:textFill>
        </w:rPr>
      </w:pPr>
    </w:p>
    <w:p>
      <w:pPr>
        <w:spacing w:line="360" w:lineRule="auto"/>
        <w:jc w:val="both"/>
        <w:rPr>
          <w:rFonts w:ascii="Times New Roman" w:hAnsi="Times New Roman"/>
          <w:i/>
          <w:iCs/>
          <w:color w:val="000000" w:themeColor="text1"/>
          <w:sz w:val="28"/>
          <w:szCs w:val="28"/>
          <w:lang w:val="en-US"/>
          <w14:textFill>
            <w14:solidFill>
              <w14:schemeClr w14:val="tx1"/>
            </w14:solidFill>
          </w14:textFill>
        </w:rPr>
      </w:pPr>
      <w:r>
        <w:rPr>
          <w:rFonts w:ascii="Times New Roman" w:hAnsi="Times New Roman"/>
          <w:i/>
          <w:iCs/>
          <w:color w:val="000000" w:themeColor="text1"/>
          <w:sz w:val="28"/>
          <w:szCs w:val="28"/>
          <w:lang w:val="en-US"/>
          <w14:textFill>
            <w14:solidFill>
              <w14:schemeClr w14:val="tx1"/>
            </w14:solidFill>
          </w14:textFill>
        </w:rPr>
        <w:t xml:space="preserve">3.4 Analysis of repeatabilities </w:t>
      </w:r>
    </w:p>
    <w:p>
      <w:pPr>
        <w:spacing w:line="360" w:lineRule="auto"/>
        <w:jc w:val="both"/>
        <w:rPr>
          <w:rFonts w:ascii="Times New Roman" w:hAnsi="Times New Roman"/>
          <w:sz w:val="28"/>
          <w:szCs w:val="28"/>
          <w:lang w:val="en-US"/>
        </w:rPr>
      </w:pPr>
      <w:r>
        <w:rPr>
          <w:rFonts w:ascii="Times New Roman" w:hAnsi="Times New Roman"/>
          <w:sz w:val="28"/>
          <w:szCs w:val="28"/>
          <w:lang w:val="en-US"/>
        </w:rPr>
        <w:t xml:space="preserve">The repeatabilities of mass-independent RMR in Control, SGS1 and GRW2 groups were R = 0.207±0.114 (P = 0.009), R = 0.359±0.136 (P = 0.007) and R = 0 (P = 0.997; there was singular fit in the model since the variance of the random effect was close to zero). The repeatabilities of </w:t>
      </w:r>
      <w:r>
        <w:rPr>
          <w:rFonts w:ascii="Times New Roman" w:hAnsi="Times New Roman"/>
          <w:iCs/>
          <w:sz w:val="28"/>
          <w:szCs w:val="28"/>
          <w:lang w:val="en-US"/>
        </w:rPr>
        <w:t>log</w:t>
      </w:r>
      <w:r>
        <w:rPr>
          <w:rFonts w:ascii="Times New Roman" w:hAnsi="Times New Roman"/>
          <w:iCs/>
          <w:sz w:val="28"/>
          <w:szCs w:val="28"/>
          <w:vertAlign w:val="subscript"/>
          <w:lang w:val="en-US"/>
        </w:rPr>
        <w:t>10</w:t>
      </w:r>
      <w:r>
        <w:rPr>
          <w:rFonts w:ascii="Times New Roman" w:hAnsi="Times New Roman"/>
          <w:iCs/>
          <w:sz w:val="28"/>
          <w:szCs w:val="28"/>
          <w:lang w:val="en-US"/>
        </w:rPr>
        <w:t>(M</w:t>
      </w:r>
      <w:r>
        <w:rPr>
          <w:rFonts w:ascii="Times New Roman" w:hAnsi="Times New Roman"/>
          <w:iCs/>
          <w:sz w:val="28"/>
          <w:szCs w:val="28"/>
          <w:vertAlign w:val="subscript"/>
          <w:lang w:val="en-US"/>
        </w:rPr>
        <w:t>b</w:t>
      </w:r>
      <w:r>
        <w:rPr>
          <w:rFonts w:ascii="Times New Roman" w:hAnsi="Times New Roman"/>
          <w:iCs/>
          <w:sz w:val="28"/>
          <w:szCs w:val="28"/>
          <w:lang w:val="en-US"/>
        </w:rPr>
        <w:t xml:space="preserve">) </w:t>
      </w:r>
      <w:r>
        <w:rPr>
          <w:rFonts w:ascii="Times New Roman" w:hAnsi="Times New Roman"/>
          <w:sz w:val="28"/>
          <w:szCs w:val="28"/>
          <w:lang w:val="en-US"/>
        </w:rPr>
        <w:t xml:space="preserve">in Control, </w:t>
      </w:r>
      <w:r>
        <w:rPr>
          <w:rFonts w:ascii="Times New Roman" w:hAnsi="Times New Roman"/>
          <w:i/>
          <w:iCs/>
          <w:sz w:val="28"/>
          <w:szCs w:val="28"/>
          <w:lang w:val="en-US"/>
        </w:rPr>
        <w:t>P</w:t>
      </w:r>
      <w:r>
        <w:rPr>
          <w:rFonts w:ascii="Times New Roman" w:hAnsi="Times New Roman"/>
          <w:sz w:val="28"/>
          <w:szCs w:val="28"/>
          <w:lang w:val="en-US"/>
        </w:rPr>
        <w:t xml:space="preserve"> SGS1 and GRW2 groups were R = 0.464±0.122 (P &lt; 0.001), R = 0.695±0.102 (P &lt; 0.001) and R = 0.139±0.108 (P = 0.07),</w:t>
      </w:r>
      <w:r>
        <w:rPr>
          <w:lang w:val="en-US"/>
        </w:rPr>
        <w:t xml:space="preserve"> </w:t>
      </w:r>
      <w:r>
        <w:rPr>
          <w:rFonts w:ascii="Times New Roman" w:hAnsi="Times New Roman"/>
          <w:sz w:val="28"/>
          <w:szCs w:val="28"/>
          <w:lang w:val="en-US"/>
        </w:rPr>
        <w:t>correspondingly.</w:t>
      </w:r>
    </w:p>
    <w:p>
      <w:pPr>
        <w:spacing w:line="360" w:lineRule="auto"/>
        <w:jc w:val="both"/>
        <w:rPr>
          <w:rFonts w:ascii="Times New Roman" w:hAnsi="Times New Roman"/>
          <w:i/>
          <w:iCs/>
          <w:color w:val="000000" w:themeColor="text1"/>
          <w:sz w:val="28"/>
          <w:szCs w:val="28"/>
          <w:lang w:val="en-US"/>
          <w14:textFill>
            <w14:solidFill>
              <w14:schemeClr w14:val="tx1"/>
            </w14:solidFill>
          </w14:textFill>
        </w:rPr>
      </w:pPr>
    </w:p>
    <w:p>
      <w:pPr>
        <w:spacing w:line="360" w:lineRule="auto"/>
        <w:jc w:val="both"/>
        <w:rPr>
          <w:rFonts w:ascii="Times New Roman" w:hAnsi="Times New Roman"/>
          <w:b/>
          <w:bCs/>
          <w:color w:val="000000" w:themeColor="text1"/>
          <w:sz w:val="28"/>
          <w:szCs w:val="28"/>
          <w:lang w:val="en-US"/>
          <w14:textFill>
            <w14:solidFill>
              <w14:schemeClr w14:val="tx1"/>
            </w14:solidFill>
          </w14:textFill>
        </w:rPr>
      </w:pPr>
      <w:r>
        <w:rPr>
          <w:rFonts w:ascii="Times New Roman" w:hAnsi="Times New Roman"/>
          <w:b/>
          <w:bCs/>
          <w:color w:val="000000" w:themeColor="text1"/>
          <w:sz w:val="28"/>
          <w:szCs w:val="28"/>
          <w:lang w:val="en-US"/>
          <w14:textFill>
            <w14:solidFill>
              <w14:schemeClr w14:val="tx1"/>
            </w14:solidFill>
          </w14:textFill>
        </w:rPr>
        <w:t xml:space="preserve">4. Discussion </w:t>
      </w:r>
    </w:p>
    <w:p>
      <w:pPr>
        <w:spacing w:line="360" w:lineRule="auto"/>
        <w:jc w:val="both"/>
        <w:rPr>
          <w:rFonts w:ascii="Times New Roman" w:hAnsi="Times New Roman"/>
          <w:i/>
          <w:iCs/>
          <w:sz w:val="28"/>
          <w:szCs w:val="28"/>
          <w:lang w:val="en-US"/>
        </w:rPr>
      </w:pPr>
      <w:r>
        <w:rPr>
          <w:rFonts w:ascii="Times New Roman" w:hAnsi="Times New Roman"/>
          <w:i/>
          <w:iCs/>
          <w:sz w:val="28"/>
          <w:szCs w:val="28"/>
          <w:lang w:val="en-US"/>
        </w:rPr>
        <w:t xml:space="preserve">4.1 </w:t>
      </w:r>
      <w:commentRangeStart w:id="5"/>
      <w:r>
        <w:rPr>
          <w:rFonts w:ascii="Times New Roman" w:hAnsi="Times New Roman"/>
          <w:i/>
          <w:iCs/>
          <w:sz w:val="28"/>
          <w:szCs w:val="28"/>
          <w:lang w:val="en-US"/>
        </w:rPr>
        <w:t>Parasitemia development</w:t>
      </w:r>
      <w:commentRangeEnd w:id="5"/>
      <w:r>
        <w:rPr>
          <w:rStyle w:val="4"/>
          <w:lang w:val="zh-CN" w:eastAsia="zh-CN"/>
        </w:rPr>
        <w:commentReference w:id="5"/>
      </w:r>
    </w:p>
    <w:p>
      <w:pPr>
        <w:spacing w:line="360" w:lineRule="auto"/>
        <w:jc w:val="both"/>
        <w:rPr>
          <w:rFonts w:ascii="Times New Roman" w:hAnsi="Times New Roman"/>
          <w:color w:val="000000" w:themeColor="text1"/>
          <w:sz w:val="28"/>
          <w:szCs w:val="28"/>
          <w:lang w:val="en-US"/>
          <w14:textFill>
            <w14:solidFill>
              <w14:schemeClr w14:val="tx1"/>
            </w14:solidFill>
          </w14:textFill>
        </w:rPr>
      </w:pPr>
      <w:r>
        <w:rPr>
          <w:rFonts w:ascii="Times New Roman" w:hAnsi="Times New Roman"/>
          <w:sz w:val="28"/>
          <w:szCs w:val="28"/>
          <w:lang w:val="en-US"/>
        </w:rPr>
        <w:t xml:space="preserve">Both </w:t>
      </w:r>
      <w:r>
        <w:rPr>
          <w:rFonts w:ascii="Times New Roman" w:hAnsi="Times New Roman"/>
          <w:i/>
          <w:iCs/>
          <w:sz w:val="28"/>
          <w:szCs w:val="28"/>
          <w:lang w:val="en-US"/>
        </w:rPr>
        <w:t>P. relictum</w:t>
      </w:r>
      <w:r>
        <w:rPr>
          <w:rFonts w:ascii="Times New Roman" w:hAnsi="Times New Roman"/>
          <w:sz w:val="28"/>
          <w:szCs w:val="28"/>
          <w:lang w:val="en-US"/>
        </w:rPr>
        <w:t xml:space="preserve"> SGS1 and </w:t>
      </w:r>
      <w:r>
        <w:rPr>
          <w:rFonts w:ascii="Times New Roman" w:hAnsi="Times New Roman"/>
          <w:i/>
          <w:iCs/>
          <w:sz w:val="28"/>
          <w:szCs w:val="28"/>
          <w:lang w:val="en-US"/>
        </w:rPr>
        <w:t>P. ashfordi</w:t>
      </w:r>
      <w:r>
        <w:rPr>
          <w:rFonts w:ascii="Times New Roman" w:hAnsi="Times New Roman"/>
          <w:sz w:val="28"/>
          <w:szCs w:val="28"/>
          <w:lang w:val="en-US"/>
        </w:rPr>
        <w:t xml:space="preserve"> GRW2 avian malaria parasite species are considered as generalists with great range of potential host species. According to published papers, both of them demonstrate high levels of parasitemia during primary infections of juvenile siskins (Palinauskas et al., 2008; Videvall et al., 2017). Palinauskas et al. (2011) was the first one who reported susceptibility to infected blood inoculation and formation of gametocytes by </w:t>
      </w:r>
      <w:r>
        <w:rPr>
          <w:rFonts w:ascii="Times New Roman" w:hAnsi="Times New Roman"/>
          <w:i/>
          <w:iCs/>
          <w:sz w:val="28"/>
          <w:szCs w:val="28"/>
          <w:lang w:val="en-US"/>
        </w:rPr>
        <w:t>P. ashfordi</w:t>
      </w:r>
      <w:r>
        <w:rPr>
          <w:rFonts w:ascii="Times New Roman" w:hAnsi="Times New Roman"/>
          <w:sz w:val="28"/>
          <w:szCs w:val="28"/>
          <w:lang w:val="en-US"/>
        </w:rPr>
        <w:t xml:space="preserve"> in Northern Palearctic bird species (</w:t>
      </w:r>
      <w:r>
        <w:rPr>
          <w:rFonts w:ascii="Times New Roman" w:hAnsi="Times New Roman"/>
          <w:i/>
          <w:iCs/>
          <w:sz w:val="28"/>
          <w:szCs w:val="28"/>
          <w:lang w:val="en-US"/>
        </w:rPr>
        <w:t>S. spinus</w:t>
      </w:r>
      <w:r>
        <w:rPr>
          <w:rFonts w:ascii="Times New Roman" w:hAnsi="Times New Roman"/>
          <w:sz w:val="28"/>
          <w:szCs w:val="28"/>
          <w:lang w:val="en-US"/>
        </w:rPr>
        <w:t xml:space="preserve"> and </w:t>
      </w:r>
      <w:r>
        <w:rPr>
          <w:rFonts w:ascii="Times New Roman" w:hAnsi="Times New Roman"/>
          <w:i/>
          <w:iCs/>
          <w:sz w:val="28"/>
          <w:szCs w:val="28"/>
          <w:lang w:val="en-US"/>
        </w:rPr>
        <w:t>Loxia curvirostra</w:t>
      </w:r>
      <w:r>
        <w:rPr>
          <w:rFonts w:ascii="Times New Roman" w:hAnsi="Times New Roman"/>
          <w:sz w:val="28"/>
          <w:szCs w:val="28"/>
          <w:lang w:val="en-US"/>
        </w:rPr>
        <w:t xml:space="preserve">). The development of </w:t>
      </w:r>
      <w:r>
        <w:rPr>
          <w:rFonts w:ascii="Times New Roman" w:hAnsi="Times New Roman"/>
          <w:i/>
          <w:iCs/>
          <w:sz w:val="28"/>
          <w:szCs w:val="28"/>
          <w:lang w:val="en-US"/>
        </w:rPr>
        <w:t>P. relictum</w:t>
      </w:r>
      <w:r>
        <w:rPr>
          <w:rFonts w:ascii="Times New Roman" w:hAnsi="Times New Roman"/>
          <w:sz w:val="28"/>
          <w:szCs w:val="28"/>
          <w:lang w:val="en-US"/>
        </w:rPr>
        <w:t xml:space="preserve"> SGS1 parasite was more rapid than </w:t>
      </w:r>
      <w:r>
        <w:rPr>
          <w:rFonts w:ascii="Times New Roman" w:hAnsi="Times New Roman"/>
          <w:color w:val="FF3399"/>
          <w:sz w:val="28"/>
          <w:szCs w:val="28"/>
          <w:lang w:val="en-US"/>
        </w:rPr>
        <w:t>that</w:t>
      </w:r>
      <w:r>
        <w:rPr>
          <w:rFonts w:ascii="Times New Roman" w:hAnsi="Times New Roman"/>
          <w:sz w:val="28"/>
          <w:szCs w:val="28"/>
          <w:lang w:val="en-US"/>
        </w:rPr>
        <w:t xml:space="preserve"> of </w:t>
      </w:r>
      <w:r>
        <w:rPr>
          <w:rFonts w:ascii="Times New Roman" w:hAnsi="Times New Roman"/>
          <w:i/>
          <w:iCs/>
          <w:sz w:val="28"/>
          <w:szCs w:val="28"/>
          <w:lang w:val="en-US"/>
        </w:rPr>
        <w:t>P. relictum</w:t>
      </w:r>
      <w:r>
        <w:rPr>
          <w:rFonts w:ascii="Times New Roman" w:hAnsi="Times New Roman"/>
          <w:sz w:val="28"/>
          <w:szCs w:val="28"/>
          <w:lang w:val="en-US"/>
        </w:rPr>
        <w:t xml:space="preserve"> GRW2. The acute stage started and ended earlier and more simultaneously in SGS1 infected birds than in GRW2. </w:t>
      </w:r>
      <w:r>
        <w:rPr>
          <w:rFonts w:ascii="Times New Roman" w:hAnsi="Times New Roman"/>
          <w:color w:val="000000" w:themeColor="text1"/>
          <w:sz w:val="28"/>
          <w:szCs w:val="28"/>
          <w:lang w:val="en-US"/>
          <w14:textFill>
            <w14:solidFill>
              <w14:schemeClr w14:val="tx1"/>
            </w14:solidFill>
          </w14:textFill>
        </w:rPr>
        <w:t xml:space="preserve">Long prepatent period of </w:t>
      </w:r>
      <w:r>
        <w:rPr>
          <w:rFonts w:ascii="Times New Roman" w:hAnsi="Times New Roman"/>
          <w:i/>
          <w:iCs/>
          <w:color w:val="000000" w:themeColor="text1"/>
          <w:sz w:val="28"/>
          <w:szCs w:val="28"/>
          <w:lang w:val="en-US"/>
          <w14:textFill>
            <w14:solidFill>
              <w14:schemeClr w14:val="tx1"/>
            </w14:solidFill>
          </w14:textFill>
        </w:rPr>
        <w:t>P. ashfordi</w:t>
      </w:r>
      <w:r>
        <w:rPr>
          <w:rFonts w:ascii="Times New Roman" w:hAnsi="Times New Roman"/>
          <w:color w:val="000000" w:themeColor="text1"/>
          <w:sz w:val="28"/>
          <w:szCs w:val="28"/>
          <w:lang w:val="en-US"/>
          <w14:textFill>
            <w14:solidFill>
              <w14:schemeClr w14:val="tx1"/>
            </w14:solidFill>
          </w14:textFill>
        </w:rPr>
        <w:t xml:space="preserve"> in our study corresponds with the idea about a longer prepatent period for the most parasites of </w:t>
      </w:r>
      <w:r>
        <w:rPr>
          <w:rFonts w:ascii="Times New Roman" w:hAnsi="Times New Roman"/>
          <w:i/>
          <w:iCs/>
          <w:color w:val="000000" w:themeColor="text1"/>
          <w:sz w:val="28"/>
          <w:szCs w:val="28"/>
          <w:lang w:val="en-US"/>
          <w14:textFill>
            <w14:solidFill>
              <w14:schemeClr w14:val="tx1"/>
            </w14:solidFill>
          </w14:textFill>
        </w:rPr>
        <w:t>Novyella</w:t>
      </w:r>
      <w:r>
        <w:rPr>
          <w:rFonts w:ascii="Times New Roman" w:hAnsi="Times New Roman"/>
          <w:color w:val="000000" w:themeColor="text1"/>
          <w:sz w:val="28"/>
          <w:szCs w:val="28"/>
          <w:lang w:val="en-US"/>
          <w14:textFill>
            <w14:solidFill>
              <w14:schemeClr w14:val="tx1"/>
            </w14:solidFill>
          </w14:textFill>
        </w:rPr>
        <w:t xml:space="preserve"> sudgenus to which </w:t>
      </w:r>
      <w:r>
        <w:rPr>
          <w:rFonts w:ascii="Times New Roman" w:hAnsi="Times New Roman"/>
          <w:i/>
          <w:iCs/>
          <w:color w:val="000000" w:themeColor="text1"/>
          <w:sz w:val="28"/>
          <w:szCs w:val="28"/>
          <w:lang w:val="en-US"/>
          <w14:textFill>
            <w14:solidFill>
              <w14:schemeClr w14:val="tx1"/>
            </w14:solidFill>
          </w14:textFill>
        </w:rPr>
        <w:t xml:space="preserve">P. ashfordi </w:t>
      </w:r>
      <w:r>
        <w:rPr>
          <w:rFonts w:ascii="Times New Roman" w:hAnsi="Times New Roman"/>
          <w:color w:val="000000" w:themeColor="text1"/>
          <w:sz w:val="28"/>
          <w:szCs w:val="28"/>
          <w:lang w:val="en-US"/>
          <w14:textFill>
            <w14:solidFill>
              <w14:schemeClr w14:val="tx1"/>
            </w14:solidFill>
          </w14:textFill>
        </w:rPr>
        <w:t>belongs to (Garnham, 1966; Palinauskas et al., 2011; Valkiūnas, 2005). Apart from the longer hidden stage in this group, high levels of parasitemia remained up to the end of the experiment. Similar results for the same host-parasite species were observed in other study during the late stages of decreasing parasitemia, though whether it is due to host-parasite interactions or due to peculiarities of parasite species itself is unclear (Videvall et al., 2017).</w:t>
      </w:r>
    </w:p>
    <w:p>
      <w:pPr>
        <w:spacing w:line="360" w:lineRule="auto"/>
        <w:jc w:val="both"/>
        <w:rPr>
          <w:rFonts w:ascii="Times New Roman" w:hAnsi="Times New Roman"/>
          <w:sz w:val="28"/>
          <w:szCs w:val="28"/>
          <w:lang w:val="en-US"/>
        </w:rPr>
      </w:pPr>
    </w:p>
    <w:p>
      <w:pPr>
        <w:spacing w:line="360" w:lineRule="auto"/>
        <w:jc w:val="both"/>
        <w:rPr>
          <w:rFonts w:ascii="Times New Roman" w:hAnsi="Times New Roman"/>
          <w:i/>
          <w:iCs/>
          <w:sz w:val="28"/>
          <w:szCs w:val="28"/>
          <w:lang w:val="en-US"/>
        </w:rPr>
      </w:pPr>
      <w:r>
        <w:rPr>
          <w:rFonts w:ascii="Times New Roman" w:hAnsi="Times New Roman"/>
          <w:i/>
          <w:iCs/>
          <w:sz w:val="28"/>
          <w:szCs w:val="28"/>
          <w:lang w:val="en-US"/>
        </w:rPr>
        <w:t xml:space="preserve">4.2 Oxygen consumption during different malaria infection in siskins </w:t>
      </w:r>
    </w:p>
    <w:p>
      <w:pPr>
        <w:autoSpaceDE w:val="0"/>
        <w:autoSpaceDN w:val="0"/>
        <w:adjustRightInd w:val="0"/>
        <w:spacing w:after="0" w:line="360" w:lineRule="auto"/>
        <w:jc w:val="both"/>
        <w:rPr>
          <w:rFonts w:ascii="Times New Roman" w:hAnsi="Times New Roman"/>
          <w:color w:val="7030A0"/>
          <w:sz w:val="28"/>
          <w:szCs w:val="28"/>
          <w:lang w:val="en-US"/>
        </w:rPr>
      </w:pPr>
      <w:r>
        <w:rPr>
          <w:rFonts w:ascii="Times New Roman" w:hAnsi="Times New Roman"/>
          <w:sz w:val="28"/>
          <w:szCs w:val="28"/>
          <w:lang w:val="en-US"/>
        </w:rPr>
        <w:t>A traditional view is that RMR should be positively linked to parasite loads (Bordes &amp; Morand, 2011). However, this statement still lacks of experimental evidence, and available data contradict each other. A recent meta-analysis of data from researches that focused on the effect of parasitic load on the RMR of various groups of animals showed that in most cases the RMR of hosts increased after parasite infestation (Robar, Murray, &amp; Burness, 2011)</w:t>
      </w:r>
      <w:r>
        <w:rPr>
          <w:rFonts w:ascii="Times New Roman" w:hAnsi="Times New Roman"/>
          <w:color w:val="7030A0"/>
          <w:sz w:val="28"/>
          <w:szCs w:val="28"/>
          <w:lang w:val="en-US"/>
        </w:rPr>
        <w:t xml:space="preserve">. </w:t>
      </w:r>
      <w:r>
        <w:rPr>
          <w:rFonts w:ascii="Times New Roman" w:hAnsi="Times New Roman"/>
          <w:sz w:val="28"/>
          <w:szCs w:val="28"/>
          <w:lang w:val="en-US"/>
        </w:rPr>
        <w:t>Nonetheless, the overall effect of parasites was weak and not statistically significant. As author states the lack of consistent effect of parasites on hosts` energy metabolism in analyzed articles may be explained by different host-parasite systems used in described experiments (Robar et al., 2011)</w:t>
      </w:r>
    </w:p>
    <w:p>
      <w:pPr>
        <w:autoSpaceDE w:val="0"/>
        <w:autoSpaceDN w:val="0"/>
        <w:adjustRightInd w:val="0"/>
        <w:spacing w:after="0" w:line="360" w:lineRule="auto"/>
        <w:jc w:val="both"/>
        <w:rPr>
          <w:rFonts w:ascii="Times New Roman" w:hAnsi="Times New Roman"/>
          <w:color w:val="000000" w:themeColor="text1"/>
          <w:sz w:val="20"/>
          <w:szCs w:val="20"/>
          <w:lang w:val="en-US"/>
          <w14:textFill>
            <w14:solidFill>
              <w14:schemeClr w14:val="tx1"/>
            </w14:solidFill>
          </w14:textFill>
        </w:rPr>
      </w:pPr>
      <w:r>
        <w:rPr>
          <w:rFonts w:ascii="Times New Roman" w:hAnsi="Times New Roman"/>
          <w:sz w:val="28"/>
          <w:szCs w:val="28"/>
          <w:lang w:val="en-US"/>
        </w:rPr>
        <w:t>We are aware of only three works that focuses on the impact of haemosporidian parasites on hosts` metabolic rate and their results contradict each other. The first one was conducted on two years old domestic canaries (</w:t>
      </w:r>
      <w:r>
        <w:rPr>
          <w:rFonts w:ascii="Times New Roman" w:hAnsi="Times New Roman"/>
          <w:i/>
          <w:iCs/>
          <w:sz w:val="28"/>
          <w:szCs w:val="28"/>
          <w:lang w:val="en-US"/>
        </w:rPr>
        <w:t>Serinus canaria</w:t>
      </w:r>
      <w:r>
        <w:rPr>
          <w:rFonts w:ascii="Times New Roman" w:hAnsi="Times New Roman"/>
          <w:sz w:val="28"/>
          <w:szCs w:val="28"/>
          <w:lang w:val="en-US"/>
        </w:rPr>
        <w:t xml:space="preserve">) where birds were infected with </w:t>
      </w:r>
      <w:r>
        <w:rPr>
          <w:rFonts w:ascii="Times New Roman" w:hAnsi="Times New Roman"/>
          <w:i/>
          <w:iCs/>
          <w:color w:val="000000" w:themeColor="text1"/>
          <w:sz w:val="28"/>
          <w:szCs w:val="28"/>
          <w:lang w:val="en-US"/>
          <w14:textFill>
            <w14:solidFill>
              <w14:schemeClr w14:val="tx1"/>
            </w14:solidFill>
          </w14:textFill>
        </w:rPr>
        <w:t>Plasmodium relictum</w:t>
      </w:r>
      <w:r>
        <w:rPr>
          <w:rFonts w:ascii="Times New Roman" w:hAnsi="Times New Roman"/>
          <w:color w:val="000000" w:themeColor="text1"/>
          <w:sz w:val="28"/>
          <w:szCs w:val="28"/>
          <w:lang w:val="en-US"/>
          <w14:textFill>
            <w14:solidFill>
              <w14:schemeClr w14:val="tx1"/>
            </w14:solidFill>
          </w14:textFill>
        </w:rPr>
        <w:t xml:space="preserve"> of unknown genetic lineage. It was shown that during the peak of parasitemia the decrease in oxygen consumption occurred in both thermoneutral and low temperature conditions (Hayworth, Charles van Riper, &amp; Weathers, 1987). The study on infected Great Reed warblers (</w:t>
      </w:r>
      <w:r>
        <w:rPr>
          <w:rFonts w:ascii="Times New Roman" w:hAnsi="Times New Roman"/>
          <w:i/>
          <w:iCs/>
          <w:color w:val="000000" w:themeColor="text1"/>
          <w:sz w:val="28"/>
          <w:szCs w:val="28"/>
          <w:lang w:val="en-US"/>
          <w14:textFill>
            <w14:solidFill>
              <w14:schemeClr w14:val="tx1"/>
            </w14:solidFill>
          </w14:textFill>
        </w:rPr>
        <w:t>Acrocephalus arundinaceus</w:t>
      </w:r>
      <w:r>
        <w:rPr>
          <w:rFonts w:ascii="Times New Roman" w:hAnsi="Times New Roman"/>
          <w:color w:val="000000" w:themeColor="text1"/>
          <w:sz w:val="28"/>
          <w:szCs w:val="28"/>
          <w:lang w:val="en-US"/>
          <w14:textFill>
            <w14:solidFill>
              <w14:schemeClr w14:val="tx1"/>
            </w14:solidFill>
          </w14:textFill>
        </w:rPr>
        <w:t xml:space="preserve">) by Hahn et al. (2018) had not found any difference in RMR and maximal metabolic rate (MMR) between control and experimentally infected with </w:t>
      </w:r>
      <w:r>
        <w:rPr>
          <w:rFonts w:ascii="Times New Roman" w:hAnsi="Times New Roman"/>
          <w:i/>
          <w:iCs/>
          <w:color w:val="000000" w:themeColor="text1"/>
          <w:sz w:val="28"/>
          <w:szCs w:val="28"/>
          <w:lang w:val="en-US"/>
          <w14:textFill>
            <w14:solidFill>
              <w14:schemeClr w14:val="tx1"/>
            </w14:solidFill>
          </w14:textFill>
        </w:rPr>
        <w:t>Plasmodium relictum</w:t>
      </w:r>
      <w:r>
        <w:rPr>
          <w:rFonts w:ascii="Times New Roman" w:hAnsi="Times New Roman"/>
          <w:color w:val="000000" w:themeColor="text1"/>
          <w:sz w:val="28"/>
          <w:szCs w:val="28"/>
          <w:lang w:val="en-US"/>
          <w14:textFill>
            <w14:solidFill>
              <w14:schemeClr w14:val="tx1"/>
            </w14:solidFill>
          </w14:textFill>
        </w:rPr>
        <w:t xml:space="preserve"> birds during both acute and chronical stages. Hahn et al. (2018) concluded that low level parasitemia (less than 1%) during avian malaria does not affect birds` aerobic performance. The recent study by Stager et al. (2021) on the wild Pink-sided Junco </w:t>
      </w:r>
      <w:r>
        <w:rPr>
          <w:rFonts w:ascii="Times New Roman" w:hAnsi="Times New Roman"/>
          <w:i/>
          <w:iCs/>
          <w:color w:val="000000" w:themeColor="text1"/>
          <w:sz w:val="28"/>
          <w:szCs w:val="28"/>
          <w:lang w:val="en-US"/>
          <w14:textFill>
            <w14:solidFill>
              <w14:schemeClr w14:val="tx1"/>
            </w14:solidFill>
          </w14:textFill>
        </w:rPr>
        <w:t>(Junco hyemalis mearnsi</w:t>
      </w:r>
      <w:r>
        <w:rPr>
          <w:rFonts w:ascii="Times New Roman" w:hAnsi="Times New Roman"/>
          <w:color w:val="000000" w:themeColor="text1"/>
          <w:sz w:val="28"/>
          <w:szCs w:val="28"/>
          <w:lang w:val="en-US"/>
          <w14:textFill>
            <w14:solidFill>
              <w14:schemeClr w14:val="tx1"/>
            </w14:solidFill>
          </w14:textFill>
        </w:rPr>
        <w:t>) showed that the presence of haemosporidian parasites (</w:t>
      </w:r>
      <w:r>
        <w:rPr>
          <w:rFonts w:ascii="Times New Roman" w:hAnsi="Times New Roman"/>
          <w:i/>
          <w:iCs/>
          <w:color w:val="000000" w:themeColor="text1"/>
          <w:sz w:val="28"/>
          <w:szCs w:val="28"/>
          <w:lang w:val="en-US"/>
          <w14:textFill>
            <w14:solidFill>
              <w14:schemeClr w14:val="tx1"/>
            </w14:solidFill>
          </w14:textFill>
        </w:rPr>
        <w:t>Haemoproteus</w:t>
      </w:r>
      <w:r>
        <w:rPr>
          <w:rFonts w:ascii="Times New Roman" w:hAnsi="Times New Roman"/>
          <w:color w:val="000000" w:themeColor="text1"/>
          <w:sz w:val="28"/>
          <w:szCs w:val="28"/>
          <w:lang w:val="en-US"/>
          <w14:textFill>
            <w14:solidFill>
              <w14:schemeClr w14:val="tx1"/>
            </w14:solidFill>
          </w14:textFill>
        </w:rPr>
        <w:t xml:space="preserve"> or </w:t>
      </w:r>
      <w:r>
        <w:rPr>
          <w:rFonts w:ascii="Times New Roman" w:hAnsi="Times New Roman"/>
          <w:i/>
          <w:iCs/>
          <w:color w:val="000000" w:themeColor="text1"/>
          <w:sz w:val="28"/>
          <w:szCs w:val="28"/>
          <w:lang w:val="en-US"/>
          <w14:textFill>
            <w14:solidFill>
              <w14:schemeClr w14:val="tx1"/>
            </w14:solidFill>
          </w14:textFill>
        </w:rPr>
        <w:t>Plasmodium</w:t>
      </w:r>
      <w:r>
        <w:rPr>
          <w:rFonts w:ascii="Times New Roman" w:hAnsi="Times New Roman"/>
          <w:color w:val="000000" w:themeColor="text1"/>
          <w:sz w:val="28"/>
          <w:szCs w:val="28"/>
          <w:lang w:val="en-US"/>
          <w14:textFill>
            <w14:solidFill>
              <w14:schemeClr w14:val="tx1"/>
            </w14:solidFill>
          </w14:textFill>
        </w:rPr>
        <w:t>) did not correlate with any of the measured physiological indices, in particular with RMR metabolism of birds. The authors concluded that there was little cost of haemosporidian infection on either junco aerobic performance or energy budgets.</w:t>
      </w:r>
    </w:p>
    <w:p>
      <w:pPr>
        <w:spacing w:line="360" w:lineRule="auto"/>
        <w:jc w:val="both"/>
        <w:rPr>
          <w:rFonts w:ascii="Times New Roman" w:hAnsi="Times New Roman"/>
          <w:color w:val="7030A0"/>
          <w:sz w:val="28"/>
          <w:szCs w:val="28"/>
          <w:lang w:val="en-US"/>
        </w:rPr>
      </w:pPr>
      <w:r>
        <w:rPr>
          <w:rFonts w:ascii="Times New Roman" w:hAnsi="Times New Roman"/>
          <w:sz w:val="28"/>
          <w:szCs w:val="28"/>
          <w:lang w:val="en-US"/>
        </w:rPr>
        <w:t xml:space="preserve">The results of our study show that oxygen consumption after malaria infection in immunologically naïve birds differ depending on the origin of the malaria parasite. In </w:t>
      </w:r>
      <w:r>
        <w:rPr>
          <w:rFonts w:ascii="Times New Roman" w:hAnsi="Times New Roman"/>
          <w:i/>
          <w:iCs/>
          <w:sz w:val="28"/>
          <w:szCs w:val="28"/>
          <w:lang w:val="en-US"/>
        </w:rPr>
        <w:t>P. relictum</w:t>
      </w:r>
      <w:r>
        <w:rPr>
          <w:rFonts w:ascii="Times New Roman" w:hAnsi="Times New Roman"/>
          <w:sz w:val="28"/>
          <w:szCs w:val="28"/>
          <w:lang w:val="en-US"/>
        </w:rPr>
        <w:t xml:space="preserve"> SGS1 group the decrease of RMR coincided with the acute phase of parasitemia. This is similar to the result of Hayworth et al. (1987). They reported significant decrease in oxygen consumption in canaries during the crisis period of </w:t>
      </w:r>
      <w:r>
        <w:rPr>
          <w:rFonts w:ascii="Times New Roman" w:hAnsi="Times New Roman"/>
          <w:i/>
          <w:iCs/>
          <w:sz w:val="28"/>
          <w:szCs w:val="28"/>
          <w:lang w:val="en-US"/>
        </w:rPr>
        <w:t>P. relictum</w:t>
      </w:r>
      <w:r>
        <w:rPr>
          <w:rFonts w:ascii="Times New Roman" w:hAnsi="Times New Roman"/>
          <w:sz w:val="28"/>
          <w:szCs w:val="28"/>
          <w:lang w:val="en-US"/>
        </w:rPr>
        <w:t xml:space="preserve"> infection. Since the destruction of erythrocytes at this time is the highest, it is logical to assume that hematological parameters, such as hematocrit and hemoglobin should be negatively affected</w:t>
      </w:r>
      <w:r>
        <w:rPr>
          <w:rFonts w:ascii="Times New Roman" w:hAnsi="Times New Roman"/>
          <w:color w:val="000000" w:themeColor="text1"/>
          <w:sz w:val="28"/>
          <w:szCs w:val="28"/>
          <w:lang w:val="en-US"/>
          <w14:textFill>
            <w14:solidFill>
              <w14:schemeClr w14:val="tx1"/>
            </w14:solidFill>
          </w14:textFill>
        </w:rPr>
        <w:t xml:space="preserve"> by proliferating parasite </w:t>
      </w:r>
      <w:r>
        <w:rPr>
          <w:rFonts w:ascii="Times New Roman" w:hAnsi="Times New Roman"/>
          <w:sz w:val="28"/>
          <w:szCs w:val="28"/>
          <w:lang w:val="en-US"/>
        </w:rPr>
        <w:t xml:space="preserve">(Hammond, Chappell, Cardullo, Lin, &amp; Johnsen, 2000; Stager et al., 2021). In our study we did not measure hematocrit level or hemoglobin concentration – parameters that reflect blood capacity to carry oxygen, because the amount of blood taken from each of the experimental bird was on its limit. A number of studies have shown a drop in hematocrit in experimentally infected birds during the acute phase of malaria (Ilgūnas, Bukauskaitė, et al., 2019; Ilgūnas, Palinauskas, Platonova, Iezhova, &amp; Valkiūnas, 2019; LaPointe, Atkinson, &amp; Samuel, 2012; Palinauskas et al., 2008; Paulman &amp; McAllister, 2005; Williams, 2005), as well as in hemoglobin concentration (Krams et al., 2013; Palinauskas, Žiegytė, Šengaut, &amp; Bernotienė, 2022). </w:t>
      </w:r>
      <w:r>
        <w:rPr>
          <w:rFonts w:ascii="Times New Roman" w:hAnsi="Times New Roman"/>
          <w:color w:val="000000" w:themeColor="text1"/>
          <w:sz w:val="28"/>
          <w:szCs w:val="28"/>
          <w:lang w:val="en-US"/>
          <w14:textFill>
            <w14:solidFill>
              <w14:schemeClr w14:val="tx1"/>
            </w14:solidFill>
          </w14:textFill>
        </w:rPr>
        <w:t xml:space="preserve">Videvall et al. (2020) reported that in siskins infected with </w:t>
      </w:r>
      <w:r>
        <w:rPr>
          <w:rFonts w:ascii="Times New Roman" w:hAnsi="Times New Roman"/>
          <w:i/>
          <w:iCs/>
          <w:color w:val="000000" w:themeColor="text1"/>
          <w:sz w:val="28"/>
          <w:szCs w:val="28"/>
          <w:lang w:val="en-US"/>
          <w14:textFill>
            <w14:solidFill>
              <w14:schemeClr w14:val="tx1"/>
            </w14:solidFill>
          </w14:textFill>
        </w:rPr>
        <w:t>P. relictum</w:t>
      </w:r>
      <w:r>
        <w:rPr>
          <w:rFonts w:ascii="Times New Roman" w:hAnsi="Times New Roman"/>
          <w:color w:val="000000" w:themeColor="text1"/>
          <w:sz w:val="28"/>
          <w:szCs w:val="28"/>
          <w:lang w:val="en-US"/>
          <w14:textFill>
            <w14:solidFill>
              <w14:schemeClr w14:val="tx1"/>
            </w14:solidFill>
          </w14:textFill>
        </w:rPr>
        <w:t xml:space="preserve"> SGS1, genes that are involved in oxygen binding and transportation processes were in negative correlation with parasitemia level. Interestingly, that in the earlier work with siskins and </w:t>
      </w:r>
      <w:r>
        <w:rPr>
          <w:rFonts w:ascii="Times New Roman" w:hAnsi="Times New Roman"/>
          <w:i/>
          <w:iCs/>
          <w:color w:val="000000" w:themeColor="text1"/>
          <w:sz w:val="28"/>
          <w:szCs w:val="28"/>
          <w:lang w:val="en-US"/>
          <w14:textFill>
            <w14:solidFill>
              <w14:schemeClr w14:val="tx1"/>
            </w14:solidFill>
          </w14:textFill>
        </w:rPr>
        <w:t>P. ashfordi</w:t>
      </w:r>
      <w:r>
        <w:rPr>
          <w:rFonts w:ascii="Times New Roman" w:hAnsi="Times New Roman"/>
          <w:color w:val="000000" w:themeColor="text1"/>
          <w:sz w:val="28"/>
          <w:szCs w:val="28"/>
          <w:lang w:val="en-US"/>
          <w14:textFill>
            <w14:solidFill>
              <w14:schemeClr w14:val="tx1"/>
            </w14:solidFill>
          </w14:textFill>
        </w:rPr>
        <w:t xml:space="preserve"> GRW2, Videvall et al. (2015) </w:t>
      </w:r>
      <w:r>
        <w:rPr>
          <w:rFonts w:ascii="Times New Roman" w:hAnsi="Times New Roman"/>
          <w:color w:val="000000" w:themeColor="text1"/>
          <w:sz w:val="28"/>
          <w:szCs w:val="28"/>
          <w:highlight w:val="yellow"/>
          <w:lang w:val="en-US"/>
          <w14:textFill>
            <w14:solidFill>
              <w14:schemeClr w14:val="tx1"/>
            </w14:solidFill>
          </w14:textFill>
        </w:rPr>
        <w:t>observed</w:t>
      </w:r>
      <w:r>
        <w:rPr>
          <w:rFonts w:ascii="Times New Roman" w:hAnsi="Times New Roman"/>
          <w:color w:val="000000" w:themeColor="text1"/>
          <w:sz w:val="28"/>
          <w:szCs w:val="28"/>
          <w:lang w:val="en-US"/>
          <w14:textFill>
            <w14:solidFill>
              <w14:schemeClr w14:val="tx1"/>
            </w14:solidFill>
          </w14:textFill>
        </w:rPr>
        <w:t xml:space="preserve"> a significant overrepresentation of genes responsible for metabolic functions and oxidation–reduction processes during both parasitemia stages. Afterwards, during the late stage of malaria, when parasitemia was decreasing, catabolic processes became predominant in comparison with the stage of parasitemia`s peak. Comparing the result of these two works Videvall et al. (2020) noted similarities in genes functions that were expressed in SGS1-infected (Videvall et al., 2020) and GRW2-infected siskins (Videvall et al., 2015) and demonstrated that highly-virulent SGS1 induced strong transcriptome response, while low-virulent GRW4 – minor. Coupled with the high levels of parasitemia in both </w:t>
      </w:r>
      <w:r>
        <w:rPr>
          <w:rFonts w:ascii="Times New Roman" w:hAnsi="Times New Roman"/>
          <w:i/>
          <w:iCs/>
          <w:color w:val="000000" w:themeColor="text1"/>
          <w:sz w:val="28"/>
          <w:szCs w:val="28"/>
          <w:lang w:val="en-US"/>
          <w14:textFill>
            <w14:solidFill>
              <w14:schemeClr w14:val="tx1"/>
            </w14:solidFill>
          </w14:textFill>
        </w:rPr>
        <w:t>P. relictum</w:t>
      </w:r>
      <w:r>
        <w:rPr>
          <w:rFonts w:ascii="Times New Roman" w:hAnsi="Times New Roman"/>
          <w:color w:val="000000" w:themeColor="text1"/>
          <w:sz w:val="28"/>
          <w:szCs w:val="28"/>
          <w:lang w:val="en-US"/>
          <w14:textFill>
            <w14:solidFill>
              <w14:schemeClr w14:val="tx1"/>
            </w14:solidFill>
          </w14:textFill>
        </w:rPr>
        <w:t xml:space="preserve"> SGS1 and </w:t>
      </w:r>
      <w:r>
        <w:rPr>
          <w:rFonts w:ascii="Times New Roman" w:hAnsi="Times New Roman"/>
          <w:i/>
          <w:iCs/>
          <w:color w:val="000000" w:themeColor="text1"/>
          <w:sz w:val="28"/>
          <w:szCs w:val="28"/>
          <w:lang w:val="en-US"/>
          <w14:textFill>
            <w14:solidFill>
              <w14:schemeClr w14:val="tx1"/>
            </w14:solidFill>
          </w14:textFill>
        </w:rPr>
        <w:t>P. ashfordi</w:t>
      </w:r>
      <w:r>
        <w:rPr>
          <w:rFonts w:ascii="Times New Roman" w:hAnsi="Times New Roman"/>
          <w:color w:val="000000" w:themeColor="text1"/>
          <w:sz w:val="28"/>
          <w:szCs w:val="28"/>
          <w:lang w:val="en-US"/>
          <w14:textFill>
            <w14:solidFill>
              <w14:schemeClr w14:val="tx1"/>
            </w14:solidFill>
          </w14:textFill>
        </w:rPr>
        <w:t xml:space="preserve"> GRW2 in our experiment we can accept that both these parasites have strong effect on physiological state of experimental siskins. </w:t>
      </w:r>
    </w:p>
    <w:p>
      <w:pPr>
        <w:spacing w:line="360" w:lineRule="auto"/>
        <w:jc w:val="both"/>
        <w:rPr>
          <w:rFonts w:ascii="Times New Roman" w:hAnsi="Times New Roman"/>
          <w:sz w:val="28"/>
          <w:szCs w:val="28"/>
          <w:lang w:val="en-US"/>
        </w:rPr>
      </w:pPr>
      <w:r>
        <w:rPr>
          <w:rFonts w:ascii="Times New Roman" w:hAnsi="Times New Roman"/>
          <w:color w:val="000000" w:themeColor="text1"/>
          <w:sz w:val="28"/>
          <w:szCs w:val="28"/>
          <w:lang w:val="en-US"/>
          <w14:textFill>
            <w14:solidFill>
              <w14:schemeClr w14:val="tx1"/>
            </w14:solidFill>
          </w14:textFill>
        </w:rPr>
        <w:t>The pathological consequences of malaria vary depending on host and parasite species, their interactions, environmental factors, host individual traits and parasite isolates – all of these can affect the disease outcome (Cornet &amp; Sorci, 2014). In Hahn et al. (2018) peak parasitemia was lower than 1% of parasitized erythrocytes, while in Hayworth et. al.</w:t>
      </w:r>
      <w:r>
        <w:commentReference w:id="6"/>
      </w:r>
      <w:r>
        <w:rPr>
          <w:rFonts w:ascii="Times New Roman" w:hAnsi="Times New Roman"/>
          <w:color w:val="000000" w:themeColor="text1"/>
          <w:sz w:val="28"/>
          <w:szCs w:val="28"/>
          <w:lang w:val="en-US"/>
          <w14:textFill>
            <w14:solidFill>
              <w14:schemeClr w14:val="tx1"/>
            </w14:solidFill>
          </w14:textFill>
        </w:rPr>
        <w:t xml:space="preserve"> it ranged </w:t>
      </w:r>
      <w:r>
        <w:rPr>
          <w:rFonts w:ascii="Times New Roman" w:hAnsi="Times New Roman"/>
          <w:sz w:val="28"/>
          <w:szCs w:val="28"/>
          <w:lang w:val="en-US"/>
        </w:rPr>
        <w:t xml:space="preserve">from </w:t>
      </w:r>
      <w:r>
        <w:rPr>
          <w:rFonts w:ascii="Times New Roman" w:hAnsi="Times New Roman"/>
          <w:color w:val="000000" w:themeColor="text1"/>
          <w:sz w:val="28"/>
          <w:szCs w:val="28"/>
          <w:lang w:val="en-US"/>
          <w14:textFill>
            <w14:solidFill>
              <w14:schemeClr w14:val="tx1"/>
            </w14:solidFill>
          </w14:textFill>
        </w:rPr>
        <w:t>1.32% to 50%. It seems evident that the higher the parasitemia, the more detrimental consequences it has on bird`s health in general, and strongly i</w:t>
      </w:r>
      <w:r>
        <w:rPr>
          <w:rFonts w:ascii="Times New Roman" w:hAnsi="Times New Roman"/>
          <w:sz w:val="28"/>
          <w:szCs w:val="28"/>
          <w:lang w:val="en-US"/>
        </w:rPr>
        <w:t xml:space="preserve">t should </w:t>
      </w:r>
      <w:r>
        <w:rPr>
          <w:rFonts w:ascii="Times New Roman" w:hAnsi="Times New Roman"/>
          <w:color w:val="000000" w:themeColor="text1"/>
          <w:sz w:val="28"/>
          <w:szCs w:val="28"/>
          <w:lang w:val="en-US"/>
          <w14:textFill>
            <w14:solidFill>
              <w14:schemeClr w14:val="tx1"/>
            </w14:solidFill>
          </w14:textFill>
        </w:rPr>
        <w:t>affect host metabolic rate in particular</w:t>
      </w:r>
      <w:r>
        <w:rPr>
          <w:rFonts w:ascii="Times New Roman" w:hAnsi="Times New Roman"/>
          <w:sz w:val="28"/>
          <w:szCs w:val="28"/>
          <w:lang w:val="en-US"/>
        </w:rPr>
        <w:t>. So, Hayworth et al. (1987) found a significant positive correlation between level of parasitemia on the peak and relative decrease in oxygen consumption during low temperature condition though it was not significant in the thermoneutral zone</w:t>
      </w:r>
      <w:r>
        <w:rPr>
          <w:rFonts w:ascii="Times New Roman" w:hAnsi="Times New Roman"/>
          <w:color w:val="FF3399"/>
          <w:sz w:val="28"/>
          <w:szCs w:val="28"/>
          <w:lang w:val="en-US"/>
        </w:rPr>
        <w:t>.</w:t>
      </w:r>
      <w:r>
        <w:rPr>
          <w:rFonts w:ascii="Times New Roman" w:hAnsi="Times New Roman"/>
          <w:sz w:val="28"/>
          <w:szCs w:val="28"/>
          <w:lang w:val="en-US"/>
        </w:rPr>
        <w:t xml:space="preserve"> </w:t>
      </w:r>
    </w:p>
    <w:p>
      <w:pPr>
        <w:spacing w:line="360" w:lineRule="auto"/>
        <w:jc w:val="both"/>
        <w:rPr>
          <w:rFonts w:ascii="Times New Roman" w:hAnsi="Times New Roman"/>
          <w:sz w:val="28"/>
          <w:szCs w:val="28"/>
          <w:lang w:val="en-US"/>
        </w:rPr>
      </w:pPr>
      <w:r>
        <w:rPr>
          <w:rFonts w:ascii="Times New Roman" w:hAnsi="Times New Roman"/>
          <w:sz w:val="28"/>
          <w:szCs w:val="28"/>
          <w:lang w:val="en-US"/>
        </w:rPr>
        <w:t>In the light of these considerations, it is curious that for siskins from group GRW2 birds our GAMM also showed a period of lowered RMR, though short. At that time period (6-12 DPI) the average level of parasitemia was relatively small i.e., acute phase hasn`t appeared yet</w:t>
      </w:r>
      <w:r>
        <w:commentReference w:id="7"/>
      </w:r>
      <w:r>
        <w:rPr>
          <w:rFonts w:ascii="Times New Roman" w:hAnsi="Times New Roman"/>
          <w:sz w:val="28"/>
          <w:szCs w:val="28"/>
          <w:lang w:val="en-US"/>
        </w:rPr>
        <w:t>. But, starting from day 12 PI both RMR and parasitemia has started to rise. We assume two possible explanations for this: a) the average parasitemia in group GRW2 during the crisis was 33%, which is almost two times less than parasitemia in g</w:t>
      </w:r>
      <w:bookmarkStart w:id="3" w:name="_GoBack"/>
      <w:bookmarkEnd w:id="3"/>
      <w:r>
        <w:rPr>
          <w:rFonts w:ascii="Times New Roman" w:hAnsi="Times New Roman"/>
          <w:sz w:val="28"/>
          <w:szCs w:val="28"/>
          <w:lang w:val="en-US"/>
        </w:rPr>
        <w:t>roup SGS1 (50%), possibly because in group-2 the peak parasitemia level didn`t cause enough of erythrocytes destruction to reduce the metabolic rate. However, we cannot state that this is a sufficient difference to claim that one parasitemia is less severe than the other, especially when both are so high; b) an increase in RMR might indicate the activation of immune response or, at least, an increase in energy expenditure during the acute phase of unfamiliar tropical malaria infection since the rise in RMR coincided with the peak parasitemia in group-2 birds on 24</w:t>
      </w:r>
      <w:r>
        <w:rPr>
          <w:rFonts w:ascii="Times New Roman" w:hAnsi="Times New Roman"/>
          <w:sz w:val="28"/>
          <w:szCs w:val="28"/>
          <w:vertAlign w:val="superscript"/>
          <w:lang w:val="en-US"/>
        </w:rPr>
        <w:t>th</w:t>
      </w:r>
      <w:r>
        <w:rPr>
          <w:rFonts w:ascii="Times New Roman" w:hAnsi="Times New Roman"/>
          <w:sz w:val="28"/>
          <w:szCs w:val="28"/>
          <w:lang w:val="en-US"/>
        </w:rPr>
        <w:t xml:space="preserve"> DPI. After 30</w:t>
      </w:r>
      <w:r>
        <w:rPr>
          <w:rFonts w:ascii="Times New Roman" w:hAnsi="Times New Roman"/>
          <w:sz w:val="28"/>
          <w:szCs w:val="28"/>
          <w:vertAlign w:val="superscript"/>
          <w:lang w:val="en-US"/>
        </w:rPr>
        <w:t>th</w:t>
      </w:r>
      <w:r>
        <w:rPr>
          <w:rFonts w:ascii="Times New Roman" w:hAnsi="Times New Roman"/>
          <w:sz w:val="28"/>
          <w:szCs w:val="28"/>
          <w:lang w:val="en-US"/>
        </w:rPr>
        <w:t xml:space="preserve"> day the difference between two experimental group in RMR became statistically insignificant, with the tendency for birds from SGS1 to have higher rate of metabolism. Interestingly, that we observed an increase in oxygen consumption in Control group after the inoculation of uninfected blood.</w:t>
      </w:r>
      <w:r>
        <w:rPr>
          <w:rFonts w:ascii="Times New Roman" w:hAnsi="Times New Roman"/>
          <w:color w:val="7030A0"/>
          <w:sz w:val="28"/>
          <w:szCs w:val="28"/>
          <w:lang w:val="en-US"/>
        </w:rPr>
        <w:t xml:space="preserve"> </w:t>
      </w:r>
      <w:r>
        <w:rPr>
          <w:rFonts w:ascii="Times New Roman" w:hAnsi="Times New Roman"/>
          <w:sz w:val="28"/>
          <w:szCs w:val="28"/>
          <w:lang w:val="en-US"/>
        </w:rPr>
        <w:t>It lasted for about 2 weeks after which RMR decreased and after 5</w:t>
      </w:r>
      <w:r>
        <w:rPr>
          <w:rFonts w:ascii="Times New Roman" w:hAnsi="Times New Roman"/>
          <w:sz w:val="28"/>
          <w:szCs w:val="28"/>
          <w:vertAlign w:val="superscript"/>
          <w:lang w:val="en-US"/>
        </w:rPr>
        <w:t>th</w:t>
      </w:r>
      <w:r>
        <w:rPr>
          <w:rFonts w:ascii="Times New Roman" w:hAnsi="Times New Roman"/>
          <w:sz w:val="28"/>
          <w:szCs w:val="28"/>
          <w:lang w:val="en-US"/>
        </w:rPr>
        <w:t xml:space="preserve"> week became </w:t>
      </w:r>
      <w:commentRangeStart w:id="8"/>
      <w:r>
        <w:rPr>
          <w:rFonts w:ascii="Times New Roman" w:hAnsi="Times New Roman"/>
          <w:sz w:val="28"/>
          <w:szCs w:val="28"/>
          <w:lang w:val="en-US"/>
        </w:rPr>
        <w:t xml:space="preserve">indistinguishable </w:t>
      </w:r>
      <w:commentRangeEnd w:id="8"/>
      <w:r>
        <w:rPr>
          <w:rStyle w:val="4"/>
          <w:lang w:val="zh-CN" w:eastAsia="zh-CN"/>
        </w:rPr>
        <w:commentReference w:id="8"/>
      </w:r>
      <w:r>
        <w:rPr>
          <w:rFonts w:ascii="Times New Roman" w:hAnsi="Times New Roman"/>
          <w:sz w:val="28"/>
          <w:szCs w:val="28"/>
          <w:lang w:val="en-US"/>
        </w:rPr>
        <w:t>from the initial level. We see a possible reason for this in the: a) stress, because with the beginning of the experiment birds were regularly subjected to handling which may cause a short term stress additional to a chronic stress from captivity (Li et al., 2019; Thompson, Brown, &amp; Downs, 2015); b) immune response due to the inoculation with uninfected blood, since blood itself can cause an inflammatory response (Ellis et al., 2015; Garraud et al., 2016). We cannot exclude the possibility that these factors were acting simultaneously.</w:t>
      </w:r>
    </w:p>
    <w:p>
      <w:pPr>
        <w:spacing w:line="360" w:lineRule="auto"/>
        <w:jc w:val="both"/>
        <w:rPr>
          <w:rFonts w:ascii="Times New Roman" w:hAnsi="Times New Roman"/>
          <w:sz w:val="28"/>
          <w:szCs w:val="28"/>
          <w:lang w:val="en-US"/>
        </w:rPr>
      </w:pPr>
      <w:r>
        <w:rPr>
          <w:rFonts w:ascii="Times New Roman" w:hAnsi="Times New Roman"/>
          <w:sz w:val="28"/>
          <w:szCs w:val="28"/>
          <w:lang w:val="en-US"/>
        </w:rPr>
        <w:t xml:space="preserve">Despite the high peak of parasitemia in birds infected with </w:t>
      </w:r>
      <w:r>
        <w:rPr>
          <w:rFonts w:ascii="Times New Roman" w:hAnsi="Times New Roman"/>
          <w:i/>
          <w:iCs/>
          <w:sz w:val="28"/>
          <w:szCs w:val="28"/>
          <w:lang w:val="en-US"/>
        </w:rPr>
        <w:t xml:space="preserve">P. relictum </w:t>
      </w:r>
      <w:r>
        <w:rPr>
          <w:rFonts w:ascii="Times New Roman" w:hAnsi="Times New Roman"/>
          <w:sz w:val="28"/>
          <w:szCs w:val="28"/>
          <w:lang w:val="en-US"/>
        </w:rPr>
        <w:t xml:space="preserve">SGS1, repeatabilities of both body mass and mass-independent RMR during the course of the disease in this group of siskins were significant and even exceeded the corresponding repeatabilities in the Control group. Both corresponding repeatabilities in birds infected with </w:t>
      </w:r>
      <w:r>
        <w:rPr>
          <w:rFonts w:ascii="Times New Roman" w:hAnsi="Times New Roman"/>
          <w:i/>
          <w:iCs/>
          <w:sz w:val="28"/>
          <w:szCs w:val="28"/>
          <w:lang w:val="en-US"/>
        </w:rPr>
        <w:t>P. ashfordi</w:t>
      </w:r>
      <w:r>
        <w:rPr>
          <w:rFonts w:ascii="Times New Roman" w:hAnsi="Times New Roman"/>
          <w:sz w:val="28"/>
          <w:szCs w:val="28"/>
          <w:lang w:val="en-US"/>
        </w:rPr>
        <w:t xml:space="preserve"> GRW2 did not differ significantly from zero, suggesting that GRW2</w:t>
      </w:r>
      <w:r>
        <w:rPr>
          <w:rFonts w:ascii="Times New Roman" w:hAnsi="Times New Roman"/>
          <w:i/>
          <w:iCs/>
          <w:sz w:val="28"/>
          <w:szCs w:val="28"/>
          <w:lang w:val="en-US"/>
        </w:rPr>
        <w:t xml:space="preserve"> </w:t>
      </w:r>
      <w:r>
        <w:rPr>
          <w:rFonts w:ascii="Times New Roman" w:hAnsi="Times New Roman"/>
          <w:sz w:val="28"/>
          <w:szCs w:val="28"/>
          <w:lang w:val="en-US"/>
        </w:rPr>
        <w:t xml:space="preserve">malaria infection causes more significant changes in bird physiology compared to SGS1. More detailed analysis of repeatabilities will be presented in another article. </w:t>
      </w:r>
    </w:p>
    <w:p>
      <w:pPr>
        <w:spacing w:line="360" w:lineRule="auto"/>
        <w:jc w:val="both"/>
        <w:rPr>
          <w:rFonts w:ascii="Times New Roman" w:hAnsi="Times New Roman"/>
          <w:sz w:val="28"/>
          <w:szCs w:val="28"/>
          <w:lang w:val="en-US"/>
        </w:rPr>
      </w:pPr>
    </w:p>
    <w:p>
      <w:pPr>
        <w:spacing w:line="360" w:lineRule="auto"/>
        <w:jc w:val="both"/>
        <w:rPr>
          <w:rFonts w:ascii="Times New Roman" w:hAnsi="Times New Roman"/>
          <w:i/>
          <w:iCs/>
          <w:sz w:val="28"/>
          <w:szCs w:val="28"/>
          <w:lang w:val="en-US"/>
        </w:rPr>
      </w:pPr>
      <w:r>
        <w:rPr>
          <w:rFonts w:ascii="Times New Roman" w:hAnsi="Times New Roman"/>
          <w:i/>
          <w:iCs/>
          <w:sz w:val="28"/>
          <w:szCs w:val="28"/>
          <w:lang w:val="en-US"/>
        </w:rPr>
        <w:t>4.3 Il-6 level in blood of infected siskins</w:t>
      </w:r>
    </w:p>
    <w:p>
      <w:pPr>
        <w:spacing w:line="360" w:lineRule="auto"/>
        <w:jc w:val="both"/>
        <w:rPr>
          <w:rFonts w:ascii="Times New Roman" w:hAnsi="Times New Roman"/>
          <w:color w:val="7030A0"/>
          <w:sz w:val="28"/>
          <w:szCs w:val="28"/>
          <w:lang w:val="en-US"/>
        </w:rPr>
      </w:pPr>
      <w:r>
        <w:rPr>
          <w:rFonts w:ascii="Times New Roman" w:hAnsi="Times New Roman"/>
          <w:sz w:val="28"/>
          <w:szCs w:val="28"/>
          <w:lang w:val="en-US"/>
        </w:rPr>
        <w:t>We found it quite difficult to interpret the IL-6 level graphs. At the first glance for all groups, they look like absolute roller-coasters</w:t>
      </w:r>
      <w:r>
        <w:rPr>
          <w:rFonts w:ascii="Times New Roman" w:hAnsi="Times New Roman"/>
          <w:color w:val="7030A0"/>
          <w:sz w:val="28"/>
          <w:szCs w:val="28"/>
          <w:lang w:val="en-US"/>
        </w:rPr>
        <w:t xml:space="preserve">. </w:t>
      </w:r>
      <w:r>
        <w:rPr>
          <w:rFonts w:ascii="Times New Roman" w:hAnsi="Times New Roman"/>
          <w:sz w:val="28"/>
          <w:szCs w:val="28"/>
          <w:lang w:val="en-US"/>
        </w:rPr>
        <w:t>It turns out that for SGS1 group IL-6 level was low during the acute phase – from 12 to 24</w:t>
      </w:r>
      <w:r>
        <w:rPr>
          <w:rFonts w:ascii="Times New Roman" w:hAnsi="Times New Roman"/>
          <w:sz w:val="28"/>
          <w:szCs w:val="28"/>
          <w:vertAlign w:val="superscript"/>
          <w:lang w:val="en-US"/>
        </w:rPr>
        <w:t>th</w:t>
      </w:r>
      <w:r>
        <w:rPr>
          <w:rFonts w:ascii="Times New Roman" w:hAnsi="Times New Roman"/>
          <w:sz w:val="28"/>
          <w:szCs w:val="28"/>
          <w:lang w:val="en-US"/>
        </w:rPr>
        <w:t xml:space="preserve"> DPI. But strangely, for some birds, closer to the end of the experiment, IL-6 started to rise and became several times higher, than it was at the day zero of experiment. The thing that catches the eye is that during the first two weeks after infection of the SGS1-infected siskins had almost uniform decrease of IL-6. It seems like we observed somewhat similar to results gained in the master degree project by Esteban Henao (2019) made </w:t>
      </w:r>
      <w:r>
        <w:rPr>
          <w:rFonts w:ascii="Times New Roman" w:hAnsi="Times New Roman"/>
          <w:color w:val="FF3399"/>
          <w:sz w:val="28"/>
          <w:szCs w:val="28"/>
          <w:lang w:val="en-US"/>
        </w:rPr>
        <w:t>either</w:t>
      </w:r>
      <w:r>
        <w:rPr>
          <w:rFonts w:ascii="Times New Roman" w:hAnsi="Times New Roman"/>
          <w:sz w:val="28"/>
          <w:szCs w:val="28"/>
          <w:lang w:val="en-US"/>
        </w:rPr>
        <w:t xml:space="preserve"> on siskins infected with </w:t>
      </w:r>
      <w:r>
        <w:rPr>
          <w:rFonts w:ascii="Times New Roman" w:hAnsi="Times New Roman"/>
          <w:i/>
          <w:iCs/>
          <w:sz w:val="28"/>
          <w:szCs w:val="28"/>
          <w:lang w:val="en-US"/>
        </w:rPr>
        <w:t>P. relictum</w:t>
      </w:r>
      <w:r>
        <w:rPr>
          <w:rFonts w:ascii="Times New Roman" w:hAnsi="Times New Roman"/>
          <w:sz w:val="28"/>
          <w:szCs w:val="28"/>
          <w:lang w:val="en-US"/>
        </w:rPr>
        <w:t xml:space="preserve"> SGS1. She found out that expression level of IL-15 on 8 dpi was negatively related to rapidly growing parasitemia level and highly parasitized birds expressed less IL-15, approaching expression level of uninfected birds. This resembles our results for siskins from SGS1 group, though we had a decrease of interleukin in both Control and SGS1-infected groups. IL-15 is required for type 1 cytokine production, for natural killer cells and dendritic cells responses, and for the synthesis of malaria-specific antibodies (Ing, Gros, &amp; Stevenson, 2005), while IL-6 is the pro-inflammatory cytokine (Clark, Alleva, Budd, &amp; Cowden, 2008).</w:t>
      </w:r>
      <w:r>
        <w:rPr>
          <w:rFonts w:ascii="Times New Roman" w:hAnsi="Times New Roman"/>
          <w:color w:val="7030A0"/>
          <w:sz w:val="28"/>
          <w:szCs w:val="28"/>
          <w:lang w:val="en-US"/>
        </w:rPr>
        <w:t xml:space="preserve"> </w:t>
      </w:r>
      <w:r>
        <w:rPr>
          <w:rFonts w:ascii="Times New Roman" w:hAnsi="Times New Roman"/>
          <w:sz w:val="28"/>
          <w:szCs w:val="28"/>
          <w:lang w:val="en-US"/>
        </w:rPr>
        <w:t>Authors suggested that infected birds had expressed less IL-15 in order to control for hyperreactivity of immune response on growing number of parasitic antigens (Esteban Henao, 2019).</w:t>
      </w:r>
    </w:p>
    <w:p>
      <w:pPr>
        <w:spacing w:line="360" w:lineRule="auto"/>
        <w:jc w:val="both"/>
        <w:rPr>
          <w:rFonts w:ascii="Times New Roman" w:hAnsi="Times New Roman"/>
          <w:color w:val="7030A0"/>
          <w:sz w:val="28"/>
          <w:szCs w:val="28"/>
          <w:lang w:val="en-US"/>
        </w:rPr>
      </w:pPr>
      <w:r>
        <w:rPr>
          <w:rFonts w:ascii="Times New Roman" w:hAnsi="Times New Roman"/>
          <w:sz w:val="28"/>
          <w:szCs w:val="28"/>
          <w:lang w:val="en-US"/>
        </w:rPr>
        <w:t>However, despite the different roles of these cytokines in immune response, mechanisms of suppression of their expression and lowered final level in blood can still be the same. In distinction to SGS1, birds with GRW2 parasite tended to increase their IL-6 level in plasma after the infection up to the 12 DPI. As we see on figure 1, the week between 12 DPI and 18 DPI was a period when parasite started to multiplicate rapidly. It coincided with the moment of transition from the increase of IL-6 level to its decrease in GRW2-infected siskins. It seems like birds in both groups tended to decrease IL-6 level in response to rapid multiplication of the parasite. It might be the result of malaria-related immunosuppression or/and activation of tolerogenic way of immune response by the host itself in order to avoid immunopathology (Calle, Mordmüller, &amp; Singh, 2021; Esteban Henao, 2019)</w:t>
      </w:r>
      <w:r>
        <w:rPr>
          <w:rFonts w:ascii="Times New Roman" w:hAnsi="Times New Roman"/>
          <w:color w:val="7030A0"/>
          <w:sz w:val="28"/>
          <w:szCs w:val="28"/>
          <w:lang w:val="en-US"/>
        </w:rPr>
        <w:t>.</w:t>
      </w:r>
    </w:p>
    <w:p>
      <w:pPr>
        <w:spacing w:line="360" w:lineRule="auto"/>
        <w:jc w:val="both"/>
        <w:rPr>
          <w:rFonts w:ascii="Times New Roman" w:hAnsi="Times New Roman"/>
          <w:sz w:val="28"/>
          <w:szCs w:val="28"/>
          <w:lang w:val="en-US"/>
        </w:rPr>
      </w:pPr>
      <w:r>
        <w:rPr>
          <w:rFonts w:ascii="Times New Roman" w:hAnsi="Times New Roman"/>
          <w:sz w:val="28"/>
          <w:szCs w:val="28"/>
          <w:lang w:val="en-US"/>
        </w:rPr>
        <w:t>Analysis of birds` transcriptome response to malaria showed that it involved genes of immune system and they are highly active during the peak of parasitemia and less or no active during the malaria late stages (Paxton et al., 2023; Videvall et al., 2020). Paxton et al. (2023) showed that Hawaiʻi ‘amakihi (</w:t>
      </w:r>
      <w:r>
        <w:rPr>
          <w:rFonts w:ascii="Times New Roman" w:hAnsi="Times New Roman"/>
          <w:i/>
          <w:iCs/>
          <w:sz w:val="28"/>
          <w:szCs w:val="28"/>
          <w:lang w:val="en-US"/>
        </w:rPr>
        <w:t>Chlorodrepanis virens</w:t>
      </w:r>
      <w:r>
        <w:rPr>
          <w:rFonts w:ascii="Times New Roman" w:hAnsi="Times New Roman"/>
          <w:sz w:val="28"/>
          <w:szCs w:val="28"/>
          <w:lang w:val="en-US"/>
        </w:rPr>
        <w:t xml:space="preserve">) from highly susceptible population that succumbed in experiment to </w:t>
      </w:r>
      <w:r>
        <w:rPr>
          <w:rFonts w:ascii="Times New Roman" w:hAnsi="Times New Roman"/>
          <w:i/>
          <w:iCs/>
          <w:sz w:val="28"/>
          <w:szCs w:val="28"/>
          <w:lang w:val="en-US"/>
        </w:rPr>
        <w:t>P. relictum</w:t>
      </w:r>
      <w:r>
        <w:rPr>
          <w:rFonts w:ascii="Times New Roman" w:hAnsi="Times New Roman"/>
          <w:sz w:val="28"/>
          <w:szCs w:val="28"/>
          <w:lang w:val="en-US"/>
        </w:rPr>
        <w:t xml:space="preserve"> GRW4 and those who recovered had different gene expression profiles at different stages of malaria. Birds that did not survive the infection had a dysregulation of the innate immune system and thus increased levels of gene expression at middle and late stages of infection, while in survivors the upregulation of genes of both the innate and adaptive immunity appeared at the peak of parasitemia. </w:t>
      </w:r>
    </w:p>
    <w:p>
      <w:pPr>
        <w:spacing w:line="360" w:lineRule="auto"/>
        <w:jc w:val="both"/>
        <w:rPr>
          <w:rFonts w:ascii="Times New Roman" w:hAnsi="Times New Roman"/>
          <w:sz w:val="28"/>
          <w:szCs w:val="28"/>
          <w:lang w:val="en-US"/>
        </w:rPr>
      </w:pPr>
      <w:r>
        <w:rPr>
          <w:rFonts w:ascii="Times New Roman" w:hAnsi="Times New Roman"/>
          <w:sz w:val="28"/>
          <w:szCs w:val="28"/>
          <w:lang w:val="en-US"/>
        </w:rPr>
        <w:t>We cannot judge about the gene expression as a whole basing only on IL-6 level, however, considering results of Paxton et al. (2023), it is remarkable that by the end of our experiment the majority of birds with GRW2 parasite had very low level of IL-6 and it was the lowest between all the three group of birds. Besides, several birds from SGS1 group that survived to the end of the experiment had several times higher levels of IL6 in blood plasma after they survived through the critical moment of the peak parasitemia.</w:t>
      </w:r>
    </w:p>
    <w:p>
      <w:pPr>
        <w:spacing w:line="360" w:lineRule="auto"/>
        <w:jc w:val="both"/>
        <w:rPr>
          <w:rFonts w:ascii="Times New Roman" w:hAnsi="Times New Roman"/>
          <w:sz w:val="28"/>
          <w:szCs w:val="28"/>
          <w:lang w:val="en-US"/>
        </w:rPr>
      </w:pPr>
      <w:r>
        <w:rPr>
          <w:rFonts w:ascii="Times New Roman" w:hAnsi="Times New Roman"/>
          <w:sz w:val="28"/>
          <w:szCs w:val="28"/>
          <w:lang w:val="en-US"/>
        </w:rPr>
        <w:t>In control birds there was also a decrease of IL-6 level right after the inoculation – that seems inconsistent with the idea that control birds experience a prolonged immune activation due to single free from malaria bird blood injection. It seems, that it was mainly the chronic stress from captivity and handling, that caused changes in RMR and IL-6 level in control siskins. Chronic stress</w:t>
      </w:r>
      <w:r>
        <w:rPr>
          <w:rFonts w:ascii="Times New Roman" w:hAnsi="Times New Roman"/>
          <w:color w:val="000000" w:themeColor="text1"/>
          <w:sz w:val="28"/>
          <w:szCs w:val="28"/>
          <w:lang w:val="en-US"/>
          <w14:textFill>
            <w14:solidFill>
              <w14:schemeClr w14:val="tx1"/>
            </w14:solidFill>
          </w14:textFill>
        </w:rPr>
        <w:t xml:space="preserve"> can have the immunosuppressive effects, contrary to the acute stress, which is usually immunoenhancing (reviewed in Dhabhar and Mcewen (1997)) (but see Martin et al. (2011)).</w:t>
      </w:r>
    </w:p>
    <w:p>
      <w:pPr>
        <w:spacing w:line="360" w:lineRule="auto"/>
        <w:jc w:val="both"/>
        <w:rPr>
          <w:rFonts w:ascii="Times New Roman" w:hAnsi="Times New Roman"/>
          <w:sz w:val="28"/>
          <w:szCs w:val="28"/>
          <w:lang w:val="en-US"/>
        </w:rPr>
      </w:pPr>
    </w:p>
    <w:p>
      <w:pPr>
        <w:spacing w:line="360" w:lineRule="auto"/>
        <w:jc w:val="both"/>
        <w:rPr>
          <w:rFonts w:ascii="Times New Roman" w:hAnsi="Times New Roman"/>
          <w:b/>
          <w:bCs/>
          <w:color w:val="000000" w:themeColor="text1"/>
          <w:sz w:val="28"/>
          <w:szCs w:val="28"/>
          <w:lang w:val="en-US"/>
          <w14:textFill>
            <w14:solidFill>
              <w14:schemeClr w14:val="tx1"/>
            </w14:solidFill>
          </w14:textFill>
        </w:rPr>
      </w:pPr>
      <w:r>
        <w:rPr>
          <w:rFonts w:ascii="Times New Roman" w:hAnsi="Times New Roman"/>
          <w:b/>
          <w:bCs/>
          <w:color w:val="000000" w:themeColor="text1"/>
          <w:sz w:val="28"/>
          <w:szCs w:val="28"/>
          <w:lang w:val="en-US"/>
          <w14:textFill>
            <w14:solidFill>
              <w14:schemeClr w14:val="tx1"/>
            </w14:solidFill>
          </w14:textFill>
        </w:rPr>
        <w:t>Conclusion</w:t>
      </w:r>
    </w:p>
    <w:p>
      <w:pPr>
        <w:spacing w:line="360" w:lineRule="auto"/>
        <w:jc w:val="both"/>
        <w:rPr>
          <w:rFonts w:ascii="Times New Roman" w:hAnsi="Times New Roman"/>
          <w:sz w:val="28"/>
          <w:szCs w:val="28"/>
          <w:lang w:val="en-US"/>
        </w:rPr>
      </w:pPr>
      <w:r>
        <w:rPr>
          <w:rFonts w:ascii="Times New Roman" w:hAnsi="Times New Roman"/>
          <w:sz w:val="28"/>
          <w:szCs w:val="28"/>
          <w:lang w:val="en-US"/>
        </w:rPr>
        <w:t>Each group of experimental birds had its own dynamics of physiological parameters, which means that both groups of birds differed from Control one and that they were different between each other too. SGS1 infected siskins had both lowered RMR and IL-6 level at the acute stage of parasitemia development, which is consistent with previously gained results in other studies. Conversely, GRW2 infected birds demonstrated rather erratic and difficult to interpret – in terms of parasitemia development – shifts in both RMR and IL-6 level. At the same time, the repeatability of mass-independent RMR and body mass was lower in GRW2, than in SGS1 infected birds. This indirectly confirms that southern species of malaria had stronger effect on birds` physiology, which, in turn, might reflect in more chaotic changes in RMR and IL-6. In our study we had not evaluate individual changes in siskins physiological traits, though the proportion of individual reaction on parasite might exceeded the modeled group one. Our results showed that all three experimental group of birds statistically differed between each other in terms of studied parameters: parasitemia development.</w:t>
      </w:r>
    </w:p>
    <w:p>
      <w:pPr>
        <w:spacing w:line="360" w:lineRule="auto"/>
        <w:jc w:val="both"/>
        <w:rPr>
          <w:rFonts w:ascii="Times New Roman" w:hAnsi="Times New Roman"/>
          <w:sz w:val="28"/>
          <w:szCs w:val="28"/>
          <w:lang w:val="en-US"/>
        </w:rPr>
      </w:pPr>
    </w:p>
    <w:p>
      <w:pPr>
        <w:spacing w:line="360" w:lineRule="auto"/>
        <w:jc w:val="both"/>
        <w:rPr>
          <w:rFonts w:ascii="Times New Roman" w:hAnsi="Times New Roman"/>
          <w:b/>
          <w:bCs/>
          <w:sz w:val="28"/>
          <w:szCs w:val="28"/>
          <w:lang w:val="en-US"/>
        </w:rPr>
      </w:pPr>
      <w:r>
        <w:rPr>
          <w:rFonts w:ascii="Times New Roman" w:hAnsi="Times New Roman"/>
          <w:b/>
          <w:bCs/>
          <w:sz w:val="28"/>
          <w:szCs w:val="28"/>
          <w:lang w:val="en-US"/>
        </w:rPr>
        <w:t>Acknowledgments</w:t>
      </w:r>
    </w:p>
    <w:p>
      <w:pPr>
        <w:spacing w:line="360" w:lineRule="auto"/>
        <w:jc w:val="both"/>
        <w:rPr>
          <w:rFonts w:ascii="Times New Roman" w:hAnsi="Times New Roman"/>
          <w:sz w:val="28"/>
          <w:szCs w:val="28"/>
          <w:lang w:val="en-US"/>
        </w:rPr>
      </w:pPr>
      <w:r>
        <w:rPr>
          <w:rFonts w:ascii="Times New Roman" w:hAnsi="Times New Roman"/>
          <w:sz w:val="28"/>
          <w:szCs w:val="28"/>
          <w:lang w:val="en-US"/>
        </w:rPr>
        <w:t xml:space="preserve">We are grateful to the Natalya Gazatova, who did all the immunosorbent assays analysis of blood plasma. We also thank our colleagues from Biological Station “Rybachy” for species identification and bird ringing and students of Baltic Federal University, for helping with keeping of experimental birds. </w:t>
      </w:r>
      <w:commentRangeStart w:id="9"/>
      <w:r>
        <w:rPr>
          <w:rFonts w:ascii="Times New Roman" w:hAnsi="Times New Roman"/>
          <w:sz w:val="28"/>
          <w:szCs w:val="28"/>
          <w:lang w:val="en-US"/>
        </w:rPr>
        <w:t>…</w:t>
      </w:r>
      <w:commentRangeEnd w:id="9"/>
      <w:r>
        <w:rPr>
          <w:rStyle w:val="4"/>
          <w:lang w:val="zh-CN" w:eastAsia="zh-CN"/>
        </w:rPr>
        <w:commentReference w:id="9"/>
      </w:r>
    </w:p>
    <w:p>
      <w:pPr>
        <w:spacing w:line="360" w:lineRule="auto"/>
        <w:jc w:val="both"/>
        <w:rPr>
          <w:rFonts w:ascii="Times New Roman" w:hAnsi="Times New Roman"/>
          <w:sz w:val="28"/>
          <w:szCs w:val="28"/>
          <w:lang w:val="en-US"/>
        </w:rPr>
      </w:pPr>
      <w:r>
        <w:rPr>
          <w:rFonts w:ascii="Times New Roman" w:hAnsi="Times New Roman"/>
          <w:sz w:val="28"/>
          <w:szCs w:val="28"/>
          <w:lang w:val="en-US"/>
        </w:rPr>
        <w:t xml:space="preserve"> Data collection and analysis were supported by the Russian Scientific Grant (RSF Grant #</w:t>
      </w:r>
      <w:r>
        <w:rPr>
          <w:lang w:val="en-US"/>
        </w:rPr>
        <w:t xml:space="preserve"> </w:t>
      </w:r>
      <w:r>
        <w:rPr>
          <w:rFonts w:ascii="Times New Roman" w:hAnsi="Times New Roman"/>
          <w:sz w:val="28"/>
          <w:szCs w:val="28"/>
          <w:lang w:val="en-US"/>
        </w:rPr>
        <w:t xml:space="preserve">20-14-00049). </w:t>
      </w:r>
    </w:p>
    <w:p>
      <w:pPr>
        <w:spacing w:line="360" w:lineRule="auto"/>
        <w:jc w:val="both"/>
        <w:rPr>
          <w:rFonts w:ascii="Times New Roman" w:hAnsi="Times New Roman"/>
          <w:sz w:val="28"/>
          <w:szCs w:val="28"/>
          <w:lang w:val="en-US"/>
        </w:rPr>
      </w:pPr>
    </w:p>
    <w:p>
      <w:pPr>
        <w:spacing w:line="360" w:lineRule="auto"/>
        <w:jc w:val="both"/>
        <w:rPr>
          <w:rFonts w:ascii="Times New Roman" w:hAnsi="Times New Roman"/>
          <w:sz w:val="28"/>
          <w:szCs w:val="28"/>
          <w:lang w:val="en-US"/>
        </w:rPr>
      </w:pPr>
    </w:p>
    <w:p>
      <w:pPr>
        <w:pStyle w:val="16"/>
        <w:spacing w:after="0"/>
        <w:ind w:left="720" w:hanging="720"/>
      </w:pPr>
      <w:r>
        <w:t xml:space="preserve">Asghar, M., Palinauskas, V., Zaghdoudi-Allan, N., Valkiūnas, G., Mukhin, A., Platonova, E., . . . Hasselquist, D. (2016). Parallel telomere shortening in multiple body tissues owing to malaria infection. </w:t>
      </w:r>
      <w:r>
        <w:rPr>
          <w:i/>
        </w:rPr>
        <w:t>Proceedings of the Royal Society B: Biological Sciences, 283</w:t>
      </w:r>
      <w:r>
        <w:t xml:space="preserve">(1836), 20161184. </w:t>
      </w:r>
    </w:p>
    <w:p>
      <w:pPr>
        <w:pStyle w:val="16"/>
        <w:spacing w:after="0"/>
        <w:ind w:left="720" w:hanging="720"/>
      </w:pPr>
      <w:r>
        <w:t xml:space="preserve">Asghar, M., Westerdahl, H., Zehtindjiev, P., Ilieva, M., Hasselquist, D., &amp; Bensch, S. (2012). Primary peak and chronic malaria infection levels are correlated in experimentally infected great reed warblers. </w:t>
      </w:r>
      <w:r>
        <w:rPr>
          <w:i/>
        </w:rPr>
        <w:t>Parasitology, 139</w:t>
      </w:r>
      <w:r>
        <w:t xml:space="preserve">(10), 1246-1252. </w:t>
      </w:r>
    </w:p>
    <w:p>
      <w:pPr>
        <w:pStyle w:val="16"/>
        <w:spacing w:after="0"/>
        <w:ind w:left="720" w:hanging="720"/>
      </w:pPr>
      <w:r>
        <w:t xml:space="preserve">Bensch, S., Hellgren, O., &amp; Pérez‐Tris, J. (2009). MalAvi: a public database of malaria parasites and related haemosporidians in avian hosts based on mitochondrial cytochrome b lineages. </w:t>
      </w:r>
      <w:r>
        <w:rPr>
          <w:i/>
        </w:rPr>
        <w:t>Molecular ecology resources, 9</w:t>
      </w:r>
      <w:r>
        <w:t xml:space="preserve">(5), 1353-1358. </w:t>
      </w:r>
    </w:p>
    <w:p>
      <w:pPr>
        <w:pStyle w:val="16"/>
        <w:spacing w:after="0"/>
        <w:ind w:left="720" w:hanging="720"/>
      </w:pPr>
      <w:r>
        <w:t xml:space="preserve">Bensch, S., Waldenström, J., Jonzán, N., Westerdahl, H., Hansson, B., Sejberg, D., &amp; Hasselquist, D. (2007). Temporal dynamics and diversity of avian malaria parasites in a single host species. </w:t>
      </w:r>
      <w:r>
        <w:rPr>
          <w:i/>
        </w:rPr>
        <w:t>Journal of Animal Ecology</w:t>
      </w:r>
      <w:r>
        <w:t xml:space="preserve">, 112-122. </w:t>
      </w:r>
    </w:p>
    <w:p>
      <w:pPr>
        <w:pStyle w:val="16"/>
        <w:spacing w:after="0"/>
        <w:ind w:left="720" w:hanging="720"/>
      </w:pPr>
      <w:r>
        <w:t xml:space="preserve">Bonneaud, C., Mazuc, J., Gonzalez, G., Haussy, C., Chastel, O., Faivre, B., &amp; Sorci, G. (2003). Assessing the cost of mounting an immune response. </w:t>
      </w:r>
      <w:r>
        <w:rPr>
          <w:i/>
        </w:rPr>
        <w:t>The American Naturalist, 161</w:t>
      </w:r>
      <w:r>
        <w:t xml:space="preserve">(3), 367-379. </w:t>
      </w:r>
    </w:p>
    <w:p>
      <w:pPr>
        <w:pStyle w:val="16"/>
        <w:spacing w:after="0"/>
        <w:ind w:left="720" w:hanging="720"/>
      </w:pPr>
      <w:r>
        <w:t xml:space="preserve">Bordes, F., &amp; Morand, S. (2011). The impact of multiple infections on wild animal hosts: a review. </w:t>
      </w:r>
      <w:r>
        <w:rPr>
          <w:i/>
        </w:rPr>
        <w:t>Infection ecology &amp; epidemiology, 1</w:t>
      </w:r>
      <w:r>
        <w:t xml:space="preserve">(1), 7346. </w:t>
      </w:r>
    </w:p>
    <w:p>
      <w:pPr>
        <w:pStyle w:val="16"/>
        <w:spacing w:after="0"/>
        <w:ind w:left="720" w:hanging="720"/>
      </w:pPr>
      <w:r>
        <w:t xml:space="preserve">Brody, S. (1945). Bioenergetics and growth. Reinhold. </w:t>
      </w:r>
      <w:r>
        <w:rPr>
          <w:i/>
        </w:rPr>
        <w:t>New York, 307</w:t>
      </w:r>
      <w:r>
        <w:t xml:space="preserve">. </w:t>
      </w:r>
    </w:p>
    <w:p>
      <w:pPr>
        <w:pStyle w:val="16"/>
        <w:spacing w:after="0"/>
        <w:ind w:left="720" w:hanging="720"/>
      </w:pPr>
      <w:r>
        <w:t xml:space="preserve">Calle, C. L., Mordmüller, B., &amp; Singh, A. (2021). Immunosuppression in malaria: do Plasmodium falciparum parasites hijack the host? </w:t>
      </w:r>
      <w:r>
        <w:rPr>
          <w:i/>
        </w:rPr>
        <w:t>Pathogens, 10</w:t>
      </w:r>
      <w:r>
        <w:t xml:space="preserve">(10), 1277. </w:t>
      </w:r>
    </w:p>
    <w:p>
      <w:pPr>
        <w:pStyle w:val="16"/>
        <w:spacing w:after="0"/>
        <w:ind w:left="720" w:hanging="720"/>
      </w:pPr>
      <w:r>
        <w:t xml:space="preserve">Carapau, D., Kruhofer, M., Chatalbash, A., Orengo, J. M., Mota, M. M., &amp; Rodriguez, A. (2007). Transcriptome profile of dendritic cells during malaria: cAMP regulation of IL‐6. </w:t>
      </w:r>
      <w:r>
        <w:rPr>
          <w:i/>
        </w:rPr>
        <w:t>Cellular microbiology, 9</w:t>
      </w:r>
      <w:r>
        <w:t xml:space="preserve">(7), 1738-1752. </w:t>
      </w:r>
    </w:p>
    <w:p>
      <w:pPr>
        <w:pStyle w:val="16"/>
        <w:spacing w:after="0"/>
        <w:ind w:left="720" w:hanging="720"/>
      </w:pPr>
      <w:r>
        <w:t xml:space="preserve">Clark, I. A., Alleva, L. M., Budd, A. C., &amp; Cowden, W. B. (2008). Understanding the role of inflammatory cytokines in malaria and related diseases. </w:t>
      </w:r>
      <w:r>
        <w:rPr>
          <w:i/>
        </w:rPr>
        <w:t>Travel medicine and infectious disease, 6</w:t>
      </w:r>
      <w:r>
        <w:t xml:space="preserve">(1-2), 67-81. </w:t>
      </w:r>
    </w:p>
    <w:p>
      <w:pPr>
        <w:pStyle w:val="16"/>
        <w:spacing w:after="0"/>
        <w:ind w:left="720" w:hanging="720"/>
      </w:pPr>
      <w:r>
        <w:t xml:space="preserve">Cocumelli, C., Iurescia, M., Diaconu, E. L., Galietta, V., Raso, C., Buccella, C., . . . De Liberato, C. (2021). Plasmodium matutinum causing avian malaria in lovebirds (Agapornis roseicollis) hosted in an Italian zoo. </w:t>
      </w:r>
      <w:r>
        <w:rPr>
          <w:i/>
        </w:rPr>
        <w:t>Microorganisms, 9</w:t>
      </w:r>
      <w:r>
        <w:t xml:space="preserve">(7), 1356. </w:t>
      </w:r>
    </w:p>
    <w:p>
      <w:pPr>
        <w:pStyle w:val="16"/>
        <w:spacing w:after="0"/>
        <w:ind w:left="720" w:hanging="720"/>
      </w:pPr>
      <w:r>
        <w:t xml:space="preserve">Cornet, S., &amp; Sorci, G. (2014). Avian malaria models of disease. </w:t>
      </w:r>
      <w:r>
        <w:rPr>
          <w:i/>
        </w:rPr>
        <w:t>Encyclopedia of malaria, M. Hommel and PG Kremsner (eds.). Springer New York, New York City, New York</w:t>
      </w:r>
      <w:r>
        <w:t xml:space="preserve">, 1-11. </w:t>
      </w:r>
    </w:p>
    <w:p>
      <w:pPr>
        <w:pStyle w:val="16"/>
        <w:spacing w:after="0"/>
        <w:ind w:left="720" w:hanging="720"/>
      </w:pPr>
      <w:r>
        <w:t xml:space="preserve">Demas, G. E., Drazen, D. L., &amp; Nelson, R. J. (2003). Reductions in total body fat decrease humoral immunity. </w:t>
      </w:r>
      <w:r>
        <w:rPr>
          <w:i/>
        </w:rPr>
        <w:t>Proceedings of the Royal Society of London. Series B: Biological Sciences, 270</w:t>
      </w:r>
      <w:r>
        <w:t xml:space="preserve">(1518), 905-911. </w:t>
      </w:r>
    </w:p>
    <w:p>
      <w:pPr>
        <w:pStyle w:val="16"/>
        <w:spacing w:after="0"/>
        <w:ind w:left="720" w:hanging="720"/>
      </w:pPr>
      <w:r>
        <w:t xml:space="preserve">Dhabhar, F. S., &amp; Mcewen, B. S. (1997). Acute stress enhances while chronic stress suppresses cell-mediated immunityin vivo: A potential role for leukocyte trafficking. </w:t>
      </w:r>
      <w:r>
        <w:rPr>
          <w:i/>
        </w:rPr>
        <w:t>Brain, behavior, and immunity, 11</w:t>
      </w:r>
      <w:r>
        <w:t xml:space="preserve">(4), 286-306. </w:t>
      </w:r>
    </w:p>
    <w:p>
      <w:pPr>
        <w:pStyle w:val="16"/>
        <w:spacing w:after="0"/>
        <w:ind w:left="720" w:hanging="720"/>
      </w:pPr>
      <w:r>
        <w:t xml:space="preserve">Ellis, V. A., Cornet, S., Merrill, L., Kunkel, M. R., Tsunekage, T., &amp; Ricklefs, R. E. (2015). Host immune responses to experimental infection of Plasmodium relictum (lineage SGS1) in domestic canaries (Serinus canaria). </w:t>
      </w:r>
      <w:r>
        <w:rPr>
          <w:i/>
        </w:rPr>
        <w:t>Parasitology Research, 114</w:t>
      </w:r>
      <w:r>
        <w:t xml:space="preserve">(10), 3627-3636. </w:t>
      </w:r>
    </w:p>
    <w:p>
      <w:pPr>
        <w:pStyle w:val="16"/>
        <w:spacing w:after="0"/>
        <w:ind w:left="720" w:hanging="720"/>
      </w:pPr>
      <w:r>
        <w:t xml:space="preserve">Eraud, C., Duriez, O., Chastel, O., &amp; Faivre, B. (2005). The energetic cost of humoral immunity in the Collared Dove, Streptopelia decaocto: is the magnitude sufficient to force energy‐based trade‐offs? </w:t>
      </w:r>
      <w:r>
        <w:rPr>
          <w:i/>
        </w:rPr>
        <w:t>Functional Ecology, 19</w:t>
      </w:r>
      <w:r>
        <w:t xml:space="preserve">(1), 110-118. </w:t>
      </w:r>
    </w:p>
    <w:p>
      <w:pPr>
        <w:pStyle w:val="16"/>
        <w:spacing w:after="0"/>
        <w:ind w:left="720" w:hanging="720"/>
      </w:pPr>
      <w:r>
        <w:t xml:space="preserve">Esteban Henao, M. C. (2019). Analysis of cytokine expression in avian peripheral blood in response to malaria infections. </w:t>
      </w:r>
    </w:p>
    <w:p>
      <w:pPr>
        <w:pStyle w:val="16"/>
        <w:spacing w:after="0"/>
        <w:ind w:left="720" w:hanging="720"/>
      </w:pPr>
      <w:r>
        <w:t xml:space="preserve">Frappell, P., Blevin, H., &amp; Baudinette, R. (1989). Understanding respirometry chambers: what goes in must come out. </w:t>
      </w:r>
      <w:r>
        <w:rPr>
          <w:i/>
        </w:rPr>
        <w:t>Journal of Theoretical Biology, 138</w:t>
      </w:r>
      <w:r>
        <w:t xml:space="preserve">(4), 479-494. </w:t>
      </w:r>
    </w:p>
    <w:p>
      <w:pPr>
        <w:pStyle w:val="16"/>
        <w:spacing w:after="0"/>
        <w:ind w:left="720" w:hanging="720"/>
      </w:pPr>
      <w:r>
        <w:t xml:space="preserve">Garnham, P. C. C. (1966). Malaria parasites and other Haemosporidia. </w:t>
      </w:r>
      <w:r>
        <w:rPr>
          <w:i/>
        </w:rPr>
        <w:t>Malaria Parasites and other Haemosporidia.</w:t>
      </w:r>
      <w:r>
        <w:t xml:space="preserve"> </w:t>
      </w:r>
    </w:p>
    <w:p>
      <w:pPr>
        <w:pStyle w:val="16"/>
        <w:spacing w:after="0"/>
        <w:ind w:left="720" w:hanging="720"/>
      </w:pPr>
      <w:r>
        <w:t xml:space="preserve">Garraud, O., Tariket, S., Sut, C., Haddad, A., Aloui, C., Chakroun, T., . . . Cognasse, F. (2016). Transfusion as an inflammation hit: knowns and unknowns. </w:t>
      </w:r>
      <w:r>
        <w:rPr>
          <w:i/>
        </w:rPr>
        <w:t>Frontiers in Immunology, 7</w:t>
      </w:r>
      <w:r>
        <w:t xml:space="preserve">, 534. </w:t>
      </w:r>
    </w:p>
    <w:p>
      <w:pPr>
        <w:pStyle w:val="16"/>
        <w:spacing w:after="0"/>
        <w:ind w:left="720" w:hanging="720"/>
      </w:pPr>
      <w:r>
        <w:t xml:space="preserve">Gavrilov, V., &amp; Gavrilov, V. (2019). Scaling of total evaporative water loss and evaporative heat loss in birds at different ambient temperatures and seasons. </w:t>
      </w:r>
      <w:r>
        <w:rPr>
          <w:i/>
        </w:rPr>
        <w:t>Int J Avian &amp; Wildlife Biol, 4</w:t>
      </w:r>
      <w:r>
        <w:t xml:space="preserve">(2), 40-53. </w:t>
      </w:r>
    </w:p>
    <w:p>
      <w:pPr>
        <w:pStyle w:val="16"/>
        <w:spacing w:after="0"/>
        <w:ind w:left="720" w:hanging="720"/>
      </w:pPr>
      <w:r>
        <w:t xml:space="preserve">Gavrilov, V. M. (2014). Ecological and scaling analysis of the energy expenditure of rest, activity, flight, and evaporative water loss in Passeriformes and non-Passeriformes in relation to seasonal migrations and to the occupation of boreal stations in high and moderate latitudes. </w:t>
      </w:r>
      <w:r>
        <w:rPr>
          <w:i/>
        </w:rPr>
        <w:t>The Quarterly Review of Biology, 89</w:t>
      </w:r>
      <w:r>
        <w:t xml:space="preserve">(2), 107-150. </w:t>
      </w:r>
    </w:p>
    <w:p>
      <w:pPr>
        <w:pStyle w:val="16"/>
        <w:spacing w:after="0"/>
        <w:ind w:left="720" w:hanging="720"/>
      </w:pPr>
      <w:r>
        <w:t xml:space="preserve">Godfrey Jr, R. D., Fedynich, A. M., &amp; Pence, D. B. (1987). Quantification of hematozoa in blood smears. </w:t>
      </w:r>
      <w:r>
        <w:rPr>
          <w:i/>
        </w:rPr>
        <w:t>Journal of Wildlife Diseases, 23</w:t>
      </w:r>
      <w:r>
        <w:t xml:space="preserve">(4), 558-565. </w:t>
      </w:r>
    </w:p>
    <w:p>
      <w:pPr>
        <w:pStyle w:val="16"/>
        <w:spacing w:after="0"/>
        <w:ind w:left="720" w:hanging="720"/>
      </w:pPr>
      <w:r>
        <w:t xml:space="preserve">González-Olvera, M., Hernandez-Colina, A., Himmel, T., Eckley, L., Lopez, J., Chantrey, J., . . . Jackson, A. P. (2022). Molecular and epidemiological surveillance of Plasmodium spp. during a mortality event affecting Humboldt penguins (Spheniscus humboldti) at a zoo in the UK. </w:t>
      </w:r>
      <w:r>
        <w:rPr>
          <w:i/>
        </w:rPr>
        <w:t>International Journal for Parasitology: Parasites and Wildlife, 19</w:t>
      </w:r>
      <w:r>
        <w:t xml:space="preserve">, 26-37. </w:t>
      </w:r>
    </w:p>
    <w:p>
      <w:pPr>
        <w:pStyle w:val="16"/>
        <w:spacing w:after="0"/>
        <w:ind w:left="720" w:hanging="720"/>
      </w:pPr>
      <w:r>
        <w:t xml:space="preserve">Graham, A. L., Allen, J. E., &amp; Read, A. F. (2005). Evolutionary causes and consequences of immunopathology. </w:t>
      </w:r>
      <w:r>
        <w:rPr>
          <w:i/>
        </w:rPr>
        <w:t>Annu. Rev. Ecol. Evol. Syst., 36</w:t>
      </w:r>
      <w:r>
        <w:t xml:space="preserve">, 373-397. </w:t>
      </w:r>
    </w:p>
    <w:p>
      <w:pPr>
        <w:pStyle w:val="16"/>
        <w:spacing w:after="0"/>
        <w:ind w:left="720" w:hanging="720"/>
      </w:pPr>
      <w:r>
        <w:t xml:space="preserve">Hahn, S., Bauer, S., Dimitrov, D., Emmenegger, T., Ivanova, K., Zehtindjiev, P., &amp; Buttemer, W. A. (2018). Low intensity blood parasite infections do not reduce the aerobic performance of migratory birds. </w:t>
      </w:r>
      <w:r>
        <w:rPr>
          <w:i/>
        </w:rPr>
        <w:t>Proceedings of the Royal Society B: Biological Sciences, 285</w:t>
      </w:r>
      <w:r>
        <w:t xml:space="preserve">(1871), 20172307. </w:t>
      </w:r>
    </w:p>
    <w:p>
      <w:pPr>
        <w:pStyle w:val="16"/>
        <w:spacing w:after="0"/>
        <w:ind w:left="720" w:hanging="720"/>
      </w:pPr>
      <w:r>
        <w:t xml:space="preserve">Hall, T. A. (1999). </w:t>
      </w:r>
      <w:r>
        <w:rPr>
          <w:i/>
        </w:rPr>
        <w:t>BioEdit: a user-friendly biological sequence alignment editor and analysis program for Windows 95/98/NT.</w:t>
      </w:r>
      <w:r>
        <w:t xml:space="preserve"> Paper presented at the Nucleic acids symposium series.</w:t>
      </w:r>
    </w:p>
    <w:p>
      <w:pPr>
        <w:pStyle w:val="16"/>
        <w:spacing w:after="0"/>
        <w:ind w:left="720" w:hanging="720"/>
      </w:pPr>
      <w:r>
        <w:t xml:space="preserve">Hammond, K. A., Chappell, M. A., Cardullo, R. A., Lin, R.-S., &amp; Johnsen, T. S. (2000). The mechanistic basis of aerobic performance variation in red junglefowl. </w:t>
      </w:r>
      <w:r>
        <w:rPr>
          <w:i/>
        </w:rPr>
        <w:t>Journal of experimental Biology, 203</w:t>
      </w:r>
      <w:r>
        <w:t xml:space="preserve">(13), 2053-2064. </w:t>
      </w:r>
    </w:p>
    <w:p>
      <w:pPr>
        <w:pStyle w:val="16"/>
        <w:spacing w:after="0"/>
        <w:ind w:left="720" w:hanging="720"/>
      </w:pPr>
      <w:r>
        <w:t xml:space="preserve">Hayworth, A. M., Charles van Riper, I., &amp; Weathers, W. W. (1987). Effects of Plasmodium relictum on the metabolic rate and body temperature in canaries (Serinus canarius). </w:t>
      </w:r>
      <w:r>
        <w:rPr>
          <w:i/>
        </w:rPr>
        <w:t>The Journal of Parasitology</w:t>
      </w:r>
      <w:r>
        <w:t xml:space="preserve">, 850-853. </w:t>
      </w:r>
    </w:p>
    <w:p>
      <w:pPr>
        <w:pStyle w:val="16"/>
        <w:spacing w:after="0"/>
        <w:ind w:left="720" w:hanging="720"/>
      </w:pPr>
      <w:r>
        <w:t xml:space="preserve">Hellgren, O., Waldenström, J., &amp; Bensch, S. (2004). A new PCR assay for simultaneous studies of Leucocytozoon, Plasmodium, and Haemoproteus from avian blood. </w:t>
      </w:r>
      <w:r>
        <w:rPr>
          <w:i/>
        </w:rPr>
        <w:t>Journal of parasitology, 90</w:t>
      </w:r>
      <w:r>
        <w:t xml:space="preserve">(4), 797-802. </w:t>
      </w:r>
    </w:p>
    <w:p>
      <w:pPr>
        <w:pStyle w:val="16"/>
        <w:spacing w:after="0"/>
        <w:ind w:left="720" w:hanging="720"/>
      </w:pPr>
      <w:r>
        <w:t xml:space="preserve">Iezhova, T. A., Valkiūnas, G., &amp; Bairlein*, F. (2005). Vertebrate host specificity of two avian malaria parasites of the subgenus Novyella: Plasmodium nucleophilum and Plasmodium vaughani. </w:t>
      </w:r>
      <w:r>
        <w:rPr>
          <w:i/>
        </w:rPr>
        <w:t>Journal of parasitology, 91</w:t>
      </w:r>
      <w:r>
        <w:t xml:space="preserve">(2), 472-474. </w:t>
      </w:r>
    </w:p>
    <w:p>
      <w:pPr>
        <w:pStyle w:val="16"/>
        <w:spacing w:after="0"/>
        <w:ind w:left="720" w:hanging="720"/>
      </w:pPr>
      <w:r>
        <w:t xml:space="preserve">Ilgūnas, M., Bukauskaitė, D., Palinauskas, V., Iezhova, T., Fragner, K., Platonova, E., . . . Valkiūnas, G. (2019). Patterns of Plasmodium homocircumflexum virulence in experimentally infected passerine birds. </w:t>
      </w:r>
      <w:r>
        <w:rPr>
          <w:i/>
        </w:rPr>
        <w:t>Malaria Journal, 18</w:t>
      </w:r>
      <w:r>
        <w:t xml:space="preserve">(1), 1-14. </w:t>
      </w:r>
    </w:p>
    <w:p>
      <w:pPr>
        <w:pStyle w:val="16"/>
        <w:spacing w:after="0"/>
        <w:ind w:left="720" w:hanging="720"/>
      </w:pPr>
      <w:r>
        <w:t xml:space="preserve">Ilgūnas, M., Palinauskas, V., Platonova, E., Iezhova, T., &amp; Valkiūnas, G. (2019). The experimental study on susceptibility of common European songbirds to Plasmodium elongatum (lineage pGRW6), a widespread avian malaria parasite. </w:t>
      </w:r>
      <w:r>
        <w:rPr>
          <w:i/>
        </w:rPr>
        <w:t>Malaria Journal, 18</w:t>
      </w:r>
      <w:r>
        <w:t xml:space="preserve">, 1-11. </w:t>
      </w:r>
    </w:p>
    <w:p>
      <w:pPr>
        <w:pStyle w:val="16"/>
        <w:spacing w:after="0"/>
        <w:ind w:left="720" w:hanging="720"/>
      </w:pPr>
      <w:r>
        <w:t xml:space="preserve">Ing, R., Gros, P., &amp; Stevenson, M. M. (2005). Interleukin-15 enhances innate and adaptive immune responses to blood-stage malaria infection in mice. </w:t>
      </w:r>
      <w:r>
        <w:rPr>
          <w:i/>
        </w:rPr>
        <w:t>Infection and immunity, 73</w:t>
      </w:r>
      <w:r>
        <w:t xml:space="preserve">(5), 3172-3177. </w:t>
      </w:r>
    </w:p>
    <w:p>
      <w:pPr>
        <w:pStyle w:val="16"/>
        <w:spacing w:after="0"/>
        <w:ind w:left="720" w:hanging="720"/>
      </w:pPr>
      <w:r>
        <w:t xml:space="preserve">Koteja, P. (1996). Measuring energy metabolism with open-flow respirometric systems: which design to choose? </w:t>
      </w:r>
      <w:r>
        <w:rPr>
          <w:i/>
        </w:rPr>
        <w:t>Functional Ecology</w:t>
      </w:r>
      <w:r>
        <w:t xml:space="preserve">, 675-677. </w:t>
      </w:r>
    </w:p>
    <w:p>
      <w:pPr>
        <w:pStyle w:val="16"/>
        <w:spacing w:after="0"/>
        <w:ind w:left="720" w:hanging="720"/>
      </w:pPr>
      <w:r>
        <w:t xml:space="preserve">Krams, I., Suraka, V., Rantala, M., Sepp, T., Mierauskas, P., Vrublevska, J., &amp; Krama, T. (2013). Acute infection of avian malaria impairs concentration of haemoglobin and survival in juvenile altricial birds. </w:t>
      </w:r>
      <w:r>
        <w:rPr>
          <w:i/>
        </w:rPr>
        <w:t>Journal of Zoology, 291</w:t>
      </w:r>
      <w:r>
        <w:t xml:space="preserve">(1), 34-41. </w:t>
      </w:r>
    </w:p>
    <w:p>
      <w:pPr>
        <w:pStyle w:val="16"/>
        <w:spacing w:after="0"/>
        <w:ind w:left="720" w:hanging="720"/>
      </w:pPr>
      <w:r>
        <w:t xml:space="preserve">LaPointe, D. A., Atkinson, C. T., &amp; Samuel, M. D. (2012). Ecology and conservation biology of avian malaria. </w:t>
      </w:r>
      <w:r>
        <w:rPr>
          <w:i/>
        </w:rPr>
        <w:t>Annals of the New York Academy of Sciences, 1249</w:t>
      </w:r>
      <w:r>
        <w:t xml:space="preserve">(1), 211-226. </w:t>
      </w:r>
    </w:p>
    <w:p>
      <w:pPr>
        <w:pStyle w:val="16"/>
        <w:spacing w:after="0"/>
        <w:ind w:left="720" w:hanging="720"/>
      </w:pPr>
      <w:r>
        <w:t xml:space="preserve">Lessells, C., &amp; Boag, P. T. (1987). Unrepeatable repeatabilities: a common mistake. </w:t>
      </w:r>
      <w:r>
        <w:rPr>
          <w:i/>
        </w:rPr>
        <w:t>The Auk, 104</w:t>
      </w:r>
      <w:r>
        <w:t xml:space="preserve">(1), 116-121. </w:t>
      </w:r>
    </w:p>
    <w:p>
      <w:pPr>
        <w:pStyle w:val="16"/>
        <w:spacing w:after="0"/>
        <w:ind w:left="720" w:hanging="720"/>
      </w:pPr>
      <w:r>
        <w:t xml:space="preserve">Li, M., Zhu, W., Wang, Y., Sun, Y., Li, J., Liu, X., . . . Li, D. (2019). Effects of capture and captivity on plasma corticosterone and metabolite levels in breeding Eurasian Tree Sparrows. </w:t>
      </w:r>
      <w:r>
        <w:rPr>
          <w:i/>
        </w:rPr>
        <w:t>Avian Research, 10</w:t>
      </w:r>
      <w:r>
        <w:t xml:space="preserve">, 1-10. </w:t>
      </w:r>
    </w:p>
    <w:p>
      <w:pPr>
        <w:pStyle w:val="16"/>
        <w:spacing w:after="0"/>
        <w:ind w:left="720" w:hanging="720"/>
      </w:pPr>
      <w:r>
        <w:t xml:space="preserve">Lighton, J., &amp; Halsey, L. (2011). Flow-through respirometry applied to chamber systems: pros and cons, hints and tips. </w:t>
      </w:r>
      <w:r>
        <w:rPr>
          <w:i/>
        </w:rPr>
        <w:t>Comparative Biochemistry and Physiology Part A: Molecular &amp; Integrative Physiology, 158</w:t>
      </w:r>
      <w:r>
        <w:t xml:space="preserve">(3), 265-275. </w:t>
      </w:r>
    </w:p>
    <w:p>
      <w:pPr>
        <w:pStyle w:val="16"/>
        <w:spacing w:after="0"/>
        <w:ind w:left="720" w:hanging="720"/>
      </w:pPr>
      <w:r>
        <w:t xml:space="preserve">Lochmiller, R. L., &amp; Deerenberg, C. (2000). Trade‐offs in evolutionary immunology: just what is the cost of immunity? </w:t>
      </w:r>
      <w:r>
        <w:rPr>
          <w:i/>
        </w:rPr>
        <w:t>Oikos, 88</w:t>
      </w:r>
      <w:r>
        <w:t xml:space="preserve">(1), 87-98. </w:t>
      </w:r>
    </w:p>
    <w:p>
      <w:pPr>
        <w:pStyle w:val="16"/>
        <w:spacing w:after="0"/>
        <w:ind w:left="720" w:hanging="720"/>
      </w:pPr>
      <w:r>
        <w:t xml:space="preserve">Martin, L. B., Kidd, L., Liebl, A. L., &amp; Coon, C. A. (2011). Captivity induces hyper-inflammation in the house sparrow (Passer domesticus). </w:t>
      </w:r>
      <w:r>
        <w:rPr>
          <w:i/>
        </w:rPr>
        <w:t>Journal of experimental Biology, 214</w:t>
      </w:r>
      <w:r>
        <w:t xml:space="preserve">(15), 2579-2585. </w:t>
      </w:r>
    </w:p>
    <w:p>
      <w:pPr>
        <w:pStyle w:val="16"/>
        <w:spacing w:after="0"/>
        <w:ind w:left="720" w:hanging="720"/>
      </w:pPr>
      <w:r>
        <w:t xml:space="preserve">Martin, L. B., Scheuerlein, A., &amp; Wikelski, M. (2003). Immune activity elevates energy expenditure of house sparrows: a link between direct and indirect costs? </w:t>
      </w:r>
      <w:r>
        <w:rPr>
          <w:i/>
        </w:rPr>
        <w:t>Proceedings of the Royal Society of London. Series B: Biological Sciences, 270</w:t>
      </w:r>
      <w:r>
        <w:t xml:space="preserve">(1511), 153-158. </w:t>
      </w:r>
    </w:p>
    <w:p>
      <w:pPr>
        <w:pStyle w:val="16"/>
        <w:spacing w:after="0"/>
        <w:ind w:left="720" w:hanging="720"/>
      </w:pPr>
      <w:r>
        <w:t xml:space="preserve">Meister, S. L., Richard, O. K., Hoby, S., Gurtner, C., &amp; Basso, W. U. (2021). Fatal avian malaria in captive Atlantic puffins (Fratercula arctica) in Switzerland. </w:t>
      </w:r>
      <w:r>
        <w:rPr>
          <w:i/>
        </w:rPr>
        <w:t>International Journal for Parasitology: Parasites and Wildlife, 14</w:t>
      </w:r>
      <w:r>
        <w:t xml:space="preserve">, 97-106. </w:t>
      </w:r>
    </w:p>
    <w:p>
      <w:pPr>
        <w:pStyle w:val="16"/>
        <w:spacing w:after="0"/>
        <w:ind w:left="720" w:hanging="720"/>
      </w:pPr>
      <w:r>
        <w:t xml:space="preserve">Melanson, E. L., Ingebrigtsen, J. P., Bergouignan, A., Ohkawara, K., Kohrt, W. M., &amp; Lighton, J. R. (2010). A new approach for flow-through respirometry measurements in humans. </w:t>
      </w:r>
      <w:r>
        <w:rPr>
          <w:i/>
        </w:rPr>
        <w:t>American Journal of Physiology-Regulatory, Integrative and Comparative Physiology, 298</w:t>
      </w:r>
      <w:r>
        <w:t xml:space="preserve">(6), R1571-R1579. </w:t>
      </w:r>
    </w:p>
    <w:p>
      <w:pPr>
        <w:pStyle w:val="16"/>
        <w:spacing w:after="0"/>
        <w:ind w:left="720" w:hanging="720"/>
      </w:pPr>
      <w:r>
        <w:t xml:space="preserve">Mukhin, A., Palinauskas, V., Platonova, E., Kobylkov, D., Vakoliuk, I., &amp; Valkiūnas, G. (2016). The strategy to survive primary malaria infection: an experimental study on behavioural changes in parasitized birds. </w:t>
      </w:r>
      <w:r>
        <w:rPr>
          <w:i/>
        </w:rPr>
        <w:t>PLoS One, 11</w:t>
      </w:r>
      <w:r>
        <w:t xml:space="preserve">(7), e0159216. </w:t>
      </w:r>
    </w:p>
    <w:p>
      <w:pPr>
        <w:pStyle w:val="16"/>
        <w:spacing w:after="0"/>
        <w:ind w:left="720" w:hanging="720"/>
      </w:pPr>
      <w:r>
        <w:t xml:space="preserve">Nakagawa, S., &amp; Schielzeth, H. (2010). Repeatability for Gaussian and non‐Gaussian data: a practical guide for biologists. </w:t>
      </w:r>
      <w:r>
        <w:rPr>
          <w:i/>
        </w:rPr>
        <w:t>Biological Reviews, 85</w:t>
      </w:r>
      <w:r>
        <w:t xml:space="preserve">(4), 935-956. </w:t>
      </w:r>
    </w:p>
    <w:p>
      <w:pPr>
        <w:pStyle w:val="16"/>
        <w:spacing w:after="0"/>
        <w:ind w:left="720" w:hanging="720"/>
      </w:pPr>
      <w:r>
        <w:t xml:space="preserve">Newton, I. (2010). </w:t>
      </w:r>
      <w:r>
        <w:rPr>
          <w:i/>
        </w:rPr>
        <w:t>The migration ecology of birds</w:t>
      </w:r>
      <w:r>
        <w:t>: Elsevier.</w:t>
      </w:r>
    </w:p>
    <w:p>
      <w:pPr>
        <w:pStyle w:val="16"/>
        <w:spacing w:after="0"/>
        <w:ind w:left="720" w:hanging="720"/>
      </w:pPr>
      <w:r>
        <w:t xml:space="preserve">Norris, K., &amp; Evans, M. R. (2000). Ecological immunology: life history trade-offs and immune defense in birds. </w:t>
      </w:r>
      <w:r>
        <w:rPr>
          <w:i/>
        </w:rPr>
        <w:t>Behavioral Ecology, 11</w:t>
      </w:r>
      <w:r>
        <w:t xml:space="preserve">(1), 19-26. </w:t>
      </w:r>
    </w:p>
    <w:p>
      <w:pPr>
        <w:pStyle w:val="16"/>
        <w:spacing w:after="0"/>
        <w:ind w:left="720" w:hanging="720"/>
      </w:pPr>
      <w:r>
        <w:t xml:space="preserve">Owen-Ashley, N. T., &amp; Wingfield, J. C. (2007). Acute phase responses of passerine birds: characterization and seasonal variation. </w:t>
      </w:r>
      <w:r>
        <w:rPr>
          <w:i/>
        </w:rPr>
        <w:t>Journal of Ornithology, 148</w:t>
      </w:r>
      <w:r>
        <w:t xml:space="preserve">, 583-591. </w:t>
      </w:r>
    </w:p>
    <w:p>
      <w:pPr>
        <w:pStyle w:val="16"/>
        <w:spacing w:after="0"/>
        <w:ind w:left="720" w:hanging="720"/>
      </w:pPr>
      <w:r>
        <w:t xml:space="preserve">Palinauskas, V., Valkiūnas, G., Bolshakov, C. V., &amp; Bensch, S. (2008). Plasmodium relictum (lineage P-SGS1): effects on experimentally infected passerine birds. </w:t>
      </w:r>
      <w:r>
        <w:rPr>
          <w:i/>
        </w:rPr>
        <w:t>Experimental parasitology, 120</w:t>
      </w:r>
      <w:r>
        <w:t xml:space="preserve">(4), 372-380. </w:t>
      </w:r>
    </w:p>
    <w:p>
      <w:pPr>
        <w:pStyle w:val="16"/>
        <w:spacing w:after="0"/>
        <w:ind w:left="720" w:hanging="720"/>
      </w:pPr>
      <w:r>
        <w:t xml:space="preserve">Palinauskas, V., Valkiūnas, G., Bolshakov, C. V., &amp; Bensch, S. (2011). Plasmodium relictum (lineage SGS1) and Plasmodium ashfordi (lineage GRW2): the effects of the co-infection on experimentally infected passerine birds. </w:t>
      </w:r>
      <w:r>
        <w:rPr>
          <w:i/>
        </w:rPr>
        <w:t>Experimental parasitology, 127</w:t>
      </w:r>
      <w:r>
        <w:t xml:space="preserve">(2), 527-533. </w:t>
      </w:r>
    </w:p>
    <w:p>
      <w:pPr>
        <w:pStyle w:val="16"/>
        <w:spacing w:after="0"/>
        <w:ind w:left="720" w:hanging="720"/>
      </w:pPr>
      <w:r>
        <w:t xml:space="preserve">Palinauskas, V., Žiegytė, R., Šengaut, J., &amp; Bernotienė, R. (2022). Experimental study on primary bird co-infection with two Plasmodium relictum lineages—pSGS1 and pGRW11. </w:t>
      </w:r>
      <w:r>
        <w:rPr>
          <w:i/>
        </w:rPr>
        <w:t>Animals, 12</w:t>
      </w:r>
      <w:r>
        <w:t xml:space="preserve">(15), 1879. </w:t>
      </w:r>
    </w:p>
    <w:p>
      <w:pPr>
        <w:pStyle w:val="16"/>
        <w:spacing w:after="0"/>
        <w:ind w:left="720" w:hanging="720"/>
      </w:pPr>
      <w:r>
        <w:t xml:space="preserve">Paulman, A., &amp; McAllister, M. M. (2005). Plasmodium gallinaceum: clinical progression, recovery, and resistance to disease in chickens infected via mosquito bite. </w:t>
      </w:r>
      <w:r>
        <w:rPr>
          <w:i/>
        </w:rPr>
        <w:t>The American journal of tropical medicine and hygiene, 73</w:t>
      </w:r>
      <w:r>
        <w:t xml:space="preserve">(6), 1104-1107. </w:t>
      </w:r>
    </w:p>
    <w:p>
      <w:pPr>
        <w:pStyle w:val="16"/>
        <w:spacing w:after="0"/>
        <w:ind w:left="720" w:hanging="720"/>
      </w:pPr>
      <w:r>
        <w:t xml:space="preserve">Paxton, K. L., Cassin-Sackett, L., Atkinson, C. T., Videvall, E., Campana, M. G., &amp; Fleischer, R. C. (2023). Gene expression reveals immune response strategies of naïve Hawaiian honeycreepers experimentally infected with introduced avian malaria. </w:t>
      </w:r>
      <w:r>
        <w:rPr>
          <w:i/>
        </w:rPr>
        <w:t>Journal of Heredity</w:t>
      </w:r>
      <w:r>
        <w:t xml:space="preserve">, esad017. </w:t>
      </w:r>
    </w:p>
    <w:p>
      <w:pPr>
        <w:pStyle w:val="16"/>
        <w:spacing w:after="0"/>
        <w:ind w:left="720" w:hanging="720"/>
      </w:pPr>
      <w:r>
        <w:t xml:space="preserve">Ricklefs, R. E., Konarzewski, M., &amp; Daan, S. (1996). The relationship between basal metabolic rate and daily energy expenditure in birds and mammals. </w:t>
      </w:r>
      <w:r>
        <w:rPr>
          <w:i/>
        </w:rPr>
        <w:t>The American Naturalist, 147</w:t>
      </w:r>
      <w:r>
        <w:t xml:space="preserve">(6), 1047-1071. </w:t>
      </w:r>
    </w:p>
    <w:p>
      <w:pPr>
        <w:pStyle w:val="16"/>
        <w:spacing w:after="0"/>
        <w:ind w:left="720" w:hanging="720"/>
      </w:pPr>
      <w:r>
        <w:t xml:space="preserve">Robar, N., Murray, D. L., &amp; Burness, G. (2011). Effects of parasites on host energy expenditure: the resting metabolic rate stalemate. </w:t>
      </w:r>
      <w:r>
        <w:rPr>
          <w:i/>
        </w:rPr>
        <w:t>Canadian Journal of Zoology, 89</w:t>
      </w:r>
      <w:r>
        <w:t xml:space="preserve">(11), 1146-1155. </w:t>
      </w:r>
    </w:p>
    <w:p>
      <w:pPr>
        <w:pStyle w:val="16"/>
        <w:spacing w:after="0"/>
        <w:ind w:left="720" w:hanging="720"/>
      </w:pPr>
      <w:r>
        <w:t xml:space="preserve">Rooyen, J. v., Lalubin, F., Glaizot, O., &amp; Christe, P. (2013). Avian haemosporidian persistence and co-infection in great tits at the individual level. </w:t>
      </w:r>
      <w:r>
        <w:rPr>
          <w:i/>
        </w:rPr>
        <w:t>Malaria Journal, 12</w:t>
      </w:r>
      <w:r>
        <w:t xml:space="preserve">(1), 1-8. </w:t>
      </w:r>
    </w:p>
    <w:p>
      <w:pPr>
        <w:pStyle w:val="16"/>
        <w:spacing w:after="0"/>
        <w:ind w:left="720" w:hanging="720"/>
      </w:pPr>
      <w:r>
        <w:t xml:space="preserve">Sambrook, J. (1989). Molecular colning. </w:t>
      </w:r>
      <w:r>
        <w:rPr>
          <w:i/>
        </w:rPr>
        <w:t>A laboratory manual</w:t>
      </w:r>
      <w:r>
        <w:t xml:space="preserve">, 1.82-81.89. </w:t>
      </w:r>
    </w:p>
    <w:p>
      <w:pPr>
        <w:pStyle w:val="16"/>
        <w:spacing w:after="0"/>
        <w:ind w:left="720" w:hanging="720"/>
      </w:pPr>
      <w:r>
        <w:t xml:space="preserve">Schat, K. A., Kaspers, B., &amp; Kaiser, P. (2014). </w:t>
      </w:r>
      <w:r>
        <w:rPr>
          <w:i/>
        </w:rPr>
        <w:t>Avian immunology</w:t>
      </w:r>
      <w:r>
        <w:t>: Elsevier Philadelphia, USA:.</w:t>
      </w:r>
    </w:p>
    <w:p>
      <w:pPr>
        <w:pStyle w:val="16"/>
        <w:spacing w:after="0"/>
        <w:ind w:left="720" w:hanging="720"/>
      </w:pPr>
      <w:r>
        <w:t xml:space="preserve">Sheldon, B. C., &amp; Verhulst, S. (1996). Ecological immunology: costly parasite defences and trade-offs in evolutionary ecology. </w:t>
      </w:r>
      <w:r>
        <w:rPr>
          <w:i/>
        </w:rPr>
        <w:t>Trends in ecology &amp; evolution, 11</w:t>
      </w:r>
      <w:r>
        <w:t xml:space="preserve">(8), 317-321. </w:t>
      </w:r>
    </w:p>
    <w:p>
      <w:pPr>
        <w:pStyle w:val="16"/>
        <w:spacing w:after="0"/>
        <w:ind w:left="720" w:hanging="720"/>
      </w:pPr>
      <w:r>
        <w:t xml:space="preserve">Shirihai, H., &amp; Svensson, L. (2018). </w:t>
      </w:r>
      <w:r>
        <w:rPr>
          <w:i/>
        </w:rPr>
        <w:t>Handbook of Western Palearctic Birds, Volume 1: Passerines: Larks to Warblers</w:t>
      </w:r>
      <w:r>
        <w:t>: Bloomsbury Publishing.</w:t>
      </w:r>
    </w:p>
    <w:p>
      <w:pPr>
        <w:pStyle w:val="16"/>
        <w:ind w:left="720" w:hanging="720"/>
      </w:pPr>
      <w:r>
        <w:t>Simpson, G. L. (2023). Graceful 'ggplot'-Based Graphics and Other Functions for GAMs</w:t>
      </w:r>
    </w:p>
    <w:p>
      <w:pPr>
        <w:pStyle w:val="16"/>
        <w:spacing w:after="0"/>
        <w:ind w:left="720" w:hanging="720"/>
      </w:pPr>
      <w:r>
        <w:t xml:space="preserve">Fitted Using 'mgcv'. </w:t>
      </w:r>
      <w:r>
        <w:rPr>
          <w:i/>
        </w:rPr>
        <w:t>Ggplotbased graphics and other useful functions for GAMs fitted using Mgcv, 0.1-0 (Ggplot-based graphics and utility functions for working with GAMs fitted using the mgcv package)</w:t>
      </w:r>
      <w:r>
        <w:t xml:space="preserve">. </w:t>
      </w:r>
    </w:p>
    <w:p>
      <w:pPr>
        <w:pStyle w:val="16"/>
        <w:spacing w:after="0"/>
        <w:ind w:left="720" w:hanging="720"/>
      </w:pPr>
      <w:r>
        <w:t xml:space="preserve">Sorci, G., &amp; Faivre, B. (2009). Inflammation and oxidative stress in vertebrate host–parasite systems. </w:t>
      </w:r>
      <w:r>
        <w:rPr>
          <w:i/>
        </w:rPr>
        <w:t>Philosophical Transactions of the Royal Society B: Biological Sciences, 364</w:t>
      </w:r>
      <w:r>
        <w:t xml:space="preserve">(1513), 71-83. </w:t>
      </w:r>
    </w:p>
    <w:p>
      <w:pPr>
        <w:pStyle w:val="16"/>
        <w:spacing w:after="0"/>
        <w:ind w:left="720" w:hanging="720"/>
      </w:pPr>
      <w:r>
        <w:t xml:space="preserve">Stager, M., Eddy, D. K., Cheviron, Z. A., &amp; Carling, M. D. (2021). Haemosporidian infection does not alter aerobic performance in the Pink-sided Junco (Junco hyemalis mearnsi). </w:t>
      </w:r>
      <w:r>
        <w:rPr>
          <w:i/>
        </w:rPr>
        <w:t>bioRxiv</w:t>
      </w:r>
      <w:r>
        <w:t xml:space="preserve">, 2021.2009. 2020.460914. </w:t>
      </w:r>
    </w:p>
    <w:p>
      <w:pPr>
        <w:pStyle w:val="16"/>
        <w:spacing w:after="0"/>
        <w:ind w:left="720" w:hanging="720"/>
      </w:pPr>
      <w:r>
        <w:t xml:space="preserve">Sun, N. W., Goodwin, S. E., Griego, M. S., Gerson, A. R., &amp; Clotfelter, E. D. (2020). Does blood loss explain higher resting metabolic rates in nestling birds with hematophagous ectoparasites? </w:t>
      </w:r>
      <w:r>
        <w:rPr>
          <w:i/>
        </w:rPr>
        <w:t>Journal of Avian Biology, 51</w:t>
      </w:r>
      <w:r>
        <w:t xml:space="preserve">(2). </w:t>
      </w:r>
    </w:p>
    <w:p>
      <w:pPr>
        <w:pStyle w:val="16"/>
        <w:spacing w:after="0"/>
        <w:ind w:left="720" w:hanging="720"/>
      </w:pPr>
      <w:r>
        <w:t xml:space="preserve">Thompson, L. J., Brown, M., &amp; Downs, C. T. (2015). The effects of long-term captivity on the metabolic parameters of a small Afrotropical bird. </w:t>
      </w:r>
      <w:r>
        <w:rPr>
          <w:i/>
        </w:rPr>
        <w:t>Journal of Comparative Physiology B, 185</w:t>
      </w:r>
      <w:r>
        <w:t xml:space="preserve">, 343-354. </w:t>
      </w:r>
    </w:p>
    <w:p>
      <w:pPr>
        <w:pStyle w:val="16"/>
        <w:spacing w:after="0"/>
        <w:ind w:left="720" w:hanging="720"/>
      </w:pPr>
      <w:r>
        <w:t xml:space="preserve">Valkiūnas, G. (2005). </w:t>
      </w:r>
      <w:r>
        <w:rPr>
          <w:i/>
        </w:rPr>
        <w:t>Avian malaria parasites and other haemosporidia</w:t>
      </w:r>
      <w:r>
        <w:t>: CRC press.</w:t>
      </w:r>
    </w:p>
    <w:p>
      <w:pPr>
        <w:pStyle w:val="16"/>
        <w:spacing w:after="0"/>
        <w:ind w:left="720" w:hanging="720"/>
      </w:pPr>
      <w:r>
        <w:t xml:space="preserve">Valkiūnas, G., Ilgūnas, M., Bukauskaitė, D., Fragner, K., Weissenböck, H., Atkinson, C. T., &amp; Iezhova, T. A. (2018). Characterization of Plasmodium relictum, a cosmopolitan agent of avian malaria. </w:t>
      </w:r>
      <w:r>
        <w:rPr>
          <w:i/>
        </w:rPr>
        <w:t>Malaria Journal, 17</w:t>
      </w:r>
      <w:r>
        <w:t xml:space="preserve">(1), 1-21. </w:t>
      </w:r>
    </w:p>
    <w:p>
      <w:pPr>
        <w:pStyle w:val="16"/>
        <w:spacing w:after="0"/>
        <w:ind w:left="720" w:hanging="720"/>
      </w:pPr>
      <w:r>
        <w:t xml:space="preserve">Van Riper III, C., Van Riper, S. G., Goff, M. L., &amp; Laird, M. (1986). The epizootiology and ecological significance of malaria in Hawaiian land birds. </w:t>
      </w:r>
      <w:r>
        <w:rPr>
          <w:i/>
        </w:rPr>
        <w:t>Ecological monographs, 56</w:t>
      </w:r>
      <w:r>
        <w:t xml:space="preserve">(4), 327-344. </w:t>
      </w:r>
    </w:p>
    <w:p>
      <w:pPr>
        <w:pStyle w:val="16"/>
        <w:spacing w:after="0"/>
        <w:ind w:left="720" w:hanging="720"/>
      </w:pPr>
      <w:r>
        <w:t xml:space="preserve">Videvall, E., Cornwallis, C. K., Ahrén, D., Palinauskas, V., Valkiūnas, G., &amp; Hellgren, O. (2017). The transcriptome of the avian malaria parasite Plasmodium ashfordi displays host‐specific gene expression. </w:t>
      </w:r>
      <w:r>
        <w:rPr>
          <w:i/>
        </w:rPr>
        <w:t>Molecular ecology, 26</w:t>
      </w:r>
      <w:r>
        <w:t xml:space="preserve">(11), 2939-2958. </w:t>
      </w:r>
    </w:p>
    <w:p>
      <w:pPr>
        <w:pStyle w:val="16"/>
        <w:spacing w:after="0"/>
        <w:ind w:left="720" w:hanging="720"/>
      </w:pPr>
      <w:r>
        <w:t xml:space="preserve">Videvall, E., Cornwallis, C. K., Palinauskas, V., Valkiūnas, G., &amp; Hellgren, O. (2015). The avian transcriptome response to malaria infection. </w:t>
      </w:r>
      <w:r>
        <w:rPr>
          <w:i/>
        </w:rPr>
        <w:t>Molecular biology and evolution, 32</w:t>
      </w:r>
      <w:r>
        <w:t xml:space="preserve">(5), 1255-1267. </w:t>
      </w:r>
    </w:p>
    <w:p>
      <w:pPr>
        <w:pStyle w:val="16"/>
        <w:spacing w:after="0"/>
        <w:ind w:left="720" w:hanging="720"/>
      </w:pPr>
      <w:r>
        <w:t xml:space="preserve">Videvall, E., Palinauskas, V., Valkiūnas, G., &amp; Hellgren, O. (2020). Host transcriptional responses to high-and low-virulent avian malaria parasites. </w:t>
      </w:r>
      <w:r>
        <w:rPr>
          <w:i/>
        </w:rPr>
        <w:t>The American Naturalist, 195</w:t>
      </w:r>
      <w:r>
        <w:t xml:space="preserve">(6), 1070-1084. </w:t>
      </w:r>
    </w:p>
    <w:p>
      <w:pPr>
        <w:pStyle w:val="16"/>
        <w:spacing w:after="0"/>
        <w:ind w:left="720" w:hanging="720"/>
      </w:pPr>
      <w:r>
        <w:t xml:space="preserve">Wilairatana, P., Mala, W., Milanez, G. D. J., Masangkay, F. R., Kotepui, K. U., &amp; Kotepui, M. (2022). Increased interleukin-6 levels associated with malaria infection and disease severity: a systematic review and meta-analysis. </w:t>
      </w:r>
      <w:r>
        <w:rPr>
          <w:i/>
        </w:rPr>
        <w:t>Scientific Reports, 12</w:t>
      </w:r>
      <w:r>
        <w:t xml:space="preserve">(1), 5982. </w:t>
      </w:r>
    </w:p>
    <w:p>
      <w:pPr>
        <w:pStyle w:val="16"/>
        <w:spacing w:after="0"/>
        <w:ind w:left="720" w:hanging="720"/>
      </w:pPr>
      <w:r>
        <w:t xml:space="preserve">Williams, R. (2005). Avian malaria: clinical and chemical pathology of Plasmodium gallinaceum in the domesticated fowl Gallus gallus. </w:t>
      </w:r>
      <w:r>
        <w:rPr>
          <w:i/>
        </w:rPr>
        <w:t>Avian Pathology, 34</w:t>
      </w:r>
      <w:r>
        <w:t xml:space="preserve">(1), 29-47. </w:t>
      </w:r>
    </w:p>
    <w:p>
      <w:pPr>
        <w:pStyle w:val="16"/>
        <w:spacing w:after="0"/>
        <w:ind w:left="720" w:hanging="720"/>
      </w:pPr>
      <w:r>
        <w:t xml:space="preserve">Wood, S. N. (2017). </w:t>
      </w:r>
      <w:r>
        <w:rPr>
          <w:i/>
        </w:rPr>
        <w:t>Generalized additive models: an introduction with R</w:t>
      </w:r>
      <w:r>
        <w:t>: CRC press.</w:t>
      </w:r>
    </w:p>
    <w:p>
      <w:pPr>
        <w:pStyle w:val="16"/>
        <w:spacing w:after="0"/>
        <w:ind w:left="720" w:hanging="720"/>
      </w:pPr>
      <w:r>
        <w:t xml:space="preserve">Wunderlich, C. M., Delić, D., Behnke, K., Meryk, A., Ströhle, P., Chaurasia, B., . . . Wunderlich, F. T. (2012). Cutting edge: Inhibition of IL-6 trans-signaling protects from malaria-induced lethality in mice. </w:t>
      </w:r>
      <w:r>
        <w:rPr>
          <w:i/>
        </w:rPr>
        <w:t>The Journal of Immunology, 188</w:t>
      </w:r>
      <w:r>
        <w:t xml:space="preserve">(9), 4141-4144. </w:t>
      </w:r>
    </w:p>
    <w:p>
      <w:pPr>
        <w:pStyle w:val="16"/>
        <w:ind w:left="720" w:hanging="720"/>
      </w:pPr>
      <w:r>
        <w:t xml:space="preserve">Zuk, M., &amp; Stoehr, A. M. (2002). Immune defense and host life history. </w:t>
      </w:r>
      <w:r>
        <w:rPr>
          <w:i/>
        </w:rPr>
        <w:t>The American Naturalist, 160</w:t>
      </w:r>
      <w:r>
        <w:t xml:space="preserve">(S4), S9-S22. </w:t>
      </w:r>
    </w:p>
    <w:p>
      <w:pPr>
        <w:spacing w:line="360" w:lineRule="auto"/>
        <w:jc w:val="both"/>
        <w:rPr>
          <w:rFonts w:ascii="Times New Roman" w:hAnsi="Times New Roman"/>
          <w:b/>
          <w:bCs/>
          <w:i/>
          <w:iCs/>
          <w:color w:val="7030A0"/>
          <w:sz w:val="32"/>
          <w:szCs w:val="32"/>
          <w:lang w:val="en-US"/>
        </w:rPr>
      </w:pPr>
    </w:p>
    <w:p>
      <w:pPr>
        <w:spacing w:line="360" w:lineRule="auto"/>
        <w:jc w:val="both"/>
        <w:rPr>
          <w:rFonts w:ascii="Times New Roman" w:hAnsi="Times New Roman"/>
          <w:b/>
          <w:bCs/>
          <w:i/>
          <w:iCs/>
          <w:color w:val="7030A0"/>
          <w:sz w:val="32"/>
          <w:szCs w:val="32"/>
          <w:lang w:val="en-US"/>
        </w:rPr>
      </w:pPr>
    </w:p>
    <w:p>
      <w:pPr>
        <w:spacing w:line="360" w:lineRule="auto"/>
        <w:jc w:val="both"/>
        <w:rPr>
          <w:rFonts w:ascii="Times New Roman" w:hAnsi="Times New Roman"/>
          <w:b/>
          <w:bCs/>
          <w:i/>
          <w:iCs/>
          <w:color w:val="7030A0"/>
          <w:sz w:val="32"/>
          <w:szCs w:val="32"/>
          <w:lang w:val="en-US"/>
        </w:rPr>
      </w:pPr>
    </w:p>
    <w:p>
      <w:pPr>
        <w:spacing w:line="360" w:lineRule="auto"/>
        <w:jc w:val="both"/>
        <w:rPr>
          <w:rFonts w:ascii="Times New Roman" w:hAnsi="Times New Roman"/>
          <w:b/>
          <w:bCs/>
          <w:i/>
          <w:iCs/>
          <w:color w:val="7030A0"/>
          <w:sz w:val="32"/>
          <w:szCs w:val="32"/>
          <w:lang w:val="en-US"/>
        </w:rPr>
      </w:pPr>
    </w:p>
    <w:p>
      <w:pPr>
        <w:spacing w:line="360" w:lineRule="auto"/>
        <w:jc w:val="both"/>
        <w:rPr>
          <w:rFonts w:ascii="Times New Roman" w:hAnsi="Times New Roman"/>
          <w:b/>
          <w:bCs/>
          <w:i/>
          <w:iCs/>
          <w:color w:val="7030A0"/>
          <w:sz w:val="32"/>
          <w:szCs w:val="32"/>
          <w:lang w:val="en-US"/>
        </w:rPr>
      </w:pPr>
    </w:p>
    <w:p>
      <w:pPr>
        <w:spacing w:line="360" w:lineRule="auto"/>
        <w:jc w:val="both"/>
        <w:rPr>
          <w:rFonts w:ascii="Times New Roman" w:hAnsi="Times New Roman"/>
          <w:b/>
          <w:bCs/>
          <w:i/>
          <w:iCs/>
          <w:color w:val="7030A0"/>
          <w:sz w:val="32"/>
          <w:szCs w:val="32"/>
          <w:lang w:val="en-US"/>
        </w:rPr>
      </w:pPr>
    </w:p>
    <w:p>
      <w:pPr>
        <w:spacing w:line="360" w:lineRule="auto"/>
        <w:jc w:val="both"/>
        <w:rPr>
          <w:rFonts w:ascii="Times New Roman" w:hAnsi="Times New Roman"/>
          <w:b/>
          <w:bCs/>
          <w:i/>
          <w:iCs/>
          <w:color w:val="7030A0"/>
          <w:sz w:val="32"/>
          <w:szCs w:val="32"/>
          <w:lang w:val="en-US"/>
        </w:rPr>
      </w:pPr>
    </w:p>
    <w:p>
      <w:pPr>
        <w:spacing w:line="360" w:lineRule="auto"/>
        <w:jc w:val="both"/>
        <w:rPr>
          <w:rFonts w:ascii="Times New Roman" w:hAnsi="Times New Roman"/>
          <w:b/>
          <w:bCs/>
          <w:i/>
          <w:iCs/>
          <w:color w:val="7030A0"/>
          <w:sz w:val="32"/>
          <w:szCs w:val="32"/>
          <w:lang w:val="en-US"/>
        </w:rPr>
      </w:pPr>
    </w:p>
    <w:p>
      <w:pPr>
        <w:spacing w:line="360" w:lineRule="auto"/>
        <w:jc w:val="both"/>
        <w:rPr>
          <w:rFonts w:ascii="Times New Roman" w:hAnsi="Times New Roman"/>
          <w:b/>
          <w:bCs/>
          <w:i/>
          <w:iCs/>
          <w:color w:val="7030A0"/>
          <w:sz w:val="32"/>
          <w:szCs w:val="32"/>
          <w:lang w:val="en-US"/>
        </w:rPr>
      </w:pPr>
    </w:p>
    <w:p>
      <w:pPr>
        <w:spacing w:line="360" w:lineRule="auto"/>
        <w:jc w:val="both"/>
        <w:rPr>
          <w:rFonts w:ascii="Times New Roman" w:hAnsi="Times New Roman"/>
          <w:b/>
          <w:bCs/>
          <w:i/>
          <w:iCs/>
          <w:color w:val="7030A0"/>
          <w:sz w:val="32"/>
          <w:szCs w:val="32"/>
          <w:lang w:val="en-US"/>
        </w:rPr>
      </w:pPr>
    </w:p>
    <w:p>
      <w:pPr>
        <w:spacing w:line="360" w:lineRule="auto"/>
        <w:jc w:val="both"/>
        <w:rPr>
          <w:rFonts w:ascii="Times New Roman" w:hAnsi="Times New Roman"/>
          <w:b/>
          <w:bCs/>
          <w:i/>
          <w:iCs/>
          <w:color w:val="7030A0"/>
          <w:sz w:val="32"/>
          <w:szCs w:val="32"/>
          <w:lang w:val="en-US"/>
        </w:rPr>
      </w:pPr>
    </w:p>
    <w:p>
      <w:pPr>
        <w:spacing w:line="360" w:lineRule="auto"/>
        <w:jc w:val="both"/>
        <w:rPr>
          <w:rFonts w:ascii="Times New Roman" w:hAnsi="Times New Roman"/>
          <w:b/>
          <w:bCs/>
          <w:i/>
          <w:iCs/>
          <w:color w:val="7030A0"/>
          <w:sz w:val="32"/>
          <w:szCs w:val="32"/>
          <w:lang w:val="en-US"/>
        </w:rPr>
      </w:pPr>
    </w:p>
    <w:p>
      <w:pPr>
        <w:spacing w:line="360" w:lineRule="auto"/>
        <w:jc w:val="both"/>
        <w:rPr>
          <w:rFonts w:ascii="Times New Roman" w:hAnsi="Times New Roman"/>
          <w:b/>
          <w:bCs/>
          <w:i/>
          <w:iCs/>
          <w:color w:val="7030A0"/>
          <w:sz w:val="32"/>
          <w:szCs w:val="32"/>
          <w:lang w:val="en-US"/>
        </w:rPr>
      </w:pPr>
    </w:p>
    <w:p>
      <w:pPr>
        <w:rPr>
          <w:lang w:val="en-US"/>
        </w:rPr>
      </w:pPr>
      <w:r>
        <w:rPr>
          <w:lang w:val="en-GB" w:eastAsia="en-GB"/>
        </w:rPr>
        <w:drawing>
          <wp:anchor distT="0" distB="0" distL="114300" distR="114300" simplePos="0" relativeHeight="251660288" behindDoc="0" locked="0" layoutInCell="1" allowOverlap="1">
            <wp:simplePos x="0" y="0"/>
            <wp:positionH relativeFrom="column">
              <wp:posOffset>176530</wp:posOffset>
            </wp:positionH>
            <wp:positionV relativeFrom="paragraph">
              <wp:posOffset>-6350</wp:posOffset>
            </wp:positionV>
            <wp:extent cx="5760085" cy="3881120"/>
            <wp:effectExtent l="0" t="0" r="0" b="0"/>
            <wp:wrapTopAndBottom/>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760000" cy="3880842"/>
                    </a:xfrm>
                    <a:prstGeom prst="rect">
                      <a:avLst/>
                    </a:prstGeom>
                    <a:noFill/>
                    <a:ln>
                      <a:noFill/>
                    </a:ln>
                  </pic:spPr>
                </pic:pic>
              </a:graphicData>
            </a:graphic>
          </wp:anchor>
        </w:drawing>
      </w:r>
    </w:p>
    <w:p>
      <w:pPr>
        <w:pStyle w:val="8"/>
        <w:jc w:val="center"/>
        <w:rPr>
          <w:rFonts w:ascii="Times New Roman" w:hAnsi="Times New Roman"/>
          <w:color w:val="auto"/>
          <w:sz w:val="44"/>
          <w:szCs w:val="44"/>
          <w:lang w:val="en-US"/>
        </w:rPr>
      </w:pPr>
      <w:r>
        <w:rPr>
          <w:lang w:val="en-GB" w:eastAsia="en-GB"/>
        </w:rPr>
        <w:drawing>
          <wp:anchor distT="0" distB="0" distL="114300" distR="114300" simplePos="0" relativeHeight="251659264" behindDoc="0" locked="0" layoutInCell="1" allowOverlap="1">
            <wp:simplePos x="0" y="0"/>
            <wp:positionH relativeFrom="column">
              <wp:posOffset>169545</wp:posOffset>
            </wp:positionH>
            <wp:positionV relativeFrom="paragraph">
              <wp:posOffset>360680</wp:posOffset>
            </wp:positionV>
            <wp:extent cx="5759450" cy="3879850"/>
            <wp:effectExtent l="0" t="0" r="0" b="0"/>
            <wp:wrapTopAndBottom/>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759450" cy="3879850"/>
                    </a:xfrm>
                    <a:prstGeom prst="rect">
                      <a:avLst/>
                    </a:prstGeom>
                    <a:noFill/>
                    <a:ln>
                      <a:noFill/>
                    </a:ln>
                  </pic:spPr>
                </pic:pic>
              </a:graphicData>
            </a:graphic>
          </wp:anchor>
        </w:drawing>
      </w:r>
      <w:r>
        <w:rPr>
          <w:rFonts w:ascii="Times New Roman" w:hAnsi="Times New Roman"/>
          <w:color w:val="auto"/>
          <w:sz w:val="28"/>
          <w:szCs w:val="28"/>
          <w:lang w:val="en-US"/>
        </w:rPr>
        <w:t xml:space="preserve">Figure </w:t>
      </w:r>
      <w:r>
        <w:rPr>
          <w:rFonts w:ascii="Times New Roman" w:hAnsi="Times New Roman"/>
          <w:color w:val="auto"/>
          <w:sz w:val="28"/>
          <w:szCs w:val="28"/>
        </w:rPr>
        <w:fldChar w:fldCharType="begin"/>
      </w:r>
      <w:r>
        <w:rPr>
          <w:rFonts w:ascii="Times New Roman" w:hAnsi="Times New Roman"/>
          <w:color w:val="auto"/>
          <w:sz w:val="28"/>
          <w:szCs w:val="28"/>
          <w:lang w:val="en-US"/>
        </w:rPr>
        <w:instrText xml:space="preserve"> SEQ Figure \* ARABIC </w:instrText>
      </w:r>
      <w:r>
        <w:rPr>
          <w:rFonts w:ascii="Times New Roman" w:hAnsi="Times New Roman"/>
          <w:color w:val="auto"/>
          <w:sz w:val="28"/>
          <w:szCs w:val="28"/>
        </w:rPr>
        <w:fldChar w:fldCharType="separate"/>
      </w:r>
      <w:r>
        <w:rPr>
          <w:rFonts w:ascii="Times New Roman" w:hAnsi="Times New Roman"/>
          <w:color w:val="auto"/>
          <w:sz w:val="28"/>
          <w:szCs w:val="28"/>
          <w:lang w:val="en-US"/>
        </w:rPr>
        <w:t>2</w:t>
      </w:r>
      <w:r>
        <w:rPr>
          <w:rFonts w:ascii="Times New Roman" w:hAnsi="Times New Roman"/>
          <w:color w:val="auto"/>
          <w:sz w:val="28"/>
          <w:szCs w:val="28"/>
        </w:rPr>
        <w:fldChar w:fldCharType="end"/>
      </w:r>
    </w:p>
    <w:p>
      <w:pPr>
        <w:spacing w:line="360" w:lineRule="auto"/>
        <w:jc w:val="both"/>
        <w:rPr>
          <w:rFonts w:ascii="Times New Roman" w:hAnsi="Times New Roman"/>
          <w:b/>
          <w:bCs/>
          <w:i/>
          <w:iCs/>
          <w:color w:val="7030A0"/>
          <w:sz w:val="32"/>
          <w:szCs w:val="32"/>
          <w:lang w:val="en-US"/>
        </w:rPr>
      </w:pPr>
    </w:p>
    <w:p>
      <w:pPr>
        <w:pStyle w:val="8"/>
        <w:jc w:val="center"/>
        <w:rPr>
          <w:rFonts w:ascii="Times New Roman" w:hAnsi="Times New Roman"/>
          <w:color w:val="auto"/>
          <w:sz w:val="24"/>
          <w:szCs w:val="24"/>
          <w:lang w:val="en-US"/>
        </w:rPr>
      </w:pPr>
      <w:r>
        <w:rPr>
          <w:rFonts w:ascii="Times New Roman" w:hAnsi="Times New Roman"/>
          <w:color w:val="auto"/>
          <w:sz w:val="28"/>
          <w:szCs w:val="28"/>
          <w:lang w:val="en-US"/>
        </w:rPr>
        <w:t xml:space="preserve">Figure </w:t>
      </w:r>
      <w:r>
        <w:rPr>
          <w:rFonts w:ascii="Times New Roman" w:hAnsi="Times New Roman"/>
          <w:color w:val="auto"/>
          <w:sz w:val="24"/>
          <w:szCs w:val="24"/>
        </w:rPr>
        <w:fldChar w:fldCharType="begin"/>
      </w:r>
      <w:r>
        <w:rPr>
          <w:rFonts w:ascii="Times New Roman" w:hAnsi="Times New Roman"/>
          <w:color w:val="auto"/>
          <w:sz w:val="24"/>
          <w:szCs w:val="24"/>
          <w:lang w:val="en-US"/>
        </w:rPr>
        <w:instrText xml:space="preserve"> SEQ Figure \* ARABIC </w:instrText>
      </w:r>
      <w:r>
        <w:rPr>
          <w:rFonts w:ascii="Times New Roman" w:hAnsi="Times New Roman"/>
          <w:color w:val="auto"/>
          <w:sz w:val="24"/>
          <w:szCs w:val="24"/>
        </w:rPr>
        <w:fldChar w:fldCharType="separate"/>
      </w:r>
      <w:r>
        <w:rPr>
          <w:rFonts w:ascii="Times New Roman" w:hAnsi="Times New Roman"/>
          <w:color w:val="auto"/>
          <w:sz w:val="24"/>
          <w:szCs w:val="24"/>
          <w:lang w:val="en-US"/>
        </w:rPr>
        <w:t>3</w:t>
      </w:r>
      <w:r>
        <w:rPr>
          <w:rFonts w:ascii="Times New Roman" w:hAnsi="Times New Roman"/>
          <w:color w:val="auto"/>
          <w:sz w:val="24"/>
          <w:szCs w:val="24"/>
        </w:rPr>
        <w:fldChar w:fldCharType="end"/>
      </w:r>
    </w:p>
    <w:p/>
    <w:sectPr>
      <w:pgSz w:w="11906" w:h="16838"/>
      <w:pgMar w:top="1134" w:right="850" w:bottom="1134" w:left="1701" w:header="708" w:footer="708" w:gutter="0"/>
      <w:cols w:space="708" w:num="1"/>
      <w:docGrid w:linePitch="360"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erokhina.marija96@gmail.com" w:date="2023-08-01T15:59:00Z" w:initials="e">
    <w:p w14:paraId="01A365CC">
      <w:pPr>
        <w:pStyle w:val="9"/>
        <w:rPr>
          <w:lang w:val="ru-RU"/>
        </w:rPr>
      </w:pPr>
      <w:r>
        <w:rPr>
          <w:lang w:val="ru-RU"/>
        </w:rPr>
        <w:t>Не нужно ли уточнить что дальше Европы он обычно не улетает?</w:t>
      </w:r>
    </w:p>
  </w:comment>
  <w:comment w:id="1" w:author="google1599737165 [2]" w:date="2023-08-07T22:35:50Z" w:initials="">
    <w:p w14:paraId="60F14A4D">
      <w:pPr>
        <w:pStyle w:val="9"/>
        <w:rPr>
          <w:rFonts w:hint="default"/>
          <w:lang w:val="ru-RU"/>
        </w:rPr>
      </w:pPr>
      <w:r>
        <w:rPr>
          <w:rFonts w:hint="default"/>
          <w:lang w:val="ru-RU"/>
        </w:rPr>
        <w:t xml:space="preserve">Слово </w:t>
      </w:r>
      <w:r>
        <w:rPr>
          <w:rFonts w:hint="default"/>
          <w:lang w:val="en-US"/>
        </w:rPr>
        <w:t xml:space="preserve">parasitemia </w:t>
      </w:r>
      <w:r>
        <w:rPr>
          <w:rFonts w:hint="default"/>
          <w:lang w:val="ru-RU"/>
        </w:rPr>
        <w:t xml:space="preserve">впервые появляется здесь. Надо бы его пояснить. </w:t>
      </w:r>
    </w:p>
  </w:comment>
  <w:comment w:id="2" w:author="Elena Platonova" w:date="2023-06-02T16:37:00Z" w:initials="EP">
    <w:p w14:paraId="3EC03B90">
      <w:pPr>
        <w:pStyle w:val="9"/>
      </w:pPr>
      <w:r>
        <w:rPr>
          <w:lang w:val="ru-RU"/>
        </w:rPr>
        <w:t>Надо посчитать, сколько меронтов попало в каждую птицу. Примерно. Постараюсь вспомнить, как это считать, на этой неделе</w:t>
      </w:r>
    </w:p>
  </w:comment>
  <w:comment w:id="3" w:author="erokhina.marija96@gmail.com" w:date="2023-01-17T17:09:00Z" w:initials="e">
    <w:p w14:paraId="101C6FF9">
      <w:pPr>
        <w:pStyle w:val="9"/>
        <w:rPr>
          <w:lang w:val="ru-RU"/>
        </w:rPr>
      </w:pPr>
      <w:r>
        <w:rPr>
          <w:lang w:val="ru-RU"/>
        </w:rPr>
        <w:t xml:space="preserve">Посмотреть время, прошедшее с момента поимки птицы до ее теста на </w:t>
      </w:r>
      <w:r>
        <w:rPr>
          <w:lang w:val="en-US"/>
        </w:rPr>
        <w:t>BMR</w:t>
      </w:r>
      <w:r>
        <w:rPr>
          <w:lang w:val="ru-RU"/>
        </w:rPr>
        <w:t>0</w:t>
      </w:r>
    </w:p>
  </w:comment>
  <w:comment w:id="4" w:author="google1599737165 [2]" w:date="2023-08-08T09:12:58Z" w:initials="">
    <w:p w14:paraId="7E8227B9">
      <w:pPr>
        <w:pStyle w:val="9"/>
        <w:rPr>
          <w:rFonts w:hint="default"/>
          <w:lang w:val="ru-RU"/>
        </w:rPr>
      </w:pPr>
      <w:r>
        <w:rPr>
          <w:lang w:val="ru-RU"/>
        </w:rPr>
        <w:t>Обычно</w:t>
      </w:r>
      <w:r>
        <w:rPr>
          <w:rFonts w:hint="default"/>
          <w:lang w:val="ru-RU"/>
        </w:rPr>
        <w:t xml:space="preserve"> указывают число пермутаций, как 999 (это если 1</w:t>
      </w:r>
      <w:r>
        <w:rPr>
          <w:rFonts w:hint="default"/>
          <w:lang w:val="en-US"/>
        </w:rPr>
        <w:t>E4)</w:t>
      </w:r>
      <w:r>
        <w:rPr>
          <w:rFonts w:hint="default"/>
          <w:lang w:val="ru-RU"/>
        </w:rPr>
        <w:t xml:space="preserve">, так как в пермутационных оценках одно из чисел - это измеренное значение статитики. </w:t>
      </w:r>
    </w:p>
  </w:comment>
  <w:comment w:id="5" w:author="erokhina.marija96@gmail.com" w:date="2023-04-27T16:02:00Z" w:initials="e">
    <w:p w14:paraId="0C0C5039">
      <w:pPr>
        <w:pStyle w:val="9"/>
        <w:rPr>
          <w:lang w:val="ru-RU"/>
        </w:rPr>
      </w:pPr>
      <w:r>
        <w:rPr>
          <w:lang w:val="ru-RU"/>
        </w:rPr>
        <w:t>Нужно ли побольше расписать про паразитемию, или для нашей статьи это не особо важно?</w:t>
      </w:r>
    </w:p>
  </w:comment>
  <w:comment w:id="6" w:author="google1599737165 [2]" w:date="2023-08-08T17:36:49Z" w:initials="">
    <w:p w14:paraId="5DF36C1F">
      <w:pPr>
        <w:pStyle w:val="9"/>
        <w:rPr>
          <w:rFonts w:hint="default"/>
          <w:lang w:val="ru-RU"/>
        </w:rPr>
      </w:pPr>
      <w:r>
        <w:rPr>
          <w:rFonts w:hint="default"/>
          <w:lang w:val="ru-RU"/>
        </w:rPr>
        <w:t>Я бы поставил год.</w:t>
      </w:r>
    </w:p>
  </w:comment>
  <w:comment w:id="7" w:author="google1599737165 [2]" w:date="2023-08-08T17:38:35Z" w:initials="">
    <w:p w14:paraId="08382C3E">
      <w:pPr>
        <w:pStyle w:val="9"/>
        <w:rPr>
          <w:rFonts w:hint="default"/>
          <w:lang w:val="ru-RU"/>
        </w:rPr>
      </w:pPr>
      <w:r>
        <w:rPr>
          <w:lang w:val="ru-RU"/>
        </w:rPr>
        <w:t>Вопрос</w:t>
      </w:r>
      <w:r>
        <w:rPr>
          <w:rFonts w:hint="default"/>
          <w:lang w:val="ru-RU"/>
        </w:rPr>
        <w:t xml:space="preserve">. Не стоит ли на рисунках с динамикой </w:t>
      </w:r>
      <w:r>
        <w:rPr>
          <w:rFonts w:hint="default"/>
          <w:lang w:val="en-US"/>
        </w:rPr>
        <w:t xml:space="preserve">RMR </w:t>
      </w:r>
      <w:r>
        <w:rPr>
          <w:rFonts w:hint="default"/>
          <w:lang w:val="ru-RU"/>
        </w:rPr>
        <w:t xml:space="preserve">и </w:t>
      </w:r>
      <w:r>
        <w:rPr>
          <w:rFonts w:hint="default"/>
          <w:lang w:val="en-US"/>
        </w:rPr>
        <w:t xml:space="preserve">IL-6 </w:t>
      </w:r>
      <w:r>
        <w:rPr>
          <w:rFonts w:hint="default"/>
          <w:lang w:val="ru-RU"/>
        </w:rPr>
        <w:t xml:space="preserve">по оси ОХ визуализировать динамику паразитемии (например, сделать закраску оси в соответствии с предсказанием модели для паразитемии)? Это позволит читателю сопоставлять значения </w:t>
      </w:r>
      <w:r>
        <w:rPr>
          <w:rFonts w:hint="default"/>
          <w:lang w:val="en-US"/>
        </w:rPr>
        <w:t xml:space="preserve">RMR </w:t>
      </w:r>
      <w:r>
        <w:rPr>
          <w:rFonts w:hint="default"/>
          <w:lang w:val="ru-RU"/>
        </w:rPr>
        <w:t xml:space="preserve">и </w:t>
      </w:r>
      <w:r>
        <w:rPr>
          <w:rFonts w:hint="default"/>
          <w:lang w:val="en-US"/>
        </w:rPr>
        <w:t xml:space="preserve">IL-6 </w:t>
      </w:r>
      <w:r>
        <w:rPr>
          <w:rFonts w:hint="default"/>
          <w:lang w:val="ru-RU"/>
        </w:rPr>
        <w:t>с тем на какой фазе развития заболевания находится птица.</w:t>
      </w:r>
    </w:p>
  </w:comment>
  <w:comment w:id="8" w:author="erokhina.marija96@gmail.com" w:date="2023-03-21T16:03:00Z" w:initials="e">
    <w:p w14:paraId="4B6E4929">
      <w:pPr>
        <w:pStyle w:val="9"/>
        <w:rPr>
          <w:lang w:val="ru-RU"/>
        </w:rPr>
      </w:pPr>
      <w:r>
        <w:rPr>
          <w:lang w:val="ru-RU"/>
        </w:rPr>
        <w:t xml:space="preserve">достаточно ли того, что по модели это видно? </w:t>
      </w:r>
    </w:p>
  </w:comment>
  <w:comment w:id="9" w:author="erokhina.marija96@gmail.com" w:date="2023-08-07T17:34:00Z" w:initials="e">
    <w:p w14:paraId="7DFD6A45">
      <w:pPr>
        <w:pStyle w:val="9"/>
        <w:rPr>
          <w:lang w:val="ru-RU"/>
        </w:rPr>
      </w:pPr>
      <w:r>
        <w:rPr>
          <w:lang w:val="ru-RU"/>
        </w:rPr>
        <w:t>Могла забыть кого-нибудь</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01A365CC" w15:done="0"/>
  <w15:commentEx w15:paraId="60F14A4D" w15:done="0"/>
  <w15:commentEx w15:paraId="3EC03B90" w15:done="0"/>
  <w15:commentEx w15:paraId="101C6FF9" w15:done="0"/>
  <w15:commentEx w15:paraId="7E8227B9" w15:done="0"/>
  <w15:commentEx w15:paraId="0C0C5039" w15:done="0"/>
  <w15:commentEx w15:paraId="5DF36C1F" w15:done="0"/>
  <w15:commentEx w15:paraId="08382C3E" w15:done="0"/>
  <w15:commentEx w15:paraId="4B6E4929" w15:done="0"/>
  <w15:commentEx w15:paraId="7DFD6A4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CC"/>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egoe UI">
    <w:panose1 w:val="020B0502040204020203"/>
    <w:charset w:val="CC"/>
    <w:family w:val="swiss"/>
    <w:pitch w:val="default"/>
    <w:sig w:usb0="E4002EFF" w:usb1="C000E47F" w:usb2="00000009" w:usb3="00000000" w:csb0="200001FF" w:csb1="00000000"/>
  </w:font>
  <w:font w:name="Lucida Console">
    <w:panose1 w:val="020B0609040504020204"/>
    <w:charset w:val="CC"/>
    <w:family w:val="modern"/>
    <w:pitch w:val="default"/>
    <w:sig w:usb0="8000028F" w:usb1="00001800" w:usb2="00000000" w:usb3="00000000" w:csb0="0000001F" w:csb1="D7D70000"/>
  </w:font>
  <w:font w:name="Helvetica">
    <w:altName w:val="Arial"/>
    <w:panose1 w:val="020B0604020202020204"/>
    <w:charset w:val="CC"/>
    <w:family w:val="swiss"/>
    <w:pitch w:val="default"/>
    <w:sig w:usb0="00000000" w:usb1="00000000" w:usb2="00000009" w:usb3="00000000" w:csb0="000001FF"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752E797"/>
    <w:multiLevelType w:val="singleLevel"/>
    <w:tmpl w:val="0752E797"/>
    <w:lvl w:ilvl="0" w:tentative="0">
      <w:start w:val="5"/>
      <w:numFmt w:val="decimal"/>
      <w:suff w:val="space"/>
      <w:lvlText w:val="%1."/>
      <w:lvlJc w:val="left"/>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erokhina.marija96@gmail.com">
    <w15:presenceInfo w15:providerId="Windows Live" w15:userId="e7cb732602357eb0"/>
  </w15:person>
  <w15:person w15:author="Elena Platonova">
    <w15:presenceInfo w15:providerId="Windows Live" w15:userId="b594080002640654"/>
  </w15:person>
  <w15:person w15:author="google1599737165">
    <w15:presenceInfo w15:providerId="None" w15:userId="google1599737165"/>
  </w15:person>
  <w15:person w15:author="google1599737165 [2]">
    <w15:presenceInfo w15:providerId="WPS Office" w15:userId="242588820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9"/>
  <w:bordersDoNotSurroundHeader w:val="0"/>
  <w:bordersDoNotSurroundFooter w:val="0"/>
  <w:documentProtection w:enforcement="0"/>
  <w:defaultTabStop w:val="708"/>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s>
  <w:rsids>
    <w:rsidRoot w:val="00DF6C51"/>
    <w:rsid w:val="00C004D7"/>
    <w:rsid w:val="00DF6C51"/>
    <w:rsid w:val="4E7339AE"/>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uiPriority="99" w:semiHidden="0" w:name="header"/>
    <w:lsdException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99" w:name="Placeholder Text"/>
    <w:lsdException w:qFormat="1" w:unhideWhenUsed="0" w:uiPriority="34" w:semiHidden="0" w:name="List Paragraph"/>
  </w:latentStyles>
  <w:style w:type="paragraph" w:default="1" w:styleId="1">
    <w:name w:val="Normal"/>
    <w:qFormat/>
    <w:uiPriority w:val="0"/>
    <w:pPr>
      <w:spacing w:after="160" w:line="259" w:lineRule="auto"/>
    </w:pPr>
    <w:rPr>
      <w:rFonts w:ascii="Calibri" w:hAnsi="Calibri" w:eastAsia="Calibri" w:cs="Times New Roman"/>
      <w:sz w:val="22"/>
      <w:szCs w:val="22"/>
      <w:lang w:val="ru-RU"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annotation reference"/>
    <w:semiHidden/>
    <w:unhideWhenUsed/>
    <w:uiPriority w:val="99"/>
    <w:rPr>
      <w:sz w:val="16"/>
      <w:szCs w:val="16"/>
    </w:rPr>
  </w:style>
  <w:style w:type="character" w:styleId="5">
    <w:name w:val="Emphasis"/>
    <w:basedOn w:val="2"/>
    <w:qFormat/>
    <w:uiPriority w:val="20"/>
    <w:rPr>
      <w:i/>
      <w:iCs/>
    </w:rPr>
  </w:style>
  <w:style w:type="character" w:styleId="6">
    <w:name w:val="Hyperlink"/>
    <w:basedOn w:val="2"/>
    <w:unhideWhenUsed/>
    <w:uiPriority w:val="99"/>
    <w:rPr>
      <w:color w:val="0563C1" w:themeColor="hyperlink"/>
      <w:u w:val="single"/>
      <w14:textFill>
        <w14:solidFill>
          <w14:schemeClr w14:val="hlink"/>
        </w14:solidFill>
      </w14:textFill>
    </w:rPr>
  </w:style>
  <w:style w:type="paragraph" w:styleId="7">
    <w:name w:val="Balloon Text"/>
    <w:basedOn w:val="1"/>
    <w:link w:val="19"/>
    <w:semiHidden/>
    <w:unhideWhenUsed/>
    <w:uiPriority w:val="99"/>
    <w:pPr>
      <w:spacing w:after="0" w:line="240" w:lineRule="auto"/>
    </w:pPr>
    <w:rPr>
      <w:rFonts w:ascii="Segoe UI" w:hAnsi="Segoe UI" w:cs="Segoe UI"/>
      <w:sz w:val="18"/>
      <w:szCs w:val="18"/>
    </w:rPr>
  </w:style>
  <w:style w:type="paragraph" w:styleId="8">
    <w:name w:val="caption"/>
    <w:basedOn w:val="1"/>
    <w:next w:val="1"/>
    <w:unhideWhenUsed/>
    <w:qFormat/>
    <w:uiPriority w:val="35"/>
    <w:pPr>
      <w:spacing w:after="200" w:line="240" w:lineRule="auto"/>
    </w:pPr>
    <w:rPr>
      <w:i/>
      <w:iCs/>
      <w:color w:val="44546A" w:themeColor="text2"/>
      <w:sz w:val="18"/>
      <w:szCs w:val="18"/>
      <w14:textFill>
        <w14:solidFill>
          <w14:schemeClr w14:val="tx2"/>
        </w14:solidFill>
      </w14:textFill>
    </w:rPr>
  </w:style>
  <w:style w:type="paragraph" w:styleId="9">
    <w:name w:val="annotation text"/>
    <w:basedOn w:val="1"/>
    <w:link w:val="15"/>
    <w:unhideWhenUsed/>
    <w:qFormat/>
    <w:uiPriority w:val="99"/>
    <w:pPr>
      <w:spacing w:line="240" w:lineRule="auto"/>
    </w:pPr>
    <w:rPr>
      <w:sz w:val="20"/>
      <w:szCs w:val="20"/>
      <w:lang w:val="zh-CN" w:eastAsia="zh-CN"/>
    </w:rPr>
  </w:style>
  <w:style w:type="paragraph" w:styleId="10">
    <w:name w:val="annotation subject"/>
    <w:basedOn w:val="9"/>
    <w:next w:val="9"/>
    <w:link w:val="18"/>
    <w:semiHidden/>
    <w:unhideWhenUsed/>
    <w:uiPriority w:val="99"/>
    <w:rPr>
      <w:b/>
      <w:bCs/>
    </w:rPr>
  </w:style>
  <w:style w:type="paragraph" w:styleId="11">
    <w:name w:val="header"/>
    <w:basedOn w:val="1"/>
    <w:link w:val="21"/>
    <w:unhideWhenUsed/>
    <w:uiPriority w:val="99"/>
    <w:pPr>
      <w:tabs>
        <w:tab w:val="center" w:pos="4677"/>
        <w:tab w:val="right" w:pos="9355"/>
      </w:tabs>
      <w:spacing w:after="0" w:line="240" w:lineRule="auto"/>
    </w:pPr>
  </w:style>
  <w:style w:type="paragraph" w:styleId="12">
    <w:name w:val="footer"/>
    <w:basedOn w:val="1"/>
    <w:link w:val="22"/>
    <w:unhideWhenUsed/>
    <w:uiPriority w:val="99"/>
    <w:pPr>
      <w:tabs>
        <w:tab w:val="center" w:pos="4677"/>
        <w:tab w:val="right" w:pos="9355"/>
      </w:tabs>
      <w:spacing w:after="0" w:line="240" w:lineRule="auto"/>
    </w:pPr>
  </w:style>
  <w:style w:type="paragraph" w:styleId="13">
    <w:name w:val="Normal (Web)"/>
    <w:semiHidden/>
    <w:unhideWhenUsed/>
    <w:uiPriority w:val="99"/>
    <w:pPr>
      <w:spacing w:beforeAutospacing="1" w:after="0" w:afterAutospacing="1" w:line="240" w:lineRule="auto"/>
    </w:pPr>
    <w:rPr>
      <w:rFonts w:ascii="Times New Roman" w:hAnsi="Times New Roman" w:eastAsia="SimSun" w:cs="Times New Roman"/>
      <w:sz w:val="24"/>
      <w:szCs w:val="24"/>
      <w:lang w:val="en-US" w:eastAsia="zh-CN" w:bidi="ar-SA"/>
    </w:rPr>
  </w:style>
  <w:style w:type="paragraph" w:styleId="14">
    <w:name w:val="HTML Preformatted"/>
    <w:link w:val="35"/>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SimSun" w:hAnsi="SimSun" w:eastAsia="SimSun" w:cs="Times New Roman"/>
      <w:sz w:val="24"/>
      <w:szCs w:val="24"/>
      <w:lang w:val="en-US" w:eastAsia="zh-CN" w:bidi="ar-SA"/>
    </w:rPr>
  </w:style>
  <w:style w:type="character" w:customStyle="1" w:styleId="15">
    <w:name w:val="Текст примечания Знак"/>
    <w:basedOn w:val="2"/>
    <w:link w:val="9"/>
    <w:uiPriority w:val="99"/>
    <w:rPr>
      <w:rFonts w:ascii="Calibri" w:hAnsi="Calibri" w:eastAsia="Calibri" w:cs="Times New Roman"/>
      <w:sz w:val="20"/>
      <w:szCs w:val="20"/>
      <w:lang w:val="zh-CN" w:eastAsia="zh-CN"/>
    </w:rPr>
  </w:style>
  <w:style w:type="paragraph" w:customStyle="1" w:styleId="16">
    <w:name w:val="EndNote Bibliography"/>
    <w:basedOn w:val="1"/>
    <w:link w:val="17"/>
    <w:uiPriority w:val="0"/>
    <w:pPr>
      <w:spacing w:line="240" w:lineRule="auto"/>
      <w:jc w:val="both"/>
    </w:pPr>
    <w:rPr>
      <w:rFonts w:ascii="Times New Roman" w:hAnsi="Times New Roman"/>
      <w:sz w:val="28"/>
      <w:szCs w:val="20"/>
      <w:lang w:val="en-US" w:eastAsia="zh-CN"/>
    </w:rPr>
  </w:style>
  <w:style w:type="character" w:customStyle="1" w:styleId="17">
    <w:name w:val="EndNote Bibliography Знак"/>
    <w:link w:val="16"/>
    <w:uiPriority w:val="0"/>
    <w:rPr>
      <w:rFonts w:ascii="Times New Roman" w:hAnsi="Times New Roman" w:eastAsia="Calibri" w:cs="Times New Roman"/>
      <w:sz w:val="28"/>
      <w:szCs w:val="20"/>
      <w:lang w:val="en-US" w:eastAsia="zh-CN"/>
    </w:rPr>
  </w:style>
  <w:style w:type="character" w:customStyle="1" w:styleId="18">
    <w:name w:val="Тема примечания Знак"/>
    <w:basedOn w:val="15"/>
    <w:link w:val="10"/>
    <w:semiHidden/>
    <w:uiPriority w:val="99"/>
    <w:rPr>
      <w:rFonts w:ascii="Calibri" w:hAnsi="Calibri" w:eastAsia="Calibri" w:cs="Times New Roman"/>
      <w:b/>
      <w:bCs/>
      <w:sz w:val="20"/>
      <w:szCs w:val="20"/>
      <w:lang w:val="zh-CN" w:eastAsia="zh-CN"/>
    </w:rPr>
  </w:style>
  <w:style w:type="character" w:customStyle="1" w:styleId="19">
    <w:name w:val="Текст выноски Знак"/>
    <w:basedOn w:val="2"/>
    <w:link w:val="7"/>
    <w:semiHidden/>
    <w:uiPriority w:val="99"/>
    <w:rPr>
      <w:rFonts w:ascii="Segoe UI" w:hAnsi="Segoe UI" w:eastAsia="Calibri" w:cs="Segoe UI"/>
      <w:sz w:val="18"/>
      <w:szCs w:val="18"/>
    </w:rPr>
  </w:style>
  <w:style w:type="paragraph" w:customStyle="1" w:styleId="20">
    <w:name w:val="Revision"/>
    <w:hidden/>
    <w:semiHidden/>
    <w:uiPriority w:val="99"/>
    <w:pPr>
      <w:spacing w:after="0" w:line="240" w:lineRule="auto"/>
    </w:pPr>
    <w:rPr>
      <w:rFonts w:ascii="Calibri" w:hAnsi="Calibri" w:eastAsia="Calibri" w:cs="Times New Roman"/>
      <w:sz w:val="22"/>
      <w:szCs w:val="22"/>
      <w:lang w:val="ru-RU" w:eastAsia="en-US" w:bidi="ar-SA"/>
    </w:rPr>
  </w:style>
  <w:style w:type="character" w:customStyle="1" w:styleId="21">
    <w:name w:val="Верхний колонтитул Знак"/>
    <w:basedOn w:val="2"/>
    <w:link w:val="11"/>
    <w:uiPriority w:val="99"/>
    <w:rPr>
      <w:rFonts w:ascii="Calibri" w:hAnsi="Calibri" w:eastAsia="Calibri" w:cs="Times New Roman"/>
    </w:rPr>
  </w:style>
  <w:style w:type="character" w:customStyle="1" w:styleId="22">
    <w:name w:val="Нижний колонтитул Знак"/>
    <w:basedOn w:val="2"/>
    <w:link w:val="12"/>
    <w:qFormat/>
    <w:uiPriority w:val="99"/>
    <w:rPr>
      <w:rFonts w:ascii="Calibri" w:hAnsi="Calibri" w:eastAsia="Calibri" w:cs="Times New Roman"/>
    </w:rPr>
  </w:style>
  <w:style w:type="character" w:customStyle="1" w:styleId="23">
    <w:name w:val="Неразрешенное упоминание1"/>
    <w:basedOn w:val="2"/>
    <w:semiHidden/>
    <w:unhideWhenUsed/>
    <w:uiPriority w:val="99"/>
    <w:rPr>
      <w:color w:val="605E5C"/>
      <w:shd w:val="clear" w:color="auto" w:fill="E1DFDD"/>
    </w:rPr>
  </w:style>
  <w:style w:type="character" w:customStyle="1" w:styleId="24">
    <w:name w:val="jlqj4b"/>
    <w:basedOn w:val="2"/>
    <w:uiPriority w:val="0"/>
  </w:style>
  <w:style w:type="character" w:customStyle="1" w:styleId="25">
    <w:name w:val="c-bibliographic-information__value"/>
    <w:basedOn w:val="2"/>
    <w:uiPriority w:val="0"/>
  </w:style>
  <w:style w:type="character" w:styleId="26">
    <w:name w:val="Placeholder Text"/>
    <w:basedOn w:val="2"/>
    <w:semiHidden/>
    <w:uiPriority w:val="99"/>
    <w:rPr>
      <w:color w:val="808080"/>
    </w:rPr>
  </w:style>
  <w:style w:type="character" w:customStyle="1" w:styleId="27">
    <w:name w:val="Неразрешенное упоминание2"/>
    <w:basedOn w:val="2"/>
    <w:semiHidden/>
    <w:unhideWhenUsed/>
    <w:uiPriority w:val="99"/>
    <w:rPr>
      <w:color w:val="605E5C"/>
      <w:shd w:val="clear" w:color="auto" w:fill="E1DFDD"/>
    </w:rPr>
  </w:style>
  <w:style w:type="paragraph" w:customStyle="1" w:styleId="28">
    <w:name w:val="EndNote Bibliography Title"/>
    <w:basedOn w:val="1"/>
    <w:link w:val="29"/>
    <w:uiPriority w:val="0"/>
    <w:pPr>
      <w:spacing w:after="0"/>
      <w:jc w:val="center"/>
    </w:pPr>
    <w:rPr>
      <w:rFonts w:ascii="Times New Roman" w:hAnsi="Times New Roman"/>
      <w:sz w:val="28"/>
      <w:lang w:val="en-US"/>
    </w:rPr>
  </w:style>
  <w:style w:type="character" w:customStyle="1" w:styleId="29">
    <w:name w:val="EndNote Bibliography Title Знак"/>
    <w:basedOn w:val="2"/>
    <w:link w:val="28"/>
    <w:uiPriority w:val="0"/>
    <w:rPr>
      <w:rFonts w:ascii="Times New Roman" w:hAnsi="Times New Roman" w:eastAsia="Calibri" w:cs="Times New Roman"/>
      <w:sz w:val="28"/>
      <w:lang w:val="en-US"/>
    </w:rPr>
  </w:style>
  <w:style w:type="character" w:customStyle="1" w:styleId="30">
    <w:name w:val="Неразрешенное упоминание3"/>
    <w:basedOn w:val="2"/>
    <w:semiHidden/>
    <w:unhideWhenUsed/>
    <w:uiPriority w:val="99"/>
    <w:rPr>
      <w:color w:val="605E5C"/>
      <w:shd w:val="clear" w:color="auto" w:fill="E1DFDD"/>
    </w:rPr>
  </w:style>
  <w:style w:type="character" w:customStyle="1" w:styleId="31">
    <w:name w:val="text"/>
    <w:basedOn w:val="2"/>
    <w:uiPriority w:val="0"/>
  </w:style>
  <w:style w:type="paragraph" w:styleId="32">
    <w:name w:val="List Paragraph"/>
    <w:basedOn w:val="1"/>
    <w:qFormat/>
    <w:uiPriority w:val="34"/>
    <w:pPr>
      <w:ind w:left="720"/>
      <w:contextualSpacing/>
    </w:pPr>
  </w:style>
  <w:style w:type="character" w:customStyle="1" w:styleId="33">
    <w:name w:val="rynqvb"/>
    <w:basedOn w:val="2"/>
    <w:uiPriority w:val="0"/>
  </w:style>
  <w:style w:type="character" w:customStyle="1" w:styleId="34">
    <w:name w:val="Неразрешенное упоминание4"/>
    <w:basedOn w:val="2"/>
    <w:semiHidden/>
    <w:unhideWhenUsed/>
    <w:qFormat/>
    <w:uiPriority w:val="99"/>
    <w:rPr>
      <w:color w:val="605E5C"/>
      <w:shd w:val="clear" w:color="auto" w:fill="E1DFDD"/>
    </w:rPr>
  </w:style>
  <w:style w:type="character" w:customStyle="1" w:styleId="35">
    <w:name w:val="Стандартный HTML Знак"/>
    <w:basedOn w:val="2"/>
    <w:link w:val="14"/>
    <w:semiHidden/>
    <w:uiPriority w:val="99"/>
    <w:rPr>
      <w:rFonts w:ascii="SimSun" w:hAnsi="SimSun" w:eastAsia="SimSun" w:cs="Times New Roman"/>
      <w:sz w:val="24"/>
      <w:szCs w:val="24"/>
      <w:lang w:val="en-US" w:eastAsia="zh-CN"/>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endnotes" Target="endnotes.xml"/><Relationship Id="rId5" Type="http://schemas.openxmlformats.org/officeDocument/2006/relationships/footnotes" Target="footnotes.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5" Type="http://schemas.microsoft.com/office/2011/relationships/people" Target="people.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5.jpeg"/><Relationship Id="rId11" Type="http://schemas.openxmlformats.org/officeDocument/2006/relationships/image" Target="media/image4.jpe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32</Pages>
  <Words>9063</Words>
  <Characters>51660</Characters>
  <Lines>430</Lines>
  <Paragraphs>121</Paragraphs>
  <TotalTime>446</TotalTime>
  <ScaleCrop>false</ScaleCrop>
  <LinksUpToDate>false</LinksUpToDate>
  <CharactersWithSpaces>60602</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2023-08-07T14:41:00Z</dcterms:created>
  <dc:creator>erokhina.marija96@gmail.com</dc:creator>
  <cp:lastModifiedBy>google1599737165</cp:lastModifiedBy>
  <dcterms:modified xsi:type="dcterms:W3CDTF">2023-08-08T15:26:11Z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1049-11.2.0.11537</vt:lpwstr>
  </property>
  <property fmtid="{D5CDD505-2E9C-101B-9397-08002B2CF9AE}" pid="3" name="ICV">
    <vt:lpwstr>8645945F16394F3C8418B99A60DF559A</vt:lpwstr>
  </property>
</Properties>
</file>