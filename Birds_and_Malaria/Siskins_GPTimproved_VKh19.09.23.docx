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ascii="Times New Roman" w:hAnsi="Times New Roman"/>
          <w:b/>
          <w:bCs/>
          <w:color w:val="000000" w:themeColor="text1"/>
          <w:sz w:val="28"/>
          <w:szCs w:val="28"/>
          <w:lang w:val="en-US"/>
          <w14:textFill>
            <w14:solidFill>
              <w14:schemeClr w14:val="tx1"/>
            </w14:solidFill>
          </w14:textFill>
        </w:rPr>
      </w:pPr>
      <w:bookmarkStart w:id="0" w:name="_Hlk87285171"/>
      <w:r>
        <w:rPr>
          <w:rFonts w:ascii="Times New Roman" w:hAnsi="Times New Roman"/>
          <w:b/>
          <w:bCs/>
          <w:color w:val="000000" w:themeColor="text1"/>
          <w:sz w:val="28"/>
          <w:szCs w:val="28"/>
          <w:lang w:val="en-US"/>
          <w14:textFill>
            <w14:solidFill>
              <w14:schemeClr w14:val="tx1"/>
            </w14:solidFill>
          </w14:textFill>
        </w:rPr>
        <w:t>Dynamics of resting metabolic rate and innate immune response in malaria-infected Eurasian siskins</w:t>
      </w:r>
    </w:p>
    <w:p>
      <w:pPr>
        <w:spacing w:line="360" w:lineRule="auto"/>
        <w:jc w:val="both"/>
        <w:rPr>
          <w:rFonts w:ascii="Times New Roman" w:hAnsi="Times New Roman"/>
          <w:b/>
          <w:bCs/>
          <w:color w:val="000000" w:themeColor="text1"/>
          <w:sz w:val="28"/>
          <w:szCs w:val="28"/>
          <w:lang w:val="en-US"/>
          <w14:textFill>
            <w14:solidFill>
              <w14:schemeClr w14:val="tx1"/>
            </w14:solidFill>
          </w14:textFill>
        </w:rPr>
      </w:pPr>
    </w:p>
    <w:p>
      <w:pPr>
        <w:spacing w:line="360" w:lineRule="auto"/>
        <w:jc w:val="both"/>
        <w:rPr>
          <w:rFonts w:ascii="Times New Roman" w:hAnsi="Times New Roman"/>
          <w:i/>
          <w:iCs/>
          <w:color w:val="000000" w:themeColor="text1"/>
          <w:sz w:val="28"/>
          <w:szCs w:val="28"/>
          <w:vertAlign w:val="superscript"/>
          <w:lang w:val="en-US"/>
          <w14:textFill>
            <w14:solidFill>
              <w14:schemeClr w14:val="tx1"/>
            </w14:solidFill>
          </w14:textFill>
        </w:rPr>
      </w:pPr>
      <w:bookmarkStart w:id="1" w:name="_Hlk127985522"/>
      <w:r>
        <w:rPr>
          <w:rFonts w:ascii="Times New Roman" w:hAnsi="Times New Roman"/>
          <w:i/>
          <w:iCs/>
          <w:color w:val="000000" w:themeColor="text1"/>
          <w:sz w:val="28"/>
          <w:szCs w:val="28"/>
          <w:lang w:val="en-US"/>
          <w14:textFill>
            <w14:solidFill>
              <w14:schemeClr w14:val="tx1"/>
            </w14:solidFill>
          </w14:textFill>
        </w:rPr>
        <w:t>Maria Erokhina</w:t>
      </w:r>
      <w:r>
        <w:rPr>
          <w:rFonts w:ascii="Times New Roman" w:hAnsi="Times New Roman"/>
          <w:i/>
          <w:iCs/>
          <w:color w:val="000000" w:themeColor="text1"/>
          <w:sz w:val="28"/>
          <w:szCs w:val="28"/>
          <w:vertAlign w:val="superscript"/>
          <w:lang w:val="en-US"/>
          <w14:textFill>
            <w14:solidFill>
              <w14:schemeClr w14:val="tx1"/>
            </w14:solidFill>
          </w14:textFill>
        </w:rPr>
        <w:t>1,2</w:t>
      </w:r>
      <w:r>
        <w:rPr>
          <w:rFonts w:ascii="Times New Roman" w:hAnsi="Times New Roman"/>
          <w:i/>
          <w:iCs/>
          <w:color w:val="000000" w:themeColor="text1"/>
          <w:sz w:val="28"/>
          <w:szCs w:val="28"/>
          <w:lang w:val="en-US"/>
          <w14:textFill>
            <w14:solidFill>
              <w14:schemeClr w14:val="tx1"/>
            </w14:solidFill>
          </w14:textFill>
        </w:rPr>
        <w:t>, Andrey Bushuev</w:t>
      </w:r>
      <w:r>
        <w:rPr>
          <w:rFonts w:ascii="Times New Roman" w:hAnsi="Times New Roman"/>
          <w:i/>
          <w:iCs/>
          <w:color w:val="000000" w:themeColor="text1"/>
          <w:sz w:val="28"/>
          <w:szCs w:val="28"/>
          <w:vertAlign w:val="superscript"/>
          <w:lang w:val="en-US"/>
          <w14:textFill>
            <w14:solidFill>
              <w14:schemeClr w14:val="tx1"/>
            </w14:solidFill>
          </w14:textFill>
        </w:rPr>
        <w:t>2</w:t>
      </w:r>
      <w:r>
        <w:rPr>
          <w:rFonts w:ascii="Times New Roman" w:hAnsi="Times New Roman"/>
          <w:i/>
          <w:iCs/>
          <w:color w:val="000000" w:themeColor="text1"/>
          <w:sz w:val="28"/>
          <w:szCs w:val="28"/>
          <w:lang w:val="en-US"/>
          <w14:textFill>
            <w14:solidFill>
              <w14:schemeClr w14:val="tx1"/>
            </w14:solidFill>
          </w14:textFill>
        </w:rPr>
        <w:t>, Vaidas Palinauskas</w:t>
      </w:r>
      <w:r>
        <w:rPr>
          <w:rFonts w:ascii="Times New Roman" w:hAnsi="Times New Roman"/>
          <w:i/>
          <w:iCs/>
          <w:color w:val="000000" w:themeColor="text1"/>
          <w:sz w:val="28"/>
          <w:szCs w:val="28"/>
          <w:vertAlign w:val="superscript"/>
          <w:lang w:val="en-US"/>
          <w14:textFill>
            <w14:solidFill>
              <w14:schemeClr w14:val="tx1"/>
            </w14:solidFill>
          </w14:textFill>
        </w:rPr>
        <w:t>3</w:t>
      </w:r>
      <w:r>
        <w:rPr>
          <w:rFonts w:ascii="Times New Roman" w:hAnsi="Times New Roman"/>
          <w:i/>
          <w:iCs/>
          <w:color w:val="000000" w:themeColor="text1"/>
          <w:sz w:val="28"/>
          <w:szCs w:val="28"/>
          <w:lang w:val="en-US"/>
          <w14:textFill>
            <w14:solidFill>
              <w14:schemeClr w14:val="tx1"/>
            </w14:solidFill>
          </w14:textFill>
        </w:rPr>
        <w:t>, Elena Platonova</w:t>
      </w:r>
      <w:r>
        <w:rPr>
          <w:rFonts w:ascii="Times New Roman" w:hAnsi="Times New Roman"/>
          <w:i/>
          <w:iCs/>
          <w:color w:val="000000" w:themeColor="text1"/>
          <w:sz w:val="28"/>
          <w:szCs w:val="28"/>
          <w:vertAlign w:val="superscript"/>
          <w:lang w:val="en-US"/>
          <w14:textFill>
            <w14:solidFill>
              <w14:schemeClr w14:val="tx1"/>
            </w14:solidFill>
          </w14:textFill>
        </w:rPr>
        <w:t>1</w:t>
      </w:r>
      <w:r>
        <w:rPr>
          <w:rFonts w:ascii="Times New Roman" w:hAnsi="Times New Roman"/>
          <w:i/>
          <w:iCs/>
          <w:color w:val="000000" w:themeColor="text1"/>
          <w:sz w:val="28"/>
          <w:szCs w:val="28"/>
          <w:lang w:val="en-US"/>
          <w14:textFill>
            <w14:solidFill>
              <w14:schemeClr w14:val="tx1"/>
            </w14:solidFill>
          </w14:textFill>
        </w:rPr>
        <w:t>, Vadim Khaitov</w:t>
      </w:r>
      <w:r>
        <w:rPr>
          <w:rFonts w:ascii="Times New Roman" w:hAnsi="Times New Roman"/>
          <w:i/>
          <w:iCs/>
          <w:color w:val="000000" w:themeColor="text1"/>
          <w:sz w:val="28"/>
          <w:szCs w:val="28"/>
          <w:vertAlign w:val="superscript"/>
          <w:lang w:val="en-US"/>
          <w14:textFill>
            <w14:solidFill>
              <w14:schemeClr w14:val="tx1"/>
            </w14:solidFill>
          </w14:textFill>
        </w:rPr>
        <w:t>4,5</w:t>
      </w:r>
      <w:r>
        <w:rPr>
          <w:rFonts w:ascii="Times New Roman" w:hAnsi="Times New Roman"/>
          <w:i/>
          <w:iCs/>
          <w:color w:val="000000" w:themeColor="text1"/>
          <w:sz w:val="28"/>
          <w:szCs w:val="28"/>
          <w:lang w:val="en-US"/>
          <w14:textFill>
            <w14:solidFill>
              <w14:schemeClr w14:val="tx1"/>
            </w14:solidFill>
          </w14:textFill>
        </w:rPr>
        <w:t>, Alexandr Davydov</w:t>
      </w:r>
      <w:r>
        <w:rPr>
          <w:rFonts w:ascii="Times New Roman" w:hAnsi="Times New Roman"/>
          <w:i/>
          <w:iCs/>
          <w:color w:val="000000" w:themeColor="text1"/>
          <w:sz w:val="28"/>
          <w:szCs w:val="28"/>
          <w:vertAlign w:val="superscript"/>
          <w:lang w:val="en-US"/>
          <w14:textFill>
            <w14:solidFill>
              <w14:schemeClr w14:val="tx1"/>
            </w14:solidFill>
          </w14:textFill>
        </w:rPr>
        <w:t>1</w:t>
      </w:r>
      <w:r>
        <w:rPr>
          <w:rFonts w:ascii="Times New Roman" w:hAnsi="Times New Roman"/>
          <w:i/>
          <w:iCs/>
          <w:color w:val="000000" w:themeColor="text1"/>
          <w:sz w:val="28"/>
          <w:szCs w:val="28"/>
          <w:lang w:val="en-US"/>
          <w14:textFill>
            <w14:solidFill>
              <w14:schemeClr w14:val="tx1"/>
            </w14:solidFill>
          </w14:textFill>
        </w:rPr>
        <w:t>, Andrey Mukhin</w:t>
      </w:r>
      <w:r>
        <w:rPr>
          <w:rFonts w:ascii="Times New Roman" w:hAnsi="Times New Roman"/>
          <w:i/>
          <w:iCs/>
          <w:color w:val="000000" w:themeColor="text1"/>
          <w:sz w:val="28"/>
          <w:szCs w:val="28"/>
          <w:vertAlign w:val="superscript"/>
          <w:lang w:val="en-US"/>
          <w14:textFill>
            <w14:solidFill>
              <w14:schemeClr w14:val="tx1"/>
            </w14:solidFill>
          </w14:textFill>
        </w:rPr>
        <w:t>1</w:t>
      </w:r>
    </w:p>
    <w:p>
      <w:pPr>
        <w:spacing w:line="360" w:lineRule="auto"/>
        <w:jc w:val="both"/>
        <w:rPr>
          <w:rFonts w:ascii="Times New Roman" w:hAnsi="Times New Roman"/>
          <w:i/>
          <w:iCs/>
          <w:color w:val="000000" w:themeColor="text1"/>
          <w:sz w:val="28"/>
          <w:szCs w:val="28"/>
          <w:lang w:val="en-US"/>
          <w14:textFill>
            <w14:solidFill>
              <w14:schemeClr w14:val="tx1"/>
            </w14:solidFill>
          </w14:textFill>
        </w:rPr>
      </w:pPr>
    </w:p>
    <w:p>
      <w:pPr>
        <w:spacing w:line="360" w:lineRule="auto"/>
        <w:jc w:val="both"/>
        <w:rPr>
          <w:rFonts w:ascii="Times New Roman" w:hAnsi="Times New Roman"/>
          <w:i/>
          <w:iCs/>
          <w:color w:val="000000" w:themeColor="text1"/>
          <w:lang w:val="en-US"/>
          <w14:textFill>
            <w14:solidFill>
              <w14:schemeClr w14:val="tx1"/>
            </w14:solidFill>
          </w14:textFill>
        </w:rPr>
      </w:pPr>
      <w:r>
        <w:rPr>
          <w:rFonts w:ascii="Times New Roman" w:hAnsi="Times New Roman"/>
          <w:i/>
          <w:iCs/>
          <w:color w:val="000000" w:themeColor="text1"/>
          <w:lang w:val="en-US"/>
          <w14:textFill>
            <w14:solidFill>
              <w14:schemeClr w14:val="tx1"/>
            </w14:solidFill>
          </w14:textFill>
        </w:rPr>
        <w:t>1 Biological Station Rybachy of Zoological Institute RAS, Rybachy, 238535, Russia</w:t>
      </w:r>
    </w:p>
    <w:p>
      <w:pPr>
        <w:spacing w:line="360" w:lineRule="auto"/>
        <w:jc w:val="both"/>
        <w:rPr>
          <w:rFonts w:ascii="Times New Roman" w:hAnsi="Times New Roman"/>
          <w:i/>
          <w:iCs/>
          <w:color w:val="000000" w:themeColor="text1"/>
          <w:lang w:val="en-US"/>
          <w14:textFill>
            <w14:solidFill>
              <w14:schemeClr w14:val="tx1"/>
            </w14:solidFill>
          </w14:textFill>
        </w:rPr>
      </w:pPr>
      <w:r>
        <w:rPr>
          <w:rFonts w:ascii="Times New Roman" w:hAnsi="Times New Roman"/>
          <w:i/>
          <w:iCs/>
          <w:color w:val="000000" w:themeColor="text1"/>
          <w:lang w:val="en-US"/>
          <w14:textFill>
            <w14:solidFill>
              <w14:schemeClr w14:val="tx1"/>
            </w14:solidFill>
          </w14:textFill>
        </w:rPr>
        <w:t>2 Department of Vertebrate Zoology, Faculty of Biology, Lomonosov Moscow State University, Moscow, 119991, Russia</w:t>
      </w:r>
    </w:p>
    <w:p>
      <w:pPr>
        <w:spacing w:line="360" w:lineRule="auto"/>
        <w:jc w:val="both"/>
        <w:rPr>
          <w:rFonts w:ascii="Times New Roman" w:hAnsi="Times New Roman"/>
          <w:i/>
          <w:iCs/>
          <w:color w:val="000000" w:themeColor="text1"/>
          <w:lang w:val="en-US"/>
          <w14:textFill>
            <w14:solidFill>
              <w14:schemeClr w14:val="tx1"/>
            </w14:solidFill>
          </w14:textFill>
        </w:rPr>
      </w:pPr>
      <w:r>
        <w:rPr>
          <w:rFonts w:ascii="Times New Roman" w:hAnsi="Times New Roman"/>
          <w:i/>
          <w:iCs/>
          <w:color w:val="000000" w:themeColor="text1"/>
          <w:lang w:val="en-US"/>
          <w14:textFill>
            <w14:solidFill>
              <w14:schemeClr w14:val="tx1"/>
            </w14:solidFill>
          </w14:textFill>
        </w:rPr>
        <w:t>3 Nature Research Centre, Vilnius, 08412, Lithuania</w:t>
      </w:r>
    </w:p>
    <w:p>
      <w:pPr>
        <w:spacing w:line="360" w:lineRule="auto"/>
        <w:jc w:val="both"/>
        <w:rPr>
          <w:rFonts w:ascii="Times New Roman" w:hAnsi="Times New Roman"/>
          <w:i/>
          <w:iCs/>
          <w:color w:val="000000" w:themeColor="text1"/>
          <w:lang w:val="en-US"/>
          <w14:textFill>
            <w14:solidFill>
              <w14:schemeClr w14:val="tx1"/>
            </w14:solidFill>
          </w14:textFill>
        </w:rPr>
      </w:pPr>
      <w:r>
        <w:rPr>
          <w:rFonts w:ascii="Times New Roman" w:hAnsi="Times New Roman"/>
          <w:i/>
          <w:iCs/>
          <w:color w:val="000000" w:themeColor="text1"/>
          <w:lang w:val="en-US"/>
          <w14:textFill>
            <w14:solidFill>
              <w14:schemeClr w14:val="tx1"/>
            </w14:solidFill>
          </w14:textFill>
        </w:rPr>
        <w:t>4 St. Petersburg State University, St. Petersburg, 199034, Russia</w:t>
      </w:r>
    </w:p>
    <w:p>
      <w:pPr>
        <w:numPr>
          <w:ilvl w:val="0"/>
          <w:numId w:val="2"/>
        </w:numPr>
        <w:spacing w:line="360" w:lineRule="auto"/>
        <w:jc w:val="both"/>
        <w:rPr>
          <w:rFonts w:ascii="Times New Roman" w:hAnsi="Times New Roman"/>
          <w:i/>
          <w:iCs/>
          <w:color w:val="000000" w:themeColor="text1"/>
          <w:lang w:val="en-US"/>
          <w14:textFill>
            <w14:solidFill>
              <w14:schemeClr w14:val="tx1"/>
            </w14:solidFill>
          </w14:textFill>
        </w:rPr>
      </w:pPr>
      <w:r>
        <w:rPr>
          <w:rFonts w:ascii="Times New Roman" w:hAnsi="Times New Roman"/>
          <w:i/>
          <w:iCs/>
          <w:color w:val="000000" w:themeColor="text1"/>
          <w:lang w:val="en-US"/>
          <w14:textFill>
            <w14:solidFill>
              <w14:schemeClr w14:val="tx1"/>
            </w14:solidFill>
          </w14:textFill>
        </w:rPr>
        <w:t>Kandalaksha State Nature Reserve, Kandalaksha, 184042, Russia</w:t>
      </w:r>
    </w:p>
    <w:p>
      <w:pPr>
        <w:spacing w:line="360" w:lineRule="auto"/>
        <w:jc w:val="both"/>
        <w:rPr>
          <w:rFonts w:ascii="Times New Roman" w:hAnsi="Times New Roman"/>
          <w:color w:val="000000" w:themeColor="text1"/>
          <w:lang w:val="en-US"/>
          <w14:textFill>
            <w14:solidFill>
              <w14:schemeClr w14:val="tx1"/>
            </w14:solidFill>
          </w14:textFill>
        </w:rPr>
      </w:pPr>
    </w:p>
    <w:p>
      <w:pPr>
        <w:spacing w:line="360" w:lineRule="auto"/>
        <w:jc w:val="both"/>
        <w:rPr>
          <w:rFonts w:ascii="Times New Roman" w:hAnsi="Times New Roman"/>
          <w:b/>
          <w:bCs/>
          <w:color w:val="000000" w:themeColor="text1"/>
          <w:sz w:val="28"/>
          <w:szCs w:val="28"/>
          <w:lang w:val="en-US"/>
          <w14:textFill>
            <w14:solidFill>
              <w14:schemeClr w14:val="tx1"/>
            </w14:solidFill>
          </w14:textFill>
        </w:rPr>
      </w:pPr>
      <w:r>
        <w:rPr>
          <w:rFonts w:ascii="Times New Roman" w:hAnsi="Times New Roman"/>
          <w:b/>
          <w:bCs/>
          <w:color w:val="000000" w:themeColor="text1"/>
          <w:sz w:val="28"/>
          <w:szCs w:val="28"/>
          <w:lang w:val="en-US"/>
          <w14:textFill>
            <w14:solidFill>
              <w14:schemeClr w14:val="tx1"/>
            </w14:solidFill>
          </w14:textFill>
        </w:rPr>
        <w:t>Abstract</w:t>
      </w:r>
    </w:p>
    <w:p>
      <w:pPr>
        <w:spacing w:before="100" w:beforeAutospacing="1" w:after="100" w:afterAutospacing="1" w:line="240" w:lineRule="auto"/>
        <w:jc w:val="both"/>
        <w:rPr>
          <w:rFonts w:ascii="Times New Roman" w:hAnsi="Times New Roman" w:eastAsia="Times New Roman"/>
          <w:sz w:val="24"/>
          <w:szCs w:val="24"/>
          <w:lang w:val="en-US" w:eastAsia="ru-RU"/>
        </w:rPr>
      </w:pPr>
      <w:r>
        <w:rPr>
          <w:rFonts w:ascii="Times New Roman" w:hAnsi="Times New Roman" w:eastAsia="Times New Roman"/>
          <w:sz w:val="24"/>
          <w:szCs w:val="24"/>
          <w:lang w:val="en-US" w:eastAsia="ru-RU"/>
        </w:rPr>
        <w:t>In our experiment, we studied the course of the disease in two groups of juvenile siskins (</w:t>
      </w:r>
      <w:r>
        <w:rPr>
          <w:rFonts w:ascii="Times New Roman" w:hAnsi="Times New Roman" w:eastAsia="Times New Roman"/>
          <w:i/>
          <w:iCs/>
          <w:sz w:val="24"/>
          <w:szCs w:val="24"/>
          <w:lang w:val="en-US" w:eastAsia="ru-RU"/>
        </w:rPr>
        <w:t>Spinus spinus</w:t>
      </w:r>
      <w:r>
        <w:rPr>
          <w:rFonts w:ascii="Times New Roman" w:hAnsi="Times New Roman" w:eastAsia="Times New Roman"/>
          <w:sz w:val="24"/>
          <w:szCs w:val="24"/>
          <w:lang w:val="en-US" w:eastAsia="ru-RU"/>
        </w:rPr>
        <w:t xml:space="preserve">) infected with two different species of malaria parasites originating from distinct geographical regions. The first group received an infection with </w:t>
      </w:r>
      <w:r>
        <w:rPr>
          <w:rFonts w:ascii="Times New Roman" w:hAnsi="Times New Roman" w:eastAsia="Times New Roman"/>
          <w:i/>
          <w:iCs/>
          <w:sz w:val="24"/>
          <w:szCs w:val="24"/>
          <w:lang w:val="en-US" w:eastAsia="ru-RU"/>
        </w:rPr>
        <w:t>Plasmodium relictum</w:t>
      </w:r>
      <w:r>
        <w:rPr>
          <w:rFonts w:ascii="Times New Roman" w:hAnsi="Times New Roman" w:eastAsia="Times New Roman"/>
          <w:sz w:val="24"/>
          <w:szCs w:val="24"/>
          <w:lang w:val="en-US" w:eastAsia="ru-RU"/>
        </w:rPr>
        <w:t xml:space="preserve"> (SGS1 lineage), a parasite with established transmission in the Northern Palearctic region. The second group was exposed to </w:t>
      </w:r>
      <w:r>
        <w:rPr>
          <w:rFonts w:ascii="Times New Roman" w:hAnsi="Times New Roman" w:eastAsia="Times New Roman"/>
          <w:i/>
          <w:iCs/>
          <w:sz w:val="24"/>
          <w:szCs w:val="24"/>
          <w:lang w:val="en-US" w:eastAsia="ru-RU"/>
        </w:rPr>
        <w:t>Plasmodium ashfordi</w:t>
      </w:r>
      <w:r>
        <w:rPr>
          <w:rFonts w:ascii="Times New Roman" w:hAnsi="Times New Roman" w:eastAsia="Times New Roman"/>
          <w:sz w:val="24"/>
          <w:szCs w:val="24"/>
          <w:lang w:val="en-US" w:eastAsia="ru-RU"/>
        </w:rPr>
        <w:t xml:space="preserve"> (GRW2 lineage), a parasite with documented transmission in Central and Southern Africa but not yet confirmed in the Northern Palearctic. To assess the impact of these diverse malarial species on the physiological well-being of siskins, we employed two key physiological parameters: resting metabolic rate (RMR) and interleukin-6 (IL-6) levels. RMR measurement offers insights into the energetic cost associated with disease, while IL-6 serves as a crucial pro-inflammatory cytokine that triggers the acute phase response during infection within the context of the innate immune system. Our experimental findings reveal distinct outcomes during the acute phase of SGS1 infection, characterized by a reduction in resting metabolic rate and decreased IL-6 levels in siskins. A partially similar pattern for IL-6 was observed in the GRW2-infected group during the acute phase, although this effect was not sustained during the later stages of chronic infection. Furthermore, the dynamics of resting metabolic rate in siskins from the GRW2-infected group exhibited significant differences from those observed in the SGS1 group. In summary, our study did not provide conclusive evidence that tropical malaria has more severe consequences for infected siskins. However, we did observe notable variations in the disease progression between the two groups, highlighting the complexity of host-parasite interactions in the context of avian malaria infections.</w:t>
      </w:r>
    </w:p>
    <w:p>
      <w:pPr>
        <w:spacing w:line="360" w:lineRule="auto"/>
        <w:jc w:val="both"/>
        <w:rPr>
          <w:rFonts w:ascii="Times New Roman" w:hAnsi="Times New Roman"/>
          <w:color w:val="000000" w:themeColor="text1"/>
          <w:lang w:val="en-US"/>
          <w14:textFill>
            <w14:solidFill>
              <w14:schemeClr w14:val="tx1"/>
            </w14:solidFill>
          </w14:textFill>
        </w:rPr>
      </w:pPr>
    </w:p>
    <w:p>
      <w:pPr>
        <w:spacing w:line="360" w:lineRule="auto"/>
        <w:jc w:val="both"/>
        <w:rPr>
          <w:rFonts w:ascii="Times New Roman" w:hAnsi="Times New Roman"/>
          <w:b/>
          <w:bCs/>
          <w:color w:val="000000" w:themeColor="text1"/>
          <w:sz w:val="28"/>
          <w:szCs w:val="28"/>
          <w:lang w:val="en-US"/>
          <w14:textFill>
            <w14:solidFill>
              <w14:schemeClr w14:val="tx1"/>
            </w14:solidFill>
          </w14:textFill>
        </w:rPr>
      </w:pPr>
      <w:r>
        <w:rPr>
          <w:rFonts w:ascii="Times New Roman" w:hAnsi="Times New Roman"/>
          <w:b/>
          <w:bCs/>
          <w:color w:val="000000" w:themeColor="text1"/>
          <w:sz w:val="28"/>
          <w:szCs w:val="28"/>
          <w:lang w:val="en-US"/>
          <w14:textFill>
            <w14:solidFill>
              <w14:schemeClr w14:val="tx1"/>
            </w14:solidFill>
          </w14:textFill>
        </w:rPr>
        <w:t>1. Introduction</w:t>
      </w:r>
    </w:p>
    <w:p>
      <w:pPr>
        <w:spacing w:line="360" w:lineRule="auto"/>
        <w:jc w:val="both"/>
        <w:rPr>
          <w:rFonts w:ascii="Times New Roman" w:hAnsi="Times New Roman"/>
          <w:color w:val="FF3399"/>
          <w:sz w:val="28"/>
          <w:szCs w:val="28"/>
          <w:lang w:val="en-US"/>
        </w:rPr>
      </w:pPr>
      <w:r>
        <w:rPr>
          <w:rFonts w:ascii="Times New Roman" w:hAnsi="Times New Roman"/>
          <w:color w:val="000000" w:themeColor="text1"/>
          <w:sz w:val="28"/>
          <w:szCs w:val="28"/>
          <w:lang w:val="en-US"/>
          <w14:textFill>
            <w14:solidFill>
              <w14:schemeClr w14:val="tx1"/>
            </w14:solidFill>
          </w14:textFill>
        </w:rPr>
        <w:t xml:space="preserve">Each year, billions of birds undertake a remarkable journey from their breeding to wintering areas and back. The final autumn destination for most migrating </w:t>
      </w:r>
      <w:r>
        <w:rPr>
          <w:rFonts w:ascii="Times New Roman" w:hAnsi="Times New Roman"/>
          <w:sz w:val="28"/>
          <w:szCs w:val="28"/>
          <w:lang w:val="en-US"/>
        </w:rPr>
        <w:t xml:space="preserve">Western Palearctic passerines is Central and Southern Africa, encompassing tropical and subtropical regions </w:t>
      </w:r>
      <w:r>
        <w:rPr>
          <w:rFonts w:ascii="Times New Roman" w:hAnsi="Times New Roman"/>
          <w:sz w:val="28"/>
          <w:szCs w:val="28"/>
          <w:lang w:val="en-US"/>
        </w:rPr>
        <w:fldChar w:fldCharType="begin"/>
      </w:r>
      <w:r>
        <w:rPr>
          <w:rFonts w:ascii="Times New Roman" w:hAnsi="Times New Roman"/>
          <w:sz w:val="28"/>
          <w:szCs w:val="28"/>
          <w:lang w:val="en-US"/>
        </w:rPr>
        <w:instrText xml:space="preserve"> ADDIN EN.CITE &lt;EndNote&gt;&lt;Cite&gt;&lt;Author&gt;Shirihai&lt;/Author&gt;&lt;Year&gt;2018&lt;/Year&gt;&lt;RecNum&gt;1&lt;/RecNum&gt;&lt;DisplayText&gt;(Newton, 2010; Shirihai and Svensson, 2018)&lt;/DisplayText&gt;&lt;record&gt;&lt;rec-number&gt;1&lt;/rec-number&gt;&lt;foreign-keys&gt;&lt;key app="EN" db-id="vdp55rrtpsvttyexws9v5ef7vtwddztw2sz2" timestamp="1670069610"&gt;1&lt;/key&gt;&lt;/foreign-keys&gt;&lt;ref-type name="Book"&gt;6&lt;/ref-type&gt;&lt;contributors&gt;&lt;authors&gt;&lt;author&gt;Shirihai, Hadoram&lt;/author&gt;&lt;author&gt;Svensson, Lars&lt;/author&gt;&lt;/authors&gt;&lt;/contributors&gt;&lt;titles&gt;&lt;title&gt;Handbook of Western Palearctic Birds, Volume 1: Passerines: Larks to Warblers&lt;/title&gt;&lt;/titles&gt;&lt;dates&gt;&lt;year&gt;2018&lt;/year&gt;&lt;/dates&gt;&lt;publisher&gt;Bloomsbury Publishing&lt;/publisher&gt;&lt;isbn&gt;1472937589&lt;/isbn&gt;&lt;urls&gt;&lt;/urls&gt;&lt;/record&gt;&lt;/Cite&gt;&lt;Cite&gt;&lt;Author&gt;Newton&lt;/Author&gt;&lt;Year&gt;2010&lt;/Year&gt;&lt;RecNum&gt;73&lt;/RecNum&gt;&lt;record&gt;&lt;rec-number&gt;73&lt;/rec-number&gt;&lt;foreign-keys&gt;&lt;key app="EN" db-id="vdp55rrtpsvttyexws9v5ef7vtwddztw2sz2" timestamp="1675694228"&gt;73&lt;/key&gt;&lt;/foreign-keys&gt;&lt;ref-type name="Book"&gt;6&lt;/ref-type&gt;&lt;contributors&gt;&lt;authors&gt;&lt;author&gt;Newton, Ian&lt;/author&gt;&lt;/authors&gt;&lt;/contributors&gt;&lt;titles&gt;&lt;title&gt;The migration ecology of birds&lt;/title&gt;&lt;/titles&gt;&lt;dates&gt;&lt;year&gt;2010&lt;/year&gt;&lt;/dates&gt;&lt;publisher&gt;Elsevier&lt;/publisher&gt;&lt;isbn&gt;0080554830&lt;/isbn&gt;&lt;urls&gt;&lt;/urls&gt;&lt;/record&gt;&lt;/Cite&gt;&lt;/EndNote&gt;</w:instrText>
      </w:r>
      <w:r>
        <w:rPr>
          <w:rFonts w:ascii="Times New Roman" w:hAnsi="Times New Roman"/>
          <w:sz w:val="28"/>
          <w:szCs w:val="28"/>
          <w:lang w:val="en-US"/>
        </w:rPr>
        <w:fldChar w:fldCharType="separate"/>
      </w:r>
      <w:r>
        <w:rPr>
          <w:rFonts w:ascii="Times New Roman" w:hAnsi="Times New Roman"/>
          <w:sz w:val="28"/>
          <w:szCs w:val="28"/>
          <w:lang w:val="en-US"/>
        </w:rPr>
        <w:t>(Newton, 2010; Shirihai and Svensson, 2018)</w:t>
      </w:r>
      <w:r>
        <w:rPr>
          <w:rFonts w:ascii="Times New Roman" w:hAnsi="Times New Roman"/>
          <w:sz w:val="28"/>
          <w:szCs w:val="28"/>
          <w:lang w:val="en-US"/>
        </w:rPr>
        <w:fldChar w:fldCharType="end"/>
      </w:r>
      <w:r>
        <w:rPr>
          <w:rFonts w:ascii="Times New Roman" w:hAnsi="Times New Roman"/>
          <w:sz w:val="28"/>
          <w:szCs w:val="28"/>
          <w:lang w:val="en-US"/>
        </w:rPr>
        <w:t xml:space="preserve">. Due to their movement across various geographic areas during migration, migratory birds encounter a diverse range of blood-sucking insects along their routes. These insects may serve as vectors and can carry different species and strains of haemosporidian parasites, with transmission restricted to the distribution range of their competent vector. Specifically, migrating birds may become infected with malaria parasites of the </w:t>
      </w:r>
      <w:r>
        <w:rPr>
          <w:rFonts w:ascii="Times New Roman" w:hAnsi="Times New Roman"/>
          <w:i/>
          <w:sz w:val="28"/>
          <w:szCs w:val="28"/>
          <w:lang w:val="en-US"/>
        </w:rPr>
        <w:t>Plasmodium</w:t>
      </w:r>
      <w:r>
        <w:rPr>
          <w:rFonts w:ascii="Times New Roman" w:hAnsi="Times New Roman"/>
          <w:sz w:val="28"/>
          <w:szCs w:val="28"/>
          <w:lang w:val="en-US"/>
        </w:rPr>
        <w:t xml:space="preserve"> genus (Plasmodiidae, Haemosporida), which are prevalent in the African region. Infected birds that manage to survive and return to their breeding grounds in the Northern Palearctic</w:t>
      </w:r>
      <w:r>
        <w:rPr>
          <w:rFonts w:ascii="Times New Roman" w:hAnsi="Times New Roman"/>
          <w:color w:val="000000" w:themeColor="text1"/>
          <w:sz w:val="28"/>
          <w:szCs w:val="28"/>
          <w:lang w:val="en-US"/>
          <w14:textFill>
            <w14:solidFill>
              <w14:schemeClr w14:val="tx1"/>
            </w14:solidFill>
          </w14:textFill>
        </w:rPr>
        <w:t xml:space="preserve"> serve as reservoirs for new infections, as malaria parasites can persist in </w:t>
      </w:r>
      <w:r>
        <w:rPr>
          <w:rFonts w:ascii="Times New Roman" w:hAnsi="Times New Roman"/>
          <w:sz w:val="28"/>
          <w:szCs w:val="28"/>
          <w:lang w:val="en-US"/>
        </w:rPr>
        <w:t xml:space="preserve">individuals for years </w:t>
      </w:r>
      <w:r>
        <w:rPr>
          <w:rFonts w:ascii="Times New Roman" w:hAnsi="Times New Roman"/>
          <w:sz w:val="28"/>
          <w:szCs w:val="28"/>
          <w:lang w:val="en-US"/>
        </w:rPr>
        <w:fldChar w:fldCharType="begin"/>
      </w:r>
      <w:r>
        <w:rPr>
          <w:rFonts w:ascii="Times New Roman" w:hAnsi="Times New Roman"/>
          <w:sz w:val="28"/>
          <w:szCs w:val="28"/>
          <w:lang w:val="en-US"/>
        </w:rPr>
        <w:instrText xml:space="preserve"> ADDIN EN.CITE &lt;EndNote&gt;&lt;Cite&gt;&lt;Author&gt;Rooyen&lt;/Author&gt;&lt;Year&gt;2013&lt;/Year&gt;&lt;RecNum&gt;2&lt;/RecNum&gt;&lt;DisplayText&gt;(Bensch et al., 2007; Rooyen et al., 2013)&lt;/DisplayText&gt;&lt;record&gt;&lt;rec-number&gt;2&lt;/rec-number&gt;&lt;foreign-keys&gt;&lt;key app="EN" db-id="vdp55rrtpsvttyexws9v5ef7vtwddztw2sz2" timestamp="1670070293"&gt;2&lt;/key&gt;&lt;/foreign-keys&gt;&lt;ref-type name="Journal Article"&gt;17&lt;/ref-type&gt;&lt;contributors&gt;&lt;authors&gt;&lt;author&gt;Rooyen, Juan van&lt;/author&gt;&lt;author&gt;Lalubin, Fabrice&lt;/author&gt;&lt;author&gt;Glaizot, Olivier&lt;/author&gt;&lt;author&gt;Christe, Philippe&lt;/author&gt;&lt;/authors&gt;&lt;/contributors&gt;&lt;titles&gt;&lt;title&gt;Avian haemosporidian persistence and co-infection in great tits at the individual level&lt;/title&gt;&lt;secondary-title&gt;Malaria Journal&lt;/secondary-title&gt;&lt;/titles&gt;&lt;periodical&gt;&lt;full-title&gt;Malaria Journal&lt;/full-title&gt;&lt;/periodical&gt;&lt;pages&gt;1-8&lt;/pages&gt;&lt;volume&gt;12&lt;/volume&gt;&lt;number&gt;1&lt;/number&gt;&lt;dates&gt;&lt;year&gt;2013&lt;/year&gt;&lt;/dates&gt;&lt;isbn&gt;1475-2875&lt;/isbn&gt;&lt;urls&gt;&lt;/urls&gt;&lt;/record&gt;&lt;/Cite&gt;&lt;Cite&gt;&lt;Author&gt;Bensch&lt;/Author&gt;&lt;Year&gt;2007&lt;/Year&gt;&lt;RecNum&gt;148&lt;/RecNum&gt;&lt;record&gt;&lt;rec-number&gt;148&lt;/rec-number&gt;&lt;foreign-keys&gt;&lt;key app="EN" db-id="vdp55rrtpsvttyexws9v5ef7vtwddztw2sz2" timestamp="1684163216"&gt;148&lt;/key&gt;&lt;/foreign-keys&gt;&lt;ref-type name="Journal Article"&gt;17&lt;/ref-type&gt;&lt;contributors&gt;&lt;authors&gt;&lt;author&gt;Bensch, Staffan&lt;/author&gt;&lt;author&gt;Waldenström, Jonas&lt;/author&gt;&lt;author&gt;Jonzán, Niclas&lt;/author&gt;&lt;author&gt;Westerdahl, Helena&lt;/author&gt;&lt;author&gt;Hansson, Bengt&lt;/author&gt;&lt;author&gt;Sejberg, Douglas&lt;/author&gt;&lt;author&gt;Hasselquist, Dennis&lt;/author&gt;&lt;/authors&gt;&lt;/contributors&gt;&lt;titles&gt;&lt;title&gt;Temporal dynamics and diversity of avian malaria parasites in a single host species&lt;/title&gt;&lt;secondary-title&gt;Journal of Animal Ecology&lt;/secondary-title&gt;&lt;/titles&gt;&lt;periodical&gt;&lt;full-title&gt;Journal of Animal Ecology&lt;/full-title&gt;&lt;/periodical&gt;&lt;pages&gt;112-122&lt;/pages&gt;&lt;dates&gt;&lt;year&gt;2007&lt;/year&gt;&lt;/dates&gt;&lt;isbn&gt;0021-8790&lt;/isbn&gt;&lt;urls&gt;&lt;/urls&gt;&lt;/record&gt;&lt;/Cite&gt;&lt;/EndNote&gt;</w:instrText>
      </w:r>
      <w:r>
        <w:rPr>
          <w:rFonts w:ascii="Times New Roman" w:hAnsi="Times New Roman"/>
          <w:sz w:val="28"/>
          <w:szCs w:val="28"/>
          <w:lang w:val="en-US"/>
        </w:rPr>
        <w:fldChar w:fldCharType="separate"/>
      </w:r>
      <w:r>
        <w:rPr>
          <w:rFonts w:ascii="Times New Roman" w:hAnsi="Times New Roman"/>
          <w:sz w:val="28"/>
          <w:szCs w:val="28"/>
          <w:lang w:val="en-US"/>
        </w:rPr>
        <w:t>(Bensch et al., 2007; Rooyen et al., 2013)</w:t>
      </w:r>
      <w:r>
        <w:rPr>
          <w:rFonts w:ascii="Times New Roman" w:hAnsi="Times New Roman"/>
          <w:sz w:val="28"/>
          <w:szCs w:val="28"/>
          <w:lang w:val="en-US"/>
        </w:rPr>
        <w:fldChar w:fldCharType="end"/>
      </w:r>
      <w:r>
        <w:rPr>
          <w:rFonts w:ascii="Times New Roman" w:hAnsi="Times New Roman"/>
          <w:sz w:val="28"/>
          <w:szCs w:val="28"/>
          <w:lang w:val="en-US"/>
        </w:rPr>
        <w:t xml:space="preserve">. This scenario presents a potential threat to birds belonging to resident or short-distance migratory species that have not co-evolved with malaria parasite species whose transmission extends beyond their habitats. It is well-known that </w:t>
      </w:r>
      <w:r>
        <w:rPr>
          <w:rFonts w:ascii="Times New Roman" w:hAnsi="Times New Roman"/>
          <w:i/>
          <w:sz w:val="28"/>
          <w:szCs w:val="28"/>
          <w:lang w:val="en-US"/>
        </w:rPr>
        <w:t>Plasmodium</w:t>
      </w:r>
      <w:r>
        <w:rPr>
          <w:rFonts w:ascii="Times New Roman" w:hAnsi="Times New Roman"/>
          <w:sz w:val="28"/>
          <w:szCs w:val="28"/>
          <w:lang w:val="en-US"/>
        </w:rPr>
        <w:t xml:space="preserve"> parasites can be of high virulence when introduced to naïve populations that have not co-evolved with avian malaria species </w:t>
      </w:r>
      <w:r>
        <w:rPr>
          <w:rFonts w:ascii="Times New Roman" w:hAnsi="Times New Roman"/>
          <w:sz w:val="28"/>
          <w:szCs w:val="28"/>
          <w:lang w:val="en-US"/>
        </w:rPr>
        <w:fldChar w:fldCharType="begin"/>
      </w:r>
      <w:r>
        <w:rPr>
          <w:rFonts w:ascii="Times New Roman" w:hAnsi="Times New Roman"/>
          <w:sz w:val="28"/>
          <w:szCs w:val="28"/>
          <w:lang w:val="en-US"/>
        </w:rPr>
        <w:instrText xml:space="preserve"> ADDIN EN.CITE &lt;EndNote&gt;&lt;Cite&gt;&lt;Author&gt;Van Riper III&lt;/Author&gt;&lt;Year&gt;1986&lt;/Year&gt;&lt;RecNum&gt;3&lt;/RecNum&gt;&lt;DisplayText&gt;(Van Riper III et al., 1986)&lt;/DisplayText&gt;&lt;record&gt;&lt;rec-number&gt;3&lt;/rec-number&gt;&lt;foreign-keys&gt;&lt;key app="EN" db-id="vdp55rrtpsvttyexws9v5ef7vtwddztw2sz2" timestamp="1670071267"&gt;3&lt;/key&gt;&lt;/foreign-keys&gt;&lt;ref-type name="Journal Article"&gt;17&lt;/ref-type&gt;&lt;contributors&gt;&lt;authors&gt;&lt;author&gt;Van Riper III, Charles&lt;/author&gt;&lt;author&gt;Van Riper, Sandra G&lt;/author&gt;&lt;author&gt;Goff, M Lee&lt;/author&gt;&lt;author&gt;Laird, Marshall&lt;/author&gt;&lt;/authors&gt;&lt;/contributors&gt;&lt;titles&gt;&lt;title&gt;The epizootiology and ecological significance of malaria in Hawaiian land birds&lt;/title&gt;&lt;secondary-title&gt;Ecological monographs&lt;/secondary-title&gt;&lt;/titles&gt;&lt;periodical&gt;&lt;full-title&gt;Ecological monographs&lt;/full-title&gt;&lt;/periodical&gt;&lt;pages&gt;327-344&lt;/pages&gt;&lt;volume&gt;56&lt;/volume&gt;&lt;number&gt;4&lt;/number&gt;&lt;dates&gt;&lt;year&gt;1986&lt;/year&gt;&lt;/dates&gt;&lt;isbn&gt;1557-7015&lt;/isbn&gt;&lt;urls&gt;&lt;/urls&gt;&lt;/record&gt;&lt;/Cite&gt;&lt;/EndNote&gt;</w:instrText>
      </w:r>
      <w:r>
        <w:rPr>
          <w:rFonts w:ascii="Times New Roman" w:hAnsi="Times New Roman"/>
          <w:sz w:val="28"/>
          <w:szCs w:val="28"/>
          <w:lang w:val="en-US"/>
        </w:rPr>
        <w:fldChar w:fldCharType="separate"/>
      </w:r>
      <w:r>
        <w:rPr>
          <w:rFonts w:ascii="Times New Roman" w:hAnsi="Times New Roman"/>
          <w:sz w:val="28"/>
          <w:szCs w:val="28"/>
          <w:lang w:val="en-US"/>
        </w:rPr>
        <w:t>(Van Riper III et al., 1986)</w:t>
      </w:r>
      <w:r>
        <w:rPr>
          <w:rFonts w:ascii="Times New Roman" w:hAnsi="Times New Roman"/>
          <w:sz w:val="28"/>
          <w:szCs w:val="28"/>
          <w:lang w:val="en-US"/>
        </w:rPr>
        <w:fldChar w:fldCharType="end"/>
      </w:r>
      <w:r>
        <w:rPr>
          <w:rFonts w:ascii="Times New Roman" w:hAnsi="Times New Roman"/>
          <w:sz w:val="28"/>
          <w:szCs w:val="28"/>
          <w:lang w:val="en-US"/>
        </w:rPr>
        <w:t xml:space="preserve">. Furthermore, avian malaria outbreaks happen regularly in zoos, where captive birds (penguins particularly) are for the first time exposed to locally transmitting </w:t>
      </w:r>
      <w:r>
        <w:rPr>
          <w:rFonts w:ascii="Times New Roman" w:hAnsi="Times New Roman"/>
          <w:i/>
          <w:iCs/>
          <w:sz w:val="28"/>
          <w:szCs w:val="28"/>
          <w:lang w:val="en-US"/>
        </w:rPr>
        <w:t>Plasmodium</w:t>
      </w:r>
      <w:r>
        <w:rPr>
          <w:rFonts w:ascii="Times New Roman" w:hAnsi="Times New Roman"/>
          <w:color w:val="000000" w:themeColor="text1"/>
          <w:sz w:val="28"/>
          <w:szCs w:val="28"/>
          <w:lang w:val="en-US"/>
          <w14:textFill>
            <w14:solidFill>
              <w14:schemeClr w14:val="tx1"/>
            </w14:solidFill>
          </w14:textFill>
        </w:rPr>
        <w:t xml:space="preserve"> parasites </w:t>
      </w:r>
      <w:r>
        <w:rPr>
          <w:rFonts w:ascii="Times New Roman" w:hAnsi="Times New Roman"/>
          <w:color w:val="000000" w:themeColor="text1"/>
          <w:sz w:val="28"/>
          <w:szCs w:val="28"/>
          <w:lang w:val="en-US"/>
          <w14:textFill>
            <w14:solidFill>
              <w14:schemeClr w14:val="tx1"/>
            </w14:solidFill>
          </w14:textFill>
        </w:rPr>
        <w:fldChar w:fldCharType="begin">
          <w:fldData xml:space="preserve">PEVuZE5vdGU+PENpdGU+PEF1dGhvcj5Db2N1bWVsbGk8L0F1dGhvcj48WWVhcj4yMDIxPC9ZZWFy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</w:fldData>
        </w:fldChar>
      </w:r>
      <w:r>
        <w:rPr>
          <w:rFonts w:ascii="Times New Roman" w:hAnsi="Times New Roman"/>
          <w:color w:val="000000" w:themeColor="text1"/>
          <w:sz w:val="28"/>
          <w:szCs w:val="28"/>
          <w:lang w:val="en-US"/>
          <w14:textFill>
            <w14:solidFill>
              <w14:schemeClr w14:val="tx1"/>
            </w14:solidFill>
          </w14:textFill>
        </w:rPr>
        <w:instrText xml:space="preserve"> ADDIN EN.CITE </w:instrText>
      </w:r>
      <w:r>
        <w:rPr>
          <w:rFonts w:ascii="Times New Roman" w:hAnsi="Times New Roman"/>
          <w:color w:val="000000" w:themeColor="text1"/>
          <w:sz w:val="28"/>
          <w:szCs w:val="28"/>
          <w:lang w:val="en-US"/>
          <w14:textFill>
            <w14:solidFill>
              <w14:schemeClr w14:val="tx1"/>
            </w14:solidFill>
          </w14:textFill>
        </w:rPr>
        <w:fldChar w:fldCharType="begin">
          <w:fldData xml:space="preserve">PEVuZE5vdGU+PENpdGU+PEF1dGhvcj5Db2N1bWVsbGk8L0F1dGhvcj48WWVhcj4yMDIxPC9ZZWFy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</w:fldData>
        </w:fldChar>
      </w:r>
      <w:r>
        <w:rPr>
          <w:rFonts w:ascii="Times New Roman" w:hAnsi="Times New Roman"/>
          <w:color w:val="000000" w:themeColor="text1"/>
          <w:sz w:val="28"/>
          <w:szCs w:val="28"/>
          <w:lang w:val="en-US"/>
          <w14:textFill>
            <w14:solidFill>
              <w14:schemeClr w14:val="tx1"/>
            </w14:solidFill>
          </w14:textFill>
        </w:rPr>
        <w:instrText xml:space="preserve"> ADDIN EN.CITE.DATA </w:instrText>
      </w:r>
      <w:r>
        <w:rPr>
          <w:rFonts w:ascii="Times New Roman" w:hAnsi="Times New Roman"/>
          <w:color w:val="000000" w:themeColor="text1"/>
          <w:sz w:val="28"/>
          <w:szCs w:val="28"/>
          <w:lang w:val="en-US"/>
          <w14:textFill>
            <w14:solidFill>
              <w14:schemeClr w14:val="tx1"/>
            </w14:solidFill>
          </w14:textFill>
        </w:rPr>
        <w:fldChar w:fldCharType="end"/>
      </w:r>
      <w:r>
        <w:rPr>
          <w:rFonts w:ascii="Times New Roman" w:hAnsi="Times New Roman"/>
          <w:color w:val="000000" w:themeColor="text1"/>
          <w:sz w:val="28"/>
          <w:szCs w:val="28"/>
          <w:lang w:val="en-US"/>
          <w14:textFill>
            <w14:solidFill>
              <w14:schemeClr w14:val="tx1"/>
            </w14:solidFill>
          </w14:textFill>
        </w:rPr>
        <w:fldChar w:fldCharType="separate"/>
      </w:r>
      <w:r>
        <w:rPr>
          <w:rFonts w:ascii="Times New Roman" w:hAnsi="Times New Roman"/>
          <w:color w:val="000000" w:themeColor="text1"/>
          <w:sz w:val="28"/>
          <w:szCs w:val="28"/>
          <w:lang w:val="en-US"/>
          <w14:textFill>
            <w14:solidFill>
              <w14:schemeClr w14:val="tx1"/>
            </w14:solidFill>
          </w14:textFill>
        </w:rPr>
        <w:t>(Cocumelli et al., 2021; Meister et al., 2021; González-Olvera et al., 2022)</w:t>
      </w:r>
      <w:r>
        <w:rPr>
          <w:rFonts w:ascii="Times New Roman" w:hAnsi="Times New Roman"/>
          <w:color w:val="000000" w:themeColor="text1"/>
          <w:sz w:val="28"/>
          <w:szCs w:val="28"/>
          <w:lang w:val="en-US"/>
          <w14:textFill>
            <w14:solidFill>
              <w14:schemeClr w14:val="tx1"/>
            </w14:solidFill>
          </w14:textFill>
        </w:rPr>
        <w:fldChar w:fldCharType="end"/>
      </w:r>
      <w:r>
        <w:rPr>
          <w:rFonts w:ascii="Times New Roman" w:hAnsi="Times New Roman"/>
          <w:color w:val="7030A0"/>
          <w:sz w:val="28"/>
          <w:szCs w:val="28"/>
          <w:lang w:val="en-US"/>
        </w:rPr>
        <w:t xml:space="preserve">. </w:t>
      </w:r>
    </w:p>
    <w:p>
      <w:pPr>
        <w:spacing w:line="360" w:lineRule="auto"/>
        <w:jc w:val="both"/>
        <w:rPr>
          <w:rFonts w:ascii="Times New Roman" w:hAnsi="Times New Roman"/>
          <w:color w:val="000000" w:themeColor="text1"/>
          <w:sz w:val="28"/>
          <w:szCs w:val="28"/>
          <w:lang w:val="en-US"/>
          <w14:textFill>
            <w14:solidFill>
              <w14:schemeClr w14:val="tx1"/>
            </w14:solidFill>
          </w14:textFill>
        </w:rPr>
      </w:pPr>
      <w:r>
        <w:rPr>
          <w:rFonts w:ascii="Times New Roman" w:hAnsi="Times New Roman"/>
          <w:sz w:val="28"/>
          <w:szCs w:val="28"/>
          <w:lang w:val="en-US"/>
        </w:rPr>
        <w:t>Upon invading a vertebrate host organism</w:t>
      </w:r>
      <w:r>
        <w:rPr>
          <w:rFonts w:ascii="Times New Roman" w:hAnsi="Times New Roman"/>
          <w:color w:val="000000" w:themeColor="text1"/>
          <w:sz w:val="28"/>
          <w:szCs w:val="28"/>
          <w:lang w:val="en-US"/>
          <w14:textFill>
            <w14:solidFill>
              <w14:schemeClr w14:val="tx1"/>
            </w14:solidFill>
          </w14:textFill>
        </w:rPr>
        <w:t xml:space="preserve">, </w:t>
      </w:r>
      <w:r>
        <w:rPr>
          <w:rFonts w:ascii="Times New Roman" w:hAnsi="Times New Roman"/>
          <w:sz w:val="28"/>
          <w:szCs w:val="28"/>
          <w:lang w:val="en-US"/>
        </w:rPr>
        <w:t xml:space="preserve">the parasite penetrates tissue cells of various organs, initiating multiplication. No parasites can be seen in the red blood cells during this period (so-called pre-patent period). This process precedes the subsequent stage, </w:t>
      </w:r>
      <w:r>
        <w:rPr>
          <w:rFonts w:ascii="Times New Roman" w:hAnsi="Times New Roman"/>
          <w:color w:val="000000" w:themeColor="text1"/>
          <w:sz w:val="28"/>
          <w:szCs w:val="28"/>
          <w:lang w:val="en-US"/>
          <w14:textFill>
            <w14:solidFill>
              <w14:schemeClr w14:val="tx1"/>
            </w14:solidFill>
          </w14:textFill>
        </w:rPr>
        <w:t xml:space="preserve">known as the acute phase, which is usually marked by a sharp increase of infected erythrocytes in the peripheral blood </w:t>
      </w:r>
      <w:r>
        <w:rPr>
          <w:rFonts w:ascii="Times New Roman" w:hAnsi="Times New Roman"/>
          <w:color w:val="000000" w:themeColor="text1"/>
          <w:sz w:val="28"/>
          <w:szCs w:val="28"/>
          <w:lang w:val="en-US"/>
          <w14:textFill>
            <w14:solidFill>
              <w14:schemeClr w14:val="tx1"/>
            </w14:solidFill>
          </w14:textFill>
        </w:rPr>
        <w:fldChar w:fldCharType="begin"/>
      </w:r>
      <w:r>
        <w:rPr>
          <w:rFonts w:ascii="Times New Roman" w:hAnsi="Times New Roman"/>
          <w:color w:val="000000" w:themeColor="text1"/>
          <w:sz w:val="28"/>
          <w:szCs w:val="28"/>
          <w:lang w:val="en-US"/>
          <w14:textFill>
            <w14:solidFill>
              <w14:schemeClr w14:val="tx1"/>
            </w14:solidFill>
          </w14:textFill>
        </w:rPr>
        <w:instrText xml:space="preserve"> ADDIN EN.CITE &lt;EndNote&gt;&lt;Cite&gt;&lt;Author&gt;Valkiūnas&lt;/Author&gt;&lt;Year&gt;2005&lt;/Year&gt;&lt;RecNum&gt;4&lt;/RecNum&gt;&lt;DisplayText&gt;(Valkiūnas, 2005)&lt;/DisplayText&gt;&lt;record&gt;&lt;rec-number&gt;4&lt;/rec-number&gt;&lt;foreign-keys&gt;&lt;key app="EN" db-id="vdp55rrtpsvttyexws9v5ef7vtwddztw2sz2" timestamp="1670071328"&gt;4&lt;/key&gt;&lt;/foreign-keys&gt;&lt;ref-type name="Book"&gt;6&lt;/ref-type&gt;&lt;contributors&gt;&lt;authors&gt;&lt;author&gt;&lt;style face="normal" font="default" size="100%"&gt;Valki&lt;/style&gt;&lt;style face="normal" font="default" charset="238" size="100%"&gt;ūnas, Gediminas&lt;/style&gt;&lt;/author&gt;&lt;/authors&gt;&lt;/contributors&gt;&lt;titles&gt;&lt;title&gt;Avian malaria parasites and other haemosporidia&lt;/title&gt;&lt;/titles&gt;&lt;dates&gt;&lt;year&gt;2005&lt;/year&gt;&lt;/dates&gt;&lt;publisher&gt;CRC press&lt;/publisher&gt;&lt;isbn&gt;0429212429&lt;/isbn&gt;&lt;urls&gt;&lt;/urls&gt;&lt;/record&gt;&lt;/Cite&gt;&lt;/EndNote&gt;</w:instrText>
      </w:r>
      <w:r>
        <w:rPr>
          <w:rFonts w:ascii="Times New Roman" w:hAnsi="Times New Roman"/>
          <w:color w:val="000000" w:themeColor="text1"/>
          <w:sz w:val="28"/>
          <w:szCs w:val="28"/>
          <w:lang w:val="en-US"/>
          <w14:textFill>
            <w14:solidFill>
              <w14:schemeClr w14:val="tx1"/>
            </w14:solidFill>
          </w14:textFill>
        </w:rPr>
        <w:fldChar w:fldCharType="separate"/>
      </w:r>
      <w:r>
        <w:rPr>
          <w:rFonts w:ascii="Times New Roman" w:hAnsi="Times New Roman"/>
          <w:color w:val="000000" w:themeColor="text1"/>
          <w:sz w:val="28"/>
          <w:szCs w:val="28"/>
          <w:lang w:val="en-US"/>
          <w14:textFill>
            <w14:solidFill>
              <w14:schemeClr w14:val="tx1"/>
            </w14:solidFill>
          </w14:textFill>
        </w:rPr>
        <w:t>(Valkiūnas, 2005)</w:t>
      </w:r>
      <w:r>
        <w:rPr>
          <w:rFonts w:ascii="Times New Roman" w:hAnsi="Times New Roman"/>
          <w:color w:val="000000" w:themeColor="text1"/>
          <w:sz w:val="28"/>
          <w:szCs w:val="28"/>
          <w:lang w:val="en-US"/>
          <w14:textFill>
            <w14:solidFill>
              <w14:schemeClr w14:val="tx1"/>
            </w14:solidFill>
          </w14:textFill>
        </w:rPr>
        <w:fldChar w:fldCharType="end"/>
      </w:r>
      <w:r>
        <w:rPr>
          <w:rFonts w:ascii="Times New Roman" w:hAnsi="Times New Roman"/>
          <w:color w:val="000000" w:themeColor="text1"/>
          <w:sz w:val="28"/>
          <w:szCs w:val="28"/>
          <w:lang w:val="en-US"/>
          <w14:textFill>
            <w14:solidFill>
              <w14:schemeClr w14:val="tx1"/>
            </w14:solidFill>
          </w14:textFill>
        </w:rPr>
        <w:t xml:space="preserve">. </w:t>
      </w:r>
      <w:r>
        <w:rPr>
          <w:rFonts w:ascii="Times New Roman" w:hAnsi="Times New Roman"/>
          <w:sz w:val="28"/>
          <w:szCs w:val="28"/>
          <w:lang w:val="en-US"/>
        </w:rPr>
        <w:t>Similar to any</w:t>
      </w:r>
      <w:r>
        <w:rPr>
          <w:rFonts w:ascii="Times New Roman" w:hAnsi="Times New Roman"/>
          <w:color w:val="000000" w:themeColor="text1"/>
          <w:sz w:val="28"/>
          <w:szCs w:val="28"/>
          <w:lang w:val="en-US"/>
          <w14:textFill>
            <w14:solidFill>
              <w14:schemeClr w14:val="tx1"/>
            </w14:solidFill>
          </w14:textFill>
        </w:rPr>
        <w:t xml:space="preserve"> other infection, avian malaria triggers the process of an immune response, which demands energy, affects host metabolism </w:t>
      </w:r>
      <w:r>
        <w:rPr>
          <w:rFonts w:ascii="Times New Roman" w:hAnsi="Times New Roman"/>
          <w:color w:val="000000" w:themeColor="text1"/>
          <w:sz w:val="28"/>
          <w:szCs w:val="28"/>
          <w:lang w:val="en-US"/>
          <w14:textFill>
            <w14:solidFill>
              <w14:schemeClr w14:val="tx1"/>
            </w14:solidFill>
          </w14:textFill>
        </w:rPr>
        <w:fldChar w:fldCharType="begin"/>
      </w:r>
      <w:r>
        <w:rPr>
          <w:rFonts w:ascii="Times New Roman" w:hAnsi="Times New Roman"/>
          <w:color w:val="000000" w:themeColor="text1"/>
          <w:sz w:val="28"/>
          <w:szCs w:val="28"/>
          <w:lang w:val="en-US"/>
          <w14:textFill>
            <w14:solidFill>
              <w14:schemeClr w14:val="tx1"/>
            </w14:solidFill>
          </w14:textFill>
        </w:rPr>
        <w:instrText xml:space="preserve"> ADDIN EN.CITE &lt;EndNote&gt;&lt;Cite&gt;&lt;Author&gt;Eraud&lt;/Author&gt;&lt;Year&gt;2005&lt;/Year&gt;&lt;RecNum&gt;101&lt;/RecNum&gt;&lt;DisplayText&gt;(Martin et al., 2003; Eraud et al., 2005)&lt;/DisplayText&gt;&lt;record&gt;&lt;rec-number&gt;101&lt;/rec-number&gt;&lt;foreign-keys&gt;&lt;key app="EN" db-id="vdp55rrtpsvttyexws9v5ef7vtwddztw2sz2" timestamp="1679389604"&gt;101&lt;/key&gt;&lt;/foreign-keys&gt;&lt;ref-type name="Journal Article"&gt;17&lt;/ref-type&gt;&lt;contributors&gt;&lt;authors&gt;&lt;author&gt;Eraud, Cyril&lt;/author&gt;&lt;author&gt;Duriez, Olivier&lt;/author&gt;&lt;author&gt;Chastel, Olivier&lt;/author&gt;&lt;author&gt;Faivre, Bruno&lt;/author&gt;&lt;/authors&gt;&lt;/contributors&gt;&lt;titles&gt;&lt;title&gt;The energetic cost of humoral immunity in the Collared Dove, Streptopelia decaocto: is the magnitude sufficient to force energy‐based trade‐offs?&lt;/title&gt;&lt;secondary-title&gt;Functional Ecology&lt;/secondary-title&gt;&lt;/titles&gt;&lt;periodical&gt;&lt;full-title&gt;Functional Ecology&lt;/full-title&gt;&lt;/periodical&gt;&lt;pages&gt;110-118&lt;/pages&gt;&lt;volume&gt;19&lt;/volume&gt;&lt;number&gt;1&lt;/number&gt;&lt;dates&gt;&lt;year&gt;2005&lt;/year&gt;&lt;/dates&gt;&lt;isbn&gt;0269-8463&lt;/isbn&gt;&lt;urls&gt;&lt;/urls&gt;&lt;/record&gt;&lt;/Cite&gt;&lt;Cite&gt;&lt;Author&gt;Martin&lt;/Author&gt;&lt;Year&gt;2003&lt;/Year&gt;&lt;RecNum&gt;17&lt;/RecNum&gt;&lt;record&gt;&lt;rec-number&gt;17&lt;/rec-number&gt;&lt;foreign-keys&gt;&lt;key app="EN" db-id="vdp55rrtpsvttyexws9v5ef7vtwddztw2sz2" timestamp="1670073276"&gt;17&lt;/key&gt;&lt;/foreign-keys&gt;&lt;ref-type name="Journal Article"&gt;17&lt;/ref-type&gt;&lt;contributors&gt;&lt;authors&gt;&lt;author&gt;Martin, Lynn B&lt;/author&gt;&lt;author&gt;Scheuerlein, Alex&lt;/author&gt;&lt;author&gt;Wikelski, Martin&lt;/author&gt;&lt;/authors&gt;&lt;/contributors&gt;&lt;titles&gt;&lt;title&gt;Immune activity elevates energy expenditure of house sparrows: a link between direct and indirect costs?&lt;/title&gt;&lt;secondary-title&gt;Proceedings of the Royal Society of London. Series B: Biological Sciences&lt;/secondary-title&gt;&lt;/titles&gt;&lt;periodical&gt;&lt;full-title&gt;Proceedings of the Royal Society of London. Series B: Biological Sciences&lt;/full-title&gt;&lt;/periodical&gt;&lt;pages&gt;153-158&lt;/pages&gt;&lt;volume&gt;270&lt;/volume&gt;&lt;number&gt;1511&lt;/number&gt;&lt;dates&gt;&lt;year&gt;2003&lt;/year&gt;&lt;/dates&gt;&lt;isbn&gt;0962-8452&lt;/isbn&gt;&lt;urls&gt;&lt;/urls&gt;&lt;/record&gt;&lt;/Cite&gt;&lt;/EndNote&gt;</w:instrText>
      </w:r>
      <w:r>
        <w:rPr>
          <w:rFonts w:ascii="Times New Roman" w:hAnsi="Times New Roman"/>
          <w:color w:val="000000" w:themeColor="text1"/>
          <w:sz w:val="28"/>
          <w:szCs w:val="28"/>
          <w:lang w:val="en-US"/>
          <w14:textFill>
            <w14:solidFill>
              <w14:schemeClr w14:val="tx1"/>
            </w14:solidFill>
          </w14:textFill>
        </w:rPr>
        <w:fldChar w:fldCharType="separate"/>
      </w:r>
      <w:r>
        <w:rPr>
          <w:rFonts w:ascii="Times New Roman" w:hAnsi="Times New Roman"/>
          <w:color w:val="000000" w:themeColor="text1"/>
          <w:sz w:val="28"/>
          <w:szCs w:val="28"/>
          <w:lang w:val="en-US"/>
          <w14:textFill>
            <w14:solidFill>
              <w14:schemeClr w14:val="tx1"/>
            </w14:solidFill>
          </w14:textFill>
        </w:rPr>
        <w:t>(Martin et al., 2003; Eraud et al., 2005)</w:t>
      </w:r>
      <w:r>
        <w:rPr>
          <w:rFonts w:ascii="Times New Roman" w:hAnsi="Times New Roman"/>
          <w:color w:val="000000" w:themeColor="text1"/>
          <w:sz w:val="28"/>
          <w:szCs w:val="28"/>
          <w:lang w:val="en-US"/>
          <w14:textFill>
            <w14:solidFill>
              <w14:schemeClr w14:val="tx1"/>
            </w14:solidFill>
          </w14:textFill>
        </w:rPr>
        <w:fldChar w:fldCharType="end"/>
      </w:r>
      <w:r>
        <w:rPr>
          <w:rFonts w:ascii="Times New Roman" w:hAnsi="Times New Roman"/>
          <w:sz w:val="28"/>
          <w:szCs w:val="28"/>
          <w:lang w:val="en-US"/>
        </w:rPr>
        <w:t xml:space="preserve"> and energy reserves </w:t>
      </w:r>
      <w:r>
        <w:rPr>
          <w:rFonts w:ascii="Times New Roman" w:hAnsi="Times New Roman"/>
          <w:sz w:val="28"/>
          <w:szCs w:val="28"/>
          <w:lang w:val="en-US"/>
        </w:rPr>
        <w:fldChar w:fldCharType="begin"/>
      </w:r>
      <w:r>
        <w:rPr>
          <w:rFonts w:ascii="Times New Roman" w:hAnsi="Times New Roman"/>
          <w:sz w:val="28"/>
          <w:szCs w:val="28"/>
          <w:lang w:val="en-US"/>
        </w:rPr>
        <w:instrText xml:space="preserve"> ADDIN EN.CITE &lt;EndNote&gt;&lt;Cite&gt;&lt;Author&gt;Demas&lt;/Author&gt;&lt;Year&gt;2003&lt;/Year&gt;&lt;RecNum&gt;104&lt;/RecNum&gt;&lt;DisplayText&gt;(Bonneaud et al., 2003; Demas et al., 2003)&lt;/DisplayText&gt;&lt;record&gt;&lt;rec-number&gt;104&lt;/rec-number&gt;&lt;foreign-keys&gt;&lt;key app="EN" db-id="vdp55rrtpsvttyexws9v5ef7vtwddztw2sz2" timestamp="1679389743"&gt;104&lt;/key&gt;&lt;/foreign-keys&gt;&lt;ref-type name="Journal Article"&gt;17&lt;/ref-type&gt;&lt;contributors&gt;&lt;authors&gt;&lt;author&gt;Demas, Gregory E&lt;/author&gt;&lt;author&gt;Drazen, Deborah L&lt;/author&gt;&lt;author&gt;Nelson, Randy J&lt;/author&gt;&lt;/authors&gt;&lt;/contributors&gt;&lt;titles&gt;&lt;title&gt;Reductions in total body fat decrease humoral immunity&lt;/title&gt;&lt;secondary-title&gt;Proceedings of the Royal Society of London. Series B: Biological Sciences&lt;/secondary-title&gt;&lt;/titles&gt;&lt;periodical&gt;&lt;full-title&gt;Proceedings of the Royal Society of London. Series B: Biological Sciences&lt;/full-title&gt;&lt;/periodical&gt;&lt;pages&gt;905-911&lt;/pages&gt;&lt;volume&gt;270&lt;/volume&gt;&lt;number&gt;1518&lt;/number&gt;&lt;dates&gt;&lt;year&gt;2003&lt;/year&gt;&lt;/dates&gt;&lt;isbn&gt;0962-8452&lt;/isbn&gt;&lt;urls&gt;&lt;/urls&gt;&lt;/record&gt;&lt;/Cite&gt;&lt;Cite&gt;&lt;Author&gt;Bonneaud&lt;/Author&gt;&lt;Year&gt;2003&lt;/Year&gt;&lt;RecNum&gt;105&lt;/RecNum&gt;&lt;record&gt;&lt;rec-number&gt;105&lt;/rec-number&gt;&lt;foreign-keys&gt;&lt;key app="EN" db-id="vdp55rrtpsvttyexws9v5ef7vtwddztw2sz2" timestamp="1679391632"&gt;105&lt;/key&gt;&lt;/foreign-keys&gt;&lt;ref-type name="Journal Article"&gt;17&lt;/ref-type&gt;&lt;contributors&gt;&lt;authors&gt;&lt;author&gt;Bonneaud, Camille&lt;/author&gt;&lt;author&gt;Mazuc, Jérémy&lt;/author&gt;&lt;author&gt;Gonzalez, Guillermo&lt;/author&gt;&lt;author&gt;Haussy, Claudy&lt;/author&gt;&lt;author&gt;Chastel, Olivier&lt;/author&gt;&lt;author&gt;Faivre, Bruno&lt;/author&gt;&lt;author&gt;Sorci, Gabriele&lt;/author&gt;&lt;/authors&gt;&lt;/contributors&gt;&lt;titles&gt;&lt;title&gt;Assessing the cost of mounting an immune response&lt;/title&gt;&lt;secondary-title&gt;The American Naturalist&lt;/secondary-title&gt;&lt;/titles&gt;&lt;periodical&gt;&lt;full-title&gt;The American Naturalist&lt;/full-title&gt;&lt;/periodical&gt;&lt;pages&gt;367-379&lt;/pages&gt;&lt;volume&gt;161&lt;/volume&gt;&lt;number&gt;3&lt;/number&gt;&lt;dates&gt;&lt;year&gt;2003&lt;/year&gt;&lt;/dates&gt;&lt;isbn&gt;0003-0147&lt;/isbn&gt;&lt;urls&gt;&lt;/urls&gt;&lt;/record&gt;&lt;/Cite&gt;&lt;/EndNote&gt;</w:instrText>
      </w:r>
      <w:r>
        <w:rPr>
          <w:rFonts w:ascii="Times New Roman" w:hAnsi="Times New Roman"/>
          <w:sz w:val="28"/>
          <w:szCs w:val="28"/>
          <w:lang w:val="en-US"/>
        </w:rPr>
        <w:fldChar w:fldCharType="separate"/>
      </w:r>
      <w:r>
        <w:rPr>
          <w:rFonts w:ascii="Times New Roman" w:hAnsi="Times New Roman"/>
          <w:sz w:val="28"/>
          <w:szCs w:val="28"/>
          <w:lang w:val="en-US"/>
        </w:rPr>
        <w:t>(Bonneaud et al., 2003; Demas et al., 2003)</w:t>
      </w:r>
      <w:r>
        <w:rPr>
          <w:rFonts w:ascii="Times New Roman" w:hAnsi="Times New Roman"/>
          <w:sz w:val="28"/>
          <w:szCs w:val="28"/>
          <w:lang w:val="en-US"/>
        </w:rPr>
        <w:fldChar w:fldCharType="end"/>
      </w:r>
      <w:r>
        <w:rPr>
          <w:rFonts w:ascii="Times New Roman" w:hAnsi="Times New Roman"/>
          <w:sz w:val="28"/>
          <w:szCs w:val="28"/>
          <w:lang w:val="en-US"/>
        </w:rPr>
        <w:t xml:space="preserve">. Excessive and inappropriate immune response can be detrimental, leading to immunopathology </w:t>
      </w:r>
      <w:r>
        <w:rPr>
          <w:rFonts w:ascii="Times New Roman" w:hAnsi="Times New Roman"/>
          <w:sz w:val="28"/>
          <w:szCs w:val="28"/>
          <w:lang w:val="en-US"/>
        </w:rPr>
        <w:fldChar w:fldCharType="begin"/>
      </w:r>
      <w:r>
        <w:rPr>
          <w:rFonts w:ascii="Times New Roman" w:hAnsi="Times New Roman"/>
          <w:sz w:val="28"/>
          <w:szCs w:val="28"/>
          <w:lang w:val="en-US"/>
        </w:rPr>
        <w:instrText xml:space="preserve"> ADDIN EN.CITE &lt;EndNote&gt;&lt;Cite&gt;&lt;Author&gt;Graham&lt;/Author&gt;&lt;Year&gt;2005&lt;/Year&gt;&lt;RecNum&gt;107&lt;/RecNum&gt;&lt;DisplayText&gt;(Graham et al., 2005; Sorci and Faivre, 2009)&lt;/DisplayText&gt;&lt;record&gt;&lt;rec-number&gt;107&lt;/rec-number&gt;&lt;foreign-keys&gt;&lt;key app="EN" db-id="vdp55rrtpsvttyexws9v5ef7vtwddztw2sz2" timestamp="1679392780"&gt;107&lt;/key&gt;&lt;/foreign-keys&gt;&lt;ref-type name="Journal Article"&gt;17&lt;/ref-type&gt;&lt;contributors&gt;&lt;authors&gt;&lt;author&gt;Graham, Andrea L&lt;/author&gt;&lt;author&gt;Allen, Judith E&lt;/author&gt;&lt;author&gt;Read, Andrew F&lt;/author&gt;&lt;/authors&gt;&lt;/contributors&gt;&lt;titles&gt;&lt;title&gt;Evolutionary causes and consequences of immunopathology&lt;/title&gt;&lt;secondary-title&gt;Annu. Rev. Ecol. Evol. Syst.&lt;/secondary-title&gt;&lt;/titles&gt;&lt;periodical&gt;&lt;full-title&gt;Annu. Rev. Ecol. Evol. Syst.&lt;/full-title&gt;&lt;/periodical&gt;&lt;pages&gt;373-397&lt;/pages&gt;&lt;volume&gt;36&lt;/volume&gt;&lt;dates&gt;&lt;year&gt;2005&lt;/year&gt;&lt;/dates&gt;&lt;isbn&gt;1543-592X&lt;/isbn&gt;&lt;urls&gt;&lt;/urls&gt;&lt;/record&gt;&lt;/Cite&gt;&lt;Cite&gt;&lt;Author&gt;Sorci&lt;/Author&gt;&lt;Year&gt;2009&lt;/Year&gt;&lt;RecNum&gt;110&lt;/RecNum&gt;&lt;record&gt;&lt;rec-number&gt;110&lt;/rec-number&gt;&lt;foreign-keys&gt;&lt;key app="EN" db-id="vdp55rrtpsvttyexws9v5ef7vtwddztw2sz2" timestamp="1679398790"&gt;110&lt;/key&gt;&lt;/foreign-keys&gt;&lt;ref-type name="Journal Article"&gt;17&lt;/ref-type&gt;&lt;contributors&gt;&lt;authors&gt;&lt;author&gt;Sorci, Gabriele&lt;/author&gt;&lt;author&gt;Faivre, Bruno&lt;/author&gt;&lt;/authors&gt;&lt;/contributors&gt;&lt;titles&gt;&lt;title&gt;Inflammation and oxidative stress in vertebrate host–parasite systems&lt;/title&gt;&lt;secondary-title&gt;Philosophical Transactions of the Royal Society B: Biological Sciences&lt;/secondary-title&gt;&lt;/titles&gt;&lt;periodical&gt;&lt;full-title&gt;Philosophical Transactions of the Royal Society B: Biological Sciences&lt;/full-title&gt;&lt;/periodical&gt;&lt;pages&gt;71-83&lt;/pages&gt;&lt;volume&gt;364&lt;/volume&gt;&lt;number&gt;1513&lt;/number&gt;&lt;dates&gt;&lt;year&gt;2009&lt;/year&gt;&lt;/dates&gt;&lt;isbn&gt;0962-8436&lt;/isbn&gt;&lt;urls&gt;&lt;/urls&gt;&lt;/record&gt;&lt;/Cite&gt;&lt;/EndNote&gt;</w:instrText>
      </w:r>
      <w:r>
        <w:rPr>
          <w:rFonts w:ascii="Times New Roman" w:hAnsi="Times New Roman"/>
          <w:sz w:val="28"/>
          <w:szCs w:val="28"/>
          <w:lang w:val="en-US"/>
        </w:rPr>
        <w:fldChar w:fldCharType="separate"/>
      </w:r>
      <w:r>
        <w:rPr>
          <w:rFonts w:ascii="Times New Roman" w:hAnsi="Times New Roman"/>
          <w:sz w:val="28"/>
          <w:szCs w:val="28"/>
          <w:lang w:val="en-US"/>
        </w:rPr>
        <w:t>(Graham et al., 2005; Sorci and Faivre, 2009)</w:t>
      </w:r>
      <w:r>
        <w:rPr>
          <w:rFonts w:ascii="Times New Roman" w:hAnsi="Times New Roman"/>
          <w:sz w:val="28"/>
          <w:szCs w:val="28"/>
          <w:lang w:val="en-US"/>
        </w:rPr>
        <w:fldChar w:fldCharType="end"/>
      </w:r>
      <w:r>
        <w:rPr>
          <w:rFonts w:ascii="Times New Roman" w:hAnsi="Times New Roman"/>
          <w:sz w:val="28"/>
          <w:szCs w:val="28"/>
          <w:lang w:val="en-US"/>
        </w:rPr>
        <w:t xml:space="preserve">. Hence, despite its benefits of controlling parasite infections, immune defense comes at a high cost and a trade-off should exist between immunity and other energy-demanded physiological processes in the organism </w:t>
      </w:r>
      <w:r>
        <w:rPr>
          <w:rFonts w:ascii="Times New Roman" w:hAnsi="Times New Roman"/>
          <w:sz w:val="28"/>
          <w:szCs w:val="28"/>
          <w:lang w:val="en-US"/>
        </w:rPr>
        <w:fldChar w:fldCharType="begin">
          <w:fldData xml:space="preserve">PEVuZE5vdGU+PENpdGU+PEF1dGhvcj5Ob3JyaXM8L0F1dGhvcj48WWVhcj4yMDAwPC9ZZWFyPjxS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</w:fldData>
        </w:fldChar>
      </w:r>
      <w:r>
        <w:rPr>
          <w:rFonts w:ascii="Times New Roman" w:hAnsi="Times New Roman"/>
          <w:sz w:val="28"/>
          <w:szCs w:val="28"/>
          <w:lang w:val="en-US"/>
        </w:rPr>
        <w:instrText xml:space="preserve"> ADDIN EN.CITE </w:instrText>
      </w:r>
      <w:r>
        <w:rPr>
          <w:rFonts w:ascii="Times New Roman" w:hAnsi="Times New Roman"/>
          <w:sz w:val="28"/>
          <w:szCs w:val="28"/>
          <w:lang w:val="en-US"/>
        </w:rPr>
        <w:fldChar w:fldCharType="begin">
          <w:fldData xml:space="preserve">PEVuZE5vdGU+PENpdGU+PEF1dGhvcj5Ob3JyaXM8L0F1dGhvcj48WWVhcj4yMDAwPC9ZZWFyPjxS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</w:fldData>
        </w:fldChar>
      </w:r>
      <w:r>
        <w:rPr>
          <w:rFonts w:ascii="Times New Roman" w:hAnsi="Times New Roman"/>
          <w:sz w:val="28"/>
          <w:szCs w:val="28"/>
          <w:lang w:val="en-US"/>
        </w:rPr>
        <w:instrText xml:space="preserve"> ADDIN EN.CITE.DATA </w:instrText>
      </w:r>
      <w:r>
        <w:rPr>
          <w:rFonts w:ascii="Times New Roman" w:hAnsi="Times New Roman"/>
          <w:sz w:val="28"/>
          <w:szCs w:val="28"/>
          <w:lang w:val="en-US"/>
        </w:rPr>
        <w:fldChar w:fldCharType="end"/>
      </w:r>
      <w:r>
        <w:rPr>
          <w:rFonts w:ascii="Times New Roman" w:hAnsi="Times New Roman"/>
          <w:sz w:val="28"/>
          <w:szCs w:val="28"/>
          <w:lang w:val="en-US"/>
        </w:rPr>
        <w:fldChar w:fldCharType="separate"/>
      </w:r>
      <w:r>
        <w:rPr>
          <w:rFonts w:ascii="Times New Roman" w:hAnsi="Times New Roman"/>
          <w:sz w:val="28"/>
          <w:szCs w:val="28"/>
          <w:lang w:val="en-US"/>
        </w:rPr>
        <w:t>(Sheldon and Verhulst, 1996; Norris and Evans, 2000; Zuk and Stoehr, 2002; Owen-Ashley and Wingfield, 2007)</w:t>
      </w:r>
      <w:r>
        <w:rPr>
          <w:rFonts w:ascii="Times New Roman" w:hAnsi="Times New Roman"/>
          <w:sz w:val="28"/>
          <w:szCs w:val="28"/>
          <w:lang w:val="en-US"/>
        </w:rPr>
        <w:fldChar w:fldCharType="end"/>
      </w:r>
      <w:r>
        <w:rPr>
          <w:rFonts w:ascii="Times New Roman" w:hAnsi="Times New Roman"/>
          <w:color w:val="000000" w:themeColor="text1"/>
          <w:sz w:val="28"/>
          <w:szCs w:val="28"/>
          <w:lang w:val="en-US"/>
          <w14:textFill>
            <w14:solidFill>
              <w14:schemeClr w14:val="tx1"/>
            </w14:solidFill>
          </w14:textFill>
        </w:rPr>
        <w:t xml:space="preserve">. </w:t>
      </w:r>
    </w:p>
    <w:p>
      <w:pPr>
        <w:autoSpaceDE w:val="0"/>
        <w:autoSpaceDN w:val="0"/>
        <w:adjustRightInd w:val="0"/>
        <w:spacing w:after="0" w:line="360" w:lineRule="auto"/>
        <w:jc w:val="both"/>
        <w:rPr>
          <w:rFonts w:ascii="Times New Roman" w:hAnsi="Times New Roman"/>
          <w:color w:val="7030A0"/>
          <w:sz w:val="28"/>
          <w:szCs w:val="28"/>
          <w:lang w:val="en-US"/>
        </w:rPr>
      </w:pPr>
      <w:r>
        <w:rPr>
          <w:rFonts w:ascii="Times New Roman" w:hAnsi="Times New Roman"/>
          <w:sz w:val="28"/>
          <w:szCs w:val="28"/>
          <w:lang w:val="en-US"/>
        </w:rPr>
        <w:t xml:space="preserve">One approach for assessing the energetic </w:t>
      </w:r>
      <w:r>
        <w:rPr>
          <w:rFonts w:ascii="Times New Roman" w:hAnsi="Times New Roman"/>
          <w:color w:val="000000" w:themeColor="text1"/>
          <w:sz w:val="28"/>
          <w:szCs w:val="28"/>
          <w:lang w:val="en-US"/>
          <w14:textFill>
            <w14:solidFill>
              <w14:schemeClr w14:val="tx1"/>
            </w14:solidFill>
          </w14:textFill>
        </w:rPr>
        <w:t xml:space="preserve">costs of immune response is to measure </w:t>
      </w:r>
      <w:r>
        <w:rPr>
          <w:rFonts w:ascii="Times New Roman" w:hAnsi="Times New Roman"/>
          <w:sz w:val="28"/>
          <w:szCs w:val="28"/>
          <w:lang w:val="en-US"/>
        </w:rPr>
        <w:t xml:space="preserve">the resting metabolic rate (RMR), which reflects the expense of the self-maintenance </w:t>
      </w:r>
      <w:r>
        <w:rPr>
          <w:rFonts w:ascii="Times New Roman" w:hAnsi="Times New Roman"/>
          <w:sz w:val="28"/>
          <w:szCs w:val="28"/>
          <w:lang w:val="en-US"/>
        </w:rPr>
        <w:fldChar w:fldCharType="begin"/>
      </w:r>
      <w:r>
        <w:rPr>
          <w:rFonts w:ascii="Times New Roman" w:hAnsi="Times New Roman"/>
          <w:sz w:val="28"/>
          <w:szCs w:val="28"/>
          <w:lang w:val="en-US"/>
        </w:rPr>
        <w:instrText xml:space="preserve"> ADDIN EN.CITE &lt;EndNote&gt;&lt;Cite&gt;&lt;Author&gt;Ricklefs&lt;/Author&gt;&lt;Year&gt;1996&lt;/Year&gt;&lt;RecNum&gt;16&lt;/RecNum&gt;&lt;DisplayText&gt;(Ricklefs et al., 1996)&lt;/DisplayText&gt;&lt;record&gt;&lt;rec-number&gt;16&lt;/rec-number&gt;&lt;foreign-keys&gt;&lt;key app="EN" db-id="vdp55rrtpsvttyexws9v5ef7vtwddztw2sz2" timestamp="1670073116"&gt;16&lt;/key&gt;&lt;/foreign-keys&gt;&lt;ref-type name="Journal Article"&gt;17&lt;/ref-type&gt;&lt;contributors&gt;&lt;authors&gt;&lt;author&gt;Ricklefs, Robert E&lt;/author&gt;&lt;author&gt;Konarzewski, Marek&lt;/author&gt;&lt;author&gt;Daan, Serge&lt;/author&gt;&lt;/authors&gt;&lt;/contributors&gt;&lt;titles&gt;&lt;title&gt;The relationship between basal metabolic rate and daily energy expenditure in birds and mammals&lt;/title&gt;&lt;secondary-title&gt;The American Naturalist&lt;/secondary-title&gt;&lt;/titles&gt;&lt;periodical&gt;&lt;full-title&gt;The American Naturalist&lt;/full-title&gt;&lt;/periodical&gt;&lt;pages&gt;1047-1071&lt;/pages&gt;&lt;volume&gt;147&lt;/volume&gt;&lt;number&gt;6&lt;/number&gt;&lt;dates&gt;&lt;year&gt;1996&lt;/year&gt;&lt;/dates&gt;&lt;isbn&gt;0003-0147&lt;/isbn&gt;&lt;urls&gt;&lt;/urls&gt;&lt;/record&gt;&lt;/Cite&gt;&lt;/EndNote&gt;</w:instrText>
      </w:r>
      <w:r>
        <w:rPr>
          <w:rFonts w:ascii="Times New Roman" w:hAnsi="Times New Roman"/>
          <w:sz w:val="28"/>
          <w:szCs w:val="28"/>
          <w:lang w:val="en-US"/>
        </w:rPr>
        <w:fldChar w:fldCharType="separate"/>
      </w:r>
      <w:r>
        <w:rPr>
          <w:rFonts w:ascii="Times New Roman" w:hAnsi="Times New Roman"/>
          <w:sz w:val="28"/>
          <w:szCs w:val="28"/>
          <w:lang w:val="en-US"/>
        </w:rPr>
        <w:t>(Ricklefs et al., 1996)</w:t>
      </w:r>
      <w:r>
        <w:rPr>
          <w:rFonts w:ascii="Times New Roman" w:hAnsi="Times New Roman"/>
          <w:sz w:val="28"/>
          <w:szCs w:val="28"/>
          <w:lang w:val="en-US"/>
        </w:rPr>
        <w:fldChar w:fldCharType="end"/>
      </w:r>
      <w:r>
        <w:rPr>
          <w:rFonts w:ascii="Times New Roman" w:hAnsi="Times New Roman"/>
          <w:color w:val="000000" w:themeColor="text1"/>
          <w:sz w:val="28"/>
          <w:szCs w:val="28"/>
          <w:lang w:val="en-US"/>
          <w14:textFill>
            <w14:solidFill>
              <w14:schemeClr w14:val="tx1"/>
            </w14:solidFill>
          </w14:textFill>
        </w:rPr>
        <w:t xml:space="preserve">. </w:t>
      </w:r>
      <w:r>
        <w:rPr>
          <w:rFonts w:ascii="Times New Roman" w:hAnsi="Times New Roman"/>
          <w:sz w:val="28"/>
          <w:szCs w:val="28"/>
          <w:lang w:val="en-US"/>
        </w:rPr>
        <w:t xml:space="preserve">However, measuring the precise metabolic cost of immunity is challenging due to its intricate integration with other physiological systems within the organism </w:t>
      </w:r>
      <w:r>
        <w:rPr>
          <w:rFonts w:ascii="Times New Roman" w:hAnsi="Times New Roman"/>
          <w:color w:val="000000" w:themeColor="text1"/>
          <w:sz w:val="28"/>
          <w:szCs w:val="28"/>
          <w:lang w:val="en-US"/>
          <w14:textFill>
            <w14:solidFill>
              <w14:schemeClr w14:val="tx1"/>
            </w14:solidFill>
          </w14:textFill>
        </w:rPr>
        <w:fldChar w:fldCharType="begin"/>
      </w:r>
      <w:r>
        <w:rPr>
          <w:rFonts w:ascii="Times New Roman" w:hAnsi="Times New Roman"/>
          <w:color w:val="000000" w:themeColor="text1"/>
          <w:sz w:val="28"/>
          <w:szCs w:val="28"/>
          <w:lang w:val="en-US"/>
          <w14:textFill>
            <w14:solidFill>
              <w14:schemeClr w14:val="tx1"/>
            </w14:solidFill>
          </w14:textFill>
        </w:rPr>
        <w:instrText xml:space="preserve"> ADDIN EN.CITE &lt;EndNote&gt;&lt;Cite&gt;&lt;Author&gt;Lochmiller&lt;/Author&gt;&lt;Year&gt;2000&lt;/Year&gt;&lt;RecNum&gt;14&lt;/RecNum&gt;&lt;DisplayText&gt;(Lochmiller and Deerenberg, 2000)&lt;/DisplayText&gt;&lt;record&gt;&lt;rec-number&gt;14&lt;/rec-number&gt;&lt;foreign-keys&gt;&lt;key app="EN" db-id="vdp55rrtpsvttyexws9v5ef7vtwddztw2sz2" timestamp="1670072865"&gt;14&lt;/key&gt;&lt;/foreign-keys&gt;&lt;ref-type name="Journal Article"&gt;17&lt;/ref-type&gt;&lt;contributors&gt;&lt;authors&gt;&lt;author&gt;Lochmiller, Robert L&lt;/author&gt;&lt;author&gt;Deerenberg, Charlotte&lt;/author&gt;&lt;/authors&gt;&lt;/contributors&gt;&lt;titles&gt;&lt;title&gt;Trade‐offs in evolutionary immunology: just what is the cost of immunity?&lt;/title&gt;&lt;secondary-title&gt;Oikos&lt;/secondary-title&gt;&lt;/titles&gt;&lt;periodical&gt;&lt;full-title&gt;Oikos&lt;/full-title&gt;&lt;/periodical&gt;&lt;pages&gt;87-98&lt;/pages&gt;&lt;volume&gt;88&lt;/volume&gt;&lt;number&gt;1&lt;/number&gt;&lt;dates&gt;&lt;year&gt;2000&lt;/year&gt;&lt;/dates&gt;&lt;isbn&gt;0030-1299&lt;/isbn&gt;&lt;urls&gt;&lt;/urls&gt;&lt;/record&gt;&lt;/Cite&gt;&lt;/EndNote&gt;</w:instrText>
      </w:r>
      <w:r>
        <w:rPr>
          <w:rFonts w:ascii="Times New Roman" w:hAnsi="Times New Roman"/>
          <w:color w:val="000000" w:themeColor="text1"/>
          <w:sz w:val="28"/>
          <w:szCs w:val="28"/>
          <w:lang w:val="en-US"/>
          <w14:textFill>
            <w14:solidFill>
              <w14:schemeClr w14:val="tx1"/>
            </w14:solidFill>
          </w14:textFill>
        </w:rPr>
        <w:fldChar w:fldCharType="separate"/>
      </w:r>
      <w:r>
        <w:rPr>
          <w:rFonts w:ascii="Times New Roman" w:hAnsi="Times New Roman"/>
          <w:color w:val="000000" w:themeColor="text1"/>
          <w:sz w:val="28"/>
          <w:szCs w:val="28"/>
          <w:lang w:val="en-US"/>
          <w14:textFill>
            <w14:solidFill>
              <w14:schemeClr w14:val="tx1"/>
            </w14:solidFill>
          </w14:textFill>
        </w:rPr>
        <w:t>(Lochmiller and Deerenberg, 2000)</w:t>
      </w:r>
      <w:r>
        <w:rPr>
          <w:rFonts w:ascii="Times New Roman" w:hAnsi="Times New Roman"/>
          <w:color w:val="000000" w:themeColor="text1"/>
          <w:sz w:val="28"/>
          <w:szCs w:val="28"/>
          <w:lang w:val="en-US"/>
          <w14:textFill>
            <w14:solidFill>
              <w14:schemeClr w14:val="tx1"/>
            </w14:solidFill>
          </w14:textFill>
        </w:rPr>
        <w:fldChar w:fldCharType="end"/>
      </w:r>
      <w:r>
        <w:rPr>
          <w:rFonts w:ascii="Times New Roman" w:hAnsi="Times New Roman"/>
          <w:color w:val="000000" w:themeColor="text1"/>
          <w:sz w:val="28"/>
          <w:szCs w:val="28"/>
          <w:lang w:val="en-US"/>
          <w14:textFill>
            <w14:solidFill>
              <w14:schemeClr w14:val="tx1"/>
            </w14:solidFill>
          </w14:textFill>
        </w:rPr>
        <w:t xml:space="preserve">. That </w:t>
      </w:r>
      <w:r>
        <w:rPr>
          <w:rFonts w:ascii="Times New Roman" w:hAnsi="Times New Roman"/>
          <w:sz w:val="28"/>
          <w:szCs w:val="28"/>
          <w:lang w:val="en-US"/>
        </w:rPr>
        <w:t xml:space="preserve">implies </w:t>
      </w:r>
      <w:r>
        <w:rPr>
          <w:rFonts w:ascii="Times New Roman" w:hAnsi="Times New Roman"/>
          <w:color w:val="000000" w:themeColor="text1"/>
          <w:sz w:val="28"/>
          <w:szCs w:val="28"/>
          <w:lang w:val="en-US"/>
          <w14:textFill>
            <w14:solidFill>
              <w14:schemeClr w14:val="tx1"/>
            </w14:solidFill>
          </w14:textFill>
        </w:rPr>
        <w:t xml:space="preserve">that RMR measured in our study reflected not only the immune response itself but also the energetic consequences of collateral damages </w:t>
      </w:r>
      <w:r>
        <w:rPr>
          <w:rFonts w:ascii="Times New Roman" w:hAnsi="Times New Roman"/>
          <w:sz w:val="28"/>
          <w:szCs w:val="28"/>
          <w:lang w:val="en-US"/>
        </w:rPr>
        <w:t>caused by malaria</w:t>
      </w:r>
      <w:r>
        <w:rPr>
          <w:rFonts w:ascii="Times New Roman" w:hAnsi="Times New Roman"/>
          <w:color w:val="000000" w:themeColor="text1"/>
          <w:sz w:val="28"/>
          <w:szCs w:val="28"/>
          <w:lang w:val="en-US"/>
          <w14:textFill>
            <w14:solidFill>
              <w14:schemeClr w14:val="tx1"/>
            </w14:solidFill>
          </w14:textFill>
        </w:rPr>
        <w:t xml:space="preserve">, such as free hemoglobin and heme utilization, replenishment of destroyed </w:t>
      </w:r>
      <w:r>
        <w:rPr>
          <w:rFonts w:ascii="Times New Roman" w:hAnsi="Times New Roman"/>
          <w:sz w:val="28"/>
          <w:szCs w:val="28"/>
          <w:lang w:val="en-US"/>
        </w:rPr>
        <w:t>red blood cells (</w:t>
      </w:r>
      <w:r>
        <w:rPr>
          <w:rFonts w:ascii="Times New Roman" w:hAnsi="Times New Roman"/>
          <w:color w:val="000000" w:themeColor="text1"/>
          <w:sz w:val="28"/>
          <w:szCs w:val="28"/>
          <w:lang w:val="en-US"/>
          <w14:textFill>
            <w14:solidFill>
              <w14:schemeClr w14:val="tx1"/>
            </w14:solidFill>
          </w14:textFill>
        </w:rPr>
        <w:t xml:space="preserve">RBCs) and tissue damages, </w:t>
      </w:r>
      <w:r>
        <w:rPr>
          <w:rFonts w:ascii="Times New Roman" w:hAnsi="Times New Roman"/>
          <w:sz w:val="28"/>
          <w:szCs w:val="28"/>
          <w:lang w:val="en-US"/>
        </w:rPr>
        <w:t>and other related factors</w:t>
      </w:r>
      <w:r>
        <w:rPr>
          <w:rFonts w:ascii="Times New Roman" w:hAnsi="Times New Roman"/>
          <w:color w:val="000000" w:themeColor="text1"/>
          <w:sz w:val="28"/>
          <w:szCs w:val="28"/>
          <w:lang w:val="en-US"/>
          <w14:textFill>
            <w14:solidFill>
              <w14:schemeClr w14:val="tx1"/>
            </w14:solidFill>
          </w14:textFill>
        </w:rPr>
        <w:t xml:space="preserve">. </w:t>
      </w:r>
    </w:p>
    <w:p>
      <w:pPr>
        <w:spacing w:line="360" w:lineRule="auto"/>
        <w:jc w:val="both"/>
        <w:rPr>
          <w:rFonts w:ascii="Times New Roman" w:hAnsi="Times New Roman"/>
          <w:color w:val="000000" w:themeColor="text1"/>
          <w:sz w:val="28"/>
          <w:szCs w:val="28"/>
          <w:lang w:val="en-US"/>
          <w14:textFill>
            <w14:solidFill>
              <w14:schemeClr w14:val="tx1"/>
            </w14:solidFill>
          </w14:textFill>
        </w:rPr>
      </w:pPr>
      <w:r>
        <w:rPr>
          <w:rFonts w:ascii="Times New Roman" w:hAnsi="Times New Roman"/>
          <w:color w:val="000000" w:themeColor="text1"/>
          <w:sz w:val="28"/>
          <w:szCs w:val="28"/>
          <w:lang w:val="en-US"/>
          <w14:textFill>
            <w14:solidFill>
              <w14:schemeClr w14:val="tx1"/>
            </w14:solidFill>
          </w14:textFill>
        </w:rPr>
        <w:t xml:space="preserve">Successful </w:t>
      </w:r>
      <w:r>
        <w:rPr>
          <w:rFonts w:ascii="Times New Roman" w:hAnsi="Times New Roman"/>
          <w:sz w:val="28"/>
          <w:szCs w:val="28"/>
          <w:lang w:val="en-US"/>
        </w:rPr>
        <w:t>recovery following primary malaria infection and the development of acquired immunity depends on the first line of non-specific defense: innate immunity, specifically the activation of many pro- and anti-inflammatory cytokines (Gowda and Wu, 2018). IL-6 is one of the proinflammatory cytokines that triggers the acute phase reaction and is produced</w:t>
      </w:r>
      <w:r>
        <w:rPr>
          <w:rFonts w:ascii="Times New Roman" w:hAnsi="Times New Roman"/>
          <w:color w:val="000000" w:themeColor="text1"/>
          <w:sz w:val="28"/>
          <w:szCs w:val="28"/>
          <w:lang w:val="en-US"/>
          <w14:textFill>
            <w14:solidFill>
              <w14:schemeClr w14:val="tx1"/>
            </w14:solidFill>
          </w14:textFill>
        </w:rPr>
        <w:t xml:space="preserve"> </w:t>
      </w:r>
      <w:r>
        <w:rPr>
          <w:rFonts w:ascii="Times New Roman" w:hAnsi="Times New Roman"/>
          <w:sz w:val="28"/>
          <w:szCs w:val="28"/>
          <w:lang w:val="en-US"/>
        </w:rPr>
        <w:t xml:space="preserve">shortly </w:t>
      </w:r>
      <w:r>
        <w:rPr>
          <w:rFonts w:ascii="Times New Roman" w:hAnsi="Times New Roman"/>
          <w:color w:val="000000" w:themeColor="text1"/>
          <w:sz w:val="28"/>
          <w:szCs w:val="28"/>
          <w:lang w:val="en-US"/>
          <w14:textFill>
            <w14:solidFill>
              <w14:schemeClr w14:val="tx1"/>
            </w14:solidFill>
          </w14:textFill>
        </w:rPr>
        <w:t xml:space="preserve">after infection as part of the induced innate immune response in vertebrates </w:t>
      </w:r>
      <w:r>
        <w:rPr>
          <w:rFonts w:ascii="Times New Roman" w:hAnsi="Times New Roman"/>
          <w:color w:val="000000" w:themeColor="text1"/>
          <w:sz w:val="28"/>
          <w:szCs w:val="28"/>
          <w:lang w:val="en-US"/>
          <w14:textFill>
            <w14:solidFill>
              <w14:schemeClr w14:val="tx1"/>
            </w14:solidFill>
          </w14:textFill>
        </w:rPr>
        <w:fldChar w:fldCharType="begin"/>
      </w:r>
      <w:r>
        <w:rPr>
          <w:rFonts w:ascii="Times New Roman" w:hAnsi="Times New Roman"/>
          <w:color w:val="000000" w:themeColor="text1"/>
          <w:sz w:val="28"/>
          <w:szCs w:val="28"/>
          <w:lang w:val="en-US"/>
          <w14:textFill>
            <w14:solidFill>
              <w14:schemeClr w14:val="tx1"/>
            </w14:solidFill>
          </w14:textFill>
        </w:rPr>
        <w:instrText xml:space="preserve"> ADDIN EN.CITE &lt;EndNote&gt;&lt;Cite&gt;&lt;Author&gt;Schat&lt;/Author&gt;&lt;Year&gt;2014&lt;/Year&gt;&lt;RecNum&gt;85&lt;/RecNum&gt;&lt;DisplayText&gt;(Owen-Ashley and Wingfield, 2007; Schat et al., 2014)&lt;/DisplayText&gt;&lt;record&gt;&lt;rec-number&gt;85&lt;/rec-number&gt;&lt;foreign-keys&gt;&lt;key app="EN" db-id="vdp55rrtpsvttyexws9v5ef7vtwddztw2sz2" timestamp="1677574765"&gt;85&lt;/key&gt;&lt;/foreign-keys&gt;&lt;ref-type name="Book"&gt;6&lt;/ref-type&gt;&lt;contributors&gt;&lt;authors&gt;&lt;author&gt;Schat, Karel Antoni&lt;/author&gt;&lt;author&gt;Kaspers, Bernd&lt;/author&gt;&lt;author&gt;Kaiser, Pete&lt;/author&gt;&lt;/authors&gt;&lt;/contributors&gt;&lt;titles&gt;&lt;title&gt;Avian immunology&lt;/title&gt;&lt;/titles&gt;&lt;dates&gt;&lt;year&gt;2014&lt;/year&gt;&lt;/dates&gt;&lt;publisher&gt;Elsevier Philadelphia, USA:&lt;/publisher&gt;&lt;isbn&gt;0123969654&lt;/isbn&gt;&lt;urls&gt;&lt;/urls&gt;&lt;/record&gt;&lt;/Cite&gt;&lt;Cite&gt;&lt;Author&gt;Owen-Ashley&lt;/Author&gt;&lt;Year&gt;2007&lt;/Year&gt;&lt;RecNum&gt;84&lt;/RecNum&gt;&lt;record&gt;&lt;rec-number&gt;84&lt;/rec-number&gt;&lt;foreign-keys&gt;&lt;key app="EN" db-id="vdp55rrtpsvttyexws9v5ef7vtwddztw2sz2" timestamp="1676903372"&gt;84&lt;/key&gt;&lt;/foreign-keys&gt;&lt;ref-type name="Journal Article"&gt;17&lt;/ref-type&gt;&lt;contributors&gt;&lt;authors&gt;&lt;author&gt;Owen-Ashley, Noah T&lt;/author&gt;&lt;author&gt;Wingfield, John C&lt;/author&gt;&lt;/authors&gt;&lt;/contributors&gt;&lt;titles&gt;&lt;title&gt;Acute phase responses of passerine birds: characterization and seasonal variation&lt;/title&gt;&lt;secondary-title&gt;Journal of Ornithology&lt;/secondary-title&gt;&lt;/titles&gt;&lt;periodical&gt;&lt;full-title&gt;Journal of Ornithology&lt;/full-title&gt;&lt;/periodical&gt;&lt;pages&gt;583-591&lt;/pages&gt;&lt;volume&gt;148&lt;/volume&gt;&lt;dates&gt;&lt;year&gt;2007&lt;/year&gt;&lt;/dates&gt;&lt;isbn&gt;0021-8375&lt;/isbn&gt;&lt;urls&gt;&lt;/urls&gt;&lt;/record&gt;&lt;/Cite&gt;&lt;/EndNote&gt;</w:instrText>
      </w:r>
      <w:r>
        <w:rPr>
          <w:rFonts w:ascii="Times New Roman" w:hAnsi="Times New Roman"/>
          <w:color w:val="000000" w:themeColor="text1"/>
          <w:sz w:val="28"/>
          <w:szCs w:val="28"/>
          <w:lang w:val="en-US"/>
          <w14:textFill>
            <w14:solidFill>
              <w14:schemeClr w14:val="tx1"/>
            </w14:solidFill>
          </w14:textFill>
        </w:rPr>
        <w:fldChar w:fldCharType="separate"/>
      </w:r>
      <w:r>
        <w:rPr>
          <w:rFonts w:ascii="Times New Roman" w:hAnsi="Times New Roman"/>
          <w:color w:val="000000" w:themeColor="text1"/>
          <w:sz w:val="28"/>
          <w:szCs w:val="28"/>
          <w:lang w:val="en-US"/>
          <w14:textFill>
            <w14:solidFill>
              <w14:schemeClr w14:val="tx1"/>
            </w14:solidFill>
          </w14:textFill>
        </w:rPr>
        <w:t>(Owen-Ashley and Wingfield, 2007; Schat et al., 2014)</w:t>
      </w:r>
      <w:r>
        <w:rPr>
          <w:rFonts w:ascii="Times New Roman" w:hAnsi="Times New Roman"/>
          <w:color w:val="000000" w:themeColor="text1"/>
          <w:sz w:val="28"/>
          <w:szCs w:val="28"/>
          <w:lang w:val="en-US"/>
          <w14:textFill>
            <w14:solidFill>
              <w14:schemeClr w14:val="tx1"/>
            </w14:solidFill>
          </w14:textFill>
        </w:rPr>
        <w:fldChar w:fldCharType="end"/>
      </w:r>
      <w:r>
        <w:rPr>
          <w:rFonts w:ascii="Times New Roman" w:hAnsi="Times New Roman"/>
          <w:color w:val="000000" w:themeColor="text1"/>
          <w:sz w:val="28"/>
          <w:szCs w:val="28"/>
          <w:lang w:val="en-US"/>
          <w14:textFill>
            <w14:solidFill>
              <w14:schemeClr w14:val="tx1"/>
            </w14:solidFill>
          </w14:textFill>
        </w:rPr>
        <w:t xml:space="preserve">. While there is </w:t>
      </w:r>
      <w:r>
        <w:rPr>
          <w:rFonts w:ascii="Times New Roman" w:hAnsi="Times New Roman"/>
          <w:sz w:val="28"/>
          <w:szCs w:val="28"/>
          <w:lang w:val="en-US"/>
        </w:rPr>
        <w:t xml:space="preserve">scarce </w:t>
      </w:r>
      <w:r>
        <w:rPr>
          <w:rFonts w:ascii="Times New Roman" w:hAnsi="Times New Roman"/>
          <w:color w:val="000000" w:themeColor="text1"/>
          <w:sz w:val="28"/>
          <w:szCs w:val="28"/>
          <w:lang w:val="en-US"/>
          <w14:textFill>
            <w14:solidFill>
              <w14:schemeClr w14:val="tx1"/>
            </w14:solidFill>
          </w14:textFill>
        </w:rPr>
        <w:t xml:space="preserve">information about the role of this cytokine in avian malaria models, a recent meta-analysis of IL-6 levels in </w:t>
      </w:r>
      <w:r>
        <w:rPr>
          <w:rFonts w:ascii="Times New Roman" w:hAnsi="Times New Roman"/>
          <w:sz w:val="28"/>
          <w:szCs w:val="28"/>
          <w:lang w:val="en-US"/>
        </w:rPr>
        <w:t>malaria infected human patients and several studies on murine models suggest that IL-6 serves as</w:t>
      </w:r>
      <w:r>
        <w:rPr>
          <w:rFonts w:ascii="Times New Roman" w:hAnsi="Times New Roman"/>
          <w:color w:val="000000" w:themeColor="text1"/>
          <w:sz w:val="28"/>
          <w:szCs w:val="28"/>
          <w:lang w:val="en-US"/>
          <w14:textFill>
            <w14:solidFill>
              <w14:schemeClr w14:val="tx1"/>
            </w14:solidFill>
          </w14:textFill>
        </w:rPr>
        <w:t xml:space="preserve"> a marker for malaria severity </w:t>
      </w:r>
      <w:r>
        <w:rPr>
          <w:rFonts w:ascii="Times New Roman" w:hAnsi="Times New Roman"/>
          <w:color w:val="000000" w:themeColor="text1"/>
          <w:sz w:val="28"/>
          <w:szCs w:val="28"/>
          <w:lang w:val="en-US"/>
          <w14:textFill>
            <w14:solidFill>
              <w14:schemeClr w14:val="tx1"/>
            </w14:solidFill>
          </w14:textFill>
        </w:rPr>
        <w:fldChar w:fldCharType="begin">
          <w:fldData xml:space="preserve">PEVuZE5vdGU+PENpdGU+PEF1dGhvcj5XaWxhaXJhdGFuYTwvQXV0aG9yPjxZZWFyPjIwMjI8L1ll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</w:fldData>
        </w:fldChar>
      </w:r>
      <w:r>
        <w:rPr>
          <w:rFonts w:ascii="Times New Roman" w:hAnsi="Times New Roman"/>
          <w:color w:val="000000" w:themeColor="text1"/>
          <w:sz w:val="28"/>
          <w:szCs w:val="28"/>
          <w:lang w:val="en-US"/>
          <w14:textFill>
            <w14:solidFill>
              <w14:schemeClr w14:val="tx1"/>
            </w14:solidFill>
          </w14:textFill>
        </w:rPr>
        <w:instrText xml:space="preserve"> ADDIN EN.CITE </w:instrText>
      </w:r>
      <w:r>
        <w:rPr>
          <w:rFonts w:ascii="Times New Roman" w:hAnsi="Times New Roman"/>
          <w:color w:val="000000" w:themeColor="text1"/>
          <w:sz w:val="28"/>
          <w:szCs w:val="28"/>
          <w:lang w:val="en-US"/>
          <w14:textFill>
            <w14:solidFill>
              <w14:schemeClr w14:val="tx1"/>
            </w14:solidFill>
          </w14:textFill>
        </w:rPr>
        <w:fldChar w:fldCharType="begin">
          <w:fldData xml:space="preserve">PEVuZE5vdGU+PENpdGU+PEF1dGhvcj5XaWxhaXJhdGFuYTwvQXV0aG9yPjxZZWFyPjIwMjI8L1ll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</w:fldData>
        </w:fldChar>
      </w:r>
      <w:r>
        <w:rPr>
          <w:rFonts w:ascii="Times New Roman" w:hAnsi="Times New Roman"/>
          <w:color w:val="000000" w:themeColor="text1"/>
          <w:sz w:val="28"/>
          <w:szCs w:val="28"/>
          <w:lang w:val="en-US"/>
          <w14:textFill>
            <w14:solidFill>
              <w14:schemeClr w14:val="tx1"/>
            </w14:solidFill>
          </w14:textFill>
        </w:rPr>
        <w:instrText xml:space="preserve"> ADDIN EN.CITE.DATA </w:instrText>
      </w:r>
      <w:r>
        <w:rPr>
          <w:rFonts w:ascii="Times New Roman" w:hAnsi="Times New Roman"/>
          <w:color w:val="000000" w:themeColor="text1"/>
          <w:sz w:val="28"/>
          <w:szCs w:val="28"/>
          <w:lang w:val="en-US"/>
          <w14:textFill>
            <w14:solidFill>
              <w14:schemeClr w14:val="tx1"/>
            </w14:solidFill>
          </w14:textFill>
        </w:rPr>
        <w:fldChar w:fldCharType="end"/>
      </w:r>
      <w:r>
        <w:rPr>
          <w:rFonts w:ascii="Times New Roman" w:hAnsi="Times New Roman"/>
          <w:color w:val="000000" w:themeColor="text1"/>
          <w:sz w:val="28"/>
          <w:szCs w:val="28"/>
          <w:lang w:val="en-US"/>
          <w14:textFill>
            <w14:solidFill>
              <w14:schemeClr w14:val="tx1"/>
            </w14:solidFill>
          </w14:textFill>
        </w:rPr>
        <w:fldChar w:fldCharType="separate"/>
      </w:r>
      <w:r>
        <w:rPr>
          <w:rFonts w:ascii="Times New Roman" w:hAnsi="Times New Roman"/>
          <w:color w:val="000000" w:themeColor="text1"/>
          <w:sz w:val="28"/>
          <w:szCs w:val="28"/>
          <w:lang w:val="en-US"/>
          <w14:textFill>
            <w14:solidFill>
              <w14:schemeClr w14:val="tx1"/>
            </w14:solidFill>
          </w14:textFill>
        </w:rPr>
        <w:t>(Carapau et al., 2007; Wunderlich et al., 2012; Wilairatana et al., 2022)</w:t>
      </w:r>
      <w:r>
        <w:rPr>
          <w:rFonts w:ascii="Times New Roman" w:hAnsi="Times New Roman"/>
          <w:color w:val="000000" w:themeColor="text1"/>
          <w:sz w:val="28"/>
          <w:szCs w:val="28"/>
          <w:lang w:val="en-US"/>
          <w14:textFill>
            <w14:solidFill>
              <w14:schemeClr w14:val="tx1"/>
            </w14:solidFill>
          </w14:textFill>
        </w:rPr>
        <w:fldChar w:fldCharType="end"/>
      </w:r>
      <w:r>
        <w:rPr>
          <w:rFonts w:ascii="Times New Roman" w:hAnsi="Times New Roman"/>
          <w:sz w:val="28"/>
          <w:szCs w:val="28"/>
          <w:lang w:val="en-US"/>
        </w:rPr>
        <w:t xml:space="preserve">. </w:t>
      </w:r>
    </w:p>
    <w:p>
      <w:pPr>
        <w:spacing w:line="360" w:lineRule="auto"/>
        <w:jc w:val="both"/>
        <w:rPr>
          <w:rFonts w:ascii="Times New Roman" w:hAnsi="Times New Roman"/>
          <w:sz w:val="28"/>
          <w:szCs w:val="28"/>
          <w:lang w:val="en-US"/>
        </w:rPr>
      </w:pPr>
      <w:r>
        <w:rPr>
          <w:rFonts w:ascii="Times New Roman" w:hAnsi="Times New Roman"/>
          <w:color w:val="000000" w:themeColor="text1"/>
          <w:sz w:val="28"/>
          <w:szCs w:val="28"/>
          <w:lang w:val="en-US"/>
          <w14:textFill>
            <w14:solidFill>
              <w14:schemeClr w14:val="tx1"/>
            </w14:solidFill>
          </w14:textFill>
        </w:rPr>
        <w:t xml:space="preserve">In this study, we compared the impact of malaria infection on the physiological parameters of a common European </w:t>
      </w:r>
      <w:r>
        <w:rPr>
          <w:rFonts w:ascii="Times New Roman" w:hAnsi="Times New Roman"/>
          <w:sz w:val="28"/>
          <w:szCs w:val="28"/>
          <w:lang w:val="en-US"/>
        </w:rPr>
        <w:t>passerine short-distance migrant –</w:t>
      </w:r>
      <w:r>
        <w:rPr>
          <w:rFonts w:ascii="Times New Roman" w:hAnsi="Times New Roman"/>
          <w:color w:val="000000" w:themeColor="text1"/>
          <w:sz w:val="28"/>
          <w:szCs w:val="28"/>
          <w:lang w:val="en-US"/>
          <w14:textFill>
            <w14:solidFill>
              <w14:schemeClr w14:val="tx1"/>
            </w14:solidFill>
          </w14:textFill>
        </w:rPr>
        <w:t xml:space="preserve"> the Eurasian siskin (</w:t>
      </w:r>
      <w:r>
        <w:rPr>
          <w:rFonts w:ascii="Times New Roman" w:hAnsi="Times New Roman"/>
          <w:i/>
          <w:iCs/>
          <w:color w:val="000000" w:themeColor="text1"/>
          <w:sz w:val="28"/>
          <w:szCs w:val="28"/>
          <w:lang w:val="en-US"/>
          <w14:textFill>
            <w14:solidFill>
              <w14:schemeClr w14:val="tx1"/>
            </w14:solidFill>
          </w14:textFill>
        </w:rPr>
        <w:t>Spinus spinus</w:t>
      </w:r>
      <w:r>
        <w:rPr>
          <w:rFonts w:ascii="Times New Roman" w:hAnsi="Times New Roman"/>
          <w:color w:val="000000" w:themeColor="text1"/>
          <w:sz w:val="28"/>
          <w:szCs w:val="28"/>
          <w:lang w:val="en-US"/>
          <w14:textFill>
            <w14:solidFill>
              <w14:schemeClr w14:val="tx1"/>
            </w14:solidFill>
          </w14:textFill>
        </w:rPr>
        <w:t xml:space="preserve">) infected with two different </w:t>
      </w:r>
      <w:r>
        <w:rPr>
          <w:rFonts w:ascii="Times New Roman" w:hAnsi="Times New Roman"/>
          <w:sz w:val="28"/>
          <w:szCs w:val="28"/>
          <w:lang w:val="en-US"/>
        </w:rPr>
        <w:t xml:space="preserve">avian haemosporidian parasites: </w:t>
      </w:r>
      <w:r>
        <w:rPr>
          <w:rFonts w:ascii="Times New Roman" w:hAnsi="Times New Roman"/>
          <w:i/>
          <w:iCs/>
          <w:sz w:val="28"/>
          <w:szCs w:val="28"/>
          <w:lang w:val="en-US"/>
        </w:rPr>
        <w:t>Plasmodium relictum</w:t>
      </w:r>
      <w:r>
        <w:rPr>
          <w:rFonts w:ascii="Times New Roman" w:hAnsi="Times New Roman"/>
          <w:sz w:val="28"/>
          <w:szCs w:val="28"/>
          <w:lang w:val="en-US"/>
        </w:rPr>
        <w:t xml:space="preserve"> (lineage SGS1) and </w:t>
      </w:r>
      <w:r>
        <w:rPr>
          <w:rFonts w:ascii="Times New Roman" w:hAnsi="Times New Roman"/>
          <w:i/>
          <w:iCs/>
          <w:sz w:val="28"/>
          <w:szCs w:val="28"/>
          <w:lang w:val="en-US"/>
        </w:rPr>
        <w:t>Plasmodium ashfordi</w:t>
      </w:r>
      <w:r>
        <w:rPr>
          <w:rFonts w:ascii="Times New Roman" w:hAnsi="Times New Roman"/>
          <w:sz w:val="28"/>
          <w:szCs w:val="28"/>
          <w:lang w:val="en-US"/>
        </w:rPr>
        <w:t xml:space="preserve"> (lineage GRW2). The first one is widespread in the Palearctic region, a generalist with a broad range of avian host species and high variability in developed levels of parasitemia depending both on host species and on host individuals </w:t>
      </w:r>
      <w:r>
        <w:rPr>
          <w:rFonts w:ascii="Times New Roman" w:hAnsi="Times New Roman"/>
          <w:sz w:val="28"/>
          <w:szCs w:val="28"/>
          <w:lang w:val="en-US"/>
        </w:rPr>
        <w:fldChar w:fldCharType="begin">
          <w:fldData xml:space="preserve">PEVuZE5vdGU+PENpdGU+PEF1dGhvcj5QYWxpbmF1c2thczwvQXV0aG9yPjxZZWFyPjIwMDg8L1ll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</w:fldData>
        </w:fldChar>
      </w:r>
      <w:r>
        <w:rPr>
          <w:rFonts w:ascii="Times New Roman" w:hAnsi="Times New Roman"/>
          <w:sz w:val="28"/>
          <w:szCs w:val="28"/>
          <w:lang w:val="en-US"/>
        </w:rPr>
        <w:instrText xml:space="preserve"> ADDIN EN.CITE </w:instrText>
      </w:r>
      <w:r>
        <w:rPr>
          <w:rFonts w:ascii="Times New Roman" w:hAnsi="Times New Roman"/>
          <w:sz w:val="28"/>
          <w:szCs w:val="28"/>
          <w:lang w:val="en-US"/>
        </w:rPr>
        <w:fldChar w:fldCharType="begin">
          <w:fldData xml:space="preserve">PEVuZE5vdGU+PENpdGU+PEF1dGhvcj5QYWxpbmF1c2thczwvQXV0aG9yPjxZZWFyPjIwMDg8L1ll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</w:fldData>
        </w:fldChar>
      </w:r>
      <w:r>
        <w:rPr>
          <w:rFonts w:ascii="Times New Roman" w:hAnsi="Times New Roman"/>
          <w:sz w:val="28"/>
          <w:szCs w:val="28"/>
          <w:lang w:val="en-US"/>
        </w:rPr>
        <w:instrText xml:space="preserve"> ADDIN EN.CITE.DATA </w:instrText>
      </w:r>
      <w:r>
        <w:rPr>
          <w:rFonts w:ascii="Times New Roman" w:hAnsi="Times New Roman"/>
          <w:sz w:val="28"/>
          <w:szCs w:val="28"/>
          <w:lang w:val="en-US"/>
        </w:rPr>
        <w:fldChar w:fldCharType="end"/>
      </w:r>
      <w:r>
        <w:rPr>
          <w:rFonts w:ascii="Times New Roman" w:hAnsi="Times New Roman"/>
          <w:sz w:val="28"/>
          <w:szCs w:val="28"/>
          <w:lang w:val="en-US"/>
        </w:rPr>
        <w:fldChar w:fldCharType="separate"/>
      </w:r>
      <w:r>
        <w:rPr>
          <w:rFonts w:ascii="Times New Roman" w:hAnsi="Times New Roman"/>
          <w:sz w:val="28"/>
          <w:szCs w:val="28"/>
          <w:lang w:val="en-US"/>
        </w:rPr>
        <w:t>(Palinauskas et al., 2008, 2011; Martínez-de la Puente et al., 2021)</w:t>
      </w:r>
      <w:r>
        <w:rPr>
          <w:rFonts w:ascii="Times New Roman" w:hAnsi="Times New Roman"/>
          <w:sz w:val="28"/>
          <w:szCs w:val="28"/>
          <w:lang w:val="en-US"/>
        </w:rPr>
        <w:fldChar w:fldCharType="end"/>
      </w:r>
      <w:r>
        <w:rPr>
          <w:rFonts w:ascii="Times New Roman" w:hAnsi="Times New Roman"/>
          <w:sz w:val="28"/>
          <w:szCs w:val="28"/>
          <w:lang w:val="en-US"/>
        </w:rPr>
        <w:t>. Experiments conducted with juvenile siskins revealed that during SGS1 malaria infection, they usually exhibit high levels of parasitemia (</w:t>
      </w:r>
      <w:bookmarkStart w:id="2" w:name="_Hlk142575737"/>
      <w:r>
        <w:rPr>
          <w:rFonts w:ascii="Times New Roman" w:hAnsi="Times New Roman"/>
          <w:sz w:val="28"/>
          <w:szCs w:val="28"/>
          <w:lang w:val="en-US"/>
        </w:rPr>
        <w:t xml:space="preserve">i.e., </w:t>
      </w:r>
      <w:bookmarkEnd w:id="2"/>
      <w:bookmarkStart w:id="3" w:name="_Hlk142575756"/>
      <w:r>
        <w:rPr>
          <w:rFonts w:ascii="Times New Roman" w:hAnsi="Times New Roman"/>
          <w:sz w:val="28"/>
          <w:szCs w:val="28"/>
          <w:lang w:val="en-US"/>
        </w:rPr>
        <w:t xml:space="preserve">the quantity </w:t>
      </w:r>
      <w:bookmarkEnd w:id="3"/>
      <w:r>
        <w:rPr>
          <w:rFonts w:ascii="Times New Roman" w:hAnsi="Times New Roman"/>
          <w:sz w:val="28"/>
          <w:szCs w:val="28"/>
          <w:lang w:val="en-US"/>
        </w:rPr>
        <w:t xml:space="preserve">of infected erythrocytes) during the acute stage. However, considerable individual variation was observed, with some birds displaying a deficient number of infected erythrocytes </w:t>
      </w:r>
      <w:r>
        <w:rPr>
          <w:rFonts w:ascii="Times New Roman" w:hAnsi="Times New Roman"/>
          <w:sz w:val="28"/>
          <w:szCs w:val="28"/>
          <w:lang w:val="en-US"/>
        </w:rPr>
        <w:fldChar w:fldCharType="begin"/>
      </w:r>
      <w:r>
        <w:rPr>
          <w:rFonts w:ascii="Times New Roman" w:hAnsi="Times New Roman"/>
          <w:sz w:val="28"/>
          <w:szCs w:val="28"/>
          <w:lang w:val="en-US"/>
        </w:rPr>
        <w:instrText xml:space="preserve"> ADDIN EN.CITE &lt;EndNote&gt;&lt;Cite&gt;&lt;Author&gt;Mukhin&lt;/Author&gt;&lt;Year&gt;2016&lt;/Year&gt;&lt;RecNum&gt;27&lt;/RecNum&gt;&lt;DisplayText&gt;(Palinauskas et al., 2008; Mukhin et al., 2016)&lt;/DisplayText&gt;&lt;record&gt;&lt;rec-number&gt;27&lt;/rec-number&gt;&lt;foreign-keys&gt;&lt;key app="EN" db-id="vdp55rrtpsvttyexws9v5ef7vtwddztw2sz2" timestamp="1670074299"&gt;27&lt;/key&gt;&lt;/foreign-keys&gt;&lt;ref-type name="Journal Article"&gt;17&lt;/ref-type&gt;&lt;contributors&gt;&lt;authors&gt;&lt;author&gt;Mukhin, Andrey&lt;/author&gt;&lt;author&gt;Palinauskas, Vaidas&lt;/author&gt;&lt;author&gt;Platonova, Elena&lt;/author&gt;&lt;author&gt;Kobylkov, Dmitry&lt;/author&gt;&lt;author&gt;Vakoliuk, Irina&lt;/author&gt;&lt;author&gt;Valkiūnas, Gediminas&lt;/author&gt;&lt;/authors&gt;&lt;/contributors&gt;&lt;titles&gt;&lt;title&gt;The strategy to survive primary malaria infection: an experimental study on behavioural changes in parasitized birds&lt;/title&gt;&lt;secondary-title&gt;PLoS One&lt;/secondary-title&gt;&lt;/titles&gt;&lt;periodical&gt;&lt;full-title&gt;PLoS One&lt;/full-title&gt;&lt;/periodical&gt;&lt;pages&gt;e0159216&lt;/pages&gt;&lt;volume&gt;11&lt;/volume&gt;&lt;number&gt;7&lt;/number&gt;&lt;dates&gt;&lt;year&gt;2016&lt;/year&gt;&lt;/dates&gt;&lt;isbn&gt;1932-6203&lt;/isbn&gt;&lt;urls&gt;&lt;/urls&gt;&lt;/record&gt;&lt;/Cite&gt;&lt;Cite&gt;&lt;Author&gt;Palinauskas&lt;/Author&gt;&lt;Year&gt;2008&lt;/Year&gt;&lt;RecNum&gt;24&lt;/RecNum&gt;&lt;record&gt;&lt;rec-number&gt;24&lt;/rec-number&gt;&lt;foreign-keys&gt;&lt;key app="EN" db-id="vdp55rrtpsvttyexws9v5ef7vtwddztw2sz2" timestamp="1670074106"&gt;24&lt;/key&gt;&lt;/foreign-keys&gt;&lt;ref-type name="Journal Article"&gt;17&lt;/ref-type&gt;&lt;contributors&gt;&lt;authors&gt;&lt;author&gt;Palinauskas, Vaidas&lt;/author&gt;&lt;author&gt;Valkiūnas, Gediminas&lt;/author&gt;&lt;author&gt;Bolshakov, Casimir V&lt;/author&gt;&lt;author&gt;Bensch, Staffan&lt;/author&gt;&lt;/authors&gt;&lt;/contributors&gt;&lt;titles&gt;&lt;title&gt;Plasmodium relictum (lineage P-SGS1): effects on experimentally infected passerine birds&lt;/title&gt;&lt;secondary-title&gt;Experimental parasitology&lt;/secondary-title&gt;&lt;/titles&gt;&lt;periodical&gt;&lt;full-title&gt;Experimental parasitology&lt;/full-title&gt;&lt;/periodical&gt;&lt;pages&gt;372-380&lt;/pages&gt;&lt;volume&gt;120&lt;/volume&gt;&lt;number&gt;4&lt;/number&gt;&lt;dates&gt;&lt;year&gt;2008&lt;/year&gt;&lt;/dates&gt;&lt;isbn&gt;0014-4894&lt;/isbn&gt;&lt;urls&gt;&lt;/urls&gt;&lt;/record&gt;&lt;/Cite&gt;&lt;/EndNote&gt;</w:instrText>
      </w:r>
      <w:r>
        <w:rPr>
          <w:rFonts w:ascii="Times New Roman" w:hAnsi="Times New Roman"/>
          <w:sz w:val="28"/>
          <w:szCs w:val="28"/>
          <w:lang w:val="en-US"/>
        </w:rPr>
        <w:fldChar w:fldCharType="separate"/>
      </w:r>
      <w:r>
        <w:rPr>
          <w:rFonts w:ascii="Times New Roman" w:hAnsi="Times New Roman"/>
          <w:sz w:val="28"/>
          <w:szCs w:val="28"/>
          <w:lang w:val="en-US"/>
        </w:rPr>
        <w:t>(Palinauskas et al., 2008; Mukhin et al., 2016)</w:t>
      </w:r>
      <w:r>
        <w:rPr>
          <w:rFonts w:ascii="Times New Roman" w:hAnsi="Times New Roman"/>
          <w:sz w:val="28"/>
          <w:szCs w:val="28"/>
          <w:lang w:val="en-US"/>
        </w:rPr>
        <w:fldChar w:fldCharType="end"/>
      </w:r>
      <w:r>
        <w:rPr>
          <w:rFonts w:ascii="Times New Roman" w:hAnsi="Times New Roman"/>
          <w:sz w:val="28"/>
          <w:szCs w:val="28"/>
          <w:lang w:val="en-US"/>
        </w:rPr>
        <w:t xml:space="preserve">. Overall, this lineage is considered as severe and highly pathogenic, with a high potential for mortality in susceptible birds </w:t>
      </w:r>
      <w:r>
        <w:rPr>
          <w:rFonts w:ascii="Times New Roman" w:hAnsi="Times New Roman"/>
          <w:sz w:val="28"/>
          <w:szCs w:val="28"/>
          <w:lang w:val="en-US"/>
        </w:rPr>
        <w:fldChar w:fldCharType="begin"/>
      </w:r>
      <w:r>
        <w:rPr>
          <w:rFonts w:ascii="Times New Roman" w:hAnsi="Times New Roman"/>
          <w:sz w:val="28"/>
          <w:szCs w:val="28"/>
          <w:lang w:val="en-US"/>
        </w:rPr>
        <w:instrText xml:space="preserve"> ADDIN EN.CITE &lt;EndNote&gt;&lt;Cite&gt;&lt;Author&gt;Valkiūnas&lt;/Author&gt;&lt;Year&gt;2018&lt;/Year&gt;&lt;RecNum&gt;28&lt;/RecNum&gt;&lt;DisplayText&gt;(Valkiūnas et al., 2018)&lt;/DisplayText&gt;&lt;record&gt;&lt;rec-number&gt;28&lt;/rec-number&gt;&lt;foreign-keys&gt;&lt;key app="EN" db-id="vdp55rrtpsvttyexws9v5ef7vtwddztw2sz2" timestamp="1670074848"&gt;28&lt;/key&gt;&lt;/foreign-keys&gt;&lt;ref-type name="Journal Article"&gt;17&lt;/ref-type&gt;&lt;contributors&gt;&lt;authors&gt;&lt;author&gt;Valkiūnas, Gediminas&lt;/author&gt;&lt;author&gt;Ilgūnas, Mikas&lt;/author&gt;&lt;author&gt;Bukauskaitė, Dovilė&lt;/author&gt;&lt;author&gt;Fragner, Karin&lt;/author&gt;&lt;author&gt;Weissenböck, Herbert&lt;/author&gt;&lt;author&gt;Atkinson, Carter T&lt;/author&gt;&lt;author&gt;Iezhova, Tatjana A&lt;/author&gt;&lt;/authors&gt;&lt;/contributors&gt;&lt;titles&gt;&lt;title&gt;Characterization of Plasmodium relictum, a cosmopolitan agent of avian malaria&lt;/title&gt;&lt;secondary-title&gt;Malaria journal&lt;/secondary-title&gt;&lt;/titles&gt;&lt;periodical&gt;&lt;full-title&gt;Malaria Journal&lt;/full-title&gt;&lt;/periodical&gt;&lt;pages&gt;1-21&lt;/pages&gt;&lt;volume&gt;17&lt;/volume&gt;&lt;number&gt;1&lt;/number&gt;&lt;dates&gt;&lt;year&gt;2018&lt;/year&gt;&lt;/dates&gt;&lt;isbn&gt;1475-2875&lt;/isbn&gt;&lt;urls&gt;&lt;/urls&gt;&lt;/record&gt;&lt;/Cite&gt;&lt;/EndNote&gt;</w:instrText>
      </w:r>
      <w:r>
        <w:rPr>
          <w:rFonts w:ascii="Times New Roman" w:hAnsi="Times New Roman"/>
          <w:sz w:val="28"/>
          <w:szCs w:val="28"/>
          <w:lang w:val="en-US"/>
        </w:rPr>
        <w:fldChar w:fldCharType="separate"/>
      </w:r>
      <w:r>
        <w:rPr>
          <w:rFonts w:ascii="Times New Roman" w:hAnsi="Times New Roman"/>
          <w:sz w:val="28"/>
          <w:szCs w:val="28"/>
          <w:lang w:val="en-US"/>
        </w:rPr>
        <w:t>(Valkiūnas et al., 2018)</w:t>
      </w:r>
      <w:r>
        <w:rPr>
          <w:rFonts w:ascii="Times New Roman" w:hAnsi="Times New Roman"/>
          <w:sz w:val="28"/>
          <w:szCs w:val="28"/>
          <w:lang w:val="en-US"/>
        </w:rPr>
        <w:fldChar w:fldCharType="end"/>
      </w:r>
      <w:r>
        <w:rPr>
          <w:rFonts w:ascii="Times New Roman" w:hAnsi="Times New Roman"/>
          <w:sz w:val="28"/>
          <w:szCs w:val="28"/>
          <w:lang w:val="en-US"/>
        </w:rPr>
        <w:t xml:space="preserve">. </w:t>
      </w:r>
      <w:r>
        <w:rPr>
          <w:rFonts w:ascii="Times New Roman" w:hAnsi="Times New Roman"/>
          <w:i/>
          <w:iCs/>
          <w:sz w:val="28"/>
          <w:szCs w:val="28"/>
          <w:lang w:val="en-US"/>
        </w:rPr>
        <w:t>Plasmodium ashfordi</w:t>
      </w:r>
      <w:r>
        <w:rPr>
          <w:rFonts w:ascii="Times New Roman" w:hAnsi="Times New Roman"/>
          <w:sz w:val="28"/>
          <w:szCs w:val="28"/>
          <w:lang w:val="en-US"/>
        </w:rPr>
        <w:t xml:space="preserve"> (GRW2) is also a generalist malarial parasite primarily transmitted in Africa. In Europe, this parasite has only been detected in adults of long-distance migrating birds after their return from wintering grounds in tropical Africa </w:t>
      </w:r>
      <w:r>
        <w:rPr>
          <w:rFonts w:ascii="Times New Roman" w:hAnsi="Times New Roman"/>
          <w:sz w:val="28"/>
          <w:szCs w:val="28"/>
          <w:lang w:val="en-US"/>
        </w:rPr>
        <w:fldChar w:fldCharType="begin"/>
      </w:r>
      <w:r>
        <w:rPr>
          <w:rFonts w:ascii="Times New Roman" w:hAnsi="Times New Roman"/>
          <w:sz w:val="28"/>
          <w:szCs w:val="28"/>
          <w:lang w:val="en-US"/>
        </w:rPr>
        <w:instrText xml:space="preserve"> ADDIN EN.CITE &lt;EndNote&gt;&lt;Cite&gt;&lt;Author&gt;Bensch&lt;/Author&gt;&lt;Year&gt;2009&lt;/Year&gt;&lt;RecNum&gt;29&lt;/RecNum&gt;&lt;DisplayText&gt;(Bensch et al., 2009)&lt;/DisplayText&gt;&lt;record&gt;&lt;rec-number&gt;29&lt;/rec-number&gt;&lt;foreign-keys&gt;&lt;key app="EN" db-id="vdp55rrtpsvttyexws9v5ef7vtwddztw2sz2" timestamp="1670074906"&gt;29&lt;/key&gt;&lt;/foreign-keys&gt;&lt;ref-type name="Journal Article"&gt;17&lt;/ref-type&gt;&lt;contributors&gt;&lt;authors&gt;&lt;author&gt;Bensch, Staffan&lt;/author&gt;&lt;author&gt;Hellgren, Olof&lt;/author&gt;&lt;author&gt;Pérez‐Tris, Javier&lt;/author&gt;&lt;/authors&gt;&lt;/contributors&gt;&lt;titles&gt;&lt;title&gt;MalAvi: a public database of malaria parasites and related haemosporidians in avian hosts based on mitochondrial cytochrome b lineages&lt;/title&gt;&lt;secondary-title&gt;Molecular ecology resources&lt;/secondary-title&gt;&lt;/titles&gt;&lt;periodical&gt;&lt;full-title&gt;Molecular ecology resources&lt;/full-title&gt;&lt;/periodical&gt;&lt;pages&gt;1353-1358&lt;/pages&gt;&lt;volume&gt;9&lt;/volume&gt;&lt;number&gt;5&lt;/number&gt;&lt;dates&gt;&lt;year&gt;2009&lt;/year&gt;&lt;/dates&gt;&lt;isbn&gt;1755-098X&lt;/isbn&gt;&lt;urls&gt;&lt;/urls&gt;&lt;/record&gt;&lt;/Cite&gt;&lt;/EndNote&gt;</w:instrText>
      </w:r>
      <w:r>
        <w:rPr>
          <w:rFonts w:ascii="Times New Roman" w:hAnsi="Times New Roman"/>
          <w:sz w:val="28"/>
          <w:szCs w:val="28"/>
          <w:lang w:val="en-US"/>
        </w:rPr>
        <w:fldChar w:fldCharType="separate"/>
      </w:r>
      <w:r>
        <w:rPr>
          <w:rFonts w:ascii="Times New Roman" w:hAnsi="Times New Roman"/>
          <w:sz w:val="28"/>
          <w:szCs w:val="28"/>
          <w:lang w:val="en-US"/>
        </w:rPr>
        <w:t>(Bensch et al., 2009)</w:t>
      </w:r>
      <w:r>
        <w:rPr>
          <w:rFonts w:ascii="Times New Roman" w:hAnsi="Times New Roman"/>
          <w:sz w:val="28"/>
          <w:szCs w:val="28"/>
          <w:lang w:val="en-US"/>
        </w:rPr>
        <w:fldChar w:fldCharType="end"/>
      </w:r>
      <w:r>
        <w:rPr>
          <w:rFonts w:ascii="Times New Roman" w:hAnsi="Times New Roman"/>
          <w:sz w:val="28"/>
          <w:szCs w:val="28"/>
          <w:lang w:val="en-US"/>
        </w:rPr>
        <w:t xml:space="preserve">. Experimental infections with </w:t>
      </w:r>
      <w:r>
        <w:rPr>
          <w:rFonts w:ascii="Times New Roman" w:hAnsi="Times New Roman"/>
          <w:i/>
          <w:iCs/>
          <w:sz w:val="28"/>
          <w:szCs w:val="28"/>
          <w:lang w:val="en-US"/>
        </w:rPr>
        <w:t>P. ashfordi</w:t>
      </w:r>
      <w:r>
        <w:rPr>
          <w:rFonts w:ascii="Times New Roman" w:hAnsi="Times New Roman"/>
          <w:sz w:val="28"/>
          <w:szCs w:val="28"/>
          <w:lang w:val="en-US"/>
        </w:rPr>
        <w:t xml:space="preserve"> demonstrated its ability to develop high levels of parasitemia and lethality of its natural host great reed warbler (</w:t>
      </w:r>
      <w:r>
        <w:rPr>
          <w:rFonts w:ascii="Times New Roman" w:hAnsi="Times New Roman"/>
          <w:i/>
          <w:iCs/>
          <w:sz w:val="28"/>
          <w:szCs w:val="28"/>
          <w:lang w:val="en-US"/>
        </w:rPr>
        <w:t>Acrocephalus arundinaceus</w:t>
      </w:r>
      <w:r>
        <w:rPr>
          <w:rFonts w:ascii="Times New Roman" w:hAnsi="Times New Roman"/>
          <w:sz w:val="28"/>
          <w:szCs w:val="28"/>
          <w:lang w:val="en-US"/>
        </w:rPr>
        <w:t>)</w:t>
      </w:r>
      <w:r>
        <w:rPr>
          <w:rFonts w:ascii="Times New Roman" w:hAnsi="Times New Roman"/>
          <w:i/>
          <w:iCs/>
          <w:sz w:val="28"/>
          <w:szCs w:val="28"/>
          <w:lang w:val="en-US"/>
        </w:rPr>
        <w:t xml:space="preserve"> </w:t>
      </w:r>
      <w:r>
        <w:rPr>
          <w:rFonts w:ascii="Times New Roman" w:hAnsi="Times New Roman"/>
          <w:sz w:val="28"/>
          <w:szCs w:val="28"/>
          <w:lang w:val="en-US"/>
        </w:rPr>
        <w:fldChar w:fldCharType="begin"/>
      </w:r>
      <w:r>
        <w:rPr>
          <w:rFonts w:ascii="Times New Roman" w:hAnsi="Times New Roman"/>
          <w:sz w:val="28"/>
          <w:szCs w:val="28"/>
          <w:lang w:val="en-US"/>
        </w:rPr>
        <w:instrText xml:space="preserve"> ADDIN EN.CITE &lt;EndNote&gt;&lt;Cite&gt;&lt;Author&gt;Asghar&lt;/Author&gt;&lt;Year&gt;2012&lt;/Year&gt;&lt;RecNum&gt;46&lt;/RecNum&gt;&lt;DisplayText&gt;(Asghar et al., 2012)&lt;/DisplayText&gt;&lt;record&gt;&lt;rec-number&gt;46&lt;/rec-number&gt;&lt;foreign-keys&gt;&lt;key app="EN" db-id="vdp55rrtpsvttyexws9v5ef7vtwddztw2sz2" timestamp="1670153801"&gt;46&lt;/key&gt;&lt;/foreign-keys&gt;&lt;ref-type name="Journal Article"&gt;17&lt;/ref-type&gt;&lt;contributors&gt;&lt;authors&gt;&lt;author&gt;Asghar, Muhammad&lt;/author&gt;&lt;author&gt;Westerdahl, Helena&lt;/author&gt;&lt;author&gt;Zehtindjiev, Pavel&lt;/author&gt;&lt;author&gt;Ilieva, Mihaela&lt;/author&gt;&lt;author&gt;Hasselquist, Dennis&lt;/author&gt;&lt;author&gt;Bensch, Staffan&lt;/author&gt;&lt;/authors&gt;&lt;/contributors&gt;&lt;titles&gt;&lt;title&gt;Primary peak and chronic malaria infection levels are correlated in experimentally infected great reed warblers&lt;/title&gt;&lt;secondary-title&gt;Parasitology&lt;/secondary-title&gt;&lt;/titles&gt;&lt;periodical&gt;&lt;full-title&gt;Parasitology&lt;/full-title&gt;&lt;/periodical&gt;&lt;pages&gt;1246-1252&lt;/pages&gt;&lt;volume&gt;139&lt;/volume&gt;&lt;number&gt;10&lt;/number&gt;&lt;dates&gt;&lt;year&gt;2012&lt;/year&gt;&lt;/dates&gt;&lt;isbn&gt;1469-8161&lt;/isbn&gt;&lt;urls&gt;&lt;/urls&gt;&lt;/record&gt;&lt;/Cite&gt;&lt;/EndNote&gt;</w:instrText>
      </w:r>
      <w:r>
        <w:rPr>
          <w:rFonts w:ascii="Times New Roman" w:hAnsi="Times New Roman"/>
          <w:sz w:val="28"/>
          <w:szCs w:val="28"/>
          <w:lang w:val="en-US"/>
        </w:rPr>
        <w:fldChar w:fldCharType="separate"/>
      </w:r>
      <w:r>
        <w:rPr>
          <w:rFonts w:ascii="Times New Roman" w:hAnsi="Times New Roman"/>
          <w:sz w:val="28"/>
          <w:szCs w:val="28"/>
          <w:lang w:val="en-US"/>
        </w:rPr>
        <w:t>(Asghar et al., 2012)</w:t>
      </w:r>
      <w:r>
        <w:rPr>
          <w:rFonts w:ascii="Times New Roman" w:hAnsi="Times New Roman"/>
          <w:sz w:val="28"/>
          <w:szCs w:val="28"/>
          <w:lang w:val="en-US"/>
        </w:rPr>
        <w:fldChar w:fldCharType="end"/>
      </w:r>
      <w:r>
        <w:rPr>
          <w:rFonts w:ascii="Times New Roman" w:hAnsi="Times New Roman"/>
          <w:sz w:val="28"/>
          <w:szCs w:val="28"/>
          <w:lang w:val="en-US"/>
        </w:rPr>
        <w:t xml:space="preserve">, as well as in siskins </w:t>
      </w:r>
      <w:r>
        <w:rPr>
          <w:rFonts w:ascii="Times New Roman" w:hAnsi="Times New Roman"/>
          <w:sz w:val="28"/>
          <w:szCs w:val="28"/>
          <w:lang w:val="en-US"/>
        </w:rPr>
        <w:fldChar w:fldCharType="begin"/>
      </w:r>
      <w:r>
        <w:rPr>
          <w:rFonts w:ascii="Times New Roman" w:hAnsi="Times New Roman"/>
          <w:sz w:val="28"/>
          <w:szCs w:val="28"/>
          <w:lang w:val="en-US"/>
        </w:rPr>
        <w:instrText xml:space="preserve"> ADDIN EN.CITE &lt;EndNote&gt;&lt;Cite&gt;&lt;Author&gt;Asghar&lt;/Author&gt;&lt;Year&gt;2016&lt;/Year&gt;&lt;RecNum&gt;169&lt;/RecNum&gt;&lt;DisplayText&gt;(Asghar et al., 2016)&lt;/DisplayText&gt;&lt;record&gt;&lt;rec-number&gt;169&lt;/rec-number&gt;&lt;foreign-keys&gt;&lt;key app="EN" db-id="vdp55rrtpsvttyexws9v5ef7vtwddztw2sz2" timestamp="1690894529"&gt;169&lt;/key&gt;&lt;/foreign-keys&gt;&lt;ref-type name="Journal Article"&gt;17&lt;/ref-type&gt;&lt;contributors&gt;&lt;authors&gt;&lt;author&gt;Asghar, Muhammad&lt;/author&gt;&lt;author&gt;Palinauskas, Vaidas&lt;/author&gt;&lt;author&gt;Zaghdoudi-Allan, Nadège&lt;/author&gt;&lt;author&gt;Valkiūnas, Gediminas&lt;/author&gt;&lt;author&gt;Mukhin, Andrey&lt;/author&gt;&lt;author&gt;Platonova, Elena&lt;/author&gt;&lt;author&gt;Färnert, Anna&lt;/author&gt;&lt;author&gt;Bensch, Staffan&lt;/author&gt;&lt;author&gt;Hasselquist, Dennis&lt;/author&gt;&lt;/authors&gt;&lt;/contributors&gt;&lt;titles&gt;&lt;title&gt;Parallel telomere shortening in multiple body tissues owing to malaria infection&lt;/title&gt;&lt;secondary-title&gt;Proceedings of the Royal Society B: Biological Sciences&lt;/secondary-title&gt;&lt;/titles&gt;&lt;periodical&gt;&lt;full-title&gt;Proceedings of the Royal Society B: Biological Sciences&lt;/full-title&gt;&lt;/periodical&gt;&lt;pages&gt;20161184&lt;/pages&gt;&lt;volume&gt;283&lt;/volume&gt;&lt;number&gt;1836&lt;/number&gt;&lt;dates&gt;&lt;year&gt;2016&lt;/year&gt;&lt;/dates&gt;&lt;isbn&gt;0962-8452&lt;/isbn&gt;&lt;urls&gt;&lt;/urls&gt;&lt;/record&gt;&lt;/Cite&gt;&lt;/EndNote&gt;</w:instrText>
      </w:r>
      <w:r>
        <w:rPr>
          <w:rFonts w:ascii="Times New Roman" w:hAnsi="Times New Roman"/>
          <w:sz w:val="28"/>
          <w:szCs w:val="28"/>
          <w:lang w:val="en-US"/>
        </w:rPr>
        <w:fldChar w:fldCharType="separate"/>
      </w:r>
      <w:r>
        <w:rPr>
          <w:rFonts w:ascii="Times New Roman" w:hAnsi="Times New Roman"/>
          <w:sz w:val="28"/>
          <w:szCs w:val="28"/>
          <w:lang w:val="en-US"/>
        </w:rPr>
        <w:t>(Asghar et al., 2016)</w:t>
      </w:r>
      <w:r>
        <w:rPr>
          <w:rFonts w:ascii="Times New Roman" w:hAnsi="Times New Roman"/>
          <w:sz w:val="28"/>
          <w:szCs w:val="28"/>
          <w:lang w:val="en-US"/>
        </w:rPr>
        <w:fldChar w:fldCharType="end"/>
      </w:r>
      <w:r>
        <w:rPr>
          <w:rFonts w:ascii="Times New Roman" w:hAnsi="Times New Roman"/>
          <w:sz w:val="28"/>
          <w:szCs w:val="28"/>
          <w:lang w:val="en-US"/>
        </w:rPr>
        <w:t>.</w:t>
      </w:r>
    </w:p>
    <w:p>
      <w:pPr>
        <w:spacing w:line="360" w:lineRule="auto"/>
        <w:jc w:val="both"/>
        <w:rPr>
          <w:rFonts w:ascii="Times New Roman" w:hAnsi="Times New Roman"/>
          <w:sz w:val="28"/>
          <w:szCs w:val="28"/>
          <w:lang w:val="en-US"/>
        </w:rPr>
      </w:pPr>
      <w:r>
        <w:rPr>
          <w:rFonts w:ascii="Times New Roman" w:hAnsi="Times New Roman"/>
          <w:sz w:val="28"/>
          <w:szCs w:val="28"/>
          <w:lang w:val="en-US"/>
        </w:rPr>
        <w:t xml:space="preserve">Given the contradictory data on metabolic responses in birds during parasitic infection </w:t>
      </w:r>
      <w:r>
        <w:rPr>
          <w:rFonts w:ascii="Times New Roman" w:hAnsi="Times New Roman"/>
          <w:sz w:val="28"/>
          <w:szCs w:val="28"/>
          <w:lang w:val="en-US"/>
        </w:rPr>
        <w:fldChar w:fldCharType="begin"/>
      </w:r>
      <w:r>
        <w:rPr>
          <w:rFonts w:ascii="Times New Roman" w:hAnsi="Times New Roman"/>
          <w:sz w:val="28"/>
          <w:szCs w:val="28"/>
          <w:lang w:val="en-US"/>
        </w:rPr>
        <w:instrText xml:space="preserve"> ADDIN EN.CITE &lt;EndNote&gt;&lt;Cite&gt;&lt;Author&gt;Robar&lt;/Author&gt;&lt;Year&gt;2011&lt;/Year&gt;&lt;RecNum&gt;21&lt;/RecNum&gt;&lt;DisplayText&gt;(Robar et al., 2011)&lt;/DisplayText&gt;&lt;record&gt;&lt;rec-number&gt;21&lt;/rec-number&gt;&lt;foreign-keys&gt;&lt;key app="EN" db-id="vdp55rrtpsvttyexws9v5ef7vtwddztw2sz2" timestamp="1670073826"&gt;21&lt;/key&gt;&lt;/foreign-keys&gt;&lt;ref-type name="Journal Article"&gt;17&lt;/ref-type&gt;&lt;contributors&gt;&lt;authors&gt;&lt;author&gt;Robar, Nicholas&lt;/author&gt;&lt;author&gt;Murray, Dennis L&lt;/author&gt;&lt;author&gt;Burness, Gary&lt;/author&gt;&lt;/authors&gt;&lt;/contributors&gt;&lt;titles&gt;&lt;title&gt;Effects of parasites on host energy expenditure: the resting metabolic rate stalemate&lt;/title&gt;&lt;secondary-title&gt;Canadian Journal of Zoology&lt;/secondary-title&gt;&lt;/titles&gt;&lt;periodical&gt;&lt;full-title&gt;Canadian Journal of Zoology&lt;/full-title&gt;&lt;/periodical&gt;&lt;pages&gt;1146-1155&lt;/pages&gt;&lt;volume&gt;89&lt;/volume&gt;&lt;number&gt;11&lt;/number&gt;&lt;dates&gt;&lt;year&gt;2011&lt;/year&gt;&lt;/dates&gt;&lt;isbn&gt;0008-4301&lt;/isbn&gt;&lt;urls&gt;&lt;/urls&gt;&lt;/record&gt;&lt;/Cite&gt;&lt;/EndNote&gt;</w:instrText>
      </w:r>
      <w:r>
        <w:rPr>
          <w:rFonts w:ascii="Times New Roman" w:hAnsi="Times New Roman"/>
          <w:sz w:val="28"/>
          <w:szCs w:val="28"/>
          <w:lang w:val="en-US"/>
        </w:rPr>
        <w:fldChar w:fldCharType="separate"/>
      </w:r>
      <w:r>
        <w:rPr>
          <w:rFonts w:ascii="Times New Roman" w:hAnsi="Times New Roman"/>
          <w:sz w:val="28"/>
          <w:szCs w:val="28"/>
          <w:lang w:val="en-US"/>
        </w:rPr>
        <w:t>(Robar et al., 2011)</w:t>
      </w:r>
      <w:r>
        <w:rPr>
          <w:rFonts w:ascii="Times New Roman" w:hAnsi="Times New Roman"/>
          <w:sz w:val="28"/>
          <w:szCs w:val="28"/>
          <w:lang w:val="en-US"/>
        </w:rPr>
        <w:fldChar w:fldCharType="end"/>
      </w:r>
      <w:r>
        <w:rPr>
          <w:rFonts w:ascii="Times New Roman" w:hAnsi="Times New Roman"/>
          <w:sz w:val="28"/>
          <w:szCs w:val="28"/>
          <w:lang w:val="en-US"/>
        </w:rPr>
        <w:t>, particularly during malaria infection, we can anticipate three possible scenarios for RMR changes during infection: i) RMR might increase in all infected juvenile siskins due to immune response against proliferating</w:t>
      </w:r>
      <w:r>
        <w:rPr>
          <w:rFonts w:ascii="Times New Roman" w:hAnsi="Times New Roman"/>
          <w:color w:val="000000" w:themeColor="text1"/>
          <w:sz w:val="28"/>
          <w:szCs w:val="28"/>
          <w:lang w:val="en-US"/>
          <w14:textFill>
            <w14:solidFill>
              <w14:schemeClr w14:val="tx1"/>
            </w14:solidFill>
          </w14:textFill>
        </w:rPr>
        <w:t xml:space="preserve"> malaria parasites. </w:t>
      </w:r>
      <w:r>
        <w:rPr>
          <w:rFonts w:ascii="Times New Roman" w:hAnsi="Times New Roman"/>
          <w:sz w:val="28"/>
          <w:szCs w:val="28"/>
          <w:lang w:val="en-US"/>
        </w:rPr>
        <w:t>Moreover</w:t>
      </w:r>
      <w:r>
        <w:rPr>
          <w:rFonts w:ascii="Times New Roman" w:hAnsi="Times New Roman"/>
          <w:color w:val="000000" w:themeColor="text1"/>
          <w:sz w:val="28"/>
          <w:szCs w:val="28"/>
          <w:lang w:val="en-US"/>
          <w14:textFill>
            <w14:solidFill>
              <w14:schemeClr w14:val="tx1"/>
            </w14:solidFill>
          </w14:textFill>
        </w:rPr>
        <w:t xml:space="preserve">, the </w:t>
      </w:r>
      <w:r>
        <w:rPr>
          <w:rFonts w:ascii="Times New Roman" w:hAnsi="Times New Roman"/>
          <w:sz w:val="28"/>
          <w:szCs w:val="28"/>
          <w:lang w:val="en-US"/>
        </w:rPr>
        <w:t xml:space="preserve">intensity </w:t>
      </w:r>
      <w:r>
        <w:rPr>
          <w:rFonts w:ascii="Times New Roman" w:hAnsi="Times New Roman"/>
          <w:color w:val="000000" w:themeColor="text1"/>
          <w:sz w:val="28"/>
          <w:szCs w:val="28"/>
          <w:lang w:val="en-US"/>
          <w14:textFill>
            <w14:solidFill>
              <w14:schemeClr w14:val="tx1"/>
            </w14:solidFill>
          </w14:textFill>
        </w:rPr>
        <w:t xml:space="preserve">of the immune reaction could be higher in birds </w:t>
      </w:r>
      <w:r>
        <w:rPr>
          <w:rFonts w:ascii="Times New Roman" w:hAnsi="Times New Roman"/>
          <w:sz w:val="28"/>
          <w:szCs w:val="28"/>
          <w:lang w:val="en-US"/>
        </w:rPr>
        <w:t xml:space="preserve">infected with GRW2 </w:t>
      </w:r>
      <w:r>
        <w:rPr>
          <w:rFonts w:ascii="Times New Roman" w:hAnsi="Times New Roman"/>
          <w:color w:val="000000" w:themeColor="text1"/>
          <w:sz w:val="28"/>
          <w:szCs w:val="28"/>
          <w:lang w:val="en-US"/>
          <w14:textFill>
            <w14:solidFill>
              <w14:schemeClr w14:val="tx1"/>
            </w14:solidFill>
          </w14:textFill>
        </w:rPr>
        <w:t xml:space="preserve">– an evolutionary unfamiliar malarial parasite for European </w:t>
      </w:r>
      <w:r>
        <w:rPr>
          <w:rFonts w:ascii="Times New Roman" w:hAnsi="Times New Roman"/>
          <w:sz w:val="28"/>
          <w:szCs w:val="28"/>
          <w:lang w:val="en-US"/>
        </w:rPr>
        <w:t xml:space="preserve">resident </w:t>
      </w:r>
      <w:r>
        <w:rPr>
          <w:rFonts w:ascii="Times New Roman" w:hAnsi="Times New Roman"/>
          <w:color w:val="000000" w:themeColor="text1"/>
          <w:sz w:val="28"/>
          <w:szCs w:val="28"/>
          <w:lang w:val="en-US"/>
          <w14:textFill>
            <w14:solidFill>
              <w14:schemeClr w14:val="tx1"/>
            </w14:solidFill>
          </w14:textFill>
        </w:rPr>
        <w:t xml:space="preserve">bird species like siskins. </w:t>
      </w:r>
      <w:r>
        <w:rPr>
          <w:rFonts w:ascii="Times New Roman" w:hAnsi="Times New Roman"/>
          <w:sz w:val="28"/>
          <w:szCs w:val="28"/>
          <w:lang w:val="en-US"/>
        </w:rPr>
        <w:t>Consequently, this could lead to elevated RMR levels</w:t>
      </w:r>
      <w:r>
        <w:rPr>
          <w:rFonts w:ascii="Times New Roman" w:hAnsi="Times New Roman"/>
          <w:color w:val="000000" w:themeColor="text1"/>
          <w:sz w:val="28"/>
          <w:szCs w:val="28"/>
          <w:lang w:val="en-US"/>
          <w14:textFill>
            <w14:solidFill>
              <w14:schemeClr w14:val="tx1"/>
            </w14:solidFill>
          </w14:textFill>
        </w:rPr>
        <w:t xml:space="preserve">; ii) RMR might decrease, especially during the acute stage when there is active destruction of erythrocytes and digestion of hemoglobin (Hb) by multiplying parasites. </w:t>
      </w:r>
      <w:r>
        <w:rPr>
          <w:rFonts w:ascii="Times New Roman" w:hAnsi="Times New Roman"/>
          <w:sz w:val="28"/>
          <w:szCs w:val="28"/>
          <w:lang w:val="en-US"/>
        </w:rPr>
        <w:t>Red blood cells primarily serve to transport oxygen to tissues</w:t>
      </w:r>
      <w:r>
        <w:rPr>
          <w:rFonts w:ascii="Times New Roman" w:hAnsi="Times New Roman"/>
          <w:color w:val="000000" w:themeColor="text1"/>
          <w:sz w:val="28"/>
          <w:szCs w:val="28"/>
          <w:lang w:val="en-US"/>
          <w14:textFill>
            <w14:solidFill>
              <w14:schemeClr w14:val="tx1"/>
            </w14:solidFill>
          </w14:textFill>
        </w:rPr>
        <w:t xml:space="preserve">; </w:t>
      </w:r>
      <w:r>
        <w:rPr>
          <w:rFonts w:ascii="Times New Roman" w:hAnsi="Times New Roman"/>
          <w:sz w:val="28"/>
          <w:szCs w:val="28"/>
          <w:lang w:val="en-US"/>
        </w:rPr>
        <w:t>thus</w:t>
      </w:r>
      <w:r>
        <w:rPr>
          <w:rFonts w:ascii="Times New Roman" w:hAnsi="Times New Roman"/>
          <w:color w:val="000000" w:themeColor="text1"/>
          <w:sz w:val="28"/>
          <w:szCs w:val="28"/>
          <w:lang w:val="en-US"/>
          <w14:textFill>
            <w14:solidFill>
              <w14:schemeClr w14:val="tx1"/>
            </w14:solidFill>
          </w14:textFill>
        </w:rPr>
        <w:t xml:space="preserve">, progressing anemia </w:t>
      </w:r>
      <w:r>
        <w:rPr>
          <w:rFonts w:ascii="Times New Roman" w:hAnsi="Times New Roman"/>
          <w:sz w:val="28"/>
          <w:szCs w:val="28"/>
          <w:lang w:val="en-US"/>
        </w:rPr>
        <w:t>could reduce the blood's oxygen-binding capacity</w:t>
      </w:r>
      <w:r>
        <w:rPr>
          <w:rFonts w:ascii="Times New Roman" w:hAnsi="Times New Roman"/>
          <w:color w:val="000000" w:themeColor="text1"/>
          <w:sz w:val="28"/>
          <w:szCs w:val="28"/>
          <w:lang w:val="en-US"/>
          <w14:textFill>
            <w14:solidFill>
              <w14:schemeClr w14:val="tx1"/>
            </w14:solidFill>
          </w14:textFill>
        </w:rPr>
        <w:t xml:space="preserve">, </w:t>
      </w:r>
      <w:r>
        <w:rPr>
          <w:rFonts w:ascii="Times New Roman" w:hAnsi="Times New Roman"/>
          <w:sz w:val="28"/>
          <w:szCs w:val="28"/>
          <w:lang w:val="en-US"/>
        </w:rPr>
        <w:t xml:space="preserve">disrupting </w:t>
      </w:r>
      <w:r>
        <w:rPr>
          <w:rFonts w:ascii="Times New Roman" w:hAnsi="Times New Roman"/>
          <w:color w:val="000000" w:themeColor="text1"/>
          <w:sz w:val="28"/>
          <w:szCs w:val="28"/>
          <w:lang w:val="en-US"/>
          <w14:textFill>
            <w14:solidFill>
              <w14:schemeClr w14:val="tx1"/>
            </w14:solidFill>
          </w14:textFill>
        </w:rPr>
        <w:t xml:space="preserve">oxygen transportation. This view is supported by the results of Hayworth (1987) and </w:t>
      </w:r>
      <w:r>
        <w:rPr>
          <w:rFonts w:ascii="Times New Roman" w:hAnsi="Times New Roman"/>
          <w:sz w:val="28"/>
          <w:szCs w:val="28"/>
          <w:lang w:val="en-US"/>
        </w:rPr>
        <w:t xml:space="preserve">aligns </w:t>
      </w:r>
      <w:r>
        <w:rPr>
          <w:rFonts w:ascii="Times New Roman" w:hAnsi="Times New Roman"/>
          <w:color w:val="000000" w:themeColor="text1"/>
          <w:sz w:val="28"/>
          <w:szCs w:val="28"/>
          <w:lang w:val="en-US"/>
          <w14:textFill>
            <w14:solidFill>
              <w14:schemeClr w14:val="tx1"/>
            </w14:solidFill>
          </w14:textFill>
        </w:rPr>
        <w:t xml:space="preserve">with general knowledge </w:t>
      </w:r>
      <w:r>
        <w:rPr>
          <w:rFonts w:ascii="Times New Roman" w:hAnsi="Times New Roman"/>
          <w:sz w:val="28"/>
          <w:szCs w:val="28"/>
          <w:lang w:val="en-US"/>
        </w:rPr>
        <w:t xml:space="preserve">of the </w:t>
      </w:r>
      <w:r>
        <w:rPr>
          <w:rFonts w:ascii="Times New Roman" w:hAnsi="Times New Roman"/>
          <w:i/>
          <w:iCs/>
          <w:color w:val="000000" w:themeColor="text1"/>
          <w:sz w:val="28"/>
          <w:szCs w:val="28"/>
          <w:lang w:val="en-US"/>
          <w14:textFill>
            <w14:solidFill>
              <w14:schemeClr w14:val="tx1"/>
            </w14:solidFill>
          </w14:textFill>
        </w:rPr>
        <w:t>Plasmodium</w:t>
      </w:r>
      <w:r>
        <w:rPr>
          <w:rFonts w:ascii="Times New Roman" w:hAnsi="Times New Roman"/>
          <w:color w:val="000000" w:themeColor="text1"/>
          <w:sz w:val="28"/>
          <w:szCs w:val="28"/>
          <w:lang w:val="en-US"/>
          <w14:textFill>
            <w14:solidFill>
              <w14:schemeClr w14:val="tx1"/>
            </w14:solidFill>
          </w14:textFill>
        </w:rPr>
        <w:t xml:space="preserve"> parasite life cycle (Stager, 2021), </w:t>
      </w:r>
      <w:r>
        <w:rPr>
          <w:rFonts w:ascii="Times New Roman" w:hAnsi="Times New Roman"/>
          <w:sz w:val="28"/>
          <w:szCs w:val="28"/>
          <w:lang w:val="en-US"/>
        </w:rPr>
        <w:t xml:space="preserve">although </w:t>
      </w:r>
      <w:r>
        <w:rPr>
          <w:rFonts w:ascii="Times New Roman" w:hAnsi="Times New Roman"/>
          <w:color w:val="000000" w:themeColor="text1"/>
          <w:sz w:val="28"/>
          <w:szCs w:val="28"/>
          <w:lang w:val="en-US"/>
          <w14:textFill>
            <w14:solidFill>
              <w14:schemeClr w14:val="tx1"/>
            </w14:solidFill>
          </w14:textFill>
        </w:rPr>
        <w:t xml:space="preserve">several </w:t>
      </w:r>
      <w:r>
        <w:rPr>
          <w:rFonts w:ascii="Times New Roman" w:hAnsi="Times New Roman"/>
          <w:sz w:val="28"/>
          <w:szCs w:val="28"/>
          <w:lang w:val="en-US"/>
        </w:rPr>
        <w:t>studies have not</w:t>
      </w:r>
      <w:r>
        <w:rPr>
          <w:rFonts w:ascii="Times New Roman" w:hAnsi="Times New Roman"/>
          <w:color w:val="000000" w:themeColor="text1"/>
          <w:sz w:val="28"/>
          <w:szCs w:val="28"/>
          <w:lang w:val="en-US"/>
          <w14:textFill>
            <w14:solidFill>
              <w14:schemeClr w14:val="tx1"/>
            </w14:solidFill>
          </w14:textFill>
        </w:rPr>
        <w:t xml:space="preserve"> confirmed it (Hahn, 2018; Stager, 2021); iii) Changes in RMR should </w:t>
      </w:r>
      <w:r>
        <w:rPr>
          <w:rFonts w:ascii="Times New Roman" w:hAnsi="Times New Roman"/>
          <w:sz w:val="28"/>
          <w:szCs w:val="28"/>
          <w:lang w:val="en-US"/>
        </w:rPr>
        <w:t xml:space="preserve">correlate </w:t>
      </w:r>
      <w:r>
        <w:rPr>
          <w:rFonts w:ascii="Times New Roman" w:hAnsi="Times New Roman"/>
          <w:color w:val="000000" w:themeColor="text1"/>
          <w:sz w:val="28"/>
          <w:szCs w:val="28"/>
          <w:lang w:val="en-US"/>
          <w14:textFill>
            <w14:solidFill>
              <w14:schemeClr w14:val="tx1"/>
            </w14:solidFill>
          </w14:textFill>
        </w:rPr>
        <w:t xml:space="preserve">with parasitemia levels. This assumption directly follows from the previous </w:t>
      </w:r>
      <w:r>
        <w:rPr>
          <w:rFonts w:ascii="Times New Roman" w:hAnsi="Times New Roman"/>
          <w:sz w:val="28"/>
          <w:szCs w:val="28"/>
          <w:lang w:val="en-US"/>
        </w:rPr>
        <w:t>scenario</w:t>
      </w:r>
      <w:r>
        <w:rPr>
          <w:rFonts w:ascii="Times New Roman" w:hAnsi="Times New Roman"/>
          <w:color w:val="000000" w:themeColor="text1"/>
          <w:sz w:val="28"/>
          <w:szCs w:val="28"/>
          <w:lang w:val="en-US"/>
          <w14:textFill>
            <w14:solidFill>
              <w14:schemeClr w14:val="tx1"/>
            </w14:solidFill>
          </w14:textFill>
        </w:rPr>
        <w:t xml:space="preserve">. On one hand, </w:t>
      </w:r>
      <w:r>
        <w:rPr>
          <w:rFonts w:ascii="Times New Roman" w:hAnsi="Times New Roman"/>
          <w:sz w:val="28"/>
          <w:szCs w:val="28"/>
          <w:lang w:val="en-US"/>
        </w:rPr>
        <w:t>increased erythrocyte destruction</w:t>
      </w:r>
      <w:r>
        <w:rPr>
          <w:rFonts w:ascii="Times New Roman" w:hAnsi="Times New Roman"/>
          <w:color w:val="000000" w:themeColor="text1"/>
          <w:sz w:val="28"/>
          <w:szCs w:val="28"/>
          <w:lang w:val="en-US"/>
          <w14:textFill>
            <w14:solidFill>
              <w14:schemeClr w14:val="tx1"/>
            </w14:solidFill>
          </w14:textFill>
        </w:rPr>
        <w:t xml:space="preserve"> leads to a </w:t>
      </w:r>
      <w:r>
        <w:rPr>
          <w:rFonts w:ascii="Times New Roman" w:hAnsi="Times New Roman"/>
          <w:sz w:val="28"/>
          <w:szCs w:val="28"/>
          <w:lang w:val="en-US"/>
        </w:rPr>
        <w:t xml:space="preserve">more pronounced disruption </w:t>
      </w:r>
      <w:r>
        <w:rPr>
          <w:rFonts w:ascii="Times New Roman" w:hAnsi="Times New Roman"/>
          <w:color w:val="000000" w:themeColor="text1"/>
          <w:sz w:val="28"/>
          <w:szCs w:val="28"/>
          <w:lang w:val="en-US"/>
          <w14:textFill>
            <w14:solidFill>
              <w14:schemeClr w14:val="tx1"/>
            </w14:solidFill>
          </w14:textFill>
        </w:rPr>
        <w:t xml:space="preserve">of oxygen transportation. On the other, </w:t>
      </w:r>
      <w:r>
        <w:rPr>
          <w:rFonts w:ascii="Times New Roman" w:hAnsi="Times New Roman"/>
          <w:sz w:val="28"/>
          <w:szCs w:val="28"/>
          <w:lang w:val="en-US"/>
        </w:rPr>
        <w:t xml:space="preserve">this should activate </w:t>
      </w:r>
      <w:r>
        <w:rPr>
          <w:rFonts w:ascii="Times New Roman" w:hAnsi="Times New Roman"/>
          <w:color w:val="000000" w:themeColor="text1"/>
          <w:sz w:val="28"/>
          <w:szCs w:val="28"/>
          <w:lang w:val="en-US"/>
          <w14:textFill>
            <w14:solidFill>
              <w14:schemeClr w14:val="tx1"/>
            </w14:solidFill>
          </w14:textFill>
        </w:rPr>
        <w:t xml:space="preserve">the processes of hematopoiesis, which is </w:t>
      </w:r>
      <w:r>
        <w:rPr>
          <w:rFonts w:ascii="Times New Roman" w:hAnsi="Times New Roman"/>
          <w:sz w:val="28"/>
          <w:szCs w:val="28"/>
          <w:lang w:val="en-US"/>
        </w:rPr>
        <w:t>potentially energy</w:t>
      </w:r>
      <w:r>
        <w:rPr>
          <w:rFonts w:ascii="Times New Roman" w:hAnsi="Times New Roman"/>
          <w:color w:val="000000" w:themeColor="text1"/>
          <w:sz w:val="28"/>
          <w:szCs w:val="28"/>
          <w:lang w:val="en-US"/>
          <w14:textFill>
            <w14:solidFill>
              <w14:schemeClr w14:val="tx1"/>
            </w14:solidFill>
          </w14:textFill>
        </w:rPr>
        <w:t xml:space="preserve"> </w:t>
      </w:r>
      <w:r>
        <w:rPr>
          <w:rFonts w:ascii="Times New Roman" w:hAnsi="Times New Roman"/>
          <w:sz w:val="28"/>
          <w:szCs w:val="28"/>
          <w:lang w:val="en-US"/>
        </w:rPr>
        <w:t xml:space="preserve">consuming </w:t>
      </w:r>
      <w:r>
        <w:rPr>
          <w:rFonts w:ascii="Times New Roman" w:hAnsi="Times New Roman"/>
          <w:color w:val="000000" w:themeColor="text1"/>
          <w:sz w:val="28"/>
          <w:szCs w:val="28"/>
          <w:lang w:val="en-US"/>
          <w14:textFill>
            <w14:solidFill>
              <w14:schemeClr w14:val="tx1"/>
            </w14:solidFill>
          </w14:textFill>
        </w:rPr>
        <w:t xml:space="preserve">(but see Sun et al., </w:t>
      </w:r>
      <w:r>
        <w:rPr>
          <w:rFonts w:ascii="Times New Roman" w:hAnsi="Times New Roman"/>
          <w:color w:val="000000" w:themeColor="text1"/>
          <w:sz w:val="28"/>
          <w:szCs w:val="28"/>
          <w:lang w:val="en-US"/>
          <w14:textFill>
            <w14:solidFill>
              <w14:schemeClr w14:val="tx1"/>
            </w14:solidFill>
          </w14:textFill>
        </w:rPr>
        <w:fldChar w:fldCharType="begin"/>
      </w:r>
      <w:r>
        <w:rPr>
          <w:rFonts w:ascii="Times New Roman" w:hAnsi="Times New Roman"/>
          <w:color w:val="000000" w:themeColor="text1"/>
          <w:sz w:val="28"/>
          <w:szCs w:val="28"/>
          <w:lang w:val="en-US"/>
          <w14:textFill>
            <w14:solidFill>
              <w14:schemeClr w14:val="tx1"/>
            </w14:solidFill>
          </w14:textFill>
        </w:rPr>
        <w:instrText xml:space="preserve"> ADDIN EN.CITE &lt;EndNote&gt;&lt;Cite ExcludeAuth="1"&gt;&lt;Author&gt;Sun&lt;/Author&gt;&lt;Year&gt;2020&lt;/Year&gt;&lt;RecNum&gt;140&lt;/RecNum&gt;&lt;DisplayText&gt;(2020)&lt;/DisplayText&gt;&lt;record&gt;&lt;rec-number&gt;140&lt;/rec-number&gt;&lt;foreign-keys&gt;&lt;key app="EN" db-id="vdp55rrtpsvttyexws9v5ef7vtwddztw2sz2" timestamp="1682600106"&gt;140&lt;/key&gt;&lt;/foreign-keys&gt;&lt;ref-type name="Journal Article"&gt;17&lt;/ref-type&gt;&lt;contributors&gt;&lt;authors&gt;&lt;author&gt;Sun, Natalie W&lt;/author&gt;&lt;author&gt;Goodwin, Sarah E&lt;/author&gt;&lt;author&gt;Griego, Michael S&lt;/author&gt;&lt;author&gt;Gerson, Alexander R&lt;/author&gt;&lt;author&gt;Clotfelter, Ethan D&lt;/author&gt;&lt;/authors&gt;&lt;/contributors&gt;&lt;titles&gt;&lt;title&gt;Does blood loss explain higher resting metabolic rates in nestling birds with hematophagous ectoparasites?&lt;/title&gt;&lt;secondary-title&gt;Journal of Avian biology&lt;/secondary-title&gt;&lt;/titles&gt;&lt;periodical&gt;&lt;full-title&gt;Journal of Avian Biology&lt;/full-title&gt;&lt;/periodical&gt;&lt;volume&gt;51&lt;/volume&gt;&lt;number&gt;2&lt;/number&gt;&lt;dates&gt;&lt;year&gt;2020&lt;/year&gt;&lt;/dates&gt;&lt;isbn&gt;0908-8857&lt;/isbn&gt;&lt;urls&gt;&lt;/urls&gt;&lt;/record&gt;&lt;/Cite&gt;&lt;/EndNote&gt;</w:instrText>
      </w:r>
      <w:r>
        <w:rPr>
          <w:rFonts w:ascii="Times New Roman" w:hAnsi="Times New Roman"/>
          <w:color w:val="000000" w:themeColor="text1"/>
          <w:sz w:val="28"/>
          <w:szCs w:val="28"/>
          <w:lang w:val="en-US"/>
          <w14:textFill>
            <w14:solidFill>
              <w14:schemeClr w14:val="tx1"/>
            </w14:solidFill>
          </w14:textFill>
        </w:rPr>
        <w:fldChar w:fldCharType="separate"/>
      </w:r>
      <w:r>
        <w:rPr>
          <w:rFonts w:ascii="Times New Roman" w:hAnsi="Times New Roman"/>
          <w:color w:val="000000" w:themeColor="text1"/>
          <w:sz w:val="28"/>
          <w:szCs w:val="28"/>
          <w:lang w:val="en-US"/>
          <w14:textFill>
            <w14:solidFill>
              <w14:schemeClr w14:val="tx1"/>
            </w14:solidFill>
          </w14:textFill>
        </w:rPr>
        <w:t>(2020)</w:t>
      </w:r>
      <w:r>
        <w:rPr>
          <w:rFonts w:ascii="Times New Roman" w:hAnsi="Times New Roman"/>
          <w:color w:val="000000" w:themeColor="text1"/>
          <w:sz w:val="28"/>
          <w:szCs w:val="28"/>
          <w:lang w:val="en-US"/>
          <w14:textFill>
            <w14:solidFill>
              <w14:schemeClr w14:val="tx1"/>
            </w14:solidFill>
          </w14:textFill>
        </w:rPr>
        <w:fldChar w:fldCharType="end"/>
      </w:r>
      <w:bookmarkEnd w:id="0"/>
      <w:r>
        <w:rPr>
          <w:rFonts w:ascii="Times New Roman" w:hAnsi="Times New Roman"/>
          <w:color w:val="000000" w:themeColor="text1"/>
          <w:sz w:val="28"/>
          <w:szCs w:val="28"/>
          <w:lang w:val="en-US"/>
          <w14:textFill>
            <w14:solidFill>
              <w14:schemeClr w14:val="tx1"/>
            </w14:solidFill>
          </w14:textFill>
        </w:rPr>
        <w:t xml:space="preserve">. To </w:t>
      </w:r>
      <w:r>
        <w:rPr>
          <w:rFonts w:ascii="Times New Roman" w:hAnsi="Times New Roman"/>
          <w:sz w:val="28"/>
          <w:szCs w:val="28"/>
          <w:lang w:val="en-US"/>
        </w:rPr>
        <w:t xml:space="preserve">provide a rough estimation of </w:t>
      </w:r>
      <w:r>
        <w:rPr>
          <w:rFonts w:ascii="Times New Roman" w:hAnsi="Times New Roman"/>
          <w:color w:val="000000" w:themeColor="text1"/>
          <w:sz w:val="28"/>
          <w:szCs w:val="28"/>
          <w:lang w:val="en-US"/>
          <w14:textFill>
            <w14:solidFill>
              <w14:schemeClr w14:val="tx1"/>
            </w14:solidFill>
          </w14:textFill>
        </w:rPr>
        <w:t xml:space="preserve">the immune response during infection, we used IL-6 level as the marker. We assume that </w:t>
      </w:r>
      <w:r>
        <w:rPr>
          <w:rFonts w:ascii="Times New Roman" w:hAnsi="Times New Roman"/>
          <w:sz w:val="28"/>
          <w:szCs w:val="28"/>
          <w:lang w:val="en-US"/>
        </w:rPr>
        <w:t xml:space="preserve">an increase </w:t>
      </w:r>
      <w:r>
        <w:rPr>
          <w:rFonts w:ascii="Times New Roman" w:hAnsi="Times New Roman"/>
          <w:color w:val="000000" w:themeColor="text1"/>
          <w:sz w:val="28"/>
          <w:szCs w:val="28"/>
          <w:lang w:val="en-US"/>
          <w14:textFill>
            <w14:solidFill>
              <w14:schemeClr w14:val="tx1"/>
            </w14:solidFill>
          </w14:textFill>
        </w:rPr>
        <w:t xml:space="preserve">of IL-6 </w:t>
      </w:r>
      <w:r>
        <w:rPr>
          <w:rFonts w:ascii="Times New Roman" w:hAnsi="Times New Roman"/>
          <w:sz w:val="28"/>
          <w:szCs w:val="28"/>
          <w:lang w:val="en-US"/>
        </w:rPr>
        <w:t xml:space="preserve">will be detected </w:t>
      </w:r>
      <w:r>
        <w:rPr>
          <w:rFonts w:ascii="Times New Roman" w:hAnsi="Times New Roman"/>
          <w:color w:val="000000" w:themeColor="text1"/>
          <w:sz w:val="28"/>
          <w:szCs w:val="28"/>
          <w:lang w:val="en-US"/>
          <w14:textFill>
            <w14:solidFill>
              <w14:schemeClr w14:val="tx1"/>
            </w14:solidFill>
          </w14:textFill>
        </w:rPr>
        <w:t>during the acute phase of malaria</w:t>
      </w:r>
      <w:r>
        <w:rPr>
          <w:rFonts w:ascii="Times New Roman" w:hAnsi="Times New Roman"/>
          <w:sz w:val="28"/>
          <w:szCs w:val="28"/>
          <w:lang w:val="en-US"/>
        </w:rPr>
        <w:t>, followed by a decrease in birds that survive the crisis and acquire chronic infection.</w:t>
      </w:r>
    </w:p>
    <w:p>
      <w:pPr>
        <w:spacing w:line="360" w:lineRule="auto"/>
        <w:jc w:val="both"/>
        <w:rPr>
          <w:rFonts w:ascii="Times New Roman" w:hAnsi="Times New Roman"/>
          <w:sz w:val="28"/>
          <w:szCs w:val="28"/>
          <w:lang w:val="en-US"/>
        </w:rPr>
      </w:pPr>
      <w:r>
        <w:rPr>
          <w:rFonts w:ascii="Times New Roman" w:hAnsi="Times New Roman"/>
          <w:color w:val="000000" w:themeColor="text1"/>
          <w:sz w:val="28"/>
          <w:szCs w:val="28"/>
          <w:lang w:val="en-US"/>
          <w14:textFill>
            <w14:solidFill>
              <w14:schemeClr w14:val="tx1"/>
            </w14:solidFill>
          </w14:textFill>
        </w:rPr>
        <w:t xml:space="preserve">Considering the lack of experimental data on both RMR and, especially, IL-6 levels during malaria infection in birds, our </w:t>
      </w:r>
      <w:r>
        <w:rPr>
          <w:rFonts w:ascii="Times New Roman" w:hAnsi="Times New Roman"/>
          <w:sz w:val="28"/>
          <w:szCs w:val="28"/>
          <w:lang w:val="en-US"/>
        </w:rPr>
        <w:t xml:space="preserve">minimum </w:t>
      </w:r>
      <w:r>
        <w:rPr>
          <w:rFonts w:ascii="Times New Roman" w:hAnsi="Times New Roman"/>
          <w:color w:val="000000" w:themeColor="text1"/>
          <w:sz w:val="28"/>
          <w:szCs w:val="28"/>
          <w:lang w:val="en-US"/>
          <w14:textFill>
            <w14:solidFill>
              <w14:schemeClr w14:val="tx1"/>
            </w14:solidFill>
          </w14:textFill>
        </w:rPr>
        <w:t xml:space="preserve">expectation was </w:t>
      </w:r>
      <w:r>
        <w:rPr>
          <w:rFonts w:ascii="Times New Roman" w:hAnsi="Times New Roman"/>
          <w:sz w:val="28"/>
          <w:szCs w:val="28"/>
          <w:lang w:val="en-US"/>
        </w:rPr>
        <w:t xml:space="preserve">to </w:t>
      </w:r>
      <w:r>
        <w:rPr>
          <w:rFonts w:ascii="Times New Roman" w:hAnsi="Times New Roman"/>
          <w:color w:val="000000" w:themeColor="text1"/>
          <w:sz w:val="28"/>
          <w:szCs w:val="28"/>
          <w:lang w:val="en-US"/>
          <w14:textFill>
            <w14:solidFill>
              <w14:schemeClr w14:val="tx1"/>
            </w14:solidFill>
          </w14:textFill>
        </w:rPr>
        <w:t xml:space="preserve">observe different average group reactions for </w:t>
      </w:r>
      <w:r>
        <w:rPr>
          <w:rFonts w:ascii="Times New Roman" w:hAnsi="Times New Roman"/>
          <w:sz w:val="28"/>
          <w:szCs w:val="28"/>
          <w:lang w:val="en-US"/>
        </w:rPr>
        <w:t xml:space="preserve">the </w:t>
      </w:r>
      <w:r>
        <w:rPr>
          <w:rFonts w:ascii="Times New Roman" w:hAnsi="Times New Roman"/>
          <w:color w:val="000000" w:themeColor="text1"/>
          <w:sz w:val="28"/>
          <w:szCs w:val="28"/>
          <w:lang w:val="en-US"/>
          <w14:textFill>
            <w14:solidFill>
              <w14:schemeClr w14:val="tx1"/>
            </w14:solidFill>
          </w14:textFill>
        </w:rPr>
        <w:t xml:space="preserve">studied parameters </w:t>
      </w:r>
      <w:r>
        <w:rPr>
          <w:rFonts w:ascii="Times New Roman" w:hAnsi="Times New Roman"/>
          <w:sz w:val="28"/>
          <w:szCs w:val="28"/>
          <w:lang w:val="en-US"/>
        </w:rPr>
        <w:t xml:space="preserve">in response to </w:t>
      </w:r>
      <w:r>
        <w:rPr>
          <w:rFonts w:ascii="Times New Roman" w:hAnsi="Times New Roman"/>
          <w:i/>
          <w:iCs/>
          <w:color w:val="000000" w:themeColor="text1"/>
          <w:sz w:val="28"/>
          <w:szCs w:val="28"/>
          <w:lang w:val="en-US"/>
          <w14:textFill>
            <w14:solidFill>
              <w14:schemeClr w14:val="tx1"/>
            </w14:solidFill>
          </w14:textFill>
        </w:rPr>
        <w:t>P. relictum</w:t>
      </w:r>
      <w:r>
        <w:rPr>
          <w:rFonts w:ascii="Times New Roman" w:hAnsi="Times New Roman"/>
          <w:color w:val="000000" w:themeColor="text1"/>
          <w:sz w:val="28"/>
          <w:szCs w:val="28"/>
          <w:lang w:val="en-US"/>
          <w14:textFill>
            <w14:solidFill>
              <w14:schemeClr w14:val="tx1"/>
            </w14:solidFill>
          </w14:textFill>
        </w:rPr>
        <w:t xml:space="preserve"> SGS1 and </w:t>
      </w:r>
      <w:r>
        <w:rPr>
          <w:rFonts w:ascii="Times New Roman" w:hAnsi="Times New Roman"/>
          <w:i/>
          <w:iCs/>
          <w:color w:val="000000" w:themeColor="text1"/>
          <w:sz w:val="28"/>
          <w:szCs w:val="28"/>
          <w:lang w:val="en-US"/>
          <w14:textFill>
            <w14:solidFill>
              <w14:schemeClr w14:val="tx1"/>
            </w14:solidFill>
          </w14:textFill>
        </w:rPr>
        <w:t>P. ashfordi</w:t>
      </w:r>
      <w:r>
        <w:rPr>
          <w:rFonts w:ascii="Times New Roman" w:hAnsi="Times New Roman"/>
          <w:color w:val="000000" w:themeColor="text1"/>
          <w:sz w:val="28"/>
          <w:szCs w:val="28"/>
          <w:lang w:val="en-US"/>
          <w14:textFill>
            <w14:solidFill>
              <w14:schemeClr w14:val="tx1"/>
            </w14:solidFill>
          </w14:textFill>
        </w:rPr>
        <w:t xml:space="preserve"> GRW2.</w:t>
      </w:r>
      <w:r>
        <w:rPr>
          <w:lang w:val="en-US"/>
        </w:rPr>
        <w:t xml:space="preserve"> </w:t>
      </w:r>
      <w:r>
        <w:rPr>
          <w:rFonts w:ascii="Times New Roman" w:hAnsi="Times New Roman"/>
          <w:color w:val="000000" w:themeColor="text1"/>
          <w:sz w:val="28"/>
          <w:szCs w:val="28"/>
          <w:lang w:val="en-US"/>
          <w14:textFill>
            <w14:solidFill>
              <w14:schemeClr w14:val="tx1"/>
            </w14:solidFill>
          </w14:textFill>
        </w:rPr>
        <w:t>This assumption is based on the distinct co-evolutionary backgrounds of the host and two parasite species.</w:t>
      </w:r>
    </w:p>
    <w:p>
      <w:pPr>
        <w:spacing w:line="360" w:lineRule="auto"/>
        <w:jc w:val="both"/>
        <w:rPr>
          <w:rFonts w:ascii="Times New Roman" w:hAnsi="Times New Roman"/>
          <w:color w:val="000000" w:themeColor="text1"/>
          <w:sz w:val="28"/>
          <w:szCs w:val="28"/>
          <w:lang w:val="en-US"/>
          <w14:textFill>
            <w14:solidFill>
              <w14:schemeClr w14:val="tx1"/>
            </w14:solidFill>
          </w14:textFill>
        </w:rPr>
      </w:pPr>
    </w:p>
    <w:p>
      <w:pPr>
        <w:spacing w:line="360" w:lineRule="auto"/>
        <w:jc w:val="both"/>
        <w:rPr>
          <w:rFonts w:ascii="Times New Roman" w:hAnsi="Times New Roman"/>
          <w:b/>
          <w:bCs/>
          <w:sz w:val="28"/>
          <w:szCs w:val="28"/>
          <w:lang w:val="en-US"/>
        </w:rPr>
      </w:pPr>
      <w:bookmarkStart w:id="4" w:name="_Hlk142581208"/>
      <w:r>
        <w:rPr>
          <w:rFonts w:ascii="Times New Roman" w:hAnsi="Times New Roman"/>
          <w:b/>
          <w:bCs/>
          <w:sz w:val="28"/>
          <w:szCs w:val="28"/>
          <w:lang w:val="en-US"/>
        </w:rPr>
        <w:t>2. Materials and methods</w:t>
      </w:r>
    </w:p>
    <w:p>
      <w:pPr>
        <w:spacing w:line="360" w:lineRule="auto"/>
        <w:jc w:val="both"/>
        <w:rPr>
          <w:rFonts w:ascii="Times New Roman" w:hAnsi="Times New Roman"/>
          <w:i/>
          <w:iCs/>
          <w:sz w:val="28"/>
          <w:szCs w:val="28"/>
          <w:lang w:val="en-US"/>
        </w:rPr>
      </w:pPr>
      <w:r>
        <w:rPr>
          <w:rFonts w:ascii="Times New Roman" w:hAnsi="Times New Roman"/>
          <w:i/>
          <w:iCs/>
          <w:sz w:val="28"/>
          <w:szCs w:val="28"/>
          <w:lang w:val="en-US"/>
        </w:rPr>
        <w:t>2.1 Study site, host species</w:t>
      </w:r>
      <w:bookmarkEnd w:id="4"/>
    </w:p>
    <w:p>
      <w:pPr>
        <w:spacing w:line="360" w:lineRule="auto"/>
        <w:jc w:val="both"/>
        <w:rPr>
          <w:rFonts w:ascii="Times New Roman" w:hAnsi="Times New Roman"/>
          <w:i/>
          <w:iCs/>
          <w:sz w:val="28"/>
          <w:szCs w:val="28"/>
          <w:lang w:val="en-US"/>
        </w:rPr>
      </w:pPr>
      <w:r>
        <w:rPr>
          <w:rFonts w:ascii="Times New Roman" w:hAnsi="Times New Roman"/>
          <w:sz w:val="28"/>
          <w:szCs w:val="28"/>
          <w:lang w:val="en-US"/>
        </w:rPr>
        <w:t xml:space="preserve">The study was conducted at the </w:t>
      </w:r>
      <w:r>
        <w:rPr>
          <w:rFonts w:ascii="Times New Roman" w:hAnsi="Times New Roman"/>
          <w:color w:val="000000" w:themeColor="text1"/>
          <w:sz w:val="28"/>
          <w:szCs w:val="28"/>
          <w:lang w:val="en-US"/>
          <w14:textFill>
            <w14:solidFill>
              <w14:schemeClr w14:val="tx1"/>
            </w14:solidFill>
          </w14:textFill>
        </w:rPr>
        <w:t>Biological Station Rybachy of the Zoological Institute of the Russian Academy of Sciences (</w:t>
      </w:r>
      <w:r>
        <w:rPr>
          <w:rFonts w:ascii="Times New Roman" w:hAnsi="Times New Roman"/>
          <w:sz w:val="28"/>
          <w:szCs w:val="28"/>
          <w:lang w:val="en-US"/>
        </w:rPr>
        <w:t xml:space="preserve">located at </w:t>
      </w:r>
      <w:r>
        <w:rPr>
          <w:rFonts w:ascii="Times New Roman" w:hAnsi="Times New Roman"/>
          <w:color w:val="000000" w:themeColor="text1"/>
          <w:sz w:val="28"/>
          <w:szCs w:val="28"/>
          <w:lang w:val="en-US"/>
          <w14:textFill>
            <w14:solidFill>
              <w14:schemeClr w14:val="tx1"/>
            </w14:solidFill>
          </w14:textFill>
        </w:rPr>
        <w:t xml:space="preserve">55°09’N, 20°51’E), from July to October 2020. </w:t>
      </w:r>
      <w:r>
        <w:rPr>
          <w:rFonts w:ascii="Times New Roman" w:hAnsi="Times New Roman"/>
          <w:sz w:val="28"/>
          <w:szCs w:val="28"/>
          <w:lang w:val="en-US"/>
        </w:rPr>
        <w:t xml:space="preserve">For our study, we selected </w:t>
      </w:r>
      <w:r>
        <w:rPr>
          <w:rFonts w:ascii="Times New Roman" w:hAnsi="Times New Roman"/>
          <w:color w:val="000000" w:themeColor="text1"/>
          <w:sz w:val="28"/>
          <w:szCs w:val="28"/>
          <w:lang w:val="en-US"/>
          <w14:textFill>
            <w14:solidFill>
              <w14:schemeClr w14:val="tx1"/>
            </w14:solidFill>
          </w14:textFill>
        </w:rPr>
        <w:t xml:space="preserve">siskins </w:t>
      </w:r>
      <w:r>
        <w:rPr>
          <w:rFonts w:ascii="Times New Roman" w:hAnsi="Times New Roman"/>
          <w:sz w:val="28"/>
          <w:szCs w:val="28"/>
          <w:lang w:val="en-US"/>
        </w:rPr>
        <w:t>due to their status as a Palearctic bird species with a limited migratory range, which likely has not come into contact with parasites of African origin</w:t>
      </w:r>
      <w:r>
        <w:rPr>
          <w:rFonts w:ascii="Times New Roman" w:hAnsi="Times New Roman"/>
          <w:color w:val="000000" w:themeColor="text1"/>
          <w:sz w:val="28"/>
          <w:szCs w:val="28"/>
          <w:lang w:val="en-US"/>
          <w14:textFill>
            <w14:solidFill>
              <w14:schemeClr w14:val="tx1"/>
            </w14:solidFill>
          </w14:textFill>
        </w:rPr>
        <w:t>.</w:t>
      </w:r>
      <w:r>
        <w:rPr>
          <w:rFonts w:ascii="Times New Roman" w:hAnsi="Times New Roman"/>
          <w:sz w:val="28"/>
          <w:szCs w:val="28"/>
          <w:lang w:val="en-US"/>
        </w:rPr>
        <w:t xml:space="preserve"> Additionally, this </w:t>
      </w:r>
      <w:r>
        <w:rPr>
          <w:rFonts w:ascii="Times New Roman" w:hAnsi="Times New Roman"/>
          <w:color w:val="000000" w:themeColor="text1"/>
          <w:sz w:val="28"/>
          <w:szCs w:val="28"/>
          <w:lang w:val="en-US"/>
          <w14:textFill>
            <w14:solidFill>
              <w14:schemeClr w14:val="tx1"/>
            </w14:solidFill>
          </w14:textFill>
        </w:rPr>
        <w:t xml:space="preserve">species is common and </w:t>
      </w:r>
      <w:r>
        <w:rPr>
          <w:rFonts w:ascii="Times New Roman" w:hAnsi="Times New Roman"/>
          <w:sz w:val="28"/>
          <w:szCs w:val="28"/>
          <w:lang w:val="en-US"/>
        </w:rPr>
        <w:t>abundant in the study area and proved itself a convenient candidate for experiments with malaria infection. Birds captured on their autumn migration were examined for the presence of haemosporidian parasites using microscopy and PCR-based diag</w:t>
      </w:r>
      <w:r>
        <w:rPr>
          <w:rFonts w:ascii="Times New Roman" w:hAnsi="Times New Roman"/>
          <w:color w:val="000000" w:themeColor="text1"/>
          <w:sz w:val="28"/>
          <w:szCs w:val="28"/>
          <w:lang w:val="en-US"/>
          <w14:textFill>
            <w14:solidFill>
              <w14:schemeClr w14:val="tx1"/>
            </w14:solidFill>
          </w14:textFill>
        </w:rPr>
        <w:t xml:space="preserve">nostic methods (see below). </w:t>
      </w:r>
    </w:p>
    <w:p>
      <w:pPr>
        <w:spacing w:line="360" w:lineRule="auto"/>
        <w:jc w:val="both"/>
        <w:rPr>
          <w:rFonts w:ascii="Times New Roman" w:hAnsi="Times New Roman"/>
          <w:color w:val="000000" w:themeColor="text1"/>
          <w:sz w:val="28"/>
          <w:szCs w:val="28"/>
          <w:lang w:val="en-US"/>
          <w14:textFill>
            <w14:solidFill>
              <w14:schemeClr w14:val="tx1"/>
            </w14:solidFill>
          </w14:textFill>
        </w:rPr>
      </w:pPr>
      <w:r>
        <w:rPr>
          <w:rFonts w:ascii="Times New Roman" w:hAnsi="Times New Roman"/>
          <w:color w:val="000000" w:themeColor="text1"/>
          <w:sz w:val="28"/>
          <w:szCs w:val="28"/>
          <w:lang w:val="en-US"/>
          <w14:textFill>
            <w14:solidFill>
              <w14:schemeClr w14:val="tx1"/>
            </w14:solidFill>
          </w14:textFill>
        </w:rPr>
        <w:t xml:space="preserve">Sixty juvenile siskins were randomly </w:t>
      </w:r>
      <w:r>
        <w:rPr>
          <w:rFonts w:ascii="Times New Roman" w:hAnsi="Times New Roman"/>
          <w:sz w:val="28"/>
          <w:szCs w:val="28"/>
          <w:lang w:val="en-US"/>
        </w:rPr>
        <w:t xml:space="preserve">divided </w:t>
      </w:r>
      <w:r>
        <w:rPr>
          <w:rFonts w:ascii="Times New Roman" w:hAnsi="Times New Roman"/>
          <w:color w:val="000000" w:themeColor="text1"/>
          <w:sz w:val="28"/>
          <w:szCs w:val="28"/>
          <w:lang w:val="en-US"/>
          <w14:textFill>
            <w14:solidFill>
              <w14:schemeClr w14:val="tx1"/>
            </w14:solidFill>
          </w14:textFill>
        </w:rPr>
        <w:t xml:space="preserve">into three equal groups: one control and two experimental groups, </w:t>
      </w:r>
      <w:r>
        <w:rPr>
          <w:rFonts w:ascii="Times New Roman" w:hAnsi="Times New Roman"/>
          <w:sz w:val="28"/>
          <w:szCs w:val="28"/>
          <w:lang w:val="en-US"/>
        </w:rPr>
        <w:t>referred to as</w:t>
      </w:r>
      <w:r>
        <w:rPr>
          <w:rFonts w:ascii="Times New Roman" w:hAnsi="Times New Roman"/>
          <w:color w:val="000000" w:themeColor="text1"/>
          <w:sz w:val="28"/>
          <w:szCs w:val="28"/>
          <w:lang w:val="en-US"/>
          <w14:textFill>
            <w14:solidFill>
              <w14:schemeClr w14:val="tx1"/>
            </w14:solidFill>
          </w14:textFill>
        </w:rPr>
        <w:t xml:space="preserve"> SGS1, GRW2 and Control. </w:t>
      </w:r>
      <w:r>
        <w:rPr>
          <w:rFonts w:ascii="Times New Roman" w:hAnsi="Times New Roman"/>
          <w:sz w:val="28"/>
          <w:szCs w:val="28"/>
          <w:lang w:val="en-US"/>
        </w:rPr>
        <w:t>Each bird was housed in an individual plastic cage within a vector-free room with a constant ambient temperature (+23°C) and light-dark photoperiod (L:D) as 17:7, mimicking the natural photoperiod on 1</w:t>
      </w:r>
      <w:r>
        <w:rPr>
          <w:rFonts w:ascii="Times New Roman" w:hAnsi="Times New Roman"/>
          <w:sz w:val="28"/>
          <w:szCs w:val="28"/>
          <w:vertAlign w:val="superscript"/>
          <w:lang w:val="en-US"/>
        </w:rPr>
        <w:t>st</w:t>
      </w:r>
      <w:r>
        <w:rPr>
          <w:rFonts w:ascii="Times New Roman" w:hAnsi="Times New Roman"/>
          <w:sz w:val="28"/>
          <w:szCs w:val="28"/>
          <w:lang w:val="en-US"/>
        </w:rPr>
        <w:t xml:space="preserve"> July.</w:t>
      </w:r>
      <w:r>
        <w:rPr>
          <w:rFonts w:ascii="Times New Roman" w:hAnsi="Times New Roman"/>
          <w:color w:val="000000" w:themeColor="text1"/>
          <w:sz w:val="28"/>
          <w:szCs w:val="28"/>
          <w:lang w:val="en-US"/>
          <w14:textFill>
            <w14:solidFill>
              <w14:schemeClr w14:val="tx1"/>
            </w14:solidFill>
          </w14:textFill>
        </w:rPr>
        <w:t xml:space="preserve"> Water and food were provided </w:t>
      </w:r>
      <w:r>
        <w:rPr>
          <w:rFonts w:ascii="Times New Roman" w:hAnsi="Times New Roman"/>
          <w:i/>
          <w:iCs/>
          <w:color w:val="000000" w:themeColor="text1"/>
          <w:sz w:val="28"/>
          <w:szCs w:val="28"/>
          <w:lang w:val="en-US"/>
          <w14:textFill>
            <w14:solidFill>
              <w14:schemeClr w14:val="tx1"/>
            </w14:solidFill>
          </w14:textFill>
        </w:rPr>
        <w:t>ad libitum</w:t>
      </w:r>
      <w:r>
        <w:rPr>
          <w:rFonts w:ascii="Times New Roman" w:hAnsi="Times New Roman"/>
          <w:color w:val="000000" w:themeColor="text1"/>
          <w:sz w:val="28"/>
          <w:szCs w:val="28"/>
          <w:lang w:val="en-US"/>
          <w14:textFill>
            <w14:solidFill>
              <w14:schemeClr w14:val="tx1"/>
            </w14:solidFill>
          </w14:textFill>
        </w:rPr>
        <w:t>.</w:t>
      </w:r>
    </w:p>
    <w:p>
      <w:pPr>
        <w:spacing w:line="360" w:lineRule="auto"/>
        <w:jc w:val="both"/>
        <w:rPr>
          <w:rFonts w:ascii="Times New Roman" w:hAnsi="Times New Roman"/>
          <w:i/>
          <w:iCs/>
          <w:sz w:val="28"/>
          <w:szCs w:val="28"/>
          <w:lang w:val="en-US"/>
        </w:rPr>
      </w:pPr>
    </w:p>
    <w:p>
      <w:pPr>
        <w:spacing w:line="360" w:lineRule="auto"/>
        <w:jc w:val="both"/>
        <w:rPr>
          <w:rFonts w:ascii="Times New Roman" w:hAnsi="Times New Roman"/>
          <w:i/>
          <w:iCs/>
          <w:sz w:val="28"/>
          <w:szCs w:val="28"/>
          <w:lang w:val="en-US"/>
        </w:rPr>
      </w:pPr>
      <w:r>
        <w:rPr>
          <w:rFonts w:ascii="Times New Roman" w:hAnsi="Times New Roman"/>
          <w:i/>
          <w:iCs/>
          <w:sz w:val="28"/>
          <w:szCs w:val="28"/>
          <w:lang w:val="en-US"/>
        </w:rPr>
        <w:t>2.2 DNA extraction and PCR-based method</w:t>
      </w:r>
    </w:p>
    <w:p>
      <w:pPr>
        <w:spacing w:line="360" w:lineRule="auto"/>
        <w:jc w:val="both"/>
        <w:rPr>
          <w:rFonts w:ascii="Times New Roman" w:hAnsi="Times New Roman"/>
          <w:i/>
          <w:iCs/>
          <w:sz w:val="28"/>
          <w:szCs w:val="28"/>
          <w:lang w:val="en-US"/>
        </w:rPr>
      </w:pPr>
      <w:r>
        <w:rPr>
          <w:rFonts w:ascii="Times New Roman" w:hAnsi="Times New Roman"/>
          <w:color w:val="000000" w:themeColor="text1"/>
          <w:sz w:val="28"/>
          <w:szCs w:val="28"/>
          <w:lang w:val="en-US"/>
          <w14:textFill>
            <w14:solidFill>
              <w14:schemeClr w14:val="tx1"/>
            </w14:solidFill>
          </w14:textFill>
        </w:rPr>
        <w:t xml:space="preserve">We followed a standard ammonium-acetate protocol </w:t>
      </w:r>
      <w:r>
        <w:rPr>
          <w:rFonts w:ascii="Times New Roman" w:hAnsi="Times New Roman"/>
          <w:color w:val="000000" w:themeColor="text1"/>
          <w:sz w:val="28"/>
          <w:szCs w:val="28"/>
          <w:lang w:val="en-US"/>
          <w14:textFill>
            <w14:solidFill>
              <w14:schemeClr w14:val="tx1"/>
            </w14:solidFill>
          </w14:textFill>
        </w:rPr>
        <w:fldChar w:fldCharType="begin"/>
      </w:r>
      <w:r>
        <w:rPr>
          <w:rFonts w:ascii="Times New Roman" w:hAnsi="Times New Roman"/>
          <w:color w:val="000000" w:themeColor="text1"/>
          <w:sz w:val="28"/>
          <w:szCs w:val="28"/>
          <w:lang w:val="en-US"/>
          <w14:textFill>
            <w14:solidFill>
              <w14:schemeClr w14:val="tx1"/>
            </w14:solidFill>
          </w14:textFill>
        </w:rPr>
        <w:instrText xml:space="preserve"> ADDIN EN.CITE &lt;EndNote&gt;&lt;Cite&gt;&lt;Author&gt;Sambrook&lt;/Author&gt;&lt;Year&gt;1989&lt;/Year&gt;&lt;RecNum&gt;30&lt;/RecNum&gt;&lt;DisplayText&gt;(Sambrook, 1989)&lt;/DisplayText&gt;&lt;record&gt;&lt;rec-number&gt;30&lt;/rec-number&gt;&lt;foreign-keys&gt;&lt;key app="EN" db-id="vdp55rrtpsvttyexws9v5ef7vtwddztw2sz2" timestamp="1670075586"&gt;30&lt;/key&gt;&lt;/foreign-keys&gt;&lt;ref-type name="Journal Article"&gt;17&lt;/ref-type&gt;&lt;contributors&gt;&lt;authors&gt;&lt;author&gt;Sambrook, Joseph&lt;/author&gt;&lt;/authors&gt;&lt;/contributors&gt;&lt;titles&gt;&lt;title&gt;Molecular colning&lt;/title&gt;&lt;secondary-title&gt;A laboratory manual&lt;/secondary-title&gt;&lt;/titles&gt;&lt;periodical&gt;&lt;full-title&gt;A laboratory manual&lt;/full-title&gt;&lt;/periodical&gt;&lt;pages&gt;1.82-1.89&lt;/pages&gt;&lt;dates&gt;&lt;year&gt;1989&lt;/year&gt;&lt;/dates&gt;&lt;urls&gt;&lt;/urls&gt;&lt;/record&gt;&lt;/Cite&gt;&lt;/EndNote&gt;</w:instrText>
      </w:r>
      <w:r>
        <w:rPr>
          <w:rFonts w:ascii="Times New Roman" w:hAnsi="Times New Roman"/>
          <w:color w:val="000000" w:themeColor="text1"/>
          <w:sz w:val="28"/>
          <w:szCs w:val="28"/>
          <w:lang w:val="en-US"/>
          <w14:textFill>
            <w14:solidFill>
              <w14:schemeClr w14:val="tx1"/>
            </w14:solidFill>
          </w14:textFill>
        </w:rPr>
        <w:fldChar w:fldCharType="separate"/>
      </w:r>
      <w:r>
        <w:rPr>
          <w:rFonts w:ascii="Times New Roman" w:hAnsi="Times New Roman"/>
          <w:color w:val="000000" w:themeColor="text1"/>
          <w:sz w:val="28"/>
          <w:szCs w:val="28"/>
          <w:lang w:val="en-US"/>
          <w14:textFill>
            <w14:solidFill>
              <w14:schemeClr w14:val="tx1"/>
            </w14:solidFill>
          </w14:textFill>
        </w:rPr>
        <w:t>(Sambrook, 1989)</w:t>
      </w:r>
      <w:r>
        <w:rPr>
          <w:rFonts w:ascii="Times New Roman" w:hAnsi="Times New Roman"/>
          <w:color w:val="000000" w:themeColor="text1"/>
          <w:sz w:val="28"/>
          <w:szCs w:val="28"/>
          <w:lang w:val="en-US"/>
          <w14:textFill>
            <w14:solidFill>
              <w14:schemeClr w14:val="tx1"/>
            </w14:solidFill>
          </w14:textFill>
        </w:rPr>
        <w:fldChar w:fldCharType="end"/>
      </w:r>
      <w:r>
        <w:rPr>
          <w:rFonts w:ascii="Times New Roman" w:hAnsi="Times New Roman"/>
          <w:color w:val="000000" w:themeColor="text1"/>
          <w:sz w:val="28"/>
          <w:szCs w:val="28"/>
          <w:lang w:val="en-US"/>
          <w14:textFill>
            <w14:solidFill>
              <w14:schemeClr w14:val="tx1"/>
            </w14:solidFill>
          </w14:textFill>
        </w:rPr>
        <w:t xml:space="preserve"> to extract total DNA from the collected blood samples. For PCR-based analysis</w:t>
      </w:r>
      <w:r>
        <w:rPr>
          <w:rFonts w:ascii="Times New Roman" w:hAnsi="Times New Roman"/>
          <w:color w:val="FF0000"/>
          <w:sz w:val="28"/>
          <w:szCs w:val="28"/>
          <w:lang w:val="en-US"/>
        </w:rPr>
        <w:t>,</w:t>
      </w:r>
      <w:r>
        <w:rPr>
          <w:rFonts w:ascii="Times New Roman" w:hAnsi="Times New Roman"/>
          <w:color w:val="000000" w:themeColor="text1"/>
          <w:sz w:val="28"/>
          <w:szCs w:val="28"/>
          <w:lang w:val="en-US"/>
          <w14:textFill>
            <w14:solidFill>
              <w14:schemeClr w14:val="tx1"/>
            </w14:solidFill>
          </w14:textFill>
        </w:rPr>
        <w:t xml:space="preserve"> we followed </w:t>
      </w:r>
      <w:r>
        <w:rPr>
          <w:rFonts w:ascii="Times New Roman" w:hAnsi="Times New Roman"/>
          <w:sz w:val="28"/>
          <w:szCs w:val="28"/>
          <w:lang w:val="en-US"/>
        </w:rPr>
        <w:t xml:space="preserve">nested-PCR protocol using primers specific to avian </w:t>
      </w:r>
      <w:r>
        <w:rPr>
          <w:rFonts w:ascii="Times New Roman" w:hAnsi="Times New Roman"/>
          <w:i/>
          <w:iCs/>
          <w:sz w:val="28"/>
          <w:szCs w:val="28"/>
          <w:lang w:val="en-US"/>
        </w:rPr>
        <w:t>Plasmodium</w:t>
      </w:r>
      <w:r>
        <w:rPr>
          <w:rFonts w:ascii="Times New Roman" w:hAnsi="Times New Roman"/>
          <w:sz w:val="28"/>
          <w:szCs w:val="28"/>
          <w:lang w:val="en-US"/>
        </w:rPr>
        <w:t xml:space="preserve"> and </w:t>
      </w:r>
      <w:r>
        <w:rPr>
          <w:rFonts w:ascii="Times New Roman" w:hAnsi="Times New Roman"/>
          <w:i/>
          <w:sz w:val="28"/>
          <w:szCs w:val="28"/>
          <w:lang w:val="en-US"/>
        </w:rPr>
        <w:t>Haemoproteus</w:t>
      </w:r>
      <w:r>
        <w:rPr>
          <w:rFonts w:ascii="Times New Roman" w:hAnsi="Times New Roman"/>
          <w:sz w:val="28"/>
          <w:szCs w:val="28"/>
          <w:lang w:val="en-US"/>
        </w:rPr>
        <w:t xml:space="preserve"> parasites </w:t>
      </w:r>
      <w:r>
        <w:rPr>
          <w:rFonts w:ascii="Times New Roman" w:hAnsi="Times New Roman"/>
          <w:sz w:val="28"/>
          <w:szCs w:val="28"/>
          <w:lang w:val="en-US"/>
        </w:rPr>
        <w:fldChar w:fldCharType="begin"/>
      </w:r>
      <w:r>
        <w:rPr>
          <w:rFonts w:ascii="Times New Roman" w:hAnsi="Times New Roman"/>
          <w:sz w:val="28"/>
          <w:szCs w:val="28"/>
          <w:lang w:val="en-US"/>
        </w:rPr>
        <w:instrText xml:space="preserve"> ADDIN EN.CITE &lt;EndNote&gt;&lt;Cite&gt;&lt;Author&gt;Hellgren&lt;/Author&gt;&lt;Year&gt;2004&lt;/Year&gt;&lt;RecNum&gt;31&lt;/RecNum&gt;&lt;DisplayText&gt;(Hellgren et al., 2004)&lt;/DisplayText&gt;&lt;record&gt;&lt;rec-number&gt;31&lt;/rec-number&gt;&lt;foreign-keys&gt;&lt;key app="EN" db-id="vdp55rrtpsvttyexws9v5ef7vtwddztw2sz2" timestamp="1670075692"&gt;31&lt;/key&gt;&lt;/foreign-keys&gt;&lt;ref-type name="Journal Article"&gt;17&lt;/ref-type&gt;&lt;contributors&gt;&lt;authors&gt;&lt;author&gt;Hellgren, Olof&lt;/author&gt;&lt;author&gt;Waldenström, Jonas&lt;/author&gt;&lt;author&gt;Bensch, Staffan&lt;/author&gt;&lt;/authors&gt;&lt;/contributors&gt;&lt;titles&gt;&lt;title&gt;A new PCR assay for simultaneous studies of Leucocytozoon, Plasmodium, and Haemoproteus from avian blood&lt;/title&gt;&lt;secondary-title&gt;Journal of parasitology&lt;/secondary-title&gt;&lt;/titles&gt;&lt;periodical&gt;&lt;full-title&gt;Journal of parasitology&lt;/full-title&gt;&lt;/periodical&gt;&lt;pages&gt;797-802&lt;/pages&gt;&lt;volume&gt;90&lt;/volume&gt;&lt;number&gt;4&lt;/number&gt;&lt;dates&gt;&lt;year&gt;2004&lt;/year&gt;&lt;/dates&gt;&lt;isbn&gt;0022-3395&lt;/isbn&gt;&lt;urls&gt;&lt;/urls&gt;&lt;/record&gt;&lt;/Cite&gt;&lt;/EndNote&gt;</w:instrText>
      </w:r>
      <w:r>
        <w:rPr>
          <w:rFonts w:ascii="Times New Roman" w:hAnsi="Times New Roman"/>
          <w:sz w:val="28"/>
          <w:szCs w:val="28"/>
          <w:lang w:val="en-US"/>
        </w:rPr>
        <w:fldChar w:fldCharType="separate"/>
      </w:r>
      <w:r>
        <w:rPr>
          <w:rFonts w:ascii="Times New Roman" w:hAnsi="Times New Roman"/>
          <w:sz w:val="28"/>
          <w:szCs w:val="28"/>
          <w:lang w:val="en-US"/>
        </w:rPr>
        <w:t>(Hellgren et al., 2004)</w:t>
      </w:r>
      <w:r>
        <w:rPr>
          <w:rFonts w:ascii="Times New Roman" w:hAnsi="Times New Roman"/>
          <w:sz w:val="28"/>
          <w:szCs w:val="28"/>
          <w:lang w:val="en-US"/>
        </w:rPr>
        <w:fldChar w:fldCharType="end"/>
      </w:r>
      <w:r>
        <w:rPr>
          <w:rFonts w:ascii="Times New Roman" w:hAnsi="Times New Roman"/>
          <w:sz w:val="28"/>
          <w:szCs w:val="28"/>
          <w:lang w:val="en-US"/>
        </w:rPr>
        <w:t xml:space="preserve">. To control for false amplification, we used positive (DNA of </w:t>
      </w:r>
      <w:r>
        <w:rPr>
          <w:rFonts w:ascii="Times New Roman" w:hAnsi="Times New Roman"/>
          <w:i/>
          <w:iCs/>
          <w:sz w:val="28"/>
          <w:szCs w:val="28"/>
          <w:lang w:val="en-US"/>
        </w:rPr>
        <w:t>P. relictum</w:t>
      </w:r>
      <w:r>
        <w:rPr>
          <w:rFonts w:ascii="Times New Roman" w:hAnsi="Times New Roman"/>
          <w:sz w:val="28"/>
          <w:szCs w:val="28"/>
          <w:lang w:val="en-US"/>
        </w:rPr>
        <w:t xml:space="preserve">) and negative (nuclease-free water) controls. The parasite DNA amplification outcomes were assessed by running electrophoresis on a 2% agarose gel. </w:t>
      </w:r>
    </w:p>
    <w:p>
      <w:pPr>
        <w:spacing w:line="360" w:lineRule="auto"/>
        <w:jc w:val="both"/>
        <w:rPr>
          <w:rFonts w:ascii="Times New Roman" w:hAnsi="Times New Roman"/>
          <w:sz w:val="28"/>
          <w:szCs w:val="28"/>
          <w:lang w:val="en-US"/>
        </w:rPr>
      </w:pPr>
      <w:r>
        <w:rPr>
          <w:rFonts w:ascii="Times New Roman" w:hAnsi="Times New Roman"/>
          <w:color w:val="000000" w:themeColor="text1"/>
          <w:sz w:val="28"/>
          <w:szCs w:val="28"/>
          <w:lang w:val="en-US"/>
          <w14:textFill>
            <w14:solidFill>
              <w14:schemeClr w14:val="tx1"/>
            </w14:solidFill>
          </w14:textFill>
        </w:rPr>
        <w:t xml:space="preserve">To </w:t>
      </w:r>
      <w:r>
        <w:rPr>
          <w:rFonts w:ascii="Times New Roman" w:hAnsi="Times New Roman"/>
          <w:sz w:val="28"/>
          <w:szCs w:val="28"/>
          <w:lang w:val="en-US"/>
        </w:rPr>
        <w:t xml:space="preserve">determine </w:t>
      </w:r>
      <w:r>
        <w:rPr>
          <w:rFonts w:ascii="Times New Roman" w:hAnsi="Times New Roman"/>
          <w:color w:val="000000" w:themeColor="text1"/>
          <w:sz w:val="28"/>
          <w:szCs w:val="28"/>
          <w:lang w:val="en-US"/>
          <w14:textFill>
            <w14:solidFill>
              <w14:schemeClr w14:val="tx1"/>
            </w14:solidFill>
          </w14:textFill>
        </w:rPr>
        <w:t xml:space="preserve">the genetic lineages of used parasites, we sequenced fragments from both 5′ and 3′ ends using an ABI PRISM TM 3100 capillary sequencing robot (Applied Biosystems, USA). </w:t>
      </w:r>
      <w:r>
        <w:rPr>
          <w:rFonts w:ascii="Times New Roman" w:hAnsi="Times New Roman"/>
          <w:sz w:val="28"/>
          <w:szCs w:val="28"/>
          <w:lang w:val="en-US"/>
        </w:rPr>
        <w:t xml:space="preserve">Obtained sequences were aligned using BioEdit software </w:t>
      </w:r>
      <w:r>
        <w:rPr>
          <w:rFonts w:ascii="Times New Roman" w:hAnsi="Times New Roman"/>
          <w:sz w:val="28"/>
          <w:szCs w:val="28"/>
          <w:lang w:val="en-US"/>
        </w:rPr>
        <w:fldChar w:fldCharType="begin"/>
      </w:r>
      <w:r>
        <w:rPr>
          <w:rFonts w:ascii="Times New Roman" w:hAnsi="Times New Roman"/>
          <w:sz w:val="28"/>
          <w:szCs w:val="28"/>
          <w:lang w:val="en-US"/>
        </w:rPr>
        <w:instrText xml:space="preserve"> ADDIN EN.CITE &lt;EndNote&gt;&lt;Cite&gt;&lt;Author&gt;Hall&lt;/Author&gt;&lt;Year&gt;1999&lt;/Year&gt;&lt;RecNum&gt;32&lt;/RecNum&gt;&lt;DisplayText&gt;(Hall, 1999)&lt;/DisplayText&gt;&lt;record&gt;&lt;rec-number&gt;32&lt;/rec-number&gt;&lt;foreign-keys&gt;&lt;key app="EN" db-id="vdp55rrtpsvttyexws9v5ef7vtwddztw2sz2" timestamp="1670075805"&gt;32&lt;/key&gt;&lt;/foreign-keys&gt;&lt;ref-type name="Conference Proceedings"&gt;10&lt;/ref-type&gt;&lt;contributors&gt;&lt;authors&gt;&lt;author&gt;Hall, Tom A&lt;/author&gt;&lt;/authors&gt;&lt;/contributors&gt;&lt;titles&gt;&lt;title&gt;BioEdit: a user-friendly biological sequence alignment editor and analysis program for Windows 95/98/NT&lt;/title&gt;&lt;secondary-title&gt;Nucleic acids symposium series&lt;/secondary-title&gt;&lt;/titles&gt;&lt;pages&gt;95-98&lt;/pages&gt;&lt;volume&gt;41&lt;/volume&gt;&lt;number&gt;41&lt;/number&gt;&lt;dates&gt;&lt;year&gt;1999&lt;/year&gt;&lt;/dates&gt;&lt;publisher&gt;[London]: Information Retrieval Ltd., c1979-c2000.&lt;/publisher&gt;&lt;urls&gt;&lt;/urls&gt;&lt;/record&gt;&lt;/Cite&gt;&lt;/EndNote&gt;</w:instrText>
      </w:r>
      <w:r>
        <w:rPr>
          <w:rFonts w:ascii="Times New Roman" w:hAnsi="Times New Roman"/>
          <w:sz w:val="28"/>
          <w:szCs w:val="28"/>
          <w:lang w:val="en-US"/>
        </w:rPr>
        <w:fldChar w:fldCharType="separate"/>
      </w:r>
      <w:r>
        <w:rPr>
          <w:rFonts w:ascii="Times New Roman" w:hAnsi="Times New Roman"/>
          <w:sz w:val="28"/>
          <w:szCs w:val="28"/>
          <w:lang w:val="en-US"/>
        </w:rPr>
        <w:t>(Hall, 1999)</w:t>
      </w:r>
      <w:r>
        <w:rPr>
          <w:rFonts w:ascii="Times New Roman" w:hAnsi="Times New Roman"/>
          <w:sz w:val="28"/>
          <w:szCs w:val="28"/>
          <w:lang w:val="en-US"/>
        </w:rPr>
        <w:fldChar w:fldCharType="end"/>
      </w:r>
      <w:r>
        <w:rPr>
          <w:rFonts w:ascii="Times New Roman" w:hAnsi="Times New Roman"/>
          <w:sz w:val="28"/>
          <w:szCs w:val="28"/>
          <w:lang w:val="en-US"/>
        </w:rPr>
        <w:t xml:space="preserve"> and identified using the BLAST-program in GenBank and the MalAvi database </w:t>
      </w:r>
      <w:r>
        <w:rPr>
          <w:rFonts w:ascii="Times New Roman" w:hAnsi="Times New Roman"/>
          <w:sz w:val="28"/>
          <w:szCs w:val="28"/>
          <w:lang w:val="en-US"/>
        </w:rPr>
        <w:fldChar w:fldCharType="begin"/>
      </w:r>
      <w:r>
        <w:rPr>
          <w:rFonts w:ascii="Times New Roman" w:hAnsi="Times New Roman"/>
          <w:sz w:val="28"/>
          <w:szCs w:val="28"/>
          <w:lang w:val="en-US"/>
        </w:rPr>
        <w:instrText xml:space="preserve"> ADDIN EN.CITE &lt;EndNote&gt;&lt;Cite&gt;&lt;Author&gt;Bensch&lt;/Author&gt;&lt;Year&gt;2009&lt;/Year&gt;&lt;RecNum&gt;29&lt;/RecNum&gt;&lt;DisplayText&gt;(Bensch et al., 2009)&lt;/DisplayText&gt;&lt;record&gt;&lt;rec-number&gt;29&lt;/rec-number&gt;&lt;foreign-keys&gt;&lt;key app="EN" db-id="vdp55rrtpsvttyexws9v5ef7vtwddztw2sz2" timestamp="1670074906"&gt;29&lt;/key&gt;&lt;/foreign-keys&gt;&lt;ref-type name="Journal Article"&gt;17&lt;/ref-type&gt;&lt;contributors&gt;&lt;authors&gt;&lt;author&gt;Bensch, Staffan&lt;/author&gt;&lt;author&gt;Hellgren, Olof&lt;/author&gt;&lt;author&gt;Pérez‐Tris, Javier&lt;/author&gt;&lt;/authors&gt;&lt;/contributors&gt;&lt;titles&gt;&lt;title&gt;MalAvi: a public database of malaria parasites and related haemosporidians in avian hosts based on mitochondrial cytochrome b lineages&lt;/title&gt;&lt;secondary-title&gt;Molecular ecology resources&lt;/secondary-title&gt;&lt;/titles&gt;&lt;periodical&gt;&lt;full-title&gt;Molecular ecology resources&lt;/full-title&gt;&lt;/periodical&gt;&lt;pages&gt;1353-1358&lt;/pages&gt;&lt;volume&gt;9&lt;/volume&gt;&lt;number&gt;5&lt;/number&gt;&lt;dates&gt;&lt;year&gt;2009&lt;/year&gt;&lt;/dates&gt;&lt;isbn&gt;1755-098X&lt;/isbn&gt;&lt;urls&gt;&lt;/urls&gt;&lt;/record&gt;&lt;/Cite&gt;&lt;/EndNote&gt;</w:instrText>
      </w:r>
      <w:r>
        <w:rPr>
          <w:rFonts w:ascii="Times New Roman" w:hAnsi="Times New Roman"/>
          <w:sz w:val="28"/>
          <w:szCs w:val="28"/>
          <w:lang w:val="en-US"/>
        </w:rPr>
        <w:fldChar w:fldCharType="separate"/>
      </w:r>
      <w:r>
        <w:rPr>
          <w:rFonts w:ascii="Times New Roman" w:hAnsi="Times New Roman"/>
          <w:sz w:val="28"/>
          <w:szCs w:val="28"/>
          <w:lang w:val="en-US"/>
        </w:rPr>
        <w:t>(Bensch et al., 2009)</w:t>
      </w:r>
      <w:r>
        <w:rPr>
          <w:rFonts w:ascii="Times New Roman" w:hAnsi="Times New Roman"/>
          <w:sz w:val="28"/>
          <w:szCs w:val="28"/>
          <w:lang w:val="en-US"/>
        </w:rPr>
        <w:fldChar w:fldCharType="end"/>
      </w:r>
      <w:r>
        <w:rPr>
          <w:rFonts w:ascii="Times New Roman" w:hAnsi="Times New Roman"/>
          <w:sz w:val="28"/>
          <w:szCs w:val="28"/>
          <w:lang w:val="en-US"/>
        </w:rPr>
        <w:t>.</w:t>
      </w:r>
    </w:p>
    <w:p>
      <w:pPr>
        <w:spacing w:line="360" w:lineRule="auto"/>
        <w:jc w:val="both"/>
        <w:rPr>
          <w:rFonts w:ascii="Times New Roman" w:hAnsi="Times New Roman"/>
          <w:i/>
          <w:iCs/>
          <w:sz w:val="28"/>
          <w:szCs w:val="28"/>
          <w:lang w:val="en-US"/>
        </w:rPr>
      </w:pPr>
    </w:p>
    <w:p>
      <w:pPr>
        <w:spacing w:line="360" w:lineRule="auto"/>
        <w:jc w:val="both"/>
        <w:rPr>
          <w:rFonts w:ascii="Times New Roman" w:hAnsi="Times New Roman"/>
          <w:color w:val="000000" w:themeColor="text1"/>
          <w:sz w:val="28"/>
          <w:szCs w:val="28"/>
          <w:lang w:val="en-US"/>
          <w14:textFill>
            <w14:solidFill>
              <w14:schemeClr w14:val="tx1"/>
            </w14:solidFill>
          </w14:textFill>
        </w:rPr>
      </w:pPr>
      <w:r>
        <w:rPr>
          <w:rFonts w:ascii="Times New Roman" w:hAnsi="Times New Roman"/>
          <w:i/>
          <w:iCs/>
          <w:sz w:val="28"/>
          <w:szCs w:val="28"/>
          <w:lang w:val="en-US"/>
        </w:rPr>
        <w:t xml:space="preserve">2.2 Experimental infections </w:t>
      </w:r>
      <w:r>
        <w:rPr>
          <w:rFonts w:ascii="Times New Roman" w:hAnsi="Times New Roman"/>
          <w:i/>
          <w:iCs/>
          <w:color w:val="000000" w:themeColor="text1"/>
          <w:sz w:val="28"/>
          <w:szCs w:val="28"/>
          <w:lang w:val="en-US"/>
          <w14:textFill>
            <w14:solidFill>
              <w14:schemeClr w14:val="tx1"/>
            </w14:solidFill>
          </w14:textFill>
        </w:rPr>
        <w:t>of birds and collection of blood</w:t>
      </w:r>
    </w:p>
    <w:p>
      <w:pPr>
        <w:spacing w:line="360" w:lineRule="auto"/>
        <w:jc w:val="both"/>
        <w:rPr>
          <w:rFonts w:ascii="Times New Roman" w:hAnsi="Times New Roman"/>
          <w:color w:val="000000" w:themeColor="text1"/>
          <w:sz w:val="28"/>
          <w:szCs w:val="28"/>
          <w:lang w:val="en-US"/>
          <w14:textFill>
            <w14:solidFill>
              <w14:schemeClr w14:val="tx1"/>
            </w14:solidFill>
          </w14:textFill>
        </w:rPr>
      </w:pPr>
      <w:r>
        <w:rPr>
          <w:rFonts w:ascii="Times New Roman" w:hAnsi="Times New Roman"/>
          <w:sz w:val="28"/>
          <w:szCs w:val="28"/>
          <w:lang w:val="en-US"/>
        </w:rPr>
        <w:t xml:space="preserve">We used two species of </w:t>
      </w:r>
      <w:r>
        <w:rPr>
          <w:rFonts w:ascii="Times New Roman" w:hAnsi="Times New Roman"/>
          <w:i/>
          <w:sz w:val="28"/>
          <w:szCs w:val="28"/>
          <w:lang w:val="en-US"/>
        </w:rPr>
        <w:t>Plasmodium</w:t>
      </w:r>
      <w:r>
        <w:rPr>
          <w:rFonts w:ascii="Times New Roman" w:hAnsi="Times New Roman"/>
          <w:sz w:val="28"/>
          <w:szCs w:val="28"/>
          <w:lang w:val="en-US"/>
        </w:rPr>
        <w:t xml:space="preserve"> parasites for experimental infections: </w:t>
      </w:r>
      <w:r>
        <w:rPr>
          <w:rFonts w:ascii="Times New Roman" w:hAnsi="Times New Roman"/>
          <w:i/>
          <w:iCs/>
          <w:sz w:val="28"/>
          <w:szCs w:val="28"/>
          <w:lang w:val="en-US"/>
        </w:rPr>
        <w:t>P.</w:t>
      </w:r>
      <w:r>
        <w:rPr>
          <w:rFonts w:ascii="Times New Roman" w:hAnsi="Times New Roman"/>
          <w:sz w:val="28"/>
          <w:szCs w:val="28"/>
          <w:lang w:val="en-US"/>
        </w:rPr>
        <w:t xml:space="preserve"> </w:t>
      </w:r>
      <w:r>
        <w:rPr>
          <w:rFonts w:ascii="Times New Roman" w:hAnsi="Times New Roman"/>
          <w:i/>
          <w:iCs/>
          <w:sz w:val="28"/>
          <w:szCs w:val="28"/>
          <w:lang w:val="en-US"/>
        </w:rPr>
        <w:t>relictum</w:t>
      </w:r>
      <w:r>
        <w:rPr>
          <w:rFonts w:ascii="Times New Roman" w:hAnsi="Times New Roman"/>
          <w:sz w:val="28"/>
          <w:szCs w:val="28"/>
          <w:lang w:val="en-US"/>
        </w:rPr>
        <w:t xml:space="preserve"> (lineage SGS1) and </w:t>
      </w:r>
      <w:r>
        <w:rPr>
          <w:rFonts w:ascii="Times New Roman" w:hAnsi="Times New Roman"/>
          <w:i/>
          <w:iCs/>
          <w:sz w:val="28"/>
          <w:szCs w:val="28"/>
          <w:lang w:val="en-US"/>
        </w:rPr>
        <w:t>P. ashfordi</w:t>
      </w:r>
      <w:r>
        <w:rPr>
          <w:rFonts w:ascii="Times New Roman" w:hAnsi="Times New Roman"/>
          <w:sz w:val="28"/>
          <w:szCs w:val="28"/>
          <w:lang w:val="en-US"/>
        </w:rPr>
        <w:t xml:space="preserve"> (lineage GRW2). The first one</w:t>
      </w:r>
      <w:r>
        <w:rPr>
          <w:rFonts w:ascii="Times New Roman" w:hAnsi="Times New Roman"/>
          <w:color w:val="000000" w:themeColor="text1"/>
          <w:sz w:val="28"/>
          <w:szCs w:val="28"/>
          <w:lang w:val="en-US"/>
          <w14:textFill>
            <w14:solidFill>
              <w14:schemeClr w14:val="tx1"/>
            </w14:solidFill>
          </w14:textFill>
        </w:rPr>
        <w:t>, SGS1, was initially isolated in 2018 from a naturally infected wild common rosefinch (</w:t>
      </w:r>
      <w:r>
        <w:rPr>
          <w:rFonts w:ascii="Times New Roman" w:hAnsi="Times New Roman"/>
          <w:i/>
          <w:iCs/>
          <w:color w:val="000000" w:themeColor="text1"/>
          <w:sz w:val="28"/>
          <w:szCs w:val="28"/>
          <w:lang w:val="en-US"/>
          <w14:textFill>
            <w14:solidFill>
              <w14:schemeClr w14:val="tx1"/>
            </w14:solidFill>
          </w14:textFill>
        </w:rPr>
        <w:t>Carpodacus erythrinus</w:t>
      </w:r>
      <w:r>
        <w:rPr>
          <w:rFonts w:ascii="Times New Roman" w:hAnsi="Times New Roman"/>
          <w:color w:val="000000" w:themeColor="text1"/>
          <w:sz w:val="28"/>
          <w:szCs w:val="28"/>
          <w:lang w:val="en-US"/>
          <w14:textFill>
            <w14:solidFill>
              <w14:schemeClr w14:val="tx1"/>
            </w14:solidFill>
          </w14:textFill>
        </w:rPr>
        <w:t xml:space="preserve">). Several juvenile siskins were infected from this bird, and since then they served as living donors of SGS1. The southern malaria strain, </w:t>
      </w:r>
      <w:r>
        <w:rPr>
          <w:rFonts w:ascii="Times New Roman" w:hAnsi="Times New Roman"/>
          <w:i/>
          <w:iCs/>
          <w:color w:val="000000" w:themeColor="text1"/>
          <w:sz w:val="28"/>
          <w:szCs w:val="28"/>
          <w:lang w:val="en-US"/>
          <w14:textFill>
            <w14:solidFill>
              <w14:schemeClr w14:val="tx1"/>
            </w14:solidFill>
          </w14:textFill>
        </w:rPr>
        <w:t>P. ashfordi,</w:t>
      </w:r>
      <w:r>
        <w:rPr>
          <w:rFonts w:ascii="Times New Roman" w:hAnsi="Times New Roman"/>
          <w:color w:val="000000" w:themeColor="text1"/>
          <w:sz w:val="28"/>
          <w:szCs w:val="28"/>
          <w:lang w:val="en-US"/>
          <w14:textFill>
            <w14:solidFill>
              <w14:schemeClr w14:val="tx1"/>
            </w14:solidFill>
          </w14:textFill>
        </w:rPr>
        <w:t xml:space="preserve"> was collected from a wild wood warbler (</w:t>
      </w:r>
      <w:r>
        <w:rPr>
          <w:rFonts w:ascii="Times New Roman" w:hAnsi="Times New Roman"/>
          <w:i/>
          <w:iCs/>
          <w:color w:val="000000" w:themeColor="text1"/>
          <w:sz w:val="28"/>
          <w:szCs w:val="28"/>
          <w:lang w:val="en-US"/>
          <w14:textFill>
            <w14:solidFill>
              <w14:schemeClr w14:val="tx1"/>
            </w14:solidFill>
          </w14:textFill>
        </w:rPr>
        <w:t>Phylloscopus sibilatrix</w:t>
      </w:r>
      <w:r>
        <w:rPr>
          <w:rFonts w:ascii="Times New Roman" w:hAnsi="Times New Roman"/>
          <w:color w:val="000000" w:themeColor="text1"/>
          <w:sz w:val="28"/>
          <w:szCs w:val="28"/>
          <w:lang w:val="en-US"/>
          <w14:textFill>
            <w14:solidFill>
              <w14:schemeClr w14:val="tx1"/>
            </w14:solidFill>
          </w14:textFill>
        </w:rPr>
        <w:t>) during its spring migration in</w:t>
      </w:r>
      <w:r>
        <w:rPr>
          <w:rFonts w:ascii="Times New Roman" w:hAnsi="Times New Roman"/>
          <w:color w:val="000000" w:themeColor="text1"/>
          <w:lang w:val="en-US"/>
          <w14:textFill>
            <w14:solidFill>
              <w14:schemeClr w14:val="tx1"/>
            </w14:solidFill>
          </w14:textFill>
        </w:rPr>
        <w:t xml:space="preserve"> </w:t>
      </w:r>
      <w:r>
        <w:rPr>
          <w:rFonts w:ascii="Times New Roman" w:hAnsi="Times New Roman"/>
          <w:color w:val="000000" w:themeColor="text1"/>
          <w:sz w:val="28"/>
          <w:szCs w:val="28"/>
          <w:lang w:val="en-US"/>
          <w14:textFill>
            <w14:solidFill>
              <w14:schemeClr w14:val="tx1"/>
            </w14:solidFill>
          </w14:textFill>
        </w:rPr>
        <w:t xml:space="preserve">2020. Its blood was cryopreserved </w:t>
      </w:r>
      <w:bookmarkEnd w:id="1"/>
      <w:r>
        <w:rPr>
          <w:rFonts w:ascii="Times New Roman" w:hAnsi="Times New Roman"/>
          <w:color w:val="000000" w:themeColor="text1"/>
          <w:sz w:val="28"/>
          <w:szCs w:val="28"/>
          <w:lang w:val="en-US"/>
          <w14:textFill>
            <w14:solidFill>
              <w14:schemeClr w14:val="tx1"/>
            </w14:solidFill>
          </w14:textFill>
        </w:rPr>
        <w:t xml:space="preserve">according to </w:t>
      </w:r>
      <w:r>
        <w:rPr>
          <w:rFonts w:ascii="Times New Roman" w:hAnsi="Times New Roman"/>
          <w:color w:val="000000" w:themeColor="text1"/>
          <w:sz w:val="28"/>
          <w:szCs w:val="28"/>
          <w:lang w:val="en-US"/>
          <w14:textFill>
            <w14:solidFill>
              <w14:schemeClr w14:val="tx1"/>
            </w14:solidFill>
          </w14:textFill>
        </w:rPr>
        <w:fldChar w:fldCharType="begin"/>
      </w:r>
      <w:r>
        <w:rPr>
          <w:rFonts w:ascii="Times New Roman" w:hAnsi="Times New Roman"/>
          <w:color w:val="000000" w:themeColor="text1"/>
          <w:sz w:val="28"/>
          <w:szCs w:val="28"/>
          <w:lang w:val="en-US"/>
          <w14:textFill>
            <w14:solidFill>
              <w14:schemeClr w14:val="tx1"/>
            </w14:solidFill>
          </w14:textFill>
        </w:rPr>
        <w:instrText xml:space="preserve"> ADDIN EN.CITE &lt;EndNote&gt;&lt;Cite AuthorYear="1"&gt;&lt;Author&gt;Garnham&lt;/Author&gt;&lt;Year&gt;1966&lt;/Year&gt;&lt;RecNum&gt;33&lt;/RecNum&gt;&lt;DisplayText&gt;Garnham (1966)&lt;/DisplayText&gt;&lt;record&gt;&lt;rec-number&gt;33&lt;/rec-number&gt;&lt;foreign-keys&gt;&lt;key app="EN" db-id="vdp55rrtpsvttyexws9v5ef7vtwddztw2sz2" timestamp="1670076869"&gt;33&lt;/key&gt;&lt;/foreign-keys&gt;&lt;ref-type name="Journal Article"&gt;17&lt;/ref-type&gt;&lt;contributors&gt;&lt;authors&gt;&lt;author&gt;Garnham, Percy Cyril Claude&lt;/author&gt;&lt;/authors&gt;&lt;/contributors&gt;&lt;titles&gt;&lt;title&gt;Malaria parasites and other Haemosporidia&lt;/title&gt;&lt;secondary-title&gt;Malaria Parasites and other Haemosporidia.&lt;/secondary-title&gt;&lt;/titles&gt;&lt;periodical&gt;&lt;full-title&gt;Malaria Parasites and other Haemosporidia.&lt;/full-title&gt;&lt;/periodical&gt;&lt;dates&gt;&lt;year&gt;1966&lt;/year&gt;&lt;/dates&gt;&lt;urls&gt;&lt;/urls&gt;&lt;/record&gt;&lt;/Cite&gt;&lt;/EndNote&gt;</w:instrText>
      </w:r>
      <w:r>
        <w:rPr>
          <w:rFonts w:ascii="Times New Roman" w:hAnsi="Times New Roman"/>
          <w:color w:val="000000" w:themeColor="text1"/>
          <w:sz w:val="28"/>
          <w:szCs w:val="28"/>
          <w:lang w:val="en-US"/>
          <w14:textFill>
            <w14:solidFill>
              <w14:schemeClr w14:val="tx1"/>
            </w14:solidFill>
          </w14:textFill>
        </w:rPr>
        <w:fldChar w:fldCharType="separate"/>
      </w:r>
      <w:r>
        <w:rPr>
          <w:rFonts w:ascii="Times New Roman" w:hAnsi="Times New Roman"/>
          <w:color w:val="000000" w:themeColor="text1"/>
          <w:sz w:val="28"/>
          <w:szCs w:val="28"/>
          <w:lang w:val="en-US"/>
          <w14:textFill>
            <w14:solidFill>
              <w14:schemeClr w14:val="tx1"/>
            </w14:solidFill>
          </w14:textFill>
        </w:rPr>
        <w:t>Garnham (1966)</w:t>
      </w:r>
      <w:r>
        <w:rPr>
          <w:rFonts w:ascii="Times New Roman" w:hAnsi="Times New Roman"/>
          <w:color w:val="000000" w:themeColor="text1"/>
          <w:sz w:val="28"/>
          <w:szCs w:val="28"/>
          <w:lang w:val="en-US"/>
          <w14:textFill>
            <w14:solidFill>
              <w14:schemeClr w14:val="tx1"/>
            </w14:solidFill>
          </w14:textFill>
        </w:rPr>
        <w:fldChar w:fldCharType="end"/>
      </w:r>
      <w:r>
        <w:rPr>
          <w:rFonts w:ascii="Times New Roman" w:hAnsi="Times New Roman"/>
          <w:color w:val="000000" w:themeColor="text1"/>
          <w:sz w:val="28"/>
          <w:szCs w:val="28"/>
          <w:lang w:val="en-US"/>
          <w14:textFill>
            <w14:solidFill>
              <w14:schemeClr w14:val="tx1"/>
            </w14:solidFill>
          </w14:textFill>
        </w:rPr>
        <w:t xml:space="preserve"> and then thawed prior to the start of the experiment. </w:t>
      </w:r>
    </w:p>
    <w:p>
      <w:pPr>
        <w:spacing w:line="360" w:lineRule="auto"/>
        <w:jc w:val="both"/>
        <w:rPr>
          <w:rFonts w:ascii="Times New Roman" w:hAnsi="Times New Roman"/>
          <w:color w:val="000000" w:themeColor="text1"/>
          <w:sz w:val="28"/>
          <w:szCs w:val="28"/>
          <w:lang w:val="en-US"/>
          <w14:textFill>
            <w14:solidFill>
              <w14:schemeClr w14:val="tx1"/>
            </w14:solidFill>
          </w14:textFill>
        </w:rPr>
      </w:pPr>
      <w:r>
        <w:rPr>
          <w:rFonts w:ascii="Times New Roman" w:hAnsi="Times New Roman"/>
          <w:sz w:val="28"/>
          <w:szCs w:val="28"/>
          <w:lang w:val="en-US"/>
        </w:rPr>
        <w:t>To multiply the parasites, a number of juvenile siskins (2 for SGS1, 3 for GRW2) were inoculated with infected blood obtained from SGS1 and GRW2 donors. For each experimental group, a mixture of infected donor blood, 3.7% sodium citrate (used as an anticoagulant</w:t>
      </w:r>
      <w:r>
        <w:rPr>
          <w:rFonts w:ascii="Times New Roman" w:hAnsi="Times New Roman"/>
          <w:color w:val="000000" w:themeColor="text1"/>
          <w:sz w:val="28"/>
          <w:szCs w:val="28"/>
          <w:lang w:val="en-US"/>
          <w14:textFill>
            <w14:solidFill>
              <w14:schemeClr w14:val="tx1"/>
            </w14:solidFill>
          </w14:textFill>
        </w:rPr>
        <w:t>) and 0.9% saline (</w:t>
      </w:r>
      <w:r>
        <w:rPr>
          <w:rFonts w:ascii="Times New Roman" w:hAnsi="Times New Roman"/>
          <w:sz w:val="28"/>
          <w:szCs w:val="28"/>
          <w:lang w:val="en-US"/>
        </w:rPr>
        <w:t xml:space="preserve">all at a ratio of </w:t>
      </w:r>
      <w:r>
        <w:rPr>
          <w:rFonts w:ascii="Times New Roman" w:hAnsi="Times New Roman"/>
          <w:color w:val="000000" w:themeColor="text1"/>
          <w:sz w:val="28"/>
          <w:szCs w:val="28"/>
          <w:lang w:val="en-US"/>
          <w14:textFill>
            <w14:solidFill>
              <w14:schemeClr w14:val="tx1"/>
            </w14:solidFill>
          </w14:textFill>
        </w:rPr>
        <w:t xml:space="preserve">4:1:5) was prepared as described by </w:t>
      </w:r>
      <w:r>
        <w:rPr>
          <w:rFonts w:ascii="Times New Roman" w:hAnsi="Times New Roman"/>
          <w:color w:val="000000" w:themeColor="text1"/>
          <w:sz w:val="28"/>
          <w:szCs w:val="28"/>
          <w:lang w:val="en-US"/>
          <w14:textFill>
            <w14:solidFill>
              <w14:schemeClr w14:val="tx1"/>
            </w14:solidFill>
          </w14:textFill>
        </w:rPr>
        <w:fldChar w:fldCharType="begin"/>
      </w:r>
      <w:r>
        <w:rPr>
          <w:rFonts w:ascii="Times New Roman" w:hAnsi="Times New Roman"/>
          <w:color w:val="000000" w:themeColor="text1"/>
          <w:sz w:val="28"/>
          <w:szCs w:val="28"/>
          <w:lang w:val="en-US"/>
          <w14:textFill>
            <w14:solidFill>
              <w14:schemeClr w14:val="tx1"/>
            </w14:solidFill>
          </w14:textFill>
        </w:rPr>
        <w:instrText xml:space="preserve"> ADDIN EN.CITE &lt;EndNote&gt;&lt;Cite&gt;&lt;Author&gt;Iezhova&lt;/Author&gt;&lt;Year&gt;2005&lt;/Year&gt;&lt;RecNum&gt;34&lt;/RecNum&gt;&lt;DisplayText&gt;(Iezhova et al., 2005)&lt;/DisplayText&gt;&lt;record&gt;&lt;rec-number&gt;34&lt;/rec-number&gt;&lt;foreign-keys&gt;&lt;key app="EN" db-id="vdp55rrtpsvttyexws9v5ef7vtwddztw2sz2" timestamp="1670076966"&gt;34&lt;/key&gt;&lt;/foreign-keys&gt;&lt;ref-type name="Journal Article"&gt;17&lt;/ref-type&gt;&lt;contributors&gt;&lt;authors&gt;&lt;author&gt;Iezhova, Tatjana A&lt;/author&gt;&lt;author&gt;Valkiūnas, Gediminas&lt;/author&gt;&lt;author&gt;Bairlein*, Franz&lt;/author&gt;&lt;/authors&gt;&lt;/contributors&gt;&lt;titles&gt;&lt;title&gt;Vertebrate host specificity of two avian malaria parasites of the subgenus Novyella: Plasmodium nucleophilum and Plasmodium vaughani&lt;/title&gt;&lt;secondary-title&gt;Journal of Parasitology&lt;/secondary-title&gt;&lt;/titles&gt;&lt;periodical&gt;&lt;full-title&gt;Journal of parasitology&lt;/full-title&gt;&lt;/periodical&gt;&lt;pages&gt;472-474&lt;/pages&gt;&lt;volume&gt;91&lt;/volume&gt;&lt;number&gt;2&lt;/number&gt;&lt;dates&gt;&lt;year&gt;2005&lt;/year&gt;&lt;/dates&gt;&lt;isbn&gt;0022-3395&lt;/isbn&gt;&lt;urls&gt;&lt;/urls&gt;&lt;/record&gt;&lt;/Cite&gt;&lt;Cite&gt;&lt;Author&gt;Iezhova&lt;/Author&gt;&lt;Year&gt;2005&lt;/Year&gt;&lt;RecNum&gt;34&lt;/RecNum&gt;&lt;record&gt;&lt;rec-number&gt;34&lt;/rec-number&gt;&lt;foreign-keys&gt;&lt;key app="EN" db-id="vdp55rrtpsvttyexws9v5ef7vtwddztw2sz2" timestamp="1670076966"&gt;34&lt;/key&gt;&lt;/foreign-keys&gt;&lt;ref-type name="Journal Article"&gt;17&lt;/ref-type&gt;&lt;contributors&gt;&lt;authors&gt;&lt;author&gt;Iezhova, Tatjana A&lt;/author&gt;&lt;author&gt;Valkiūnas, Gediminas&lt;/author&gt;&lt;author&gt;Bairlein*, Franz&lt;/author&gt;&lt;/authors&gt;&lt;/contributors&gt;&lt;titles&gt;&lt;title&gt;Vertebrate host specificity of two avian malaria parasites of the subgenus Novyella: Plasmodium nucleophilum and Plasmodium vaughani&lt;/title&gt;&lt;secondary-title&gt;Journal of Parasitology&lt;/secondary-title&gt;&lt;/titles&gt;&lt;periodical&gt;&lt;full-title&gt;Journal of parasitology&lt;/full-title&gt;&lt;/periodical&gt;&lt;pages&gt;472-474&lt;/pages&gt;&lt;volume&gt;91&lt;/volume&gt;&lt;number&gt;2&lt;/number&gt;&lt;dates&gt;&lt;year&gt;2005&lt;/year&gt;&lt;/dates&gt;&lt;isbn&gt;0022-3395&lt;/isbn&gt;&lt;urls&gt;&lt;/urls&gt;&lt;/record&gt;&lt;/Cite&gt;&lt;/EndNote&gt;</w:instrText>
      </w:r>
      <w:r>
        <w:rPr>
          <w:rFonts w:ascii="Times New Roman" w:hAnsi="Times New Roman"/>
          <w:color w:val="000000" w:themeColor="text1"/>
          <w:sz w:val="28"/>
          <w:szCs w:val="28"/>
          <w:lang w:val="en-US"/>
          <w14:textFill>
            <w14:solidFill>
              <w14:schemeClr w14:val="tx1"/>
            </w14:solidFill>
          </w14:textFill>
        </w:rPr>
        <w:fldChar w:fldCharType="separate"/>
      </w:r>
      <w:r>
        <w:rPr>
          <w:rFonts w:ascii="Times New Roman" w:hAnsi="Times New Roman"/>
          <w:color w:val="000000" w:themeColor="text1"/>
          <w:sz w:val="28"/>
          <w:szCs w:val="28"/>
          <w:lang w:val="en-US"/>
          <w14:textFill>
            <w14:solidFill>
              <w14:schemeClr w14:val="tx1"/>
            </w14:solidFill>
          </w14:textFill>
        </w:rPr>
        <w:t>(Iezhova et al., 2005)</w:t>
      </w:r>
      <w:r>
        <w:rPr>
          <w:rFonts w:ascii="Times New Roman" w:hAnsi="Times New Roman"/>
          <w:color w:val="000000" w:themeColor="text1"/>
          <w:sz w:val="28"/>
          <w:szCs w:val="28"/>
          <w:lang w:val="en-US"/>
          <w14:textFill>
            <w14:solidFill>
              <w14:schemeClr w14:val="tx1"/>
            </w14:solidFill>
          </w14:textFill>
        </w:rPr>
        <w:fldChar w:fldCharType="end"/>
      </w:r>
      <w:r>
        <w:rPr>
          <w:rFonts w:ascii="Times New Roman" w:hAnsi="Times New Roman"/>
          <w:color w:val="000000" w:themeColor="text1"/>
          <w:sz w:val="28"/>
          <w:szCs w:val="28"/>
          <w:lang w:val="en-US"/>
          <w14:textFill>
            <w14:solidFill>
              <w14:schemeClr w14:val="tx1"/>
            </w14:solidFill>
          </w14:textFill>
        </w:rPr>
        <w:t xml:space="preserve">. Experimental birds received an injection of 150 μl of this mixture </w:t>
      </w:r>
      <w:r>
        <w:rPr>
          <w:rFonts w:ascii="Times New Roman" w:hAnsi="Times New Roman"/>
          <w:sz w:val="28"/>
          <w:szCs w:val="28"/>
          <w:lang w:val="en-US"/>
        </w:rPr>
        <w:t>into their pectoral muscle. All control birds underwent the same procedure, with the exception that the inoculated blood originated from an uninfected donor.</w:t>
      </w:r>
    </w:p>
    <w:p>
      <w:pPr>
        <w:spacing w:line="360" w:lineRule="auto"/>
        <w:jc w:val="both"/>
        <w:rPr>
          <w:rFonts w:ascii="Times New Roman" w:hAnsi="Times New Roman"/>
          <w:color w:val="000000" w:themeColor="text1"/>
          <w:sz w:val="28"/>
          <w:szCs w:val="28"/>
          <w:lang w:val="en-US"/>
          <w14:textFill>
            <w14:solidFill>
              <w14:schemeClr w14:val="tx1"/>
            </w14:solidFill>
          </w14:textFill>
        </w:rPr>
      </w:pPr>
      <w:r>
        <w:rPr>
          <w:rFonts w:ascii="Times New Roman" w:hAnsi="Times New Roman"/>
          <w:sz w:val="28"/>
          <w:szCs w:val="28"/>
          <w:lang w:val="en-US"/>
        </w:rPr>
        <w:t>Starting with the inoculation procedure and continuing every sixth day after, two capillaries (approximately 150 μl) of blood were collected from the wing vein (ulnar) of each experimental bird. Two drops of this blood were used to prepare two smears, a fraction of blood</w:t>
      </w:r>
      <w:r>
        <w:rPr>
          <w:rFonts w:ascii="Times New Roman" w:hAnsi="Times New Roman"/>
          <w:color w:val="FF0000"/>
          <w:sz w:val="28"/>
          <w:szCs w:val="28"/>
          <w:lang w:val="en-US"/>
        </w:rPr>
        <w:t xml:space="preserve"> </w:t>
      </w:r>
      <w:r>
        <w:rPr>
          <w:rFonts w:ascii="Times New Roman" w:hAnsi="Times New Roman"/>
          <w:sz w:val="28"/>
          <w:szCs w:val="28"/>
          <w:lang w:val="en-US"/>
        </w:rPr>
        <w:t>was centrifuged at 10,000 rpm to separate plasma and red blood cells. Subsequently, plasma was aspirated and transferred into cryo-tubes, then stored at -196º in liquid nitrogen.</w:t>
      </w:r>
      <w:r>
        <w:rPr>
          <w:rFonts w:ascii="Times New Roman" w:hAnsi="Times New Roman"/>
          <w:color w:val="000000" w:themeColor="text1"/>
          <w:sz w:val="28"/>
          <w:szCs w:val="28"/>
          <w:lang w:val="en-US"/>
          <w14:textFill>
            <w14:solidFill>
              <w14:schemeClr w14:val="tx1"/>
            </w14:solidFill>
          </w14:textFill>
        </w:rPr>
        <w:t xml:space="preserve"> The remained blood was stored in SET-buffer (0.05 M Tris, 0.15 M NaCl, 0.5 M EDTA, pH 8.0) for molecular analyses, as described by </w:t>
      </w:r>
      <w:r>
        <w:rPr>
          <w:rFonts w:ascii="Times New Roman" w:hAnsi="Times New Roman"/>
          <w:color w:val="000000" w:themeColor="text1"/>
          <w:sz w:val="28"/>
          <w:szCs w:val="28"/>
          <w:lang w:val="en-US"/>
          <w14:textFill>
            <w14:solidFill>
              <w14:schemeClr w14:val="tx1"/>
            </w14:solidFill>
          </w14:textFill>
        </w:rPr>
        <w:fldChar w:fldCharType="begin"/>
      </w:r>
      <w:r>
        <w:rPr>
          <w:rFonts w:ascii="Times New Roman" w:hAnsi="Times New Roman"/>
          <w:color w:val="000000" w:themeColor="text1"/>
          <w:sz w:val="28"/>
          <w:szCs w:val="28"/>
          <w:lang w:val="en-US"/>
          <w14:textFill>
            <w14:solidFill>
              <w14:schemeClr w14:val="tx1"/>
            </w14:solidFill>
          </w14:textFill>
        </w:rPr>
        <w:instrText xml:space="preserve"> ADDIN EN.CITE &lt;EndNote&gt;&lt;Cite AuthorYear="1"&gt;&lt;Author&gt;Hellgren&lt;/Author&gt;&lt;Year&gt;2004&lt;/Year&gt;&lt;RecNum&gt;31&lt;/RecNum&gt;&lt;DisplayText&gt;Hellgren et al. (2004)&lt;/DisplayText&gt;&lt;record&gt;&lt;rec-number&gt;31&lt;/rec-number&gt;&lt;foreign-keys&gt;&lt;key app="EN" db-id="vdp55rrtpsvttyexws9v5ef7vtwddztw2sz2" timestamp="1670075692"&gt;31&lt;/key&gt;&lt;/foreign-keys&gt;&lt;ref-type name="Journal Article"&gt;17&lt;/ref-type&gt;&lt;contributors&gt;&lt;authors&gt;&lt;author&gt;Hellgren, Olof&lt;/author&gt;&lt;author&gt;Waldenström, Jonas&lt;/author&gt;&lt;author&gt;Bensch, Staffan&lt;/author&gt;&lt;/authors&gt;&lt;/contributors&gt;&lt;titles&gt;&lt;title&gt;A new PCR assay for simultaneous studies of Leucocytozoon, Plasmodium, and Haemoproteus from avian blood&lt;/title&gt;&lt;secondary-title&gt;Journal of parasitology&lt;/secondary-title&gt;&lt;/titles&gt;&lt;periodical&gt;&lt;full-title&gt;Journal of parasitology&lt;/full-title&gt;&lt;/periodical&gt;&lt;pages&gt;797-802&lt;/pages&gt;&lt;volume&gt;90&lt;/volume&gt;&lt;number&gt;4&lt;/number&gt;&lt;dates&gt;&lt;year&gt;2004&lt;/year&gt;&lt;/dates&gt;&lt;isbn&gt;0022-3395&lt;/isbn&gt;&lt;urls&gt;&lt;/urls&gt;&lt;/record&gt;&lt;/Cite&gt;&lt;/EndNote&gt;</w:instrText>
      </w:r>
      <w:r>
        <w:rPr>
          <w:rFonts w:ascii="Times New Roman" w:hAnsi="Times New Roman"/>
          <w:color w:val="000000" w:themeColor="text1"/>
          <w:sz w:val="28"/>
          <w:szCs w:val="28"/>
          <w:lang w:val="en-US"/>
          <w14:textFill>
            <w14:solidFill>
              <w14:schemeClr w14:val="tx1"/>
            </w14:solidFill>
          </w14:textFill>
        </w:rPr>
        <w:fldChar w:fldCharType="separate"/>
      </w:r>
      <w:r>
        <w:rPr>
          <w:rFonts w:ascii="Times New Roman" w:hAnsi="Times New Roman"/>
          <w:color w:val="000000" w:themeColor="text1"/>
          <w:sz w:val="28"/>
          <w:szCs w:val="28"/>
          <w:lang w:val="en-US"/>
          <w14:textFill>
            <w14:solidFill>
              <w14:schemeClr w14:val="tx1"/>
            </w14:solidFill>
          </w14:textFill>
        </w:rPr>
        <w:t>Hellgren et al. (2004)</w:t>
      </w:r>
      <w:r>
        <w:rPr>
          <w:rFonts w:ascii="Times New Roman" w:hAnsi="Times New Roman"/>
          <w:color w:val="000000" w:themeColor="text1"/>
          <w:sz w:val="28"/>
          <w:szCs w:val="28"/>
          <w:lang w:val="en-US"/>
          <w14:textFill>
            <w14:solidFill>
              <w14:schemeClr w14:val="tx1"/>
            </w14:solidFill>
          </w14:textFill>
        </w:rPr>
        <w:fldChar w:fldCharType="end"/>
      </w:r>
      <w:r>
        <w:rPr>
          <w:rFonts w:ascii="Times New Roman" w:hAnsi="Times New Roman"/>
          <w:color w:val="000000" w:themeColor="text1"/>
          <w:sz w:val="28"/>
          <w:szCs w:val="28"/>
          <w:lang w:val="en-US"/>
          <w14:textFill>
            <w14:solidFill>
              <w14:schemeClr w14:val="tx1"/>
            </w14:solidFill>
          </w14:textFill>
        </w:rPr>
        <w:t xml:space="preserve">. </w:t>
      </w:r>
    </w:p>
    <w:p>
      <w:pPr>
        <w:spacing w:line="360" w:lineRule="auto"/>
        <w:jc w:val="both"/>
        <w:rPr>
          <w:rFonts w:ascii="Times New Roman" w:hAnsi="Times New Roman"/>
          <w:sz w:val="28"/>
          <w:szCs w:val="28"/>
          <w:lang w:val="en-US"/>
        </w:rPr>
      </w:pPr>
      <w:r>
        <w:rPr>
          <w:rFonts w:ascii="Times New Roman" w:hAnsi="Times New Roman"/>
          <w:color w:val="000000" w:themeColor="text1"/>
          <w:sz w:val="28"/>
          <w:szCs w:val="28"/>
          <w:lang w:val="en-US"/>
          <w14:textFill>
            <w14:solidFill>
              <w14:schemeClr w14:val="tx1"/>
            </w14:solidFill>
          </w14:textFill>
        </w:rPr>
        <w:t xml:space="preserve">The blood smears were air-dried, fixed in absolute methanol, and stained with Giemsa according to the standard protocol </w:t>
      </w:r>
      <w:r>
        <w:rPr>
          <w:rFonts w:ascii="Times New Roman" w:hAnsi="Times New Roman"/>
          <w:color w:val="000000" w:themeColor="text1"/>
          <w:sz w:val="28"/>
          <w:szCs w:val="28"/>
          <w:lang w:val="en-US"/>
          <w14:textFill>
            <w14:solidFill>
              <w14:schemeClr w14:val="tx1"/>
            </w14:solidFill>
          </w14:textFill>
        </w:rPr>
        <w:fldChar w:fldCharType="begin"/>
      </w:r>
      <w:r>
        <w:rPr>
          <w:rFonts w:ascii="Times New Roman" w:hAnsi="Times New Roman"/>
          <w:color w:val="000000" w:themeColor="text1"/>
          <w:sz w:val="28"/>
          <w:szCs w:val="28"/>
          <w:lang w:val="en-US"/>
          <w14:textFill>
            <w14:solidFill>
              <w14:schemeClr w14:val="tx1"/>
            </w14:solidFill>
          </w14:textFill>
        </w:rPr>
        <w:instrText xml:space="preserve"> ADDIN EN.CITE &lt;EndNote&gt;&lt;Cite&gt;&lt;Author&gt;Valkiūnas&lt;/Author&gt;&lt;Year&gt;2005&lt;/Year&gt;&lt;RecNum&gt;4&lt;/RecNum&gt;&lt;DisplayText&gt;(Valkiūnas, 2005)&lt;/DisplayText&gt;&lt;record&gt;&lt;rec-number&gt;4&lt;/rec-number&gt;&lt;foreign-keys&gt;&lt;key app="EN" db-id="vdp55rrtpsvttyexws9v5ef7vtwddztw2sz2" timestamp="1670071328"&gt;4&lt;/key&gt;&lt;/foreign-keys&gt;&lt;ref-type name="Book"&gt;6&lt;/ref-type&gt;&lt;contributors&gt;&lt;authors&gt;&lt;author&gt;&lt;style face="normal" font="default" size="100%"&gt;Valki&lt;/style&gt;&lt;style face="normal" font="default" charset="238" size="100%"&gt;ūnas, Gediminas&lt;/style&gt;&lt;/author&gt;&lt;/authors&gt;&lt;/contributors&gt;&lt;titles&gt;&lt;title&gt;Avian malaria parasites and other haemosporidia&lt;/title&gt;&lt;/titles&gt;&lt;dates&gt;&lt;year&gt;2005&lt;/year&gt;&lt;/dates&gt;&lt;publisher&gt;CRC press&lt;/publisher&gt;&lt;isbn&gt;0429212429&lt;/isbn&gt;&lt;urls&gt;&lt;/urls&gt;&lt;/record&gt;&lt;/Cite&gt;&lt;/EndNote&gt;</w:instrText>
      </w:r>
      <w:r>
        <w:rPr>
          <w:rFonts w:ascii="Times New Roman" w:hAnsi="Times New Roman"/>
          <w:color w:val="000000" w:themeColor="text1"/>
          <w:sz w:val="28"/>
          <w:szCs w:val="28"/>
          <w:lang w:val="en-US"/>
          <w14:textFill>
            <w14:solidFill>
              <w14:schemeClr w14:val="tx1"/>
            </w14:solidFill>
          </w14:textFill>
        </w:rPr>
        <w:fldChar w:fldCharType="separate"/>
      </w:r>
      <w:r>
        <w:rPr>
          <w:rFonts w:ascii="Times New Roman" w:hAnsi="Times New Roman"/>
          <w:color w:val="000000" w:themeColor="text1"/>
          <w:sz w:val="28"/>
          <w:szCs w:val="28"/>
          <w:lang w:val="en-US"/>
          <w14:textFill>
            <w14:solidFill>
              <w14:schemeClr w14:val="tx1"/>
            </w14:solidFill>
          </w14:textFill>
        </w:rPr>
        <w:t>(Valkiūnas, 2005)</w:t>
      </w:r>
      <w:r>
        <w:rPr>
          <w:rFonts w:ascii="Times New Roman" w:hAnsi="Times New Roman"/>
          <w:color w:val="000000" w:themeColor="text1"/>
          <w:sz w:val="28"/>
          <w:szCs w:val="28"/>
          <w:lang w:val="en-US"/>
          <w14:textFill>
            <w14:solidFill>
              <w14:schemeClr w14:val="tx1"/>
            </w14:solidFill>
          </w14:textFill>
        </w:rPr>
        <w:fldChar w:fldCharType="end"/>
      </w:r>
      <w:r>
        <w:rPr>
          <w:rFonts w:ascii="Times New Roman" w:hAnsi="Times New Roman"/>
          <w:color w:val="000000" w:themeColor="text1"/>
          <w:sz w:val="28"/>
          <w:szCs w:val="28"/>
          <w:lang w:val="en-US"/>
          <w14:textFill>
            <w14:solidFill>
              <w14:schemeClr w14:val="tx1"/>
            </w14:solidFill>
          </w14:textFill>
        </w:rPr>
        <w:t xml:space="preserve">. </w:t>
      </w:r>
      <w:r>
        <w:rPr>
          <w:rFonts w:ascii="Times New Roman" w:hAnsi="Times New Roman"/>
          <w:sz w:val="28"/>
          <w:szCs w:val="28"/>
          <w:lang w:val="en-US"/>
        </w:rPr>
        <w:t>These</w:t>
      </w:r>
      <w:r>
        <w:rPr>
          <w:rFonts w:ascii="Times New Roman" w:hAnsi="Times New Roman"/>
          <w:color w:val="000000" w:themeColor="text1"/>
          <w:sz w:val="28"/>
          <w:szCs w:val="28"/>
          <w:lang w:val="en-US"/>
          <w14:textFill>
            <w14:solidFill>
              <w14:schemeClr w14:val="tx1"/>
            </w14:solidFill>
          </w14:textFill>
        </w:rPr>
        <w:t xml:space="preserve"> smears were </w:t>
      </w:r>
      <w:r>
        <w:rPr>
          <w:rFonts w:ascii="Times New Roman" w:hAnsi="Times New Roman"/>
          <w:sz w:val="28"/>
          <w:szCs w:val="28"/>
          <w:lang w:val="en-US"/>
        </w:rPr>
        <w:t xml:space="preserve">then </w:t>
      </w:r>
      <w:r>
        <w:rPr>
          <w:rFonts w:ascii="Times New Roman" w:hAnsi="Times New Roman"/>
          <w:color w:val="000000" w:themeColor="text1"/>
          <w:sz w:val="28"/>
          <w:szCs w:val="28"/>
          <w:lang w:val="en-US"/>
          <w14:textFill>
            <w14:solidFill>
              <w14:schemeClr w14:val="tx1"/>
            </w14:solidFill>
          </w14:textFill>
        </w:rPr>
        <w:t xml:space="preserve">examined under a light microscope at 1000x magnification using oil immersion. The intensity of parasitemia was </w:t>
      </w:r>
      <w:r>
        <w:rPr>
          <w:rFonts w:ascii="Times New Roman" w:hAnsi="Times New Roman"/>
          <w:sz w:val="28"/>
          <w:szCs w:val="28"/>
          <w:lang w:val="en-US"/>
        </w:rPr>
        <w:t xml:space="preserve">determined </w:t>
      </w:r>
      <w:r>
        <w:rPr>
          <w:rFonts w:ascii="Times New Roman" w:hAnsi="Times New Roman"/>
          <w:color w:val="000000" w:themeColor="text1"/>
          <w:sz w:val="28"/>
          <w:szCs w:val="28"/>
          <w:lang w:val="en-US"/>
          <w14:textFill>
            <w14:solidFill>
              <w14:schemeClr w14:val="tx1"/>
            </w14:solidFill>
          </w14:textFill>
        </w:rPr>
        <w:t xml:space="preserve">as a percentage by </w:t>
      </w:r>
      <w:r>
        <w:rPr>
          <w:rFonts w:ascii="Times New Roman" w:hAnsi="Times New Roman"/>
          <w:sz w:val="28"/>
          <w:szCs w:val="28"/>
          <w:lang w:val="en-US"/>
        </w:rPr>
        <w:t xml:space="preserve">directly counting the number of parasites per 1000 erythrocytes, or per 10,000 erythrocytes if infections were light, as recommended by </w:t>
      </w:r>
      <w:r>
        <w:rPr>
          <w:rFonts w:ascii="Times New Roman" w:hAnsi="Times New Roman"/>
          <w:sz w:val="28"/>
          <w:szCs w:val="28"/>
          <w:lang w:val="en-US"/>
        </w:rPr>
        <w:fldChar w:fldCharType="begin"/>
      </w:r>
      <w:r>
        <w:rPr>
          <w:rFonts w:ascii="Times New Roman" w:hAnsi="Times New Roman"/>
          <w:sz w:val="28"/>
          <w:szCs w:val="28"/>
          <w:lang w:val="en-US"/>
        </w:rPr>
        <w:instrText xml:space="preserve"> ADDIN EN.CITE &lt;EndNote&gt;&lt;Cite AuthorYear="1"&gt;&lt;Author&gt;Godfrey Jr.&lt;/Author&gt;&lt;Year&gt;1987&lt;/Year&gt;&lt;RecNum&gt;36&lt;/RecNum&gt;&lt;DisplayText&gt;Godfrey Jr. et al. (1987)&lt;/DisplayText&gt;&lt;record&gt;&lt;rec-number&gt;36&lt;/rec-number&gt;&lt;foreign-keys&gt;&lt;key app="EN" db-id="vdp55rrtpsvttyexws9v5ef7vtwddztw2sz2" timestamp="1670077251"&gt;36&lt;/key&gt;&lt;/foreign-keys&gt;&lt;ref-type name="Journal Article"&gt;17&lt;/ref-type&gt;&lt;contributors&gt;&lt;authors&gt;&lt;author&gt;Godfrey Jr., Ralph D&lt;/author&gt;&lt;author&gt;Fedynich, Alan M&lt;/author&gt;&lt;author&gt;Pence, Danny B&lt;/author&gt;&lt;/authors&gt;&lt;/contributors&gt;&lt;titles&gt;&lt;title&gt;Quantification of hematozoa in blood smears&lt;/title&gt;&lt;secondary-title&gt;Journal of wildlife diseases&lt;/secondary-title&gt;&lt;/titles&gt;&lt;periodical&gt;&lt;full-title&gt;Journal of Wildlife Diseases&lt;/full-title&gt;&lt;/periodical&gt;&lt;pages&gt;558-565&lt;/pages&gt;&lt;volume&gt;23&lt;/volume&gt;&lt;number&gt;4&lt;/number&gt;&lt;dates&gt;&lt;year&gt;1987&lt;/year&gt;&lt;/dates&gt;&lt;isbn&gt;0090-3558&lt;/isbn&gt;&lt;urls&gt;&lt;/urls&gt;&lt;/record&gt;&lt;/Cite&gt;&lt;/EndNote&gt;</w:instrText>
      </w:r>
      <w:r>
        <w:rPr>
          <w:rFonts w:ascii="Times New Roman" w:hAnsi="Times New Roman"/>
          <w:sz w:val="28"/>
          <w:szCs w:val="28"/>
          <w:lang w:val="en-US"/>
        </w:rPr>
        <w:fldChar w:fldCharType="separate"/>
      </w:r>
      <w:r>
        <w:rPr>
          <w:rFonts w:ascii="Times New Roman" w:hAnsi="Times New Roman"/>
          <w:sz w:val="28"/>
          <w:szCs w:val="28"/>
          <w:lang w:val="en-US"/>
        </w:rPr>
        <w:t>Godfrey Jr. et al. (1987)</w:t>
      </w:r>
      <w:r>
        <w:rPr>
          <w:rFonts w:ascii="Times New Roman" w:hAnsi="Times New Roman"/>
          <w:sz w:val="28"/>
          <w:szCs w:val="28"/>
          <w:lang w:val="en-US"/>
        </w:rPr>
        <w:fldChar w:fldCharType="end"/>
      </w:r>
      <w:r>
        <w:rPr>
          <w:rFonts w:ascii="Times New Roman" w:hAnsi="Times New Roman"/>
          <w:sz w:val="28"/>
          <w:szCs w:val="28"/>
          <w:lang w:val="en-US"/>
        </w:rPr>
        <w:t>.</w:t>
      </w:r>
    </w:p>
    <w:p>
      <w:pPr>
        <w:spacing w:line="360" w:lineRule="auto"/>
        <w:jc w:val="both"/>
        <w:rPr>
          <w:rFonts w:ascii="Times New Roman" w:hAnsi="Times New Roman"/>
          <w:sz w:val="28"/>
          <w:szCs w:val="28"/>
          <w:lang w:val="en-US"/>
        </w:rPr>
      </w:pPr>
      <w:r>
        <w:rPr>
          <w:rFonts w:ascii="Times New Roman" w:hAnsi="Times New Roman"/>
          <w:sz w:val="28"/>
          <w:szCs w:val="28"/>
          <w:lang w:val="en-US"/>
        </w:rPr>
        <w:t>Care and handling of animals was under current laws of Russia. All culling of experimental birds was permitted by the Forest and Nature Protection Agency of Kaliningrad Region, Russia (№ 26 of 13/06/2018), whose permits were based on the decisions made by the Specialized Committee of the Scientific Council of the Zoological Institute RAS and Russian Foundation for Basic Research. Experimental procedures were approved by the Scientific Council of the Zoological Institute RAS.</w:t>
      </w:r>
    </w:p>
    <w:p>
      <w:pPr>
        <w:spacing w:line="360" w:lineRule="auto"/>
        <w:jc w:val="both"/>
        <w:rPr>
          <w:rFonts w:ascii="Times New Roman" w:hAnsi="Times New Roman"/>
          <w:color w:val="000000" w:themeColor="text1"/>
          <w:sz w:val="28"/>
          <w:szCs w:val="28"/>
          <w:lang w:val="en-US"/>
          <w14:textFill>
            <w14:solidFill>
              <w14:schemeClr w14:val="tx1"/>
            </w14:solidFill>
          </w14:textFill>
        </w:rPr>
      </w:pPr>
    </w:p>
    <w:p>
      <w:pPr>
        <w:spacing w:line="360" w:lineRule="auto"/>
        <w:jc w:val="both"/>
        <w:rPr>
          <w:rFonts w:ascii="Times New Roman" w:hAnsi="Times New Roman"/>
          <w:color w:val="000000" w:themeColor="text1"/>
          <w:sz w:val="28"/>
          <w:szCs w:val="28"/>
          <w:lang w:val="en-US"/>
          <w14:textFill>
            <w14:solidFill>
              <w14:schemeClr w14:val="tx1"/>
            </w14:solidFill>
          </w14:textFill>
        </w:rPr>
      </w:pPr>
      <w:bookmarkStart w:id="5" w:name="_Hlk142641276"/>
      <w:r>
        <w:rPr>
          <w:rFonts w:ascii="Times New Roman" w:hAnsi="Times New Roman"/>
          <w:i/>
          <w:iCs/>
          <w:color w:val="000000" w:themeColor="text1"/>
          <w:sz w:val="28"/>
          <w:szCs w:val="28"/>
          <w:lang w:val="en-US"/>
          <w14:textFill>
            <w14:solidFill>
              <w14:schemeClr w14:val="tx1"/>
            </w14:solidFill>
          </w14:textFill>
        </w:rPr>
        <w:t>2.3 Measurements of metabolic rate</w:t>
      </w:r>
    </w:p>
    <w:bookmarkEnd w:id="5"/>
    <w:p>
      <w:pPr>
        <w:spacing w:line="360" w:lineRule="auto"/>
        <w:jc w:val="both"/>
        <w:rPr>
          <w:rFonts w:ascii="Times New Roman" w:hAnsi="Times New Roman"/>
          <w:color w:val="000000" w:themeColor="text1"/>
          <w:sz w:val="28"/>
          <w:szCs w:val="28"/>
          <w:lang w:val="en-US"/>
          <w14:textFill>
            <w14:solidFill>
              <w14:schemeClr w14:val="tx1"/>
            </w14:solidFill>
          </w14:textFill>
        </w:rPr>
      </w:pPr>
      <w:r>
        <w:rPr>
          <w:rFonts w:ascii="Times New Roman" w:hAnsi="Times New Roman"/>
          <w:sz w:val="28"/>
          <w:szCs w:val="28"/>
          <w:lang w:val="en-US"/>
        </w:rPr>
        <w:t xml:space="preserve">Before </w:t>
      </w:r>
      <w:r>
        <w:rPr>
          <w:rFonts w:ascii="Times New Roman" w:hAnsi="Times New Roman"/>
          <w:color w:val="000000" w:themeColor="text1"/>
          <w:sz w:val="28"/>
          <w:szCs w:val="28"/>
          <w:lang w:val="en-US"/>
          <w14:textFill>
            <w14:solidFill>
              <w14:schemeClr w14:val="tx1"/>
            </w14:solidFill>
          </w14:textFill>
        </w:rPr>
        <w:t xml:space="preserve">the inoculation (which is considered as the beginning of the experiment), we measured the basal metabolic rate (BMR). BMR represents the minimal metabolic activity required to maintain a normothermic resting endotherm and is taken at thermoneutral environmental temperatures and excludes any factors such as thermoregulation, digestion, or other metabolic heat-producing processes </w:t>
      </w:r>
      <w:r>
        <w:rPr>
          <w:rFonts w:ascii="Times New Roman" w:hAnsi="Times New Roman"/>
          <w:color w:val="000000" w:themeColor="text1"/>
          <w:sz w:val="28"/>
          <w:szCs w:val="28"/>
          <w:lang w:val="en-US"/>
          <w14:textFill>
            <w14:solidFill>
              <w14:schemeClr w14:val="tx1"/>
            </w14:solidFill>
          </w14:textFill>
        </w:rPr>
        <w:fldChar w:fldCharType="begin"/>
      </w:r>
      <w:r>
        <w:rPr>
          <w:rFonts w:ascii="Times New Roman" w:hAnsi="Times New Roman"/>
          <w:color w:val="000000" w:themeColor="text1"/>
          <w:sz w:val="28"/>
          <w:szCs w:val="28"/>
          <w:lang w:val="en-US"/>
          <w14:textFill>
            <w14:solidFill>
              <w14:schemeClr w14:val="tx1"/>
            </w14:solidFill>
          </w14:textFill>
        </w:rPr>
        <w:instrText xml:space="preserve"> ADDIN EN.CITE &lt;EndNote&gt;&lt;Cite&gt;&lt;Author&gt;McNab&lt;/Author&gt;&lt;Year&gt;1997&lt;/Year&gt;&lt;RecNum&gt;181&lt;/RecNum&gt;&lt;DisplayText&gt;(McNab, 1997)&lt;/DisplayText&gt;&lt;record&gt;&lt;rec-number&gt;181&lt;/rec-number&gt;&lt;foreign-keys&gt;&lt;key app="EN" db-id="vdp55rrtpsvttyexws9v5ef7vtwddztw2sz2" timestamp="1694595756"&gt;181&lt;/key&gt;&lt;/foreign-keys&gt;&lt;ref-type name="Journal Article"&gt;17&lt;/ref-type&gt;&lt;contributors&gt;&lt;authors&gt;&lt;author&gt;McNab, Brian K&lt;/author&gt;&lt;/authors&gt;&lt;/contributors&gt;&lt;titles&gt;&lt;title&gt;On the utility of uniformity in the definition of basal rate of metabolism&lt;/title&gt;&lt;secondary-title&gt;Physiological Zoology&lt;/secondary-title&gt;&lt;/titles&gt;&lt;periodical&gt;&lt;full-title&gt;Physiological Zoology&lt;/full-title&gt;&lt;/periodical&gt;&lt;pages&gt;718-720&lt;/pages&gt;&lt;volume&gt;70&lt;/volume&gt;&lt;number&gt;6&lt;/number&gt;&lt;dates&gt;&lt;year&gt;1997&lt;/year&gt;&lt;/dates&gt;&lt;isbn&gt;0031-935X&lt;/isbn&gt;&lt;urls&gt;&lt;/urls&gt;&lt;/record&gt;&lt;/Cite&gt;&lt;/EndNote&gt;</w:instrText>
      </w:r>
      <w:r>
        <w:rPr>
          <w:rFonts w:ascii="Times New Roman" w:hAnsi="Times New Roman"/>
          <w:color w:val="000000" w:themeColor="text1"/>
          <w:sz w:val="28"/>
          <w:szCs w:val="28"/>
          <w:lang w:val="en-US"/>
          <w14:textFill>
            <w14:solidFill>
              <w14:schemeClr w14:val="tx1"/>
            </w14:solidFill>
          </w14:textFill>
        </w:rPr>
        <w:fldChar w:fldCharType="separate"/>
      </w:r>
      <w:r>
        <w:rPr>
          <w:rFonts w:ascii="Times New Roman" w:hAnsi="Times New Roman"/>
          <w:color w:val="000000" w:themeColor="text1"/>
          <w:sz w:val="28"/>
          <w:szCs w:val="28"/>
          <w:lang w:val="en-US"/>
          <w14:textFill>
            <w14:solidFill>
              <w14:schemeClr w14:val="tx1"/>
            </w14:solidFill>
          </w14:textFill>
        </w:rPr>
        <w:t>(McNab, 1997)</w:t>
      </w:r>
      <w:r>
        <w:rPr>
          <w:rFonts w:ascii="Times New Roman" w:hAnsi="Times New Roman"/>
          <w:color w:val="000000" w:themeColor="text1"/>
          <w:sz w:val="28"/>
          <w:szCs w:val="28"/>
          <w:lang w:val="en-US"/>
          <w14:textFill>
            <w14:solidFill>
              <w14:schemeClr w14:val="tx1"/>
            </w14:solidFill>
          </w14:textFill>
        </w:rPr>
        <w:fldChar w:fldCharType="end"/>
      </w:r>
      <w:r>
        <w:rPr>
          <w:rFonts w:ascii="Times New Roman" w:hAnsi="Times New Roman"/>
          <w:color w:val="000000" w:themeColor="text1"/>
          <w:sz w:val="28"/>
          <w:szCs w:val="28"/>
          <w:lang w:val="en-US"/>
          <w14:textFill>
            <w14:solidFill>
              <w14:schemeClr w14:val="tx1"/>
            </w14:solidFill>
          </w14:textFill>
        </w:rPr>
        <w:t>. In our study BMR</w:t>
      </w:r>
      <w:r>
        <w:rPr>
          <w:lang w:val="en-US"/>
        </w:rPr>
        <w:t xml:space="preserve"> </w:t>
      </w:r>
      <w:r>
        <w:rPr>
          <w:rFonts w:ascii="Times New Roman" w:hAnsi="Times New Roman"/>
          <w:color w:val="000000" w:themeColor="text1"/>
          <w:sz w:val="28"/>
          <w:szCs w:val="28"/>
          <w:lang w:val="en-US"/>
          <w14:textFill>
            <w14:solidFill>
              <w14:schemeClr w14:val="tx1"/>
            </w14:solidFill>
          </w14:textFill>
        </w:rPr>
        <w:t xml:space="preserve">represents the minimal rate of energy expenditure exhibited by healthy birds prior to inoculation. After this procedure and further, we will use the term “resting metabolic rate” (RMR) </w:t>
      </w:r>
      <w:r>
        <w:rPr>
          <w:rFonts w:ascii="Times New Roman" w:hAnsi="Times New Roman"/>
          <w:sz w:val="28"/>
          <w:szCs w:val="28"/>
          <w:lang w:val="en-US"/>
        </w:rPr>
        <w:t xml:space="preserve">to describe the metabolic rate from this point onward. RMR </w:t>
      </w:r>
      <w:r>
        <w:rPr>
          <w:rFonts w:ascii="Times New Roman" w:hAnsi="Times New Roman"/>
          <w:color w:val="000000" w:themeColor="text1"/>
          <w:sz w:val="28"/>
          <w:szCs w:val="28"/>
          <w:lang w:val="en-US"/>
          <w14:textFill>
            <w14:solidFill>
              <w14:schemeClr w14:val="tx1"/>
            </w14:solidFill>
          </w14:textFill>
        </w:rPr>
        <w:t xml:space="preserve">reflects </w:t>
      </w:r>
      <w:r>
        <w:rPr>
          <w:rFonts w:ascii="Times New Roman" w:hAnsi="Times New Roman"/>
          <w:sz w:val="28"/>
          <w:szCs w:val="28"/>
          <w:lang w:val="en-US"/>
        </w:rPr>
        <w:t xml:space="preserve">not only the cost of self-maintenance but also the reallocation of resources due to exogenous stressors, including inoculation, infection, and stress from handling. Both BMR and RMR were estimated by flow-through respirometry. The average duration between the capture of all birds </w:t>
      </w:r>
      <w:r>
        <w:rPr>
          <w:rFonts w:ascii="Times New Roman" w:hAnsi="Times New Roman"/>
          <w:color w:val="000000" w:themeColor="text1"/>
          <w:sz w:val="28"/>
          <w:szCs w:val="28"/>
          <w:lang w:val="en-US"/>
          <w14:textFill>
            <w14:solidFill>
              <w14:schemeClr w14:val="tx1"/>
            </w14:solidFill>
          </w14:textFill>
        </w:rPr>
        <w:t xml:space="preserve">and the </w:t>
      </w:r>
      <w:r>
        <w:rPr>
          <w:rFonts w:ascii="Times New Roman" w:hAnsi="Times New Roman"/>
          <w:sz w:val="28"/>
          <w:szCs w:val="28"/>
          <w:lang w:val="en-US"/>
        </w:rPr>
        <w:t xml:space="preserve">initial </w:t>
      </w:r>
      <w:r>
        <w:rPr>
          <w:rFonts w:ascii="Times New Roman" w:hAnsi="Times New Roman"/>
          <w:color w:val="000000" w:themeColor="text1"/>
          <w:sz w:val="28"/>
          <w:szCs w:val="28"/>
          <w:lang w:val="en-US"/>
          <w14:textFill>
            <w14:solidFill>
              <w14:schemeClr w14:val="tx1"/>
            </w14:solidFill>
          </w14:textFill>
        </w:rPr>
        <w:t>measurement of BMR was 25 days. The average number of days between the capture and inoculation procedure was 31.1 days for all birds.</w:t>
      </w:r>
    </w:p>
    <w:p>
      <w:pPr>
        <w:spacing w:line="360" w:lineRule="auto"/>
        <w:jc w:val="both"/>
        <w:rPr>
          <w:rFonts w:ascii="Times New Roman" w:hAnsi="Times New Roman"/>
          <w:sz w:val="28"/>
          <w:szCs w:val="28"/>
          <w:lang w:val="en-US"/>
        </w:rPr>
      </w:pPr>
      <w:r>
        <w:rPr>
          <w:rFonts w:ascii="Times New Roman" w:hAnsi="Times New Roman"/>
          <w:sz w:val="28"/>
          <w:szCs w:val="28"/>
          <w:lang w:val="en-US"/>
        </w:rPr>
        <w:t xml:space="preserve">Each day, at about 21:00, we placed up to four birds into the individual polypropylene chambers with a volume of 1.3 liters. These chambers, with birds inside them, were then placed within a thermostat to maintain the ambient temperature of 27 °C, which is within the thermoneutral zone of siskins </w:t>
      </w:r>
      <w:r>
        <w:rPr>
          <w:rFonts w:ascii="Times New Roman" w:hAnsi="Times New Roman"/>
          <w:sz w:val="28"/>
          <w:szCs w:val="28"/>
          <w:lang w:val="en-US"/>
        </w:rPr>
        <w:fldChar w:fldCharType="begin"/>
      </w:r>
      <w:r>
        <w:rPr>
          <w:rFonts w:ascii="Times New Roman" w:hAnsi="Times New Roman"/>
          <w:sz w:val="28"/>
          <w:szCs w:val="28"/>
          <w:lang w:val="en-US"/>
        </w:rPr>
        <w:instrText xml:space="preserve"> ADDIN EN.CITE &lt;EndNote&gt;&lt;Cite&gt;&lt;Author&gt;Gavrilov&lt;/Author&gt;&lt;Year&gt;2019&lt;/Year&gt;&lt;RecNum&gt;38&lt;/RecNum&gt;&lt;DisplayText&gt;(Gavrilov, 2014; Gavrilov and Gavrilov, 2019)&lt;/DisplayText&gt;&lt;record&gt;&lt;rec-number&gt;38&lt;/rec-number&gt;&lt;foreign-keys&gt;&lt;key app="EN" db-id="vdp55rrtpsvttyexws9v5ef7vtwddztw2sz2" timestamp="1670081456"&gt;38&lt;/key&gt;&lt;/foreign-keys&gt;&lt;ref-type name="Journal Article"&gt;17&lt;/ref-type&gt;&lt;contributors&gt;&lt;authors&gt;&lt;author&gt;Gavrilov, VM&lt;/author&gt;&lt;author&gt;Gavrilov, VV&lt;/author&gt;&lt;/authors&gt;&lt;/contributors&gt;&lt;titles&gt;&lt;title&gt;Scaling of total evaporative water loss and evaporative heat loss in birds at different ambient temperatures and seasons&lt;/title&gt;&lt;secondary-title&gt;Int J Avian &amp;amp; Wildlife Biol&lt;/secondary-title&gt;&lt;/titles&gt;&lt;periodical&gt;&lt;full-title&gt;Int J Avian &amp;amp; Wildlife Biol&lt;/full-title&gt;&lt;/periodical&gt;&lt;pages&gt;40-53&lt;/pages&gt;&lt;volume&gt;4&lt;/volume&gt;&lt;number&gt;2&lt;/number&gt;&lt;dates&gt;&lt;year&gt;2019&lt;/year&gt;&lt;/dates&gt;&lt;urls&gt;&lt;/urls&gt;&lt;/record&gt;&lt;/Cite&gt;&lt;Cite&gt;&lt;Author&gt;Gavrilov&lt;/Author&gt;&lt;Year&gt;2014&lt;/Year&gt;&lt;RecNum&gt;37&lt;/RecNum&gt;&lt;record&gt;&lt;rec-number&gt;37&lt;/rec-number&gt;&lt;foreign-keys&gt;&lt;key app="EN" db-id="vdp55rrtpsvttyexws9v5ef7vtwddztw2sz2" timestamp="1670081385"&gt;37&lt;/key&gt;&lt;/foreign-keys&gt;&lt;ref-type name="Journal Article"&gt;17&lt;/ref-type&gt;&lt;contributors&gt;&lt;authors&gt;&lt;author&gt;Gavrilov, Valery M&lt;/author&gt;&lt;/authors&gt;&lt;/contributors&gt;&lt;titles&gt;&lt;title&gt;Ecological and scaling analysis of the energy expenditure of rest, activity, flight, and evaporative water loss in Passeriformes and non-Passeriformes in relation to seasonal migrations and to the occupation of boreal stations in high and moderate latitudes&lt;/title&gt;&lt;secondary-title&gt;The Quarterly Review of Biology&lt;/secondary-title&gt;&lt;/titles&gt;&lt;periodical&gt;&lt;full-title&gt;The Quarterly Review of Biology&lt;/full-title&gt;&lt;/periodical&gt;&lt;pages&gt;107-150&lt;/pages&gt;&lt;volume&gt;89&lt;/volume&gt;&lt;number&gt;2&lt;/number&gt;&lt;dates&gt;&lt;year&gt;2014&lt;/year&gt;&lt;/dates&gt;&lt;isbn&gt;1539-7718&lt;/isbn&gt;&lt;urls&gt;&lt;/urls&gt;&lt;/record&gt;&lt;/Cite&gt;&lt;/EndNote&gt;</w:instrText>
      </w:r>
      <w:r>
        <w:rPr>
          <w:rFonts w:ascii="Times New Roman" w:hAnsi="Times New Roman"/>
          <w:sz w:val="28"/>
          <w:szCs w:val="28"/>
          <w:lang w:val="en-US"/>
        </w:rPr>
        <w:fldChar w:fldCharType="separate"/>
      </w:r>
      <w:r>
        <w:rPr>
          <w:rFonts w:ascii="Times New Roman" w:hAnsi="Times New Roman"/>
          <w:sz w:val="28"/>
          <w:szCs w:val="28"/>
          <w:lang w:val="en-US"/>
        </w:rPr>
        <w:t>(Gavrilov, 2014; Gavrilov and Gavrilov, 2019)</w:t>
      </w:r>
      <w:r>
        <w:rPr>
          <w:rFonts w:ascii="Times New Roman" w:hAnsi="Times New Roman"/>
          <w:sz w:val="28"/>
          <w:szCs w:val="28"/>
          <w:lang w:val="en-US"/>
        </w:rPr>
        <w:fldChar w:fldCharType="end"/>
      </w:r>
      <w:r>
        <w:rPr>
          <w:rFonts w:ascii="Times New Roman" w:hAnsi="Times New Roman"/>
          <w:sz w:val="28"/>
          <w:szCs w:val="28"/>
          <w:lang w:val="en-US"/>
        </w:rPr>
        <w:t xml:space="preserve">. Four separate membrane air pumps pushed the outside air through the chambers containing indicating silica gel, facilitating the removal of water vapor from the incoming air. The treated air was subsequently directed into the chambers with the birds, achieving a flow rate of approximately 350-400 ml/min. The air pumps were connected to the uninterruptible power supply system so that possible power outages wouldn`t suffocate birds in chambers. </w:t>
      </w:r>
    </w:p>
    <w:p>
      <w:pPr>
        <w:spacing w:line="360" w:lineRule="auto"/>
        <w:jc w:val="both"/>
        <w:rPr>
          <w:rFonts w:ascii="Times New Roman" w:hAnsi="Times New Roman"/>
          <w:color w:val="000000" w:themeColor="text1"/>
          <w:sz w:val="28"/>
          <w:szCs w:val="28"/>
          <w:lang w:val="en-US"/>
          <w14:textFill>
            <w14:solidFill>
              <w14:schemeClr w14:val="tx1"/>
            </w14:solidFill>
          </w14:textFill>
        </w:rPr>
      </w:pPr>
      <w:r>
        <w:rPr>
          <w:rFonts w:ascii="Times New Roman" w:hAnsi="Times New Roman"/>
          <w:color w:val="000000" w:themeColor="text1"/>
          <w:sz w:val="28"/>
          <w:szCs w:val="28"/>
          <w:lang w:val="en-US"/>
          <w14:textFill>
            <w14:solidFill>
              <w14:schemeClr w14:val="tx1"/>
            </w14:solidFill>
          </w14:textFill>
        </w:rPr>
        <w:t xml:space="preserve">To measure the metabolic rate of several birds </w:t>
      </w:r>
      <w:r>
        <w:rPr>
          <w:rFonts w:ascii="Times New Roman" w:hAnsi="Times New Roman"/>
          <w:sz w:val="28"/>
          <w:szCs w:val="28"/>
          <w:lang w:val="en-US"/>
        </w:rPr>
        <w:t xml:space="preserve">throughout </w:t>
      </w:r>
      <w:r>
        <w:rPr>
          <w:rFonts w:ascii="Times New Roman" w:hAnsi="Times New Roman"/>
          <w:color w:val="000000" w:themeColor="text1"/>
          <w:sz w:val="28"/>
          <w:szCs w:val="28"/>
          <w:lang w:val="en-US"/>
          <w14:textFill>
            <w14:solidFill>
              <w14:schemeClr w14:val="tx1"/>
            </w14:solidFill>
          </w14:textFill>
        </w:rPr>
        <w:t xml:space="preserve">one night, we used an airflow-switching system that automatically </w:t>
      </w:r>
      <w:r>
        <w:rPr>
          <w:rFonts w:ascii="Times New Roman" w:hAnsi="Times New Roman"/>
          <w:sz w:val="28"/>
          <w:szCs w:val="28"/>
          <w:lang w:val="en-US"/>
        </w:rPr>
        <w:t>alternated between the chamber containing a bird and the empty reference chamber into the respirometer.</w:t>
      </w:r>
      <w:r>
        <w:rPr>
          <w:rFonts w:ascii="Times New Roman" w:hAnsi="Times New Roman"/>
          <w:color w:val="000000" w:themeColor="text1"/>
          <w:sz w:val="28"/>
          <w:szCs w:val="28"/>
          <w:lang w:val="en-US"/>
          <w14:textFill>
            <w14:solidFill>
              <w14:schemeClr w14:val="tx1"/>
            </w14:solidFill>
          </w14:textFill>
        </w:rPr>
        <w:t xml:space="preserve"> Each bird was measured for 20 min (10 min for the reference chamber) in each cycle. </w:t>
      </w:r>
    </w:p>
    <w:p>
      <w:pPr>
        <w:spacing w:line="360" w:lineRule="auto"/>
        <w:jc w:val="both"/>
        <w:rPr>
          <w:rFonts w:ascii="Times New Roman" w:hAnsi="Times New Roman"/>
          <w:color w:val="000000" w:themeColor="text1"/>
          <w:sz w:val="28"/>
          <w:szCs w:val="28"/>
          <w:lang w:val="en-US"/>
          <w14:textFill>
            <w14:solidFill>
              <w14:schemeClr w14:val="tx1"/>
            </w14:solidFill>
          </w14:textFill>
        </w:rPr>
      </w:pPr>
      <w:r>
        <w:rPr>
          <w:rFonts w:ascii="Times New Roman" w:hAnsi="Times New Roman"/>
          <w:color w:val="000000" w:themeColor="text1"/>
          <w:sz w:val="28"/>
          <w:szCs w:val="28"/>
          <w:lang w:val="en-US"/>
          <w14:textFill>
            <w14:solidFill>
              <w14:schemeClr w14:val="tx1"/>
            </w14:solidFill>
          </w14:textFill>
        </w:rPr>
        <w:t xml:space="preserve">After the chamber with a bird, the air entered a 50 ml tube </w:t>
      </w:r>
      <w:r>
        <w:rPr>
          <w:rFonts w:ascii="Times New Roman" w:hAnsi="Times New Roman"/>
          <w:sz w:val="28"/>
          <w:szCs w:val="28"/>
          <w:lang w:val="en-US"/>
        </w:rPr>
        <w:t xml:space="preserve">containing </w:t>
      </w:r>
      <w:r>
        <w:rPr>
          <w:rFonts w:ascii="Times New Roman" w:hAnsi="Times New Roman"/>
          <w:color w:val="000000" w:themeColor="text1"/>
          <w:sz w:val="28"/>
          <w:szCs w:val="28"/>
          <w:lang w:val="en-US"/>
          <w14:textFill>
            <w14:solidFill>
              <w14:schemeClr w14:val="tx1"/>
            </w14:solidFill>
          </w14:textFill>
        </w:rPr>
        <w:t xml:space="preserve">Drierite® desiccant (USA), then </w:t>
      </w:r>
      <w:r>
        <w:rPr>
          <w:rFonts w:ascii="Times New Roman" w:hAnsi="Times New Roman"/>
          <w:sz w:val="28"/>
          <w:szCs w:val="28"/>
          <w:lang w:val="en-US"/>
        </w:rPr>
        <w:t xml:space="preserve">passed through the </w:t>
      </w:r>
      <w:r>
        <w:rPr>
          <w:rFonts w:ascii="Times New Roman" w:hAnsi="Times New Roman"/>
          <w:color w:val="000000" w:themeColor="text1"/>
          <w:sz w:val="28"/>
          <w:szCs w:val="28"/>
          <w:lang w:val="en-US"/>
          <w14:textFill>
            <w14:solidFill>
              <w14:schemeClr w14:val="tx1"/>
            </w14:solidFill>
          </w14:textFill>
        </w:rPr>
        <w:t xml:space="preserve">mass flow-meter of the FoxBox respirometer (Sable Systems, USA). </w:t>
      </w:r>
      <w:r>
        <w:rPr>
          <w:rFonts w:ascii="Times New Roman" w:hAnsi="Times New Roman"/>
          <w:sz w:val="28"/>
          <w:szCs w:val="28"/>
          <w:lang w:val="en-US"/>
        </w:rPr>
        <w:t xml:space="preserve">A portion of the airflow </w:t>
      </w:r>
      <w:r>
        <w:rPr>
          <w:rFonts w:ascii="Times New Roman" w:hAnsi="Times New Roman"/>
          <w:color w:val="000000" w:themeColor="text1"/>
          <w:sz w:val="28"/>
          <w:szCs w:val="28"/>
          <w:lang w:val="en-US"/>
          <w14:textFill>
            <w14:solidFill>
              <w14:schemeClr w14:val="tx1"/>
            </w14:solidFill>
          </w14:textFill>
        </w:rPr>
        <w:t>was subsampled through the O</w:t>
      </w:r>
      <w:r>
        <w:rPr>
          <w:rFonts w:ascii="Times New Roman" w:hAnsi="Times New Roman"/>
          <w:color w:val="000000" w:themeColor="text1"/>
          <w:sz w:val="28"/>
          <w:szCs w:val="28"/>
          <w:vertAlign w:val="subscript"/>
          <w:lang w:val="en-US"/>
          <w14:textFill>
            <w14:solidFill>
              <w14:schemeClr w14:val="tx1"/>
            </w14:solidFill>
          </w14:textFill>
        </w:rPr>
        <w:t>2</w:t>
      </w:r>
      <w:r>
        <w:rPr>
          <w:rFonts w:ascii="Times New Roman" w:hAnsi="Times New Roman"/>
          <w:color w:val="000000" w:themeColor="text1"/>
          <w:sz w:val="28"/>
          <w:szCs w:val="28"/>
          <w:lang w:val="en-US"/>
          <w14:textFill>
            <w14:solidFill>
              <w14:schemeClr w14:val="tx1"/>
            </w14:solidFill>
          </w14:textFill>
        </w:rPr>
        <w:t xml:space="preserve"> gas analyzer of the FoxBox respirometer, using a Dwyer GFC-1106 flow controller (Dwyer Instruments, USA) </w:t>
      </w:r>
      <w:r>
        <w:rPr>
          <w:rFonts w:ascii="Times New Roman" w:hAnsi="Times New Roman"/>
          <w:sz w:val="28"/>
          <w:szCs w:val="28"/>
          <w:lang w:val="en-US"/>
        </w:rPr>
        <w:t xml:space="preserve">operating </w:t>
      </w:r>
      <w:r>
        <w:rPr>
          <w:rFonts w:ascii="Times New Roman" w:hAnsi="Times New Roman"/>
          <w:color w:val="000000" w:themeColor="text1"/>
          <w:sz w:val="28"/>
          <w:szCs w:val="28"/>
          <w:lang w:val="en-US"/>
          <w14:textFill>
            <w14:solidFill>
              <w14:schemeClr w14:val="tx1"/>
            </w14:solidFill>
          </w14:textFill>
        </w:rPr>
        <w:t xml:space="preserve">at a rate of 120 ml/min. The desiccant was replaced daily, as insufficiently dehumidified air can </w:t>
      </w:r>
      <w:r>
        <w:rPr>
          <w:rFonts w:ascii="Times New Roman" w:hAnsi="Times New Roman"/>
          <w:sz w:val="28"/>
          <w:szCs w:val="28"/>
          <w:lang w:val="en-US"/>
        </w:rPr>
        <w:t xml:space="preserve">result in an </w:t>
      </w:r>
      <w:r>
        <w:rPr>
          <w:rFonts w:ascii="Times New Roman" w:hAnsi="Times New Roman"/>
          <w:color w:val="000000" w:themeColor="text1"/>
          <w:sz w:val="28"/>
          <w:szCs w:val="28"/>
          <w:lang w:val="en-US"/>
          <w14:textFill>
            <w14:solidFill>
              <w14:schemeClr w14:val="tx1"/>
            </w14:solidFill>
          </w14:textFill>
        </w:rPr>
        <w:t xml:space="preserve">underestimation </w:t>
      </w:r>
      <w:r>
        <w:rPr>
          <w:rFonts w:ascii="Times New Roman" w:hAnsi="Times New Roman"/>
          <w:sz w:val="28"/>
          <w:szCs w:val="28"/>
          <w:lang w:val="en-US"/>
        </w:rPr>
        <w:t xml:space="preserve">of measured oxygen </w:t>
      </w:r>
      <w:r>
        <w:rPr>
          <w:rFonts w:ascii="Times New Roman" w:hAnsi="Times New Roman"/>
          <w:color w:val="000000" w:themeColor="text1"/>
          <w:sz w:val="28"/>
          <w:szCs w:val="28"/>
          <w:lang w:val="en-US"/>
          <w14:textFill>
            <w14:solidFill>
              <w14:schemeClr w14:val="tx1"/>
            </w14:solidFill>
          </w14:textFill>
        </w:rPr>
        <w:t xml:space="preserve">concentration </w:t>
      </w:r>
      <w:r>
        <w:rPr>
          <w:rFonts w:ascii="Times New Roman" w:hAnsi="Times New Roman"/>
          <w:color w:val="000000" w:themeColor="text1"/>
          <w:sz w:val="28"/>
          <w:szCs w:val="28"/>
          <w:lang w:val="en-US"/>
          <w14:textFill>
            <w14:solidFill>
              <w14:schemeClr w14:val="tx1"/>
            </w14:solidFill>
          </w14:textFill>
        </w:rPr>
        <w:fldChar w:fldCharType="begin"/>
      </w:r>
      <w:r>
        <w:rPr>
          <w:rFonts w:ascii="Times New Roman" w:hAnsi="Times New Roman"/>
          <w:color w:val="000000" w:themeColor="text1"/>
          <w:sz w:val="28"/>
          <w:szCs w:val="28"/>
          <w:lang w:val="en-US"/>
          <w14:textFill>
            <w14:solidFill>
              <w14:schemeClr w14:val="tx1"/>
            </w14:solidFill>
          </w14:textFill>
        </w:rPr>
        <w:instrText xml:space="preserve"> ADDIN EN.CITE &lt;EndNote&gt;&lt;Cite&gt;&lt;Author&gt;Melanson&lt;/Author&gt;&lt;Year&gt;2010&lt;/Year&gt;&lt;RecNum&gt;39&lt;/RecNum&gt;&lt;DisplayText&gt;(Melanson et al., 2010)&lt;/DisplayText&gt;&lt;record&gt;&lt;rec-number&gt;39&lt;/rec-number&gt;&lt;foreign-keys&gt;&lt;key app="EN" db-id="vdp55rrtpsvttyexws9v5ef7vtwddztw2sz2" timestamp="1670081661"&gt;39&lt;/key&gt;&lt;/foreign-keys&gt;&lt;ref-type name="Journal Article"&gt;17&lt;/ref-type&gt;&lt;contributors&gt;&lt;authors&gt;&lt;author&gt;Melanson, Edward L&lt;/author&gt;&lt;author&gt;Ingebrigtsen, Jan P&lt;/author&gt;&lt;author&gt;Bergouignan, Audrey&lt;/author&gt;&lt;author&gt;Ohkawara, Kazunori&lt;/author&gt;&lt;author&gt;Kohrt, Wendy M&lt;/author&gt;&lt;author&gt;Lighton, John RB&lt;/author&gt;&lt;/authors&gt;&lt;/contributors&gt;&lt;titles&gt;&lt;title&gt;A new approach for flow-through respirometry measurements in humans&lt;/title&gt;&lt;secondary-title&gt;American Journal of Physiology-Regulatory, Integrative and Comparative Physiology&lt;/secondary-title&gt;&lt;/titles&gt;&lt;periodical&gt;&lt;full-title&gt;American Journal of Physiology-Regulatory, Integrative and Comparative Physiology&lt;/full-title&gt;&lt;/periodical&gt;&lt;pages&gt;R1571-R1579&lt;/pages&gt;&lt;volume&gt;298&lt;/volume&gt;&lt;number&gt;6&lt;/number&gt;&lt;dates&gt;&lt;year&gt;2010&lt;/year&gt;&lt;/dates&gt;&lt;isbn&gt;0363-6119&lt;/isbn&gt;&lt;urls&gt;&lt;/urls&gt;&lt;/record&gt;&lt;/Cite&gt;&lt;/EndNote&gt;</w:instrText>
      </w:r>
      <w:r>
        <w:rPr>
          <w:rFonts w:ascii="Times New Roman" w:hAnsi="Times New Roman"/>
          <w:color w:val="000000" w:themeColor="text1"/>
          <w:sz w:val="28"/>
          <w:szCs w:val="28"/>
          <w:lang w:val="en-US"/>
          <w14:textFill>
            <w14:solidFill>
              <w14:schemeClr w14:val="tx1"/>
            </w14:solidFill>
          </w14:textFill>
        </w:rPr>
        <w:fldChar w:fldCharType="separate"/>
      </w:r>
      <w:r>
        <w:rPr>
          <w:rFonts w:ascii="Times New Roman" w:hAnsi="Times New Roman"/>
          <w:color w:val="000000" w:themeColor="text1"/>
          <w:sz w:val="28"/>
          <w:szCs w:val="28"/>
          <w:lang w:val="en-US"/>
          <w14:textFill>
            <w14:solidFill>
              <w14:schemeClr w14:val="tx1"/>
            </w14:solidFill>
          </w14:textFill>
        </w:rPr>
        <w:t>(Melanson et al., 2010)</w:t>
      </w:r>
      <w:r>
        <w:rPr>
          <w:rFonts w:ascii="Times New Roman" w:hAnsi="Times New Roman"/>
          <w:color w:val="000000" w:themeColor="text1"/>
          <w:sz w:val="28"/>
          <w:szCs w:val="28"/>
          <w:lang w:val="en-US"/>
          <w14:textFill>
            <w14:solidFill>
              <w14:schemeClr w14:val="tx1"/>
            </w14:solidFill>
          </w14:textFill>
        </w:rPr>
        <w:fldChar w:fldCharType="end"/>
      </w:r>
      <w:r>
        <w:rPr>
          <w:rFonts w:ascii="Times New Roman" w:hAnsi="Times New Roman"/>
          <w:color w:val="000000" w:themeColor="text1"/>
          <w:sz w:val="28"/>
          <w:szCs w:val="28"/>
          <w:lang w:val="en-US"/>
          <w14:textFill>
            <w14:solidFill>
              <w14:schemeClr w14:val="tx1"/>
            </w14:solidFill>
          </w14:textFill>
        </w:rPr>
        <w:t xml:space="preserve">. To minimize the system`s washout time, the volume of all pathways downstream of the animal chambers, including the desiccant chamber, was minimized </w:t>
      </w:r>
      <w:r>
        <w:rPr>
          <w:rFonts w:ascii="Times New Roman" w:hAnsi="Times New Roman"/>
          <w:color w:val="000000" w:themeColor="text1"/>
          <w:sz w:val="28"/>
          <w:szCs w:val="28"/>
          <w:lang w:val="en-US"/>
          <w14:textFill>
            <w14:solidFill>
              <w14:schemeClr w14:val="tx1"/>
            </w14:solidFill>
          </w14:textFill>
        </w:rPr>
        <w:fldChar w:fldCharType="begin"/>
      </w:r>
      <w:r>
        <w:rPr>
          <w:rFonts w:ascii="Times New Roman" w:hAnsi="Times New Roman"/>
          <w:color w:val="000000" w:themeColor="text1"/>
          <w:sz w:val="28"/>
          <w:szCs w:val="28"/>
          <w:lang w:val="en-US"/>
          <w14:textFill>
            <w14:solidFill>
              <w14:schemeClr w14:val="tx1"/>
            </w14:solidFill>
          </w14:textFill>
        </w:rPr>
        <w:instrText xml:space="preserve"> ADDIN EN.CITE &lt;EndNote&gt;&lt;Cite&gt;&lt;Author&gt;Frappell&lt;/Author&gt;&lt;Year&gt;1989&lt;/Year&gt;&lt;RecNum&gt;40&lt;/RecNum&gt;&lt;DisplayText&gt;(Frappell et al., 1989; Lighton and Halsey, 2011)&lt;/DisplayText&gt;&lt;record&gt;&lt;rec-number&gt;40&lt;/rec-number&gt;&lt;foreign-keys&gt;&lt;key app="EN" db-id="vdp55rrtpsvttyexws9v5ef7vtwddztw2sz2" timestamp="1670081812"&gt;40&lt;/key&gt;&lt;/foreign-keys&gt;&lt;ref-type name="Journal Article"&gt;17&lt;/ref-type&gt;&lt;contributors&gt;&lt;authors&gt;&lt;author&gt;Frappell, PB&lt;/author&gt;&lt;author&gt;Blevin, HA&lt;/author&gt;&lt;author&gt;Baudinette, RV&lt;/author&gt;&lt;/authors&gt;&lt;/contributors&gt;&lt;titles&gt;&lt;title&gt;Understanding respirometry chambers: what goes in must come out&lt;/title&gt;&lt;secondary-title&gt;Journal of Theoretical Biology&lt;/secondary-title&gt;&lt;/titles&gt;&lt;periodical&gt;&lt;full-title&gt;Journal of Theoretical Biology&lt;/full-title&gt;&lt;/periodical&gt;&lt;pages&gt;479-494&lt;/pages&gt;&lt;volume&gt;138&lt;/volume&gt;&lt;number&gt;4&lt;/number&gt;&lt;dates&gt;&lt;year&gt;1989&lt;/year&gt;&lt;/dates&gt;&lt;isbn&gt;0022-5193&lt;/isbn&gt;&lt;urls&gt;&lt;/urls&gt;&lt;/record&gt;&lt;/Cite&gt;&lt;Cite&gt;&lt;Author&gt;Lighton&lt;/Author&gt;&lt;Year&gt;2011&lt;/Year&gt;&lt;RecNum&gt;41&lt;/RecNum&gt;&lt;record&gt;&lt;rec-number&gt;41&lt;/rec-number&gt;&lt;foreign-keys&gt;&lt;key app="EN" db-id="vdp55rrtpsvttyexws9v5ef7vtwddztw2sz2" timestamp="1670081862"&gt;41&lt;/key&gt;&lt;/foreign-keys&gt;&lt;ref-type name="Journal Article"&gt;17&lt;/ref-type&gt;&lt;contributors&gt;&lt;authors&gt;&lt;author&gt;Lighton, JRB&lt;/author&gt;&lt;author&gt;Halsey, LG&lt;/author&gt;&lt;/authors&gt;&lt;/contributors&gt;&lt;titles&gt;&lt;title&gt;Flow-through respirometry applied to chamber systems: pros and cons, hints and tips&lt;/title&gt;&lt;secondary-title&gt;Comparative Biochemistry and Physiology Part A: Molecular &amp;amp; Integrative Physiology&lt;/secondary-title&gt;&lt;/titles&gt;&lt;periodical&gt;&lt;full-title&gt;Comparative Biochemistry and Physiology Part A: Molecular &amp;amp; Integrative Physiology&lt;/full-title&gt;&lt;/periodical&gt;&lt;pages&gt;265-275&lt;/pages&gt;&lt;volume&gt;158&lt;/volume&gt;&lt;number&gt;3&lt;/number&gt;&lt;dates&gt;&lt;year&gt;2011&lt;/year&gt;&lt;/dates&gt;&lt;isbn&gt;1095-6433&lt;/isbn&gt;&lt;urls&gt;&lt;/urls&gt;&lt;/record&gt;&lt;/Cite&gt;&lt;/EndNote&gt;</w:instrText>
      </w:r>
      <w:r>
        <w:rPr>
          <w:rFonts w:ascii="Times New Roman" w:hAnsi="Times New Roman"/>
          <w:color w:val="000000" w:themeColor="text1"/>
          <w:sz w:val="28"/>
          <w:szCs w:val="28"/>
          <w:lang w:val="en-US"/>
          <w14:textFill>
            <w14:solidFill>
              <w14:schemeClr w14:val="tx1"/>
            </w14:solidFill>
          </w14:textFill>
        </w:rPr>
        <w:fldChar w:fldCharType="separate"/>
      </w:r>
      <w:r>
        <w:rPr>
          <w:rFonts w:ascii="Times New Roman" w:hAnsi="Times New Roman"/>
          <w:color w:val="000000" w:themeColor="text1"/>
          <w:sz w:val="28"/>
          <w:szCs w:val="28"/>
          <w:lang w:val="en-US"/>
          <w14:textFill>
            <w14:solidFill>
              <w14:schemeClr w14:val="tx1"/>
            </w14:solidFill>
          </w14:textFill>
        </w:rPr>
        <w:t>(Frappell et al., 1989; Lighton and Halsey, 2011)</w:t>
      </w:r>
      <w:r>
        <w:rPr>
          <w:rFonts w:ascii="Times New Roman" w:hAnsi="Times New Roman"/>
          <w:color w:val="000000" w:themeColor="text1"/>
          <w:sz w:val="28"/>
          <w:szCs w:val="28"/>
          <w:lang w:val="en-US"/>
          <w14:textFill>
            <w14:solidFill>
              <w14:schemeClr w14:val="tx1"/>
            </w14:solidFill>
          </w14:textFill>
        </w:rPr>
        <w:fldChar w:fldCharType="end"/>
      </w:r>
      <w:r>
        <w:rPr>
          <w:rFonts w:ascii="Times New Roman" w:hAnsi="Times New Roman"/>
          <w:color w:val="000000" w:themeColor="text1"/>
          <w:sz w:val="28"/>
          <w:szCs w:val="28"/>
          <w:lang w:val="en-US"/>
          <w14:textFill>
            <w14:solidFill>
              <w14:schemeClr w14:val="tx1"/>
            </w14:solidFill>
          </w14:textFill>
        </w:rPr>
        <w:t xml:space="preserve">. </w:t>
      </w:r>
    </w:p>
    <w:p>
      <w:pPr>
        <w:spacing w:line="360" w:lineRule="auto"/>
        <w:jc w:val="both"/>
        <w:rPr>
          <w:rFonts w:ascii="Times New Roman" w:hAnsi="Times New Roman"/>
          <w:color w:val="000000" w:themeColor="text1"/>
          <w:sz w:val="28"/>
          <w:szCs w:val="28"/>
          <w:lang w:val="en-US"/>
          <w14:textFill>
            <w14:solidFill>
              <w14:schemeClr w14:val="tx1"/>
            </w14:solidFill>
          </w14:textFill>
        </w:rPr>
      </w:pPr>
      <w:r>
        <w:rPr>
          <w:rFonts w:ascii="Times New Roman" w:hAnsi="Times New Roman"/>
          <w:color w:val="000000" w:themeColor="text1"/>
          <w:sz w:val="28"/>
          <w:szCs w:val="28"/>
          <w:lang w:val="en-US"/>
          <w14:textFill>
            <w14:solidFill>
              <w14:schemeClr w14:val="tx1"/>
            </w14:solidFill>
          </w14:textFill>
        </w:rPr>
        <w:t>The fractional concentrations of O</w:t>
      </w:r>
      <w:r>
        <w:rPr>
          <w:rFonts w:ascii="Times New Roman" w:hAnsi="Times New Roman"/>
          <w:color w:val="000000" w:themeColor="text1"/>
          <w:sz w:val="28"/>
          <w:szCs w:val="28"/>
          <w:vertAlign w:val="subscript"/>
          <w:lang w:val="en-US"/>
          <w14:textFill>
            <w14:solidFill>
              <w14:schemeClr w14:val="tx1"/>
            </w14:solidFill>
          </w14:textFill>
        </w:rPr>
        <w:t>2</w:t>
      </w:r>
      <w:r>
        <w:rPr>
          <w:rFonts w:ascii="Times New Roman" w:hAnsi="Times New Roman"/>
          <w:color w:val="000000" w:themeColor="text1"/>
          <w:sz w:val="28"/>
          <w:szCs w:val="28"/>
          <w:lang w:val="en-US"/>
          <w14:textFill>
            <w14:solidFill>
              <w14:schemeClr w14:val="tx1"/>
            </w14:solidFill>
          </w14:textFill>
        </w:rPr>
        <w:t xml:space="preserve"> were recorded with a sampling interval of 4 seconds. We discarded the first five minutes of measurements as a washout time. To estimate the BMR and RMR, we used a 5-minute minimum running average. Before starting all experiments, the gas analyzer was zero-calibrated with 6.0 nitrogen. Before each measurement session, the gas analyzer was calibrated using atmospheric air. The volume of oxygen consumed by the birds was calculated according to Eq. 1a in </w:t>
      </w:r>
      <w:r>
        <w:rPr>
          <w:rFonts w:ascii="Times New Roman" w:hAnsi="Times New Roman"/>
          <w:color w:val="000000" w:themeColor="text1"/>
          <w:sz w:val="28"/>
          <w:szCs w:val="28"/>
          <w:lang w:val="en-US"/>
          <w14:textFill>
            <w14:solidFill>
              <w14:schemeClr w14:val="tx1"/>
            </w14:solidFill>
          </w14:textFill>
        </w:rPr>
        <w:fldChar w:fldCharType="begin"/>
      </w:r>
      <w:r>
        <w:rPr>
          <w:rFonts w:ascii="Times New Roman" w:hAnsi="Times New Roman"/>
          <w:color w:val="000000" w:themeColor="text1"/>
          <w:sz w:val="28"/>
          <w:szCs w:val="28"/>
          <w:lang w:val="en-US"/>
          <w14:textFill>
            <w14:solidFill>
              <w14:schemeClr w14:val="tx1"/>
            </w14:solidFill>
          </w14:textFill>
        </w:rPr>
        <w:instrText xml:space="preserve"> ADDIN EN.CITE &lt;EndNote&gt;&lt;Cite AuthorYear="1"&gt;&lt;Author&gt;Koteja&lt;/Author&gt;&lt;Year&gt;1996&lt;/Year&gt;&lt;RecNum&gt;69&lt;/RecNum&gt;&lt;DisplayText&gt;Koteja (1996)&lt;/DisplayText&gt;&lt;record&gt;&lt;rec-number&gt;69&lt;/rec-number&gt;&lt;foreign-keys&gt;&lt;key app="EN" db-id="vdp55rrtpsvttyexws9v5ef7vtwddztw2sz2" timestamp="1673972004"&gt;69&lt;/key&gt;&lt;/foreign-keys&gt;&lt;ref-type name="Journal Article"&gt;17&lt;/ref-type&gt;&lt;contributors&gt;&lt;authors&gt;&lt;author&gt;Koteja, P&lt;/author&gt;&lt;/authors&gt;&lt;/contributors&gt;&lt;titles&gt;&lt;title&gt;Measuring energy metabolism with open-flow respirometric systems: which design to choose?&lt;/title&gt;&lt;secondary-title&gt;Functional Ecology&lt;/secondary-title&gt;&lt;/titles&gt;&lt;periodical&gt;&lt;full-title&gt;Functional Ecology&lt;/full-title&gt;&lt;/periodical&gt;&lt;pages&gt;675-677&lt;/pages&gt;&lt;dates&gt;&lt;year&gt;1996&lt;/year&gt;&lt;/dates&gt;&lt;isbn&gt;0269-8463&lt;/isbn&gt;&lt;urls&gt;&lt;/urls&gt;&lt;/record&gt;&lt;/Cite&gt;&lt;/EndNote&gt;</w:instrText>
      </w:r>
      <w:r>
        <w:rPr>
          <w:rFonts w:ascii="Times New Roman" w:hAnsi="Times New Roman"/>
          <w:color w:val="000000" w:themeColor="text1"/>
          <w:sz w:val="28"/>
          <w:szCs w:val="28"/>
          <w:lang w:val="en-US"/>
          <w14:textFill>
            <w14:solidFill>
              <w14:schemeClr w14:val="tx1"/>
            </w14:solidFill>
          </w14:textFill>
        </w:rPr>
        <w:fldChar w:fldCharType="separate"/>
      </w:r>
      <w:r>
        <w:rPr>
          <w:rFonts w:ascii="Times New Roman" w:hAnsi="Times New Roman"/>
          <w:color w:val="000000" w:themeColor="text1"/>
          <w:sz w:val="28"/>
          <w:szCs w:val="28"/>
          <w:lang w:val="en-US"/>
          <w14:textFill>
            <w14:solidFill>
              <w14:schemeClr w14:val="tx1"/>
            </w14:solidFill>
          </w14:textFill>
        </w:rPr>
        <w:t>Koteja (1996)</w:t>
      </w:r>
      <w:r>
        <w:rPr>
          <w:rFonts w:ascii="Times New Roman" w:hAnsi="Times New Roman"/>
          <w:color w:val="000000" w:themeColor="text1"/>
          <w:sz w:val="28"/>
          <w:szCs w:val="28"/>
          <w:lang w:val="en-US"/>
          <w14:textFill>
            <w14:solidFill>
              <w14:schemeClr w14:val="tx1"/>
            </w14:solidFill>
          </w14:textFill>
        </w:rPr>
        <w:fldChar w:fldCharType="end"/>
      </w:r>
      <w:r>
        <w:rPr>
          <w:rFonts w:ascii="Times New Roman" w:hAnsi="Times New Roman"/>
          <w:color w:val="000000" w:themeColor="text1"/>
          <w:sz w:val="28"/>
          <w:szCs w:val="28"/>
          <w:lang w:val="en-US"/>
          <w14:textFill>
            <w14:solidFill>
              <w14:schemeClr w14:val="tx1"/>
            </w14:solidFill>
          </w14:textFill>
        </w:rPr>
        <w:t xml:space="preserve">, assuming a fixed respiratory quotient (RQ) of 0.8. </w:t>
      </w:r>
      <w:r>
        <w:rPr>
          <w:rFonts w:ascii="Times New Roman" w:hAnsi="Times New Roman"/>
          <w:sz w:val="28"/>
          <w:szCs w:val="28"/>
          <w:lang w:val="en-US"/>
        </w:rPr>
        <w:t>This value was then</w:t>
      </w:r>
      <w:r>
        <w:rPr>
          <w:rFonts w:ascii="Times New Roman" w:hAnsi="Times New Roman"/>
          <w:color w:val="000000" w:themeColor="text1"/>
          <w:sz w:val="28"/>
          <w:szCs w:val="28"/>
          <w:lang w:val="en-US"/>
          <w14:textFill>
            <w14:solidFill>
              <w14:schemeClr w14:val="tx1"/>
            </w14:solidFill>
          </w14:textFill>
        </w:rPr>
        <w:t xml:space="preserve"> converted into energy expenditure (kJ/day) using the energetic equivalent of 20.1 kJ per 1</w:t>
      </w:r>
      <w:r>
        <w:rPr>
          <w:rFonts w:ascii="Times New Roman" w:hAnsi="Times New Roman"/>
          <w:sz w:val="28"/>
          <w:szCs w:val="28"/>
          <w:lang w:val="en-US"/>
        </w:rPr>
        <w:t xml:space="preserve"> L of oxygen consumed (Table 12-1 in </w:t>
      </w:r>
      <w:r>
        <w:rPr>
          <w:rFonts w:ascii="Times New Roman" w:hAnsi="Times New Roman"/>
          <w:sz w:val="28"/>
          <w:szCs w:val="28"/>
          <w:lang w:val="en-US"/>
        </w:rPr>
        <w:fldChar w:fldCharType="begin"/>
      </w:r>
      <w:r>
        <w:rPr>
          <w:rFonts w:ascii="Times New Roman" w:hAnsi="Times New Roman"/>
          <w:sz w:val="28"/>
          <w:szCs w:val="28"/>
          <w:lang w:val="en-US"/>
        </w:rPr>
        <w:instrText xml:space="preserve"> ADDIN EN.CITE &lt;EndNote&gt;&lt;Cite AuthorYear="1"&gt;&lt;Author&gt;Brody&lt;/Author&gt;&lt;Year&gt;1945&lt;/Year&gt;&lt;RecNum&gt;145&lt;/RecNum&gt;&lt;DisplayText&gt;Brody (1945)&lt;/DisplayText&gt;&lt;record&gt;&lt;rec-number&gt;145&lt;/rec-number&gt;&lt;foreign-keys&gt;&lt;key app="EN" db-id="vdp55rrtpsvttyexws9v5ef7vtwddztw2sz2" timestamp="1684156799"&gt;145&lt;/key&gt;&lt;/foreign-keys&gt;&lt;ref-type name="Journal Article"&gt;17&lt;/ref-type&gt;&lt;contributors&gt;&lt;authors&gt;&lt;author&gt;Brody, Samuel&lt;/author&gt;&lt;/authors&gt;&lt;/contributors&gt;&lt;titles&gt;&lt;title&gt;Bioenergetics and growth. Reinhold&lt;/title&gt;&lt;secondary-title&gt;New York&lt;/secondary-title&gt;&lt;/titles&gt;&lt;periodical&gt;&lt;full-title&gt;New York&lt;/full-title&gt;&lt;/periodical&gt;&lt;volume&gt;307&lt;/volume&gt;&lt;dates&gt;&lt;year&gt;1945&lt;/year&gt;&lt;/dates&gt;&lt;urls&gt;&lt;/urls&gt;&lt;/record&gt;&lt;/Cite&gt;&lt;/EndNote&gt;</w:instrText>
      </w:r>
      <w:r>
        <w:rPr>
          <w:rFonts w:ascii="Times New Roman" w:hAnsi="Times New Roman"/>
          <w:sz w:val="28"/>
          <w:szCs w:val="28"/>
          <w:lang w:val="en-US"/>
        </w:rPr>
        <w:fldChar w:fldCharType="separate"/>
      </w:r>
      <w:r>
        <w:rPr>
          <w:rFonts w:ascii="Times New Roman" w:hAnsi="Times New Roman"/>
          <w:sz w:val="28"/>
          <w:szCs w:val="28"/>
          <w:lang w:val="en-US"/>
        </w:rPr>
        <w:t>Brody (1945)</w:t>
      </w:r>
      <w:r>
        <w:rPr>
          <w:rFonts w:ascii="Times New Roman" w:hAnsi="Times New Roman"/>
          <w:sz w:val="28"/>
          <w:szCs w:val="28"/>
          <w:lang w:val="en-US"/>
        </w:rPr>
        <w:fldChar w:fldCharType="end"/>
      </w:r>
      <w:r>
        <w:rPr>
          <w:rFonts w:ascii="Times New Roman" w:hAnsi="Times New Roman"/>
          <w:sz w:val="28"/>
          <w:szCs w:val="28"/>
          <w:lang w:val="en-US"/>
        </w:rPr>
        <w:t>).</w:t>
      </w:r>
      <w:bookmarkStart w:id="6" w:name="_Hlk142642983"/>
      <w:r>
        <w:rPr>
          <w:rFonts w:ascii="Times New Roman" w:hAnsi="Times New Roman"/>
          <w:color w:val="000000" w:themeColor="text1"/>
          <w:sz w:val="28"/>
          <w:szCs w:val="28"/>
          <w:lang w:val="en-US"/>
          <w14:textFill>
            <w14:solidFill>
              <w14:schemeClr w14:val="tx1"/>
            </w14:solidFill>
          </w14:textFill>
        </w:rPr>
        <w:t xml:space="preserve"> At about 7:00, birds were released </w:t>
      </w:r>
      <w:r>
        <w:rPr>
          <w:rFonts w:ascii="Times New Roman" w:hAnsi="Times New Roman"/>
          <w:sz w:val="28"/>
          <w:szCs w:val="28"/>
          <w:lang w:val="en-US"/>
        </w:rPr>
        <w:t>from their chambers and weighed with an accuracy of 0.1 g. We used this morning’s body mass in the regression analysis, as well as to calculate the mass-specific and mass-independent</w:t>
      </w:r>
      <w:r>
        <w:rPr>
          <w:rFonts w:ascii="Times New Roman" w:hAnsi="Times New Roman"/>
          <w:color w:val="000000" w:themeColor="text1"/>
          <w:sz w:val="28"/>
          <w:szCs w:val="28"/>
          <w:lang w:val="en-US"/>
          <w14:textFill>
            <w14:solidFill>
              <w14:schemeClr w14:val="tx1"/>
            </w14:solidFill>
          </w14:textFill>
        </w:rPr>
        <w:t xml:space="preserve"> RMR.</w:t>
      </w:r>
    </w:p>
    <w:p>
      <w:pPr>
        <w:spacing w:line="360" w:lineRule="auto"/>
        <w:jc w:val="both"/>
        <w:rPr>
          <w:rFonts w:ascii="Times New Roman" w:hAnsi="Times New Roman"/>
          <w:color w:val="000000" w:themeColor="text1"/>
          <w:sz w:val="28"/>
          <w:szCs w:val="28"/>
          <w:lang w:val="en-US"/>
          <w14:textFill>
            <w14:solidFill>
              <w14:schemeClr w14:val="tx1"/>
            </w14:solidFill>
          </w14:textFill>
        </w:rPr>
      </w:pPr>
      <w:r>
        <w:rPr>
          <w:rFonts w:ascii="Times New Roman" w:hAnsi="Times New Roman"/>
          <w:color w:val="000000" w:themeColor="text1"/>
          <w:sz w:val="28"/>
          <w:szCs w:val="28"/>
          <w:lang w:val="en-US"/>
          <w14:textFill>
            <w14:solidFill>
              <w14:schemeClr w14:val="tx1"/>
            </w14:solidFill>
          </w14:textFill>
        </w:rPr>
        <w:t>The mean value of BMR collected from the siskins after the capture was 22.</w:t>
      </w:r>
      <w:r>
        <w:rPr>
          <w:rFonts w:ascii="Times New Roman" w:hAnsi="Times New Roman"/>
          <w:sz w:val="28"/>
          <w:szCs w:val="28"/>
          <w:lang w:val="en-US"/>
        </w:rPr>
        <w:t>03 kJ/day with a mean body mass of 12.87</w:t>
      </w:r>
      <w:r>
        <w:rPr>
          <w:rFonts w:ascii="Times New Roman" w:hAnsi="Times New Roman"/>
          <w:color w:val="000000" w:themeColor="text1"/>
          <w:sz w:val="28"/>
          <w:szCs w:val="28"/>
          <w:lang w:val="en-US"/>
          <w14:textFill>
            <w14:solidFill>
              <w14:schemeClr w14:val="tx1"/>
            </w14:solidFill>
          </w14:textFill>
        </w:rPr>
        <w:t xml:space="preserve"> g. There were no differences in BMR between experimental and control birds (ANOVA: P = 0.065) and between sexes (ANOVA: P = 0.639). Among experimental birds there were no differences in BMR between SGS1 and GRW2 infected siskins (ANOVA: P = 0.0614).</w:t>
      </w:r>
    </w:p>
    <w:bookmarkEnd w:id="6"/>
    <w:p>
      <w:pPr>
        <w:spacing w:line="360" w:lineRule="auto"/>
        <w:jc w:val="both"/>
        <w:rPr>
          <w:rFonts w:ascii="Times New Roman" w:hAnsi="Times New Roman"/>
          <w:i/>
          <w:iCs/>
          <w:color w:val="000000" w:themeColor="text1"/>
          <w:sz w:val="28"/>
          <w:szCs w:val="28"/>
          <w:highlight w:val="red"/>
          <w:lang w:val="en-US"/>
          <w14:textFill>
            <w14:solidFill>
              <w14:schemeClr w14:val="tx1"/>
            </w14:solidFill>
          </w14:textFill>
        </w:rPr>
      </w:pPr>
    </w:p>
    <w:p>
      <w:pPr>
        <w:spacing w:line="360" w:lineRule="auto"/>
        <w:jc w:val="both"/>
        <w:rPr>
          <w:rFonts w:ascii="Times New Roman" w:hAnsi="Times New Roman"/>
          <w:i/>
          <w:iCs/>
          <w:color w:val="000000" w:themeColor="text1"/>
          <w:sz w:val="28"/>
          <w:szCs w:val="28"/>
          <w:lang w:val="en-US"/>
          <w14:textFill>
            <w14:solidFill>
              <w14:schemeClr w14:val="tx1"/>
            </w14:solidFill>
          </w14:textFill>
        </w:rPr>
      </w:pPr>
      <w:bookmarkStart w:id="7" w:name="_Hlk142642997"/>
      <w:r>
        <w:rPr>
          <w:rFonts w:ascii="Times New Roman" w:hAnsi="Times New Roman"/>
          <w:i/>
          <w:iCs/>
          <w:color w:val="000000" w:themeColor="text1"/>
          <w:sz w:val="28"/>
          <w:szCs w:val="28"/>
          <w:lang w:val="en-US"/>
          <w14:textFill>
            <w14:solidFill>
              <w14:schemeClr w14:val="tx1"/>
            </w14:solidFill>
          </w14:textFill>
        </w:rPr>
        <w:t>2.4 Analysis of IL-6 level</w:t>
      </w:r>
    </w:p>
    <w:bookmarkEnd w:id="7"/>
    <w:p>
      <w:pPr>
        <w:spacing w:line="360" w:lineRule="auto"/>
        <w:jc w:val="both"/>
        <w:rPr>
          <w:rFonts w:ascii="Times New Roman" w:hAnsi="Times New Roman" w:eastAsiaTheme="minorHAnsi"/>
          <w:sz w:val="28"/>
          <w:szCs w:val="28"/>
          <w:lang w:val="en-US"/>
        </w:rPr>
      </w:pPr>
      <w:r>
        <w:rPr>
          <w:rFonts w:ascii="Times New Roman" w:hAnsi="Times New Roman" w:eastAsiaTheme="minorHAnsi"/>
          <w:sz w:val="28"/>
          <w:szCs w:val="28"/>
          <w:lang w:val="en-US"/>
        </w:rPr>
        <w:t>We determined IL-6 levels in birds` blood plasma by enzyme-linked immunosorbent assay using a commercial test system</w:t>
      </w:r>
      <w:r>
        <w:rPr>
          <w:rFonts w:ascii="Times New Roman" w:hAnsi="Times New Roman"/>
          <w:lang w:val="en-US"/>
        </w:rPr>
        <w:t xml:space="preserve"> </w:t>
      </w:r>
      <w:r>
        <w:rPr>
          <w:rFonts w:ascii="Times New Roman" w:hAnsi="Times New Roman" w:eastAsiaTheme="minorHAnsi"/>
          <w:sz w:val="28"/>
          <w:szCs w:val="28"/>
          <w:lang w:val="en-US"/>
        </w:rPr>
        <w:t>Chicken Interleukin 6, IL-6 ELISA Kit according to the manufacturer’s instructions (Cusabio Biotech Co., Ltd, China). This test system was developed for the quantitative measurement of IL-6 in serum, plasma and tissue homogenates of chickens. This is a “sandwich” type ELISA kit, its detection range is 15.6 pg/ml-1000 pg/ml, and its sensitivity is 3.9 pg/ml. Optical density was measured on a Bio-Rad 680 microplate photometer (USA) at a wavelength of 450 nm.</w:t>
      </w:r>
    </w:p>
    <w:p>
      <w:pPr>
        <w:spacing w:line="360" w:lineRule="auto"/>
        <w:jc w:val="both"/>
        <w:rPr>
          <w:rFonts w:ascii="Times New Roman" w:hAnsi="Times New Roman" w:eastAsiaTheme="minorHAnsi"/>
          <w:sz w:val="28"/>
          <w:szCs w:val="28"/>
          <w:lang w:val="en-US"/>
        </w:rPr>
      </w:pPr>
    </w:p>
    <w:p>
      <w:pPr>
        <w:spacing w:line="360" w:lineRule="auto"/>
        <w:jc w:val="both"/>
        <w:rPr>
          <w:rFonts w:ascii="Times New Roman" w:hAnsi="Times New Roman"/>
          <w:i/>
          <w:iCs/>
          <w:color w:val="000000" w:themeColor="text1"/>
          <w:sz w:val="28"/>
          <w:szCs w:val="28"/>
          <w:lang w:val="en-US"/>
          <w14:textFill>
            <w14:solidFill>
              <w14:schemeClr w14:val="tx1"/>
            </w14:solidFill>
          </w14:textFill>
        </w:rPr>
      </w:pPr>
      <w:r>
        <w:rPr>
          <w:rFonts w:ascii="Times New Roman" w:hAnsi="Times New Roman"/>
          <w:i/>
          <w:iCs/>
          <w:sz w:val="28"/>
          <w:szCs w:val="28"/>
          <w:lang w:val="en-US"/>
        </w:rPr>
        <w:t xml:space="preserve">2.5 </w:t>
      </w:r>
      <w:r>
        <w:rPr>
          <w:rFonts w:ascii="Times New Roman" w:hAnsi="Times New Roman"/>
          <w:i/>
          <w:iCs/>
          <w:color w:val="000000" w:themeColor="text1"/>
          <w:sz w:val="28"/>
          <w:szCs w:val="28"/>
          <w:lang w:val="en-US"/>
          <w14:textFill>
            <w14:solidFill>
              <w14:schemeClr w14:val="tx1"/>
            </w14:solidFill>
          </w14:textFill>
        </w:rPr>
        <w:t>Statistical analysis</w:t>
      </w:r>
    </w:p>
    <w:p>
      <w:pPr>
        <w:spacing w:line="360" w:lineRule="auto"/>
        <w:jc w:val="both"/>
        <w:rPr>
          <w:rFonts w:ascii="Times New Roman" w:hAnsi="Times New Roman"/>
          <w:strike/>
          <w:sz w:val="28"/>
          <w:szCs w:val="28"/>
          <w:lang w:val="en-US"/>
        </w:rPr>
      </w:pPr>
      <w:r>
        <w:rPr>
          <w:rFonts w:ascii="Times New Roman" w:hAnsi="Times New Roman"/>
          <w:iCs/>
          <w:sz w:val="28"/>
          <w:szCs w:val="28"/>
          <w:lang w:val="en-US"/>
        </w:rPr>
        <w:t xml:space="preserve">All statistical analyses, data processing and visualizations were performed with functions of the statistical programming language R v. 4.2.3 (R Core Team, 2023). </w:t>
      </w:r>
      <w:r>
        <w:rPr>
          <w:rFonts w:ascii="Times New Roman" w:hAnsi="Times New Roman"/>
          <w:i/>
          <w:iCs/>
          <w:sz w:val="28"/>
          <w:szCs w:val="28"/>
          <w:lang w:val="en-US"/>
        </w:rPr>
        <w:t xml:space="preserve">  </w:t>
      </w:r>
    </w:p>
    <w:p>
      <w:pPr>
        <w:spacing w:line="360" w:lineRule="auto"/>
        <w:jc w:val="both"/>
        <w:rPr>
          <w:rFonts w:ascii="Times New Roman" w:hAnsi="Times New Roman"/>
          <w:sz w:val="28"/>
          <w:szCs w:val="28"/>
          <w:lang w:val="en-US"/>
        </w:rPr>
      </w:pPr>
      <w:r>
        <w:rPr>
          <w:rFonts w:ascii="Times New Roman" w:hAnsi="Times New Roman"/>
          <w:sz w:val="28"/>
          <w:szCs w:val="28"/>
          <w:lang w:val="en-US"/>
        </w:rPr>
        <w:t>Our respirometer's design allowed us to simultaneously test</w:t>
      </w:r>
      <w:r>
        <w:rPr>
          <w:rFonts w:ascii="Times New Roman" w:hAnsi="Times New Roman"/>
          <w:color w:val="FF0000"/>
          <w:sz w:val="28"/>
          <w:szCs w:val="28"/>
          <w:lang w:val="en-US"/>
        </w:rPr>
        <w:t xml:space="preserve"> </w:t>
      </w:r>
      <w:r>
        <w:rPr>
          <w:rFonts w:ascii="Times New Roman" w:hAnsi="Times New Roman"/>
          <w:color w:val="000000" w:themeColor="text1"/>
          <w:sz w:val="28"/>
          <w:szCs w:val="28"/>
          <w:lang w:val="en-US"/>
          <w14:textFill>
            <w14:solidFill>
              <w14:schemeClr w14:val="tx1"/>
            </w14:solidFill>
          </w14:textFill>
        </w:rPr>
        <w:t xml:space="preserve">only four birds per night. This circumstance, </w:t>
      </w:r>
      <w:r>
        <w:rPr>
          <w:rFonts w:ascii="Times New Roman" w:hAnsi="Times New Roman"/>
          <w:sz w:val="28"/>
          <w:szCs w:val="28"/>
          <w:lang w:val="en-US"/>
        </w:rPr>
        <w:t xml:space="preserve">coupled </w:t>
      </w:r>
      <w:r>
        <w:rPr>
          <w:rFonts w:ascii="Times New Roman" w:hAnsi="Times New Roman"/>
          <w:color w:val="000000" w:themeColor="text1"/>
          <w:sz w:val="28"/>
          <w:szCs w:val="28"/>
          <w:lang w:val="en-US"/>
          <w14:textFill>
            <w14:solidFill>
              <w14:schemeClr w14:val="tx1"/>
            </w14:solidFill>
          </w14:textFill>
        </w:rPr>
        <w:t>with our de</w:t>
      </w:r>
      <w:bookmarkStart w:id="15" w:name="_GoBack"/>
      <w:bookmarkEnd w:id="15"/>
      <w:r>
        <w:rPr>
          <w:rFonts w:ascii="Times New Roman" w:hAnsi="Times New Roman"/>
          <w:color w:val="000000" w:themeColor="text1"/>
          <w:sz w:val="28"/>
          <w:szCs w:val="28"/>
          <w:lang w:val="en-US"/>
          <w14:textFill>
            <w14:solidFill>
              <w14:schemeClr w14:val="tx1"/>
            </w14:solidFill>
          </w14:textFill>
        </w:rPr>
        <w:t xml:space="preserve">cision to collect blood samples every sixth day after the inoculation from the </w:t>
      </w:r>
      <w:r>
        <w:rPr>
          <w:rFonts w:ascii="Times New Roman" w:hAnsi="Times New Roman"/>
          <w:sz w:val="28"/>
          <w:szCs w:val="28"/>
          <w:lang w:val="en-US"/>
        </w:rPr>
        <w:t xml:space="preserve">entire </w:t>
      </w:r>
      <w:r>
        <w:rPr>
          <w:rFonts w:ascii="Times New Roman" w:hAnsi="Times New Roman"/>
          <w:color w:val="000000" w:themeColor="text1"/>
          <w:sz w:val="28"/>
          <w:szCs w:val="28"/>
          <w:lang w:val="en-US"/>
          <w14:textFill>
            <w14:solidFill>
              <w14:schemeClr w14:val="tx1"/>
            </w14:solidFill>
          </w14:textFill>
        </w:rPr>
        <w:t xml:space="preserve">experimental or control group at once, posed challenges for subsequent statistical analysis when </w:t>
      </w:r>
      <w:r>
        <w:rPr>
          <w:rFonts w:ascii="Times New Roman" w:hAnsi="Times New Roman"/>
          <w:sz w:val="28"/>
          <w:szCs w:val="28"/>
          <w:lang w:val="en-US"/>
        </w:rPr>
        <w:t>a c</w:t>
      </w:r>
      <w:r>
        <w:rPr>
          <w:rFonts w:ascii="Times New Roman" w:hAnsi="Times New Roman"/>
          <w:color w:val="000000" w:themeColor="text1"/>
          <w:sz w:val="28"/>
          <w:szCs w:val="28"/>
          <w:lang w:val="en-US"/>
          <w14:textFill>
            <w14:solidFill>
              <w14:schemeClr w14:val="tx1"/>
            </w14:solidFill>
          </w14:textFill>
        </w:rPr>
        <w:t>ombination of RMR and parasitemia level was necessary. T</w:t>
      </w:r>
      <w:r>
        <w:rPr>
          <w:rFonts w:ascii="Times New Roman" w:hAnsi="Times New Roman"/>
          <w:sz w:val="28"/>
          <w:szCs w:val="28"/>
          <w:lang w:val="en-US"/>
        </w:rPr>
        <w:t>o estimate the level of parasitemia on the day of RMR measurement, we calculated the parasitemia's dependence on the date, assuming that over relatively short time intervals (six days), the parasitemia development curve could be approximated as linear. This equation was derived for each RMR measurement from parasitemia data on the two days closest to it (one day before and one after the metabolic trial).</w:t>
      </w:r>
      <w:r>
        <w:rPr>
          <w:rFonts w:ascii="Times New Roman" w:hAnsi="Times New Roman"/>
          <w:color w:val="FF0066"/>
          <w:sz w:val="28"/>
          <w:szCs w:val="28"/>
          <w:lang w:val="en-US"/>
        </w:rPr>
        <w:t xml:space="preserve"> </w:t>
      </w:r>
    </w:p>
    <w:p>
      <w:pPr>
        <w:spacing w:line="360" w:lineRule="auto"/>
        <w:jc w:val="both"/>
        <w:rPr>
          <w:rFonts w:ascii="Times New Roman" w:hAnsi="Times New Roman"/>
          <w:sz w:val="28"/>
          <w:szCs w:val="28"/>
          <w:lang w:val="en-US"/>
        </w:rPr>
      </w:pPr>
      <w:r>
        <w:rPr>
          <w:rFonts w:ascii="Times New Roman" w:hAnsi="Times New Roman"/>
          <w:color w:val="000000" w:themeColor="text1"/>
          <w:sz w:val="28"/>
          <w:szCs w:val="28"/>
          <w:lang w:val="en-US"/>
          <w14:textFill>
            <w14:solidFill>
              <w14:schemeClr w14:val="tx1"/>
            </w14:solidFill>
          </w14:textFill>
        </w:rPr>
        <w:t xml:space="preserve">To describe the dynamics </w:t>
      </w:r>
      <w:r>
        <w:rPr>
          <w:rFonts w:ascii="Times New Roman" w:hAnsi="Times New Roman"/>
          <w:sz w:val="28"/>
          <w:szCs w:val="28"/>
          <w:lang w:val="en-US"/>
        </w:rPr>
        <w:t xml:space="preserve">of parasitemia, RMR, and IL-6 development, we used </w:t>
      </w:r>
      <w:commentRangeStart w:id="0"/>
      <w:commentRangeStart w:id="1"/>
      <w:r>
        <w:rPr>
          <w:rFonts w:ascii="Times New Roman" w:hAnsi="Times New Roman"/>
          <w:sz w:val="28"/>
          <w:szCs w:val="28"/>
          <w:lang w:val="en-US"/>
        </w:rPr>
        <w:t xml:space="preserve">generalized additive mixed models </w:t>
      </w:r>
      <w:commentRangeEnd w:id="0"/>
      <w:r>
        <w:rPr>
          <w:rStyle w:val="4"/>
          <w:rFonts w:ascii="Times New Roman" w:hAnsi="Times New Roman"/>
          <w:lang w:val="zh-CN" w:eastAsia="zh-CN"/>
        </w:rPr>
        <w:commentReference w:id="0"/>
      </w:r>
      <w:commentRangeEnd w:id="1"/>
      <w:r>
        <w:commentReference w:id="1"/>
      </w:r>
      <w:r>
        <w:rPr>
          <w:rFonts w:ascii="Times New Roman" w:hAnsi="Times New Roman"/>
          <w:sz w:val="28"/>
          <w:szCs w:val="28"/>
          <w:lang w:val="en-US"/>
        </w:rPr>
        <w:t>with a bird’s individual ring number (ID) as a random grouping factor (</w:t>
      </w:r>
      <w:commentRangeStart w:id="2"/>
      <w:commentRangeStart w:id="3"/>
      <w:r>
        <w:rPr>
          <w:rFonts w:ascii="Times New Roman" w:hAnsi="Times New Roman"/>
          <w:sz w:val="28"/>
          <w:szCs w:val="28"/>
          <w:highlight w:val="red"/>
          <w:lang w:val="en-US"/>
        </w:rPr>
        <w:t>Pederson</w:t>
      </w:r>
      <w:commentRangeEnd w:id="2"/>
      <w:r>
        <w:rPr>
          <w:rStyle w:val="4"/>
          <w:rFonts w:ascii="Times New Roman" w:hAnsi="Times New Roman"/>
          <w:lang w:val="zh-CN" w:eastAsia="zh-CN"/>
        </w:rPr>
        <w:commentReference w:id="2"/>
      </w:r>
      <w:commentRangeEnd w:id="3"/>
      <w:r>
        <w:commentReference w:id="3"/>
      </w:r>
      <w:r>
        <w:rPr>
          <w:rFonts w:ascii="Times New Roman" w:hAnsi="Times New Roman"/>
          <w:sz w:val="28"/>
          <w:szCs w:val="28"/>
          <w:highlight w:val="red"/>
          <w:lang w:val="en-US"/>
        </w:rPr>
        <w:t xml:space="preserve"> et al., 2018</w:t>
      </w:r>
      <w:r>
        <w:rPr>
          <w:rFonts w:ascii="Times New Roman" w:hAnsi="Times New Roman"/>
          <w:sz w:val="28"/>
          <w:szCs w:val="28"/>
          <w:lang w:val="en-US"/>
        </w:rPr>
        <w:t xml:space="preserve">). Function </w:t>
      </w:r>
      <w:r>
        <w:rPr>
          <w:rFonts w:ascii="Times New Roman" w:hAnsi="Times New Roman"/>
          <w:sz w:val="28"/>
          <w:szCs w:val="28"/>
          <w:highlight w:val="yellow"/>
          <w:lang w:val="en-US"/>
          <w:rPrChange w:id="0" w:author="Microsoft Office User" w:date="2023-09-08T16:54:00Z">
            <w:rPr>
              <w:rFonts w:ascii="Times New Roman" w:hAnsi="Times New Roman"/>
              <w:sz w:val="28"/>
              <w:szCs w:val="28"/>
              <w:lang w:val="en-US"/>
            </w:rPr>
          </w:rPrChange>
        </w:rPr>
        <w:t>gam()</w:t>
      </w:r>
      <w:r>
        <w:rPr>
          <w:rFonts w:ascii="Times New Roman" w:hAnsi="Times New Roman"/>
          <w:sz w:val="28"/>
          <w:szCs w:val="28"/>
          <w:lang w:val="en-US"/>
        </w:rPr>
        <w:t xml:space="preserve"> from the package “mgcv” </w:t>
      </w:r>
      <w:r>
        <w:rPr>
          <w:rFonts w:ascii="Times New Roman" w:hAnsi="Times New Roman"/>
          <w:sz w:val="28"/>
          <w:szCs w:val="28"/>
          <w:lang w:val="en-US"/>
        </w:rPr>
        <w:fldChar w:fldCharType="begin"/>
      </w:r>
      <w:r>
        <w:rPr>
          <w:rFonts w:ascii="Times New Roman" w:hAnsi="Times New Roman"/>
          <w:sz w:val="28"/>
          <w:szCs w:val="28"/>
          <w:lang w:val="en-US"/>
        </w:rPr>
        <w:instrText xml:space="preserve"> ADDIN EN.CITE &lt;EndNote&gt;&lt;Cite&gt;&lt;Author&gt;Wood&lt;/Author&gt;&lt;Year&gt;2017&lt;/Year&gt;&lt;RecNum&gt;173&lt;/RecNum&gt;&lt;DisplayText&gt;(Wood, 2017)&lt;/DisplayText&gt;&lt;record&gt;&lt;rec-number&gt;173&lt;/rec-number&gt;&lt;foreign-keys&gt;&lt;key app="EN" db-id="vdp55rrtpsvttyexws9v5ef7vtwddztw2sz2" timestamp="1691418099"&gt;173&lt;/key&gt;&lt;/foreign-keys&gt;&lt;ref-type name="Book"&gt;6&lt;/ref-type&gt;&lt;contributors&gt;&lt;authors&gt;&lt;author&gt;Wood, Simon N&lt;/author&gt;&lt;/authors&gt;&lt;/contributors&gt;&lt;titles&gt;&lt;title&gt;Generalized additive models: an introduction with R&lt;/title&gt;&lt;/titles&gt;&lt;dates&gt;&lt;year&gt;2017&lt;/year&gt;&lt;/dates&gt;&lt;publisher&gt;CRC press&lt;/publisher&gt;&lt;isbn&gt;1498728340&lt;/isbn&gt;&lt;urls&gt;&lt;/urls&gt;&lt;/record&gt;&lt;/Cite&gt;&lt;/EndNote&gt;</w:instrText>
      </w:r>
      <w:r>
        <w:rPr>
          <w:rFonts w:ascii="Times New Roman" w:hAnsi="Times New Roman"/>
          <w:sz w:val="28"/>
          <w:szCs w:val="28"/>
          <w:lang w:val="en-US"/>
        </w:rPr>
        <w:fldChar w:fldCharType="separate"/>
      </w:r>
      <w:r>
        <w:rPr>
          <w:rFonts w:ascii="Times New Roman" w:hAnsi="Times New Roman"/>
          <w:sz w:val="28"/>
          <w:szCs w:val="28"/>
          <w:lang w:val="en-US"/>
        </w:rPr>
        <w:t>(Wood, 2017)</w:t>
      </w:r>
      <w:r>
        <w:rPr>
          <w:rFonts w:ascii="Times New Roman" w:hAnsi="Times New Roman"/>
          <w:sz w:val="28"/>
          <w:szCs w:val="28"/>
          <w:lang w:val="en-US"/>
        </w:rPr>
        <w:fldChar w:fldCharType="end"/>
      </w:r>
      <w:r>
        <w:rPr>
          <w:rFonts w:ascii="Times New Roman" w:hAnsi="Times New Roman"/>
          <w:sz w:val="28"/>
          <w:szCs w:val="28"/>
          <w:lang w:val="en-US"/>
        </w:rPr>
        <w:t xml:space="preserve"> was used.</w:t>
      </w:r>
    </w:p>
    <w:p>
      <w:pPr>
        <w:spacing w:line="360" w:lineRule="auto"/>
        <w:jc w:val="both"/>
        <w:rPr>
          <w:rFonts w:ascii="Times New Roman" w:hAnsi="Times New Roman"/>
          <w:sz w:val="28"/>
          <w:szCs w:val="28"/>
          <w:lang w:val="en-US"/>
        </w:rPr>
      </w:pPr>
      <w:r>
        <w:rPr>
          <w:rFonts w:ascii="Times New Roman" w:hAnsi="Times New Roman"/>
          <w:sz w:val="28"/>
          <w:szCs w:val="28"/>
          <w:lang w:val="en-US"/>
        </w:rPr>
        <w:t xml:space="preserve">For each response variable, we fitted two models. The first one included one common smoother for all treatment levels (Control, SGS1 and GRW2), while the second model incorporated three distinct smoothers, each corresponding to a different treatment level. Both models within each response variable were compared using the Akaike information criterion (AIC). The model with the lowest AIC value was considered the final one. </w:t>
      </w:r>
    </w:p>
    <w:p>
      <w:pPr>
        <w:spacing w:line="360" w:lineRule="auto"/>
        <w:jc w:val="both"/>
        <w:rPr>
          <w:rFonts w:ascii="Times New Roman" w:hAnsi="Times New Roman"/>
          <w:sz w:val="28"/>
          <w:szCs w:val="28"/>
          <w:lang w:val="en-US"/>
        </w:rPr>
      </w:pPr>
      <w:r>
        <w:rPr>
          <w:rFonts w:ascii="Times New Roman" w:hAnsi="Times New Roman"/>
          <w:iCs/>
          <w:sz w:val="28"/>
          <w:szCs w:val="28"/>
          <w:lang w:val="en-US"/>
        </w:rPr>
        <w:t>In the GAMMwith RMR as the dependent variable, the bird’s body mass (log</w:t>
      </w:r>
      <w:r>
        <w:rPr>
          <w:rFonts w:ascii="Times New Roman" w:hAnsi="Times New Roman"/>
          <w:iCs/>
          <w:sz w:val="28"/>
          <w:szCs w:val="28"/>
          <w:vertAlign w:val="subscript"/>
          <w:lang w:val="en-US"/>
        </w:rPr>
        <w:t>10</w:t>
      </w:r>
      <w:r>
        <w:rPr>
          <w:rFonts w:ascii="Times New Roman" w:hAnsi="Times New Roman"/>
          <w:iCs/>
          <w:sz w:val="28"/>
          <w:szCs w:val="28"/>
          <w:lang w:val="en-US"/>
        </w:rPr>
        <w:t>-transformed M</w:t>
      </w:r>
      <w:r>
        <w:rPr>
          <w:rFonts w:ascii="Times New Roman" w:hAnsi="Times New Roman"/>
          <w:iCs/>
          <w:sz w:val="28"/>
          <w:szCs w:val="28"/>
          <w:vertAlign w:val="subscript"/>
          <w:lang w:val="en-US"/>
        </w:rPr>
        <w:t>b</w:t>
      </w:r>
      <w:r>
        <w:rPr>
          <w:rFonts w:ascii="Times New Roman" w:hAnsi="Times New Roman"/>
          <w:iCs/>
          <w:sz w:val="28"/>
          <w:szCs w:val="28"/>
          <w:lang w:val="en-US"/>
        </w:rPr>
        <w:t>) was included as a covariate</w:t>
      </w:r>
      <w:r>
        <w:rPr>
          <w:rFonts w:ascii="Times New Roman" w:hAnsi="Times New Roman"/>
          <w:sz w:val="28"/>
          <w:szCs w:val="28"/>
          <w:lang w:val="en-US"/>
        </w:rPr>
        <w:t xml:space="preserve"> for potential allometric relationships.</w:t>
      </w:r>
    </w:p>
    <w:p>
      <w:pPr>
        <w:spacing w:line="360" w:lineRule="auto"/>
        <w:jc w:val="both"/>
        <w:rPr>
          <w:rFonts w:ascii="Times New Roman" w:hAnsi="Times New Roman"/>
          <w:sz w:val="28"/>
          <w:szCs w:val="28"/>
          <w:lang w:val="en-US"/>
        </w:rPr>
      </w:pPr>
      <w:r>
        <w:rPr>
          <w:rFonts w:ascii="Times New Roman" w:hAnsi="Times New Roman"/>
          <w:sz w:val="28"/>
          <w:szCs w:val="28"/>
          <w:lang w:val="en-US"/>
        </w:rPr>
        <w:t>Since parasitemia,</w:t>
      </w:r>
      <w:r>
        <w:rPr>
          <w:rFonts w:ascii="Times New Roman" w:hAnsi="Times New Roman"/>
          <w:color w:val="000000" w:themeColor="text1"/>
          <w:sz w:val="28"/>
          <w:szCs w:val="28"/>
          <w:lang w:val="en-US"/>
          <w14:textFill>
            <w14:solidFill>
              <w14:schemeClr w14:val="tx1"/>
            </w14:solidFill>
          </w14:textFill>
        </w:rPr>
        <w:t xml:space="preserve"> our response variable, cannot have negative values, we used a negative binomial distribution to model it using GAM</w:t>
      </w:r>
      <w:r>
        <w:rPr>
          <w:rFonts w:ascii="Times New Roman" w:hAnsi="Times New Roman"/>
          <w:sz w:val="28"/>
          <w:szCs w:val="28"/>
          <w:lang w:val="en-US"/>
        </w:rPr>
        <w:t>. Regarding the other two dependent variables, GAMs were constructed based on Gaussian distributions (</w:t>
      </w:r>
      <w:r>
        <w:rPr>
          <w:rFonts w:ascii="Times New Roman" w:hAnsi="Times New Roman"/>
          <w:iCs/>
          <w:sz w:val="28"/>
          <w:szCs w:val="28"/>
          <w:lang w:val="en-US"/>
        </w:rPr>
        <w:t>RMR and IL-6 concentration were log</w:t>
      </w:r>
      <w:r>
        <w:rPr>
          <w:rFonts w:ascii="Times New Roman" w:hAnsi="Times New Roman"/>
          <w:iCs/>
          <w:sz w:val="28"/>
          <w:szCs w:val="28"/>
          <w:vertAlign w:val="subscript"/>
          <w:lang w:val="en-US"/>
        </w:rPr>
        <w:t>10</w:t>
      </w:r>
      <w:r>
        <w:rPr>
          <w:rFonts w:ascii="Times New Roman" w:hAnsi="Times New Roman"/>
          <w:iCs/>
          <w:sz w:val="28"/>
          <w:szCs w:val="28"/>
          <w:lang w:val="en-US"/>
        </w:rPr>
        <w:t>-transformed prior to analysis)</w:t>
      </w:r>
      <w:r>
        <w:rPr>
          <w:rFonts w:ascii="Times New Roman" w:hAnsi="Times New Roman"/>
          <w:sz w:val="28"/>
          <w:szCs w:val="28"/>
          <w:lang w:val="en-US"/>
        </w:rPr>
        <w:t xml:space="preserve">. The models` validity was assessed using residual and quantile-quantile plots. Function appraise() from the package “gratia”  </w:t>
      </w:r>
      <w:r>
        <w:rPr>
          <w:rFonts w:ascii="Times New Roman" w:hAnsi="Times New Roman"/>
          <w:sz w:val="28"/>
          <w:szCs w:val="28"/>
          <w:lang w:val="en-US"/>
        </w:rPr>
        <w:fldChar w:fldCharType="begin"/>
      </w:r>
      <w:r>
        <w:rPr>
          <w:rFonts w:ascii="Times New Roman" w:hAnsi="Times New Roman"/>
          <w:sz w:val="28"/>
          <w:szCs w:val="28"/>
          <w:lang w:val="en-US"/>
        </w:rPr>
        <w:instrText xml:space="preserve"> ADDIN EN.CITE &lt;EndNote&gt;&lt;Cite&gt;&lt;Author&gt;Simpson&lt;/Author&gt;&lt;Year&gt;2023&lt;/Year&gt;&lt;RecNum&gt;174&lt;/RecNum&gt;&lt;DisplayText&gt;(Simpson, 2023)&lt;/DisplayText&gt;&lt;record&gt;&lt;rec-number&gt;174&lt;/rec-number&gt;&lt;foreign-keys&gt;&lt;key app="EN" db-id="vdp55rrtpsvttyexws9v5ef7vtwddztw2sz2" timestamp="1691418314"&gt;174&lt;/key&gt;&lt;/foreign-keys&gt;&lt;ref-type name="Journal Article"&gt;17&lt;/ref-type&gt;&lt;contributors&gt;&lt;authors&gt;&lt;author&gt;Gavin L. Simpson&lt;/author&gt;&lt;/authors&gt;&lt;/contributors&gt;&lt;titles&gt;&lt;title&gt;Graceful &amp;apos;ggplot&amp;apos;-Based Graphics and Other Functions for GAMs&amp;#xD;Fitted Using &amp;apos;mgcv&amp;apos;&lt;/title&gt;&lt;secondary-title&gt;Ggplotbased graphics and other useful functions for GAMs fitted using Mgcv, 0.1-0 (Ggplot-based graphics and utility functions for working with GAMs fitted using the mgcv package)&lt;/secondary-title&gt;&lt;/titles&gt;&lt;periodical&gt;&lt;full-title&gt;Ggplotbased graphics and other useful functions for GAMs fitted using Mgcv, 0.1-0 (Ggplot-based graphics and utility functions for working with GAMs fitted using the mgcv package)&lt;/full-title&gt;&lt;/periodical&gt;&lt;dates&gt;&lt;year&gt;2023&lt;/year&gt;&lt;/dates&gt;&lt;urls&gt;&lt;/urls&gt;&lt;/record&gt;&lt;/Cite&gt;&lt;/EndNote&gt;</w:instrText>
      </w:r>
      <w:r>
        <w:rPr>
          <w:rFonts w:ascii="Times New Roman" w:hAnsi="Times New Roman"/>
          <w:sz w:val="28"/>
          <w:szCs w:val="28"/>
          <w:lang w:val="en-US"/>
        </w:rPr>
        <w:fldChar w:fldCharType="separate"/>
      </w:r>
      <w:r>
        <w:rPr>
          <w:rFonts w:ascii="Times New Roman" w:hAnsi="Times New Roman"/>
          <w:sz w:val="28"/>
          <w:szCs w:val="28"/>
          <w:lang w:val="en-US"/>
        </w:rPr>
        <w:t>(Simpson, 2023)</w:t>
      </w:r>
      <w:r>
        <w:rPr>
          <w:rFonts w:ascii="Times New Roman" w:hAnsi="Times New Roman"/>
          <w:sz w:val="28"/>
          <w:szCs w:val="28"/>
          <w:lang w:val="en-US"/>
        </w:rPr>
        <w:fldChar w:fldCharType="end"/>
      </w:r>
      <w:r>
        <w:rPr>
          <w:rFonts w:ascii="Times New Roman" w:hAnsi="Times New Roman"/>
          <w:sz w:val="28"/>
          <w:szCs w:val="28"/>
          <w:lang w:val="en-US"/>
        </w:rPr>
        <w:t xml:space="preserve"> was used for the analysis.</w:t>
      </w:r>
    </w:p>
    <w:p>
      <w:pPr>
        <w:spacing w:line="360" w:lineRule="auto"/>
        <w:jc w:val="both"/>
        <w:rPr>
          <w:rFonts w:ascii="Times New Roman" w:hAnsi="Times New Roman"/>
          <w:iCs/>
          <w:sz w:val="28"/>
          <w:szCs w:val="28"/>
          <w:lang w:val="en-US"/>
        </w:rPr>
      </w:pPr>
      <w:r>
        <w:rPr>
          <w:rFonts w:ascii="Times New Roman" w:hAnsi="Times New Roman"/>
          <w:iCs/>
          <w:sz w:val="28"/>
          <w:szCs w:val="28"/>
          <w:lang w:val="en-US"/>
        </w:rPr>
        <w:t xml:space="preserve">We checked the stability of RMR during the development of parasitemia by assessing its repeatability </w:t>
      </w:r>
      <w:r>
        <w:rPr>
          <w:rFonts w:ascii="Times New Roman" w:hAnsi="Times New Roman"/>
          <w:iCs/>
          <w:sz w:val="28"/>
          <w:szCs w:val="28"/>
          <w:lang w:val="en-US"/>
        </w:rPr>
        <w:fldChar w:fldCharType="begin"/>
      </w:r>
      <w:r>
        <w:rPr>
          <w:rFonts w:ascii="Times New Roman" w:hAnsi="Times New Roman"/>
          <w:iCs/>
          <w:sz w:val="28"/>
          <w:szCs w:val="28"/>
          <w:lang w:val="en-US"/>
        </w:rPr>
        <w:instrText xml:space="preserve"> ADDIN EN.CITE &lt;EndNote&gt;&lt;Cite&gt;&lt;Author&gt;Lessells&lt;/Author&gt;&lt;Year&gt;1987&lt;/Year&gt;&lt;RecNum&gt;146&lt;/RecNum&gt;&lt;DisplayText&gt;(Lessells and Boag, 1987; Nakagawa and Schielzeth, 2010)&lt;/DisplayText&gt;&lt;record&gt;&lt;rec-number&gt;146&lt;/rec-number&gt;&lt;foreign-keys&gt;&lt;key app="EN" db-id="vdp55rrtpsvttyexws9v5ef7vtwddztw2sz2" timestamp="1684157162"&gt;146&lt;/key&gt;&lt;/foreign-keys&gt;&lt;ref-type name="Journal Article"&gt;17&lt;/ref-type&gt;&lt;contributors&gt;&lt;authors&gt;&lt;author&gt;Lessells, CM&lt;/author&gt;&lt;author&gt;Boag, Peter T&lt;/author&gt;&lt;/authors&gt;&lt;/contributors&gt;&lt;titles&gt;&lt;title&gt;Unrepeatable repeatabilities: a common mistake&lt;/title&gt;&lt;secondary-title&gt;The Auk&lt;/secondary-title&gt;&lt;/titles&gt;&lt;periodical&gt;&lt;full-title&gt;The Auk&lt;/full-title&gt;&lt;/periodical&gt;&lt;pages&gt;116-121&lt;/pages&gt;&lt;volume&gt;104&lt;/volume&gt;&lt;number&gt;1&lt;/number&gt;&lt;dates&gt;&lt;year&gt;1987&lt;/year&gt;&lt;/dates&gt;&lt;isbn&gt;0004-8038&lt;/isbn&gt;&lt;urls&gt;&lt;/urls&gt;&lt;/record&gt;&lt;/Cite&gt;&lt;Cite&gt;&lt;Author&gt;Nakagawa&lt;/Author&gt;&lt;Year&gt;2010&lt;/Year&gt;&lt;RecNum&gt;147&lt;/RecNum&gt;&lt;record&gt;&lt;rec-number&gt;147&lt;/rec-number&gt;&lt;foreign-keys&gt;&lt;key app="EN" db-id="vdp55rrtpsvttyexws9v5ef7vtwddztw2sz2" timestamp="1684157265"&gt;147&lt;/key&gt;&lt;/foreign-keys&gt;&lt;ref-type name="Journal Article"&gt;17&lt;/ref-type&gt;&lt;contributors&gt;&lt;authors&gt;&lt;author&gt;Nakagawa, Shinichi&lt;/author&gt;&lt;author&gt;Schielzeth, Holger&lt;/author&gt;&lt;/authors&gt;&lt;/contributors&gt;&lt;titles&gt;&lt;title&gt;Repeatability for Gaussian and non‐Gaussian data: a practical guide for biologists&lt;/title&gt;&lt;secondary-title&gt;Biological Reviews&lt;/secondary-title&gt;&lt;/titles&gt;&lt;periodical&gt;&lt;full-title&gt;Biological Reviews&lt;/full-title&gt;&lt;/periodical&gt;&lt;pages&gt;935-956&lt;/pages&gt;&lt;volume&gt;85&lt;/volume&gt;&lt;number&gt;4&lt;/number&gt;&lt;dates&gt;&lt;year&gt;2010&lt;/year&gt;&lt;/dates&gt;&lt;isbn&gt;1464-7931&lt;/isbn&gt;&lt;urls&gt;&lt;/urls&gt;&lt;/record&gt;&lt;/Cite&gt;&lt;/EndNote&gt;</w:instrText>
      </w:r>
      <w:r>
        <w:rPr>
          <w:rFonts w:ascii="Times New Roman" w:hAnsi="Times New Roman"/>
          <w:iCs/>
          <w:sz w:val="28"/>
          <w:szCs w:val="28"/>
          <w:lang w:val="en-US"/>
        </w:rPr>
        <w:fldChar w:fldCharType="separate"/>
      </w:r>
      <w:r>
        <w:rPr>
          <w:rFonts w:ascii="Times New Roman" w:hAnsi="Times New Roman"/>
          <w:iCs/>
          <w:sz w:val="28"/>
          <w:szCs w:val="28"/>
          <w:lang w:val="en-US"/>
        </w:rPr>
        <w:t>(Lessells and Boag, 1987; Nakagawa and Schielzeth, 2010)</w:t>
      </w:r>
      <w:r>
        <w:rPr>
          <w:rFonts w:ascii="Times New Roman" w:hAnsi="Times New Roman"/>
          <w:iCs/>
          <w:sz w:val="28"/>
          <w:szCs w:val="28"/>
          <w:lang w:val="en-US"/>
        </w:rPr>
        <w:fldChar w:fldCharType="end"/>
      </w:r>
      <w:r>
        <w:rPr>
          <w:rFonts w:ascii="Times New Roman" w:hAnsi="Times New Roman"/>
          <w:iCs/>
          <w:sz w:val="28"/>
          <w:szCs w:val="28"/>
          <w:lang w:val="en-US"/>
        </w:rPr>
        <w:t>. We estimated repeatability of RMR using linear mixed-effects models (LMM), fitted by the function ‘rpt’ from the ‘rptR’ package (Stoffel et al., 2017). The individual ring number (ID) was set as a random effect and log</w:t>
      </w:r>
      <w:r>
        <w:rPr>
          <w:rFonts w:ascii="Times New Roman" w:hAnsi="Times New Roman"/>
          <w:iCs/>
          <w:sz w:val="28"/>
          <w:szCs w:val="28"/>
          <w:vertAlign w:val="subscript"/>
          <w:lang w:val="en-US"/>
        </w:rPr>
        <w:t xml:space="preserve">10 </w:t>
      </w:r>
      <w:r>
        <w:rPr>
          <w:rFonts w:ascii="Times New Roman" w:hAnsi="Times New Roman"/>
          <w:iCs/>
          <w:sz w:val="28"/>
          <w:szCs w:val="28"/>
          <w:lang w:val="en-US"/>
        </w:rPr>
        <w:t>(RMR) as a response factor. Since RMR highly depends on body mass (M</w:t>
      </w:r>
      <w:r>
        <w:rPr>
          <w:rFonts w:ascii="Times New Roman" w:hAnsi="Times New Roman"/>
          <w:iCs/>
          <w:sz w:val="28"/>
          <w:szCs w:val="28"/>
          <w:vertAlign w:val="subscript"/>
          <w:lang w:val="en-US"/>
        </w:rPr>
        <w:t>b</w:t>
      </w:r>
      <w:r>
        <w:rPr>
          <w:rFonts w:ascii="Times New Roman" w:hAnsi="Times New Roman"/>
          <w:iCs/>
          <w:sz w:val="28"/>
          <w:szCs w:val="28"/>
          <w:lang w:val="en-US"/>
        </w:rPr>
        <w:t xml:space="preserve">), we estimated adjusted RMR repeatability </w:t>
      </w:r>
      <w:r>
        <w:rPr>
          <w:rFonts w:ascii="Times New Roman" w:hAnsi="Times New Roman"/>
          <w:iCs/>
          <w:sz w:val="28"/>
          <w:szCs w:val="28"/>
          <w:lang w:val="en-US"/>
        </w:rPr>
        <w:fldChar w:fldCharType="begin"/>
      </w:r>
      <w:r>
        <w:rPr>
          <w:rFonts w:ascii="Times New Roman" w:hAnsi="Times New Roman"/>
          <w:iCs/>
          <w:sz w:val="28"/>
          <w:szCs w:val="28"/>
          <w:lang w:val="en-US"/>
        </w:rPr>
        <w:instrText xml:space="preserve"> ADDIN EN.CITE &lt;EndNote&gt;&lt;Cite&gt;&lt;Author&gt;Nakagawa&lt;/Author&gt;&lt;Year&gt;2010&lt;/Year&gt;&lt;RecNum&gt;147&lt;/RecNum&gt;&lt;DisplayText&gt;(Nakagawa and Schielzeth, 2010)&lt;/DisplayText&gt;&lt;record&gt;&lt;rec-number&gt;147&lt;/rec-number&gt;&lt;foreign-keys&gt;&lt;key app="EN" db-id="vdp55rrtpsvttyexws9v5ef7vtwddztw2sz2" timestamp="1684157265"&gt;147&lt;/key&gt;&lt;/foreign-keys&gt;&lt;ref-type name="Journal Article"&gt;17&lt;/ref-type&gt;&lt;contributors&gt;&lt;authors&gt;&lt;author&gt;Nakagawa, Shinichi&lt;/author&gt;&lt;author&gt;Schielzeth, Holger&lt;/author&gt;&lt;/authors&gt;&lt;/contributors&gt;&lt;titles&gt;&lt;title&gt;Repeatability for Gaussian and non‐Gaussian data: a practical guide for biologists&lt;/title&gt;&lt;secondary-title&gt;Biological Reviews&lt;/secondary-title&gt;&lt;/titles&gt;&lt;periodical&gt;&lt;full-title&gt;Biological Reviews&lt;/full-title&gt;&lt;/periodical&gt;&lt;pages&gt;935-956&lt;/pages&gt;&lt;volume&gt;85&lt;/volume&gt;&lt;number&gt;4&lt;/number&gt;&lt;dates&gt;&lt;year&gt;2010&lt;/year&gt;&lt;/dates&gt;&lt;isbn&gt;1464-7931&lt;/isbn&gt;&lt;urls&gt;&lt;/urls&gt;&lt;/record&gt;&lt;/Cite&gt;&lt;/EndNote&gt;</w:instrText>
      </w:r>
      <w:r>
        <w:rPr>
          <w:rFonts w:ascii="Times New Roman" w:hAnsi="Times New Roman"/>
          <w:iCs/>
          <w:sz w:val="28"/>
          <w:szCs w:val="28"/>
          <w:lang w:val="en-US"/>
        </w:rPr>
        <w:fldChar w:fldCharType="separate"/>
      </w:r>
      <w:r>
        <w:rPr>
          <w:rFonts w:ascii="Times New Roman" w:hAnsi="Times New Roman"/>
          <w:iCs/>
          <w:sz w:val="28"/>
          <w:szCs w:val="28"/>
          <w:lang w:val="en-US"/>
        </w:rPr>
        <w:t>(Nakagawa and Schielzeth, 2010)</w:t>
      </w:r>
      <w:r>
        <w:rPr>
          <w:rFonts w:ascii="Times New Roman" w:hAnsi="Times New Roman"/>
          <w:iCs/>
          <w:sz w:val="28"/>
          <w:szCs w:val="28"/>
          <w:lang w:val="en-US"/>
        </w:rPr>
        <w:fldChar w:fldCharType="end"/>
      </w:r>
      <w:r>
        <w:rPr>
          <w:rFonts w:ascii="Times New Roman" w:hAnsi="Times New Roman"/>
          <w:iCs/>
          <w:sz w:val="28"/>
          <w:szCs w:val="28"/>
          <w:lang w:val="en-US"/>
        </w:rPr>
        <w:t xml:space="preserve"> using log</w:t>
      </w:r>
      <w:r>
        <w:rPr>
          <w:rFonts w:ascii="Times New Roman" w:hAnsi="Times New Roman"/>
          <w:iCs/>
          <w:sz w:val="28"/>
          <w:szCs w:val="28"/>
          <w:vertAlign w:val="subscript"/>
          <w:lang w:val="en-US"/>
        </w:rPr>
        <w:t>10</w:t>
      </w:r>
      <w:r>
        <w:rPr>
          <w:rFonts w:ascii="Times New Roman" w:hAnsi="Times New Roman"/>
          <w:iCs/>
          <w:sz w:val="28"/>
          <w:szCs w:val="28"/>
          <w:lang w:val="en-US"/>
        </w:rPr>
        <w:t>(M</w:t>
      </w:r>
      <w:r>
        <w:rPr>
          <w:rFonts w:ascii="Times New Roman" w:hAnsi="Times New Roman"/>
          <w:iCs/>
          <w:sz w:val="28"/>
          <w:szCs w:val="28"/>
          <w:vertAlign w:val="subscript"/>
          <w:lang w:val="en-US"/>
        </w:rPr>
        <w:t>b</w:t>
      </w:r>
      <w:r>
        <w:rPr>
          <w:rFonts w:ascii="Times New Roman" w:hAnsi="Times New Roman"/>
          <w:iCs/>
          <w:sz w:val="28"/>
          <w:szCs w:val="28"/>
          <w:lang w:val="en-US"/>
        </w:rPr>
        <w:t xml:space="preserve">) as the covariate. Both the number of parametric bootstraps for estimation of standard error (SE) of repeatability (R) and the number of permutations for estimation of the P-value were set to </w:t>
      </w:r>
      <w:r>
        <w:rPr>
          <w:rFonts w:hint="default" w:ascii="Times New Roman" w:hAnsi="Times New Roman"/>
          <w:iCs/>
          <w:sz w:val="28"/>
          <w:szCs w:val="28"/>
          <w:lang w:val="en-US"/>
        </w:rPr>
        <w:t xml:space="preserve"> </w:t>
      </w:r>
      <w:commentRangeStart w:id="4"/>
      <w:commentRangeStart w:id="5"/>
      <w:commentRangeStart w:id="6"/>
      <w:r>
        <w:rPr>
          <w:rFonts w:ascii="Times New Roman" w:hAnsi="Times New Roman"/>
          <w:iCs/>
          <w:sz w:val="28"/>
          <w:szCs w:val="28"/>
          <w:lang w:val="en-US"/>
        </w:rPr>
        <w:t>1e4</w:t>
      </w:r>
      <w:commentRangeEnd w:id="4"/>
      <w:r>
        <w:rPr>
          <w:rStyle w:val="4"/>
          <w:rFonts w:ascii="Times New Roman" w:hAnsi="Times New Roman"/>
          <w:lang w:val="zh-CN" w:eastAsia="zh-CN"/>
        </w:rPr>
        <w:commentReference w:id="4"/>
      </w:r>
      <w:commentRangeEnd w:id="5"/>
      <w:r>
        <w:rPr>
          <w:rStyle w:val="4"/>
          <w:lang w:val="zh-CN" w:eastAsia="zh-CN"/>
        </w:rPr>
        <w:commentReference w:id="5"/>
      </w:r>
      <w:commentRangeEnd w:id="6"/>
      <w:r>
        <w:commentReference w:id="6"/>
      </w:r>
      <w:r>
        <w:rPr>
          <w:rFonts w:ascii="Times New Roman" w:hAnsi="Times New Roman"/>
          <w:iCs/>
          <w:sz w:val="28"/>
          <w:szCs w:val="28"/>
          <w:lang w:val="en-US"/>
        </w:rPr>
        <w:t>.</w:t>
      </w:r>
    </w:p>
    <w:p>
      <w:pPr>
        <w:spacing w:line="360" w:lineRule="auto"/>
        <w:jc w:val="both"/>
        <w:rPr>
          <w:rFonts w:ascii="Times New Roman" w:hAnsi="Times New Roman"/>
          <w:i/>
          <w:iCs/>
          <w:color w:val="CC0000"/>
          <w:sz w:val="28"/>
          <w:szCs w:val="28"/>
          <w:lang w:val="en-US"/>
        </w:rPr>
      </w:pPr>
    </w:p>
    <w:p>
      <w:pPr>
        <w:spacing w:line="360" w:lineRule="auto"/>
        <w:jc w:val="both"/>
        <w:rPr>
          <w:rFonts w:ascii="Times New Roman" w:hAnsi="Times New Roman"/>
          <w:b/>
          <w:bCs/>
          <w:color w:val="000000" w:themeColor="text1"/>
          <w:sz w:val="28"/>
          <w:szCs w:val="28"/>
          <w:lang w:val="en-US"/>
          <w14:textFill>
            <w14:solidFill>
              <w14:schemeClr w14:val="tx1"/>
            </w14:solidFill>
          </w14:textFill>
        </w:rPr>
      </w:pPr>
      <w:bookmarkStart w:id="8" w:name="_Hlk142735950"/>
      <w:r>
        <w:rPr>
          <w:rFonts w:ascii="Times New Roman" w:hAnsi="Times New Roman"/>
          <w:b/>
          <w:bCs/>
          <w:color w:val="000000" w:themeColor="text1"/>
          <w:sz w:val="28"/>
          <w:szCs w:val="28"/>
          <w:lang w:val="en-US"/>
          <w14:textFill>
            <w14:solidFill>
              <w14:schemeClr w14:val="tx1"/>
            </w14:solidFill>
          </w14:textFill>
        </w:rPr>
        <w:t>3. Results</w:t>
      </w:r>
    </w:p>
    <w:p>
      <w:pPr>
        <w:spacing w:line="360" w:lineRule="auto"/>
        <w:jc w:val="both"/>
        <w:rPr>
          <w:rFonts w:ascii="Times New Roman" w:hAnsi="Times New Roman"/>
          <w:i/>
          <w:iCs/>
          <w:color w:val="000000" w:themeColor="text1"/>
          <w:sz w:val="28"/>
          <w:szCs w:val="28"/>
          <w:lang w:val="en-US"/>
          <w14:textFill>
            <w14:solidFill>
              <w14:schemeClr w14:val="tx1"/>
            </w14:solidFill>
          </w14:textFill>
        </w:rPr>
      </w:pPr>
      <w:r>
        <w:rPr>
          <w:rFonts w:ascii="Times New Roman" w:hAnsi="Times New Roman"/>
          <w:i/>
          <w:iCs/>
          <w:color w:val="000000" w:themeColor="text1"/>
          <w:sz w:val="28"/>
          <w:szCs w:val="28"/>
          <w:lang w:val="en-US"/>
          <w14:textFill>
            <w14:solidFill>
              <w14:schemeClr w14:val="tx1"/>
            </w14:solidFill>
          </w14:textFill>
        </w:rPr>
        <w:t>3.1 Parasitemia development</w:t>
      </w:r>
    </w:p>
    <w:bookmarkEnd w:id="8"/>
    <w:p>
      <w:pPr>
        <w:spacing w:line="360" w:lineRule="auto"/>
        <w:jc w:val="both"/>
        <w:rPr>
          <w:rFonts w:ascii="Times New Roman" w:hAnsi="Times New Roman"/>
          <w:color w:val="000000" w:themeColor="text1"/>
          <w:sz w:val="28"/>
          <w:szCs w:val="28"/>
          <w:lang w:val="en-US"/>
          <w14:textFill>
            <w14:solidFill>
              <w14:schemeClr w14:val="tx1"/>
            </w14:solidFill>
          </w14:textFill>
        </w:rPr>
      </w:pPr>
      <w:r>
        <w:rPr>
          <w:rFonts w:ascii="Times New Roman" w:hAnsi="Times New Roman"/>
          <w:color w:val="000000" w:themeColor="text1"/>
          <w:sz w:val="28"/>
          <w:szCs w:val="28"/>
          <w:lang w:val="en-US"/>
          <w14:textFill>
            <w14:solidFill>
              <w14:schemeClr w14:val="tx1"/>
            </w14:solidFill>
          </w14:textFill>
        </w:rPr>
        <w:t>All experimental birds were susceptible to the infection</w:t>
      </w:r>
      <w:ins w:id="1" w:author="Vaidas Palinauskas" w:date="2023-09-08T23:39:00Z">
        <w:r>
          <w:rPr>
            <w:rFonts w:ascii="Times New Roman" w:hAnsi="Times New Roman"/>
            <w:color w:val="000000" w:themeColor="text1"/>
            <w:sz w:val="28"/>
            <w:szCs w:val="28"/>
            <w:lang w:val="en-US"/>
            <w14:textFill>
              <w14:solidFill>
                <w14:schemeClr w14:val="tx1"/>
              </w14:solidFill>
            </w14:textFill>
          </w:rPr>
          <w:t>s</w:t>
        </w:r>
      </w:ins>
      <w:r>
        <w:rPr>
          <w:rFonts w:ascii="Times New Roman" w:hAnsi="Times New Roman"/>
          <w:color w:val="000000" w:themeColor="text1"/>
          <w:sz w:val="28"/>
          <w:szCs w:val="28"/>
          <w:lang w:val="en-US"/>
          <w14:textFill>
            <w14:solidFill>
              <w14:schemeClr w14:val="tx1"/>
            </w14:solidFill>
          </w14:textFill>
        </w:rPr>
        <w:t xml:space="preserve">. The development of </w:t>
      </w:r>
      <w:r>
        <w:rPr>
          <w:rFonts w:ascii="Times New Roman" w:hAnsi="Times New Roman"/>
          <w:sz w:val="28"/>
          <w:szCs w:val="28"/>
          <w:lang w:val="en-US"/>
        </w:rPr>
        <w:t>parasitemia in the SGS1 group was typical</w:t>
      </w:r>
      <w:ins w:id="2" w:author="Vaidas Palinauskas" w:date="2023-09-08T23:40:00Z">
        <w:r>
          <w:rPr>
            <w:rFonts w:ascii="Times New Roman" w:hAnsi="Times New Roman"/>
            <w:sz w:val="28"/>
            <w:szCs w:val="28"/>
            <w:lang w:val="en-US"/>
          </w:rPr>
          <w:t>,</w:t>
        </w:r>
      </w:ins>
      <w:r>
        <w:rPr>
          <w:rFonts w:ascii="Times New Roman" w:hAnsi="Times New Roman"/>
          <w:sz w:val="28"/>
          <w:szCs w:val="28"/>
          <w:lang w:val="en-US"/>
        </w:rPr>
        <w:t xml:space="preserve"> with a prepatent period of about 6 days post inoculation (DPI) and a peak occurring on the 18th DPI, with a mean parasitemia 50.5% (±7.1%, here and thereafter SE are given). Minimal parasitemia during the acute stage was 0.1% and the maximum reached 90%. By the end of the experiment, all birds had less than 1% parasitemia except one bird with 3.5%. In the GRW2 group, the prepatent period exceeded 6 DPI, with the peak occurring with a slight delay on the 24th DPI with a mean parasitemia of 33.2</w:t>
      </w:r>
      <w:r>
        <w:rPr>
          <w:rFonts w:ascii="Times New Roman" w:hAnsi="Times New Roman"/>
          <w:color w:val="000000" w:themeColor="text1"/>
          <w:sz w:val="28"/>
          <w:szCs w:val="28"/>
          <w:lang w:val="en-US"/>
          <w14:textFill>
            <w14:solidFill>
              <w14:schemeClr w14:val="tx1"/>
            </w14:solidFill>
          </w14:textFill>
        </w:rPr>
        <w:t xml:space="preserve">% (±6.7). The acute stage was prolonged and by the end of the experiment eight birds out of ten survived acute parasitemia </w:t>
      </w:r>
      <w:r>
        <w:rPr>
          <w:rFonts w:ascii="Times New Roman" w:hAnsi="Times New Roman"/>
          <w:sz w:val="28"/>
          <w:szCs w:val="28"/>
          <w:lang w:val="en-US"/>
        </w:rPr>
        <w:t xml:space="preserve">remained above </w:t>
      </w:r>
      <w:r>
        <w:rPr>
          <w:rFonts w:ascii="Times New Roman" w:hAnsi="Times New Roman"/>
          <w:color w:val="000000" w:themeColor="text1"/>
          <w:sz w:val="28"/>
          <w:szCs w:val="28"/>
          <w:lang w:val="en-US"/>
          <w14:textFill>
            <w14:solidFill>
              <w14:schemeClr w14:val="tx1"/>
            </w14:solidFill>
          </w14:textFill>
        </w:rPr>
        <w:t xml:space="preserve">1%. The mortality rate for birds with the SGS1 was 50% (10 birds) and 45% (9 birds) for the GRW2 group. </w:t>
      </w:r>
      <w:r>
        <w:rPr>
          <w:rFonts w:ascii="Times New Roman" w:hAnsi="Times New Roman"/>
          <w:sz w:val="28"/>
          <w:szCs w:val="28"/>
          <w:lang w:val="en-US"/>
        </w:rPr>
        <w:t>The control group experienced a mortality rate of 25% (5 birds).</w:t>
      </w:r>
    </w:p>
    <w:p>
      <w:pPr>
        <w:spacing w:line="360" w:lineRule="auto"/>
        <w:jc w:val="both"/>
        <w:rPr>
          <w:rFonts w:ascii="Times New Roman" w:hAnsi="Times New Roman"/>
          <w:sz w:val="28"/>
          <w:szCs w:val="28"/>
          <w:lang w:val="en-US"/>
        </w:rPr>
      </w:pPr>
      <w:r>
        <w:rPr>
          <w:rFonts w:ascii="Times New Roman" w:hAnsi="Times New Roman"/>
          <w:sz w:val="28"/>
          <w:szCs w:val="28"/>
          <w:lang w:val="en-US"/>
        </w:rPr>
        <w:t xml:space="preserve">GAMMfitted with two different smoothers for two species (AIC = 1326) was better in comparison with GAMMincluding one common smoother for both species (AIC = 1362). The model parameters are given in Table 1. </w:t>
      </w:r>
    </w:p>
    <w:p>
      <w:pPr>
        <w:spacing w:line="360" w:lineRule="auto"/>
        <w:jc w:val="both"/>
        <w:rPr>
          <w:rFonts w:ascii="Times New Roman" w:hAnsi="Times New Roman"/>
          <w:color w:val="0070C0"/>
          <w:sz w:val="28"/>
          <w:szCs w:val="28"/>
          <w:lang w:val="en-US"/>
        </w:rPr>
      </w:pPr>
    </w:p>
    <w:p>
      <w:pPr>
        <w:spacing w:line="360" w:lineRule="auto"/>
        <w:jc w:val="both"/>
        <w:rPr>
          <w:rFonts w:ascii="Times New Roman" w:hAnsi="Times New Roman"/>
          <w:color w:val="0070C0"/>
          <w:sz w:val="28"/>
          <w:szCs w:val="28"/>
          <w:lang w:val="en-US"/>
        </w:rPr>
      </w:pPr>
    </w:p>
    <w:p>
      <w:pPr>
        <w:spacing w:line="360" w:lineRule="auto"/>
        <w:jc w:val="both"/>
        <w:rPr>
          <w:rFonts w:ascii="Times New Roman" w:hAnsi="Times New Roman"/>
          <w:color w:val="0070C0"/>
          <w:sz w:val="28"/>
          <w:szCs w:val="28"/>
          <w:lang w:val="en-US"/>
        </w:rPr>
      </w:pPr>
    </w:p>
    <w:p>
      <w:pPr>
        <w:spacing w:line="360" w:lineRule="auto"/>
        <w:jc w:val="both"/>
        <w:rPr>
          <w:rFonts w:ascii="Times New Roman" w:hAnsi="Times New Roman"/>
          <w:color w:val="0070C0"/>
          <w:sz w:val="28"/>
          <w:szCs w:val="28"/>
          <w:lang w:val="en-US"/>
        </w:rPr>
      </w:pPr>
    </w:p>
    <w:p>
      <w:pPr>
        <w:spacing w:line="360" w:lineRule="auto"/>
        <w:jc w:val="both"/>
        <w:rPr>
          <w:rFonts w:ascii="Times New Roman" w:hAnsi="Times New Roman"/>
          <w:sz w:val="28"/>
          <w:szCs w:val="28"/>
          <w:lang w:val="en-US"/>
        </w:rPr>
      </w:pPr>
      <w:commentRangeStart w:id="7"/>
      <w:commentRangeStart w:id="8"/>
      <w:r>
        <w:rPr>
          <w:rFonts w:ascii="Times New Roman" w:hAnsi="Times New Roman"/>
          <w:sz w:val="28"/>
          <w:szCs w:val="28"/>
          <w:lang w:val="en-US"/>
        </w:rPr>
        <w:t>Table 1</w:t>
      </w:r>
      <w:commentRangeEnd w:id="7"/>
      <w:r>
        <w:rPr>
          <w:rStyle w:val="4"/>
          <w:lang w:val="zh-CN" w:eastAsia="zh-CN"/>
        </w:rPr>
        <w:commentReference w:id="7"/>
      </w:r>
      <w:commentRangeEnd w:id="8"/>
      <w:r>
        <w:commentReference w:id="8"/>
      </w:r>
      <w:r>
        <w:rPr>
          <w:rFonts w:ascii="Times New Roman" w:hAnsi="Times New Roman"/>
          <w:sz w:val="28"/>
          <w:szCs w:val="28"/>
          <w:lang w:val="en-US"/>
        </w:rPr>
        <w:t>. GAMMparameters characterizing the course of parasitemia after parasite inoculation.</w:t>
      </w:r>
    </w:p>
    <w:tbl>
      <w:tblPr>
        <w:tblStyle w:val="3"/>
        <w:tblW w:w="0" w:type="auto"/>
        <w:jc w:val="center"/>
        <w:tblLayout w:type="fixed"/>
        <w:tblCellMar>
          <w:top w:w="0" w:type="dxa"/>
          <w:left w:w="10" w:type="dxa"/>
          <w:bottom w:w="0" w:type="dxa"/>
          <w:right w:w="10" w:type="dxa"/>
        </w:tblCellMar>
      </w:tblPr>
      <w:tblGrid>
        <w:gridCol w:w="2342"/>
        <w:gridCol w:w="1080"/>
        <w:gridCol w:w="1259"/>
        <w:gridCol w:w="920"/>
        <w:gridCol w:w="1241"/>
      </w:tblGrid>
      <w:tr>
        <w:tblPrEx>
          <w:tblCellMar>
            <w:top w:w="0" w:type="dxa"/>
            <w:left w:w="10" w:type="dxa"/>
            <w:bottom w:w="0" w:type="dxa"/>
            <w:right w:w="10" w:type="dxa"/>
          </w:tblCellMar>
        </w:tblPrEx>
        <w:trPr>
          <w:trHeight w:val="0" w:hRule="atLeast"/>
          <w:tblHeader/>
          <w:jc w:val="center"/>
        </w:trPr>
        <w:tc>
          <w:tcPr>
            <w:tcW w:w="6842" w:type="dxa"/>
            <w:gridSpan w:val="5"/>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wordWrap/>
              <w:spacing w:before="100" w:after="100" w:line="240" w:lineRule="auto"/>
              <w:ind w:left="100" w:right="100" w:firstLine="0"/>
              <w:jc w:val="left"/>
              <w:rPr>
                <w:rFonts w:hint="default" w:ascii="Arial" w:hAnsi="Arial" w:eastAsia="Arial" w:cs="Arial"/>
                <w:b w:val="0"/>
                <w:i w:val="0"/>
                <w:color w:val="000000"/>
                <w:sz w:val="22"/>
                <w:szCs w:val="22"/>
                <w:u w:val="none"/>
                <w:lang w:val="en-US"/>
              </w:rPr>
            </w:pPr>
            <w:r>
              <w:rPr>
                <w:rFonts w:hint="default" w:ascii="Arial" w:hAnsi="Arial" w:eastAsia="Arial" w:cs="Arial"/>
                <w:b w:val="0"/>
                <w:i w:val="0"/>
                <w:color w:val="000000"/>
                <w:sz w:val="22"/>
                <w:szCs w:val="22"/>
                <w:u w:val="none"/>
                <w:lang w:val="en-US"/>
              </w:rPr>
              <w:t>Parametric terms</w:t>
            </w:r>
          </w:p>
        </w:tc>
      </w:tr>
      <w:tr>
        <w:tblPrEx>
          <w:tblCellMar>
            <w:top w:w="0" w:type="dxa"/>
            <w:left w:w="10" w:type="dxa"/>
            <w:bottom w:w="0" w:type="dxa"/>
            <w:right w:w="10" w:type="dxa"/>
          </w:tblCellMar>
        </w:tblPrEx>
        <w:trPr>
          <w:trHeight w:val="0" w:hRule="atLeast"/>
          <w:tblHeader/>
          <w:jc w:val="center"/>
        </w:trPr>
        <w:tc>
          <w:tcPr>
            <w:tcW w:w="2342"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Term</w:t>
            </w:r>
          </w:p>
        </w:tc>
        <w:tc>
          <w:tcPr>
            <w:tcW w:w="1080"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Value</w:t>
            </w:r>
          </w:p>
        </w:tc>
        <w:tc>
          <w:tcPr>
            <w:tcW w:w="1259"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Std.Error</w:t>
            </w:r>
          </w:p>
        </w:tc>
        <w:tc>
          <w:tcPr>
            <w:tcW w:w="920"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t</w:t>
            </w:r>
          </w:p>
        </w:tc>
        <w:tc>
          <w:tcPr>
            <w:tcW w:w="1241"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p</w:t>
            </w:r>
          </w:p>
        </w:tc>
      </w:tr>
      <w:tr>
        <w:tblPrEx>
          <w:tblCellMar>
            <w:top w:w="0" w:type="dxa"/>
            <w:left w:w="10" w:type="dxa"/>
            <w:bottom w:w="0" w:type="dxa"/>
            <w:right w:w="10" w:type="dxa"/>
          </w:tblCellMar>
        </w:tblPrEx>
        <w:trPr>
          <w:trHeight w:val="651" w:hRule="atLeast"/>
          <w:jc w:val="center"/>
        </w:trPr>
        <w:tc>
          <w:tcPr>
            <w:tcW w:w="2342" w:type="dxa"/>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(Intercept)</w:t>
            </w:r>
          </w:p>
        </w:tc>
        <w:tc>
          <w:tcPr>
            <w:tcW w:w="1080" w:type="dxa"/>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0.260</w:t>
            </w:r>
          </w:p>
        </w:tc>
        <w:tc>
          <w:tcPr>
            <w:tcW w:w="1259" w:type="dxa"/>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0.365</w:t>
            </w:r>
          </w:p>
        </w:tc>
        <w:tc>
          <w:tcPr>
            <w:tcW w:w="920" w:type="dxa"/>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0.714</w:t>
            </w:r>
          </w:p>
        </w:tc>
        <w:tc>
          <w:tcPr>
            <w:tcW w:w="1241" w:type="dxa"/>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0.475</w:t>
            </w:r>
          </w:p>
        </w:tc>
      </w:tr>
      <w:tr>
        <w:tblPrEx>
          <w:tblCellMar>
            <w:top w:w="0" w:type="dxa"/>
            <w:left w:w="10" w:type="dxa"/>
            <w:bottom w:w="0" w:type="dxa"/>
            <w:right w:w="10" w:type="dxa"/>
          </w:tblCellMar>
        </w:tblPrEx>
        <w:trPr>
          <w:trHeight w:val="154" w:hRule="atLeast"/>
          <w:jc w:val="center"/>
        </w:trPr>
        <w:tc>
          <w:tcPr>
            <w:tcW w:w="2342" w:type="dxa"/>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Lineage</w:t>
            </w:r>
            <w:r>
              <w:rPr>
                <w:rFonts w:hint="default" w:ascii="Arial" w:hAnsi="Arial" w:eastAsia="Arial" w:cs="Arial"/>
                <w:b w:val="0"/>
                <w:i w:val="0"/>
                <w:color w:val="000000"/>
                <w:sz w:val="22"/>
                <w:szCs w:val="22"/>
                <w:u w:val="none"/>
                <w:lang w:val="en-US"/>
              </w:rPr>
              <w:t xml:space="preserve"> </w:t>
            </w:r>
            <w:r>
              <w:rPr>
                <w:rFonts w:ascii="Arial" w:hAnsi="Arial" w:eastAsia="Arial" w:cs="Arial"/>
                <w:b w:val="0"/>
                <w:i w:val="0"/>
                <w:color w:val="000000"/>
                <w:sz w:val="22"/>
                <w:szCs w:val="22"/>
                <w:u w:val="none"/>
                <w:vertAlign w:val="subscript"/>
              </w:rPr>
              <w:t>(GRW2)</w:t>
            </w:r>
          </w:p>
        </w:tc>
        <w:tc>
          <w:tcPr>
            <w:tcW w:w="1080" w:type="dxa"/>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-0.221</w:t>
            </w:r>
          </w:p>
        </w:tc>
        <w:tc>
          <w:tcPr>
            <w:tcW w:w="1259" w:type="dxa"/>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0.564</w:t>
            </w:r>
          </w:p>
        </w:tc>
        <w:tc>
          <w:tcPr>
            <w:tcW w:w="920" w:type="dxa"/>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-0.391</w:t>
            </w:r>
          </w:p>
        </w:tc>
        <w:tc>
          <w:tcPr>
            <w:tcW w:w="1241" w:type="dxa"/>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0.695</w:t>
            </w:r>
          </w:p>
        </w:tc>
      </w:tr>
      <w:tr>
        <w:tblPrEx>
          <w:tblCellMar>
            <w:top w:w="0" w:type="dxa"/>
            <w:left w:w="10" w:type="dxa"/>
            <w:bottom w:w="0" w:type="dxa"/>
            <w:right w:w="10" w:type="dxa"/>
          </w:tblCellMar>
        </w:tblPrEx>
        <w:trPr>
          <w:gridAfter w:val="1"/>
          <w:wAfter w:w="1241" w:type="dxa"/>
          <w:trHeight w:val="0" w:hRule="atLeast"/>
          <w:tblHeader/>
          <w:jc w:val="center"/>
        </w:trPr>
        <w:tc>
          <w:tcPr>
            <w:tcW w:w="5601" w:type="dxa"/>
            <w:gridSpan w:val="4"/>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wordWrap/>
              <w:spacing w:before="100" w:after="100" w:line="240" w:lineRule="auto"/>
              <w:ind w:left="100" w:right="100" w:firstLine="0"/>
              <w:jc w:val="left"/>
              <w:rPr>
                <w:rFonts w:hint="default" w:ascii="Arial" w:hAnsi="Arial" w:eastAsia="Arial" w:cs="Arial"/>
                <w:b w:val="0"/>
                <w:i w:val="0"/>
                <w:color w:val="000000"/>
                <w:sz w:val="22"/>
                <w:szCs w:val="22"/>
                <w:u w:val="none"/>
                <w:lang w:val="en-US"/>
              </w:rPr>
            </w:pPr>
            <w:r>
              <w:rPr>
                <w:rFonts w:hint="default" w:ascii="Arial" w:hAnsi="Arial" w:eastAsia="Arial" w:cs="Arial"/>
                <w:b w:val="0"/>
                <w:i w:val="0"/>
                <w:color w:val="000000"/>
                <w:sz w:val="22"/>
                <w:szCs w:val="22"/>
                <w:u w:val="none"/>
                <w:lang w:val="en-US"/>
              </w:rPr>
              <w:t>Smooth terms</w:t>
            </w:r>
          </w:p>
        </w:tc>
      </w:tr>
      <w:tr>
        <w:tblPrEx>
          <w:tblCellMar>
            <w:top w:w="0" w:type="dxa"/>
            <w:left w:w="10" w:type="dxa"/>
            <w:bottom w:w="0" w:type="dxa"/>
            <w:right w:w="10" w:type="dxa"/>
          </w:tblCellMar>
        </w:tblPrEx>
        <w:trPr>
          <w:gridAfter w:val="1"/>
          <w:wAfter w:w="1241" w:type="dxa"/>
          <w:trHeight w:val="0" w:hRule="atLeast"/>
          <w:tblHeader/>
          <w:jc w:val="center"/>
        </w:trPr>
        <w:tc>
          <w:tcPr>
            <w:tcW w:w="2342"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Term</w:t>
            </w:r>
          </w:p>
        </w:tc>
        <w:tc>
          <w:tcPr>
            <w:tcW w:w="1080"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edf</w:t>
            </w:r>
          </w:p>
        </w:tc>
        <w:tc>
          <w:tcPr>
            <w:tcW w:w="1259"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F</w:t>
            </w:r>
          </w:p>
        </w:tc>
        <w:tc>
          <w:tcPr>
            <w:tcW w:w="920"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p</w:t>
            </w:r>
          </w:p>
        </w:tc>
      </w:tr>
      <w:tr>
        <w:tblPrEx>
          <w:tblCellMar>
            <w:top w:w="0" w:type="dxa"/>
            <w:left w:w="10" w:type="dxa"/>
            <w:bottom w:w="0" w:type="dxa"/>
            <w:right w:w="10" w:type="dxa"/>
          </w:tblCellMar>
        </w:tblPrEx>
        <w:trPr>
          <w:gridAfter w:val="1"/>
          <w:wAfter w:w="1241" w:type="dxa"/>
          <w:trHeight w:val="0" w:hRule="atLeast"/>
          <w:jc w:val="center"/>
        </w:trPr>
        <w:tc>
          <w:tcPr>
            <w:tcW w:w="2342" w:type="dxa"/>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s(DPI):SGS1</w:t>
            </w:r>
          </w:p>
        </w:tc>
        <w:tc>
          <w:tcPr>
            <w:tcW w:w="1080" w:type="dxa"/>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6.939</w:t>
            </w:r>
          </w:p>
        </w:tc>
        <w:tc>
          <w:tcPr>
            <w:tcW w:w="1259" w:type="dxa"/>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234.997</w:t>
            </w:r>
          </w:p>
        </w:tc>
        <w:tc>
          <w:tcPr>
            <w:tcW w:w="920" w:type="dxa"/>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0.000</w:t>
            </w:r>
          </w:p>
        </w:tc>
      </w:tr>
      <w:tr>
        <w:tblPrEx>
          <w:tblCellMar>
            <w:top w:w="0" w:type="dxa"/>
            <w:left w:w="10" w:type="dxa"/>
            <w:bottom w:w="0" w:type="dxa"/>
            <w:right w:w="10" w:type="dxa"/>
          </w:tblCellMar>
        </w:tblPrEx>
        <w:trPr>
          <w:gridAfter w:val="1"/>
          <w:wAfter w:w="1241" w:type="dxa"/>
          <w:trHeight w:val="0" w:hRule="atLeast"/>
          <w:jc w:val="center"/>
        </w:trPr>
        <w:tc>
          <w:tcPr>
            <w:tcW w:w="2342"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s(DPI):GRW2</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6.286</w:t>
            </w:r>
          </w:p>
        </w:tc>
        <w:tc>
          <w:tcPr>
            <w:tcW w:w="1259"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119.558</w:t>
            </w:r>
          </w:p>
        </w:tc>
        <w:tc>
          <w:tcPr>
            <w:tcW w:w="92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0.000</w:t>
            </w:r>
          </w:p>
        </w:tc>
      </w:tr>
      <w:tr>
        <w:tblPrEx>
          <w:tblCellMar>
            <w:top w:w="0" w:type="dxa"/>
            <w:left w:w="10" w:type="dxa"/>
            <w:bottom w:w="0" w:type="dxa"/>
            <w:right w:w="10" w:type="dxa"/>
          </w:tblCellMar>
        </w:tblPrEx>
        <w:trPr>
          <w:gridAfter w:val="1"/>
          <w:wAfter w:w="1241" w:type="dxa"/>
          <w:trHeight w:val="0" w:hRule="atLeast"/>
          <w:jc w:val="center"/>
        </w:trPr>
        <w:tc>
          <w:tcPr>
            <w:tcW w:w="2342" w:type="dxa"/>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Random factor</w:t>
            </w:r>
          </w:p>
        </w:tc>
        <w:tc>
          <w:tcPr>
            <w:tcW w:w="1080" w:type="dxa"/>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25.379</w:t>
            </w:r>
          </w:p>
        </w:tc>
        <w:tc>
          <w:tcPr>
            <w:tcW w:w="1259" w:type="dxa"/>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109.395</w:t>
            </w:r>
          </w:p>
        </w:tc>
        <w:tc>
          <w:tcPr>
            <w:tcW w:w="920" w:type="dxa"/>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0.000</w:t>
            </w:r>
          </w:p>
        </w:tc>
      </w:tr>
    </w:tbl>
    <w:p>
      <w:pPr>
        <w:spacing w:line="360" w:lineRule="auto"/>
        <w:jc w:val="both"/>
        <w:rPr>
          <w:rFonts w:ascii="Times New Roman" w:hAnsi="Times New Roman"/>
          <w:sz w:val="28"/>
          <w:szCs w:val="28"/>
          <w:lang w:val="en-US"/>
        </w:rPr>
      </w:pPr>
    </w:p>
    <w:p>
      <w:pPr>
        <w:spacing w:line="360" w:lineRule="auto"/>
        <w:jc w:val="both"/>
        <w:rPr>
          <w:rFonts w:ascii="Times New Roman" w:hAnsi="Times New Roman"/>
        </w:rPr>
      </w:pPr>
      <w:r>
        <w:rPr>
          <w:rFonts w:ascii="SimSun" w:hAnsi="SimSun" w:eastAsia="SimSun" w:cs="SimSun"/>
          <w:sz w:val="24"/>
          <w:szCs w:val="24"/>
        </w:rPr>
        <w:drawing>
          <wp:inline distT="0" distB="0" distL="114300" distR="114300">
            <wp:extent cx="5711190" cy="4079240"/>
            <wp:effectExtent l="0" t="0" r="3810" b="5080"/>
            <wp:docPr id="2" name="Изображение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1" descr="IMG_256"/>
                    <pic:cNvPicPr>
                      <a:picLocks noChangeAspect="1"/>
                    </pic:cNvPicPr>
                  </pic:nvPicPr>
                  <pic:blipFill>
                    <a:blip r:embed="rId8"/>
                    <a:stretch>
                      <a:fillRect/>
                    </a:stretch>
                  </pic:blipFill>
                  <pic:spPr>
                    <a:xfrm>
                      <a:off x="0" y="0"/>
                      <a:ext cx="5711190" cy="4079240"/>
                    </a:xfrm>
                    <a:prstGeom prst="rect">
                      <a:avLst/>
                    </a:prstGeom>
                    <a:noFill/>
                    <a:ln w="9525">
                      <a:noFill/>
                    </a:ln>
                  </pic:spPr>
                </pic:pic>
              </a:graphicData>
            </a:graphic>
          </wp:inline>
        </w:drawing>
      </w:r>
    </w:p>
    <w:p>
      <w:pPr>
        <w:pStyle w:val="15"/>
        <w:spacing w:beforeAutospacing="0" w:after="120" w:afterAutospacing="0"/>
      </w:pPr>
      <w:bookmarkStart w:id="9" w:name="_Hlk141794700"/>
      <w:r>
        <w:rPr>
          <w:rFonts w:eastAsia="Helvetica"/>
          <w:sz w:val="16"/>
          <w:szCs w:val="16"/>
          <w:shd w:val="clear" w:color="auto" w:fill="FFFFFF"/>
        </w:rPr>
        <w:t xml:space="preserve">Figure 1. Parasitemia (%) on different days post inoculation (DPI) of two </w:t>
      </w:r>
      <w:r>
        <w:rPr>
          <w:rFonts w:eastAsia="Helvetica"/>
          <w:i/>
          <w:iCs/>
          <w:sz w:val="16"/>
          <w:szCs w:val="16"/>
          <w:shd w:val="clear" w:color="auto" w:fill="FFFFFF"/>
        </w:rPr>
        <w:t>Plasmodium</w:t>
      </w:r>
      <w:r>
        <w:rPr>
          <w:rFonts w:eastAsia="Helvetica"/>
          <w:sz w:val="16"/>
          <w:szCs w:val="16"/>
          <w:shd w:val="clear" w:color="auto" w:fill="FFFFFF"/>
        </w:rPr>
        <w:t xml:space="preserve"> species. </w:t>
      </w:r>
      <w:commentRangeStart w:id="9"/>
      <w:commentRangeStart w:id="10"/>
      <w:commentRangeStart w:id="11"/>
      <w:r>
        <w:rPr>
          <w:rFonts w:eastAsia="Helvetica"/>
          <w:sz w:val="16"/>
          <w:szCs w:val="16"/>
          <w:shd w:val="clear" w:color="auto" w:fill="FFFFFF"/>
        </w:rPr>
        <w:t xml:space="preserve">Panel </w:t>
      </w:r>
      <w:commentRangeEnd w:id="9"/>
      <w:r>
        <w:rPr>
          <w:rStyle w:val="4"/>
          <w:rFonts w:ascii="Calibri" w:hAnsi="Calibri" w:eastAsia="Calibri"/>
          <w:lang w:val="zh-CN" w:eastAsia="zh-CN"/>
        </w:rPr>
        <w:commentReference w:id="9"/>
      </w:r>
      <w:commentRangeEnd w:id="10"/>
      <w:r>
        <w:rPr>
          <w:rStyle w:val="4"/>
          <w:rFonts w:ascii="Calibri" w:hAnsi="Calibri" w:eastAsia="Calibri"/>
          <w:lang w:val="zh-CN" w:eastAsia="zh-CN"/>
        </w:rPr>
        <w:commentReference w:id="10"/>
      </w:r>
      <w:commentRangeEnd w:id="11"/>
      <w:r>
        <w:commentReference w:id="11"/>
      </w:r>
      <w:r>
        <w:rPr>
          <w:rFonts w:eastAsia="Helvetica"/>
          <w:sz w:val="16"/>
          <w:szCs w:val="16"/>
          <w:shd w:val="clear" w:color="auto" w:fill="FFFFFF"/>
        </w:rPr>
        <w:t xml:space="preserve">A represents the observed level of parasitemia (given in %) (dots) and predicted </w:t>
      </w:r>
      <w:r>
        <w:rPr>
          <w:rFonts w:eastAsia="Helvetica"/>
          <w:sz w:val="16"/>
          <w:szCs w:val="16"/>
          <w:shd w:val="clear" w:color="auto" w:fill="FFFFFF"/>
          <w:lang w:val="en-US"/>
        </w:rPr>
        <w:t>GAMM</w:t>
      </w:r>
      <w:r>
        <w:rPr>
          <w:rFonts w:eastAsia="Helvetica"/>
          <w:sz w:val="16"/>
          <w:szCs w:val="16"/>
          <w:shd w:val="clear" w:color="auto" w:fill="FFFFFF"/>
        </w:rPr>
        <w:t>(lines, gray areas around the lines represent 95% CI). Panel B represents the difference between smoothers. Time periods when the difference between smoothers is significantly different from zero are marked by black rectangles.</w:t>
      </w:r>
      <w:bookmarkEnd w:id="9"/>
    </w:p>
    <w:p>
      <w:pPr>
        <w:spacing w:line="360" w:lineRule="auto"/>
        <w:jc w:val="both"/>
        <w:rPr>
          <w:rFonts w:ascii="Times New Roman" w:hAnsi="Times New Roman"/>
          <w:sz w:val="28"/>
          <w:szCs w:val="28"/>
          <w:lang w:val="en-US"/>
        </w:rPr>
      </w:pPr>
      <w:r>
        <w:rPr>
          <w:rFonts w:ascii="Times New Roman" w:hAnsi="Times New Roman"/>
          <w:sz w:val="28"/>
          <w:szCs w:val="28"/>
          <w:lang w:val="en-US"/>
        </w:rPr>
        <w:t>No significant difference in the mean parasitemia level between the two parasite species was revealed in the fitted model (Table 1. parametric terms). The general patterns of parasitemia dynamics were similar for both species (Fig. 1, A). Although, in the case of SGS1, the parasitemia was significantly higher than that of GRW2 at the beginning of the disease development, at the end of the experiment, the parasitemia level of the second species became significantly higher than that of the first (Fig. 1, B).</w:t>
      </w:r>
    </w:p>
    <w:p>
      <w:pPr>
        <w:keepNext/>
        <w:spacing w:line="360" w:lineRule="auto"/>
        <w:jc w:val="both"/>
        <w:rPr>
          <w:rFonts w:ascii="Times New Roman" w:hAnsi="Times New Roman"/>
          <w:lang w:val="en-US"/>
        </w:rPr>
      </w:pPr>
    </w:p>
    <w:p>
      <w:pPr>
        <w:spacing w:line="360" w:lineRule="auto"/>
        <w:jc w:val="both"/>
        <w:rPr>
          <w:rFonts w:ascii="Times New Roman" w:hAnsi="Times New Roman"/>
          <w:i/>
          <w:iCs/>
          <w:color w:val="000000" w:themeColor="text1"/>
          <w:sz w:val="28"/>
          <w:szCs w:val="28"/>
          <w:lang w:val="en-US"/>
          <w14:textFill>
            <w14:solidFill>
              <w14:schemeClr w14:val="tx1"/>
            </w14:solidFill>
          </w14:textFill>
        </w:rPr>
      </w:pPr>
      <w:r>
        <w:rPr>
          <w:rFonts w:ascii="Times New Roman" w:hAnsi="Times New Roman"/>
          <w:i/>
          <w:iCs/>
          <w:color w:val="000000" w:themeColor="text1"/>
          <w:sz w:val="28"/>
          <w:szCs w:val="28"/>
          <w:lang w:val="en-US"/>
          <w14:textFill>
            <w14:solidFill>
              <w14:schemeClr w14:val="tx1"/>
            </w14:solidFill>
          </w14:textFill>
        </w:rPr>
        <w:t xml:space="preserve">3.2 Analysis of metabolic rates` dynamics </w:t>
      </w:r>
    </w:p>
    <w:p>
      <w:pPr>
        <w:spacing w:line="360" w:lineRule="auto"/>
        <w:jc w:val="both"/>
        <w:rPr>
          <w:rFonts w:ascii="Times New Roman" w:hAnsi="Times New Roman"/>
          <w:sz w:val="28"/>
          <w:szCs w:val="28"/>
          <w:lang w:val="en-US"/>
        </w:rPr>
      </w:pPr>
      <w:r>
        <w:rPr>
          <w:rFonts w:ascii="Times New Roman" w:hAnsi="Times New Roman"/>
          <w:sz w:val="28"/>
          <w:szCs w:val="28"/>
          <w:lang w:val="en-US"/>
        </w:rPr>
        <w:t>For the description of RMR the best GAM</w:t>
      </w:r>
      <w:r>
        <w:rPr>
          <w:rFonts w:hint="default" w:ascii="Times New Roman" w:hAnsi="Times New Roman"/>
          <w:sz w:val="28"/>
          <w:szCs w:val="28"/>
          <w:lang w:val="en-US"/>
        </w:rPr>
        <w:t>M</w:t>
      </w:r>
      <w:r>
        <w:rPr>
          <w:rFonts w:ascii="Times New Roman" w:hAnsi="Times New Roman"/>
          <w:sz w:val="28"/>
          <w:szCs w:val="28"/>
          <w:lang w:val="en-US"/>
        </w:rPr>
        <w:t xml:space="preserve">, the model with different smoothers (AIC = -753) was better than the model with common for all groups smoother (AIC = -700).  This suggests that RMR dynamics differed for each siskin group (SGS1, GRW2 and Control). </w:t>
      </w:r>
      <w:commentRangeStart w:id="12"/>
      <w:commentRangeStart w:id="13"/>
      <w:commentRangeStart w:id="14"/>
      <w:r>
        <w:rPr>
          <w:rFonts w:ascii="Times New Roman" w:hAnsi="Times New Roman"/>
          <w:strike/>
          <w:dstrike w:val="0"/>
          <w:sz w:val="28"/>
          <w:szCs w:val="28"/>
          <w:lang w:val="en-US"/>
        </w:rPr>
        <w:t>The GAMMparameters are presented in Table 2.</w:t>
      </w:r>
      <w:commentRangeEnd w:id="12"/>
      <w:r>
        <w:rPr>
          <w:rStyle w:val="4"/>
          <w:strike/>
          <w:dstrike w:val="0"/>
          <w:lang w:val="zh-CN" w:eastAsia="zh-CN"/>
        </w:rPr>
        <w:commentReference w:id="12"/>
      </w:r>
      <w:commentRangeEnd w:id="13"/>
      <w:r>
        <w:rPr>
          <w:rStyle w:val="4"/>
          <w:strike/>
          <w:dstrike w:val="0"/>
          <w:lang w:val="zh-CN" w:eastAsia="zh-CN"/>
        </w:rPr>
        <w:commentReference w:id="13"/>
      </w:r>
      <w:commentRangeEnd w:id="14"/>
      <w:r>
        <w:commentReference w:id="14"/>
      </w:r>
      <w:r>
        <w:rPr>
          <w:rFonts w:ascii="Times New Roman" w:hAnsi="Times New Roman"/>
          <w:strike/>
          <w:dstrike w:val="0"/>
          <w:sz w:val="28"/>
          <w:szCs w:val="28"/>
          <w:lang w:val="en-US"/>
        </w:rPr>
        <w:t xml:space="preserve"> </w:t>
      </w:r>
      <w:r>
        <w:rPr>
          <w:rFonts w:ascii="Times New Roman" w:hAnsi="Times New Roman"/>
          <w:sz w:val="28"/>
          <w:szCs w:val="28"/>
          <w:lang w:val="en-US"/>
        </w:rPr>
        <w:t xml:space="preserve">The smoothers for all groups were significantly curved (i.e., differed from the horizontal straight line, </w:t>
      </w:r>
      <w:commentRangeStart w:id="15"/>
      <w:r>
        <w:rPr>
          <w:rFonts w:ascii="Times New Roman" w:hAnsi="Times New Roman"/>
          <w:sz w:val="28"/>
          <w:szCs w:val="28"/>
          <w:highlight w:val="red"/>
          <w:lang w:val="en-US"/>
        </w:rPr>
        <w:t>Table</w:t>
      </w:r>
      <w:commentRangeEnd w:id="15"/>
      <w:r>
        <w:rPr>
          <w:rStyle w:val="4"/>
          <w:lang w:val="zh-CN" w:eastAsia="zh-CN"/>
        </w:rPr>
        <w:commentReference w:id="15"/>
      </w:r>
      <w:r>
        <w:rPr>
          <w:rFonts w:ascii="Times New Roman" w:hAnsi="Times New Roman"/>
          <w:sz w:val="28"/>
          <w:szCs w:val="28"/>
          <w:highlight w:val="red"/>
          <w:lang w:val="en-US"/>
        </w:rPr>
        <w:t xml:space="preserve"> ++</w:t>
      </w:r>
      <w:r>
        <w:rPr>
          <w:rFonts w:ascii="Times New Roman" w:hAnsi="Times New Roman"/>
          <w:sz w:val="28"/>
          <w:szCs w:val="28"/>
          <w:lang w:val="en-US"/>
        </w:rPr>
        <w:t xml:space="preserve">), indicating an unstable RMR level over the observation time within each group. (Fig 2. A-C). </w:t>
      </w:r>
    </w:p>
    <w:p>
      <w:pPr>
        <w:spacing w:line="360" w:lineRule="auto"/>
        <w:jc w:val="both"/>
        <w:rPr>
          <w:rFonts w:ascii="Times New Roman" w:hAnsi="Times New Roman"/>
          <w:sz w:val="28"/>
          <w:szCs w:val="28"/>
          <w:lang w:val="en-US"/>
        </w:rPr>
      </w:pPr>
      <w:commentRangeStart w:id="16"/>
      <w:r>
        <w:rPr>
          <w:rFonts w:ascii="Times New Roman" w:hAnsi="Times New Roman"/>
          <w:sz w:val="28"/>
          <w:szCs w:val="28"/>
          <w:lang w:val="en-US"/>
        </w:rPr>
        <w:t xml:space="preserve">Table 2. </w:t>
      </w:r>
      <w:commentRangeEnd w:id="16"/>
      <w:r>
        <w:rPr>
          <w:rStyle w:val="4"/>
          <w:lang w:val="zh-CN" w:eastAsia="zh-CN"/>
        </w:rPr>
        <w:commentReference w:id="16"/>
      </w:r>
      <w:r>
        <w:rPr>
          <w:rFonts w:ascii="Times New Roman" w:hAnsi="Times New Roman"/>
          <w:sz w:val="28"/>
          <w:szCs w:val="28"/>
          <w:lang w:val="en-US"/>
        </w:rPr>
        <w:t>GAM</w:t>
      </w:r>
      <w:r>
        <w:rPr>
          <w:rFonts w:hint="default" w:ascii="Times New Roman" w:hAnsi="Times New Roman"/>
          <w:sz w:val="28"/>
          <w:szCs w:val="28"/>
          <w:lang w:val="en-US"/>
        </w:rPr>
        <w:t>M</w:t>
      </w:r>
      <w:r>
        <w:rPr>
          <w:rFonts w:ascii="Times New Roman" w:hAnsi="Times New Roman"/>
          <w:sz w:val="28"/>
          <w:szCs w:val="28"/>
          <w:lang w:val="en-US"/>
        </w:rPr>
        <w:t xml:space="preserve"> parameters characterizing the course of RMR after parasite inoculation.</w:t>
      </w:r>
    </w:p>
    <w:tbl>
      <w:tblPr>
        <w:tblStyle w:val="3"/>
        <w:tblW w:w="0" w:type="auto"/>
        <w:jc w:val="center"/>
        <w:tblLayout w:type="fixed"/>
        <w:tblCellMar>
          <w:top w:w="0" w:type="dxa"/>
          <w:left w:w="10" w:type="dxa"/>
          <w:bottom w:w="0" w:type="dxa"/>
          <w:right w:w="10" w:type="dxa"/>
        </w:tblCellMar>
      </w:tblPr>
      <w:tblGrid>
        <w:gridCol w:w="2566"/>
        <w:gridCol w:w="1080"/>
        <w:gridCol w:w="1150"/>
        <w:gridCol w:w="1010"/>
        <w:gridCol w:w="1080"/>
      </w:tblGrid>
      <w:tr>
        <w:tblPrEx>
          <w:tblCellMar>
            <w:top w:w="0" w:type="dxa"/>
            <w:left w:w="10" w:type="dxa"/>
            <w:bottom w:w="0" w:type="dxa"/>
            <w:right w:w="10" w:type="dxa"/>
          </w:tblCellMar>
        </w:tblPrEx>
        <w:trPr>
          <w:trHeight w:val="0" w:hRule="atLeast"/>
          <w:tblHeader/>
          <w:jc w:val="center"/>
        </w:trPr>
        <w:tc>
          <w:tcPr>
            <w:tcW w:w="6886" w:type="dxa"/>
            <w:gridSpan w:val="5"/>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rFonts w:ascii="Arial" w:hAnsi="Arial" w:eastAsia="Arial" w:cs="Arial"/>
                <w:b w:val="0"/>
                <w:i w:val="0"/>
                <w:color w:val="000000"/>
                <w:sz w:val="22"/>
                <w:szCs w:val="22"/>
                <w:u w:val="none"/>
              </w:rPr>
            </w:pPr>
            <w:r>
              <w:rPr>
                <w:rFonts w:hint="default" w:ascii="Arial" w:hAnsi="Arial" w:eastAsia="Arial" w:cs="Arial"/>
                <w:b w:val="0"/>
                <w:i w:val="0"/>
                <w:color w:val="000000"/>
                <w:sz w:val="22"/>
                <w:szCs w:val="22"/>
                <w:u w:val="none"/>
                <w:lang w:val="en-US"/>
              </w:rPr>
              <w:t>Parametric terms</w:t>
            </w:r>
          </w:p>
        </w:tc>
      </w:tr>
      <w:tr>
        <w:tblPrEx>
          <w:tblCellMar>
            <w:top w:w="0" w:type="dxa"/>
            <w:left w:w="10" w:type="dxa"/>
            <w:bottom w:w="0" w:type="dxa"/>
            <w:right w:w="10" w:type="dxa"/>
          </w:tblCellMar>
        </w:tblPrEx>
        <w:trPr>
          <w:trHeight w:val="0" w:hRule="atLeast"/>
          <w:tblHeader/>
          <w:jc w:val="center"/>
        </w:trPr>
        <w:tc>
          <w:tcPr>
            <w:tcW w:w="2566"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Term</w:t>
            </w:r>
          </w:p>
        </w:tc>
        <w:tc>
          <w:tcPr>
            <w:tcW w:w="1080"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Value</w:t>
            </w:r>
          </w:p>
        </w:tc>
        <w:tc>
          <w:tcPr>
            <w:tcW w:w="1150"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Std.Error</w:t>
            </w:r>
          </w:p>
        </w:tc>
        <w:tc>
          <w:tcPr>
            <w:tcW w:w="1010"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t</w:t>
            </w:r>
          </w:p>
        </w:tc>
        <w:tc>
          <w:tcPr>
            <w:tcW w:w="1080"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p</w:t>
            </w:r>
          </w:p>
        </w:tc>
      </w:tr>
      <w:tr>
        <w:tblPrEx>
          <w:tblCellMar>
            <w:top w:w="0" w:type="dxa"/>
            <w:left w:w="10" w:type="dxa"/>
            <w:bottom w:w="0" w:type="dxa"/>
            <w:right w:w="10" w:type="dxa"/>
          </w:tblCellMar>
        </w:tblPrEx>
        <w:trPr>
          <w:trHeight w:val="0" w:hRule="atLeast"/>
          <w:jc w:val="center"/>
        </w:trPr>
        <w:tc>
          <w:tcPr>
            <w:tcW w:w="2566" w:type="dxa"/>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(Intercept)</w:t>
            </w:r>
          </w:p>
        </w:tc>
        <w:tc>
          <w:tcPr>
            <w:tcW w:w="1080" w:type="dxa"/>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0.867</w:t>
            </w:r>
          </w:p>
        </w:tc>
        <w:tc>
          <w:tcPr>
            <w:tcW w:w="1150" w:type="dxa"/>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0.108</w:t>
            </w:r>
          </w:p>
        </w:tc>
        <w:tc>
          <w:tcPr>
            <w:tcW w:w="1010" w:type="dxa"/>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8.000</w:t>
            </w:r>
          </w:p>
        </w:tc>
        <w:tc>
          <w:tcPr>
            <w:tcW w:w="1080" w:type="dxa"/>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hint="default" w:ascii="Arial" w:hAnsi="Arial" w:eastAsia="Arial" w:cs="Arial"/>
                <w:b w:val="0"/>
                <w:i w:val="0"/>
                <w:color w:val="000000"/>
                <w:sz w:val="22"/>
                <w:szCs w:val="22"/>
                <w:u w:val="none"/>
                <w:lang w:val="en-US"/>
              </w:rPr>
              <w:t>&lt;</w:t>
            </w:r>
            <w:r>
              <w:rPr>
                <w:rFonts w:ascii="Arial" w:hAnsi="Arial" w:eastAsia="Arial" w:cs="Arial"/>
                <w:b w:val="0"/>
                <w:i w:val="0"/>
                <w:color w:val="000000"/>
                <w:sz w:val="22"/>
                <w:szCs w:val="22"/>
                <w:u w:val="none"/>
              </w:rPr>
              <w:t>0.00</w:t>
            </w:r>
            <w:r>
              <w:rPr>
                <w:rFonts w:hint="default" w:ascii="Arial" w:hAnsi="Arial" w:eastAsia="Arial" w:cs="Arial"/>
                <w:b w:val="0"/>
                <w:i w:val="0"/>
                <w:color w:val="000000"/>
                <w:sz w:val="22"/>
                <w:szCs w:val="22"/>
                <w:u w:val="none"/>
                <w:lang w:val="en-US"/>
              </w:rPr>
              <w:t>1</w:t>
            </w:r>
          </w:p>
        </w:tc>
      </w:tr>
      <w:tr>
        <w:tblPrEx>
          <w:tblCellMar>
            <w:top w:w="0" w:type="dxa"/>
            <w:left w:w="10" w:type="dxa"/>
            <w:bottom w:w="0" w:type="dxa"/>
            <w:right w:w="10" w:type="dxa"/>
          </w:tblCellMar>
        </w:tblPrEx>
        <w:trPr>
          <w:trHeight w:val="0" w:hRule="atLeast"/>
          <w:jc w:val="center"/>
        </w:trPr>
        <w:tc>
          <w:tcPr>
            <w:tcW w:w="2566"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Lineage</w:t>
            </w:r>
            <w:r>
              <w:rPr>
                <w:rFonts w:hint="default" w:ascii="Arial" w:hAnsi="Arial" w:eastAsia="Arial" w:cs="Arial"/>
                <w:b w:val="0"/>
                <w:i w:val="0"/>
                <w:color w:val="000000"/>
                <w:sz w:val="22"/>
                <w:szCs w:val="22"/>
                <w:u w:val="none"/>
                <w:lang w:val="en-US"/>
              </w:rPr>
              <w:t xml:space="preserve"> </w:t>
            </w:r>
            <w:r>
              <w:rPr>
                <w:rFonts w:ascii="Arial" w:hAnsi="Arial" w:eastAsia="Arial" w:cs="Arial"/>
                <w:b w:val="0"/>
                <w:i w:val="0"/>
                <w:color w:val="000000"/>
                <w:sz w:val="22"/>
                <w:szCs w:val="22"/>
                <w:u w:val="none"/>
                <w:vertAlign w:val="subscript"/>
              </w:rPr>
              <w:t>(SGS1)</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-0.021</w:t>
            </w:r>
          </w:p>
        </w:tc>
        <w:tc>
          <w:tcPr>
            <w:tcW w:w="115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0.011</w:t>
            </w:r>
          </w:p>
        </w:tc>
        <w:tc>
          <w:tcPr>
            <w:tcW w:w="101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-1.951</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0.053</w:t>
            </w:r>
          </w:p>
        </w:tc>
      </w:tr>
      <w:tr>
        <w:tblPrEx>
          <w:tblCellMar>
            <w:top w:w="0" w:type="dxa"/>
            <w:left w:w="10" w:type="dxa"/>
            <w:bottom w:w="0" w:type="dxa"/>
            <w:right w:w="10" w:type="dxa"/>
          </w:tblCellMar>
        </w:tblPrEx>
        <w:trPr>
          <w:trHeight w:val="0" w:hRule="atLeast"/>
          <w:jc w:val="center"/>
        </w:trPr>
        <w:tc>
          <w:tcPr>
            <w:tcW w:w="2566"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Lineage</w:t>
            </w:r>
            <w:r>
              <w:rPr>
                <w:rFonts w:hint="default" w:ascii="Arial" w:hAnsi="Arial" w:eastAsia="Arial" w:cs="Arial"/>
                <w:b w:val="0"/>
                <w:i w:val="0"/>
                <w:color w:val="000000"/>
                <w:sz w:val="22"/>
                <w:szCs w:val="22"/>
                <w:u w:val="none"/>
                <w:lang w:val="en-US"/>
              </w:rPr>
              <w:t xml:space="preserve"> </w:t>
            </w:r>
            <w:r>
              <w:rPr>
                <w:rFonts w:ascii="Arial" w:hAnsi="Arial" w:eastAsia="Arial" w:cs="Arial"/>
                <w:b w:val="0"/>
                <w:i w:val="0"/>
                <w:color w:val="000000"/>
                <w:sz w:val="22"/>
                <w:szCs w:val="22"/>
                <w:u w:val="none"/>
                <w:vertAlign w:val="subscript"/>
              </w:rPr>
              <w:t>(GRW2)</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0.007</w:t>
            </w:r>
          </w:p>
        </w:tc>
        <w:tc>
          <w:tcPr>
            <w:tcW w:w="115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0.011</w:t>
            </w:r>
          </w:p>
        </w:tc>
        <w:tc>
          <w:tcPr>
            <w:tcW w:w="101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0.635</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0.526</w:t>
            </w:r>
          </w:p>
        </w:tc>
      </w:tr>
      <w:tr>
        <w:tblPrEx>
          <w:tblCellMar>
            <w:top w:w="0" w:type="dxa"/>
            <w:left w:w="10" w:type="dxa"/>
            <w:bottom w:w="0" w:type="dxa"/>
            <w:right w:w="10" w:type="dxa"/>
          </w:tblCellMar>
        </w:tblPrEx>
        <w:trPr>
          <w:trHeight w:val="0" w:hRule="atLeast"/>
          <w:jc w:val="center"/>
        </w:trPr>
        <w:tc>
          <w:tcPr>
            <w:tcW w:w="2566" w:type="dxa"/>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log10(Mass)</w:t>
            </w:r>
          </w:p>
        </w:tc>
        <w:tc>
          <w:tcPr>
            <w:tcW w:w="1080" w:type="dxa"/>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0.446</w:t>
            </w:r>
          </w:p>
        </w:tc>
        <w:tc>
          <w:tcPr>
            <w:tcW w:w="1150" w:type="dxa"/>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0.097</w:t>
            </w:r>
          </w:p>
        </w:tc>
        <w:tc>
          <w:tcPr>
            <w:tcW w:w="1010" w:type="dxa"/>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4.581</w:t>
            </w:r>
          </w:p>
        </w:tc>
        <w:tc>
          <w:tcPr>
            <w:tcW w:w="1080" w:type="dxa"/>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rFonts w:hint="default"/>
                <w:lang w:val="en-US"/>
              </w:rPr>
            </w:pPr>
            <w:r>
              <w:rPr>
                <w:rFonts w:hint="default" w:ascii="Arial" w:hAnsi="Arial" w:eastAsia="Arial" w:cs="Arial"/>
                <w:b w:val="0"/>
                <w:i w:val="0"/>
                <w:color w:val="000000"/>
                <w:sz w:val="22"/>
                <w:szCs w:val="22"/>
                <w:u w:val="none"/>
                <w:lang w:val="en-US"/>
              </w:rPr>
              <w:t>&lt;</w:t>
            </w:r>
            <w:r>
              <w:rPr>
                <w:rFonts w:ascii="Arial" w:hAnsi="Arial" w:eastAsia="Arial" w:cs="Arial"/>
                <w:b w:val="0"/>
                <w:i w:val="0"/>
                <w:color w:val="000000"/>
                <w:sz w:val="22"/>
                <w:szCs w:val="22"/>
                <w:u w:val="none"/>
              </w:rPr>
              <w:t>0.00</w:t>
            </w:r>
            <w:r>
              <w:rPr>
                <w:rFonts w:hint="default" w:ascii="Arial" w:hAnsi="Arial" w:eastAsia="Arial" w:cs="Arial"/>
                <w:b w:val="0"/>
                <w:i w:val="0"/>
                <w:color w:val="000000"/>
                <w:sz w:val="22"/>
                <w:szCs w:val="22"/>
                <w:u w:val="none"/>
                <w:lang w:val="en-US"/>
              </w:rPr>
              <w:t>1</w:t>
            </w:r>
          </w:p>
        </w:tc>
      </w:tr>
      <w:tr>
        <w:tblPrEx>
          <w:tblCellMar>
            <w:top w:w="0" w:type="dxa"/>
            <w:left w:w="10" w:type="dxa"/>
            <w:bottom w:w="0" w:type="dxa"/>
            <w:right w:w="10" w:type="dxa"/>
          </w:tblCellMar>
        </w:tblPrEx>
        <w:trPr>
          <w:gridAfter w:val="1"/>
          <w:wAfter w:w="1080" w:type="dxa"/>
          <w:trHeight w:val="0" w:hRule="atLeast"/>
          <w:tblHeader/>
          <w:jc w:val="center"/>
        </w:trPr>
        <w:tc>
          <w:tcPr>
            <w:tcW w:w="5806" w:type="dxa"/>
            <w:gridSpan w:val="4"/>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rFonts w:ascii="Arial" w:hAnsi="Arial" w:eastAsia="Arial" w:cs="Arial"/>
                <w:b w:val="0"/>
                <w:i w:val="0"/>
                <w:color w:val="000000"/>
                <w:sz w:val="22"/>
                <w:szCs w:val="22"/>
                <w:u w:val="none"/>
              </w:rPr>
            </w:pPr>
            <w:r>
              <w:rPr>
                <w:rFonts w:hint="default" w:ascii="Arial" w:hAnsi="Arial" w:eastAsia="Arial" w:cs="Arial"/>
                <w:b w:val="0"/>
                <w:i w:val="0"/>
                <w:color w:val="000000"/>
                <w:sz w:val="22"/>
                <w:szCs w:val="22"/>
                <w:u w:val="none"/>
                <w:lang w:val="en-US"/>
              </w:rPr>
              <w:t>Smooth terms</w:t>
            </w:r>
          </w:p>
        </w:tc>
      </w:tr>
      <w:tr>
        <w:tblPrEx>
          <w:tblCellMar>
            <w:top w:w="0" w:type="dxa"/>
            <w:left w:w="10" w:type="dxa"/>
            <w:bottom w:w="0" w:type="dxa"/>
            <w:right w:w="10" w:type="dxa"/>
          </w:tblCellMar>
        </w:tblPrEx>
        <w:trPr>
          <w:gridAfter w:val="1"/>
          <w:wAfter w:w="1080" w:type="dxa"/>
          <w:trHeight w:val="0" w:hRule="atLeast"/>
          <w:tblHeader/>
          <w:jc w:val="center"/>
        </w:trPr>
        <w:tc>
          <w:tcPr>
            <w:tcW w:w="2566"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Term</w:t>
            </w:r>
          </w:p>
        </w:tc>
        <w:tc>
          <w:tcPr>
            <w:tcW w:w="1080"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edf</w:t>
            </w:r>
          </w:p>
        </w:tc>
        <w:tc>
          <w:tcPr>
            <w:tcW w:w="1150"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F</w:t>
            </w:r>
          </w:p>
        </w:tc>
        <w:tc>
          <w:tcPr>
            <w:tcW w:w="1010"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p</w:t>
            </w:r>
          </w:p>
        </w:tc>
      </w:tr>
      <w:tr>
        <w:tblPrEx>
          <w:tblCellMar>
            <w:top w:w="0" w:type="dxa"/>
            <w:left w:w="10" w:type="dxa"/>
            <w:bottom w:w="0" w:type="dxa"/>
            <w:right w:w="10" w:type="dxa"/>
          </w:tblCellMar>
        </w:tblPrEx>
        <w:trPr>
          <w:gridAfter w:val="1"/>
          <w:wAfter w:w="1080" w:type="dxa"/>
          <w:trHeight w:val="0" w:hRule="atLeast"/>
          <w:jc w:val="center"/>
        </w:trPr>
        <w:tc>
          <w:tcPr>
            <w:tcW w:w="2566" w:type="dxa"/>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s(DPI):Control</w:t>
            </w:r>
          </w:p>
        </w:tc>
        <w:tc>
          <w:tcPr>
            <w:tcW w:w="1080" w:type="dxa"/>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3.353</w:t>
            </w:r>
          </w:p>
        </w:tc>
        <w:tc>
          <w:tcPr>
            <w:tcW w:w="1150" w:type="dxa"/>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3.050</w:t>
            </w:r>
          </w:p>
        </w:tc>
        <w:tc>
          <w:tcPr>
            <w:tcW w:w="1010" w:type="dxa"/>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0.019</w:t>
            </w:r>
          </w:p>
        </w:tc>
      </w:tr>
      <w:tr>
        <w:tblPrEx>
          <w:tblCellMar>
            <w:top w:w="0" w:type="dxa"/>
            <w:left w:w="10" w:type="dxa"/>
            <w:bottom w:w="0" w:type="dxa"/>
            <w:right w:w="10" w:type="dxa"/>
          </w:tblCellMar>
        </w:tblPrEx>
        <w:trPr>
          <w:gridAfter w:val="1"/>
          <w:wAfter w:w="1080" w:type="dxa"/>
          <w:trHeight w:val="0" w:hRule="atLeast"/>
          <w:jc w:val="center"/>
        </w:trPr>
        <w:tc>
          <w:tcPr>
            <w:tcW w:w="2566"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s(DPI):SGS1</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3.479</w:t>
            </w:r>
          </w:p>
        </w:tc>
        <w:tc>
          <w:tcPr>
            <w:tcW w:w="115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12.959</w:t>
            </w:r>
          </w:p>
        </w:tc>
        <w:tc>
          <w:tcPr>
            <w:tcW w:w="101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hint="default" w:ascii="Arial" w:hAnsi="Arial" w:eastAsia="Arial" w:cs="Arial"/>
                <w:b w:val="0"/>
                <w:i w:val="0"/>
                <w:color w:val="000000"/>
                <w:sz w:val="22"/>
                <w:szCs w:val="22"/>
                <w:u w:val="none"/>
                <w:lang w:val="en-US"/>
              </w:rPr>
              <w:t>&lt;</w:t>
            </w:r>
            <w:r>
              <w:rPr>
                <w:rFonts w:ascii="Arial" w:hAnsi="Arial" w:eastAsia="Arial" w:cs="Arial"/>
                <w:b w:val="0"/>
                <w:i w:val="0"/>
                <w:color w:val="000000"/>
                <w:sz w:val="22"/>
                <w:szCs w:val="22"/>
                <w:u w:val="none"/>
              </w:rPr>
              <w:t>0.00</w:t>
            </w:r>
            <w:r>
              <w:rPr>
                <w:rFonts w:hint="default" w:ascii="Arial" w:hAnsi="Arial" w:eastAsia="Arial" w:cs="Arial"/>
                <w:b w:val="0"/>
                <w:i w:val="0"/>
                <w:color w:val="000000"/>
                <w:sz w:val="22"/>
                <w:szCs w:val="22"/>
                <w:u w:val="none"/>
                <w:lang w:val="en-US"/>
              </w:rPr>
              <w:t>1</w:t>
            </w:r>
          </w:p>
        </w:tc>
      </w:tr>
      <w:tr>
        <w:tblPrEx>
          <w:tblCellMar>
            <w:top w:w="0" w:type="dxa"/>
            <w:left w:w="10" w:type="dxa"/>
            <w:bottom w:w="0" w:type="dxa"/>
            <w:right w:w="10" w:type="dxa"/>
          </w:tblCellMar>
        </w:tblPrEx>
        <w:trPr>
          <w:gridAfter w:val="1"/>
          <w:wAfter w:w="1080" w:type="dxa"/>
          <w:trHeight w:val="0" w:hRule="atLeast"/>
          <w:jc w:val="center"/>
        </w:trPr>
        <w:tc>
          <w:tcPr>
            <w:tcW w:w="2566"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s(DPI):GRW2</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4.746</w:t>
            </w:r>
          </w:p>
        </w:tc>
        <w:tc>
          <w:tcPr>
            <w:tcW w:w="115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5.796</w:t>
            </w:r>
          </w:p>
        </w:tc>
        <w:tc>
          <w:tcPr>
            <w:tcW w:w="101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hint="default" w:ascii="Arial" w:hAnsi="Arial" w:eastAsia="Arial" w:cs="Arial"/>
                <w:b w:val="0"/>
                <w:i w:val="0"/>
                <w:color w:val="000000"/>
                <w:sz w:val="22"/>
                <w:szCs w:val="22"/>
                <w:u w:val="none"/>
                <w:lang w:val="en-US"/>
              </w:rPr>
              <w:t>&lt;</w:t>
            </w:r>
            <w:r>
              <w:rPr>
                <w:rFonts w:ascii="Arial" w:hAnsi="Arial" w:eastAsia="Arial" w:cs="Arial"/>
                <w:b w:val="0"/>
                <w:i w:val="0"/>
                <w:color w:val="000000"/>
                <w:sz w:val="22"/>
                <w:szCs w:val="22"/>
                <w:u w:val="none"/>
              </w:rPr>
              <w:t>0.00</w:t>
            </w:r>
            <w:r>
              <w:rPr>
                <w:rFonts w:hint="default" w:ascii="Arial" w:hAnsi="Arial" w:eastAsia="Arial" w:cs="Arial"/>
                <w:b w:val="0"/>
                <w:i w:val="0"/>
                <w:color w:val="000000"/>
                <w:sz w:val="22"/>
                <w:szCs w:val="22"/>
                <w:u w:val="none"/>
                <w:lang w:val="en-US"/>
              </w:rPr>
              <w:t>1</w:t>
            </w:r>
          </w:p>
        </w:tc>
      </w:tr>
      <w:tr>
        <w:tblPrEx>
          <w:tblCellMar>
            <w:top w:w="0" w:type="dxa"/>
            <w:left w:w="10" w:type="dxa"/>
            <w:bottom w:w="0" w:type="dxa"/>
            <w:right w:w="10" w:type="dxa"/>
          </w:tblCellMar>
        </w:tblPrEx>
        <w:trPr>
          <w:gridAfter w:val="1"/>
          <w:wAfter w:w="1080" w:type="dxa"/>
          <w:trHeight w:val="0" w:hRule="atLeast"/>
          <w:jc w:val="center"/>
        </w:trPr>
        <w:tc>
          <w:tcPr>
            <w:tcW w:w="2566" w:type="dxa"/>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Random factor</w:t>
            </w:r>
          </w:p>
        </w:tc>
        <w:tc>
          <w:tcPr>
            <w:tcW w:w="1080" w:type="dxa"/>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32.231</w:t>
            </w:r>
          </w:p>
        </w:tc>
        <w:tc>
          <w:tcPr>
            <w:tcW w:w="1150" w:type="dxa"/>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2.134</w:t>
            </w:r>
          </w:p>
        </w:tc>
        <w:tc>
          <w:tcPr>
            <w:tcW w:w="1010" w:type="dxa"/>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hint="default" w:ascii="Arial" w:hAnsi="Arial" w:eastAsia="Arial" w:cs="Arial"/>
                <w:b w:val="0"/>
                <w:i w:val="0"/>
                <w:color w:val="000000"/>
                <w:sz w:val="22"/>
                <w:szCs w:val="22"/>
                <w:u w:val="none"/>
                <w:lang w:val="en-US"/>
              </w:rPr>
              <w:t>&lt;</w:t>
            </w:r>
            <w:r>
              <w:rPr>
                <w:rFonts w:ascii="Arial" w:hAnsi="Arial" w:eastAsia="Arial" w:cs="Arial"/>
                <w:b w:val="0"/>
                <w:i w:val="0"/>
                <w:color w:val="000000"/>
                <w:sz w:val="22"/>
                <w:szCs w:val="22"/>
                <w:u w:val="none"/>
              </w:rPr>
              <w:t>0.00</w:t>
            </w:r>
            <w:r>
              <w:rPr>
                <w:rFonts w:hint="default" w:ascii="Arial" w:hAnsi="Arial" w:eastAsia="Arial" w:cs="Arial"/>
                <w:b w:val="0"/>
                <w:i w:val="0"/>
                <w:color w:val="000000"/>
                <w:sz w:val="22"/>
                <w:szCs w:val="22"/>
                <w:u w:val="none"/>
                <w:lang w:val="en-US"/>
              </w:rPr>
              <w:t>1</w:t>
            </w:r>
          </w:p>
        </w:tc>
      </w:tr>
    </w:tbl>
    <w:p>
      <w:pPr>
        <w:spacing w:line="360" w:lineRule="auto"/>
        <w:jc w:val="both"/>
        <w:rPr>
          <w:rFonts w:ascii="Times New Roman" w:hAnsi="Times New Roman"/>
          <w:color w:val="000000" w:themeColor="text1"/>
          <w:sz w:val="28"/>
          <w:szCs w:val="28"/>
          <w:lang w:val="en-US"/>
          <w14:textFill>
            <w14:solidFill>
              <w14:schemeClr w14:val="tx1"/>
            </w14:solidFill>
          </w14:textFill>
        </w:rPr>
      </w:pPr>
      <w:r>
        <w:rPr>
          <w:rFonts w:ascii="Times New Roman" w:hAnsi="Times New Roman"/>
          <w:color w:val="000000" w:themeColor="text1"/>
          <w:sz w:val="28"/>
          <w:szCs w:val="28"/>
          <w:lang w:val="en-US"/>
          <w14:textFill>
            <w14:solidFill>
              <w14:schemeClr w14:val="tx1"/>
            </w14:solidFill>
          </w14:textFill>
        </w:rPr>
        <w:t xml:space="preserve"> </w:t>
      </w:r>
    </w:p>
    <w:p>
      <w:pPr>
        <w:spacing w:line="360" w:lineRule="auto"/>
        <w:jc w:val="both"/>
        <w:rPr>
          <w:rFonts w:ascii="Times New Roman" w:hAnsi="Times New Roman"/>
          <w:color w:val="000000" w:themeColor="text1"/>
          <w:sz w:val="28"/>
          <w:szCs w:val="28"/>
          <w:lang w:val="en-US"/>
          <w14:textFill>
            <w14:solidFill>
              <w14:schemeClr w14:val="tx1"/>
            </w14:solidFill>
          </w14:textFill>
        </w:rPr>
      </w:pPr>
    </w:p>
    <w:p>
      <w:pPr>
        <w:keepNext/>
        <w:spacing w:line="360" w:lineRule="auto"/>
        <w:jc w:val="both"/>
        <w:rPr>
          <w:rFonts w:ascii="Times New Roman" w:hAnsi="Times New Roman"/>
        </w:rPr>
      </w:pPr>
      <w:r>
        <w:rPr>
          <w:rFonts w:ascii="Times New Roman" w:hAnsi="Times New Roman"/>
          <w:lang w:val="en-GB" w:eastAsia="en-GB"/>
        </w:rPr>
        <w:drawing>
          <wp:inline distT="0" distB="0" distL="114300" distR="114300">
            <wp:extent cx="5939790" cy="4243070"/>
            <wp:effectExtent l="0" t="0" r="3810" b="8890"/>
            <wp:docPr id="5"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3"/>
                    <pic:cNvPicPr>
                      <a:picLocks noChangeAspect="1"/>
                    </pic:cNvPicPr>
                  </pic:nvPicPr>
                  <pic:blipFill>
                    <a:blip r:embed="rId9"/>
                    <a:stretch>
                      <a:fillRect/>
                    </a:stretch>
                  </pic:blipFill>
                  <pic:spPr>
                    <a:xfrm>
                      <a:off x="0" y="0"/>
                      <a:ext cx="5939790" cy="4243070"/>
                    </a:xfrm>
                    <a:prstGeom prst="rect">
                      <a:avLst/>
                    </a:prstGeom>
                    <a:noFill/>
                    <a:ln>
                      <a:noFill/>
                    </a:ln>
                  </pic:spPr>
                </pic:pic>
              </a:graphicData>
            </a:graphic>
          </wp:inline>
        </w:drawing>
      </w:r>
    </w:p>
    <w:p>
      <w:pPr>
        <w:pStyle w:val="15"/>
        <w:spacing w:beforeAutospacing="0" w:after="120" w:afterAutospacing="0"/>
      </w:pPr>
      <w:r>
        <w:rPr>
          <w:rFonts w:eastAsia="Helvetica"/>
          <w:sz w:val="16"/>
          <w:szCs w:val="16"/>
          <w:shd w:val="clear" w:color="auto" w:fill="FFFFFF"/>
        </w:rPr>
        <w:t xml:space="preserve">Figure 2. RMR at different days post inoculation (DPI) in different birds’ groups. Panel A represents the observed RMR level (dots) and </w:t>
      </w:r>
      <w:r>
        <w:rPr>
          <w:rFonts w:eastAsia="Helvetica"/>
          <w:sz w:val="16"/>
          <w:szCs w:val="16"/>
          <w:shd w:val="clear" w:color="auto" w:fill="FFFFFF"/>
          <w:lang w:val="en-US"/>
        </w:rPr>
        <w:t>GAMM</w:t>
      </w:r>
      <w:r>
        <w:rPr>
          <w:rFonts w:eastAsia="Helvetica"/>
          <w:sz w:val="16"/>
          <w:szCs w:val="16"/>
          <w:shd w:val="clear" w:color="auto" w:fill="FFFFFF"/>
        </w:rPr>
        <w:t>predictions (lines and 95% CI). Panel B represents the difference between smoothers. Time periods when the difference between smoothers is significantly different from zero are marked by black rectangles.</w:t>
      </w:r>
    </w:p>
    <w:p>
      <w:pPr>
        <w:spacing w:line="360" w:lineRule="auto"/>
        <w:jc w:val="both"/>
        <w:rPr>
          <w:rFonts w:ascii="Times New Roman" w:hAnsi="Times New Roman"/>
          <w:color w:val="000000" w:themeColor="text1"/>
          <w:sz w:val="28"/>
          <w:szCs w:val="28"/>
          <w:lang w:val="en-US"/>
          <w14:textFill>
            <w14:solidFill>
              <w14:schemeClr w14:val="tx1"/>
            </w14:solidFill>
          </w14:textFill>
        </w:rPr>
      </w:pPr>
      <w:r>
        <w:rPr>
          <w:rFonts w:ascii="Times New Roman" w:hAnsi="Times New Roman"/>
          <w:color w:val="000000" w:themeColor="text1"/>
          <w:sz w:val="28"/>
          <w:szCs w:val="28"/>
          <w:lang w:val="en-US"/>
          <w14:textFill>
            <w14:solidFill>
              <w14:schemeClr w14:val="tx1"/>
            </w14:solidFill>
          </w14:textFill>
        </w:rPr>
        <w:t xml:space="preserve">In the Control group, there was a slight increase in RMR during the first two weeks after the inoculation, whereas in both experimental groups, RMR </w:t>
      </w:r>
      <w:r>
        <w:rPr>
          <w:rFonts w:ascii="Times New Roman" w:hAnsi="Times New Roman"/>
          <w:sz w:val="28"/>
          <w:szCs w:val="28"/>
          <w:lang w:val="en-US"/>
        </w:rPr>
        <w:t>exhibited</w:t>
      </w:r>
      <w:r>
        <w:rPr>
          <w:rFonts w:ascii="Times New Roman" w:hAnsi="Times New Roman"/>
          <w:color w:val="000000" w:themeColor="text1"/>
          <w:sz w:val="28"/>
          <w:szCs w:val="28"/>
          <w:lang w:val="en-US"/>
          <w14:textFill>
            <w14:solidFill>
              <w14:schemeClr w14:val="tx1"/>
            </w14:solidFill>
          </w14:textFill>
        </w:rPr>
        <w:t xml:space="preserve"> </w:t>
      </w:r>
      <w:r>
        <w:rPr>
          <w:rFonts w:ascii="Times New Roman" w:hAnsi="Times New Roman"/>
          <w:sz w:val="28"/>
          <w:szCs w:val="28"/>
          <w:lang w:val="en-US"/>
        </w:rPr>
        <w:t>a dramatic decrease.</w:t>
      </w:r>
    </w:p>
    <w:p>
      <w:pPr>
        <w:spacing w:line="360" w:lineRule="auto"/>
        <w:jc w:val="both"/>
        <w:rPr>
          <w:rFonts w:ascii="Times New Roman" w:hAnsi="Times New Roman"/>
          <w:sz w:val="28"/>
          <w:szCs w:val="28"/>
          <w:lang w:val="en-US"/>
        </w:rPr>
      </w:pPr>
      <w:r>
        <w:rPr>
          <w:rFonts w:ascii="Times New Roman" w:hAnsi="Times New Roman"/>
          <w:color w:val="000000" w:themeColor="text1"/>
          <w:sz w:val="28"/>
          <w:szCs w:val="28"/>
          <w:lang w:val="en-US"/>
          <w14:textFill>
            <w14:solidFill>
              <w14:schemeClr w14:val="tx1"/>
            </w14:solidFill>
          </w14:textFill>
        </w:rPr>
        <w:t xml:space="preserve">In the SGS1 group, immediately after the inoculation, </w:t>
      </w:r>
      <w:r>
        <w:rPr>
          <w:rFonts w:ascii="Times New Roman" w:hAnsi="Times New Roman"/>
          <w:sz w:val="28"/>
          <w:szCs w:val="28"/>
          <w:lang w:val="en-US"/>
        </w:rPr>
        <w:t>a decline</w:t>
      </w:r>
      <w:r>
        <w:rPr>
          <w:rFonts w:ascii="Times New Roman" w:hAnsi="Times New Roman"/>
          <w:color w:val="000000" w:themeColor="text1"/>
          <w:sz w:val="28"/>
          <w:szCs w:val="28"/>
          <w:lang w:val="en-US"/>
          <w14:textFill>
            <w14:solidFill>
              <w14:schemeClr w14:val="tx1"/>
            </w14:solidFill>
          </w14:textFill>
        </w:rPr>
        <w:t xml:space="preserve"> in RMR </w:t>
      </w:r>
      <w:r>
        <w:rPr>
          <w:rFonts w:ascii="Times New Roman" w:hAnsi="Times New Roman"/>
          <w:sz w:val="28"/>
          <w:szCs w:val="28"/>
          <w:lang w:val="en-US"/>
        </w:rPr>
        <w:t>was observed</w:t>
      </w:r>
      <w:r>
        <w:rPr>
          <w:rFonts w:ascii="Times New Roman" w:hAnsi="Times New Roman"/>
          <w:color w:val="000000" w:themeColor="text1"/>
          <w:sz w:val="28"/>
          <w:szCs w:val="28"/>
          <w:lang w:val="en-US"/>
          <w14:textFill>
            <w14:solidFill>
              <w14:schemeClr w14:val="tx1"/>
            </w14:solidFill>
          </w14:textFill>
        </w:rPr>
        <w:t xml:space="preserve">, </w:t>
      </w:r>
      <w:r>
        <w:rPr>
          <w:rFonts w:ascii="Times New Roman" w:hAnsi="Times New Roman"/>
          <w:sz w:val="28"/>
          <w:szCs w:val="28"/>
          <w:lang w:val="en-US"/>
        </w:rPr>
        <w:t xml:space="preserve">followed by subsequent growth. By the end of the experiment, on average, RMR was higher than it was initially (Fig. 2, A). The RMR level in the SGS1 group was significantly lower than in the Control one during the period of 3-23 DPI, but later (32-50 DPI) the RMR level in the SGS1 group was higher than in the Control (Fig. 2, B).  </w:t>
      </w:r>
    </w:p>
    <w:p>
      <w:pPr>
        <w:spacing w:line="360" w:lineRule="auto"/>
        <w:jc w:val="both"/>
        <w:rPr>
          <w:rFonts w:ascii="Times New Roman" w:hAnsi="Times New Roman"/>
          <w:sz w:val="28"/>
          <w:szCs w:val="28"/>
          <w:lang w:val="en-US"/>
        </w:rPr>
      </w:pPr>
      <w:r>
        <w:rPr>
          <w:rFonts w:ascii="Times New Roman" w:hAnsi="Times New Roman"/>
          <w:sz w:val="28"/>
          <w:szCs w:val="28"/>
          <w:lang w:val="en-US"/>
        </w:rPr>
        <w:t>In GRW2 birds, RMR at first decreased (Fig 2, A): during 3-14 DPI it was significantly lower than in the Control group (Fig. 2, B). However, during the following days there were no significant differences between GRW2 and Control groups (Fig. 2. B).</w:t>
      </w:r>
    </w:p>
    <w:p>
      <w:pPr>
        <w:spacing w:line="360" w:lineRule="auto"/>
        <w:jc w:val="both"/>
        <w:rPr>
          <w:rFonts w:ascii="Times New Roman" w:hAnsi="Times New Roman"/>
          <w:sz w:val="28"/>
          <w:szCs w:val="28"/>
          <w:lang w:val="en-US"/>
        </w:rPr>
      </w:pPr>
      <w:r>
        <w:rPr>
          <w:rFonts w:ascii="Times New Roman" w:hAnsi="Times New Roman"/>
          <w:sz w:val="28"/>
          <w:szCs w:val="28"/>
          <w:lang w:val="en-US"/>
        </w:rPr>
        <w:t xml:space="preserve">The comparison of RMR dynamics in two inoculated groups (SGS1 vs GRW2, Fig 2, B) reveals significantly higher RMR levels in GRW2 birds during 17-26 DPI. However, later for a short period (during 46-49 DPI) an opposite pattern was recorded. </w:t>
      </w:r>
    </w:p>
    <w:p>
      <w:pPr>
        <w:spacing w:line="360" w:lineRule="auto"/>
        <w:jc w:val="both"/>
        <w:rPr>
          <w:rFonts w:ascii="Times New Roman" w:hAnsi="Times New Roman"/>
          <w:color w:val="000000" w:themeColor="text1"/>
          <w:sz w:val="28"/>
          <w:szCs w:val="28"/>
          <w:lang w:val="en-US"/>
          <w14:textFill>
            <w14:solidFill>
              <w14:schemeClr w14:val="tx1"/>
            </w14:solidFill>
          </w14:textFill>
        </w:rPr>
      </w:pPr>
    </w:p>
    <w:p>
      <w:pPr>
        <w:spacing w:line="360" w:lineRule="auto"/>
        <w:jc w:val="both"/>
        <w:rPr>
          <w:rFonts w:ascii="Times New Roman" w:hAnsi="Times New Roman"/>
          <w:i/>
          <w:iCs/>
          <w:color w:val="000000" w:themeColor="text1"/>
          <w:sz w:val="28"/>
          <w:szCs w:val="28"/>
          <w:lang w:val="en-US"/>
          <w14:textFill>
            <w14:solidFill>
              <w14:schemeClr w14:val="tx1"/>
            </w14:solidFill>
          </w14:textFill>
        </w:rPr>
      </w:pPr>
      <w:r>
        <w:rPr>
          <w:rFonts w:ascii="Times New Roman" w:hAnsi="Times New Roman"/>
          <w:i/>
          <w:iCs/>
          <w:color w:val="000000" w:themeColor="text1"/>
          <w:sz w:val="28"/>
          <w:szCs w:val="28"/>
          <w:lang w:val="en-US"/>
          <w14:textFill>
            <w14:solidFill>
              <w14:schemeClr w14:val="tx1"/>
            </w14:solidFill>
          </w14:textFill>
        </w:rPr>
        <w:t>3.3</w:t>
      </w:r>
      <w:r>
        <w:rPr>
          <w:rFonts w:ascii="Times New Roman" w:hAnsi="Times New Roman"/>
          <w:color w:val="000000" w:themeColor="text1"/>
          <w:sz w:val="28"/>
          <w:szCs w:val="28"/>
          <w:lang w:val="en-US"/>
          <w14:textFill>
            <w14:solidFill>
              <w14:schemeClr w14:val="tx1"/>
            </w14:solidFill>
          </w14:textFill>
        </w:rPr>
        <w:t xml:space="preserve"> </w:t>
      </w:r>
      <w:r>
        <w:rPr>
          <w:rFonts w:ascii="Times New Roman" w:hAnsi="Times New Roman"/>
          <w:i/>
          <w:iCs/>
          <w:color w:val="000000" w:themeColor="text1"/>
          <w:sz w:val="28"/>
          <w:szCs w:val="28"/>
          <w:lang w:val="en-US"/>
          <w14:textFill>
            <w14:solidFill>
              <w14:schemeClr w14:val="tx1"/>
            </w14:solidFill>
          </w14:textFill>
        </w:rPr>
        <w:t>Analysis of IL-6 level dynamics</w:t>
      </w:r>
    </w:p>
    <w:p>
      <w:pPr>
        <w:spacing w:line="360" w:lineRule="auto"/>
        <w:jc w:val="both"/>
        <w:rPr>
          <w:rFonts w:ascii="Times New Roman" w:hAnsi="Times New Roman"/>
          <w:color w:val="000000" w:themeColor="text1"/>
          <w:sz w:val="28"/>
          <w:szCs w:val="28"/>
          <w:lang w:val="en-US"/>
          <w14:textFill>
            <w14:solidFill>
              <w14:schemeClr w14:val="tx1"/>
            </w14:solidFill>
          </w14:textFill>
        </w:rPr>
      </w:pPr>
      <w:r>
        <w:rPr>
          <w:rFonts w:ascii="Times New Roman" w:hAnsi="Times New Roman"/>
          <w:sz w:val="28"/>
          <w:szCs w:val="28"/>
          <w:lang w:val="en-US"/>
        </w:rPr>
        <w:t>The best</w:t>
      </w:r>
      <w:r>
        <w:rPr>
          <w:rFonts w:ascii="Times New Roman" w:hAnsi="Times New Roman"/>
          <w:color w:val="0070C0"/>
          <w:sz w:val="28"/>
          <w:szCs w:val="28"/>
          <w:lang w:val="en-US"/>
        </w:rPr>
        <w:t xml:space="preserve"> </w:t>
      </w:r>
      <w:r>
        <w:rPr>
          <w:rFonts w:ascii="Times New Roman" w:hAnsi="Times New Roman"/>
          <w:color w:val="000000" w:themeColor="text1"/>
          <w:sz w:val="28"/>
          <w:szCs w:val="28"/>
          <w:lang w:val="en-US"/>
          <w14:textFill>
            <w14:solidFill>
              <w14:schemeClr w14:val="tx1"/>
            </w14:solidFill>
          </w14:textFill>
        </w:rPr>
        <w:t xml:space="preserve">GAMMfor IL-6 changes was, as for parasitemia and RMR, with different smoothers for each group of siskins </w:t>
      </w:r>
      <w:r>
        <w:rPr>
          <w:rFonts w:ascii="Times New Roman" w:hAnsi="Times New Roman"/>
          <w:sz w:val="28"/>
          <w:szCs w:val="28"/>
          <w:lang w:val="en-US"/>
        </w:rPr>
        <w:t xml:space="preserve">(AIC = -353, for the model with common smoother AIC = -251). </w:t>
      </w:r>
    </w:p>
    <w:p>
      <w:pPr>
        <w:spacing w:line="360" w:lineRule="auto"/>
        <w:jc w:val="both"/>
        <w:rPr>
          <w:rFonts w:ascii="Times New Roman" w:hAnsi="Times New Roman"/>
          <w:sz w:val="28"/>
          <w:szCs w:val="28"/>
          <w:lang w:val="en-US"/>
        </w:rPr>
      </w:pPr>
      <w:r>
        <w:rPr>
          <w:rFonts w:ascii="Times New Roman" w:hAnsi="Times New Roman"/>
          <w:sz w:val="28"/>
          <w:szCs w:val="28"/>
          <w:lang w:val="en-US"/>
        </w:rPr>
        <w:t xml:space="preserve">The parameters of the model are presented in Table 3. </w:t>
      </w:r>
    </w:p>
    <w:p>
      <w:pPr>
        <w:spacing w:line="360" w:lineRule="auto"/>
        <w:jc w:val="both"/>
        <w:rPr>
          <w:rFonts w:ascii="Times New Roman" w:hAnsi="Times New Roman"/>
          <w:color w:val="0070C0"/>
          <w:sz w:val="28"/>
          <w:szCs w:val="28"/>
          <w:lang w:val="en-US"/>
        </w:rPr>
      </w:pPr>
    </w:p>
    <w:p>
      <w:pPr>
        <w:spacing w:line="360" w:lineRule="auto"/>
        <w:jc w:val="both"/>
        <w:rPr>
          <w:rFonts w:ascii="Times New Roman" w:hAnsi="Times New Roman"/>
          <w:sz w:val="28"/>
          <w:szCs w:val="28"/>
          <w:lang w:val="en-US"/>
        </w:rPr>
      </w:pPr>
      <w:r>
        <w:rPr>
          <w:rFonts w:ascii="Times New Roman" w:hAnsi="Times New Roman"/>
          <w:sz w:val="28"/>
          <w:szCs w:val="28"/>
          <w:lang w:val="en-US"/>
        </w:rPr>
        <w:t>Table 3. GAMMparameters characterizing the course of IL-6 concentration after parasite inoculation.</w:t>
      </w:r>
    </w:p>
    <w:tbl>
      <w:tblPr>
        <w:tblStyle w:val="3"/>
        <w:tblW w:w="0" w:type="auto"/>
        <w:jc w:val="center"/>
        <w:tblLayout w:type="fixed"/>
        <w:tblCellMar>
          <w:top w:w="0" w:type="dxa"/>
          <w:left w:w="10" w:type="dxa"/>
          <w:bottom w:w="0" w:type="dxa"/>
          <w:right w:w="10" w:type="dxa"/>
        </w:tblCellMar>
      </w:tblPr>
      <w:tblGrid>
        <w:gridCol w:w="2280"/>
        <w:gridCol w:w="1080"/>
        <w:gridCol w:w="1240"/>
        <w:gridCol w:w="920"/>
        <w:gridCol w:w="1080"/>
      </w:tblGrid>
      <w:tr>
        <w:tblPrEx>
          <w:tblCellMar>
            <w:top w:w="0" w:type="dxa"/>
            <w:left w:w="10" w:type="dxa"/>
            <w:bottom w:w="0" w:type="dxa"/>
            <w:right w:w="10" w:type="dxa"/>
          </w:tblCellMar>
        </w:tblPrEx>
        <w:trPr>
          <w:trHeight w:val="0" w:hRule="atLeast"/>
          <w:tblHeader/>
          <w:jc w:val="center"/>
        </w:trPr>
        <w:tc>
          <w:tcPr>
            <w:tcW w:w="6600" w:type="dxa"/>
            <w:gridSpan w:val="5"/>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rFonts w:ascii="Arial" w:hAnsi="Arial" w:eastAsia="Arial" w:cs="Arial"/>
                <w:b w:val="0"/>
                <w:i w:val="0"/>
                <w:color w:val="000000"/>
                <w:sz w:val="22"/>
                <w:szCs w:val="22"/>
                <w:u w:val="none"/>
              </w:rPr>
            </w:pPr>
            <w:r>
              <w:rPr>
                <w:rFonts w:hint="default" w:ascii="Arial" w:hAnsi="Arial" w:eastAsia="Arial" w:cs="Arial"/>
                <w:b w:val="0"/>
                <w:i w:val="0"/>
                <w:color w:val="000000"/>
                <w:sz w:val="22"/>
                <w:szCs w:val="22"/>
                <w:u w:val="none"/>
                <w:lang w:val="en-US"/>
              </w:rPr>
              <w:t>Parametric terms</w:t>
            </w:r>
          </w:p>
        </w:tc>
      </w:tr>
      <w:tr>
        <w:tblPrEx>
          <w:tblCellMar>
            <w:top w:w="0" w:type="dxa"/>
            <w:left w:w="10" w:type="dxa"/>
            <w:bottom w:w="0" w:type="dxa"/>
            <w:right w:w="10" w:type="dxa"/>
          </w:tblCellMar>
        </w:tblPrEx>
        <w:trPr>
          <w:trHeight w:val="0" w:hRule="atLeast"/>
          <w:tblHeader/>
          <w:jc w:val="center"/>
        </w:trPr>
        <w:tc>
          <w:tcPr>
            <w:tcW w:w="2280"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Term</w:t>
            </w:r>
          </w:p>
        </w:tc>
        <w:tc>
          <w:tcPr>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Value</w:t>
            </w:r>
          </w:p>
        </w:tc>
        <w:tc>
          <w:tcPr>
            <w:tcW w:w="1240"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Std.Error</w:t>
            </w:r>
          </w:p>
        </w:tc>
        <w:tc>
          <w:tcPr>
            <w:tcW w:w="920"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t</w:t>
            </w:r>
          </w:p>
        </w:tc>
        <w:tc>
          <w:tcPr>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p</w:t>
            </w:r>
          </w:p>
        </w:tc>
      </w:tr>
      <w:tr>
        <w:tblPrEx>
          <w:tblCellMar>
            <w:top w:w="0" w:type="dxa"/>
            <w:left w:w="10" w:type="dxa"/>
            <w:bottom w:w="0" w:type="dxa"/>
            <w:right w:w="10" w:type="dxa"/>
          </w:tblCellMar>
        </w:tblPrEx>
        <w:trPr>
          <w:trHeight w:val="0" w:hRule="atLeast"/>
          <w:jc w:val="center"/>
        </w:trPr>
        <w:tc>
          <w:tcPr>
            <w:tcW w:w="2280" w:type="dxa"/>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(Intercept)</w:t>
            </w:r>
          </w:p>
        </w:tc>
        <w:tc>
          <w:tcPr>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1.102</w:t>
            </w:r>
          </w:p>
        </w:tc>
        <w:tc>
          <w:tcPr>
            <w:tcW w:w="1240" w:type="dxa"/>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0.018</w:t>
            </w:r>
          </w:p>
        </w:tc>
        <w:tc>
          <w:tcPr>
            <w:tcW w:w="920" w:type="dxa"/>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61.611</w:t>
            </w:r>
          </w:p>
        </w:tc>
        <w:tc>
          <w:tcPr>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hint="default" w:ascii="Arial" w:hAnsi="Arial" w:eastAsia="Arial" w:cs="Arial"/>
                <w:b w:val="0"/>
                <w:i w:val="0"/>
                <w:color w:val="000000"/>
                <w:sz w:val="22"/>
                <w:szCs w:val="22"/>
                <w:u w:val="none"/>
                <w:lang w:val="en-US"/>
              </w:rPr>
              <w:t>&lt;</w:t>
            </w:r>
            <w:r>
              <w:rPr>
                <w:rFonts w:ascii="Arial" w:hAnsi="Arial" w:eastAsia="Arial" w:cs="Arial"/>
                <w:b w:val="0"/>
                <w:i w:val="0"/>
                <w:color w:val="000000"/>
                <w:sz w:val="22"/>
                <w:szCs w:val="22"/>
                <w:u w:val="none"/>
              </w:rPr>
              <w:t>0.00</w:t>
            </w:r>
            <w:r>
              <w:rPr>
                <w:rFonts w:hint="default" w:ascii="Arial" w:hAnsi="Arial" w:eastAsia="Arial" w:cs="Arial"/>
                <w:b w:val="0"/>
                <w:i w:val="0"/>
                <w:color w:val="000000"/>
                <w:sz w:val="22"/>
                <w:szCs w:val="22"/>
                <w:u w:val="none"/>
                <w:lang w:val="en-US"/>
              </w:rPr>
              <w:t>1</w:t>
            </w:r>
          </w:p>
        </w:tc>
      </w:tr>
      <w:tr>
        <w:tblPrEx>
          <w:tblCellMar>
            <w:top w:w="0" w:type="dxa"/>
            <w:left w:w="10" w:type="dxa"/>
            <w:bottom w:w="0" w:type="dxa"/>
            <w:right w:w="10" w:type="dxa"/>
          </w:tblCellMar>
        </w:tblPrEx>
        <w:trPr>
          <w:trHeight w:val="0" w:hRule="atLeast"/>
          <w:jc w:val="center"/>
        </w:trPr>
        <w:tc>
          <w:tcPr>
            <w:tcW w:w="22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Lineage</w:t>
            </w:r>
            <w:r>
              <w:rPr>
                <w:rFonts w:hint="default" w:ascii="Arial" w:hAnsi="Arial" w:eastAsia="Arial" w:cs="Arial"/>
                <w:b w:val="0"/>
                <w:i w:val="0"/>
                <w:color w:val="000000"/>
                <w:sz w:val="22"/>
                <w:szCs w:val="22"/>
                <w:u w:val="none"/>
                <w:lang w:val="en-US"/>
              </w:rPr>
              <w:t xml:space="preserve"> </w:t>
            </w:r>
            <w:r>
              <w:rPr>
                <w:rFonts w:ascii="Arial" w:hAnsi="Arial" w:eastAsia="Arial" w:cs="Arial"/>
                <w:b w:val="0"/>
                <w:i w:val="0"/>
                <w:color w:val="000000"/>
                <w:sz w:val="22"/>
                <w:szCs w:val="22"/>
                <w:u w:val="none"/>
                <w:vertAlign w:val="subscript"/>
              </w:rPr>
              <w:t>(SGS1)</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0.029</w:t>
            </w:r>
          </w:p>
        </w:tc>
        <w:tc>
          <w:tcPr>
            <w:tcW w:w="124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0.025</w:t>
            </w:r>
          </w:p>
        </w:tc>
        <w:tc>
          <w:tcPr>
            <w:tcW w:w="92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1.140</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0.255</w:t>
            </w:r>
          </w:p>
        </w:tc>
      </w:tr>
      <w:tr>
        <w:tblPrEx>
          <w:tblCellMar>
            <w:top w:w="0" w:type="dxa"/>
            <w:left w:w="10" w:type="dxa"/>
            <w:bottom w:w="0" w:type="dxa"/>
            <w:right w:w="10" w:type="dxa"/>
          </w:tblCellMar>
        </w:tblPrEx>
        <w:trPr>
          <w:trHeight w:val="0" w:hRule="atLeast"/>
          <w:jc w:val="center"/>
        </w:trPr>
        <w:tc>
          <w:tcPr>
            <w:tcW w:w="2280" w:type="dxa"/>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Lineage</w:t>
            </w:r>
            <w:r>
              <w:rPr>
                <w:rFonts w:hint="default" w:ascii="Arial" w:hAnsi="Arial" w:eastAsia="Arial" w:cs="Arial"/>
                <w:b w:val="0"/>
                <w:i w:val="0"/>
                <w:color w:val="000000"/>
                <w:sz w:val="22"/>
                <w:szCs w:val="22"/>
                <w:u w:val="none"/>
                <w:lang w:val="en-US"/>
              </w:rPr>
              <w:t xml:space="preserve"> </w:t>
            </w:r>
            <w:r>
              <w:rPr>
                <w:rFonts w:ascii="Arial" w:hAnsi="Arial" w:eastAsia="Arial" w:cs="Arial"/>
                <w:b w:val="0"/>
                <w:i w:val="0"/>
                <w:color w:val="000000"/>
                <w:sz w:val="22"/>
                <w:szCs w:val="22"/>
                <w:u w:val="none"/>
                <w:vertAlign w:val="subscript"/>
              </w:rPr>
              <w:t>(GRW2)</w:t>
            </w:r>
          </w:p>
        </w:tc>
        <w:tc>
          <w:tcPr>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-0.081</w:t>
            </w:r>
          </w:p>
        </w:tc>
        <w:tc>
          <w:tcPr>
            <w:tcW w:w="1240" w:type="dxa"/>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0.026</w:t>
            </w:r>
          </w:p>
        </w:tc>
        <w:tc>
          <w:tcPr>
            <w:tcW w:w="920" w:type="dxa"/>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-3.118</w:t>
            </w:r>
          </w:p>
        </w:tc>
        <w:tc>
          <w:tcPr>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0.002</w:t>
            </w:r>
          </w:p>
        </w:tc>
      </w:tr>
      <w:tr>
        <w:tblPrEx>
          <w:tblCellMar>
            <w:top w:w="0" w:type="dxa"/>
            <w:left w:w="10" w:type="dxa"/>
            <w:bottom w:w="0" w:type="dxa"/>
            <w:right w:w="10" w:type="dxa"/>
          </w:tblCellMar>
        </w:tblPrEx>
        <w:trPr>
          <w:gridAfter w:val="1"/>
          <w:wAfter w:w="1080" w:type="dxa"/>
          <w:trHeight w:val="0" w:hRule="atLeast"/>
          <w:tblHeader/>
          <w:jc w:val="center"/>
        </w:trPr>
        <w:tc>
          <w:tcPr>
            <w:tcW w:w="5520" w:type="dxa"/>
            <w:gridSpan w:val="4"/>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rFonts w:ascii="Arial" w:hAnsi="Arial" w:eastAsia="Arial" w:cs="Arial"/>
                <w:b w:val="0"/>
                <w:i w:val="0"/>
                <w:color w:val="000000"/>
                <w:sz w:val="22"/>
                <w:szCs w:val="22"/>
                <w:u w:val="none"/>
              </w:rPr>
            </w:pPr>
            <w:r>
              <w:rPr>
                <w:rFonts w:hint="default" w:ascii="Arial" w:hAnsi="Arial" w:eastAsia="Arial" w:cs="Arial"/>
                <w:b w:val="0"/>
                <w:i w:val="0"/>
                <w:color w:val="000000"/>
                <w:sz w:val="22"/>
                <w:szCs w:val="22"/>
                <w:u w:val="none"/>
                <w:lang w:val="en-US"/>
              </w:rPr>
              <w:t>Smooth terms</w:t>
            </w:r>
          </w:p>
        </w:tc>
      </w:tr>
      <w:tr>
        <w:tblPrEx>
          <w:tblCellMar>
            <w:top w:w="0" w:type="dxa"/>
            <w:left w:w="10" w:type="dxa"/>
            <w:bottom w:w="0" w:type="dxa"/>
            <w:right w:w="10" w:type="dxa"/>
          </w:tblCellMar>
        </w:tblPrEx>
        <w:trPr>
          <w:gridAfter w:val="1"/>
          <w:wAfter w:w="1080" w:type="dxa"/>
          <w:trHeight w:val="0" w:hRule="atLeast"/>
          <w:tblHeader/>
          <w:jc w:val="center"/>
        </w:trPr>
        <w:tc>
          <w:tcPr>
            <w:tcW w:w="2280"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Term</w:t>
            </w:r>
          </w:p>
        </w:tc>
        <w:tc>
          <w:tcPr>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edf</w:t>
            </w:r>
          </w:p>
        </w:tc>
        <w:tc>
          <w:tcPr>
            <w:tcW w:w="1240"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F</w:t>
            </w:r>
          </w:p>
        </w:tc>
        <w:tc>
          <w:tcPr>
            <w:tcW w:w="920"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p</w:t>
            </w:r>
          </w:p>
        </w:tc>
      </w:tr>
      <w:tr>
        <w:tblPrEx>
          <w:tblCellMar>
            <w:top w:w="0" w:type="dxa"/>
            <w:left w:w="10" w:type="dxa"/>
            <w:bottom w:w="0" w:type="dxa"/>
            <w:right w:w="10" w:type="dxa"/>
          </w:tblCellMar>
        </w:tblPrEx>
        <w:trPr>
          <w:gridAfter w:val="1"/>
          <w:wAfter w:w="1080" w:type="dxa"/>
          <w:trHeight w:val="0" w:hRule="atLeast"/>
          <w:jc w:val="center"/>
        </w:trPr>
        <w:tc>
          <w:tcPr>
            <w:tcW w:w="2280" w:type="dxa"/>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s(DPI):Control</w:t>
            </w:r>
          </w:p>
        </w:tc>
        <w:tc>
          <w:tcPr>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3.836</w:t>
            </w:r>
          </w:p>
        </w:tc>
        <w:tc>
          <w:tcPr>
            <w:tcW w:w="1240" w:type="dxa"/>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25.138</w:t>
            </w:r>
          </w:p>
        </w:tc>
        <w:tc>
          <w:tcPr>
            <w:tcW w:w="920" w:type="dxa"/>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hint="default" w:ascii="Arial" w:hAnsi="Arial" w:eastAsia="Arial" w:cs="Arial"/>
                <w:b w:val="0"/>
                <w:i w:val="0"/>
                <w:color w:val="000000"/>
                <w:sz w:val="22"/>
                <w:szCs w:val="22"/>
                <w:u w:val="none"/>
                <w:lang w:val="en-US"/>
              </w:rPr>
              <w:t>&lt;</w:t>
            </w:r>
            <w:r>
              <w:rPr>
                <w:rFonts w:ascii="Arial" w:hAnsi="Arial" w:eastAsia="Arial" w:cs="Arial"/>
                <w:b w:val="0"/>
                <w:i w:val="0"/>
                <w:color w:val="000000"/>
                <w:sz w:val="22"/>
                <w:szCs w:val="22"/>
                <w:u w:val="none"/>
              </w:rPr>
              <w:t>0.00</w:t>
            </w:r>
            <w:r>
              <w:rPr>
                <w:rFonts w:hint="default" w:ascii="Arial" w:hAnsi="Arial" w:eastAsia="Arial" w:cs="Arial"/>
                <w:b w:val="0"/>
                <w:i w:val="0"/>
                <w:color w:val="000000"/>
                <w:sz w:val="22"/>
                <w:szCs w:val="22"/>
                <w:u w:val="none"/>
                <w:lang w:val="en-US"/>
              </w:rPr>
              <w:t>1</w:t>
            </w:r>
          </w:p>
        </w:tc>
      </w:tr>
      <w:tr>
        <w:tblPrEx>
          <w:tblCellMar>
            <w:top w:w="0" w:type="dxa"/>
            <w:left w:w="10" w:type="dxa"/>
            <w:bottom w:w="0" w:type="dxa"/>
            <w:right w:w="10" w:type="dxa"/>
          </w:tblCellMar>
        </w:tblPrEx>
        <w:trPr>
          <w:gridAfter w:val="1"/>
          <w:wAfter w:w="1080" w:type="dxa"/>
          <w:trHeight w:val="0" w:hRule="atLeast"/>
          <w:jc w:val="center"/>
        </w:trPr>
        <w:tc>
          <w:tcPr>
            <w:tcW w:w="22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s(DPI):SGS1</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3.480</w:t>
            </w:r>
          </w:p>
        </w:tc>
        <w:tc>
          <w:tcPr>
            <w:tcW w:w="124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23.977</w:t>
            </w:r>
          </w:p>
        </w:tc>
        <w:tc>
          <w:tcPr>
            <w:tcW w:w="92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hint="default" w:ascii="Arial" w:hAnsi="Arial" w:eastAsia="Arial" w:cs="Arial"/>
                <w:b w:val="0"/>
                <w:i w:val="0"/>
                <w:color w:val="000000"/>
                <w:sz w:val="22"/>
                <w:szCs w:val="22"/>
                <w:u w:val="none"/>
                <w:lang w:val="en-US"/>
              </w:rPr>
              <w:t>&lt;</w:t>
            </w:r>
            <w:r>
              <w:rPr>
                <w:rFonts w:ascii="Arial" w:hAnsi="Arial" w:eastAsia="Arial" w:cs="Arial"/>
                <w:b w:val="0"/>
                <w:i w:val="0"/>
                <w:color w:val="000000"/>
                <w:sz w:val="22"/>
                <w:szCs w:val="22"/>
                <w:u w:val="none"/>
              </w:rPr>
              <w:t>0.00</w:t>
            </w:r>
            <w:r>
              <w:rPr>
                <w:rFonts w:hint="default" w:ascii="Arial" w:hAnsi="Arial" w:eastAsia="Arial" w:cs="Arial"/>
                <w:b w:val="0"/>
                <w:i w:val="0"/>
                <w:color w:val="000000"/>
                <w:sz w:val="22"/>
                <w:szCs w:val="22"/>
                <w:u w:val="none"/>
                <w:lang w:val="en-US"/>
              </w:rPr>
              <w:t>1</w:t>
            </w:r>
          </w:p>
        </w:tc>
      </w:tr>
      <w:tr>
        <w:tblPrEx>
          <w:tblCellMar>
            <w:top w:w="0" w:type="dxa"/>
            <w:left w:w="10" w:type="dxa"/>
            <w:bottom w:w="0" w:type="dxa"/>
            <w:right w:w="10" w:type="dxa"/>
          </w:tblCellMar>
        </w:tblPrEx>
        <w:trPr>
          <w:gridAfter w:val="1"/>
          <w:wAfter w:w="1080" w:type="dxa"/>
          <w:trHeight w:val="0" w:hRule="atLeast"/>
          <w:jc w:val="center"/>
        </w:trPr>
        <w:tc>
          <w:tcPr>
            <w:tcW w:w="22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s(DPI):GRW2</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3.900</w:t>
            </w:r>
          </w:p>
        </w:tc>
        <w:tc>
          <w:tcPr>
            <w:tcW w:w="124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15.019</w:t>
            </w:r>
          </w:p>
        </w:tc>
        <w:tc>
          <w:tcPr>
            <w:tcW w:w="92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hint="default" w:ascii="Arial" w:hAnsi="Arial" w:eastAsia="Arial" w:cs="Arial"/>
                <w:b w:val="0"/>
                <w:i w:val="0"/>
                <w:color w:val="000000"/>
                <w:sz w:val="22"/>
                <w:szCs w:val="22"/>
                <w:u w:val="none"/>
                <w:lang w:val="en-US"/>
              </w:rPr>
              <w:t>&lt;</w:t>
            </w:r>
            <w:r>
              <w:rPr>
                <w:rFonts w:ascii="Arial" w:hAnsi="Arial" w:eastAsia="Arial" w:cs="Arial"/>
                <w:b w:val="0"/>
                <w:i w:val="0"/>
                <w:color w:val="000000"/>
                <w:sz w:val="22"/>
                <w:szCs w:val="22"/>
                <w:u w:val="none"/>
              </w:rPr>
              <w:t>0.00</w:t>
            </w:r>
            <w:r>
              <w:rPr>
                <w:rFonts w:hint="default" w:ascii="Arial" w:hAnsi="Arial" w:eastAsia="Arial" w:cs="Arial"/>
                <w:b w:val="0"/>
                <w:i w:val="0"/>
                <w:color w:val="000000"/>
                <w:sz w:val="22"/>
                <w:szCs w:val="22"/>
                <w:u w:val="none"/>
                <w:lang w:val="en-US"/>
              </w:rPr>
              <w:t>1</w:t>
            </w:r>
          </w:p>
        </w:tc>
      </w:tr>
      <w:tr>
        <w:tblPrEx>
          <w:tblCellMar>
            <w:top w:w="0" w:type="dxa"/>
            <w:left w:w="10" w:type="dxa"/>
            <w:bottom w:w="0" w:type="dxa"/>
            <w:right w:w="10" w:type="dxa"/>
          </w:tblCellMar>
        </w:tblPrEx>
        <w:trPr>
          <w:gridAfter w:val="1"/>
          <w:wAfter w:w="1080" w:type="dxa"/>
          <w:trHeight w:val="0" w:hRule="atLeast"/>
          <w:jc w:val="center"/>
        </w:trPr>
        <w:tc>
          <w:tcPr>
            <w:tcW w:w="2280" w:type="dxa"/>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Random factor</w:t>
            </w:r>
          </w:p>
        </w:tc>
        <w:tc>
          <w:tcPr>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25.264</w:t>
            </w:r>
          </w:p>
        </w:tc>
        <w:tc>
          <w:tcPr>
            <w:tcW w:w="1240" w:type="dxa"/>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0.929</w:t>
            </w:r>
          </w:p>
        </w:tc>
        <w:tc>
          <w:tcPr>
            <w:tcW w:w="920" w:type="dxa"/>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hint="default" w:ascii="Arial" w:hAnsi="Arial" w:eastAsia="Arial" w:cs="Arial"/>
                <w:b w:val="0"/>
                <w:i w:val="0"/>
                <w:color w:val="000000"/>
                <w:sz w:val="22"/>
                <w:szCs w:val="22"/>
                <w:u w:val="none"/>
                <w:lang w:val="en-US"/>
              </w:rPr>
              <w:t>&lt;</w:t>
            </w:r>
            <w:r>
              <w:rPr>
                <w:rFonts w:ascii="Arial" w:hAnsi="Arial" w:eastAsia="Arial" w:cs="Arial"/>
                <w:b w:val="0"/>
                <w:i w:val="0"/>
                <w:color w:val="000000"/>
                <w:sz w:val="22"/>
                <w:szCs w:val="22"/>
                <w:u w:val="none"/>
              </w:rPr>
              <w:t>0.00</w:t>
            </w:r>
            <w:r>
              <w:rPr>
                <w:rFonts w:hint="default" w:ascii="Arial" w:hAnsi="Arial" w:eastAsia="Arial" w:cs="Arial"/>
                <w:b w:val="0"/>
                <w:i w:val="0"/>
                <w:color w:val="000000"/>
                <w:sz w:val="22"/>
                <w:szCs w:val="22"/>
                <w:u w:val="none"/>
                <w:lang w:val="en-US"/>
              </w:rPr>
              <w:t>1</w:t>
            </w:r>
          </w:p>
        </w:tc>
      </w:tr>
    </w:tbl>
    <w:p>
      <w:pPr>
        <w:spacing w:line="360" w:lineRule="auto"/>
        <w:jc w:val="both"/>
        <w:rPr>
          <w:rFonts w:ascii="Times New Roman" w:hAnsi="Times New Roman"/>
          <w:sz w:val="28"/>
          <w:szCs w:val="28"/>
          <w:lang w:val="en-US"/>
        </w:rPr>
      </w:pPr>
    </w:p>
    <w:p>
      <w:pPr>
        <w:keepNext/>
        <w:spacing w:line="360" w:lineRule="auto"/>
        <w:jc w:val="both"/>
        <w:rPr>
          <w:rFonts w:ascii="Times New Roman" w:hAnsi="Times New Roman"/>
        </w:rPr>
      </w:pPr>
      <w:r>
        <w:rPr>
          <w:rFonts w:ascii="Times New Roman" w:hAnsi="Times New Roman"/>
          <w:lang w:val="en-GB" w:eastAsia="en-GB"/>
        </w:rPr>
        <w:drawing>
          <wp:inline distT="0" distB="0" distL="114300" distR="114300">
            <wp:extent cx="5939790" cy="4243070"/>
            <wp:effectExtent l="0" t="0" r="3810" b="8890"/>
            <wp:docPr id="6"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 4"/>
                    <pic:cNvPicPr>
                      <a:picLocks noChangeAspect="1"/>
                    </pic:cNvPicPr>
                  </pic:nvPicPr>
                  <pic:blipFill>
                    <a:blip r:embed="rId10"/>
                    <a:stretch>
                      <a:fillRect/>
                    </a:stretch>
                  </pic:blipFill>
                  <pic:spPr>
                    <a:xfrm>
                      <a:off x="0" y="0"/>
                      <a:ext cx="5939790" cy="4243070"/>
                    </a:xfrm>
                    <a:prstGeom prst="rect">
                      <a:avLst/>
                    </a:prstGeom>
                    <a:noFill/>
                    <a:ln>
                      <a:noFill/>
                    </a:ln>
                  </pic:spPr>
                </pic:pic>
              </a:graphicData>
            </a:graphic>
          </wp:inline>
        </w:drawing>
      </w:r>
    </w:p>
    <w:p>
      <w:pPr>
        <w:spacing w:line="360" w:lineRule="auto"/>
        <w:jc w:val="both"/>
        <w:rPr>
          <w:rFonts w:ascii="Times New Roman" w:hAnsi="Times New Roman"/>
          <w:sz w:val="28"/>
          <w:szCs w:val="28"/>
          <w:lang w:val="en-US"/>
        </w:rPr>
      </w:pPr>
      <w:r>
        <w:rPr>
          <w:rFonts w:ascii="Times New Roman" w:hAnsi="Times New Roman" w:eastAsia="Helvetica"/>
          <w:sz w:val="16"/>
          <w:szCs w:val="16"/>
          <w:shd w:val="clear" w:color="auto" w:fill="FFFFFF"/>
          <w:lang w:val="en-US"/>
        </w:rPr>
        <w:t>Figure 3. IL-6 at different days post inoculation (DPI) in different birds’ groups. Panel A represents the observed IL-6 concentration (dots) and GAMMpredictions (lines and 95% CI). Panel B represents the difference between smoothers. Time periods when the difference between smoothers is significantly different from zero are marked by black rectangles.</w:t>
      </w:r>
    </w:p>
    <w:p>
      <w:pPr>
        <w:spacing w:line="360" w:lineRule="auto"/>
        <w:jc w:val="both"/>
        <w:rPr>
          <w:rFonts w:ascii="Times New Roman" w:hAnsi="Times New Roman"/>
          <w:sz w:val="28"/>
          <w:szCs w:val="28"/>
          <w:lang w:val="en-US"/>
        </w:rPr>
      </w:pPr>
      <w:r>
        <w:rPr>
          <w:rFonts w:ascii="Times New Roman" w:hAnsi="Times New Roman"/>
          <w:color w:val="000000" w:themeColor="text1"/>
          <w:sz w:val="28"/>
          <w:szCs w:val="28"/>
          <w:lang w:val="en-US"/>
          <w14:textFill>
            <w14:solidFill>
              <w14:schemeClr w14:val="tx1"/>
            </w14:solidFill>
          </w14:textFill>
        </w:rPr>
        <w:t xml:space="preserve">After the inoculation procedure </w:t>
      </w:r>
      <w:r>
        <w:rPr>
          <w:rFonts w:ascii="Times New Roman" w:hAnsi="Times New Roman"/>
          <w:sz w:val="28"/>
          <w:szCs w:val="28"/>
          <w:lang w:val="en-US"/>
        </w:rPr>
        <w:t>in the Control group of birds, the level of IL-6 began to decrease from its initial levels. It was the lowest on the 3</w:t>
      </w:r>
      <w:r>
        <w:rPr>
          <w:rFonts w:ascii="Times New Roman" w:hAnsi="Times New Roman"/>
          <w:sz w:val="28"/>
          <w:szCs w:val="28"/>
          <w:vertAlign w:val="superscript"/>
          <w:lang w:val="en-US"/>
        </w:rPr>
        <w:t>rd</w:t>
      </w:r>
      <w:r>
        <w:rPr>
          <w:rFonts w:ascii="Times New Roman" w:hAnsi="Times New Roman"/>
          <w:sz w:val="28"/>
          <w:szCs w:val="28"/>
          <w:lang w:val="en-US"/>
        </w:rPr>
        <w:t xml:space="preserve"> week, after which it began to rise (Fig. 3, A). A similar pattern was revealed in the IL-6 dynamics between birds from the SGS1 group. The concentration of IL-6 decreased during several days after inoculation. However, at the end of the experiment, the average concentration was even higher than the initial level, due to some birds exhibiting several times higher levels of IL-6 from their zero-day values (Fig. 3, A). The IL-6 concentration in the SGS1 group was significantly higher than in the Control group at the beginning and near the end of the survey (Fig. 3, B). Nonetheless, during the middle of the observation period, the IL-6 concentration was significantly lower than in the Control group (Fig. 3, B). </w:t>
      </w:r>
    </w:p>
    <w:p>
      <w:pPr>
        <w:spacing w:line="360" w:lineRule="auto"/>
        <w:jc w:val="both"/>
        <w:rPr>
          <w:rFonts w:ascii="Times New Roman" w:hAnsi="Times New Roman"/>
          <w:sz w:val="28"/>
          <w:szCs w:val="28"/>
          <w:lang w:val="en-US"/>
        </w:rPr>
      </w:pPr>
      <w:r>
        <w:rPr>
          <w:rFonts w:ascii="Times New Roman" w:hAnsi="Times New Roman"/>
          <w:sz w:val="28"/>
          <w:szCs w:val="28"/>
          <w:lang w:val="en-US"/>
        </w:rPr>
        <w:t xml:space="preserve">The dynamics of IL-6 in the GRW2 group were more complex. It displayed two peaks: one during the first half of the observation period and another in the second half (Fig. 3, A). The IL-6 concentration in the SGS1 group was significantly higher than in the GRW2 group for a brief period at the beginning of the study (0-2 DPI) and during the last days of observations (45-53 DPI). From 6 to 22 DPI, IL-6 concentrations were significantly higher in the GRW2 group than in the SGS1 group, but no significant differences were found between groups 23-44 DPI. </w:t>
      </w:r>
    </w:p>
    <w:p>
      <w:pPr>
        <w:spacing w:line="360" w:lineRule="auto"/>
        <w:jc w:val="both"/>
        <w:rPr>
          <w:rFonts w:ascii="Times New Roman" w:hAnsi="Times New Roman"/>
          <w:color w:val="000000" w:themeColor="text1"/>
          <w:sz w:val="28"/>
          <w:szCs w:val="28"/>
          <w:lang w:val="en-US"/>
          <w14:textFill>
            <w14:solidFill>
              <w14:schemeClr w14:val="tx1"/>
            </w14:solidFill>
          </w14:textFill>
        </w:rPr>
      </w:pPr>
    </w:p>
    <w:p>
      <w:pPr>
        <w:spacing w:line="360" w:lineRule="auto"/>
        <w:jc w:val="both"/>
        <w:rPr>
          <w:rFonts w:ascii="Times New Roman" w:hAnsi="Times New Roman"/>
          <w:i/>
          <w:iCs/>
          <w:color w:val="000000" w:themeColor="text1"/>
          <w:sz w:val="28"/>
          <w:szCs w:val="28"/>
          <w:lang w:val="en-US"/>
          <w14:textFill>
            <w14:solidFill>
              <w14:schemeClr w14:val="tx1"/>
            </w14:solidFill>
          </w14:textFill>
        </w:rPr>
      </w:pPr>
      <w:r>
        <w:rPr>
          <w:rFonts w:ascii="Times New Roman" w:hAnsi="Times New Roman"/>
          <w:i/>
          <w:iCs/>
          <w:color w:val="000000" w:themeColor="text1"/>
          <w:sz w:val="28"/>
          <w:szCs w:val="28"/>
          <w:lang w:val="en-US"/>
          <w14:textFill>
            <w14:solidFill>
              <w14:schemeClr w14:val="tx1"/>
            </w14:solidFill>
          </w14:textFill>
        </w:rPr>
        <w:t xml:space="preserve">3.4 Analysis of repeatabilities </w:t>
      </w:r>
    </w:p>
    <w:p>
      <w:pPr>
        <w:spacing w:line="360" w:lineRule="auto"/>
        <w:jc w:val="both"/>
        <w:rPr>
          <w:rFonts w:ascii="Times New Roman" w:hAnsi="Times New Roman"/>
          <w:sz w:val="28"/>
          <w:szCs w:val="28"/>
          <w:lang w:val="en-US"/>
        </w:rPr>
      </w:pPr>
      <w:r>
        <w:rPr>
          <w:rFonts w:ascii="Times New Roman" w:hAnsi="Times New Roman"/>
          <w:sz w:val="28"/>
          <w:szCs w:val="28"/>
          <w:lang w:val="en-US"/>
        </w:rPr>
        <w:t xml:space="preserve">The repeatabilities of mass-independent RMR in Control, SGS1 and GRW2 groups were R = 0.207±0.114 (P = 0.009), R = 0.359±0.136 (P = 0.007) and R = 0 (P = 0.997; there was singular fit in the model since the variance of the random effect was close to zero). The repeatabilities of </w:t>
      </w:r>
      <w:r>
        <w:rPr>
          <w:rFonts w:ascii="Times New Roman" w:hAnsi="Times New Roman"/>
          <w:iCs/>
          <w:sz w:val="28"/>
          <w:szCs w:val="28"/>
          <w:lang w:val="en-US"/>
        </w:rPr>
        <w:t>log</w:t>
      </w:r>
      <w:r>
        <w:rPr>
          <w:rFonts w:ascii="Times New Roman" w:hAnsi="Times New Roman"/>
          <w:iCs/>
          <w:sz w:val="28"/>
          <w:szCs w:val="28"/>
          <w:vertAlign w:val="subscript"/>
          <w:lang w:val="en-US"/>
        </w:rPr>
        <w:t>10</w:t>
      </w:r>
      <w:r>
        <w:rPr>
          <w:rFonts w:ascii="Times New Roman" w:hAnsi="Times New Roman"/>
          <w:iCs/>
          <w:sz w:val="28"/>
          <w:szCs w:val="28"/>
          <w:lang w:val="en-US"/>
        </w:rPr>
        <w:t>(M</w:t>
      </w:r>
      <w:r>
        <w:rPr>
          <w:rFonts w:ascii="Times New Roman" w:hAnsi="Times New Roman"/>
          <w:iCs/>
          <w:sz w:val="28"/>
          <w:szCs w:val="28"/>
          <w:vertAlign w:val="subscript"/>
          <w:lang w:val="en-US"/>
        </w:rPr>
        <w:t>b</w:t>
      </w:r>
      <w:r>
        <w:rPr>
          <w:rFonts w:ascii="Times New Roman" w:hAnsi="Times New Roman"/>
          <w:iCs/>
          <w:sz w:val="28"/>
          <w:szCs w:val="28"/>
          <w:lang w:val="en-US"/>
        </w:rPr>
        <w:t xml:space="preserve">) </w:t>
      </w:r>
      <w:r>
        <w:rPr>
          <w:rFonts w:ascii="Times New Roman" w:hAnsi="Times New Roman"/>
          <w:sz w:val="28"/>
          <w:szCs w:val="28"/>
          <w:lang w:val="en-US"/>
        </w:rPr>
        <w:t>in Control, SGS1 and GRW2 groups were R = 0.464±0.122 (P &lt; 0.001), R = 0.695±0.102 (P &lt; 0.001) and R = 0.139±0.108 (P = 0.07),</w:t>
      </w:r>
      <w:r>
        <w:rPr>
          <w:rFonts w:ascii="Times New Roman" w:hAnsi="Times New Roman"/>
          <w:lang w:val="en-US"/>
        </w:rPr>
        <w:t xml:space="preserve"> </w:t>
      </w:r>
      <w:r>
        <w:rPr>
          <w:rFonts w:ascii="Times New Roman" w:hAnsi="Times New Roman"/>
          <w:sz w:val="28"/>
          <w:szCs w:val="28"/>
          <w:lang w:val="en-US"/>
        </w:rPr>
        <w:t>respectively.</w:t>
      </w:r>
    </w:p>
    <w:p>
      <w:pPr>
        <w:spacing w:line="360" w:lineRule="auto"/>
        <w:jc w:val="both"/>
        <w:rPr>
          <w:rFonts w:ascii="Times New Roman" w:hAnsi="Times New Roman"/>
          <w:i/>
          <w:iCs/>
          <w:color w:val="000000" w:themeColor="text1"/>
          <w:sz w:val="28"/>
          <w:szCs w:val="28"/>
          <w:lang w:val="en-US"/>
          <w14:textFill>
            <w14:solidFill>
              <w14:schemeClr w14:val="tx1"/>
            </w14:solidFill>
          </w14:textFill>
        </w:rPr>
      </w:pPr>
    </w:p>
    <w:p>
      <w:pPr>
        <w:spacing w:line="360" w:lineRule="auto"/>
        <w:jc w:val="both"/>
        <w:rPr>
          <w:rFonts w:ascii="Times New Roman" w:hAnsi="Times New Roman"/>
          <w:b/>
          <w:bCs/>
          <w:color w:val="000000" w:themeColor="text1"/>
          <w:sz w:val="28"/>
          <w:szCs w:val="28"/>
          <w:lang w:val="en-US"/>
          <w14:textFill>
            <w14:solidFill>
              <w14:schemeClr w14:val="tx1"/>
            </w14:solidFill>
          </w14:textFill>
        </w:rPr>
      </w:pPr>
      <w:bookmarkStart w:id="10" w:name="_Hlk142751442"/>
      <w:r>
        <w:rPr>
          <w:rFonts w:ascii="Times New Roman" w:hAnsi="Times New Roman"/>
          <w:b/>
          <w:bCs/>
          <w:color w:val="000000" w:themeColor="text1"/>
          <w:sz w:val="28"/>
          <w:szCs w:val="28"/>
          <w:lang w:val="en-US"/>
          <w14:textFill>
            <w14:solidFill>
              <w14:schemeClr w14:val="tx1"/>
            </w14:solidFill>
          </w14:textFill>
        </w:rPr>
        <w:t xml:space="preserve">4. Discussion </w:t>
      </w:r>
    </w:p>
    <w:p>
      <w:pPr>
        <w:spacing w:line="360" w:lineRule="auto"/>
        <w:jc w:val="both"/>
        <w:rPr>
          <w:rFonts w:ascii="Times New Roman" w:hAnsi="Times New Roman"/>
          <w:i/>
          <w:iCs/>
          <w:sz w:val="28"/>
          <w:szCs w:val="28"/>
          <w:lang w:val="en-US"/>
        </w:rPr>
      </w:pPr>
      <w:r>
        <w:rPr>
          <w:rFonts w:ascii="Times New Roman" w:hAnsi="Times New Roman"/>
          <w:i/>
          <w:iCs/>
          <w:sz w:val="28"/>
          <w:szCs w:val="28"/>
          <w:lang w:val="en-US"/>
        </w:rPr>
        <w:t>4.1 Parasitemia development</w:t>
      </w:r>
    </w:p>
    <w:bookmarkEnd w:id="10"/>
    <w:p>
      <w:pPr>
        <w:spacing w:line="360" w:lineRule="auto"/>
        <w:jc w:val="both"/>
        <w:rPr>
          <w:rFonts w:ascii="Times New Roman" w:hAnsi="Times New Roman"/>
          <w:color w:val="000000" w:themeColor="text1"/>
          <w:sz w:val="28"/>
          <w:szCs w:val="28"/>
          <w:lang w:val="en-US"/>
          <w14:textFill>
            <w14:solidFill>
              <w14:schemeClr w14:val="tx1"/>
            </w14:solidFill>
          </w14:textFill>
        </w:rPr>
      </w:pPr>
      <w:r>
        <w:rPr>
          <w:rFonts w:ascii="Times New Roman" w:hAnsi="Times New Roman"/>
          <w:sz w:val="28"/>
          <w:szCs w:val="28"/>
          <w:lang w:val="en-US"/>
        </w:rPr>
        <w:t xml:space="preserve">Both </w:t>
      </w:r>
      <w:r>
        <w:rPr>
          <w:rFonts w:ascii="Times New Roman" w:hAnsi="Times New Roman"/>
          <w:i/>
          <w:iCs/>
          <w:sz w:val="28"/>
          <w:szCs w:val="28"/>
          <w:lang w:val="en-US"/>
        </w:rPr>
        <w:t>P. relictum</w:t>
      </w:r>
      <w:r>
        <w:rPr>
          <w:rFonts w:ascii="Times New Roman" w:hAnsi="Times New Roman"/>
          <w:sz w:val="28"/>
          <w:szCs w:val="28"/>
          <w:lang w:val="en-US"/>
        </w:rPr>
        <w:t xml:space="preserve"> SGS1 and </w:t>
      </w:r>
      <w:r>
        <w:rPr>
          <w:rFonts w:ascii="Times New Roman" w:hAnsi="Times New Roman"/>
          <w:i/>
          <w:iCs/>
          <w:sz w:val="28"/>
          <w:szCs w:val="28"/>
          <w:lang w:val="en-US"/>
        </w:rPr>
        <w:t>P. ashfordi</w:t>
      </w:r>
      <w:r>
        <w:rPr>
          <w:rFonts w:ascii="Times New Roman" w:hAnsi="Times New Roman"/>
          <w:sz w:val="28"/>
          <w:szCs w:val="28"/>
          <w:lang w:val="en-US"/>
        </w:rPr>
        <w:t xml:space="preserve"> GRW2 avian malaria parasite species are considered generalists with a wide range of potential host species. According to published papers, both exhibit high levels of parasitemia during primary infections of juvenile siskins </w:t>
      </w:r>
      <w:r>
        <w:rPr>
          <w:rFonts w:ascii="Times New Roman" w:hAnsi="Times New Roman"/>
          <w:sz w:val="28"/>
          <w:szCs w:val="28"/>
          <w:lang w:val="en-US"/>
        </w:rPr>
        <w:fldChar w:fldCharType="begin"/>
      </w:r>
      <w:r>
        <w:rPr>
          <w:rFonts w:ascii="Times New Roman" w:hAnsi="Times New Roman"/>
          <w:sz w:val="28"/>
          <w:szCs w:val="28"/>
          <w:lang w:val="en-US"/>
        </w:rPr>
        <w:instrText xml:space="preserve"> ADDIN EN.CITE &lt;EndNote&gt;&lt;Cite&gt;&lt;Author&gt;Palinauskas&lt;/Author&gt;&lt;Year&gt;2008&lt;/Year&gt;&lt;RecNum&gt;24&lt;/RecNum&gt;&lt;DisplayText&gt;(Palinauskas et al., 2008; Videvall et al., 2017)&lt;/DisplayText&gt;&lt;record&gt;&lt;rec-number&gt;24&lt;/rec-number&gt;&lt;foreign-keys&gt;&lt;key app="EN" db-id="vdp55rrtpsvttyexws9v5ef7vtwddztw2sz2" timestamp="1670074106"&gt;24&lt;/key&gt;&lt;/foreign-keys&gt;&lt;ref-type name="Journal Article"&gt;17&lt;/ref-type&gt;&lt;contributors&gt;&lt;authors&gt;&lt;author&gt;Palinauskas, Vaidas&lt;/author&gt;&lt;author&gt;Valkiūnas, Gediminas&lt;/author&gt;&lt;author&gt;Bolshakov, Casimir V&lt;/author&gt;&lt;author&gt;Bensch, Staffan&lt;/author&gt;&lt;/authors&gt;&lt;/contributors&gt;&lt;titles&gt;&lt;title&gt;Plasmodium relictum (lineage P-SGS1): effects on experimentally infected passerine birds&lt;/title&gt;&lt;secondary-title&gt;Experimental parasitology&lt;/secondary-title&gt;&lt;/titles&gt;&lt;periodical&gt;&lt;full-title&gt;Experimental parasitology&lt;/full-title&gt;&lt;/periodical&gt;&lt;pages&gt;372-380&lt;/pages&gt;&lt;volume&gt;120&lt;/volume&gt;&lt;number&gt;4&lt;/number&gt;&lt;dates&gt;&lt;year&gt;2008&lt;/year&gt;&lt;/dates&gt;&lt;isbn&gt;0014-4894&lt;/isbn&gt;&lt;urls&gt;&lt;/urls&gt;&lt;/record&gt;&lt;/Cite&gt;&lt;Cite&gt;&lt;Author&gt;Videvall&lt;/Author&gt;&lt;Year&gt;2017&lt;/Year&gt;&lt;RecNum&gt;139&lt;/RecNum&gt;&lt;record&gt;&lt;rec-number&gt;139&lt;/rec-number&gt;&lt;foreign-keys&gt;&lt;key app="EN" db-id="vdp55rrtpsvttyexws9v5ef7vtwddztw2sz2" timestamp="1682518604"&gt;139&lt;/key&gt;&lt;/foreign-keys&gt;&lt;ref-type name="Journal Article"&gt;17&lt;/ref-type&gt;&lt;contributors&gt;&lt;authors&gt;&lt;author&gt;Videvall, Elin&lt;/author&gt;&lt;author&gt;Cornwallis, Charlie K&lt;/author&gt;&lt;author&gt;Ahrén, Dag&lt;/author&gt;&lt;author&gt;Palinauskas, Vaidas&lt;/author&gt;&lt;author&gt;Valkiūnas, Gediminas&lt;/author&gt;&lt;author&gt;Hellgren, Olof&lt;/author&gt;&lt;/authors&gt;&lt;/contributors&gt;&lt;titles&gt;&lt;title&gt;The transcriptome of the avian malaria parasite Plasmodium ashfordi displays host‐specific gene expression&lt;/title&gt;&lt;secondary-title&gt;Molecular Ecology&lt;/secondary-title&gt;&lt;/titles&gt;&lt;periodical&gt;&lt;full-title&gt;Molecular ecology&lt;/full-title&gt;&lt;/periodical&gt;&lt;pages&gt;2939-2958&lt;/pages&gt;&lt;volume&gt;26&lt;/volume&gt;&lt;number&gt;11&lt;/number&gt;&lt;dates&gt;&lt;year&gt;2017&lt;/year&gt;&lt;/dates&gt;&lt;isbn&gt;0962-1083&lt;/isbn&gt;&lt;urls&gt;&lt;/urls&gt;&lt;/record&gt;&lt;/Cite&gt;&lt;/EndNote&gt;</w:instrText>
      </w:r>
      <w:r>
        <w:rPr>
          <w:rFonts w:ascii="Times New Roman" w:hAnsi="Times New Roman"/>
          <w:sz w:val="28"/>
          <w:szCs w:val="28"/>
          <w:lang w:val="en-US"/>
        </w:rPr>
        <w:fldChar w:fldCharType="separate"/>
      </w:r>
      <w:r>
        <w:rPr>
          <w:rFonts w:ascii="Times New Roman" w:hAnsi="Times New Roman"/>
          <w:sz w:val="28"/>
          <w:szCs w:val="28"/>
          <w:lang w:val="en-US"/>
        </w:rPr>
        <w:t>(Palinauskas et al., 2008; Videvall et al., 2017)</w:t>
      </w:r>
      <w:r>
        <w:rPr>
          <w:rFonts w:ascii="Times New Roman" w:hAnsi="Times New Roman"/>
          <w:sz w:val="28"/>
          <w:szCs w:val="28"/>
          <w:lang w:val="en-US"/>
        </w:rPr>
        <w:fldChar w:fldCharType="end"/>
      </w:r>
      <w:r>
        <w:rPr>
          <w:rFonts w:ascii="Times New Roman" w:hAnsi="Times New Roman"/>
          <w:sz w:val="28"/>
          <w:szCs w:val="28"/>
          <w:lang w:val="en-US"/>
        </w:rPr>
        <w:t xml:space="preserve">. </w:t>
      </w:r>
      <w:r>
        <w:rPr>
          <w:rFonts w:ascii="Times New Roman" w:hAnsi="Times New Roman"/>
          <w:sz w:val="28"/>
          <w:szCs w:val="28"/>
          <w:lang w:val="en-US"/>
        </w:rPr>
        <w:fldChar w:fldCharType="begin"/>
      </w:r>
      <w:r>
        <w:rPr>
          <w:rFonts w:ascii="Times New Roman" w:hAnsi="Times New Roman"/>
          <w:sz w:val="28"/>
          <w:szCs w:val="28"/>
          <w:lang w:val="en-US"/>
        </w:rPr>
        <w:instrText xml:space="preserve"> ADDIN EN.CITE &lt;EndNote&gt;&lt;Cite AuthorYear="1"&gt;&lt;Author&gt;Palinauskas&lt;/Author&gt;&lt;Year&gt;2011&lt;/Year&gt;&lt;RecNum&gt;26&lt;/RecNum&gt;&lt;DisplayText&gt;Palinauskas et al. (2011)&lt;/DisplayText&gt;&lt;record&gt;&lt;rec-number&gt;26&lt;/rec-number&gt;&lt;foreign-keys&gt;&lt;key app="EN" db-id="vdp55rrtpsvttyexws9v5ef7vtwddztw2sz2" timestamp="1670074219"&gt;26&lt;/key&gt;&lt;/foreign-keys&gt;&lt;ref-type name="Journal Article"&gt;17&lt;/ref-type&gt;&lt;contributors&gt;&lt;authors&gt;&lt;author&gt;Palinauskas, Vaidas&lt;/author&gt;&lt;author&gt;Valkiūnas, Gediminas&lt;/author&gt;&lt;author&gt;Bolshakov, Casimir V&lt;/author&gt;&lt;author&gt;Bensch, Staffan&lt;/author&gt;&lt;/authors&gt;&lt;/contributors&gt;&lt;titles&gt;&lt;title&gt;Plasmodium relictum (lineage SGS1) and Plasmodium ashfordi (lineage GRW2): the effects of the co-infection on experimentally infected passerine birds&lt;/title&gt;&lt;secondary-title&gt;Experimental Parasitology&lt;/secondary-title&gt;&lt;/titles&gt;&lt;periodical&gt;&lt;full-title&gt;Experimental parasitology&lt;/full-title&gt;&lt;/periodical&gt;&lt;pages&gt;527-533&lt;/pages&gt;&lt;volume&gt;127&lt;/volume&gt;&lt;number&gt;2&lt;/number&gt;&lt;dates&gt;&lt;year&gt;2011&lt;/year&gt;&lt;/dates&gt;&lt;isbn&gt;0014-4894&lt;/isbn&gt;&lt;urls&gt;&lt;/urls&gt;&lt;/record&gt;&lt;/Cite&gt;&lt;/EndNote&gt;</w:instrText>
      </w:r>
      <w:r>
        <w:rPr>
          <w:rFonts w:ascii="Times New Roman" w:hAnsi="Times New Roman"/>
          <w:sz w:val="28"/>
          <w:szCs w:val="28"/>
          <w:lang w:val="en-US"/>
        </w:rPr>
        <w:fldChar w:fldCharType="separate"/>
      </w:r>
      <w:r>
        <w:rPr>
          <w:rFonts w:ascii="Times New Roman" w:hAnsi="Times New Roman"/>
          <w:sz w:val="28"/>
          <w:szCs w:val="28"/>
          <w:lang w:val="en-US"/>
        </w:rPr>
        <w:t>Palinauskas et al. (2011)</w:t>
      </w:r>
      <w:r>
        <w:rPr>
          <w:rFonts w:ascii="Times New Roman" w:hAnsi="Times New Roman"/>
          <w:sz w:val="28"/>
          <w:szCs w:val="28"/>
          <w:lang w:val="en-US"/>
        </w:rPr>
        <w:fldChar w:fldCharType="end"/>
      </w:r>
      <w:r>
        <w:rPr>
          <w:rFonts w:ascii="Times New Roman" w:hAnsi="Times New Roman"/>
          <w:sz w:val="28"/>
          <w:szCs w:val="28"/>
          <w:lang w:val="en-US"/>
        </w:rPr>
        <w:t xml:space="preserve"> was the first to report susceptibility to infected blood inoculation and the formation of gametocytes of </w:t>
      </w:r>
      <w:r>
        <w:rPr>
          <w:rFonts w:ascii="Times New Roman" w:hAnsi="Times New Roman"/>
          <w:i/>
          <w:iCs/>
          <w:sz w:val="28"/>
          <w:szCs w:val="28"/>
          <w:lang w:val="en-US"/>
        </w:rPr>
        <w:t>P. ashfordi</w:t>
      </w:r>
      <w:r>
        <w:rPr>
          <w:rFonts w:ascii="Times New Roman" w:hAnsi="Times New Roman"/>
          <w:sz w:val="28"/>
          <w:szCs w:val="28"/>
          <w:lang w:val="en-US"/>
        </w:rPr>
        <w:t xml:space="preserve"> in Northern Palearctic bird species, including </w:t>
      </w:r>
      <w:r>
        <w:rPr>
          <w:rFonts w:ascii="Times New Roman" w:hAnsi="Times New Roman"/>
          <w:i/>
          <w:iCs/>
          <w:sz w:val="28"/>
          <w:szCs w:val="28"/>
          <w:lang w:val="en-US"/>
        </w:rPr>
        <w:t>S. spinus</w:t>
      </w:r>
      <w:r>
        <w:rPr>
          <w:rFonts w:ascii="Times New Roman" w:hAnsi="Times New Roman"/>
          <w:sz w:val="28"/>
          <w:szCs w:val="28"/>
          <w:lang w:val="en-US"/>
        </w:rPr>
        <w:t xml:space="preserve"> and </w:t>
      </w:r>
      <w:r>
        <w:rPr>
          <w:rFonts w:ascii="Times New Roman" w:hAnsi="Times New Roman"/>
          <w:i/>
          <w:iCs/>
          <w:sz w:val="28"/>
          <w:szCs w:val="28"/>
          <w:lang w:val="en-US"/>
        </w:rPr>
        <w:t>Loxia curvirostra</w:t>
      </w:r>
      <w:r>
        <w:rPr>
          <w:rFonts w:ascii="Times New Roman" w:hAnsi="Times New Roman"/>
          <w:sz w:val="28"/>
          <w:szCs w:val="28"/>
          <w:lang w:val="en-US"/>
        </w:rPr>
        <w:t xml:space="preserve">. The development of the </w:t>
      </w:r>
      <w:r>
        <w:rPr>
          <w:rFonts w:ascii="Times New Roman" w:hAnsi="Times New Roman"/>
          <w:i/>
          <w:iCs/>
          <w:sz w:val="28"/>
          <w:szCs w:val="28"/>
          <w:lang w:val="en-US"/>
        </w:rPr>
        <w:t>P. relictum</w:t>
      </w:r>
      <w:r>
        <w:rPr>
          <w:rFonts w:ascii="Times New Roman" w:hAnsi="Times New Roman"/>
          <w:sz w:val="28"/>
          <w:szCs w:val="28"/>
          <w:lang w:val="en-US"/>
        </w:rPr>
        <w:t xml:space="preserve"> SGS1 parasite was more rapid than that of </w:t>
      </w:r>
      <w:r>
        <w:rPr>
          <w:rFonts w:ascii="Times New Roman" w:hAnsi="Times New Roman"/>
          <w:i/>
          <w:iCs/>
          <w:sz w:val="28"/>
          <w:szCs w:val="28"/>
          <w:lang w:val="en-US"/>
        </w:rPr>
        <w:t>P. relictum</w:t>
      </w:r>
      <w:r>
        <w:rPr>
          <w:rFonts w:ascii="Times New Roman" w:hAnsi="Times New Roman"/>
          <w:sz w:val="28"/>
          <w:szCs w:val="28"/>
          <w:lang w:val="en-US"/>
        </w:rPr>
        <w:t xml:space="preserve"> GRW2. The acute stage started and ended earlier and more simultaneously in SGS1-infected birds than in GRW2. The long prepatent period of </w:t>
      </w:r>
      <w:r>
        <w:rPr>
          <w:rFonts w:ascii="Times New Roman" w:hAnsi="Times New Roman"/>
          <w:i/>
          <w:iCs/>
          <w:sz w:val="28"/>
          <w:szCs w:val="28"/>
          <w:lang w:val="en-US"/>
        </w:rPr>
        <w:t>P. ashfordi</w:t>
      </w:r>
      <w:r>
        <w:rPr>
          <w:rFonts w:ascii="Times New Roman" w:hAnsi="Times New Roman"/>
          <w:sz w:val="28"/>
          <w:szCs w:val="28"/>
          <w:lang w:val="en-US"/>
        </w:rPr>
        <w:t xml:space="preserve"> in our study corresponds to the idea of a more extended prepatent period for most parasites of </w:t>
      </w:r>
      <w:r>
        <w:rPr>
          <w:rFonts w:ascii="Times New Roman" w:hAnsi="Times New Roman"/>
          <w:i/>
          <w:iCs/>
          <w:sz w:val="28"/>
          <w:szCs w:val="28"/>
          <w:lang w:val="en-US"/>
        </w:rPr>
        <w:t>Novyella</w:t>
      </w:r>
      <w:r>
        <w:rPr>
          <w:rFonts w:ascii="Times New Roman" w:hAnsi="Times New Roman"/>
          <w:sz w:val="28"/>
          <w:szCs w:val="28"/>
          <w:lang w:val="en-US"/>
        </w:rPr>
        <w:t xml:space="preserve"> subgenus, to which </w:t>
      </w:r>
      <w:r>
        <w:rPr>
          <w:rFonts w:ascii="Times New Roman" w:hAnsi="Times New Roman"/>
          <w:i/>
          <w:iCs/>
          <w:sz w:val="28"/>
          <w:szCs w:val="28"/>
          <w:lang w:val="en-US"/>
        </w:rPr>
        <w:t xml:space="preserve">P. ashfordi </w:t>
      </w:r>
      <w:r>
        <w:rPr>
          <w:rFonts w:ascii="Times New Roman" w:hAnsi="Times New Roman"/>
          <w:sz w:val="28"/>
          <w:szCs w:val="28"/>
          <w:lang w:val="en-US"/>
        </w:rPr>
        <w:t xml:space="preserve">belongs </w:t>
      </w:r>
      <w:r>
        <w:rPr>
          <w:rFonts w:ascii="Times New Roman" w:hAnsi="Times New Roman"/>
          <w:sz w:val="28"/>
          <w:szCs w:val="28"/>
          <w:lang w:val="en-US"/>
        </w:rPr>
        <w:fldChar w:fldCharType="begin">
          <w:fldData xml:space="preserve">PEVuZE5vdGU+PENpdGU+PEF1dGhvcj5HYXJuaGFtPC9BdXRob3I+PFllYXI+MTk2NjwvWWVhcj48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</w:fldData>
        </w:fldChar>
      </w:r>
      <w:r>
        <w:rPr>
          <w:rFonts w:ascii="Times New Roman" w:hAnsi="Times New Roman"/>
          <w:sz w:val="28"/>
          <w:szCs w:val="28"/>
          <w:lang w:val="en-US"/>
        </w:rPr>
        <w:instrText xml:space="preserve"> ADDIN EN.CITE </w:instrText>
      </w:r>
      <w:r>
        <w:rPr>
          <w:rFonts w:ascii="Times New Roman" w:hAnsi="Times New Roman"/>
          <w:sz w:val="28"/>
          <w:szCs w:val="28"/>
          <w:lang w:val="en-US"/>
        </w:rPr>
        <w:fldChar w:fldCharType="begin">
          <w:fldData xml:space="preserve">PEVuZE5vdGU+PENpdGU+PEF1dGhvcj5HYXJuaGFtPC9BdXRob3I+PFllYXI+MTk2NjwvWWVhcj48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</w:fldData>
        </w:fldChar>
      </w:r>
      <w:r>
        <w:rPr>
          <w:rFonts w:ascii="Times New Roman" w:hAnsi="Times New Roman"/>
          <w:sz w:val="28"/>
          <w:szCs w:val="28"/>
          <w:lang w:val="en-US"/>
        </w:rPr>
        <w:instrText xml:space="preserve"> ADDIN EN.CITE.DATA </w:instrText>
      </w:r>
      <w:r>
        <w:rPr>
          <w:rFonts w:ascii="Times New Roman" w:hAnsi="Times New Roman"/>
          <w:sz w:val="28"/>
          <w:szCs w:val="28"/>
          <w:lang w:val="en-US"/>
        </w:rPr>
        <w:fldChar w:fldCharType="end"/>
      </w:r>
      <w:r>
        <w:rPr>
          <w:rFonts w:ascii="Times New Roman" w:hAnsi="Times New Roman"/>
          <w:sz w:val="28"/>
          <w:szCs w:val="28"/>
          <w:lang w:val="en-US"/>
        </w:rPr>
        <w:fldChar w:fldCharType="separate"/>
      </w:r>
      <w:r>
        <w:rPr>
          <w:rFonts w:ascii="Times New Roman" w:hAnsi="Times New Roman"/>
          <w:sz w:val="28"/>
          <w:szCs w:val="28"/>
          <w:lang w:val="en-US"/>
        </w:rPr>
        <w:t>(Garnham, 1966; Valkiūnas, 2005; Palinauskas et al., 2011)</w:t>
      </w:r>
      <w:r>
        <w:rPr>
          <w:rFonts w:ascii="Times New Roman" w:hAnsi="Times New Roman"/>
          <w:sz w:val="28"/>
          <w:szCs w:val="28"/>
          <w:lang w:val="en-US"/>
        </w:rPr>
        <w:fldChar w:fldCharType="end"/>
      </w:r>
      <w:r>
        <w:rPr>
          <w:rFonts w:ascii="Times New Roman" w:hAnsi="Times New Roman"/>
          <w:color w:val="000000" w:themeColor="text1"/>
          <w:sz w:val="28"/>
          <w:szCs w:val="28"/>
          <w:lang w:val="en-US"/>
          <w14:textFill>
            <w14:solidFill>
              <w14:schemeClr w14:val="tx1"/>
            </w14:solidFill>
          </w14:textFill>
        </w:rPr>
        <w:t xml:space="preserve">. </w:t>
      </w:r>
      <w:r>
        <w:rPr>
          <w:rFonts w:ascii="Times New Roman" w:hAnsi="Times New Roman"/>
          <w:sz w:val="28"/>
          <w:szCs w:val="28"/>
          <w:lang w:val="en-US"/>
        </w:rPr>
        <w:t xml:space="preserve">Apart from the longer hidden stage in this group, high levels of parasitemia remained until the end of the experiment. Similar results for the same host-parasite species were observed in another study during the late stages of decreasing parasitemia. However, whether this was due to host-parasite interactions or the peculiarities of parasite species remain unclear </w:t>
      </w:r>
      <w:r>
        <w:rPr>
          <w:rFonts w:ascii="Times New Roman" w:hAnsi="Times New Roman"/>
          <w:sz w:val="28"/>
          <w:szCs w:val="28"/>
          <w:lang w:val="en-US"/>
        </w:rPr>
        <w:fldChar w:fldCharType="begin"/>
      </w:r>
      <w:r>
        <w:rPr>
          <w:rFonts w:ascii="Times New Roman" w:hAnsi="Times New Roman"/>
          <w:sz w:val="28"/>
          <w:szCs w:val="28"/>
          <w:lang w:val="en-US"/>
        </w:rPr>
        <w:instrText xml:space="preserve"> ADDIN EN.CITE &lt;EndNote&gt;&lt;Cite&gt;&lt;Author&gt;Videvall&lt;/Author&gt;&lt;Year&gt;2017&lt;/Year&gt;&lt;RecNum&gt;155&lt;/RecNum&gt;&lt;DisplayText&gt;(Videvall et al., 2017)&lt;/DisplayText&gt;&lt;record&gt;&lt;rec-number&gt;155&lt;/rec-number&gt;&lt;foreign-keys&gt;&lt;key app="EN" db-id="vdp55rrtpsvttyexws9v5ef7vtwddztw2sz2" timestamp="1685121008"&gt;155&lt;/key&gt;&lt;/foreign-keys&gt;&lt;ref-type name="Journal Article"&gt;17&lt;/ref-type&gt;&lt;contributors&gt;&lt;authors&gt;&lt;author&gt;Videvall, Elin&lt;/author&gt;&lt;author&gt;Cornwallis, Charlie K&lt;/author&gt;&lt;author&gt;Ahrén, Dag&lt;/author&gt;&lt;author&gt;Palinauskas, Vaidas&lt;/author&gt;&lt;author&gt;Valkiūnas, Gediminas&lt;/author&gt;&lt;author&gt;Hellgren, Olof&lt;/author&gt;&lt;/authors&gt;&lt;/contributors&gt;&lt;titles&gt;&lt;title&gt;The transcriptome of the avian malaria parasite Plasmodium ashfordi displays host‐specific gene expression&lt;/title&gt;&lt;secondary-title&gt;Molecular Ecology&lt;/secondary-title&gt;&lt;/titles&gt;&lt;periodical&gt;&lt;full-title&gt;Molecular ecology&lt;/full-title&gt;&lt;/periodical&gt;&lt;pages&gt;2939-2958&lt;/pages&gt;&lt;volume&gt;26&lt;/volume&gt;&lt;number&gt;11&lt;/number&gt;&lt;dates&gt;&lt;year&gt;2017&lt;/year&gt;&lt;/dates&gt;&lt;isbn&gt;0962-1083&lt;/isbn&gt;&lt;urls&gt;&lt;/urls&gt;&lt;/record&gt;&lt;/Cite&gt;&lt;/EndNote&gt;</w:instrText>
      </w:r>
      <w:r>
        <w:rPr>
          <w:rFonts w:ascii="Times New Roman" w:hAnsi="Times New Roman"/>
          <w:sz w:val="28"/>
          <w:szCs w:val="28"/>
          <w:lang w:val="en-US"/>
        </w:rPr>
        <w:fldChar w:fldCharType="separate"/>
      </w:r>
      <w:r>
        <w:rPr>
          <w:rFonts w:ascii="Times New Roman" w:hAnsi="Times New Roman"/>
          <w:sz w:val="28"/>
          <w:szCs w:val="28"/>
          <w:lang w:val="en-US"/>
        </w:rPr>
        <w:t>(Videvall et al., 2017)</w:t>
      </w:r>
      <w:r>
        <w:rPr>
          <w:rFonts w:ascii="Times New Roman" w:hAnsi="Times New Roman"/>
          <w:sz w:val="28"/>
          <w:szCs w:val="28"/>
          <w:lang w:val="en-US"/>
        </w:rPr>
        <w:fldChar w:fldCharType="end"/>
      </w:r>
      <w:r>
        <w:rPr>
          <w:rFonts w:ascii="Times New Roman" w:hAnsi="Times New Roman"/>
          <w:color w:val="000000" w:themeColor="text1"/>
          <w:sz w:val="28"/>
          <w:szCs w:val="28"/>
          <w:lang w:val="en-US"/>
          <w14:textFill>
            <w14:solidFill>
              <w14:schemeClr w14:val="tx1"/>
            </w14:solidFill>
          </w14:textFill>
        </w:rPr>
        <w:t>.</w:t>
      </w:r>
    </w:p>
    <w:p>
      <w:pPr>
        <w:spacing w:line="360" w:lineRule="auto"/>
        <w:jc w:val="both"/>
        <w:rPr>
          <w:rFonts w:ascii="Times New Roman" w:hAnsi="Times New Roman"/>
          <w:sz w:val="28"/>
          <w:szCs w:val="28"/>
          <w:lang w:val="en-US"/>
        </w:rPr>
      </w:pPr>
    </w:p>
    <w:p>
      <w:pPr>
        <w:spacing w:line="360" w:lineRule="auto"/>
        <w:jc w:val="both"/>
        <w:rPr>
          <w:rFonts w:ascii="Times New Roman" w:hAnsi="Times New Roman"/>
          <w:i/>
          <w:iCs/>
          <w:sz w:val="28"/>
          <w:szCs w:val="28"/>
          <w:lang w:val="en-US"/>
        </w:rPr>
      </w:pPr>
      <w:bookmarkStart w:id="11" w:name="_Hlk142760140"/>
      <w:r>
        <w:rPr>
          <w:rFonts w:ascii="Times New Roman" w:hAnsi="Times New Roman"/>
          <w:i/>
          <w:iCs/>
          <w:sz w:val="28"/>
          <w:szCs w:val="28"/>
          <w:lang w:val="en-US"/>
        </w:rPr>
        <w:t xml:space="preserve">4.2 Oxygen consumption during different malaria infections in siskins </w:t>
      </w:r>
    </w:p>
    <w:bookmarkEnd w:id="11"/>
    <w:p>
      <w:pPr>
        <w:autoSpaceDE w:val="0"/>
        <w:autoSpaceDN w:val="0"/>
        <w:adjustRightInd w:val="0"/>
        <w:spacing w:after="0" w:line="360" w:lineRule="auto"/>
        <w:jc w:val="both"/>
        <w:rPr>
          <w:rFonts w:ascii="Times New Roman" w:hAnsi="Times New Roman"/>
          <w:sz w:val="28"/>
          <w:szCs w:val="28"/>
          <w:lang w:val="en-US"/>
        </w:rPr>
      </w:pPr>
      <w:r>
        <w:rPr>
          <w:rFonts w:ascii="Times New Roman" w:hAnsi="Times New Roman"/>
          <w:sz w:val="28"/>
          <w:szCs w:val="28"/>
          <w:lang w:val="en-US"/>
        </w:rPr>
        <w:t xml:space="preserve">A traditional view suggests that RMR should be positively linked to parasite loads </w:t>
      </w:r>
      <w:r>
        <w:rPr>
          <w:rFonts w:ascii="Times New Roman" w:hAnsi="Times New Roman"/>
          <w:sz w:val="28"/>
          <w:szCs w:val="28"/>
          <w:lang w:val="en-US"/>
        </w:rPr>
        <w:fldChar w:fldCharType="begin"/>
      </w:r>
      <w:r>
        <w:rPr>
          <w:rFonts w:ascii="Times New Roman" w:hAnsi="Times New Roman"/>
          <w:sz w:val="28"/>
          <w:szCs w:val="28"/>
          <w:lang w:val="en-US"/>
        </w:rPr>
        <w:instrText xml:space="preserve"> ADDIN EN.CITE &lt;EndNote&gt;&lt;Cite&gt;&lt;Author&gt;Bordes&lt;/Author&gt;&lt;Year&gt;2011&lt;/Year&gt;&lt;RecNum&gt;18&lt;/RecNum&gt;&lt;DisplayText&gt;(Bordes and Morand, 2011)&lt;/DisplayText&gt;&lt;record&gt;&lt;rec-number&gt;18&lt;/rec-number&gt;&lt;foreign-keys&gt;&lt;key app="EN" db-id="vdp55rrtpsvttyexws9v5ef7vtwddztw2sz2" timestamp="1670073376"&gt;18&lt;/key&gt;&lt;/foreign-keys&gt;&lt;ref-type name="Journal Article"&gt;17&lt;/ref-type&gt;&lt;contributors&gt;&lt;authors&gt;&lt;author&gt;Bordes, Frédéric&lt;/author&gt;&lt;author&gt;Morand, Serge&lt;/author&gt;&lt;/authors&gt;&lt;/contributors&gt;&lt;titles&gt;&lt;title&gt;The impact of multiple infections on wild animal hosts: a review&lt;/title&gt;&lt;secondary-title&gt;Infection ecology &amp;amp; epidemiology&lt;/secondary-title&gt;&lt;/titles&gt;&lt;periodical&gt;&lt;full-title&gt;Infection ecology &amp;amp; epidemiology&lt;/full-title&gt;&lt;/periodical&gt;&lt;pages&gt;7346&lt;/pages&gt;&lt;volume&gt;1&lt;/volume&gt;&lt;number&gt;1&lt;/number&gt;&lt;dates&gt;&lt;year&gt;2011&lt;/year&gt;&lt;/dates&gt;&lt;isbn&gt;2000-8686&lt;/isbn&gt;&lt;urls&gt;&lt;/urls&gt;&lt;/record&gt;&lt;/Cite&gt;&lt;/EndNote&gt;</w:instrText>
      </w:r>
      <w:r>
        <w:rPr>
          <w:rFonts w:ascii="Times New Roman" w:hAnsi="Times New Roman"/>
          <w:sz w:val="28"/>
          <w:szCs w:val="28"/>
          <w:lang w:val="en-US"/>
        </w:rPr>
        <w:fldChar w:fldCharType="separate"/>
      </w:r>
      <w:r>
        <w:rPr>
          <w:rFonts w:ascii="Times New Roman" w:hAnsi="Times New Roman"/>
          <w:sz w:val="28"/>
          <w:szCs w:val="28"/>
          <w:lang w:val="en-US"/>
        </w:rPr>
        <w:t>(Bordes and Morand, 2011)</w:t>
      </w:r>
      <w:r>
        <w:rPr>
          <w:rFonts w:ascii="Times New Roman" w:hAnsi="Times New Roman"/>
          <w:sz w:val="28"/>
          <w:szCs w:val="28"/>
          <w:lang w:val="en-US"/>
        </w:rPr>
        <w:fldChar w:fldCharType="end"/>
      </w:r>
      <w:r>
        <w:rPr>
          <w:rFonts w:ascii="Times New Roman" w:hAnsi="Times New Roman"/>
          <w:sz w:val="28"/>
          <w:szCs w:val="28"/>
          <w:lang w:val="en-US"/>
        </w:rPr>
        <w:t xml:space="preserve">. However, this statement still lacks experimental evidence, and available data contradict each other. A recent meta-analysis of research data that investigated the impact of parasitic load on the RMR of various animal groups indicated that, in most cases, the RMR of hosts increased after parasite infestation </w:t>
      </w:r>
      <w:r>
        <w:rPr>
          <w:rFonts w:ascii="Times New Roman" w:hAnsi="Times New Roman"/>
          <w:sz w:val="28"/>
          <w:szCs w:val="28"/>
          <w:lang w:val="en-US"/>
        </w:rPr>
        <w:fldChar w:fldCharType="begin"/>
      </w:r>
      <w:r>
        <w:rPr>
          <w:rFonts w:ascii="Times New Roman" w:hAnsi="Times New Roman"/>
          <w:sz w:val="28"/>
          <w:szCs w:val="28"/>
          <w:lang w:val="en-US"/>
        </w:rPr>
        <w:instrText xml:space="preserve"> ADDIN EN.CITE &lt;EndNote&gt;&lt;Cite&gt;&lt;Author&gt;Robar&lt;/Author&gt;&lt;Year&gt;2011&lt;/Year&gt;&lt;RecNum&gt;21&lt;/RecNum&gt;&lt;DisplayText&gt;(Robar et al., 2011)&lt;/DisplayText&gt;&lt;record&gt;&lt;rec-number&gt;21&lt;/rec-number&gt;&lt;foreign-keys&gt;&lt;key app="EN" db-id="vdp55rrtpsvttyexws9v5ef7vtwddztw2sz2" timestamp="1670073826"&gt;21&lt;/key&gt;&lt;/foreign-keys&gt;&lt;ref-type name="Journal Article"&gt;17&lt;/ref-type&gt;&lt;contributors&gt;&lt;authors&gt;&lt;author&gt;Robar, Nicholas&lt;/author&gt;&lt;author&gt;Murray, Dennis L&lt;/author&gt;&lt;author&gt;Burness, Gary&lt;/author&gt;&lt;/authors&gt;&lt;/contributors&gt;&lt;titles&gt;&lt;title&gt;Effects of parasites on host energy expenditure: the resting metabolic rate stalemate&lt;/title&gt;&lt;secondary-title&gt;Canadian Journal of Zoology&lt;/secondary-title&gt;&lt;/titles&gt;&lt;periodical&gt;&lt;full-title&gt;Canadian Journal of Zoology&lt;/full-title&gt;&lt;/periodical&gt;&lt;pages&gt;1146-1155&lt;/pages&gt;&lt;volume&gt;89&lt;/volume&gt;&lt;number&gt;11&lt;/number&gt;&lt;dates&gt;&lt;year&gt;2011&lt;/year&gt;&lt;/dates&gt;&lt;isbn&gt;0008-4301&lt;/isbn&gt;&lt;urls&gt;&lt;/urls&gt;&lt;/record&gt;&lt;/Cite&gt;&lt;/EndNote&gt;</w:instrText>
      </w:r>
      <w:r>
        <w:rPr>
          <w:rFonts w:ascii="Times New Roman" w:hAnsi="Times New Roman"/>
          <w:sz w:val="28"/>
          <w:szCs w:val="28"/>
          <w:lang w:val="en-US"/>
        </w:rPr>
        <w:fldChar w:fldCharType="separate"/>
      </w:r>
      <w:r>
        <w:rPr>
          <w:rFonts w:ascii="Times New Roman" w:hAnsi="Times New Roman"/>
          <w:sz w:val="28"/>
          <w:szCs w:val="28"/>
          <w:lang w:val="en-US"/>
        </w:rPr>
        <w:t>(Robar et al., 2011)</w:t>
      </w:r>
      <w:r>
        <w:rPr>
          <w:rFonts w:ascii="Times New Roman" w:hAnsi="Times New Roman"/>
          <w:sz w:val="28"/>
          <w:szCs w:val="28"/>
          <w:lang w:val="en-US"/>
        </w:rPr>
        <w:fldChar w:fldCharType="end"/>
      </w:r>
      <w:r>
        <w:rPr>
          <w:rFonts w:ascii="Times New Roman" w:hAnsi="Times New Roman"/>
          <w:sz w:val="28"/>
          <w:szCs w:val="28"/>
          <w:lang w:val="en-US"/>
        </w:rPr>
        <w:t xml:space="preserve">. Nonetheless, the overall effect of parasites was weak and not statistically significant. As the author suggests, the lack of consistent effect of parasites on hosts` energy metabolism in analyzed articles may be explained by different host-parasite systems used in described experiments </w:t>
      </w:r>
      <w:r>
        <w:rPr>
          <w:rFonts w:ascii="Times New Roman" w:hAnsi="Times New Roman"/>
          <w:sz w:val="28"/>
          <w:szCs w:val="28"/>
          <w:lang w:val="en-US"/>
        </w:rPr>
        <w:fldChar w:fldCharType="begin"/>
      </w:r>
      <w:r>
        <w:rPr>
          <w:rFonts w:ascii="Times New Roman" w:hAnsi="Times New Roman"/>
          <w:sz w:val="28"/>
          <w:szCs w:val="28"/>
          <w:lang w:val="en-US"/>
        </w:rPr>
        <w:instrText xml:space="preserve"> ADDIN EN.CITE &lt;EndNote&gt;&lt;Cite&gt;&lt;Author&gt;Robar&lt;/Author&gt;&lt;Year&gt;2011&lt;/Year&gt;&lt;RecNum&gt;21&lt;/RecNum&gt;&lt;DisplayText&gt;(Robar et al., 2011)&lt;/DisplayText&gt;&lt;record&gt;&lt;rec-number&gt;21&lt;/rec-number&gt;&lt;foreign-keys&gt;&lt;key app="EN" db-id="vdp55rrtpsvttyexws9v5ef7vtwddztw2sz2" timestamp="1670073826"&gt;21&lt;/key&gt;&lt;/foreign-keys&gt;&lt;ref-type name="Journal Article"&gt;17&lt;/ref-type&gt;&lt;contributors&gt;&lt;authors&gt;&lt;author&gt;Robar, Nicholas&lt;/author&gt;&lt;author&gt;Murray, Dennis L&lt;/author&gt;&lt;author&gt;Burness, Gary&lt;/author&gt;&lt;/authors&gt;&lt;/contributors&gt;&lt;titles&gt;&lt;title&gt;Effects of parasites on host energy expenditure: the resting metabolic rate stalemate&lt;/title&gt;&lt;secondary-title&gt;Canadian Journal of Zoology&lt;/secondary-title&gt;&lt;/titles&gt;&lt;periodical&gt;&lt;full-title&gt;Canadian Journal of Zoology&lt;/full-title&gt;&lt;/periodical&gt;&lt;pages&gt;1146-1155&lt;/pages&gt;&lt;volume&gt;89&lt;/volume&gt;&lt;number&gt;11&lt;/number&gt;&lt;dates&gt;&lt;year&gt;2011&lt;/year&gt;&lt;/dates&gt;&lt;isbn&gt;0008-4301&lt;/isbn&gt;&lt;urls&gt;&lt;/urls&gt;&lt;/record&gt;&lt;/Cite&gt;&lt;/EndNote&gt;</w:instrText>
      </w:r>
      <w:r>
        <w:rPr>
          <w:rFonts w:ascii="Times New Roman" w:hAnsi="Times New Roman"/>
          <w:sz w:val="28"/>
          <w:szCs w:val="28"/>
          <w:lang w:val="en-US"/>
        </w:rPr>
        <w:fldChar w:fldCharType="separate"/>
      </w:r>
      <w:r>
        <w:rPr>
          <w:rFonts w:ascii="Times New Roman" w:hAnsi="Times New Roman"/>
          <w:sz w:val="28"/>
          <w:szCs w:val="28"/>
          <w:lang w:val="en-US"/>
        </w:rPr>
        <w:t>(Robar et al., 2011)</w:t>
      </w:r>
      <w:r>
        <w:rPr>
          <w:rFonts w:ascii="Times New Roman" w:hAnsi="Times New Roman"/>
          <w:sz w:val="28"/>
          <w:szCs w:val="28"/>
          <w:lang w:val="en-US"/>
        </w:rPr>
        <w:fldChar w:fldCharType="end"/>
      </w:r>
    </w:p>
    <w:p>
      <w:pPr>
        <w:autoSpaceDE w:val="0"/>
        <w:autoSpaceDN w:val="0"/>
        <w:adjustRightInd w:val="0"/>
        <w:spacing w:after="0" w:line="360" w:lineRule="auto"/>
        <w:jc w:val="both"/>
        <w:rPr>
          <w:rFonts w:ascii="Times New Roman" w:hAnsi="Times New Roman"/>
          <w:sz w:val="28"/>
          <w:szCs w:val="28"/>
          <w:lang w:val="en-US"/>
        </w:rPr>
      </w:pPr>
      <w:r>
        <w:rPr>
          <w:rFonts w:ascii="Times New Roman" w:hAnsi="Times New Roman"/>
          <w:sz w:val="28"/>
          <w:szCs w:val="28"/>
          <w:lang w:val="en-US"/>
        </w:rPr>
        <w:t>We are aware of only three studies that focus on the impact of haemosporidian parasites on hosts` metabolic rates, and their results contradict each other. The first was conducted on two-year-old domestic canaries (</w:t>
      </w:r>
      <w:r>
        <w:rPr>
          <w:rFonts w:ascii="Times New Roman" w:hAnsi="Times New Roman"/>
          <w:i/>
          <w:iCs/>
          <w:sz w:val="28"/>
          <w:szCs w:val="28"/>
          <w:lang w:val="en-US"/>
        </w:rPr>
        <w:t>Serinus canaria</w:t>
      </w:r>
      <w:r>
        <w:rPr>
          <w:rFonts w:ascii="Times New Roman" w:hAnsi="Times New Roman"/>
          <w:sz w:val="28"/>
          <w:szCs w:val="28"/>
          <w:lang w:val="en-US"/>
        </w:rPr>
        <w:t xml:space="preserve">), where birds were infected with </w:t>
      </w:r>
      <w:r>
        <w:rPr>
          <w:rFonts w:ascii="Times New Roman" w:hAnsi="Times New Roman"/>
          <w:i/>
          <w:iCs/>
          <w:sz w:val="28"/>
          <w:szCs w:val="28"/>
          <w:lang w:val="en-US"/>
        </w:rPr>
        <w:t>Plasmodium relictum</w:t>
      </w:r>
      <w:r>
        <w:rPr>
          <w:rFonts w:ascii="Times New Roman" w:hAnsi="Times New Roman"/>
          <w:sz w:val="28"/>
          <w:szCs w:val="28"/>
          <w:lang w:val="en-US"/>
        </w:rPr>
        <w:t xml:space="preserve"> of unknown genetic lineage. It was shown that during the peak of parasitemia, oxygen consumption decreased under both</w:t>
      </w:r>
      <w:r>
        <w:rPr>
          <w:rFonts w:ascii="Times New Roman" w:hAnsi="Times New Roman"/>
          <w:color w:val="000000" w:themeColor="text1"/>
          <w:sz w:val="28"/>
          <w:szCs w:val="28"/>
          <w:lang w:val="en-US"/>
          <w14:textFill>
            <w14:solidFill>
              <w14:schemeClr w14:val="tx1"/>
            </w14:solidFill>
          </w14:textFill>
        </w:rPr>
        <w:t xml:space="preserve"> thermoneutral and low-temperature conditions </w:t>
      </w:r>
      <w:r>
        <w:rPr>
          <w:rFonts w:ascii="Times New Roman" w:hAnsi="Times New Roman"/>
          <w:color w:val="000000" w:themeColor="text1"/>
          <w:sz w:val="28"/>
          <w:szCs w:val="28"/>
          <w:lang w:val="en-US"/>
          <w14:textFill>
            <w14:solidFill>
              <w14:schemeClr w14:val="tx1"/>
            </w14:solidFill>
          </w14:textFill>
        </w:rPr>
        <w:fldChar w:fldCharType="begin"/>
      </w:r>
      <w:r>
        <w:rPr>
          <w:rFonts w:ascii="Times New Roman" w:hAnsi="Times New Roman"/>
          <w:color w:val="000000" w:themeColor="text1"/>
          <w:sz w:val="28"/>
          <w:szCs w:val="28"/>
          <w:lang w:val="en-US"/>
          <w14:textFill>
            <w14:solidFill>
              <w14:schemeClr w14:val="tx1"/>
            </w14:solidFill>
          </w14:textFill>
        </w:rPr>
        <w:instrText xml:space="preserve"> ADDIN EN.CITE &lt;EndNote&gt;&lt;Cite&gt;&lt;Author&gt;Hayworth&lt;/Author&gt;&lt;Year&gt;1987&lt;/Year&gt;&lt;RecNum&gt;22&lt;/RecNum&gt;&lt;DisplayText&gt;(Hayworth et al., 1987)&lt;/DisplayText&gt;&lt;record&gt;&lt;rec-number&gt;22&lt;/rec-number&gt;&lt;foreign-keys&gt;&lt;key app="EN" db-id="vdp55rrtpsvttyexws9v5ef7vtwddztw2sz2" timestamp="1670073883"&gt;22&lt;/key&gt;&lt;/foreign-keys&gt;&lt;ref-type name="Journal Article"&gt;17&lt;/ref-type&gt;&lt;contributors&gt;&lt;authors&gt;&lt;author&gt;Hayworth, Anita M&lt;/author&gt;&lt;author&gt;Charles van Riper, III&lt;/author&gt;&lt;author&gt;Weathers, Wesley W&lt;/author&gt;&lt;/authors&gt;&lt;/contributors&gt;&lt;titles&gt;&lt;title&gt;Effects of Plasmodium relictum on the metabolic rate and body temperature in canaries (Serinus canarius)&lt;/title&gt;&lt;secondary-title&gt;The Journal of Parasitology&lt;/secondary-title&gt;&lt;/titles&gt;&lt;periodical&gt;&lt;full-title&gt;The Journal of Parasitology&lt;/full-title&gt;&lt;/periodical&gt;&lt;pages&gt;850-853&lt;/pages&gt;&lt;dates&gt;&lt;year&gt;1987&lt;/year&gt;&lt;/dates&gt;&lt;isbn&gt;0022-3395&lt;/isbn&gt;&lt;urls&gt;&lt;/urls&gt;&lt;/record&gt;&lt;/Cite&gt;&lt;/EndNote&gt;</w:instrText>
      </w:r>
      <w:r>
        <w:rPr>
          <w:rFonts w:ascii="Times New Roman" w:hAnsi="Times New Roman"/>
          <w:color w:val="000000" w:themeColor="text1"/>
          <w:sz w:val="28"/>
          <w:szCs w:val="28"/>
          <w:lang w:val="en-US"/>
          <w14:textFill>
            <w14:solidFill>
              <w14:schemeClr w14:val="tx1"/>
            </w14:solidFill>
          </w14:textFill>
        </w:rPr>
        <w:fldChar w:fldCharType="separate"/>
      </w:r>
      <w:r>
        <w:rPr>
          <w:rFonts w:ascii="Times New Roman" w:hAnsi="Times New Roman"/>
          <w:color w:val="000000" w:themeColor="text1"/>
          <w:sz w:val="28"/>
          <w:szCs w:val="28"/>
          <w:lang w:val="en-US"/>
          <w14:textFill>
            <w14:solidFill>
              <w14:schemeClr w14:val="tx1"/>
            </w14:solidFill>
          </w14:textFill>
        </w:rPr>
        <w:t>(Hayworth et al., 1987)</w:t>
      </w:r>
      <w:r>
        <w:rPr>
          <w:rFonts w:ascii="Times New Roman" w:hAnsi="Times New Roman"/>
          <w:color w:val="000000" w:themeColor="text1"/>
          <w:sz w:val="28"/>
          <w:szCs w:val="28"/>
          <w:lang w:val="en-US"/>
          <w14:textFill>
            <w14:solidFill>
              <w14:schemeClr w14:val="tx1"/>
            </w14:solidFill>
          </w14:textFill>
        </w:rPr>
        <w:fldChar w:fldCharType="end"/>
      </w:r>
      <w:r>
        <w:rPr>
          <w:rFonts w:ascii="Times New Roman" w:hAnsi="Times New Roman"/>
          <w:color w:val="000000" w:themeColor="text1"/>
          <w:sz w:val="28"/>
          <w:szCs w:val="28"/>
          <w:lang w:val="en-US"/>
          <w14:textFill>
            <w14:solidFill>
              <w14:schemeClr w14:val="tx1"/>
            </w14:solidFill>
          </w14:textFill>
        </w:rPr>
        <w:t xml:space="preserve">. The study by </w:t>
      </w:r>
      <w:r>
        <w:rPr>
          <w:rFonts w:ascii="Times New Roman" w:hAnsi="Times New Roman"/>
          <w:color w:val="000000" w:themeColor="text1"/>
          <w:sz w:val="28"/>
          <w:szCs w:val="28"/>
          <w:lang w:val="en-US"/>
          <w14:textFill>
            <w14:solidFill>
              <w14:schemeClr w14:val="tx1"/>
            </w14:solidFill>
          </w14:textFill>
        </w:rPr>
        <w:fldChar w:fldCharType="begin"/>
      </w:r>
      <w:r>
        <w:rPr>
          <w:rFonts w:ascii="Times New Roman" w:hAnsi="Times New Roman"/>
          <w:color w:val="000000" w:themeColor="text1"/>
          <w:sz w:val="28"/>
          <w:szCs w:val="28"/>
          <w:lang w:val="en-US"/>
          <w14:textFill>
            <w14:solidFill>
              <w14:schemeClr w14:val="tx1"/>
            </w14:solidFill>
          </w14:textFill>
        </w:rPr>
        <w:instrText xml:space="preserve"> ADDIN EN.CITE &lt;EndNote&gt;&lt;Cite AuthorYear="1"&gt;&lt;Author&gt;Hahn&lt;/Author&gt;&lt;Year&gt;2018&lt;/Year&gt;&lt;RecNum&gt;23&lt;/RecNum&gt;&lt;DisplayText&gt;Hahn et al. (2018)&lt;/DisplayText&gt;&lt;record&gt;&lt;rec-number&gt;23&lt;/rec-number&gt;&lt;foreign-keys&gt;&lt;key app="EN" db-id="vdp55rrtpsvttyexws9v5ef7vtwddztw2sz2" timestamp="1670073943"&gt;23&lt;/key&gt;&lt;/foreign-keys&gt;&lt;ref-type name="Journal Article"&gt;17&lt;/ref-type&gt;&lt;contributors&gt;&lt;authors&gt;&lt;author&gt;Hahn, Steffen&lt;/author&gt;&lt;author&gt;Bauer, Silke&lt;/author&gt;&lt;author&gt;Dimitrov, Dimitar&lt;/author&gt;&lt;author&gt;Emmenegger, Tamara&lt;/author&gt;&lt;author&gt;Ivanova, Karina&lt;/author&gt;&lt;author&gt;Zehtindjiev, Pavel&lt;/author&gt;&lt;author&gt;Buttemer, William A&lt;/author&gt;&lt;/authors&gt;&lt;/contributors&gt;&lt;titles&gt;&lt;title&gt;Low intensity blood parasite infections do not reduce the aerobic performance of migratory birds&lt;/title&gt;&lt;secondary-title&gt;Proceedings of the Royal Society B: Biological Sciences&lt;/secondary-title&gt;&lt;/titles&gt;&lt;periodical&gt;&lt;full-title&gt;Proceedings of the Royal Society B: Biological Sciences&lt;/full-title&gt;&lt;/periodical&gt;&lt;pages&gt;20172307&lt;/pages&gt;&lt;volume&gt;285&lt;/volume&gt;&lt;number&gt;1871&lt;/number&gt;&lt;dates&gt;&lt;year&gt;2018&lt;/year&gt;&lt;/dates&gt;&lt;isbn&gt;0962-8452&lt;/isbn&gt;&lt;urls&gt;&lt;/urls&gt;&lt;/record&gt;&lt;/Cite&gt;&lt;/EndNote&gt;</w:instrText>
      </w:r>
      <w:r>
        <w:rPr>
          <w:rFonts w:ascii="Times New Roman" w:hAnsi="Times New Roman"/>
          <w:color w:val="000000" w:themeColor="text1"/>
          <w:sz w:val="28"/>
          <w:szCs w:val="28"/>
          <w:lang w:val="en-US"/>
          <w14:textFill>
            <w14:solidFill>
              <w14:schemeClr w14:val="tx1"/>
            </w14:solidFill>
          </w14:textFill>
        </w:rPr>
        <w:fldChar w:fldCharType="separate"/>
      </w:r>
      <w:r>
        <w:rPr>
          <w:rFonts w:ascii="Times New Roman" w:hAnsi="Times New Roman"/>
          <w:color w:val="000000" w:themeColor="text1"/>
          <w:sz w:val="28"/>
          <w:szCs w:val="28"/>
          <w:lang w:val="en-US"/>
          <w14:textFill>
            <w14:solidFill>
              <w14:schemeClr w14:val="tx1"/>
            </w14:solidFill>
          </w14:textFill>
        </w:rPr>
        <w:t>Hahn et al. (2018)</w:t>
      </w:r>
      <w:r>
        <w:rPr>
          <w:rFonts w:ascii="Times New Roman" w:hAnsi="Times New Roman"/>
          <w:color w:val="000000" w:themeColor="text1"/>
          <w:sz w:val="28"/>
          <w:szCs w:val="28"/>
          <w:lang w:val="en-US"/>
          <w14:textFill>
            <w14:solidFill>
              <w14:schemeClr w14:val="tx1"/>
            </w14:solidFill>
          </w14:textFill>
        </w:rPr>
        <w:fldChar w:fldCharType="end"/>
      </w:r>
      <w:r>
        <w:rPr>
          <w:rFonts w:ascii="Times New Roman" w:hAnsi="Times New Roman"/>
          <w:color w:val="000000" w:themeColor="text1"/>
          <w:sz w:val="28"/>
          <w:szCs w:val="28"/>
          <w:lang w:val="en-US"/>
          <w14:textFill>
            <w14:solidFill>
              <w14:schemeClr w14:val="tx1"/>
            </w14:solidFill>
          </w14:textFill>
        </w:rPr>
        <w:t xml:space="preserve"> on infected great reed warblers (</w:t>
      </w:r>
      <w:r>
        <w:rPr>
          <w:rFonts w:ascii="Times New Roman" w:hAnsi="Times New Roman"/>
          <w:i/>
          <w:iCs/>
          <w:color w:val="000000" w:themeColor="text1"/>
          <w:sz w:val="28"/>
          <w:szCs w:val="28"/>
          <w:lang w:val="en-US"/>
          <w14:textFill>
            <w14:solidFill>
              <w14:schemeClr w14:val="tx1"/>
            </w14:solidFill>
          </w14:textFill>
        </w:rPr>
        <w:t xml:space="preserve">Acrocephalus </w:t>
      </w:r>
      <w:r>
        <w:rPr>
          <w:rFonts w:ascii="Times New Roman" w:hAnsi="Times New Roman"/>
          <w:i/>
          <w:iCs/>
          <w:sz w:val="28"/>
          <w:szCs w:val="28"/>
          <w:lang w:val="en-US"/>
        </w:rPr>
        <w:t>arundinaceus</w:t>
      </w:r>
      <w:r>
        <w:rPr>
          <w:rFonts w:ascii="Times New Roman" w:hAnsi="Times New Roman"/>
          <w:sz w:val="28"/>
          <w:szCs w:val="28"/>
          <w:lang w:val="en-US"/>
        </w:rPr>
        <w:t xml:space="preserve">) did not find any difference in RMR and maximal metabolic rate (MMR) between non-infected and experimentally infected birds with </w:t>
      </w:r>
      <w:r>
        <w:rPr>
          <w:rFonts w:ascii="Times New Roman" w:hAnsi="Times New Roman"/>
          <w:i/>
          <w:iCs/>
          <w:sz w:val="28"/>
          <w:szCs w:val="28"/>
          <w:lang w:val="en-US"/>
        </w:rPr>
        <w:t xml:space="preserve">Plasmodium relictum </w:t>
      </w:r>
      <w:r>
        <w:rPr>
          <w:rFonts w:ascii="Times New Roman" w:hAnsi="Times New Roman"/>
          <w:sz w:val="28"/>
          <w:szCs w:val="28"/>
          <w:lang w:val="en-US"/>
        </w:rPr>
        <w:t xml:space="preserve"> (lineage GRW4), during both acute and chronic stages. </w:t>
      </w:r>
    </w:p>
    <w:p>
      <w:pPr>
        <w:autoSpaceDE w:val="0"/>
        <w:autoSpaceDN w:val="0"/>
        <w:adjustRightInd w:val="0"/>
        <w:spacing w:after="0" w:line="360" w:lineRule="auto"/>
        <w:jc w:val="both"/>
        <w:rPr>
          <w:rFonts w:ascii="Times New Roman" w:hAnsi="Times New Roman"/>
          <w:color w:val="000000" w:themeColor="text1"/>
          <w:sz w:val="20"/>
          <w:szCs w:val="20"/>
          <w:lang w:val="en-US"/>
          <w14:textFill>
            <w14:solidFill>
              <w14:schemeClr w14:val="tx1"/>
            </w14:solidFill>
          </w14:textFill>
        </w:rPr>
      </w:pPr>
      <w:r>
        <w:rPr>
          <w:rFonts w:ascii="Times New Roman" w:hAnsi="Times New Roman"/>
          <w:sz w:val="28"/>
          <w:szCs w:val="28"/>
          <w:lang w:val="en-US"/>
        </w:rPr>
        <w:fldChar w:fldCharType="begin"/>
      </w:r>
      <w:r>
        <w:rPr>
          <w:rFonts w:ascii="Times New Roman" w:hAnsi="Times New Roman"/>
          <w:sz w:val="28"/>
          <w:szCs w:val="28"/>
          <w:lang w:val="en-US"/>
        </w:rPr>
        <w:instrText xml:space="preserve"> ADDIN EN.CITE &lt;EndNote&gt;&lt;Cite AuthorYear="1"&gt;&lt;Author&gt;Hahn&lt;/Author&gt;&lt;Year&gt;2018&lt;/Year&gt;&lt;RecNum&gt;23&lt;/RecNum&gt;&lt;DisplayText&gt;Hahn et al. (2018)&lt;/DisplayText&gt;&lt;record&gt;&lt;rec-number&gt;23&lt;/rec-number&gt;&lt;foreign-keys&gt;&lt;key app="EN" db-id="vdp55rrtpsvttyexws9v5ef7vtwddztw2sz2" timestamp="1670073943"&gt;23&lt;/key&gt;&lt;/foreign-keys&gt;&lt;ref-type name="Journal Article"&gt;17&lt;/ref-type&gt;&lt;contributors&gt;&lt;authors&gt;&lt;author&gt;Hahn, Steffen&lt;/author&gt;&lt;author&gt;Bauer, Silke&lt;/author&gt;&lt;author&gt;Dimitrov, Dimitar&lt;/author&gt;&lt;author&gt;Emmenegger, Tamara&lt;/author&gt;&lt;author&gt;Ivanova, Karina&lt;/author&gt;&lt;author&gt;Zehtindjiev, Pavel&lt;/author&gt;&lt;author&gt;Buttemer, William A&lt;/author&gt;&lt;/authors&gt;&lt;/contributors&gt;&lt;titles&gt;&lt;title&gt;Low intensity blood parasite infections do not reduce the aerobic performance of migratory birds&lt;/title&gt;&lt;secondary-title&gt;Proceedings of the Royal Society B: Biological Sciences&lt;/secondary-title&gt;&lt;/titles&gt;&lt;periodical&gt;&lt;full-title&gt;Proceedings of the Royal Society B: Biological Sciences&lt;/full-title&gt;&lt;/periodical&gt;&lt;pages&gt;20172307&lt;/pages&gt;&lt;volume&gt;285&lt;/volume&gt;&lt;number&gt;1871&lt;/number&gt;&lt;dates&gt;&lt;year&gt;2018&lt;/year&gt;&lt;/dates&gt;&lt;isbn&gt;0962-8452&lt;/isbn&gt;&lt;urls&gt;&lt;/urls&gt;&lt;/record&gt;&lt;/Cite&gt;&lt;/EndNote&gt;</w:instrText>
      </w:r>
      <w:r>
        <w:rPr>
          <w:rFonts w:ascii="Times New Roman" w:hAnsi="Times New Roman"/>
          <w:sz w:val="28"/>
          <w:szCs w:val="28"/>
          <w:lang w:val="en-US"/>
        </w:rPr>
        <w:fldChar w:fldCharType="separate"/>
      </w:r>
      <w:r>
        <w:rPr>
          <w:rFonts w:ascii="Times New Roman" w:hAnsi="Times New Roman"/>
          <w:sz w:val="28"/>
          <w:szCs w:val="28"/>
          <w:lang w:val="en-US"/>
        </w:rPr>
        <w:t>Hahn et al. (2018)</w:t>
      </w:r>
      <w:r>
        <w:rPr>
          <w:rFonts w:ascii="Times New Roman" w:hAnsi="Times New Roman"/>
          <w:sz w:val="28"/>
          <w:szCs w:val="28"/>
          <w:lang w:val="en-US"/>
        </w:rPr>
        <w:fldChar w:fldCharType="end"/>
      </w:r>
      <w:r>
        <w:rPr>
          <w:rFonts w:ascii="Times New Roman" w:hAnsi="Times New Roman"/>
          <w:sz w:val="28"/>
          <w:szCs w:val="28"/>
          <w:lang w:val="en-US"/>
        </w:rPr>
        <w:t xml:space="preserve"> concluded that low-level parasitemia (less than 1%) during avian malaria did not affect the aerobic performance of birds</w:t>
      </w:r>
      <w:r>
        <w:rPr>
          <w:rFonts w:ascii="Times New Roman" w:hAnsi="Times New Roman"/>
          <w:color w:val="000000" w:themeColor="text1"/>
          <w:sz w:val="28"/>
          <w:szCs w:val="28"/>
          <w:lang w:val="en-US"/>
          <w14:textFill>
            <w14:solidFill>
              <w14:schemeClr w14:val="tx1"/>
            </w14:solidFill>
          </w14:textFill>
        </w:rPr>
        <w:t xml:space="preserve">. A recent study by Stager et al. </w:t>
      </w:r>
      <w:r>
        <w:rPr>
          <w:rFonts w:ascii="Times New Roman" w:hAnsi="Times New Roman"/>
          <w:color w:val="000000" w:themeColor="text1"/>
          <w:sz w:val="28"/>
          <w:szCs w:val="28"/>
          <w:lang w:val="en-US"/>
          <w14:textFill>
            <w14:solidFill>
              <w14:schemeClr w14:val="tx1"/>
            </w14:solidFill>
          </w14:textFill>
        </w:rPr>
        <w:fldChar w:fldCharType="begin"/>
      </w:r>
      <w:r>
        <w:rPr>
          <w:rFonts w:ascii="Times New Roman" w:hAnsi="Times New Roman"/>
          <w:color w:val="000000" w:themeColor="text1"/>
          <w:sz w:val="28"/>
          <w:szCs w:val="28"/>
          <w:lang w:val="en-US"/>
          <w14:textFill>
            <w14:solidFill>
              <w14:schemeClr w14:val="tx1"/>
            </w14:solidFill>
          </w14:textFill>
        </w:rPr>
        <w:instrText xml:space="preserve"> ADDIN EN.CITE &lt;EndNote&gt;&lt;Cite ExcludeAuth="1"&gt;&lt;Author&gt;Stager&lt;/Author&gt;&lt;Year&gt;2021&lt;/Year&gt;&lt;RecNum&gt;99&lt;/RecNum&gt;&lt;DisplayText&gt;(2021)&lt;/DisplayText&gt;&lt;record&gt;&lt;rec-number&gt;99&lt;/rec-number&gt;&lt;foreign-keys&gt;&lt;key app="EN" db-id="vdp55rrtpsvttyexws9v5ef7vtwddztw2sz2" timestamp="1679387919"&gt;99&lt;/key&gt;&lt;/foreign-keys&gt;&lt;ref-type name="Journal Article"&gt;17&lt;/ref-type&gt;&lt;contributors&gt;&lt;authors&gt;&lt;author&gt;Stager, Maria&lt;/author&gt;&lt;author&gt;Eddy, Douglas K&lt;/author&gt;&lt;author&gt;Cheviron, Zachary A&lt;/author&gt;&lt;author&gt;Carling, Matthew D&lt;/author&gt;&lt;/authors&gt;&lt;/contributors&gt;&lt;titles&gt;&lt;title&gt;Haemosporidian infection does not alter aerobic performance in the Pink-sided Junco (Junco hyemalis mearnsi)&lt;/title&gt;&lt;secondary-title&gt;bioRxiv&lt;/secondary-title&gt;&lt;/titles&gt;&lt;periodical&gt;&lt;full-title&gt;bioRxiv&lt;/full-title&gt;&lt;/periodical&gt;&lt;pages&gt;2021.09. 20.460914&lt;/pages&gt;&lt;dates&gt;&lt;year&gt;2021&lt;/year&gt;&lt;/dates&gt;&lt;urls&gt;&lt;/urls&gt;&lt;/record&gt;&lt;/Cite&gt;&lt;/EndNote&gt;</w:instrText>
      </w:r>
      <w:r>
        <w:rPr>
          <w:rFonts w:ascii="Times New Roman" w:hAnsi="Times New Roman"/>
          <w:color w:val="000000" w:themeColor="text1"/>
          <w:sz w:val="28"/>
          <w:szCs w:val="28"/>
          <w:lang w:val="en-US"/>
          <w14:textFill>
            <w14:solidFill>
              <w14:schemeClr w14:val="tx1"/>
            </w14:solidFill>
          </w14:textFill>
        </w:rPr>
        <w:fldChar w:fldCharType="separate"/>
      </w:r>
      <w:r>
        <w:rPr>
          <w:rFonts w:ascii="Times New Roman" w:hAnsi="Times New Roman"/>
          <w:color w:val="000000" w:themeColor="text1"/>
          <w:sz w:val="28"/>
          <w:szCs w:val="28"/>
          <w:lang w:val="en-US"/>
          <w14:textFill>
            <w14:solidFill>
              <w14:schemeClr w14:val="tx1"/>
            </w14:solidFill>
          </w14:textFill>
        </w:rPr>
        <w:t>(2021)</w:t>
      </w:r>
      <w:r>
        <w:rPr>
          <w:rFonts w:ascii="Times New Roman" w:hAnsi="Times New Roman"/>
          <w:color w:val="000000" w:themeColor="text1"/>
          <w:sz w:val="28"/>
          <w:szCs w:val="28"/>
          <w:lang w:val="en-US"/>
          <w14:textFill>
            <w14:solidFill>
              <w14:schemeClr w14:val="tx1"/>
            </w14:solidFill>
          </w14:textFill>
        </w:rPr>
        <w:fldChar w:fldCharType="end"/>
      </w:r>
      <w:r>
        <w:rPr>
          <w:rFonts w:ascii="Times New Roman" w:hAnsi="Times New Roman"/>
          <w:color w:val="000000" w:themeColor="text1"/>
          <w:sz w:val="28"/>
          <w:szCs w:val="28"/>
          <w:lang w:val="en-US"/>
          <w14:textFill>
            <w14:solidFill>
              <w14:schemeClr w14:val="tx1"/>
            </w14:solidFill>
          </w14:textFill>
        </w:rPr>
        <w:t xml:space="preserve"> on the wild pink-sided junco </w:t>
      </w:r>
      <w:r>
        <w:rPr>
          <w:rFonts w:ascii="Times New Roman" w:hAnsi="Times New Roman"/>
          <w:i/>
          <w:iCs/>
          <w:color w:val="000000" w:themeColor="text1"/>
          <w:sz w:val="28"/>
          <w:szCs w:val="28"/>
          <w:lang w:val="en-US"/>
          <w14:textFill>
            <w14:solidFill>
              <w14:schemeClr w14:val="tx1"/>
            </w14:solidFill>
          </w14:textFill>
        </w:rPr>
        <w:t>(Junco hyemalis mearnsi</w:t>
      </w:r>
      <w:r>
        <w:rPr>
          <w:rFonts w:ascii="Times New Roman" w:hAnsi="Times New Roman"/>
          <w:color w:val="000000" w:themeColor="text1"/>
          <w:sz w:val="28"/>
          <w:szCs w:val="28"/>
          <w:lang w:val="en-US"/>
          <w14:textFill>
            <w14:solidFill>
              <w14:schemeClr w14:val="tx1"/>
            </w14:solidFill>
          </w14:textFill>
        </w:rPr>
        <w:t xml:space="preserve">) </w:t>
      </w:r>
      <w:r>
        <w:rPr>
          <w:rFonts w:ascii="Times New Roman" w:hAnsi="Times New Roman"/>
          <w:sz w:val="28"/>
          <w:szCs w:val="28"/>
          <w:lang w:val="en-US"/>
        </w:rPr>
        <w:t xml:space="preserve">demonstrated </w:t>
      </w:r>
      <w:r>
        <w:rPr>
          <w:rFonts w:ascii="Times New Roman" w:hAnsi="Times New Roman"/>
          <w:color w:val="000000" w:themeColor="text1"/>
          <w:sz w:val="28"/>
          <w:szCs w:val="28"/>
          <w:lang w:val="en-US"/>
          <w14:textFill>
            <w14:solidFill>
              <w14:schemeClr w14:val="tx1"/>
            </w14:solidFill>
          </w14:textFill>
        </w:rPr>
        <w:t>that the presence of haemosporidian parasites (</w:t>
      </w:r>
      <w:r>
        <w:rPr>
          <w:rFonts w:ascii="Times New Roman" w:hAnsi="Times New Roman"/>
          <w:i/>
          <w:iCs/>
          <w:color w:val="000000" w:themeColor="text1"/>
          <w:sz w:val="28"/>
          <w:szCs w:val="28"/>
          <w:lang w:val="en-US"/>
          <w14:textFill>
            <w14:solidFill>
              <w14:schemeClr w14:val="tx1"/>
            </w14:solidFill>
          </w14:textFill>
        </w:rPr>
        <w:t>Haemoproteus</w:t>
      </w:r>
      <w:r>
        <w:rPr>
          <w:rFonts w:ascii="Times New Roman" w:hAnsi="Times New Roman"/>
          <w:color w:val="000000" w:themeColor="text1"/>
          <w:sz w:val="28"/>
          <w:szCs w:val="28"/>
          <w:lang w:val="en-US"/>
          <w14:textFill>
            <w14:solidFill>
              <w14:schemeClr w14:val="tx1"/>
            </w14:solidFill>
          </w14:textFill>
        </w:rPr>
        <w:t xml:space="preserve"> or </w:t>
      </w:r>
      <w:r>
        <w:rPr>
          <w:rFonts w:ascii="Times New Roman" w:hAnsi="Times New Roman"/>
          <w:i/>
          <w:iCs/>
          <w:color w:val="000000" w:themeColor="text1"/>
          <w:sz w:val="28"/>
          <w:szCs w:val="28"/>
          <w:lang w:val="en-US"/>
          <w14:textFill>
            <w14:solidFill>
              <w14:schemeClr w14:val="tx1"/>
            </w14:solidFill>
          </w14:textFill>
        </w:rPr>
        <w:t>Plasmodium</w:t>
      </w:r>
      <w:r>
        <w:rPr>
          <w:rFonts w:ascii="Times New Roman" w:hAnsi="Times New Roman"/>
          <w:color w:val="000000" w:themeColor="text1"/>
          <w:sz w:val="28"/>
          <w:szCs w:val="28"/>
          <w:lang w:val="en-US"/>
          <w14:textFill>
            <w14:solidFill>
              <w14:schemeClr w14:val="tx1"/>
            </w14:solidFill>
          </w14:textFill>
        </w:rPr>
        <w:t>) did not correlate with any of the measured physiological indices,</w:t>
      </w:r>
      <w:r>
        <w:rPr>
          <w:rFonts w:ascii="Times New Roman" w:hAnsi="Times New Roman"/>
          <w:sz w:val="28"/>
          <w:szCs w:val="28"/>
          <w:lang w:val="en-US"/>
        </w:rPr>
        <w:t xml:space="preserve"> particularly with the RMR of the birds. The authors concluded that there was a minor cost</w:t>
      </w:r>
      <w:r>
        <w:rPr>
          <w:rFonts w:ascii="Times New Roman" w:hAnsi="Times New Roman"/>
          <w:color w:val="000000" w:themeColor="text1"/>
          <w:sz w:val="28"/>
          <w:szCs w:val="28"/>
          <w:lang w:val="en-US"/>
          <w14:textFill>
            <w14:solidFill>
              <w14:schemeClr w14:val="tx1"/>
            </w14:solidFill>
          </w14:textFill>
        </w:rPr>
        <w:t xml:space="preserve"> of haemosporidian infection on either junco aerobic performance or energy budgets.</w:t>
      </w:r>
    </w:p>
    <w:p>
      <w:pPr>
        <w:spacing w:line="360" w:lineRule="auto"/>
        <w:jc w:val="both"/>
        <w:rPr>
          <w:rFonts w:ascii="Times New Roman" w:hAnsi="Times New Roman"/>
          <w:sz w:val="28"/>
          <w:szCs w:val="28"/>
          <w:lang w:val="en-US"/>
        </w:rPr>
      </w:pPr>
      <w:r>
        <w:rPr>
          <w:rFonts w:ascii="Times New Roman" w:hAnsi="Times New Roman"/>
          <w:sz w:val="28"/>
          <w:szCs w:val="28"/>
          <w:lang w:val="en-US"/>
        </w:rPr>
        <w:t xml:space="preserve">The results of our study reveal that oxygen consumption in immunologically naïve birds after malaria infection differs depending on the malaria parasite. In the </w:t>
      </w:r>
      <w:r>
        <w:rPr>
          <w:rFonts w:ascii="Times New Roman" w:hAnsi="Times New Roman"/>
          <w:i/>
          <w:iCs/>
          <w:sz w:val="28"/>
          <w:szCs w:val="28"/>
          <w:lang w:val="en-US"/>
        </w:rPr>
        <w:t>P. relictum</w:t>
      </w:r>
      <w:r>
        <w:rPr>
          <w:rFonts w:ascii="Times New Roman" w:hAnsi="Times New Roman"/>
          <w:sz w:val="28"/>
          <w:szCs w:val="28"/>
          <w:lang w:val="en-US"/>
        </w:rPr>
        <w:t xml:space="preserve"> SGS1 group, the decrease of RMR coincided with the acute phase of parasitemia. This is similar to the result reported by </w:t>
      </w:r>
      <w:r>
        <w:rPr>
          <w:rFonts w:ascii="Times New Roman" w:hAnsi="Times New Roman"/>
          <w:sz w:val="28"/>
          <w:szCs w:val="28"/>
          <w:lang w:val="en-US"/>
        </w:rPr>
        <w:fldChar w:fldCharType="begin"/>
      </w:r>
      <w:r>
        <w:rPr>
          <w:rFonts w:ascii="Times New Roman" w:hAnsi="Times New Roman"/>
          <w:sz w:val="28"/>
          <w:szCs w:val="28"/>
          <w:lang w:val="en-US"/>
        </w:rPr>
        <w:instrText xml:space="preserve"> ADDIN EN.CITE &lt;EndNote&gt;&lt;Cite AuthorYear="1"&gt;&lt;Author&gt;Hayworth&lt;/Author&gt;&lt;Year&gt;1987&lt;/Year&gt;&lt;RecNum&gt;22&lt;/RecNum&gt;&lt;DisplayText&gt;Hayworth et al. (1987)&lt;/DisplayText&gt;&lt;record&gt;&lt;rec-number&gt;22&lt;/rec-number&gt;&lt;foreign-keys&gt;&lt;key app="EN" db-id="vdp55rrtpsvttyexws9v5ef7vtwddztw2sz2" timestamp="1670073883"&gt;22&lt;/key&gt;&lt;/foreign-keys&gt;&lt;ref-type name="Journal Article"&gt;17&lt;/ref-type&gt;&lt;contributors&gt;&lt;authors&gt;&lt;author&gt;Hayworth, Anita M&lt;/author&gt;&lt;author&gt;Charles van Riper, III&lt;/author&gt;&lt;author&gt;Weathers, Wesley W&lt;/author&gt;&lt;/authors&gt;&lt;/contributors&gt;&lt;titles&gt;&lt;title&gt;Effects of Plasmodium relictum on the metabolic rate and body temperature in canaries (Serinus canarius)&lt;/title&gt;&lt;secondary-title&gt;The Journal of Parasitology&lt;/secondary-title&gt;&lt;/titles&gt;&lt;periodical&gt;&lt;full-title&gt;The Journal of Parasitology&lt;/full-title&gt;&lt;/periodical&gt;&lt;pages&gt;850-853&lt;/pages&gt;&lt;dates&gt;&lt;year&gt;1987&lt;/year&gt;&lt;/dates&gt;&lt;isbn&gt;0022-3395&lt;/isbn&gt;&lt;urls&gt;&lt;/urls&gt;&lt;/record&gt;&lt;/Cite&gt;&lt;/EndNote&gt;</w:instrText>
      </w:r>
      <w:r>
        <w:rPr>
          <w:rFonts w:ascii="Times New Roman" w:hAnsi="Times New Roman"/>
          <w:sz w:val="28"/>
          <w:szCs w:val="28"/>
          <w:lang w:val="en-US"/>
        </w:rPr>
        <w:fldChar w:fldCharType="separate"/>
      </w:r>
      <w:r>
        <w:rPr>
          <w:rFonts w:ascii="Times New Roman" w:hAnsi="Times New Roman"/>
          <w:sz w:val="28"/>
          <w:szCs w:val="28"/>
          <w:lang w:val="en-US"/>
        </w:rPr>
        <w:t>Hayworth et al. (1987)</w:t>
      </w:r>
      <w:r>
        <w:rPr>
          <w:rFonts w:ascii="Times New Roman" w:hAnsi="Times New Roman"/>
          <w:sz w:val="28"/>
          <w:szCs w:val="28"/>
          <w:lang w:val="en-US"/>
        </w:rPr>
        <w:fldChar w:fldCharType="end"/>
      </w:r>
      <w:r>
        <w:rPr>
          <w:rFonts w:ascii="Times New Roman" w:hAnsi="Times New Roman"/>
          <w:sz w:val="28"/>
          <w:szCs w:val="28"/>
          <w:lang w:val="en-US"/>
        </w:rPr>
        <w:t xml:space="preserve">, who observed a significant decrease in oxygen consumption in canaries during the crisis period of </w:t>
      </w:r>
      <w:r>
        <w:rPr>
          <w:rFonts w:ascii="Times New Roman" w:hAnsi="Times New Roman"/>
          <w:i/>
          <w:iCs/>
          <w:sz w:val="28"/>
          <w:szCs w:val="28"/>
          <w:lang w:val="en-US"/>
        </w:rPr>
        <w:t>P. relictum</w:t>
      </w:r>
      <w:r>
        <w:rPr>
          <w:rFonts w:ascii="Times New Roman" w:hAnsi="Times New Roman"/>
          <w:sz w:val="28"/>
          <w:szCs w:val="28"/>
          <w:lang w:val="en-US"/>
        </w:rPr>
        <w:t xml:space="preserve"> infection. Since the destruction of erythrocytes at this time is most pronounced, it is reasonable to assume that hematological parameters, such as hematocrit and hemoglobin, should be negatively affected</w:t>
      </w:r>
      <w:r>
        <w:rPr>
          <w:rFonts w:ascii="Times New Roman" w:hAnsi="Times New Roman"/>
          <w:color w:val="000000" w:themeColor="text1"/>
          <w:sz w:val="28"/>
          <w:szCs w:val="28"/>
          <w:lang w:val="en-US"/>
          <w14:textFill>
            <w14:solidFill>
              <w14:schemeClr w14:val="tx1"/>
            </w14:solidFill>
          </w14:textFill>
        </w:rPr>
        <w:t xml:space="preserve"> by proliferating parasite </w:t>
      </w:r>
      <w:r>
        <w:rPr>
          <w:rFonts w:ascii="Times New Roman" w:hAnsi="Times New Roman"/>
          <w:sz w:val="28"/>
          <w:szCs w:val="28"/>
          <w:lang w:val="en-US"/>
        </w:rPr>
        <w:fldChar w:fldCharType="begin"/>
      </w:r>
      <w:r>
        <w:rPr>
          <w:rFonts w:ascii="Times New Roman" w:hAnsi="Times New Roman"/>
          <w:sz w:val="28"/>
          <w:szCs w:val="28"/>
          <w:lang w:val="en-US"/>
        </w:rPr>
        <w:instrText xml:space="preserve"> ADDIN EN.CITE &lt;EndNote&gt;&lt;Cite&gt;&lt;Author&gt;Stager&lt;/Author&gt;&lt;Year&gt;2021&lt;/Year&gt;&lt;RecNum&gt;99&lt;/RecNum&gt;&lt;DisplayText&gt;(Hammond et al., 2000; Stager et al., 2021)&lt;/DisplayText&gt;&lt;record&gt;&lt;rec-number&gt;99&lt;/rec-number&gt;&lt;foreign-keys&gt;&lt;key app="EN" db-id="vdp55rrtpsvttyexws9v5ef7vtwddztw2sz2" timestamp="1679387919"&gt;99&lt;/key&gt;&lt;/foreign-keys&gt;&lt;ref-type name="Journal Article"&gt;17&lt;/ref-type&gt;&lt;contributors&gt;&lt;authors&gt;&lt;author&gt;Stager, Maria&lt;/author&gt;&lt;author&gt;Eddy, Douglas K&lt;/author&gt;&lt;author&gt;Cheviron, Zachary A&lt;/author&gt;&lt;author&gt;Carling, Matthew D&lt;/author&gt;&lt;/authors&gt;&lt;/contributors&gt;&lt;titles&gt;&lt;title&gt;Haemosporidian infection does not alter aerobic performance in the Pink-sided Junco (Junco hyemalis mearnsi)&lt;/title&gt;&lt;secondary-title&gt;bioRxiv&lt;/secondary-title&gt;&lt;/titles&gt;&lt;periodical&gt;&lt;full-title&gt;bioRxiv&lt;/full-title&gt;&lt;/periodical&gt;&lt;pages&gt;2021.09. 20.460914&lt;/pages&gt;&lt;dates&gt;&lt;year&gt;2021&lt;/year&gt;&lt;/dates&gt;&lt;urls&gt;&lt;/urls&gt;&lt;/record&gt;&lt;/Cite&gt;&lt;Cite&gt;&lt;Author&gt;Hammond&lt;/Author&gt;&lt;Year&gt;2000&lt;/Year&gt;&lt;RecNum&gt;100&lt;/RecNum&gt;&lt;record&gt;&lt;rec-number&gt;100&lt;/rec-number&gt;&lt;foreign-keys&gt;&lt;key app="EN" db-id="vdp55rrtpsvttyexws9v5ef7vtwddztw2sz2" timestamp="1679388696"&gt;100&lt;/key&gt;&lt;/foreign-keys&gt;&lt;ref-type name="Journal Article"&gt;17&lt;/ref-type&gt;&lt;contributors&gt;&lt;authors&gt;&lt;author&gt;Hammond, KIMBERLY A&lt;/author&gt;&lt;author&gt;Chappell, MARK A&lt;/author&gt;&lt;author&gt;Cardullo, RICHARD A&lt;/author&gt;&lt;author&gt;Lin, R-S&lt;/author&gt;&lt;author&gt;Johnsen, TORGEIR S&lt;/author&gt;&lt;/authors&gt;&lt;/contributors&gt;&lt;titles&gt;&lt;title&gt;The mechanistic basis of aerobic performance variation in red junglefowl&lt;/title&gt;&lt;secondary-title&gt;Journal of experimental Biology&lt;/secondary-title&gt;&lt;/titles&gt;&lt;periodical&gt;&lt;full-title&gt;Journal of experimental Biology&lt;/full-title&gt;&lt;/periodical&gt;&lt;pages&gt;2053-2064&lt;/pages&gt;&lt;volume&gt;203&lt;/volume&gt;&lt;number&gt;13&lt;/number&gt;&lt;dates&gt;&lt;year&gt;2000&lt;/year&gt;&lt;/dates&gt;&lt;isbn&gt;1477-9145&lt;/isbn&gt;&lt;urls&gt;&lt;/urls&gt;&lt;/record&gt;&lt;/Cite&gt;&lt;/EndNote&gt;</w:instrText>
      </w:r>
      <w:r>
        <w:rPr>
          <w:rFonts w:ascii="Times New Roman" w:hAnsi="Times New Roman"/>
          <w:sz w:val="28"/>
          <w:szCs w:val="28"/>
          <w:lang w:val="en-US"/>
        </w:rPr>
        <w:fldChar w:fldCharType="separate"/>
      </w:r>
      <w:r>
        <w:rPr>
          <w:rFonts w:ascii="Times New Roman" w:hAnsi="Times New Roman"/>
          <w:sz w:val="28"/>
          <w:szCs w:val="28"/>
          <w:lang w:val="en-US"/>
        </w:rPr>
        <w:t>(Hammond et al., 2000; Stager et al., 2021)</w:t>
      </w:r>
      <w:r>
        <w:rPr>
          <w:rFonts w:ascii="Times New Roman" w:hAnsi="Times New Roman"/>
          <w:sz w:val="28"/>
          <w:szCs w:val="28"/>
          <w:lang w:val="en-US"/>
        </w:rPr>
        <w:fldChar w:fldCharType="end"/>
      </w:r>
      <w:r>
        <w:rPr>
          <w:rFonts w:ascii="Times New Roman" w:hAnsi="Times New Roman"/>
          <w:sz w:val="28"/>
          <w:szCs w:val="28"/>
          <w:lang w:val="en-US"/>
        </w:rPr>
        <w:t xml:space="preserve">. Our study did not measure hematocrit level or hemoglobin concentration – parameters that reflect blood`s capacity to carry oxygen, because the amount of blood collected from each experimental bird was constrained. Several studies indicated a decrease in hematocrit in experimentally infected birds during the acute phase of the </w:t>
      </w:r>
      <w:r>
        <w:rPr>
          <w:rFonts w:ascii="Times New Roman" w:hAnsi="Times New Roman"/>
          <w:i/>
          <w:sz w:val="28"/>
          <w:szCs w:val="28"/>
          <w:lang w:val="en-US"/>
        </w:rPr>
        <w:t>Plasmodium</w:t>
      </w:r>
      <w:r>
        <w:rPr>
          <w:rFonts w:ascii="Times New Roman" w:hAnsi="Times New Roman"/>
          <w:sz w:val="28"/>
          <w:szCs w:val="28"/>
          <w:lang w:val="en-US"/>
        </w:rPr>
        <w:t xml:space="preserve"> infection </w:t>
      </w:r>
      <w:r>
        <w:rPr>
          <w:rFonts w:ascii="Times New Roman" w:hAnsi="Times New Roman"/>
          <w:sz w:val="28"/>
          <w:szCs w:val="28"/>
          <w:lang w:val="en-US"/>
        </w:rPr>
        <w:fldChar w:fldCharType="begin">
          <w:fldData xml:space="preserve">PEVuZE5vdGU+PENpdGU+PEF1dGhvcj5MYVBvaW50ZTwvQXV0aG9yPjxZZWFyPjIwMTI8L1llYXI+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</w:fldData>
        </w:fldChar>
      </w:r>
      <w:r>
        <w:rPr>
          <w:rFonts w:ascii="Times New Roman" w:hAnsi="Times New Roman"/>
          <w:sz w:val="28"/>
          <w:szCs w:val="28"/>
          <w:lang w:val="en-US"/>
        </w:rPr>
        <w:instrText xml:space="preserve"> ADDIN EN.CITE </w:instrText>
      </w:r>
      <w:r>
        <w:rPr>
          <w:rFonts w:ascii="Times New Roman" w:hAnsi="Times New Roman"/>
          <w:sz w:val="28"/>
          <w:szCs w:val="28"/>
          <w:lang w:val="en-US"/>
        </w:rPr>
        <w:fldChar w:fldCharType="begin">
          <w:fldData xml:space="preserve">PEVuZE5vdGU+PENpdGU+PEF1dGhvcj5MYVBvaW50ZTwvQXV0aG9yPjxZZWFyPjIwMTI8L1llYXI+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</w:fldData>
        </w:fldChar>
      </w:r>
      <w:r>
        <w:rPr>
          <w:rFonts w:ascii="Times New Roman" w:hAnsi="Times New Roman"/>
          <w:sz w:val="28"/>
          <w:szCs w:val="28"/>
          <w:lang w:val="en-US"/>
        </w:rPr>
        <w:instrText xml:space="preserve"> ADDIN EN.CITE.DATA </w:instrText>
      </w:r>
      <w:r>
        <w:rPr>
          <w:rFonts w:ascii="Times New Roman" w:hAnsi="Times New Roman"/>
          <w:sz w:val="28"/>
          <w:szCs w:val="28"/>
          <w:lang w:val="en-US"/>
        </w:rPr>
        <w:fldChar w:fldCharType="end"/>
      </w:r>
      <w:r>
        <w:rPr>
          <w:rFonts w:ascii="Times New Roman" w:hAnsi="Times New Roman"/>
          <w:sz w:val="28"/>
          <w:szCs w:val="28"/>
          <w:lang w:val="en-US"/>
        </w:rPr>
        <w:fldChar w:fldCharType="separate"/>
      </w:r>
      <w:r>
        <w:rPr>
          <w:rFonts w:ascii="Times New Roman" w:hAnsi="Times New Roman"/>
          <w:sz w:val="28"/>
          <w:szCs w:val="28"/>
          <w:lang w:val="en-US"/>
        </w:rPr>
        <w:t>(Paulman and McAllister, 2005; Williams, 2005; Palinauskas et al., 2008; LaPointe et al., 2012; Ilgūnas et al., 2019a; Ilgūnas et al., 2019b)</w:t>
      </w:r>
      <w:r>
        <w:rPr>
          <w:rFonts w:ascii="Times New Roman" w:hAnsi="Times New Roman"/>
          <w:sz w:val="28"/>
          <w:szCs w:val="28"/>
          <w:lang w:val="en-US"/>
        </w:rPr>
        <w:fldChar w:fldCharType="end"/>
      </w:r>
      <w:r>
        <w:rPr>
          <w:rFonts w:ascii="Times New Roman" w:hAnsi="Times New Roman"/>
          <w:sz w:val="28"/>
          <w:szCs w:val="28"/>
          <w:lang w:val="en-US"/>
        </w:rPr>
        <w:t xml:space="preserve">, as well as in hemoglobin concentration </w:t>
      </w:r>
      <w:r>
        <w:rPr>
          <w:rFonts w:ascii="Times New Roman" w:hAnsi="Times New Roman"/>
          <w:sz w:val="28"/>
          <w:szCs w:val="28"/>
          <w:lang w:val="en-US"/>
        </w:rPr>
        <w:fldChar w:fldCharType="begin"/>
      </w:r>
      <w:r>
        <w:rPr>
          <w:rFonts w:ascii="Times New Roman" w:hAnsi="Times New Roman"/>
          <w:sz w:val="28"/>
          <w:szCs w:val="28"/>
          <w:lang w:val="en-US"/>
        </w:rPr>
        <w:instrText xml:space="preserve"> ADDIN EN.CITE &lt;EndNote&gt;&lt;Cite&gt;&lt;Author&gt;Krams&lt;/Author&gt;&lt;Year&gt;2013&lt;/Year&gt;&lt;RecNum&gt;97&lt;/RecNum&gt;&lt;DisplayText&gt;(Krams et al., 2013; Palinauskas et al., 2022)&lt;/DisplayText&gt;&lt;record&gt;&lt;rec-number&gt;97&lt;/rec-number&gt;&lt;foreign-keys&gt;&lt;key app="EN" db-id="vdp55rrtpsvttyexws9v5ef7vtwddztw2sz2" timestamp="1678121754"&gt;97&lt;/key&gt;&lt;/foreign-keys&gt;&lt;ref-type name="Journal Article"&gt;17&lt;/ref-type&gt;&lt;contributors&gt;&lt;authors&gt;&lt;author&gt;Krams, IA&lt;/author&gt;&lt;author&gt;Suraka, V&lt;/author&gt;&lt;author&gt;Rantala, MJ&lt;/author&gt;&lt;author&gt;Sepp, T&lt;/author&gt;&lt;author&gt;Mierauskas, P&lt;/author&gt;&lt;author&gt;Vrublevska, J&lt;/author&gt;&lt;author&gt;Krama, T&lt;/author&gt;&lt;/authors&gt;&lt;/contributors&gt;&lt;titles&gt;&lt;title&gt;Acute infection of avian malaria impairs concentration of haemoglobin and survival in juvenile altricial birds&lt;/title&gt;&lt;secondary-title&gt;Journal of Zoology&lt;/secondary-title&gt;&lt;/titles&gt;&lt;periodical&gt;&lt;full-title&gt;Journal of Zoology&lt;/full-title&gt;&lt;/periodical&gt;&lt;pages&gt;34-41&lt;/pages&gt;&lt;volume&gt;291&lt;/volume&gt;&lt;number&gt;1&lt;/number&gt;&lt;dates&gt;&lt;year&gt;2013&lt;/year&gt;&lt;/dates&gt;&lt;isbn&gt;0952-8369&lt;/isbn&gt;&lt;urls&gt;&lt;/urls&gt;&lt;/record&gt;&lt;/Cite&gt;&lt;Cite&gt;&lt;Author&gt;Palinauskas&lt;/Author&gt;&lt;Year&gt;2022&lt;/Year&gt;&lt;RecNum&gt;96&lt;/RecNum&gt;&lt;record&gt;&lt;rec-number&gt;96&lt;/rec-number&gt;&lt;foreign-keys&gt;&lt;key app="EN" db-id="vdp55rrtpsvttyexws9v5ef7vtwddztw2sz2" timestamp="1678121722"&gt;96&lt;/key&gt;&lt;/foreign-keys&gt;&lt;ref-type name="Journal Article"&gt;17&lt;/ref-type&gt;&lt;contributors&gt;&lt;authors&gt;&lt;author&gt;Palinauskas, Vaidas&lt;/author&gt;&lt;author&gt;Žiegytė, Rita&lt;/author&gt;&lt;author&gt;Šengaut, Jakov&lt;/author&gt;&lt;author&gt;Bernotienė, Rasa&lt;/author&gt;&lt;/authors&gt;&lt;/contributors&gt;&lt;titles&gt;&lt;title&gt;Experimental study on primary bird co-infection with two Plasmodium relictum lineages—pSGS1 and pGRW11&lt;/title&gt;&lt;secondary-title&gt;Animals&lt;/secondary-title&gt;&lt;/titles&gt;&lt;periodical&gt;&lt;full-title&gt;Animals&lt;/full-title&gt;&lt;/periodical&gt;&lt;pages&gt;1879&lt;/pages&gt;&lt;volume&gt;12&lt;/volume&gt;&lt;number&gt;15&lt;/number&gt;&lt;dates&gt;&lt;year&gt;2022&lt;/year&gt;&lt;/dates&gt;&lt;isbn&gt;2076-2615&lt;/isbn&gt;&lt;urls&gt;&lt;/urls&gt;&lt;/record&gt;&lt;/Cite&gt;&lt;/EndNote&gt;</w:instrText>
      </w:r>
      <w:r>
        <w:rPr>
          <w:rFonts w:ascii="Times New Roman" w:hAnsi="Times New Roman"/>
          <w:sz w:val="28"/>
          <w:szCs w:val="28"/>
          <w:lang w:val="en-US"/>
        </w:rPr>
        <w:fldChar w:fldCharType="separate"/>
      </w:r>
      <w:r>
        <w:rPr>
          <w:rFonts w:ascii="Times New Roman" w:hAnsi="Times New Roman"/>
          <w:sz w:val="28"/>
          <w:szCs w:val="28"/>
          <w:lang w:val="en-US"/>
        </w:rPr>
        <w:t>(Krams et al., 2013; Palinauskas et al., 2022)</w:t>
      </w:r>
      <w:r>
        <w:rPr>
          <w:rFonts w:ascii="Times New Roman" w:hAnsi="Times New Roman"/>
          <w:sz w:val="28"/>
          <w:szCs w:val="28"/>
          <w:lang w:val="en-US"/>
        </w:rPr>
        <w:fldChar w:fldCharType="end"/>
      </w:r>
      <w:r>
        <w:rPr>
          <w:rFonts w:ascii="Times New Roman" w:hAnsi="Times New Roman"/>
          <w:sz w:val="28"/>
          <w:szCs w:val="28"/>
          <w:lang w:val="en-US"/>
        </w:rPr>
        <w:t xml:space="preserve">. </w:t>
      </w:r>
      <w:r>
        <w:rPr>
          <w:rFonts w:ascii="Times New Roman" w:hAnsi="Times New Roman"/>
          <w:color w:val="000000" w:themeColor="text1"/>
          <w:sz w:val="28"/>
          <w:szCs w:val="28"/>
          <w:lang w:val="en-US"/>
          <w14:textFill>
            <w14:solidFill>
              <w14:schemeClr w14:val="tx1"/>
            </w14:solidFill>
          </w14:textFill>
        </w:rPr>
        <w:t xml:space="preserve">Videvall et al. </w:t>
      </w:r>
      <w:r>
        <w:rPr>
          <w:rFonts w:ascii="Times New Roman" w:hAnsi="Times New Roman"/>
          <w:color w:val="000000" w:themeColor="text1"/>
          <w:sz w:val="28"/>
          <w:szCs w:val="28"/>
          <w:lang w:val="en-US"/>
          <w14:textFill>
            <w14:solidFill>
              <w14:schemeClr w14:val="tx1"/>
            </w14:solidFill>
          </w14:textFill>
        </w:rPr>
        <w:fldChar w:fldCharType="begin"/>
      </w:r>
      <w:r>
        <w:rPr>
          <w:rFonts w:ascii="Times New Roman" w:hAnsi="Times New Roman"/>
          <w:color w:val="000000" w:themeColor="text1"/>
          <w:sz w:val="28"/>
          <w:szCs w:val="28"/>
          <w:lang w:val="en-US"/>
          <w14:textFill>
            <w14:solidFill>
              <w14:schemeClr w14:val="tx1"/>
            </w14:solidFill>
          </w14:textFill>
        </w:rPr>
        <w:instrText xml:space="preserve"> ADDIN EN.CITE &lt;EndNote&gt;&lt;Cite ExcludeAuth="1"&gt;&lt;Author&gt;Videvall&lt;/Author&gt;&lt;Year&gt;2020&lt;/Year&gt;&lt;RecNum&gt;115&lt;/RecNum&gt;&lt;DisplayText&gt;(2020)&lt;/DisplayText&gt;&lt;record&gt;&lt;rec-number&gt;115&lt;/rec-number&gt;&lt;foreign-keys&gt;&lt;key app="EN" db-id="vdp55rrtpsvttyexws9v5ef7vtwddztw2sz2" timestamp="1680684137"&gt;115&lt;/key&gt;&lt;/foreign-keys&gt;&lt;ref-type name="Journal Article"&gt;17&lt;/ref-type&gt;&lt;contributors&gt;&lt;authors&gt;&lt;author&gt;Videvall, Elin&lt;/author&gt;&lt;author&gt;Palinauskas, Vaidas&lt;/author&gt;&lt;author&gt;Valkiūnas, Gediminas&lt;/author&gt;&lt;author&gt;Hellgren, Olof&lt;/author&gt;&lt;/authors&gt;&lt;/contributors&gt;&lt;titles&gt;&lt;title&gt;Host transcriptional responses to high-and low-virulent avian malaria parasites&lt;/title&gt;&lt;secondary-title&gt;The American Naturalist&lt;/secondary-title&gt;&lt;/titles&gt;&lt;periodical&gt;&lt;full-title&gt;The American Naturalist&lt;/full-title&gt;&lt;/periodical&gt;&lt;pages&gt;1070-1084&lt;/pages&gt;&lt;volume&gt;195&lt;/volume&gt;&lt;number&gt;6&lt;/number&gt;&lt;dates&gt;&lt;year&gt;2020&lt;/year&gt;&lt;/dates&gt;&lt;isbn&gt;0003-0147&lt;/isbn&gt;&lt;urls&gt;&lt;/urls&gt;&lt;/record&gt;&lt;/Cite&gt;&lt;/EndNote&gt;</w:instrText>
      </w:r>
      <w:r>
        <w:rPr>
          <w:rFonts w:ascii="Times New Roman" w:hAnsi="Times New Roman"/>
          <w:color w:val="000000" w:themeColor="text1"/>
          <w:sz w:val="28"/>
          <w:szCs w:val="28"/>
          <w:lang w:val="en-US"/>
          <w14:textFill>
            <w14:solidFill>
              <w14:schemeClr w14:val="tx1"/>
            </w14:solidFill>
          </w14:textFill>
        </w:rPr>
        <w:fldChar w:fldCharType="separate"/>
      </w:r>
      <w:r>
        <w:rPr>
          <w:rFonts w:ascii="Times New Roman" w:hAnsi="Times New Roman"/>
          <w:color w:val="000000" w:themeColor="text1"/>
          <w:sz w:val="28"/>
          <w:szCs w:val="28"/>
          <w:lang w:val="en-US"/>
          <w14:textFill>
            <w14:solidFill>
              <w14:schemeClr w14:val="tx1"/>
            </w14:solidFill>
          </w14:textFill>
        </w:rPr>
        <w:t>(2020)</w:t>
      </w:r>
      <w:r>
        <w:rPr>
          <w:rFonts w:ascii="Times New Roman" w:hAnsi="Times New Roman"/>
          <w:color w:val="000000" w:themeColor="text1"/>
          <w:sz w:val="28"/>
          <w:szCs w:val="28"/>
          <w:lang w:val="en-US"/>
          <w14:textFill>
            <w14:solidFill>
              <w14:schemeClr w14:val="tx1"/>
            </w14:solidFill>
          </w14:textFill>
        </w:rPr>
        <w:fldChar w:fldCharType="end"/>
      </w:r>
      <w:r>
        <w:rPr>
          <w:rFonts w:ascii="Times New Roman" w:hAnsi="Times New Roman"/>
          <w:color w:val="000000" w:themeColor="text1"/>
          <w:sz w:val="28"/>
          <w:szCs w:val="28"/>
          <w:lang w:val="en-US"/>
          <w14:textFill>
            <w14:solidFill>
              <w14:schemeClr w14:val="tx1"/>
            </w14:solidFill>
          </w14:textFill>
        </w:rPr>
        <w:t xml:space="preserve"> </w:t>
      </w:r>
      <w:r>
        <w:rPr>
          <w:rFonts w:ascii="Times New Roman" w:hAnsi="Times New Roman"/>
          <w:sz w:val="28"/>
          <w:szCs w:val="28"/>
          <w:lang w:val="en-US"/>
        </w:rPr>
        <w:t xml:space="preserve">reported a negative correlation between parasitemia levels and the expression of genes involved in oxygen binding and transportation processes in siskins infected with </w:t>
      </w:r>
      <w:r>
        <w:rPr>
          <w:rFonts w:ascii="Times New Roman" w:hAnsi="Times New Roman"/>
          <w:i/>
          <w:iCs/>
          <w:sz w:val="28"/>
          <w:szCs w:val="28"/>
          <w:lang w:val="en-US"/>
        </w:rPr>
        <w:t>P. relictum</w:t>
      </w:r>
      <w:r>
        <w:rPr>
          <w:rFonts w:ascii="Times New Roman" w:hAnsi="Times New Roman"/>
          <w:sz w:val="28"/>
          <w:szCs w:val="28"/>
          <w:lang w:val="en-US"/>
        </w:rPr>
        <w:t xml:space="preserve"> SGS1. </w:t>
      </w:r>
      <w:r>
        <w:rPr>
          <w:rFonts w:ascii="Times New Roman" w:hAnsi="Times New Roman"/>
          <w:color w:val="000000" w:themeColor="text1"/>
          <w:sz w:val="28"/>
          <w:szCs w:val="28"/>
          <w:lang w:val="en-US"/>
          <w14:textFill>
            <w14:solidFill>
              <w14:schemeClr w14:val="tx1"/>
            </w14:solidFill>
          </w14:textFill>
        </w:rPr>
        <w:t xml:space="preserve">Interestingly, in the earlier </w:t>
      </w:r>
      <w:r>
        <w:rPr>
          <w:rFonts w:ascii="Times New Roman" w:hAnsi="Times New Roman"/>
          <w:sz w:val="28"/>
          <w:szCs w:val="28"/>
          <w:lang w:val="en-US"/>
        </w:rPr>
        <w:t xml:space="preserve">study </w:t>
      </w:r>
      <w:r>
        <w:rPr>
          <w:rFonts w:ascii="Times New Roman" w:hAnsi="Times New Roman"/>
          <w:color w:val="000000" w:themeColor="text1"/>
          <w:sz w:val="28"/>
          <w:szCs w:val="28"/>
          <w:lang w:val="en-US"/>
          <w14:textFill>
            <w14:solidFill>
              <w14:schemeClr w14:val="tx1"/>
            </w14:solidFill>
          </w14:textFill>
        </w:rPr>
        <w:t xml:space="preserve">with siskins and </w:t>
      </w:r>
      <w:r>
        <w:rPr>
          <w:rFonts w:ascii="Times New Roman" w:hAnsi="Times New Roman"/>
          <w:i/>
          <w:iCs/>
          <w:color w:val="000000" w:themeColor="text1"/>
          <w:sz w:val="28"/>
          <w:szCs w:val="28"/>
          <w:lang w:val="en-US"/>
          <w14:textFill>
            <w14:solidFill>
              <w14:schemeClr w14:val="tx1"/>
            </w14:solidFill>
          </w14:textFill>
        </w:rPr>
        <w:t>P. ashfordi</w:t>
      </w:r>
      <w:r>
        <w:rPr>
          <w:rFonts w:ascii="Times New Roman" w:hAnsi="Times New Roman"/>
          <w:color w:val="000000" w:themeColor="text1"/>
          <w:sz w:val="28"/>
          <w:szCs w:val="28"/>
          <w:lang w:val="en-US"/>
          <w14:textFill>
            <w14:solidFill>
              <w14:schemeClr w14:val="tx1"/>
            </w14:solidFill>
          </w14:textFill>
        </w:rPr>
        <w:t xml:space="preserve"> GRW2, Videvall et al. </w:t>
      </w:r>
      <w:r>
        <w:rPr>
          <w:rFonts w:ascii="Times New Roman" w:hAnsi="Times New Roman"/>
          <w:color w:val="000000" w:themeColor="text1"/>
          <w:sz w:val="28"/>
          <w:szCs w:val="28"/>
          <w:lang w:val="en-US"/>
          <w14:textFill>
            <w14:solidFill>
              <w14:schemeClr w14:val="tx1"/>
            </w14:solidFill>
          </w14:textFill>
        </w:rPr>
        <w:fldChar w:fldCharType="begin">
          <w:fldData xml:space="preserve">PEVuZE5vdGU+PENpdGUgRXhjbHVkZUF1dGg9IjEiPjxBdXRob3I+VmlkZXZhbGw8L0F1dGhvcj48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</w:fldData>
        </w:fldChar>
      </w:r>
      <w:r>
        <w:rPr>
          <w:rFonts w:ascii="Times New Roman" w:hAnsi="Times New Roman"/>
          <w:color w:val="000000" w:themeColor="text1"/>
          <w:sz w:val="28"/>
          <w:szCs w:val="28"/>
          <w:lang w:val="en-US"/>
          <w14:textFill>
            <w14:solidFill>
              <w14:schemeClr w14:val="tx1"/>
            </w14:solidFill>
          </w14:textFill>
        </w:rPr>
        <w:instrText xml:space="preserve"> ADDIN EN.CITE </w:instrText>
      </w:r>
      <w:r>
        <w:rPr>
          <w:rFonts w:ascii="Times New Roman" w:hAnsi="Times New Roman"/>
          <w:color w:val="000000" w:themeColor="text1"/>
          <w:sz w:val="28"/>
          <w:szCs w:val="28"/>
          <w:lang w:val="en-US"/>
          <w14:textFill>
            <w14:solidFill>
              <w14:schemeClr w14:val="tx1"/>
            </w14:solidFill>
          </w14:textFill>
        </w:rPr>
        <w:fldChar w:fldCharType="begin">
          <w:fldData xml:space="preserve">PEVuZE5vdGU+PENpdGUgRXhjbHVkZUF1dGg9IjEiPjxBdXRob3I+VmlkZXZhbGw8L0F1dGhvcj48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</w:fldData>
        </w:fldChar>
      </w:r>
      <w:r>
        <w:rPr>
          <w:rFonts w:ascii="Times New Roman" w:hAnsi="Times New Roman"/>
          <w:color w:val="000000" w:themeColor="text1"/>
          <w:sz w:val="28"/>
          <w:szCs w:val="28"/>
          <w:lang w:val="en-US"/>
          <w14:textFill>
            <w14:solidFill>
              <w14:schemeClr w14:val="tx1"/>
            </w14:solidFill>
          </w14:textFill>
        </w:rPr>
        <w:instrText xml:space="preserve"> ADDIN EN.CITE.DATA </w:instrText>
      </w:r>
      <w:r>
        <w:rPr>
          <w:rFonts w:ascii="Times New Roman" w:hAnsi="Times New Roman"/>
          <w:color w:val="000000" w:themeColor="text1"/>
          <w:sz w:val="28"/>
          <w:szCs w:val="28"/>
          <w:lang w:val="en-US"/>
          <w14:textFill>
            <w14:solidFill>
              <w14:schemeClr w14:val="tx1"/>
            </w14:solidFill>
          </w14:textFill>
        </w:rPr>
        <w:fldChar w:fldCharType="end"/>
      </w:r>
      <w:r>
        <w:rPr>
          <w:rFonts w:ascii="Times New Roman" w:hAnsi="Times New Roman"/>
          <w:color w:val="000000" w:themeColor="text1"/>
          <w:sz w:val="28"/>
          <w:szCs w:val="28"/>
          <w:lang w:val="en-US"/>
          <w14:textFill>
            <w14:solidFill>
              <w14:schemeClr w14:val="tx1"/>
            </w14:solidFill>
          </w14:textFill>
        </w:rPr>
        <w:fldChar w:fldCharType="separate"/>
      </w:r>
      <w:r>
        <w:rPr>
          <w:rFonts w:ascii="Times New Roman" w:hAnsi="Times New Roman"/>
          <w:color w:val="000000" w:themeColor="text1"/>
          <w:sz w:val="28"/>
          <w:szCs w:val="28"/>
          <w:lang w:val="en-US"/>
          <w14:textFill>
            <w14:solidFill>
              <w14:schemeClr w14:val="tx1"/>
            </w14:solidFill>
          </w14:textFill>
        </w:rPr>
        <w:t>(2015)</w:t>
      </w:r>
      <w:r>
        <w:rPr>
          <w:rFonts w:ascii="Times New Roman" w:hAnsi="Times New Roman"/>
          <w:color w:val="000000" w:themeColor="text1"/>
          <w:sz w:val="28"/>
          <w:szCs w:val="28"/>
          <w:lang w:val="en-US"/>
          <w14:textFill>
            <w14:solidFill>
              <w14:schemeClr w14:val="tx1"/>
            </w14:solidFill>
          </w14:textFill>
        </w:rPr>
        <w:fldChar w:fldCharType="end"/>
      </w:r>
      <w:r>
        <w:rPr>
          <w:rFonts w:ascii="Times New Roman" w:hAnsi="Times New Roman"/>
          <w:color w:val="000000" w:themeColor="text1"/>
          <w:sz w:val="28"/>
          <w:szCs w:val="28"/>
          <w:lang w:val="en-US"/>
          <w14:textFill>
            <w14:solidFill>
              <w14:schemeClr w14:val="tx1"/>
            </w14:solidFill>
          </w14:textFill>
        </w:rPr>
        <w:t xml:space="preserve"> observed a significant expression of genes responsible for metabolic functions and oxidation-reduction processes during both peak and decreasing parasitemia stages. Afterwards, during the late stage of malaria, when parasitemia decreased, catabolic processes became predominant </w:t>
      </w:r>
      <w:r>
        <w:rPr>
          <w:rFonts w:ascii="Times New Roman" w:hAnsi="Times New Roman"/>
          <w:sz w:val="28"/>
          <w:szCs w:val="28"/>
          <w:lang w:val="en-US"/>
        </w:rPr>
        <w:t xml:space="preserve">compared </w:t>
      </w:r>
      <w:r>
        <w:rPr>
          <w:rFonts w:ascii="Times New Roman" w:hAnsi="Times New Roman"/>
          <w:color w:val="000000" w:themeColor="text1"/>
          <w:sz w:val="28"/>
          <w:szCs w:val="28"/>
          <w:lang w:val="en-US"/>
          <w14:textFill>
            <w14:solidFill>
              <w14:schemeClr w14:val="tx1"/>
            </w14:solidFill>
          </w14:textFill>
        </w:rPr>
        <w:t xml:space="preserve">to </w:t>
      </w:r>
      <w:r>
        <w:rPr>
          <w:rFonts w:ascii="Times New Roman" w:hAnsi="Times New Roman"/>
          <w:sz w:val="28"/>
          <w:szCs w:val="28"/>
          <w:lang w:val="en-US"/>
        </w:rPr>
        <w:t>the peak of</w:t>
      </w:r>
      <w:r>
        <w:rPr>
          <w:rFonts w:ascii="Times New Roman" w:hAnsi="Times New Roman"/>
          <w:color w:val="000000" w:themeColor="text1"/>
          <w:sz w:val="28"/>
          <w:szCs w:val="28"/>
          <w:lang w:val="en-US"/>
          <w14:textFill>
            <w14:solidFill>
              <w14:schemeClr w14:val="tx1"/>
            </w14:solidFill>
          </w14:textFill>
        </w:rPr>
        <w:t xml:space="preserve"> parasitemia. Comparing the result of these two </w:t>
      </w:r>
      <w:r>
        <w:rPr>
          <w:rFonts w:ascii="Times New Roman" w:hAnsi="Times New Roman"/>
          <w:sz w:val="28"/>
          <w:szCs w:val="28"/>
          <w:lang w:val="en-US"/>
        </w:rPr>
        <w:t>studies,</w:t>
      </w:r>
      <w:r>
        <w:rPr>
          <w:rFonts w:ascii="Times New Roman" w:hAnsi="Times New Roman"/>
          <w:color w:val="000000" w:themeColor="text1"/>
          <w:sz w:val="28"/>
          <w:szCs w:val="28"/>
          <w:lang w:val="en-US"/>
          <w14:textFill>
            <w14:solidFill>
              <w14:schemeClr w14:val="tx1"/>
            </w14:solidFill>
          </w14:textFill>
        </w:rPr>
        <w:t xml:space="preserve"> Videvall et al. (2020) noted similarities in functions of expressed genes in SGS1-infected (Videvall et al., 2020) and GRW2-infected siskins (Videvall et al., 2015). </w:t>
      </w:r>
      <w:r>
        <w:rPr>
          <w:rFonts w:ascii="Times New Roman" w:hAnsi="Times New Roman"/>
          <w:sz w:val="28"/>
          <w:szCs w:val="28"/>
          <w:lang w:val="en-US"/>
        </w:rPr>
        <w:t>They also demonstrated that highly-virulent SGS1 induced a strong transcripto</w:t>
      </w:r>
      <w:r>
        <w:rPr>
          <w:rFonts w:ascii="Times New Roman" w:hAnsi="Times New Roman"/>
          <w:color w:val="000000" w:themeColor="text1"/>
          <w:sz w:val="28"/>
          <w:szCs w:val="28"/>
          <w:lang w:val="en-US"/>
          <w14:textFill>
            <w14:solidFill>
              <w14:schemeClr w14:val="tx1"/>
            </w14:solidFill>
          </w14:textFill>
        </w:rPr>
        <w:t xml:space="preserve">me response, while the low-virulent GRW4 – minor. </w:t>
      </w:r>
      <w:r>
        <w:rPr>
          <w:rFonts w:ascii="Times New Roman" w:hAnsi="Times New Roman"/>
          <w:sz w:val="28"/>
          <w:szCs w:val="28"/>
          <w:lang w:val="en-US"/>
        </w:rPr>
        <w:t xml:space="preserve">Given the high </w:t>
      </w:r>
      <w:r>
        <w:rPr>
          <w:rFonts w:ascii="Times New Roman" w:hAnsi="Times New Roman"/>
          <w:color w:val="000000" w:themeColor="text1"/>
          <w:sz w:val="28"/>
          <w:szCs w:val="28"/>
          <w:lang w:val="en-US"/>
          <w14:textFill>
            <w14:solidFill>
              <w14:schemeClr w14:val="tx1"/>
            </w14:solidFill>
          </w14:textFill>
        </w:rPr>
        <w:t xml:space="preserve">levels of parasitemia </w:t>
      </w:r>
      <w:r>
        <w:rPr>
          <w:rFonts w:ascii="Times New Roman" w:hAnsi="Times New Roman"/>
          <w:sz w:val="28"/>
          <w:szCs w:val="28"/>
          <w:lang w:val="en-US"/>
        </w:rPr>
        <w:t>observed</w:t>
      </w:r>
      <w:r>
        <w:rPr>
          <w:rFonts w:ascii="Times New Roman" w:hAnsi="Times New Roman"/>
          <w:color w:val="000000" w:themeColor="text1"/>
          <w:sz w:val="28"/>
          <w:szCs w:val="28"/>
          <w:lang w:val="en-US"/>
          <w14:textFill>
            <w14:solidFill>
              <w14:schemeClr w14:val="tx1"/>
            </w14:solidFill>
          </w14:textFill>
        </w:rPr>
        <w:t xml:space="preserve"> in both </w:t>
      </w:r>
      <w:r>
        <w:rPr>
          <w:rFonts w:ascii="Times New Roman" w:hAnsi="Times New Roman"/>
          <w:i/>
          <w:iCs/>
          <w:color w:val="000000" w:themeColor="text1"/>
          <w:sz w:val="28"/>
          <w:szCs w:val="28"/>
          <w:lang w:val="en-US"/>
          <w14:textFill>
            <w14:solidFill>
              <w14:schemeClr w14:val="tx1"/>
            </w14:solidFill>
          </w14:textFill>
        </w:rPr>
        <w:t>P. relictum</w:t>
      </w:r>
      <w:r>
        <w:rPr>
          <w:rFonts w:ascii="Times New Roman" w:hAnsi="Times New Roman"/>
          <w:color w:val="000000" w:themeColor="text1"/>
          <w:sz w:val="28"/>
          <w:szCs w:val="28"/>
          <w:lang w:val="en-US"/>
          <w14:textFill>
            <w14:solidFill>
              <w14:schemeClr w14:val="tx1"/>
            </w14:solidFill>
          </w14:textFill>
        </w:rPr>
        <w:t xml:space="preserve"> SGS1 and </w:t>
      </w:r>
      <w:r>
        <w:rPr>
          <w:rFonts w:ascii="Times New Roman" w:hAnsi="Times New Roman"/>
          <w:i/>
          <w:iCs/>
          <w:color w:val="000000" w:themeColor="text1"/>
          <w:sz w:val="28"/>
          <w:szCs w:val="28"/>
          <w:lang w:val="en-US"/>
          <w14:textFill>
            <w14:solidFill>
              <w14:schemeClr w14:val="tx1"/>
            </w14:solidFill>
          </w14:textFill>
        </w:rPr>
        <w:t>P. ashfordi</w:t>
      </w:r>
      <w:r>
        <w:rPr>
          <w:rFonts w:ascii="Times New Roman" w:hAnsi="Times New Roman"/>
          <w:color w:val="000000" w:themeColor="text1"/>
          <w:sz w:val="28"/>
          <w:szCs w:val="28"/>
          <w:lang w:val="en-US"/>
          <w14:textFill>
            <w14:solidFill>
              <w14:schemeClr w14:val="tx1"/>
            </w14:solidFill>
          </w14:textFill>
        </w:rPr>
        <w:t xml:space="preserve"> GRW2 in our experiment, we can </w:t>
      </w:r>
      <w:r>
        <w:rPr>
          <w:rFonts w:ascii="Times New Roman" w:hAnsi="Times New Roman"/>
          <w:sz w:val="28"/>
          <w:szCs w:val="28"/>
          <w:lang w:val="en-US"/>
        </w:rPr>
        <w:t xml:space="preserve">conclude </w:t>
      </w:r>
      <w:r>
        <w:rPr>
          <w:rFonts w:ascii="Times New Roman" w:hAnsi="Times New Roman"/>
          <w:color w:val="000000" w:themeColor="text1"/>
          <w:sz w:val="28"/>
          <w:szCs w:val="28"/>
          <w:lang w:val="en-US"/>
          <w14:textFill>
            <w14:solidFill>
              <w14:schemeClr w14:val="tx1"/>
            </w14:solidFill>
          </w14:textFill>
        </w:rPr>
        <w:t>that both parasites substantially affect</w:t>
      </w:r>
      <w:r>
        <w:rPr>
          <w:rFonts w:ascii="Times New Roman" w:hAnsi="Times New Roman"/>
          <w:sz w:val="28"/>
          <w:szCs w:val="28"/>
          <w:lang w:val="en-US"/>
        </w:rPr>
        <w:t xml:space="preserve"> the physiological state of experimental siskins.</w:t>
      </w:r>
      <w:r>
        <w:rPr>
          <w:rFonts w:ascii="Times New Roman" w:hAnsi="Times New Roman"/>
          <w:color w:val="000000" w:themeColor="text1"/>
          <w:sz w:val="28"/>
          <w:szCs w:val="28"/>
          <w:lang w:val="en-US"/>
          <w14:textFill>
            <w14:solidFill>
              <w14:schemeClr w14:val="tx1"/>
            </w14:solidFill>
          </w14:textFill>
        </w:rPr>
        <w:t xml:space="preserve"> </w:t>
      </w:r>
    </w:p>
    <w:p>
      <w:pPr>
        <w:spacing w:line="360" w:lineRule="auto"/>
        <w:jc w:val="both"/>
        <w:rPr>
          <w:rFonts w:ascii="Times New Roman" w:hAnsi="Times New Roman"/>
          <w:sz w:val="28"/>
          <w:szCs w:val="28"/>
          <w:lang w:val="en-US"/>
        </w:rPr>
      </w:pPr>
      <w:r>
        <w:rPr>
          <w:rFonts w:ascii="Times New Roman" w:hAnsi="Times New Roman"/>
          <w:color w:val="000000" w:themeColor="text1"/>
          <w:sz w:val="28"/>
          <w:szCs w:val="28"/>
          <w:lang w:val="en-US"/>
          <w14:textFill>
            <w14:solidFill>
              <w14:schemeClr w14:val="tx1"/>
            </w14:solidFill>
          </w14:textFill>
        </w:rPr>
        <w:t xml:space="preserve">The pathological consequences of malaria vary depending on host and parasite species, their interactions, environmental factors, host individual traits, and parasite isolates – all of </w:t>
      </w:r>
      <w:r>
        <w:rPr>
          <w:rFonts w:ascii="Times New Roman" w:hAnsi="Times New Roman"/>
          <w:sz w:val="28"/>
          <w:szCs w:val="28"/>
          <w:lang w:val="en-US"/>
        </w:rPr>
        <w:t xml:space="preserve">which </w:t>
      </w:r>
      <w:r>
        <w:rPr>
          <w:rFonts w:ascii="Times New Roman" w:hAnsi="Times New Roman"/>
          <w:color w:val="000000" w:themeColor="text1"/>
          <w:sz w:val="28"/>
          <w:szCs w:val="28"/>
          <w:lang w:val="en-US"/>
          <w14:textFill>
            <w14:solidFill>
              <w14:schemeClr w14:val="tx1"/>
            </w14:solidFill>
          </w14:textFill>
        </w:rPr>
        <w:t xml:space="preserve">can affect the disease outcome </w:t>
      </w:r>
      <w:r>
        <w:rPr>
          <w:rFonts w:ascii="Times New Roman" w:hAnsi="Times New Roman"/>
          <w:color w:val="000000" w:themeColor="text1"/>
          <w:sz w:val="28"/>
          <w:szCs w:val="28"/>
          <w:lang w:val="en-US"/>
          <w14:textFill>
            <w14:solidFill>
              <w14:schemeClr w14:val="tx1"/>
            </w14:solidFill>
          </w14:textFill>
        </w:rPr>
        <w:fldChar w:fldCharType="begin"/>
      </w:r>
      <w:r>
        <w:rPr>
          <w:rFonts w:ascii="Times New Roman" w:hAnsi="Times New Roman"/>
          <w:color w:val="000000" w:themeColor="text1"/>
          <w:sz w:val="28"/>
          <w:szCs w:val="28"/>
          <w:lang w:val="en-US"/>
          <w14:textFill>
            <w14:solidFill>
              <w14:schemeClr w14:val="tx1"/>
            </w14:solidFill>
          </w14:textFill>
        </w:rPr>
        <w:instrText xml:space="preserve"> ADDIN EN.CITE &lt;EndNote&gt;&lt;Cite&gt;&lt;Author&gt;Cornet&lt;/Author&gt;&lt;Year&gt;2014&lt;/Year&gt;&lt;RecNum&gt;117&lt;/RecNum&gt;&lt;DisplayText&gt;(Cornet and Sorci, 2014)&lt;/DisplayText&gt;&lt;record&gt;&lt;rec-number&gt;117&lt;/rec-number&gt;&lt;foreign-keys&gt;&lt;key app="EN" db-id="vdp55rrtpsvttyexws9v5ef7vtwddztw2sz2" timestamp="1680686411"&gt;117&lt;/key&gt;&lt;/foreign-keys&gt;&lt;ref-type name="Journal Article"&gt;17&lt;/ref-type&gt;&lt;contributors&gt;&lt;authors&gt;&lt;author&gt;Cornet, S&lt;/author&gt;&lt;author&gt;Sorci, G&lt;/author&gt;&lt;/authors&gt;&lt;/contributors&gt;&lt;titles&gt;&lt;title&gt;Avian malaria models of disease&lt;/title&gt;&lt;secondary-title&gt;Encyclopedia of malaria, M. Hommel and PG Kremsner (eds.). Springer New York, New York City, New York&lt;/secondary-title&gt;&lt;/titles&gt;&lt;periodical&gt;&lt;full-title&gt;Encyclopedia of malaria, M. Hommel and PG Kremsner (eds.). Springer New York, New York City, New York&lt;/full-title&gt;&lt;/periodical&gt;&lt;pages&gt;1-11&lt;/pages&gt;&lt;dates&gt;&lt;year&gt;2014&lt;/year&gt;&lt;/dates&gt;&lt;urls&gt;&lt;/urls&gt;&lt;/record&gt;&lt;/Cite&gt;&lt;/EndNote&gt;</w:instrText>
      </w:r>
      <w:r>
        <w:rPr>
          <w:rFonts w:ascii="Times New Roman" w:hAnsi="Times New Roman"/>
          <w:color w:val="000000" w:themeColor="text1"/>
          <w:sz w:val="28"/>
          <w:szCs w:val="28"/>
          <w:lang w:val="en-US"/>
          <w14:textFill>
            <w14:solidFill>
              <w14:schemeClr w14:val="tx1"/>
            </w14:solidFill>
          </w14:textFill>
        </w:rPr>
        <w:fldChar w:fldCharType="separate"/>
      </w:r>
      <w:r>
        <w:rPr>
          <w:rFonts w:ascii="Times New Roman" w:hAnsi="Times New Roman"/>
          <w:color w:val="000000" w:themeColor="text1"/>
          <w:sz w:val="28"/>
          <w:szCs w:val="28"/>
          <w:lang w:val="en-US"/>
          <w14:textFill>
            <w14:solidFill>
              <w14:schemeClr w14:val="tx1"/>
            </w14:solidFill>
          </w14:textFill>
        </w:rPr>
        <w:t>(Cornet and Sorci, 2014)</w:t>
      </w:r>
      <w:r>
        <w:rPr>
          <w:rFonts w:ascii="Times New Roman" w:hAnsi="Times New Roman"/>
          <w:color w:val="000000" w:themeColor="text1"/>
          <w:sz w:val="28"/>
          <w:szCs w:val="28"/>
          <w:lang w:val="en-US"/>
          <w14:textFill>
            <w14:solidFill>
              <w14:schemeClr w14:val="tx1"/>
            </w14:solidFill>
          </w14:textFill>
        </w:rPr>
        <w:fldChar w:fldCharType="end"/>
      </w:r>
      <w:r>
        <w:rPr>
          <w:rFonts w:ascii="Times New Roman" w:hAnsi="Times New Roman"/>
          <w:color w:val="000000" w:themeColor="text1"/>
          <w:sz w:val="28"/>
          <w:szCs w:val="28"/>
          <w:lang w:val="en-US"/>
          <w14:textFill>
            <w14:solidFill>
              <w14:schemeClr w14:val="tx1"/>
            </w14:solidFill>
          </w14:textFill>
        </w:rPr>
        <w:t xml:space="preserve">. In </w:t>
      </w:r>
      <w:r>
        <w:rPr>
          <w:rFonts w:ascii="Times New Roman" w:hAnsi="Times New Roman"/>
          <w:sz w:val="28"/>
          <w:szCs w:val="28"/>
          <w:lang w:val="en-US"/>
        </w:rPr>
        <w:t xml:space="preserve">the study by </w:t>
      </w:r>
      <w:r>
        <w:rPr>
          <w:rFonts w:ascii="Times New Roman" w:hAnsi="Times New Roman"/>
          <w:color w:val="000000" w:themeColor="text1"/>
          <w:sz w:val="28"/>
          <w:szCs w:val="28"/>
          <w:lang w:val="en-US"/>
          <w14:textFill>
            <w14:solidFill>
              <w14:schemeClr w14:val="tx1"/>
            </w14:solidFill>
          </w14:textFill>
        </w:rPr>
        <w:fldChar w:fldCharType="begin"/>
      </w:r>
      <w:r>
        <w:rPr>
          <w:rFonts w:ascii="Times New Roman" w:hAnsi="Times New Roman"/>
          <w:color w:val="000000" w:themeColor="text1"/>
          <w:sz w:val="28"/>
          <w:szCs w:val="28"/>
          <w:lang w:val="en-US"/>
          <w14:textFill>
            <w14:solidFill>
              <w14:schemeClr w14:val="tx1"/>
            </w14:solidFill>
          </w14:textFill>
        </w:rPr>
        <w:instrText xml:space="preserve"> ADDIN EN.CITE &lt;EndNote&gt;&lt;Cite AuthorYear="1"&gt;&lt;Author&gt;Hahn&lt;/Author&gt;&lt;Year&gt;2018&lt;/Year&gt;&lt;RecNum&gt;23&lt;/RecNum&gt;&lt;DisplayText&gt;Hahn et al. (2018)&lt;/DisplayText&gt;&lt;record&gt;&lt;rec-number&gt;23&lt;/rec-number&gt;&lt;foreign-keys&gt;&lt;key app="EN" db-id="vdp55rrtpsvttyexws9v5ef7vtwddztw2sz2" timestamp="1670073943"&gt;23&lt;/key&gt;&lt;/foreign-keys&gt;&lt;ref-type name="Journal Article"&gt;17&lt;/ref-type&gt;&lt;contributors&gt;&lt;authors&gt;&lt;author&gt;Hahn, Steffen&lt;/author&gt;&lt;author&gt;Bauer, Silke&lt;/author&gt;&lt;author&gt;Dimitrov, Dimitar&lt;/author&gt;&lt;author&gt;Emmenegger, Tamara&lt;/author&gt;&lt;author&gt;Ivanova, Karina&lt;/author&gt;&lt;author&gt;Zehtindjiev, Pavel&lt;/author&gt;&lt;author&gt;Buttemer, William A&lt;/author&gt;&lt;/authors&gt;&lt;/contributors&gt;&lt;titles&gt;&lt;title&gt;Low intensity blood parasite infections do not reduce the aerobic performance of migratory birds&lt;/title&gt;&lt;secondary-title&gt;Proceedings of the Royal Society B: Biological Sciences&lt;/secondary-title&gt;&lt;/titles&gt;&lt;periodical&gt;&lt;full-title&gt;Proceedings of the Royal Society B: Biological Sciences&lt;/full-title&gt;&lt;/periodical&gt;&lt;pages&gt;20172307&lt;/pages&gt;&lt;volume&gt;285&lt;/volume&gt;&lt;number&gt;1871&lt;/number&gt;&lt;dates&gt;&lt;year&gt;2018&lt;/year&gt;&lt;/dates&gt;&lt;isbn&gt;0962-8452&lt;/isbn&gt;&lt;urls&gt;&lt;/urls&gt;&lt;/record&gt;&lt;/Cite&gt;&lt;/EndNote&gt;</w:instrText>
      </w:r>
      <w:r>
        <w:rPr>
          <w:rFonts w:ascii="Times New Roman" w:hAnsi="Times New Roman"/>
          <w:color w:val="000000" w:themeColor="text1"/>
          <w:sz w:val="28"/>
          <w:szCs w:val="28"/>
          <w:lang w:val="en-US"/>
          <w14:textFill>
            <w14:solidFill>
              <w14:schemeClr w14:val="tx1"/>
            </w14:solidFill>
          </w14:textFill>
        </w:rPr>
        <w:fldChar w:fldCharType="separate"/>
      </w:r>
      <w:r>
        <w:rPr>
          <w:rFonts w:ascii="Times New Roman" w:hAnsi="Times New Roman"/>
          <w:color w:val="000000" w:themeColor="text1"/>
          <w:sz w:val="28"/>
          <w:szCs w:val="28"/>
          <w:lang w:val="en-US"/>
          <w14:textFill>
            <w14:solidFill>
              <w14:schemeClr w14:val="tx1"/>
            </w14:solidFill>
          </w14:textFill>
        </w:rPr>
        <w:t>Hahn et al. (2018)</w:t>
      </w:r>
      <w:r>
        <w:rPr>
          <w:rFonts w:ascii="Times New Roman" w:hAnsi="Times New Roman"/>
          <w:color w:val="000000" w:themeColor="text1"/>
          <w:sz w:val="28"/>
          <w:szCs w:val="28"/>
          <w:lang w:val="en-US"/>
          <w14:textFill>
            <w14:solidFill>
              <w14:schemeClr w14:val="tx1"/>
            </w14:solidFill>
          </w14:textFill>
        </w:rPr>
        <w:fldChar w:fldCharType="end"/>
      </w:r>
      <w:r>
        <w:rPr>
          <w:rFonts w:ascii="Times New Roman" w:hAnsi="Times New Roman"/>
          <w:color w:val="000000" w:themeColor="text1"/>
          <w:sz w:val="28"/>
          <w:szCs w:val="28"/>
          <w:lang w:val="en-US"/>
          <w14:textFill>
            <w14:solidFill>
              <w14:schemeClr w14:val="tx1"/>
            </w14:solidFill>
          </w14:textFill>
        </w:rPr>
        <w:t xml:space="preserve">, peak parasitemia was lower than 1% of parasitized erythrocytes, while in </w:t>
      </w:r>
      <w:bookmarkStart w:id="12" w:name="_Hlk144133247"/>
      <w:r>
        <w:rPr>
          <w:rFonts w:ascii="Times New Roman" w:hAnsi="Times New Roman"/>
          <w:color w:val="000000" w:themeColor="text1"/>
          <w:sz w:val="28"/>
          <w:szCs w:val="28"/>
          <w:lang w:val="en-US"/>
          <w14:textFill>
            <w14:solidFill>
              <w14:schemeClr w14:val="tx1"/>
            </w14:solidFill>
          </w14:textFill>
        </w:rPr>
        <w:t xml:space="preserve">Hayworth et. al. </w:t>
      </w:r>
      <w:bookmarkEnd w:id="12"/>
      <w:r>
        <w:rPr>
          <w:rFonts w:ascii="Times New Roman" w:hAnsi="Times New Roman"/>
          <w:color w:val="000000" w:themeColor="text1"/>
          <w:sz w:val="28"/>
          <w:szCs w:val="28"/>
          <w:lang w:val="en-US"/>
          <w14:textFill>
            <w14:solidFill>
              <w14:schemeClr w14:val="tx1"/>
            </w14:solidFill>
          </w14:textFill>
        </w:rPr>
        <w:fldChar w:fldCharType="begin"/>
      </w:r>
      <w:r>
        <w:rPr>
          <w:rFonts w:ascii="Times New Roman" w:hAnsi="Times New Roman"/>
          <w:color w:val="000000" w:themeColor="text1"/>
          <w:sz w:val="28"/>
          <w:szCs w:val="28"/>
          <w:lang w:val="en-US"/>
          <w14:textFill>
            <w14:solidFill>
              <w14:schemeClr w14:val="tx1"/>
            </w14:solidFill>
          </w14:textFill>
        </w:rPr>
        <w:instrText xml:space="preserve"> ADDIN EN.CITE &lt;EndNote&gt;&lt;Cite ExcludeAuth="1"&gt;&lt;Author&gt;Hayworth&lt;/Author&gt;&lt;Year&gt;1987&lt;/Year&gt;&lt;RecNum&gt;22&lt;/RecNum&gt;&lt;DisplayText&gt;(1987)&lt;/DisplayText&gt;&lt;record&gt;&lt;rec-number&gt;22&lt;/rec-number&gt;&lt;foreign-keys&gt;&lt;key app="EN" db-id="vdp55rrtpsvttyexws9v5ef7vtwddztw2sz2" timestamp="1670073883"&gt;22&lt;/key&gt;&lt;/foreign-keys&gt;&lt;ref-type name="Journal Article"&gt;17&lt;/ref-type&gt;&lt;contributors&gt;&lt;authors&gt;&lt;author&gt;Hayworth, Anita M&lt;/author&gt;&lt;author&gt;Charles van Riper, III&lt;/author&gt;&lt;author&gt;Weathers, Wesley W&lt;/author&gt;&lt;/authors&gt;&lt;/contributors&gt;&lt;titles&gt;&lt;title&gt;Effects of Plasmodium relictum on the metabolic rate and body temperature in canaries (Serinus canarius)&lt;/title&gt;&lt;secondary-title&gt;The Journal of Parasitology&lt;/secondary-title&gt;&lt;/titles&gt;&lt;periodical&gt;&lt;full-title&gt;The Journal of Parasitology&lt;/full-title&gt;&lt;/periodical&gt;&lt;pages&gt;850-853&lt;/pages&gt;&lt;dates&gt;&lt;year&gt;1987&lt;/year&gt;&lt;/dates&gt;&lt;isbn&gt;0022-3395&lt;/isbn&gt;&lt;urls&gt;&lt;/urls&gt;&lt;/record&gt;&lt;/Cite&gt;&lt;/EndNote&gt;</w:instrText>
      </w:r>
      <w:r>
        <w:rPr>
          <w:rFonts w:ascii="Times New Roman" w:hAnsi="Times New Roman"/>
          <w:color w:val="000000" w:themeColor="text1"/>
          <w:sz w:val="28"/>
          <w:szCs w:val="28"/>
          <w:lang w:val="en-US"/>
          <w14:textFill>
            <w14:solidFill>
              <w14:schemeClr w14:val="tx1"/>
            </w14:solidFill>
          </w14:textFill>
        </w:rPr>
        <w:fldChar w:fldCharType="separate"/>
      </w:r>
      <w:r>
        <w:rPr>
          <w:rFonts w:ascii="Times New Roman" w:hAnsi="Times New Roman"/>
          <w:color w:val="000000" w:themeColor="text1"/>
          <w:sz w:val="28"/>
          <w:szCs w:val="28"/>
          <w:lang w:val="en-US"/>
          <w14:textFill>
            <w14:solidFill>
              <w14:schemeClr w14:val="tx1"/>
            </w14:solidFill>
          </w14:textFill>
        </w:rPr>
        <w:t>(1987)</w:t>
      </w:r>
      <w:r>
        <w:rPr>
          <w:rFonts w:ascii="Times New Roman" w:hAnsi="Times New Roman"/>
          <w:color w:val="000000" w:themeColor="text1"/>
          <w:sz w:val="28"/>
          <w:szCs w:val="28"/>
          <w:lang w:val="en-US"/>
          <w14:textFill>
            <w14:solidFill>
              <w14:schemeClr w14:val="tx1"/>
            </w14:solidFill>
          </w14:textFill>
        </w:rPr>
        <w:fldChar w:fldCharType="end"/>
      </w:r>
      <w:r>
        <w:rPr>
          <w:rFonts w:ascii="Times New Roman" w:hAnsi="Times New Roman"/>
          <w:color w:val="000000" w:themeColor="text1"/>
          <w:sz w:val="28"/>
          <w:szCs w:val="28"/>
          <w:lang w:val="en-US"/>
          <w14:textFill>
            <w14:solidFill>
              <w14:schemeClr w14:val="tx1"/>
            </w14:solidFill>
          </w14:textFill>
        </w:rPr>
        <w:t xml:space="preserve"> it ranged </w:t>
      </w:r>
      <w:r>
        <w:rPr>
          <w:rFonts w:ascii="Times New Roman" w:hAnsi="Times New Roman"/>
          <w:sz w:val="28"/>
          <w:szCs w:val="28"/>
          <w:lang w:val="en-US"/>
        </w:rPr>
        <w:t xml:space="preserve">from </w:t>
      </w:r>
      <w:r>
        <w:rPr>
          <w:rFonts w:ascii="Times New Roman" w:hAnsi="Times New Roman"/>
          <w:color w:val="000000" w:themeColor="text1"/>
          <w:sz w:val="28"/>
          <w:szCs w:val="28"/>
          <w:lang w:val="en-US"/>
          <w14:textFill>
            <w14:solidFill>
              <w14:schemeClr w14:val="tx1"/>
            </w14:solidFill>
          </w14:textFill>
        </w:rPr>
        <w:t xml:space="preserve">1.32% to 50%. It </w:t>
      </w:r>
      <w:r>
        <w:rPr>
          <w:rFonts w:ascii="Times New Roman" w:hAnsi="Times New Roman"/>
          <w:sz w:val="28"/>
          <w:szCs w:val="28"/>
          <w:lang w:val="en-US"/>
        </w:rPr>
        <w:t xml:space="preserve">appears </w:t>
      </w:r>
      <w:r>
        <w:rPr>
          <w:rFonts w:ascii="Times New Roman" w:hAnsi="Times New Roman"/>
          <w:color w:val="000000" w:themeColor="text1"/>
          <w:sz w:val="28"/>
          <w:szCs w:val="28"/>
          <w:lang w:val="en-US"/>
          <w14:textFill>
            <w14:solidFill>
              <w14:schemeClr w14:val="tx1"/>
            </w14:solidFill>
          </w14:textFill>
        </w:rPr>
        <w:t xml:space="preserve">evident that the higher the parasitemia, the more detrimental consequences it has on bird`s health in general, and </w:t>
      </w:r>
      <w:r>
        <w:rPr>
          <w:rFonts w:ascii="Times New Roman" w:hAnsi="Times New Roman"/>
          <w:sz w:val="28"/>
          <w:szCs w:val="28"/>
          <w:lang w:val="en-US"/>
        </w:rPr>
        <w:t>consequently,</w:t>
      </w:r>
      <w:r>
        <w:rPr>
          <w:rFonts w:ascii="Times New Roman" w:hAnsi="Times New Roman"/>
          <w:color w:val="000000" w:themeColor="text1"/>
          <w:sz w:val="28"/>
          <w:szCs w:val="28"/>
          <w:lang w:val="en-US"/>
          <w14:textFill>
            <w14:solidFill>
              <w14:schemeClr w14:val="tx1"/>
            </w14:solidFill>
          </w14:textFill>
        </w:rPr>
        <w:t xml:space="preserve"> strongly i</w:t>
      </w:r>
      <w:r>
        <w:rPr>
          <w:rFonts w:ascii="Times New Roman" w:hAnsi="Times New Roman"/>
          <w:sz w:val="28"/>
          <w:szCs w:val="28"/>
          <w:lang w:val="en-US"/>
        </w:rPr>
        <w:t xml:space="preserve">t should </w:t>
      </w:r>
      <w:r>
        <w:rPr>
          <w:rFonts w:ascii="Times New Roman" w:hAnsi="Times New Roman"/>
          <w:color w:val="000000" w:themeColor="text1"/>
          <w:sz w:val="28"/>
          <w:szCs w:val="28"/>
          <w:lang w:val="en-US"/>
          <w14:textFill>
            <w14:solidFill>
              <w14:schemeClr w14:val="tx1"/>
            </w14:solidFill>
          </w14:textFill>
        </w:rPr>
        <w:t>affect host metabolic rate in particular</w:t>
      </w:r>
      <w:r>
        <w:rPr>
          <w:rFonts w:ascii="Times New Roman" w:hAnsi="Times New Roman"/>
          <w:sz w:val="28"/>
          <w:szCs w:val="28"/>
          <w:lang w:val="en-US"/>
        </w:rPr>
        <w:t xml:space="preserve">. </w:t>
      </w:r>
      <w:r>
        <w:rPr>
          <w:rFonts w:ascii="Times New Roman" w:hAnsi="Times New Roman"/>
          <w:color w:val="000000" w:themeColor="text1"/>
          <w:sz w:val="28"/>
          <w:szCs w:val="28"/>
          <w:lang w:val="en-US"/>
          <w14:textFill>
            <w14:solidFill>
              <w14:schemeClr w14:val="tx1"/>
            </w14:solidFill>
          </w14:textFill>
        </w:rPr>
        <w:t xml:space="preserve">Hayworth et. al. </w:t>
      </w:r>
      <w:r>
        <w:rPr>
          <w:rFonts w:ascii="Times New Roman" w:hAnsi="Times New Roman"/>
          <w:sz w:val="28"/>
          <w:szCs w:val="28"/>
          <w:lang w:val="en-US"/>
        </w:rPr>
        <w:fldChar w:fldCharType="begin"/>
      </w:r>
      <w:r>
        <w:rPr>
          <w:rFonts w:ascii="Times New Roman" w:hAnsi="Times New Roman"/>
          <w:sz w:val="28"/>
          <w:szCs w:val="28"/>
          <w:lang w:val="en-US"/>
        </w:rPr>
        <w:instrText xml:space="preserve"> ADDIN EN.CITE &lt;EndNote&gt;&lt;Cite ExcludeAuth="1"&gt;&lt;Author&gt;Hayworth&lt;/Author&gt;&lt;Year&gt;1987&lt;/Year&gt;&lt;RecNum&gt;22&lt;/RecNum&gt;&lt;DisplayText&gt;(1987)&lt;/DisplayText&gt;&lt;record&gt;&lt;rec-number&gt;22&lt;/rec-number&gt;&lt;foreign-keys&gt;&lt;key app="EN" db-id="vdp55rrtpsvttyexws9v5ef7vtwddztw2sz2" timestamp="1670073883"&gt;22&lt;/key&gt;&lt;/foreign-keys&gt;&lt;ref-type name="Journal Article"&gt;17&lt;/ref-type&gt;&lt;contributors&gt;&lt;authors&gt;&lt;author&gt;Hayworth, Anita M&lt;/author&gt;&lt;author&gt;Charles van Riper, III&lt;/author&gt;&lt;author&gt;Weathers, Wesley W&lt;/author&gt;&lt;/authors&gt;&lt;/contributors&gt;&lt;titles&gt;&lt;title&gt;Effects of Plasmodium relictum on the metabolic rate and body temperature in canaries (Serinus canarius)&lt;/title&gt;&lt;secondary-title&gt;The Journal of Parasitology&lt;/secondary-title&gt;&lt;/titles&gt;&lt;periodical&gt;&lt;full-title&gt;The Journal of Parasitology&lt;/full-title&gt;&lt;/periodical&gt;&lt;pages&gt;850-853&lt;/pages&gt;&lt;dates&gt;&lt;year&gt;1987&lt;/year&gt;&lt;/dates&gt;&lt;isbn&gt;0022-3395&lt;/isbn&gt;&lt;urls&gt;&lt;/urls&gt;&lt;/record&gt;&lt;/Cite&gt;&lt;/EndNote&gt;</w:instrText>
      </w:r>
      <w:r>
        <w:rPr>
          <w:rFonts w:ascii="Times New Roman" w:hAnsi="Times New Roman"/>
          <w:sz w:val="28"/>
          <w:szCs w:val="28"/>
          <w:lang w:val="en-US"/>
        </w:rPr>
        <w:fldChar w:fldCharType="separate"/>
      </w:r>
      <w:r>
        <w:rPr>
          <w:rFonts w:ascii="Times New Roman" w:hAnsi="Times New Roman"/>
          <w:sz w:val="28"/>
          <w:szCs w:val="28"/>
          <w:lang w:val="en-US"/>
        </w:rPr>
        <w:t>(1987)</w:t>
      </w:r>
      <w:r>
        <w:rPr>
          <w:rFonts w:ascii="Times New Roman" w:hAnsi="Times New Roman"/>
          <w:sz w:val="28"/>
          <w:szCs w:val="28"/>
          <w:lang w:val="en-US"/>
        </w:rPr>
        <w:fldChar w:fldCharType="end"/>
      </w:r>
      <w:r>
        <w:rPr>
          <w:rFonts w:ascii="Times New Roman" w:hAnsi="Times New Roman"/>
          <w:sz w:val="28"/>
          <w:szCs w:val="28"/>
          <w:lang w:val="en-US"/>
        </w:rPr>
        <w:t xml:space="preserve"> found a significant positive correlation between level of parasitemia at the peak and the relative decrease in oxygen consumption during low temperature conditions, though it was not significant in the thermoneutral zone. </w:t>
      </w:r>
    </w:p>
    <w:p>
      <w:pPr>
        <w:spacing w:line="360" w:lineRule="auto"/>
        <w:jc w:val="both"/>
        <w:rPr>
          <w:rFonts w:ascii="Times New Roman" w:hAnsi="Times New Roman"/>
          <w:sz w:val="28"/>
          <w:szCs w:val="28"/>
          <w:lang w:val="en-US"/>
        </w:rPr>
      </w:pPr>
      <w:r>
        <w:rPr>
          <w:rFonts w:ascii="Times New Roman" w:hAnsi="Times New Roman"/>
          <w:sz w:val="28"/>
          <w:szCs w:val="28"/>
          <w:lang w:val="en-US"/>
        </w:rPr>
        <w:t xml:space="preserve">In the light of these considerations, it is curious that for siskins from the GRW2 group, our GAMMalso showed a period of lowered RMR, albeit short. During that time period (6-12 DPI) the average level of parasitemia was relatively small, indicating that acute phase had not appeared </w:t>
      </w:r>
      <w:commentRangeStart w:id="17"/>
      <w:commentRangeStart w:id="18"/>
      <w:r>
        <w:rPr>
          <w:rFonts w:ascii="Times New Roman" w:hAnsi="Times New Roman"/>
          <w:sz w:val="28"/>
          <w:szCs w:val="28"/>
          <w:lang w:val="en-US"/>
        </w:rPr>
        <w:t>yet</w:t>
      </w:r>
      <w:commentRangeEnd w:id="17"/>
      <w:r>
        <w:rPr>
          <w:rStyle w:val="4"/>
          <w:rFonts w:ascii="Times New Roman" w:hAnsi="Times New Roman"/>
          <w:lang w:val="zh-CN" w:eastAsia="zh-CN"/>
        </w:rPr>
        <w:commentReference w:id="17"/>
      </w:r>
      <w:commentRangeEnd w:id="18"/>
      <w:r>
        <w:rPr>
          <w:rStyle w:val="4"/>
          <w:rFonts w:ascii="Times New Roman" w:hAnsi="Times New Roman"/>
          <w:lang w:val="zh-CN" w:eastAsia="zh-CN"/>
        </w:rPr>
        <w:commentReference w:id="18"/>
      </w:r>
      <w:r>
        <w:rPr>
          <w:rFonts w:ascii="Times New Roman" w:hAnsi="Times New Roman"/>
          <w:sz w:val="28"/>
          <w:szCs w:val="28"/>
          <w:lang w:val="en-US"/>
        </w:rPr>
        <w:t xml:space="preserve">. But, starting on day 12 DPI, both RMR and parasitemia began to rise. We assume two possible explanations for this: a) the average parasitemia in the GRW2 group during the crisis was 33%, which is almost two times less than parasitemia in the SGS1 group (50%). This lower parasitemia level in group GRW2 may not have caused sufficient erythrocyte destruction to reduce the metabolic rate. </w:t>
      </w:r>
      <w:r>
        <w:rPr>
          <w:rFonts w:ascii="Times New Roman" w:hAnsi="Times New Roman"/>
          <w:color w:val="000000" w:themeColor="text1"/>
          <w:sz w:val="28"/>
          <w:szCs w:val="28"/>
          <w:lang w:val="en-US"/>
          <w14:textFill>
            <w14:solidFill>
              <w14:schemeClr w14:val="tx1"/>
            </w14:solidFill>
          </w14:textFill>
        </w:rPr>
        <w:t xml:space="preserve">However, we cannot definitively claim that one parasitemia is less severe than the other, especially when both are so high. Additionally, it is noteworthy that relying solely on parasitemia levels within the bloodstream may not consistently offer an accurate assessment of malaria severity. For example, in the case of </w:t>
      </w:r>
      <w:r>
        <w:rPr>
          <w:rFonts w:ascii="Times New Roman" w:hAnsi="Times New Roman"/>
          <w:i/>
          <w:iCs/>
          <w:color w:val="000000" w:themeColor="text1"/>
          <w:sz w:val="28"/>
          <w:szCs w:val="28"/>
          <w:lang w:val="en-US"/>
          <w14:textFill>
            <w14:solidFill>
              <w14:schemeClr w14:val="tx1"/>
            </w14:solidFill>
          </w14:textFill>
        </w:rPr>
        <w:t>P. elongatum</w:t>
      </w:r>
      <w:r>
        <w:rPr>
          <w:rFonts w:ascii="Times New Roman" w:hAnsi="Times New Roman"/>
          <w:color w:val="000000" w:themeColor="text1"/>
          <w:sz w:val="28"/>
          <w:szCs w:val="28"/>
          <w:lang w:val="en-US"/>
          <w14:textFill>
            <w14:solidFill>
              <w14:schemeClr w14:val="tx1"/>
            </w14:solidFill>
          </w14:textFill>
        </w:rPr>
        <w:t xml:space="preserve"> (subgenus Huffia), characterized by typically low-level parasitemia (generally below 1%), it can induce significant pathology </w:t>
      </w:r>
      <w:r>
        <w:rPr>
          <w:rFonts w:ascii="Times New Roman" w:hAnsi="Times New Roman"/>
          <w:color w:val="000000" w:themeColor="text1"/>
          <w:sz w:val="28"/>
          <w:szCs w:val="28"/>
          <w:lang w:val="en-US"/>
          <w14:textFill>
            <w14:solidFill>
              <w14:schemeClr w14:val="tx1"/>
            </w14:solidFill>
          </w14:textFill>
        </w:rPr>
        <w:fldChar w:fldCharType="begin"/>
      </w:r>
      <w:r>
        <w:rPr>
          <w:rFonts w:ascii="Times New Roman" w:hAnsi="Times New Roman"/>
          <w:color w:val="000000" w:themeColor="text1"/>
          <w:sz w:val="28"/>
          <w:szCs w:val="28"/>
          <w:lang w:val="en-US"/>
          <w14:textFill>
            <w14:solidFill>
              <w14:schemeClr w14:val="tx1"/>
            </w14:solidFill>
          </w14:textFill>
        </w:rPr>
        <w:instrText xml:space="preserve"> ADDIN EN.CITE &lt;EndNote&gt;&lt;Cite&gt;&lt;Author&gt;Valkiūnas&lt;/Author&gt;&lt;Year&gt;2008&lt;/Year&gt;&lt;RecNum&gt;182&lt;/RecNum&gt;&lt;DisplayText&gt;(Valkiūnas et al., 2008)&lt;/DisplayText&gt;&lt;record&gt;&lt;rec-number&gt;182&lt;/rec-number&gt;&lt;foreign-keys&gt;&lt;key app="EN" db-id="vdp55rrtpsvttyexws9v5ef7vtwddztw2sz2" timestamp="1694597184"&gt;182&lt;/key&gt;&lt;/foreign-keys&gt;&lt;ref-type name="Journal Article"&gt;17&lt;/ref-type&gt;&lt;contributors&gt;&lt;authors&gt;&lt;author&gt;Valkiūnas, Gediminas&lt;/author&gt;&lt;author&gt;Zehtindjiev, Pavel&lt;/author&gt;&lt;author&gt;Dimitrov, Dimitar&lt;/author&gt;&lt;author&gt;Križanauskienė, Asta&lt;/author&gt;&lt;author&gt;Iezhova, Tatjana A&lt;/author&gt;&lt;author&gt;Bensch, Staffan&lt;/author&gt;&lt;/authors&gt;&lt;/contributors&gt;&lt;titles&gt;&lt;title&gt;Polymerase chain reaction-based identification of Plasmodium (Huffia) elongatum, with remarks on species identity of haemosporidian lineages deposited in GenBank&lt;/title&gt;&lt;secondary-title&gt;Parasitology Research&lt;/secondary-title&gt;&lt;/titles&gt;&lt;periodical&gt;&lt;full-title&gt;Parasitology Research&lt;/full-title&gt;&lt;/periodical&gt;&lt;pages&gt;1185-1193&lt;/pages&gt;&lt;volume&gt;102&lt;/volume&gt;&lt;dates&gt;&lt;year&gt;2008&lt;/year&gt;&lt;/dates&gt;&lt;isbn&gt;0932-0113&lt;/isbn&gt;&lt;urls&gt;&lt;/urls&gt;&lt;/record&gt;&lt;/Cite&gt;&lt;/EndNote&gt;</w:instrText>
      </w:r>
      <w:r>
        <w:rPr>
          <w:rFonts w:ascii="Times New Roman" w:hAnsi="Times New Roman"/>
          <w:color w:val="000000" w:themeColor="text1"/>
          <w:sz w:val="28"/>
          <w:szCs w:val="28"/>
          <w:lang w:val="en-US"/>
          <w14:textFill>
            <w14:solidFill>
              <w14:schemeClr w14:val="tx1"/>
            </w14:solidFill>
          </w14:textFill>
        </w:rPr>
        <w:fldChar w:fldCharType="separate"/>
      </w:r>
      <w:r>
        <w:rPr>
          <w:rFonts w:ascii="Times New Roman" w:hAnsi="Times New Roman"/>
          <w:color w:val="000000" w:themeColor="text1"/>
          <w:sz w:val="28"/>
          <w:szCs w:val="28"/>
          <w:lang w:val="en-US"/>
          <w14:textFill>
            <w14:solidFill>
              <w14:schemeClr w14:val="tx1"/>
            </w14:solidFill>
          </w14:textFill>
        </w:rPr>
        <w:t>(Valkiūnas et al., 2008)</w:t>
      </w:r>
      <w:r>
        <w:rPr>
          <w:rFonts w:ascii="Times New Roman" w:hAnsi="Times New Roman"/>
          <w:color w:val="000000" w:themeColor="text1"/>
          <w:sz w:val="28"/>
          <w:szCs w:val="28"/>
          <w:lang w:val="en-US"/>
          <w14:textFill>
            <w14:solidFill>
              <w14:schemeClr w14:val="tx1"/>
            </w14:solidFill>
          </w14:textFill>
        </w:rPr>
        <w:fldChar w:fldCharType="end"/>
      </w:r>
      <w:r>
        <w:rPr>
          <w:rFonts w:ascii="Times New Roman" w:hAnsi="Times New Roman"/>
          <w:color w:val="000000" w:themeColor="text1"/>
          <w:sz w:val="28"/>
          <w:szCs w:val="28"/>
          <w:lang w:val="en-US"/>
          <w14:textFill>
            <w14:solidFill>
              <w14:schemeClr w14:val="tx1"/>
            </w14:solidFill>
          </w14:textFill>
        </w:rPr>
        <w:t xml:space="preserve">. This arises from its impact on the erythropoietic system within the bone marrow, a consequence of the destruction of stem cells by exoerythrocytic stages </w:t>
      </w:r>
      <w:r>
        <w:rPr>
          <w:rFonts w:ascii="Times New Roman" w:hAnsi="Times New Roman"/>
          <w:color w:val="000000" w:themeColor="text1"/>
          <w:sz w:val="28"/>
          <w:szCs w:val="28"/>
          <w:lang w:val="en-US"/>
          <w14:textFill>
            <w14:solidFill>
              <w14:schemeClr w14:val="tx1"/>
            </w14:solidFill>
          </w14:textFill>
        </w:rPr>
        <w:fldChar w:fldCharType="begin"/>
      </w:r>
      <w:r>
        <w:rPr>
          <w:rFonts w:ascii="Times New Roman" w:hAnsi="Times New Roman"/>
          <w:color w:val="000000" w:themeColor="text1"/>
          <w:sz w:val="28"/>
          <w:szCs w:val="28"/>
          <w:lang w:val="en-US"/>
          <w14:textFill>
            <w14:solidFill>
              <w14:schemeClr w14:val="tx1"/>
            </w14:solidFill>
          </w14:textFill>
        </w:rPr>
        <w:instrText xml:space="preserve"> ADDIN EN.CITE &lt;EndNote&gt;&lt;Cite&gt;&lt;Author&gt;Palinauskas&lt;/Author&gt;&lt;Year&gt;2016&lt;/Year&gt;&lt;RecNum&gt;183&lt;/RecNum&gt;&lt;DisplayText&gt;(Palinauskas et al., 2016)&lt;/DisplayText&gt;&lt;record&gt;&lt;rec-number&gt;183&lt;/rec-number&gt;&lt;foreign-keys&gt;&lt;key app="EN" db-id="vdp55rrtpsvttyexws9v5ef7vtwddztw2sz2" timestamp="1694597221"&gt;183&lt;/key&gt;&lt;/foreign-keys&gt;&lt;ref-type name="Journal Article"&gt;17&lt;/ref-type&gt;&lt;contributors&gt;&lt;authors&gt;&lt;author&gt;Palinauskas, Vaidas&lt;/author&gt;&lt;author&gt;Žiegytė, Rita&lt;/author&gt;&lt;author&gt;Iezhova, Tatjana A&lt;/author&gt;&lt;author&gt;Ilgūnas, Mikas&lt;/author&gt;&lt;author&gt;Bernotienė, Rasa&lt;/author&gt;&lt;author&gt;Valkiūnas, Gediminas&lt;/author&gt;&lt;/authors&gt;&lt;/contributors&gt;&lt;titles&gt;&lt;title&gt;Description, molecular characterisation, diagnostics and life cycle of Plasmodium elongatum (lineage pERIRUB01), the virulent avian malaria parasite&lt;/title&gt;&lt;secondary-title&gt;International Journal for Parasitology&lt;/secondary-title&gt;&lt;/titles&gt;&lt;periodical&gt;&lt;full-title&gt;International journal for parasitology&lt;/full-title&gt;&lt;/periodical&gt;&lt;pages&gt;697-707&lt;/pages&gt;&lt;volume&gt;46&lt;/volume&gt;&lt;number&gt;11&lt;/number&gt;&lt;dates&gt;&lt;year&gt;2016&lt;/year&gt;&lt;/dates&gt;&lt;isbn&gt;0020-7519&lt;/isbn&gt;&lt;urls&gt;&lt;/urls&gt;&lt;/record&gt;&lt;/Cite&gt;&lt;/EndNote&gt;</w:instrText>
      </w:r>
      <w:r>
        <w:rPr>
          <w:rFonts w:ascii="Times New Roman" w:hAnsi="Times New Roman"/>
          <w:color w:val="000000" w:themeColor="text1"/>
          <w:sz w:val="28"/>
          <w:szCs w:val="28"/>
          <w:lang w:val="en-US"/>
          <w14:textFill>
            <w14:solidFill>
              <w14:schemeClr w14:val="tx1"/>
            </w14:solidFill>
          </w14:textFill>
        </w:rPr>
        <w:fldChar w:fldCharType="separate"/>
      </w:r>
      <w:r>
        <w:rPr>
          <w:rFonts w:ascii="Times New Roman" w:hAnsi="Times New Roman"/>
          <w:color w:val="000000" w:themeColor="text1"/>
          <w:sz w:val="28"/>
          <w:szCs w:val="28"/>
          <w:lang w:val="en-US"/>
          <w14:textFill>
            <w14:solidFill>
              <w14:schemeClr w14:val="tx1"/>
            </w14:solidFill>
          </w14:textFill>
        </w:rPr>
        <w:t>(Palinauskas et al., 2016)</w:t>
      </w:r>
      <w:r>
        <w:rPr>
          <w:rFonts w:ascii="Times New Roman" w:hAnsi="Times New Roman"/>
          <w:color w:val="000000" w:themeColor="text1"/>
          <w:sz w:val="28"/>
          <w:szCs w:val="28"/>
          <w:lang w:val="en-US"/>
          <w14:textFill>
            <w14:solidFill>
              <w14:schemeClr w14:val="tx1"/>
            </w14:solidFill>
          </w14:textFill>
        </w:rPr>
        <w:fldChar w:fldCharType="end"/>
      </w:r>
      <w:r>
        <w:rPr>
          <w:rFonts w:ascii="Times New Roman" w:hAnsi="Times New Roman"/>
          <w:color w:val="000000" w:themeColor="text1"/>
          <w:sz w:val="28"/>
          <w:szCs w:val="28"/>
          <w:lang w:val="en-US"/>
          <w14:textFill>
            <w14:solidFill>
              <w14:schemeClr w14:val="tx1"/>
            </w14:solidFill>
          </w14:textFill>
        </w:rPr>
        <w:t xml:space="preserve">. b) the increase in RMR might </w:t>
      </w:r>
      <w:r>
        <w:rPr>
          <w:rFonts w:ascii="Times New Roman" w:hAnsi="Times New Roman"/>
          <w:sz w:val="28"/>
          <w:szCs w:val="28"/>
          <w:lang w:val="en-US"/>
        </w:rPr>
        <w:t>indicate the activation of immune response or, at least, an increase in energy expenditure during the acute phase of an unfamiliar tropical malaria infection. This is suggested by the rise in RMR coincided with the peak parasitemia in birds GRW2 birds 24 DPI. After 30 DPI, the difference between the two experimental groups in RMR became statistically insignificant, with the tendency for birds from the SGS1 group to have a higher rate of metabolism. Interestingly, we observed an increase in oxygen consumption in the Control group after the inoculation of uninfected blood.</w:t>
      </w:r>
      <w:r>
        <w:rPr>
          <w:rFonts w:ascii="Times New Roman" w:hAnsi="Times New Roman"/>
          <w:color w:val="7030A0"/>
          <w:sz w:val="28"/>
          <w:szCs w:val="28"/>
          <w:lang w:val="en-US"/>
        </w:rPr>
        <w:t xml:space="preserve"> </w:t>
      </w:r>
      <w:r>
        <w:rPr>
          <w:rFonts w:ascii="Times New Roman" w:hAnsi="Times New Roman"/>
          <w:sz w:val="28"/>
          <w:szCs w:val="28"/>
          <w:lang w:val="en-US"/>
        </w:rPr>
        <w:t>This increase lasted for about 2 weeks, after which RMR decreased and, by the 5</w:t>
      </w:r>
      <w:r>
        <w:rPr>
          <w:rFonts w:ascii="Times New Roman" w:hAnsi="Times New Roman"/>
          <w:sz w:val="28"/>
          <w:szCs w:val="28"/>
          <w:vertAlign w:val="superscript"/>
          <w:lang w:val="en-US"/>
        </w:rPr>
        <w:t>th</w:t>
      </w:r>
      <w:r>
        <w:rPr>
          <w:rFonts w:ascii="Times New Roman" w:hAnsi="Times New Roman"/>
          <w:sz w:val="28"/>
          <w:szCs w:val="28"/>
          <w:lang w:val="en-US"/>
        </w:rPr>
        <w:t xml:space="preserve"> week, became indistinguishable from the initial level. We see a possible reason for this in: a) stress, because with the beginning of the experiment, birds were regularly subjected to handling, which may have caused a short term stress additional to chronic stress from captivity </w:t>
      </w:r>
      <w:r>
        <w:rPr>
          <w:rFonts w:ascii="Times New Roman" w:hAnsi="Times New Roman"/>
          <w:sz w:val="28"/>
          <w:szCs w:val="28"/>
          <w:lang w:val="en-US"/>
        </w:rPr>
        <w:fldChar w:fldCharType="begin"/>
      </w:r>
      <w:r>
        <w:rPr>
          <w:rFonts w:ascii="Times New Roman" w:hAnsi="Times New Roman"/>
          <w:sz w:val="28"/>
          <w:szCs w:val="28"/>
          <w:lang w:val="en-US"/>
        </w:rPr>
        <w:instrText xml:space="preserve"> ADDIN EN.CITE &lt;EndNote&gt;&lt;Cite&gt;&lt;Author&gt;Thompson&lt;/Author&gt;&lt;Year&gt;2015&lt;/Year&gt;&lt;RecNum&gt;112&lt;/RecNum&gt;&lt;DisplayText&gt;(Thompson et al., 2015; Li et al., 2019)&lt;/DisplayText&gt;&lt;record&gt;&lt;rec-number&gt;112&lt;/rec-number&gt;&lt;foreign-keys&gt;&lt;key app="EN" db-id="vdp55rrtpsvttyexws9v5ef7vtwddztw2sz2" timestamp="1679497699"&gt;112&lt;/key&gt;&lt;/foreign-keys&gt;&lt;ref-type name="Journal Article"&gt;17&lt;/ref-type&gt;&lt;contributors&gt;&lt;authors&gt;&lt;author&gt;Thompson, Lindy J&lt;/author&gt;&lt;author&gt;Brown, Mark&lt;/author&gt;&lt;author&gt;Downs, Colleen T&lt;/author&gt;&lt;/authors&gt;&lt;/contributors&gt;&lt;titles&gt;&lt;title&gt;The effects of long-term captivity on the metabolic parameters of a small Afrotropical bird&lt;/title&gt;&lt;secondary-title&gt;Journal of Comparative Physiology B&lt;/secondary-title&gt;&lt;/titles&gt;&lt;periodical&gt;&lt;full-title&gt;Journal of Comparative Physiology B&lt;/full-title&gt;&lt;/periodical&gt;&lt;pages&gt;343-354&lt;/pages&gt;&lt;volume&gt;185&lt;/volume&gt;&lt;dates&gt;&lt;year&gt;2015&lt;/year&gt;&lt;/dates&gt;&lt;isbn&gt;0174-1578&lt;/isbn&gt;&lt;urls&gt;&lt;/urls&gt;&lt;/record&gt;&lt;/Cite&gt;&lt;Cite&gt;&lt;Author&gt;Li&lt;/Author&gt;&lt;Year&gt;2019&lt;/Year&gt;&lt;RecNum&gt;141&lt;/RecNum&gt;&lt;record&gt;&lt;rec-number&gt;141&lt;/rec-number&gt;&lt;foreign-keys&gt;&lt;key app="EN" db-id="vdp55rrtpsvttyexws9v5ef7vtwddztw2sz2" timestamp="1682685869"&gt;141&lt;/key&gt;&lt;/foreign-keys&gt;&lt;ref-type name="Journal Article"&gt;17&lt;/ref-type&gt;&lt;contributors&gt;&lt;authors&gt;&lt;author&gt;Li, Mo&lt;/author&gt;&lt;author&gt;Zhu, Weiwei&lt;/author&gt;&lt;author&gt;Wang, Yang&lt;/author&gt;&lt;author&gt;Sun, Yanfeng&lt;/author&gt;&lt;author&gt;Li, Juyong&lt;/author&gt;&lt;author&gt;Liu, Xuelu&lt;/author&gt;&lt;author&gt;Wu, Yuefeng&lt;/author&gt;&lt;author&gt;Gao, Xuebin&lt;/author&gt;&lt;author&gt;Li, Dongming&lt;/author&gt;&lt;/authors&gt;&lt;/contributors&gt;&lt;titles&gt;&lt;title&gt;Effects of capture and captivity on plasma corticosterone and metabolite levels in breeding Eurasian Tree Sparrows&lt;/title&gt;&lt;secondary-title&gt;Avian Research&lt;/secondary-title&gt;&lt;/titles&gt;&lt;periodical&gt;&lt;full-title&gt;Avian Research&lt;/full-title&gt;&lt;/periodical&gt;&lt;pages&gt;1-10&lt;/pages&gt;&lt;volume&gt;10&lt;/volume&gt;&lt;dates&gt;&lt;year&gt;2019&lt;/year&gt;&lt;/dates&gt;&lt;urls&gt;&lt;/urls&gt;&lt;/record&gt;&lt;/Cite&gt;&lt;/EndNote&gt;</w:instrText>
      </w:r>
      <w:r>
        <w:rPr>
          <w:rFonts w:ascii="Times New Roman" w:hAnsi="Times New Roman"/>
          <w:sz w:val="28"/>
          <w:szCs w:val="28"/>
          <w:lang w:val="en-US"/>
        </w:rPr>
        <w:fldChar w:fldCharType="separate"/>
      </w:r>
      <w:r>
        <w:rPr>
          <w:rFonts w:ascii="Times New Roman" w:hAnsi="Times New Roman"/>
          <w:sz w:val="28"/>
          <w:szCs w:val="28"/>
          <w:lang w:val="en-US"/>
        </w:rPr>
        <w:t>(Thompson et al., 2015; Li et al., 2019)</w:t>
      </w:r>
      <w:r>
        <w:rPr>
          <w:rFonts w:ascii="Times New Roman" w:hAnsi="Times New Roman"/>
          <w:sz w:val="28"/>
          <w:szCs w:val="28"/>
          <w:lang w:val="en-US"/>
        </w:rPr>
        <w:fldChar w:fldCharType="end"/>
      </w:r>
      <w:r>
        <w:rPr>
          <w:rFonts w:ascii="Times New Roman" w:hAnsi="Times New Roman"/>
          <w:sz w:val="28"/>
          <w:szCs w:val="28"/>
          <w:lang w:val="en-US"/>
        </w:rPr>
        <w:t xml:space="preserve">; b) immune response due to the inoculation with uninfected blood, since blood itself can cause an inflammatory response </w:t>
      </w:r>
      <w:r>
        <w:rPr>
          <w:rFonts w:ascii="Times New Roman" w:hAnsi="Times New Roman"/>
          <w:sz w:val="28"/>
          <w:szCs w:val="28"/>
          <w:lang w:val="en-US"/>
        </w:rPr>
        <w:fldChar w:fldCharType="begin"/>
      </w:r>
      <w:r>
        <w:rPr>
          <w:rFonts w:ascii="Times New Roman" w:hAnsi="Times New Roman"/>
          <w:sz w:val="28"/>
          <w:szCs w:val="28"/>
          <w:lang w:val="en-US"/>
        </w:rPr>
        <w:instrText xml:space="preserve"> ADDIN EN.CITE &lt;EndNote&gt;&lt;Cite&gt;&lt;Author&gt;Ellis&lt;/Author&gt;&lt;Year&gt;2015&lt;/Year&gt;&lt;RecNum&gt;12&lt;/RecNum&gt;&lt;DisplayText&gt;(Ellis et al., 2015; Garraud et al., 2016)&lt;/DisplayText&gt;&lt;record&gt;&lt;rec-number&gt;12&lt;/rec-number&gt;&lt;foreign-keys&gt;&lt;key app="EN" db-id="vdp55rrtpsvttyexws9v5ef7vtwddztw2sz2" timestamp="1670072768"&gt;12&lt;/key&gt;&lt;/foreign-keys&gt;&lt;ref-type name="Journal Article"&gt;17&lt;/ref-type&gt;&lt;contributors&gt;&lt;authors&gt;&lt;author&gt;Ellis, Vincenzo A&lt;/author&gt;&lt;author&gt;Cornet, Stéphane&lt;/author&gt;&lt;author&gt;Merrill, Loren&lt;/author&gt;&lt;author&gt;Kunkel, Melanie R&lt;/author&gt;&lt;author&gt;Tsunekage, Toshi&lt;/author&gt;&lt;author&gt;Ricklefs, Robert E&lt;/author&gt;&lt;/authors&gt;&lt;/contributors&gt;&lt;titles&gt;&lt;title&gt;Host immune responses to experimental infection of Plasmodium relictum (lineage SGS1) in domestic canaries (Serinus canaria)&lt;/title&gt;&lt;secondary-title&gt;Parasitology Research&lt;/secondary-title&gt;&lt;/titles&gt;&lt;periodical&gt;&lt;full-title&gt;Parasitology Research&lt;/full-title&gt;&lt;/periodical&gt;&lt;pages&gt;3627-3636&lt;/pages&gt;&lt;volume&gt;114&lt;/volume&gt;&lt;number&gt;10&lt;/number&gt;&lt;dates&gt;&lt;year&gt;2015&lt;/year&gt;&lt;/dates&gt;&lt;isbn&gt;1432-1955&lt;/isbn&gt;&lt;urls&gt;&lt;/urls&gt;&lt;/record&gt;&lt;/Cite&gt;&lt;Cite&gt;&lt;Author&gt;Garraud&lt;/Author&gt;&lt;Year&gt;2016&lt;/Year&gt;&lt;RecNum&gt;113&lt;/RecNum&gt;&lt;record&gt;&lt;rec-number&gt;113&lt;/rec-number&gt;&lt;foreign-keys&gt;&lt;key app="EN" db-id="vdp55rrtpsvttyexws9v5ef7vtwddztw2sz2" timestamp="1679502505"&gt;113&lt;/key&gt;&lt;/foreign-keys&gt;&lt;ref-type name="Journal Article"&gt;17&lt;/ref-type&gt;&lt;contributors&gt;&lt;authors&gt;&lt;author&gt;Garraud, Olivier&lt;/author&gt;&lt;author&gt;Tariket, S&lt;/author&gt;&lt;author&gt;Sut, C&lt;/author&gt;&lt;author&gt;Haddad, A&lt;/author&gt;&lt;author&gt;Aloui, C&lt;/author&gt;&lt;author&gt;Chakroun, T&lt;/author&gt;&lt;author&gt;Laradi, S&lt;/author&gt;&lt;author&gt;Cognasse, F&lt;/author&gt;&lt;/authors&gt;&lt;/contributors&gt;&lt;titles&gt;&lt;title&gt;Transfusion as an inflammation hit: knowns and unknowns&lt;/title&gt;&lt;secondary-title&gt;Frontiers in Immunology&lt;/secondary-title&gt;&lt;/titles&gt;&lt;periodical&gt;&lt;full-title&gt;Frontiers in Immunology&lt;/full-title&gt;&lt;/periodical&gt;&lt;pages&gt;534&lt;/pages&gt;&lt;volume&gt;7&lt;/volume&gt;&lt;dates&gt;&lt;year&gt;2016&lt;/year&gt;&lt;/dates&gt;&lt;isbn&gt;1664-3224&lt;/isbn&gt;&lt;urls&gt;&lt;/urls&gt;&lt;/record&gt;&lt;/Cite&gt;&lt;/EndNote&gt;</w:instrText>
      </w:r>
      <w:r>
        <w:rPr>
          <w:rFonts w:ascii="Times New Roman" w:hAnsi="Times New Roman"/>
          <w:sz w:val="28"/>
          <w:szCs w:val="28"/>
          <w:lang w:val="en-US"/>
        </w:rPr>
        <w:fldChar w:fldCharType="separate"/>
      </w:r>
      <w:r>
        <w:rPr>
          <w:rFonts w:ascii="Times New Roman" w:hAnsi="Times New Roman"/>
          <w:sz w:val="28"/>
          <w:szCs w:val="28"/>
          <w:lang w:val="en-US"/>
        </w:rPr>
        <w:t>(Ellis et al., 2015; Garraud et al., 2016)</w:t>
      </w:r>
      <w:r>
        <w:rPr>
          <w:rFonts w:ascii="Times New Roman" w:hAnsi="Times New Roman"/>
          <w:sz w:val="28"/>
          <w:szCs w:val="28"/>
          <w:lang w:val="en-US"/>
        </w:rPr>
        <w:fldChar w:fldCharType="end"/>
      </w:r>
      <w:r>
        <w:rPr>
          <w:rFonts w:ascii="Times New Roman" w:hAnsi="Times New Roman"/>
          <w:sz w:val="28"/>
          <w:szCs w:val="28"/>
          <w:lang w:val="en-US"/>
        </w:rPr>
        <w:t>. We cannot exclude the possibility that these factors were acting simultaneously.</w:t>
      </w:r>
    </w:p>
    <w:p>
      <w:pPr>
        <w:spacing w:line="360" w:lineRule="auto"/>
        <w:jc w:val="both"/>
        <w:rPr>
          <w:rFonts w:ascii="Times New Roman" w:hAnsi="Times New Roman"/>
          <w:sz w:val="28"/>
          <w:szCs w:val="28"/>
          <w:lang w:val="en-US"/>
        </w:rPr>
      </w:pPr>
      <w:r>
        <w:rPr>
          <w:rFonts w:ascii="Times New Roman" w:hAnsi="Times New Roman"/>
          <w:sz w:val="28"/>
          <w:szCs w:val="28"/>
          <w:lang w:val="en-US"/>
        </w:rPr>
        <w:t xml:space="preserve">Despite the high peak of parasitemia in birds infected with </w:t>
      </w:r>
      <w:r>
        <w:rPr>
          <w:rFonts w:ascii="Times New Roman" w:hAnsi="Times New Roman"/>
          <w:i/>
          <w:iCs/>
          <w:sz w:val="28"/>
          <w:szCs w:val="28"/>
          <w:lang w:val="en-US"/>
        </w:rPr>
        <w:t xml:space="preserve">P. relictum </w:t>
      </w:r>
      <w:r>
        <w:rPr>
          <w:rFonts w:ascii="Times New Roman" w:hAnsi="Times New Roman"/>
          <w:sz w:val="28"/>
          <w:szCs w:val="28"/>
          <w:lang w:val="en-US"/>
        </w:rPr>
        <w:t xml:space="preserve">SGS1, repeatabilities of both body mass and mass-independent RMR during the course of the disease in this group were significant and even exceeded the corresponding repeatabilities in the Control group. However, both corresponding repeatabilities in birds infected with </w:t>
      </w:r>
      <w:r>
        <w:rPr>
          <w:rFonts w:ascii="Times New Roman" w:hAnsi="Times New Roman"/>
          <w:i/>
          <w:iCs/>
          <w:sz w:val="28"/>
          <w:szCs w:val="28"/>
          <w:lang w:val="en-US"/>
        </w:rPr>
        <w:t>P. ashfordi</w:t>
      </w:r>
      <w:r>
        <w:rPr>
          <w:rFonts w:ascii="Times New Roman" w:hAnsi="Times New Roman"/>
          <w:sz w:val="28"/>
          <w:szCs w:val="28"/>
          <w:lang w:val="en-US"/>
        </w:rPr>
        <w:t xml:space="preserve"> GRW2 did not differ significantly from zero, suggesting that GRW2</w:t>
      </w:r>
      <w:r>
        <w:rPr>
          <w:rFonts w:ascii="Times New Roman" w:hAnsi="Times New Roman"/>
          <w:i/>
          <w:iCs/>
          <w:sz w:val="28"/>
          <w:szCs w:val="28"/>
          <w:lang w:val="en-US"/>
        </w:rPr>
        <w:t xml:space="preserve"> </w:t>
      </w:r>
      <w:r>
        <w:rPr>
          <w:rFonts w:ascii="Times New Roman" w:hAnsi="Times New Roman"/>
          <w:sz w:val="28"/>
          <w:szCs w:val="28"/>
          <w:lang w:val="en-US"/>
        </w:rPr>
        <w:t xml:space="preserve">malaria infection causes more significant changes in bird physiology compared to SGS1. A more detailed analysis of repeatabilities will be presented in another study. </w:t>
      </w:r>
    </w:p>
    <w:p>
      <w:pPr>
        <w:spacing w:line="360" w:lineRule="auto"/>
        <w:jc w:val="both"/>
        <w:rPr>
          <w:rFonts w:ascii="Times New Roman" w:hAnsi="Times New Roman"/>
          <w:sz w:val="28"/>
          <w:szCs w:val="28"/>
          <w:lang w:val="en-US"/>
        </w:rPr>
      </w:pPr>
    </w:p>
    <w:p>
      <w:pPr>
        <w:spacing w:line="360" w:lineRule="auto"/>
        <w:jc w:val="both"/>
        <w:rPr>
          <w:rFonts w:ascii="Times New Roman" w:hAnsi="Times New Roman"/>
          <w:i/>
          <w:iCs/>
          <w:sz w:val="28"/>
          <w:szCs w:val="28"/>
          <w:lang w:val="en-US"/>
        </w:rPr>
      </w:pPr>
      <w:bookmarkStart w:id="13" w:name="_Hlk142766117"/>
      <w:r>
        <w:rPr>
          <w:rFonts w:ascii="Times New Roman" w:hAnsi="Times New Roman"/>
          <w:i/>
          <w:iCs/>
          <w:sz w:val="28"/>
          <w:szCs w:val="28"/>
          <w:lang w:val="en-US"/>
        </w:rPr>
        <w:t>4.3 Il-6 level in the blood of infected siskins</w:t>
      </w:r>
    </w:p>
    <w:bookmarkEnd w:id="13"/>
    <w:p>
      <w:pPr>
        <w:spacing w:line="360" w:lineRule="auto"/>
        <w:jc w:val="both"/>
        <w:rPr>
          <w:rFonts w:ascii="Times New Roman" w:hAnsi="Times New Roman"/>
          <w:color w:val="7030A0"/>
          <w:sz w:val="28"/>
          <w:szCs w:val="28"/>
          <w:lang w:val="en-US"/>
        </w:rPr>
      </w:pPr>
      <w:r>
        <w:rPr>
          <w:rFonts w:ascii="Times New Roman" w:hAnsi="Times New Roman"/>
          <w:sz w:val="28"/>
          <w:szCs w:val="28"/>
          <w:lang w:val="en-US"/>
        </w:rPr>
        <w:t xml:space="preserve">We found it quite difficult to interpret the IL-6 level graphs. At first glance, they appear to resemble roller coasters for all groups. It turns out that the IL-6 level for the SGS1 group was low during the acute phase – from 12 to 24 DPI. But strangely, for some birds, closer to the end of the experiment, IL-6 started to rise and became several times higher than it was at day zero of the experiment. One noticeable pattern is that during the first two weeks after the infection, the SGS1-infected siskins showed an almost uniform decrease in IL-6. It seems like we observed somewhat similar to results obtained in the master`s degree project by </w:t>
      </w:r>
      <w:r>
        <w:rPr>
          <w:rFonts w:ascii="Times New Roman" w:hAnsi="Times New Roman"/>
          <w:sz w:val="28"/>
          <w:szCs w:val="28"/>
          <w:lang w:val="en-US"/>
        </w:rPr>
        <w:fldChar w:fldCharType="begin"/>
      </w:r>
      <w:r>
        <w:rPr>
          <w:rFonts w:ascii="Times New Roman" w:hAnsi="Times New Roman"/>
          <w:sz w:val="28"/>
          <w:szCs w:val="28"/>
          <w:lang w:val="en-US"/>
        </w:rPr>
        <w:instrText xml:space="preserve"> ADDIN EN.CITE &lt;EndNote&gt;&lt;Cite AuthorYear="1"&gt;&lt;Author&gt;Esteban Henao&lt;/Author&gt;&lt;Year&gt;2019&lt;/Year&gt;&lt;RecNum&gt;120&lt;/RecNum&gt;&lt;DisplayText&gt;Esteban Henao (2019)&lt;/DisplayText&gt;&lt;record&gt;&lt;rec-number&gt;120&lt;/rec-number&gt;&lt;foreign-keys&gt;&lt;key app="EN" db-id="vdp55rrtpsvttyexws9v5ef7vtwddztw2sz2" timestamp="1680694817"&gt;120&lt;/key&gt;&lt;/foreign-keys&gt;&lt;ref-type name="Journal Article"&gt;17&lt;/ref-type&gt;&lt;contributors&gt;&lt;authors&gt;&lt;author&gt;Esteban Henao, Maria Camila&lt;/author&gt;&lt;/authors&gt;&lt;/contributors&gt;&lt;titles&gt;&lt;title&gt;Analysis of cytokine expression in avian peripheral blood in response to malaria infections&lt;/title&gt;&lt;/titles&gt;&lt;dates&gt;&lt;year&gt;2019&lt;/year&gt;&lt;/dates&gt;&lt;urls&gt;&lt;/urls&gt;&lt;/record&gt;&lt;/Cite&gt;&lt;/EndNote&gt;</w:instrText>
      </w:r>
      <w:r>
        <w:rPr>
          <w:rFonts w:ascii="Times New Roman" w:hAnsi="Times New Roman"/>
          <w:sz w:val="28"/>
          <w:szCs w:val="28"/>
          <w:lang w:val="en-US"/>
        </w:rPr>
        <w:fldChar w:fldCharType="separate"/>
      </w:r>
      <w:r>
        <w:rPr>
          <w:rFonts w:ascii="Times New Roman" w:hAnsi="Times New Roman"/>
          <w:sz w:val="28"/>
          <w:szCs w:val="28"/>
          <w:lang w:val="en-US"/>
        </w:rPr>
        <w:t>Esteban Henao (2019)</w:t>
      </w:r>
      <w:r>
        <w:rPr>
          <w:rFonts w:ascii="Times New Roman" w:hAnsi="Times New Roman"/>
          <w:sz w:val="28"/>
          <w:szCs w:val="28"/>
          <w:lang w:val="en-US"/>
        </w:rPr>
        <w:fldChar w:fldCharType="end"/>
      </w:r>
      <w:r>
        <w:rPr>
          <w:rFonts w:ascii="Times New Roman" w:hAnsi="Times New Roman"/>
          <w:sz w:val="28"/>
          <w:szCs w:val="28"/>
          <w:lang w:val="en-US"/>
        </w:rPr>
        <w:t xml:space="preserve"> conducted on siskins also infected with </w:t>
      </w:r>
      <w:r>
        <w:rPr>
          <w:rFonts w:ascii="Times New Roman" w:hAnsi="Times New Roman"/>
          <w:i/>
          <w:iCs/>
          <w:sz w:val="28"/>
          <w:szCs w:val="28"/>
          <w:lang w:val="en-US"/>
        </w:rPr>
        <w:t>P. relictum</w:t>
      </w:r>
      <w:r>
        <w:rPr>
          <w:rFonts w:ascii="Times New Roman" w:hAnsi="Times New Roman"/>
          <w:sz w:val="28"/>
          <w:szCs w:val="28"/>
          <w:lang w:val="en-US"/>
        </w:rPr>
        <w:t xml:space="preserve"> SGS1. The author showed that the expression level of IL-15 on 8 DPI is negatively correlated with the rapidly growing parasitemia level, and highly parasitized birds express less IL-15, approaching the expression level of uninfected birds. This resemblance to our results for siskins from the SGS1 group is notable, although we observed a decrease in interleukin levels in both the Control and SGS1-infected groups. IL-15 is required for type 1 cytokine production,  natural killer cells and dendritic cells responses, and for the synthesis of malaria-specific antibodies </w:t>
      </w:r>
      <w:r>
        <w:rPr>
          <w:rFonts w:ascii="Times New Roman" w:hAnsi="Times New Roman"/>
          <w:sz w:val="28"/>
          <w:szCs w:val="28"/>
          <w:lang w:val="en-US"/>
        </w:rPr>
        <w:fldChar w:fldCharType="begin"/>
      </w:r>
      <w:r>
        <w:rPr>
          <w:rFonts w:ascii="Times New Roman" w:hAnsi="Times New Roman"/>
          <w:sz w:val="28"/>
          <w:szCs w:val="28"/>
          <w:lang w:val="en-US"/>
        </w:rPr>
        <w:instrText xml:space="preserve"> ADDIN EN.CITE &lt;EndNote&gt;&lt;Cite&gt;&lt;Author&gt;Ing&lt;/Author&gt;&lt;Year&gt;2005&lt;/Year&gt;&lt;RecNum&gt;149&lt;/RecNum&gt;&lt;DisplayText&gt;(Ing et al., 2005)&lt;/DisplayText&gt;&lt;record&gt;&lt;rec-number&gt;149&lt;/rec-number&gt;&lt;foreign-keys&gt;&lt;key app="EN" db-id="vdp55rrtpsvttyexws9v5ef7vtwddztw2sz2" timestamp="1684316247"&gt;149&lt;/key&gt;&lt;/foreign-keys&gt;&lt;ref-type name="Journal Article"&gt;17&lt;/ref-type&gt;&lt;contributors&gt;&lt;authors&gt;&lt;author&gt;Ing, Rebecca&lt;/author&gt;&lt;author&gt;Gros, Philippe&lt;/author&gt;&lt;author&gt;Stevenson, Mary M&lt;/author&gt;&lt;/authors&gt;&lt;/contributors&gt;&lt;titles&gt;&lt;title&gt;Interleukin-15 enhances innate and adaptive immune responses to blood-stage malaria infection in mice&lt;/title&gt;&lt;secondary-title&gt;Infection and immunity&lt;/secondary-title&gt;&lt;/titles&gt;&lt;periodical&gt;&lt;full-title&gt;Infection and immunity&lt;/full-title&gt;&lt;/periodical&gt;&lt;pages&gt;3172-3177&lt;/pages&gt;&lt;volume&gt;73&lt;/volume&gt;&lt;number&gt;5&lt;/number&gt;&lt;dates&gt;&lt;year&gt;2005&lt;/year&gt;&lt;/dates&gt;&lt;isbn&gt;0019-9567&lt;/isbn&gt;&lt;urls&gt;&lt;/urls&gt;&lt;/record&gt;&lt;/Cite&gt;&lt;/EndNote&gt;</w:instrText>
      </w:r>
      <w:r>
        <w:rPr>
          <w:rFonts w:ascii="Times New Roman" w:hAnsi="Times New Roman"/>
          <w:sz w:val="28"/>
          <w:szCs w:val="28"/>
          <w:lang w:val="en-US"/>
        </w:rPr>
        <w:fldChar w:fldCharType="separate"/>
      </w:r>
      <w:r>
        <w:rPr>
          <w:rFonts w:ascii="Times New Roman" w:hAnsi="Times New Roman"/>
          <w:sz w:val="28"/>
          <w:szCs w:val="28"/>
          <w:lang w:val="en-US"/>
        </w:rPr>
        <w:t>(Ing et al., 2005)</w:t>
      </w:r>
      <w:r>
        <w:rPr>
          <w:rFonts w:ascii="Times New Roman" w:hAnsi="Times New Roman"/>
          <w:sz w:val="28"/>
          <w:szCs w:val="28"/>
          <w:lang w:val="en-US"/>
        </w:rPr>
        <w:fldChar w:fldCharType="end"/>
      </w:r>
      <w:r>
        <w:rPr>
          <w:rFonts w:ascii="Times New Roman" w:hAnsi="Times New Roman"/>
          <w:sz w:val="28"/>
          <w:szCs w:val="28"/>
          <w:lang w:val="en-US"/>
        </w:rPr>
        <w:t xml:space="preserve">, while IL-6 is the pro-inflammatory cytokine </w:t>
      </w:r>
      <w:r>
        <w:rPr>
          <w:rFonts w:ascii="Times New Roman" w:hAnsi="Times New Roman"/>
          <w:sz w:val="28"/>
          <w:szCs w:val="28"/>
          <w:lang w:val="en-US"/>
        </w:rPr>
        <w:fldChar w:fldCharType="begin"/>
      </w:r>
      <w:r>
        <w:rPr>
          <w:rFonts w:ascii="Times New Roman" w:hAnsi="Times New Roman"/>
          <w:sz w:val="28"/>
          <w:szCs w:val="28"/>
          <w:lang w:val="en-US"/>
        </w:rPr>
        <w:instrText xml:space="preserve"> ADDIN EN.CITE &lt;EndNote&gt;&lt;Cite&gt;&lt;Author&gt;Clark&lt;/Author&gt;&lt;Year&gt;2008&lt;/Year&gt;&lt;RecNum&gt;150&lt;/RecNum&gt;&lt;DisplayText&gt;(Clark et al., 2008)&lt;/DisplayText&gt;&lt;record&gt;&lt;rec-number&gt;150&lt;/rec-number&gt;&lt;foreign-keys&gt;&lt;key app="EN" db-id="vdp55rrtpsvttyexws9v5ef7vtwddztw2sz2" timestamp="1684316723"&gt;150&lt;/key&gt;&lt;/foreign-keys&gt;&lt;ref-type name="Journal Article"&gt;17&lt;/ref-type&gt;&lt;contributors&gt;&lt;authors&gt;&lt;author&gt;Clark, Ian A&lt;/author&gt;&lt;author&gt;Alleva, Lisa M&lt;/author&gt;&lt;author&gt;Budd, Alison C&lt;/author&gt;&lt;author&gt;Cowden, William B&lt;/author&gt;&lt;/authors&gt;&lt;/contributors&gt;&lt;titles&gt;&lt;title&gt;Understanding the role of inflammatory cytokines in malaria and related diseases&lt;/title&gt;&lt;secondary-title&gt;Travel medicine and infectious disease&lt;/secondary-title&gt;&lt;/titles&gt;&lt;periodical&gt;&lt;full-title&gt;Travel medicine and infectious disease&lt;/full-title&gt;&lt;/periodical&gt;&lt;pages&gt;67-81&lt;/pages&gt;&lt;volume&gt;6&lt;/volume&gt;&lt;number&gt;1-2&lt;/number&gt;&lt;dates&gt;&lt;year&gt;2008&lt;/year&gt;&lt;/dates&gt;&lt;isbn&gt;1477-8939&lt;/isbn&gt;&lt;urls&gt;&lt;/urls&gt;&lt;/record&gt;&lt;/Cite&gt;&lt;/EndNote&gt;</w:instrText>
      </w:r>
      <w:r>
        <w:rPr>
          <w:rFonts w:ascii="Times New Roman" w:hAnsi="Times New Roman"/>
          <w:sz w:val="28"/>
          <w:szCs w:val="28"/>
          <w:lang w:val="en-US"/>
        </w:rPr>
        <w:fldChar w:fldCharType="separate"/>
      </w:r>
      <w:r>
        <w:rPr>
          <w:rFonts w:ascii="Times New Roman" w:hAnsi="Times New Roman"/>
          <w:sz w:val="28"/>
          <w:szCs w:val="28"/>
          <w:lang w:val="en-US"/>
        </w:rPr>
        <w:t>(Clark et al., 2008)</w:t>
      </w:r>
      <w:r>
        <w:rPr>
          <w:rFonts w:ascii="Times New Roman" w:hAnsi="Times New Roman"/>
          <w:sz w:val="28"/>
          <w:szCs w:val="28"/>
          <w:lang w:val="en-US"/>
        </w:rPr>
        <w:fldChar w:fldCharType="end"/>
      </w:r>
      <w:r>
        <w:rPr>
          <w:rFonts w:ascii="Times New Roman" w:hAnsi="Times New Roman"/>
          <w:sz w:val="28"/>
          <w:szCs w:val="28"/>
          <w:lang w:val="en-US"/>
        </w:rPr>
        <w:t>.</w:t>
      </w:r>
      <w:r>
        <w:rPr>
          <w:rFonts w:ascii="Times New Roman" w:hAnsi="Times New Roman"/>
          <w:color w:val="7030A0"/>
          <w:sz w:val="28"/>
          <w:szCs w:val="28"/>
          <w:lang w:val="en-US"/>
        </w:rPr>
        <w:t xml:space="preserve"> </w:t>
      </w:r>
      <w:r>
        <w:rPr>
          <w:rFonts w:ascii="Times New Roman" w:hAnsi="Times New Roman"/>
          <w:sz w:val="28"/>
          <w:szCs w:val="28"/>
          <w:lang w:val="en-US"/>
        </w:rPr>
        <w:t xml:space="preserve">The authors suggested that infected birds may express less IL-15 in order to control for hyperreactivity of immune response to the growing number of parasitic antigens </w:t>
      </w:r>
      <w:r>
        <w:rPr>
          <w:rFonts w:ascii="Times New Roman" w:hAnsi="Times New Roman"/>
          <w:sz w:val="28"/>
          <w:szCs w:val="28"/>
          <w:lang w:val="en-US"/>
        </w:rPr>
        <w:fldChar w:fldCharType="begin"/>
      </w:r>
      <w:r>
        <w:rPr>
          <w:rFonts w:ascii="Times New Roman" w:hAnsi="Times New Roman"/>
          <w:sz w:val="28"/>
          <w:szCs w:val="28"/>
          <w:lang w:val="en-US"/>
        </w:rPr>
        <w:instrText xml:space="preserve"> ADDIN EN.CITE &lt;EndNote&gt;&lt;Cite&gt;&lt;Author&gt;Esteban Henao&lt;/Author&gt;&lt;Year&gt;2019&lt;/Year&gt;&lt;RecNum&gt;120&lt;/RecNum&gt;&lt;DisplayText&gt;(Esteban Henao, 2019)&lt;/DisplayText&gt;&lt;record&gt;&lt;rec-number&gt;120&lt;/rec-number&gt;&lt;foreign-keys&gt;&lt;key app="EN" db-id="vdp55rrtpsvttyexws9v5ef7vtwddztw2sz2" timestamp="1680694817"&gt;120&lt;/key&gt;&lt;/foreign-keys&gt;&lt;ref-type name="Journal Article"&gt;17&lt;/ref-type&gt;&lt;contributors&gt;&lt;authors&gt;&lt;author&gt;Esteban Henao, Maria Camila&lt;/author&gt;&lt;/authors&gt;&lt;/contributors&gt;&lt;titles&gt;&lt;title&gt;Analysis of cytokine expression in avian peripheral blood in response to malaria infections&lt;/title&gt;&lt;/titles&gt;&lt;dates&gt;&lt;year&gt;2019&lt;/year&gt;&lt;/dates&gt;&lt;urls&gt;&lt;/urls&gt;&lt;/record&gt;&lt;/Cite&gt;&lt;/EndNote&gt;</w:instrText>
      </w:r>
      <w:r>
        <w:rPr>
          <w:rFonts w:ascii="Times New Roman" w:hAnsi="Times New Roman"/>
          <w:sz w:val="28"/>
          <w:szCs w:val="28"/>
          <w:lang w:val="en-US"/>
        </w:rPr>
        <w:fldChar w:fldCharType="separate"/>
      </w:r>
      <w:r>
        <w:rPr>
          <w:rFonts w:ascii="Times New Roman" w:hAnsi="Times New Roman"/>
          <w:sz w:val="28"/>
          <w:szCs w:val="28"/>
          <w:lang w:val="en-US"/>
        </w:rPr>
        <w:t>(Esteban Henao, 2019)</w:t>
      </w:r>
      <w:r>
        <w:rPr>
          <w:rFonts w:ascii="Times New Roman" w:hAnsi="Times New Roman"/>
          <w:sz w:val="28"/>
          <w:szCs w:val="28"/>
          <w:lang w:val="en-US"/>
        </w:rPr>
        <w:fldChar w:fldCharType="end"/>
      </w:r>
      <w:r>
        <w:rPr>
          <w:rFonts w:ascii="Times New Roman" w:hAnsi="Times New Roman"/>
          <w:sz w:val="28"/>
          <w:szCs w:val="28"/>
          <w:lang w:val="en-US"/>
        </w:rPr>
        <w:t>.</w:t>
      </w:r>
    </w:p>
    <w:p>
      <w:pPr>
        <w:spacing w:line="360" w:lineRule="auto"/>
        <w:jc w:val="both"/>
        <w:rPr>
          <w:rFonts w:ascii="Times New Roman" w:hAnsi="Times New Roman"/>
          <w:color w:val="7030A0"/>
          <w:sz w:val="28"/>
          <w:szCs w:val="28"/>
          <w:lang w:val="en-US"/>
        </w:rPr>
      </w:pPr>
      <w:r>
        <w:rPr>
          <w:rFonts w:ascii="Times New Roman" w:hAnsi="Times New Roman"/>
          <w:sz w:val="28"/>
          <w:szCs w:val="28"/>
          <w:lang w:val="en-US"/>
        </w:rPr>
        <w:t xml:space="preserve">However, despite the different roles of these cytokines in immune response, mechanisms of suppressing their expression and lowering the final level in the blood may still be the same. In contrast to SGS1, birds infected with GRW2 parasite tended to increase their IL-6 level in plasma after the infection up to 12 DPI. As shown in figure 1, the week between 12 DPI and 18 DPI was a period when parasites began to multiplicate rapidly. This coincided with the transition from the increase of IL-6 levels to its decrease in GRW2-infected siskins. It seems like birds in both groups tended to decrease IL-6 level in response to the rapid multiplication of the parasite. This might be the result of malaria-related immunosuppression and/or activation of a tolerogenic way of immune response by the host itself in order to avoid immunopathology </w:t>
      </w:r>
      <w:r>
        <w:rPr>
          <w:rFonts w:ascii="Times New Roman" w:hAnsi="Times New Roman"/>
          <w:sz w:val="28"/>
          <w:szCs w:val="28"/>
          <w:lang w:val="en-US"/>
        </w:rPr>
        <w:fldChar w:fldCharType="begin"/>
      </w:r>
      <w:r>
        <w:rPr>
          <w:rFonts w:ascii="Times New Roman" w:hAnsi="Times New Roman"/>
          <w:sz w:val="28"/>
          <w:szCs w:val="28"/>
          <w:lang w:val="en-US"/>
        </w:rPr>
        <w:instrText xml:space="preserve"> ADDIN EN.CITE &lt;EndNote&gt;&lt;Cite&gt;&lt;Author&gt;Calle&lt;/Author&gt;&lt;Year&gt;2021&lt;/Year&gt;&lt;RecNum&gt;121&lt;/RecNum&gt;&lt;DisplayText&gt;(Esteban Henao, 2019; Calle et al., 2021)&lt;/DisplayText&gt;&lt;record&gt;&lt;rec-number&gt;121&lt;/rec-number&gt;&lt;foreign-keys&gt;&lt;key app="EN" db-id="vdp55rrtpsvttyexws9v5ef7vtwddztw2sz2" timestamp="1680788147"&gt;121&lt;/key&gt;&lt;/foreign-keys&gt;&lt;ref-type name="Journal Article"&gt;17&lt;/ref-type&gt;&lt;contributors&gt;&lt;authors&gt;&lt;author&gt;Calle, Carlos Lamsfus&lt;/author&gt;&lt;author&gt;Mordmüller, Benjamin&lt;/author&gt;&lt;author&gt;Singh, Anurag&lt;/author&gt;&lt;/authors&gt;&lt;/contributors&gt;&lt;titles&gt;&lt;title&gt;Immunosuppression in malaria: do Plasmodium falciparum parasites hijack the host?&lt;/title&gt;&lt;secondary-title&gt;Pathogens&lt;/secondary-title&gt;&lt;/titles&gt;&lt;periodical&gt;&lt;full-title&gt;Pathogens&lt;/full-title&gt;&lt;/periodical&gt;&lt;pages&gt;1277&lt;/pages&gt;&lt;volume&gt;10&lt;/volume&gt;&lt;number&gt;10&lt;/number&gt;&lt;dates&gt;&lt;year&gt;2021&lt;/year&gt;&lt;/dates&gt;&lt;isbn&gt;2076-0817&lt;/isbn&gt;&lt;urls&gt;&lt;/urls&gt;&lt;/record&gt;&lt;/Cite&gt;&lt;Cite&gt;&lt;Author&gt;Esteban Henao&lt;/Author&gt;&lt;Year&gt;2019&lt;/Year&gt;&lt;RecNum&gt;120&lt;/RecNum&gt;&lt;record&gt;&lt;rec-number&gt;120&lt;/rec-number&gt;&lt;foreign-keys&gt;&lt;key app="EN" db-id="vdp55rrtpsvttyexws9v5ef7vtwddztw2sz2" timestamp="1680694817"&gt;120&lt;/key&gt;&lt;/foreign-keys&gt;&lt;ref-type name="Journal Article"&gt;17&lt;/ref-type&gt;&lt;contributors&gt;&lt;authors&gt;&lt;author&gt;Esteban Henao, Maria Camila&lt;/author&gt;&lt;/authors&gt;&lt;/contributors&gt;&lt;titles&gt;&lt;title&gt;Analysis of cytokine expression in avian peripheral blood in response to malaria infections&lt;/title&gt;&lt;/titles&gt;&lt;dates&gt;&lt;year&gt;2019&lt;/year&gt;&lt;/dates&gt;&lt;urls&gt;&lt;/urls&gt;&lt;/record&gt;&lt;/Cite&gt;&lt;/EndNote&gt;</w:instrText>
      </w:r>
      <w:r>
        <w:rPr>
          <w:rFonts w:ascii="Times New Roman" w:hAnsi="Times New Roman"/>
          <w:sz w:val="28"/>
          <w:szCs w:val="28"/>
          <w:lang w:val="en-US"/>
        </w:rPr>
        <w:fldChar w:fldCharType="separate"/>
      </w:r>
      <w:r>
        <w:rPr>
          <w:rFonts w:ascii="Times New Roman" w:hAnsi="Times New Roman"/>
          <w:sz w:val="28"/>
          <w:szCs w:val="28"/>
          <w:lang w:val="en-US"/>
        </w:rPr>
        <w:t>(Esteban Henao, 2019; Calle et al., 2021)</w:t>
      </w:r>
      <w:r>
        <w:rPr>
          <w:rFonts w:ascii="Times New Roman" w:hAnsi="Times New Roman"/>
          <w:sz w:val="28"/>
          <w:szCs w:val="28"/>
          <w:lang w:val="en-US"/>
        </w:rPr>
        <w:fldChar w:fldCharType="end"/>
      </w:r>
      <w:r>
        <w:rPr>
          <w:rFonts w:ascii="Times New Roman" w:hAnsi="Times New Roman"/>
          <w:color w:val="7030A0"/>
          <w:sz w:val="28"/>
          <w:szCs w:val="28"/>
          <w:lang w:val="en-US"/>
        </w:rPr>
        <w:t>.</w:t>
      </w:r>
    </w:p>
    <w:p>
      <w:pPr>
        <w:spacing w:line="360" w:lineRule="auto"/>
        <w:jc w:val="both"/>
        <w:rPr>
          <w:rFonts w:ascii="Times New Roman" w:hAnsi="Times New Roman"/>
          <w:sz w:val="28"/>
          <w:szCs w:val="28"/>
          <w:lang w:val="en-US"/>
        </w:rPr>
      </w:pPr>
      <w:r>
        <w:rPr>
          <w:rFonts w:ascii="Times New Roman" w:hAnsi="Times New Roman"/>
          <w:sz w:val="28"/>
          <w:szCs w:val="28"/>
          <w:lang w:val="en-US"/>
        </w:rPr>
        <w:t xml:space="preserve">Analysis of birds` transcriptome response to malaria showed that expressed genes were associated with innate and adaptive immunity and their expression was active during the peak of parasitemia and less or not active during the malaria late stages </w:t>
      </w:r>
      <w:r>
        <w:rPr>
          <w:rFonts w:ascii="Times New Roman" w:hAnsi="Times New Roman"/>
          <w:sz w:val="28"/>
          <w:szCs w:val="28"/>
          <w:lang w:val="en-US"/>
        </w:rPr>
        <w:fldChar w:fldCharType="begin"/>
      </w:r>
      <w:r>
        <w:rPr>
          <w:rFonts w:ascii="Times New Roman" w:hAnsi="Times New Roman"/>
          <w:sz w:val="28"/>
          <w:szCs w:val="28"/>
          <w:lang w:val="en-US"/>
        </w:rPr>
        <w:instrText xml:space="preserve"> ADDIN EN.CITE &lt;EndNote&gt;&lt;Cite&gt;&lt;Author&gt;Paxton&lt;/Author&gt;&lt;Year&gt;2023&lt;/Year&gt;&lt;RecNum&gt;137&lt;/RecNum&gt;&lt;DisplayText&gt;(Videvall et al., 2020; Paxton et al., 2023)&lt;/DisplayText&gt;&lt;record&gt;&lt;rec-number&gt;137&lt;/rec-number&gt;&lt;foreign-keys&gt;&lt;key app="EN" db-id="vdp55rrtpsvttyexws9v5ef7vtwddztw2sz2" timestamp="1682500310"&gt;137&lt;/key&gt;&lt;/foreign-keys&gt;&lt;ref-type name="Journal Article"&gt;17&lt;/ref-type&gt;&lt;contributors&gt;&lt;authors&gt;&lt;author&gt;Paxton, Kristina L&lt;/author&gt;&lt;author&gt;Cassin-Sackett, Loren&lt;/author&gt;&lt;author&gt;Atkinson, Carter T&lt;/author&gt;&lt;author&gt;Videvall, Elin&lt;/author&gt;&lt;author&gt;Campana, Michael G&lt;/author&gt;&lt;author&gt;Fleischer, Robert C&lt;/author&gt;&lt;/authors&gt;&lt;/contributors&gt;&lt;titles&gt;&lt;title&gt;Gene expression reveals immune response strategies of naïve Hawaiian honeycreepers experimentally infected with introduced avian malaria&lt;/title&gt;&lt;secondary-title&gt;Journal of Heredity&lt;/secondary-title&gt;&lt;/titles&gt;&lt;periodical&gt;&lt;full-title&gt;Journal of Heredity&lt;/full-title&gt;&lt;/periodical&gt;&lt;pages&gt;esad017&lt;/pages&gt;&lt;dates&gt;&lt;year&gt;2023&lt;/year&gt;&lt;/dates&gt;&lt;isbn&gt;0022-1503&lt;/isbn&gt;&lt;urls&gt;&lt;/urls&gt;&lt;/record&gt;&lt;/Cite&gt;&lt;Cite&gt;&lt;Author&gt;Videvall&lt;/Author&gt;&lt;Year&gt;2020&lt;/Year&gt;&lt;RecNum&gt;115&lt;/RecNum&gt;&lt;record&gt;&lt;rec-number&gt;115&lt;/rec-number&gt;&lt;foreign-keys&gt;&lt;key app="EN" db-id="vdp55rrtpsvttyexws9v5ef7vtwddztw2sz2" timestamp="1680684137"&gt;115&lt;/key&gt;&lt;/foreign-keys&gt;&lt;ref-type name="Journal Article"&gt;17&lt;/ref-type&gt;&lt;contributors&gt;&lt;authors&gt;&lt;author&gt;Videvall, Elin&lt;/author&gt;&lt;author&gt;Palinauskas, Vaidas&lt;/author&gt;&lt;author&gt;Valkiūnas, Gediminas&lt;/author&gt;&lt;author&gt;Hellgren, Olof&lt;/author&gt;&lt;/authors&gt;&lt;/contributors&gt;&lt;titles&gt;&lt;title&gt;Host transcriptional responses to high-and low-virulent avian malaria parasites&lt;/title&gt;&lt;secondary-title&gt;The American Naturalist&lt;/secondary-title&gt;&lt;/titles&gt;&lt;periodical&gt;&lt;full-title&gt;The American Naturalist&lt;/full-title&gt;&lt;/periodical&gt;&lt;pages&gt;1070-1084&lt;/pages&gt;&lt;volume&gt;195&lt;/volume&gt;&lt;number&gt;6&lt;/number&gt;&lt;dates&gt;&lt;year&gt;2020&lt;/year&gt;&lt;/dates&gt;&lt;isbn&gt;0003-0147&lt;/isbn&gt;&lt;urls&gt;&lt;/urls&gt;&lt;/record&gt;&lt;/Cite&gt;&lt;/EndNote&gt;</w:instrText>
      </w:r>
      <w:r>
        <w:rPr>
          <w:rFonts w:ascii="Times New Roman" w:hAnsi="Times New Roman"/>
          <w:sz w:val="28"/>
          <w:szCs w:val="28"/>
          <w:lang w:val="en-US"/>
        </w:rPr>
        <w:fldChar w:fldCharType="separate"/>
      </w:r>
      <w:r>
        <w:rPr>
          <w:rFonts w:ascii="Times New Roman" w:hAnsi="Times New Roman"/>
          <w:sz w:val="28"/>
          <w:szCs w:val="28"/>
          <w:lang w:val="en-US"/>
        </w:rPr>
        <w:t>(Videvall et al., 2020; Paxton et al., 2023)</w:t>
      </w:r>
      <w:r>
        <w:rPr>
          <w:rFonts w:ascii="Times New Roman" w:hAnsi="Times New Roman"/>
          <w:sz w:val="28"/>
          <w:szCs w:val="28"/>
          <w:lang w:val="en-US"/>
        </w:rPr>
        <w:fldChar w:fldCharType="end"/>
      </w:r>
      <w:r>
        <w:rPr>
          <w:rFonts w:ascii="Times New Roman" w:hAnsi="Times New Roman"/>
          <w:sz w:val="28"/>
          <w:szCs w:val="28"/>
          <w:lang w:val="en-US"/>
        </w:rPr>
        <w:t xml:space="preserve">. </w:t>
      </w:r>
      <w:r>
        <w:rPr>
          <w:rFonts w:ascii="Times New Roman" w:hAnsi="Times New Roman"/>
          <w:sz w:val="28"/>
          <w:szCs w:val="28"/>
          <w:lang w:val="en-US"/>
        </w:rPr>
        <w:fldChar w:fldCharType="begin"/>
      </w:r>
      <w:r>
        <w:rPr>
          <w:rFonts w:ascii="Times New Roman" w:hAnsi="Times New Roman"/>
          <w:sz w:val="28"/>
          <w:szCs w:val="28"/>
          <w:lang w:val="en-US"/>
        </w:rPr>
        <w:instrText xml:space="preserve"> ADDIN EN.CITE &lt;EndNote&gt;&lt;Cite AuthorYear="1"&gt;&lt;Author&gt;Paxton&lt;/Author&gt;&lt;Year&gt;2023&lt;/Year&gt;&lt;RecNum&gt;137&lt;/RecNum&gt;&lt;DisplayText&gt;Paxton et al. (2023)&lt;/DisplayText&gt;&lt;record&gt;&lt;rec-number&gt;137&lt;/rec-number&gt;&lt;foreign-keys&gt;&lt;key app="EN" db-id="vdp55rrtpsvttyexws9v5ef7vtwddztw2sz2" timestamp="1682500310"&gt;137&lt;/key&gt;&lt;/foreign-keys&gt;&lt;ref-type name="Journal Article"&gt;17&lt;/ref-type&gt;&lt;contributors&gt;&lt;authors&gt;&lt;author&gt;Paxton, Kristina L&lt;/author&gt;&lt;author&gt;Cassin-Sackett, Loren&lt;/author&gt;&lt;author&gt;Atkinson, Carter T&lt;/author&gt;&lt;author&gt;Videvall, Elin&lt;/author&gt;&lt;author&gt;Campana, Michael G&lt;/author&gt;&lt;author&gt;Fleischer, Robert C&lt;/author&gt;&lt;/authors&gt;&lt;/contributors&gt;&lt;titles&gt;&lt;title&gt;Gene expression reveals immune response strategies of naïve Hawaiian honeycreepers experimentally infected with introduced avian malaria&lt;/title&gt;&lt;secondary-title&gt;Journal of Heredity&lt;/secondary-title&gt;&lt;/titles&gt;&lt;periodical&gt;&lt;full-title&gt;Journal of Heredity&lt;/full-title&gt;&lt;/periodical&gt;&lt;pages&gt;esad017&lt;/pages&gt;&lt;dates&gt;&lt;year&gt;2023&lt;/year&gt;&lt;/dates&gt;&lt;isbn&gt;0022-1503&lt;/isbn&gt;&lt;urls&gt;&lt;/urls&gt;&lt;/record&gt;&lt;/Cite&gt;&lt;/EndNote&gt;</w:instrText>
      </w:r>
      <w:r>
        <w:rPr>
          <w:rFonts w:ascii="Times New Roman" w:hAnsi="Times New Roman"/>
          <w:sz w:val="28"/>
          <w:szCs w:val="28"/>
          <w:lang w:val="en-US"/>
        </w:rPr>
        <w:fldChar w:fldCharType="separate"/>
      </w:r>
      <w:r>
        <w:rPr>
          <w:rFonts w:ascii="Times New Roman" w:hAnsi="Times New Roman"/>
          <w:sz w:val="28"/>
          <w:szCs w:val="28"/>
          <w:lang w:val="en-US"/>
        </w:rPr>
        <w:t>Paxton et al. (2023)</w:t>
      </w:r>
      <w:r>
        <w:rPr>
          <w:rFonts w:ascii="Times New Roman" w:hAnsi="Times New Roman"/>
          <w:sz w:val="28"/>
          <w:szCs w:val="28"/>
          <w:lang w:val="en-US"/>
        </w:rPr>
        <w:fldChar w:fldCharType="end"/>
      </w:r>
      <w:r>
        <w:rPr>
          <w:rFonts w:ascii="Times New Roman" w:hAnsi="Times New Roman"/>
          <w:sz w:val="28"/>
          <w:szCs w:val="28"/>
          <w:lang w:val="en-US"/>
        </w:rPr>
        <w:t xml:space="preserve"> showed that Hawaiʻi ‘amakihi (</w:t>
      </w:r>
      <w:r>
        <w:rPr>
          <w:rFonts w:ascii="Times New Roman" w:hAnsi="Times New Roman"/>
          <w:i/>
          <w:iCs/>
          <w:sz w:val="28"/>
          <w:szCs w:val="28"/>
          <w:lang w:val="en-US"/>
        </w:rPr>
        <w:t>Chlorodrepanis virens</w:t>
      </w:r>
      <w:r>
        <w:rPr>
          <w:rFonts w:ascii="Times New Roman" w:hAnsi="Times New Roman"/>
          <w:sz w:val="28"/>
          <w:szCs w:val="28"/>
          <w:lang w:val="en-US"/>
        </w:rPr>
        <w:t xml:space="preserve">) from a highly susceptible population that succumbed to </w:t>
      </w:r>
      <w:r>
        <w:rPr>
          <w:rFonts w:ascii="Times New Roman" w:hAnsi="Times New Roman"/>
          <w:i/>
          <w:iCs/>
          <w:sz w:val="28"/>
          <w:szCs w:val="28"/>
          <w:lang w:val="en-US"/>
        </w:rPr>
        <w:t>P. relictum</w:t>
      </w:r>
      <w:r>
        <w:rPr>
          <w:rFonts w:ascii="Times New Roman" w:hAnsi="Times New Roman"/>
          <w:sz w:val="28"/>
          <w:szCs w:val="28"/>
          <w:lang w:val="en-US"/>
        </w:rPr>
        <w:t xml:space="preserve"> GRW4 in experiment, as well as those that recovered, exhibited different gene expression profiles at different stages of malaria. Birds that did not survive the infection had a dysregulation of the innate immune system, resulting in increased levels of gene expression at the middle and late stages of infection. In contrast, survivors showed the upregulation of genes of both innate and adaptive immunity at the peak of parasitemia. </w:t>
      </w:r>
    </w:p>
    <w:p>
      <w:pPr>
        <w:spacing w:line="360" w:lineRule="auto"/>
        <w:jc w:val="both"/>
        <w:rPr>
          <w:rFonts w:ascii="Times New Roman" w:hAnsi="Times New Roman"/>
          <w:sz w:val="28"/>
          <w:szCs w:val="28"/>
          <w:lang w:val="en-US"/>
        </w:rPr>
      </w:pPr>
      <w:r>
        <w:rPr>
          <w:rFonts w:ascii="Times New Roman" w:hAnsi="Times New Roman"/>
          <w:sz w:val="28"/>
          <w:szCs w:val="28"/>
          <w:lang w:val="en-US"/>
        </w:rPr>
        <w:t>We cannot make a comprehensive assessment of gene expression solely based on IL-6 levels. However, in light of the findings by Paxton et al. (2023), it is remarkable that by the end of our experiment, a majority of birds infected with the GRW2 parasite had very low levels of IL-6, the lowest among all three groups of birds. Besides, several birds from the SGS1 group that survived until the end of the experiment had several times higher levels of IL-6 in their blood plasma after they survived the critical moment at the peak parasitemia.</w:t>
      </w:r>
    </w:p>
    <w:p>
      <w:pPr>
        <w:spacing w:line="360" w:lineRule="auto"/>
        <w:jc w:val="both"/>
        <w:rPr>
          <w:rFonts w:ascii="Times New Roman" w:hAnsi="Times New Roman"/>
          <w:sz w:val="28"/>
          <w:szCs w:val="28"/>
          <w:lang w:val="en-US"/>
        </w:rPr>
      </w:pPr>
      <w:r>
        <w:rPr>
          <w:rFonts w:ascii="Times New Roman" w:hAnsi="Times New Roman"/>
          <w:sz w:val="28"/>
          <w:szCs w:val="28"/>
          <w:lang w:val="en-US"/>
        </w:rPr>
        <w:t>In the control birds, there was also a decrease of IL-6 levels right after the inoculation. This appears inconsistent with the idea that control birds experience prolonged immune activation due to a single injection of birds` blood free from malaria. Instead, it seems that the primary factor influencing changes in RMR and IL-6 levels in control siskins was the chronic stress arising from captivity and handling. Chronic stress</w:t>
      </w:r>
      <w:r>
        <w:rPr>
          <w:rFonts w:ascii="Times New Roman" w:hAnsi="Times New Roman"/>
          <w:color w:val="000000" w:themeColor="text1"/>
          <w:sz w:val="28"/>
          <w:szCs w:val="28"/>
          <w:lang w:val="en-US"/>
          <w14:textFill>
            <w14:solidFill>
              <w14:schemeClr w14:val="tx1"/>
            </w14:solidFill>
          </w14:textFill>
        </w:rPr>
        <w:t xml:space="preserve"> can have immunosuppressive effects, contrary to the acute stress, which </w:t>
      </w:r>
      <w:r>
        <w:rPr>
          <w:rFonts w:ascii="Times New Roman" w:hAnsi="Times New Roman"/>
          <w:sz w:val="28"/>
          <w:szCs w:val="28"/>
          <w:lang w:val="en-US"/>
        </w:rPr>
        <w:t xml:space="preserve">typically has </w:t>
      </w:r>
      <w:r>
        <w:rPr>
          <w:rFonts w:ascii="Times New Roman" w:hAnsi="Times New Roman"/>
          <w:color w:val="000000" w:themeColor="text1"/>
          <w:sz w:val="28"/>
          <w:szCs w:val="28"/>
          <w:lang w:val="en-US"/>
          <w14:textFill>
            <w14:solidFill>
              <w14:schemeClr w14:val="tx1"/>
            </w14:solidFill>
          </w14:textFill>
        </w:rPr>
        <w:t xml:space="preserve">immunoenhancing </w:t>
      </w:r>
      <w:r>
        <w:rPr>
          <w:rFonts w:ascii="Times New Roman" w:hAnsi="Times New Roman"/>
          <w:sz w:val="28"/>
          <w:szCs w:val="28"/>
          <w:lang w:val="en-US"/>
        </w:rPr>
        <w:t>properties</w:t>
      </w:r>
      <w:r>
        <w:rPr>
          <w:rFonts w:ascii="Times New Roman" w:hAnsi="Times New Roman"/>
          <w:color w:val="000000" w:themeColor="text1"/>
          <w:sz w:val="28"/>
          <w:szCs w:val="28"/>
          <w:lang w:val="en-US"/>
          <w14:textFill>
            <w14:solidFill>
              <w14:schemeClr w14:val="tx1"/>
            </w14:solidFill>
          </w14:textFill>
        </w:rPr>
        <w:t xml:space="preserve"> (reviewed in </w:t>
      </w:r>
      <w:r>
        <w:rPr>
          <w:rFonts w:ascii="Times New Roman" w:hAnsi="Times New Roman"/>
          <w:color w:val="000000" w:themeColor="text1"/>
          <w:sz w:val="28"/>
          <w:szCs w:val="28"/>
          <w:lang w:val="en-US"/>
          <w14:textFill>
            <w14:solidFill>
              <w14:schemeClr w14:val="tx1"/>
            </w14:solidFill>
          </w14:textFill>
        </w:rPr>
        <w:fldChar w:fldCharType="begin"/>
      </w:r>
      <w:r>
        <w:rPr>
          <w:rFonts w:ascii="Times New Roman" w:hAnsi="Times New Roman"/>
          <w:color w:val="000000" w:themeColor="text1"/>
          <w:sz w:val="28"/>
          <w:szCs w:val="28"/>
          <w:lang w:val="en-US"/>
          <w14:textFill>
            <w14:solidFill>
              <w14:schemeClr w14:val="tx1"/>
            </w14:solidFill>
          </w14:textFill>
        </w:rPr>
        <w:instrText xml:space="preserve"> ADDIN EN.CITE &lt;EndNote&gt;&lt;Cite AuthorYear="1"&gt;&lt;Author&gt;Dhabhar&lt;/Author&gt;&lt;Year&gt;1997&lt;/Year&gt;&lt;RecNum&gt;154&lt;/RecNum&gt;&lt;DisplayText&gt;Dhabhar and Mcewen (1997)&lt;/DisplayText&gt;&lt;record&gt;&lt;rec-number&gt;154&lt;/rec-number&gt;&lt;foreign-keys&gt;&lt;key app="EN" db-id="vdp55rrtpsvttyexws9v5ef7vtwddztw2sz2" timestamp="1684844019"&gt;154&lt;/key&gt;&lt;/foreign-keys&gt;&lt;ref-type name="Journal Article"&gt;17&lt;/ref-type&gt;&lt;contributors&gt;&lt;authors&gt;&lt;author&gt;Dhabhar, Firdaus S&lt;/author&gt;&lt;author&gt;Mcewen, Bruce S&lt;/author&gt;&lt;/authors&gt;&lt;/contributors&gt;&lt;titles&gt;&lt;title&gt;Acute stress enhances while chronic stress suppresses cell-mediated immunityin vivo: A potential role for leukocyte trafficking&lt;/title&gt;&lt;secondary-title&gt;Brain, behavior, and immunity&lt;/secondary-title&gt;&lt;/titles&gt;&lt;periodical&gt;&lt;full-title&gt;Brain, behavior, and immunity&lt;/full-title&gt;&lt;/periodical&gt;&lt;pages&gt;286-306&lt;/pages&gt;&lt;volume&gt;11&lt;/volume&gt;&lt;number&gt;4&lt;/number&gt;&lt;dates&gt;&lt;year&gt;1997&lt;/year&gt;&lt;/dates&gt;&lt;isbn&gt;0889-1591&lt;/isbn&gt;&lt;urls&gt;&lt;/urls&gt;&lt;/record&gt;&lt;/Cite&gt;&lt;/EndNote&gt;</w:instrText>
      </w:r>
      <w:r>
        <w:rPr>
          <w:rFonts w:ascii="Times New Roman" w:hAnsi="Times New Roman"/>
          <w:color w:val="000000" w:themeColor="text1"/>
          <w:sz w:val="28"/>
          <w:szCs w:val="28"/>
          <w:lang w:val="en-US"/>
          <w14:textFill>
            <w14:solidFill>
              <w14:schemeClr w14:val="tx1"/>
            </w14:solidFill>
          </w14:textFill>
        </w:rPr>
        <w:fldChar w:fldCharType="separate"/>
      </w:r>
      <w:r>
        <w:rPr>
          <w:rFonts w:ascii="Times New Roman" w:hAnsi="Times New Roman"/>
          <w:color w:val="000000" w:themeColor="text1"/>
          <w:sz w:val="28"/>
          <w:szCs w:val="28"/>
          <w:lang w:val="en-US"/>
          <w14:textFill>
            <w14:solidFill>
              <w14:schemeClr w14:val="tx1"/>
            </w14:solidFill>
          </w14:textFill>
        </w:rPr>
        <w:t>Dhabhar and Mcewen (1997)</w:t>
      </w:r>
      <w:r>
        <w:rPr>
          <w:rFonts w:ascii="Times New Roman" w:hAnsi="Times New Roman"/>
          <w:color w:val="000000" w:themeColor="text1"/>
          <w:sz w:val="28"/>
          <w:szCs w:val="28"/>
          <w:lang w:val="en-US"/>
          <w14:textFill>
            <w14:solidFill>
              <w14:schemeClr w14:val="tx1"/>
            </w14:solidFill>
          </w14:textFill>
        </w:rPr>
        <w:fldChar w:fldCharType="end"/>
      </w:r>
      <w:r>
        <w:rPr>
          <w:rFonts w:ascii="Times New Roman" w:hAnsi="Times New Roman"/>
          <w:color w:val="000000" w:themeColor="text1"/>
          <w:sz w:val="28"/>
          <w:szCs w:val="28"/>
          <w:lang w:val="en-US"/>
          <w14:textFill>
            <w14:solidFill>
              <w14:schemeClr w14:val="tx1"/>
            </w14:solidFill>
          </w14:textFill>
        </w:rPr>
        <w:t xml:space="preserve">), (but see Martin et al. </w:t>
      </w:r>
      <w:r>
        <w:rPr>
          <w:rFonts w:ascii="Times New Roman" w:hAnsi="Times New Roman"/>
          <w:color w:val="000000" w:themeColor="text1"/>
          <w:sz w:val="28"/>
          <w:szCs w:val="28"/>
          <w:lang w:val="en-US"/>
          <w14:textFill>
            <w14:solidFill>
              <w14:schemeClr w14:val="tx1"/>
            </w14:solidFill>
          </w14:textFill>
        </w:rPr>
        <w:fldChar w:fldCharType="begin"/>
      </w:r>
      <w:r>
        <w:rPr>
          <w:rFonts w:ascii="Times New Roman" w:hAnsi="Times New Roman"/>
          <w:color w:val="000000" w:themeColor="text1"/>
          <w:sz w:val="28"/>
          <w:szCs w:val="28"/>
          <w:lang w:val="en-US"/>
          <w14:textFill>
            <w14:solidFill>
              <w14:schemeClr w14:val="tx1"/>
            </w14:solidFill>
          </w14:textFill>
        </w:rPr>
        <w:instrText xml:space="preserve"> ADDIN EN.CITE &lt;EndNote&gt;&lt;Cite ExcludeAuth="1"&gt;&lt;Author&gt;Martin&lt;/Author&gt;&lt;Year&gt;2011&lt;/Year&gt;&lt;RecNum&gt;119&lt;/RecNum&gt;&lt;DisplayText&gt;(2011)&lt;/DisplayText&gt;&lt;record&gt;&lt;rec-number&gt;119&lt;/rec-number&gt;&lt;foreign-keys&gt;&lt;key app="EN" db-id="vdp55rrtpsvttyexws9v5ef7vtwddztw2sz2" timestamp="1680687510"&gt;119&lt;/key&gt;&lt;/foreign-keys&gt;&lt;ref-type name="Journal Article"&gt;17&lt;/ref-type&gt;&lt;contributors&gt;&lt;authors&gt;&lt;author&gt;Martin, Lynn B&lt;/author&gt;&lt;author&gt;Kidd, Laura&lt;/author&gt;&lt;author&gt;Liebl, Andrea L&lt;/author&gt;&lt;author&gt;Coon, Courtney AC&lt;/author&gt;&lt;/authors&gt;&lt;/contributors&gt;&lt;titles&gt;&lt;title&gt;Captivity induces hyper-inflammation in the house sparrow (Passer domesticus)&lt;/title&gt;&lt;secondary-title&gt;Journal of Experimental Biology&lt;/secondary-title&gt;&lt;/titles&gt;&lt;periodical&gt;&lt;full-title&gt;Journal of experimental Biology&lt;/full-title&gt;&lt;/periodical&gt;&lt;pages&gt;2579-2585&lt;/pages&gt;&lt;volume&gt;214&lt;/volume&gt;&lt;number&gt;15&lt;/number&gt;&lt;dates&gt;&lt;year&gt;2011&lt;/year&gt;&lt;/dates&gt;&lt;isbn&gt;1477-9145&lt;/isbn&gt;&lt;urls&gt;&lt;/urls&gt;&lt;/record&gt;&lt;/Cite&gt;&lt;/EndNote&gt;</w:instrText>
      </w:r>
      <w:r>
        <w:rPr>
          <w:rFonts w:ascii="Times New Roman" w:hAnsi="Times New Roman"/>
          <w:color w:val="000000" w:themeColor="text1"/>
          <w:sz w:val="28"/>
          <w:szCs w:val="28"/>
          <w:lang w:val="en-US"/>
          <w14:textFill>
            <w14:solidFill>
              <w14:schemeClr w14:val="tx1"/>
            </w14:solidFill>
          </w14:textFill>
        </w:rPr>
        <w:fldChar w:fldCharType="separate"/>
      </w:r>
      <w:r>
        <w:rPr>
          <w:rFonts w:ascii="Times New Roman" w:hAnsi="Times New Roman"/>
          <w:color w:val="000000" w:themeColor="text1"/>
          <w:sz w:val="28"/>
          <w:szCs w:val="28"/>
          <w:lang w:val="en-US"/>
          <w14:textFill>
            <w14:solidFill>
              <w14:schemeClr w14:val="tx1"/>
            </w14:solidFill>
          </w14:textFill>
        </w:rPr>
        <w:t>(2011)</w:t>
      </w:r>
      <w:r>
        <w:rPr>
          <w:rFonts w:ascii="Times New Roman" w:hAnsi="Times New Roman"/>
          <w:color w:val="000000" w:themeColor="text1"/>
          <w:sz w:val="28"/>
          <w:szCs w:val="28"/>
          <w:lang w:val="en-US"/>
          <w14:textFill>
            <w14:solidFill>
              <w14:schemeClr w14:val="tx1"/>
            </w14:solidFill>
          </w14:textFill>
        </w:rPr>
        <w:fldChar w:fldCharType="end"/>
      </w:r>
      <w:r>
        <w:rPr>
          <w:rFonts w:ascii="Times New Roman" w:hAnsi="Times New Roman"/>
          <w:color w:val="000000" w:themeColor="text1"/>
          <w:sz w:val="28"/>
          <w:szCs w:val="28"/>
          <w:lang w:val="en-US"/>
          <w14:textFill>
            <w14:solidFill>
              <w14:schemeClr w14:val="tx1"/>
            </w14:solidFill>
          </w14:textFill>
        </w:rPr>
        <w:t>).</w:t>
      </w:r>
    </w:p>
    <w:p>
      <w:pPr>
        <w:spacing w:line="360" w:lineRule="auto"/>
        <w:jc w:val="both"/>
        <w:rPr>
          <w:rFonts w:ascii="Times New Roman" w:hAnsi="Times New Roman"/>
          <w:sz w:val="28"/>
          <w:szCs w:val="28"/>
          <w:lang w:val="en-US"/>
        </w:rPr>
      </w:pPr>
    </w:p>
    <w:p>
      <w:pPr>
        <w:spacing w:line="360" w:lineRule="auto"/>
        <w:jc w:val="both"/>
        <w:rPr>
          <w:rFonts w:ascii="Times New Roman" w:hAnsi="Times New Roman"/>
          <w:b/>
          <w:bCs/>
          <w:color w:val="000000" w:themeColor="text1"/>
          <w:sz w:val="28"/>
          <w:szCs w:val="28"/>
          <w:lang w:val="en-US"/>
          <w14:textFill>
            <w14:solidFill>
              <w14:schemeClr w14:val="tx1"/>
            </w14:solidFill>
          </w14:textFill>
        </w:rPr>
      </w:pPr>
      <w:bookmarkStart w:id="14" w:name="_Hlk142768019"/>
      <w:r>
        <w:rPr>
          <w:rFonts w:ascii="Times New Roman" w:hAnsi="Times New Roman"/>
          <w:b/>
          <w:bCs/>
          <w:color w:val="000000" w:themeColor="text1"/>
          <w:sz w:val="28"/>
          <w:szCs w:val="28"/>
          <w:lang w:val="en-US"/>
          <w14:textFill>
            <w14:solidFill>
              <w14:schemeClr w14:val="tx1"/>
            </w14:solidFill>
          </w14:textFill>
        </w:rPr>
        <w:t>Conclusion</w:t>
      </w:r>
      <w:bookmarkEnd w:id="14"/>
    </w:p>
    <w:p>
      <w:pPr>
        <w:spacing w:line="360" w:lineRule="auto"/>
        <w:jc w:val="both"/>
        <w:rPr>
          <w:rFonts w:ascii="Times New Roman" w:hAnsi="Times New Roman"/>
          <w:color w:val="FF3399"/>
          <w:sz w:val="28"/>
          <w:szCs w:val="28"/>
          <w:lang w:val="en-US"/>
        </w:rPr>
      </w:pPr>
      <w:r>
        <w:rPr>
          <w:rFonts w:ascii="Times New Roman" w:hAnsi="Times New Roman"/>
          <w:sz w:val="28"/>
          <w:szCs w:val="28"/>
          <w:lang w:val="en-US"/>
        </w:rPr>
        <w:t xml:space="preserve">Experimental birds infected with avian malaria parasites exhibited distinct dynamics of physiological parameters not only compared with control birds, but also between experimental birds where birds were infected with parasites of different </w:t>
      </w:r>
      <w:r>
        <w:rPr>
          <w:rFonts w:ascii="Times New Roman" w:hAnsi="Times New Roman"/>
          <w:i/>
          <w:sz w:val="28"/>
          <w:szCs w:val="28"/>
          <w:lang w:val="en-US"/>
        </w:rPr>
        <w:t>Plasmodium</w:t>
      </w:r>
      <w:r>
        <w:rPr>
          <w:rFonts w:ascii="Times New Roman" w:hAnsi="Times New Roman"/>
          <w:sz w:val="28"/>
          <w:szCs w:val="28"/>
          <w:lang w:val="en-US"/>
        </w:rPr>
        <w:t xml:space="preserve"> species. SGS1 infected siskins had both reduced RMR and IL-6 levels during the acute stage of parasitemia, which is consistent with previous findings in other studies. Conversely, GRW2 infected birds demonstrated rather erratic shifts in both RMR and IL-6 levels, which were challenging to interpret in the context of parasitemia development. At the same time, the repeatability of mass-independent RMR and body mass was lower in GRW2 infected birds, than in SGS1 infected birds. We can confidently assert that different avian </w:t>
      </w:r>
      <w:r>
        <w:rPr>
          <w:rFonts w:ascii="Times New Roman" w:hAnsi="Times New Roman"/>
          <w:i/>
          <w:iCs/>
          <w:sz w:val="28"/>
          <w:szCs w:val="28"/>
          <w:lang w:val="en-US"/>
        </w:rPr>
        <w:t>Plasmodium</w:t>
      </w:r>
      <w:r>
        <w:rPr>
          <w:rFonts w:ascii="Times New Roman" w:hAnsi="Times New Roman"/>
          <w:sz w:val="28"/>
          <w:szCs w:val="28"/>
          <w:lang w:val="en-US"/>
        </w:rPr>
        <w:t xml:space="preserve"> parasites can exert varying effects on the health parameters of their avian hosts. These disparities may also arise from the intricate co-evolutionary dynamics between the host and the parasite. Specifically, in the case of siskins, it's important to consider that they have likely co-evolved with the SGS1 parasite, which has adapted to their local environment. On the other hand, the GRW2 parasite originates from Africa and can be considered exotic for siskins. This difference in evolutionary history and geographic origin may contribute to the varying impacts of these parasites on the health of siskin hosts. This dynamic interplay between host and parasite becomes especially noteworthy when considering the potential introduction of exotic parasites to regions outside their natural range. In the context of climate change and anthropological impacts, the transmission of tropical-origin parasites to northern latitudes has become a matter of concern. Should such transmission occur, it could lead to unpredictable outcomes for local bird populations.</w:t>
      </w:r>
    </w:p>
    <w:p>
      <w:pPr>
        <w:spacing w:line="360" w:lineRule="auto"/>
        <w:jc w:val="both"/>
        <w:rPr>
          <w:rFonts w:ascii="Times New Roman" w:hAnsi="Times New Roman"/>
          <w:color w:val="FF3399"/>
          <w:sz w:val="28"/>
          <w:szCs w:val="28"/>
          <w:lang w:val="en-US"/>
        </w:rPr>
      </w:pPr>
    </w:p>
    <w:p>
      <w:pPr>
        <w:spacing w:line="360" w:lineRule="auto"/>
        <w:jc w:val="both"/>
        <w:rPr>
          <w:rFonts w:ascii="Times New Roman" w:hAnsi="Times New Roman"/>
          <w:b/>
          <w:bCs/>
          <w:sz w:val="28"/>
          <w:szCs w:val="28"/>
          <w:lang w:val="en-US"/>
        </w:rPr>
      </w:pPr>
      <w:r>
        <w:rPr>
          <w:rFonts w:ascii="Times New Roman" w:hAnsi="Times New Roman"/>
          <w:b/>
          <w:bCs/>
          <w:sz w:val="28"/>
          <w:szCs w:val="28"/>
          <w:lang w:val="en-US"/>
        </w:rPr>
        <w:t>Acknowledgments</w:t>
      </w:r>
    </w:p>
    <w:p>
      <w:pPr>
        <w:spacing w:line="360" w:lineRule="auto"/>
        <w:jc w:val="both"/>
        <w:rPr>
          <w:rFonts w:ascii="Times New Roman" w:hAnsi="Times New Roman"/>
          <w:sz w:val="28"/>
          <w:szCs w:val="28"/>
          <w:lang w:val="en-US"/>
        </w:rPr>
      </w:pPr>
      <w:r>
        <w:rPr>
          <w:rFonts w:ascii="Times New Roman" w:hAnsi="Times New Roman"/>
          <w:sz w:val="28"/>
          <w:szCs w:val="28"/>
          <w:lang w:val="en-US"/>
        </w:rPr>
        <w:t>We are grateful to Natalya Gazatova, who conducted all the immunoassays on blood plasma. We also extend our thanks to our colleagues at the Biological Station "Rybachy" for their assistance with species identification and bird ringing, as well as to the students of Immanuel Kant Baltic Federal University for their help in caring for the experimental birds. Data collection and analysis were supported by the Russian Scientific Grant (RSF Grant # 20-14-00049).</w:t>
      </w:r>
    </w:p>
    <w:p>
      <w:pPr>
        <w:spacing w:line="360" w:lineRule="auto"/>
        <w:jc w:val="both"/>
        <w:rPr>
          <w:rFonts w:ascii="Times New Roman" w:hAnsi="Times New Roman"/>
          <w:sz w:val="28"/>
          <w:szCs w:val="28"/>
          <w:lang w:val="en-US"/>
        </w:rPr>
      </w:pPr>
    </w:p>
    <w:p>
      <w:pPr>
        <w:pStyle w:val="18"/>
        <w:spacing w:after="0"/>
      </w:pPr>
      <w:r>
        <w:rPr>
          <w:b/>
          <w:bCs/>
          <w:i/>
          <w:iCs/>
          <w:color w:val="7030A0"/>
          <w:sz w:val="32"/>
          <w:szCs w:val="32"/>
        </w:rPr>
        <w:fldChar w:fldCharType="begin"/>
      </w:r>
      <w:r>
        <w:rPr>
          <w:b/>
          <w:bCs/>
          <w:i/>
          <w:iCs/>
          <w:color w:val="7030A0"/>
          <w:sz w:val="32"/>
          <w:szCs w:val="32"/>
        </w:rPr>
        <w:instrText xml:space="preserve"> ADDIN EN.REFLIST </w:instrText>
      </w:r>
      <w:r>
        <w:rPr>
          <w:b/>
          <w:bCs/>
          <w:i/>
          <w:iCs/>
          <w:color w:val="7030A0"/>
          <w:sz w:val="32"/>
          <w:szCs w:val="32"/>
        </w:rPr>
        <w:fldChar w:fldCharType="separate"/>
      </w:r>
      <w:r>
        <w:t xml:space="preserve">Asghar, M., Palinauskas, V., Zaghdoudi-Allan, N., Valkiūnas, G., Mukhin, A., Platonova, E., Färnert, A., Bensch, S., Hasselquist, D., 2016. Parallel telomere shortening in multiple body tissues owing to malaria infection. Proceedings of the Royal Society B: Biological Sciences 283, 20161184. doi: </w:t>
      </w:r>
    </w:p>
    <w:p>
      <w:pPr>
        <w:pStyle w:val="18"/>
        <w:spacing w:after="0"/>
      </w:pPr>
      <w:r>
        <w:t xml:space="preserve">Asghar, M., Westerdahl, H., Zehtindjiev, P., Ilieva, M., Hasselquist, D., Bensch, S., 2012. Primary peak and chronic malaria infection levels are correlated in experimentally infected great reed warblers. Parasitology 139, 1246-1252. doi: </w:t>
      </w:r>
    </w:p>
    <w:p>
      <w:pPr>
        <w:pStyle w:val="18"/>
        <w:spacing w:after="0"/>
      </w:pPr>
      <w:r>
        <w:t xml:space="preserve">Bensch, S., Hellgren, O., Pérez‐Tris, J., 2009. MalAvi: a public database of malaria parasites and related haemosporidians in avian hosts based on mitochondrial cytochrome b lineages. Molecular ecology resources 9, 1353-1358. doi: </w:t>
      </w:r>
    </w:p>
    <w:p>
      <w:pPr>
        <w:pStyle w:val="18"/>
        <w:spacing w:after="0"/>
      </w:pPr>
      <w:r>
        <w:t xml:space="preserve">Bensch, S., Waldenström, J., Jonzán, N., Westerdahl, H., Hansson, B., Sejberg, D., Hasselquist, D., 2007. Temporal dynamics and diversity of avian malaria parasites in a single host species. Journal of Animal Ecology, 112-122. doi: </w:t>
      </w:r>
    </w:p>
    <w:p>
      <w:pPr>
        <w:pStyle w:val="18"/>
        <w:spacing w:after="0"/>
      </w:pPr>
      <w:r>
        <w:t xml:space="preserve">Bonneaud, C., Mazuc, J., Gonzalez, G., Haussy, C., Chastel, O., Faivre, B., Sorci, G., 2003. Assessing the cost of mounting an immune response. The American Naturalist 161, 367-379. doi: </w:t>
      </w:r>
    </w:p>
    <w:p>
      <w:pPr>
        <w:pStyle w:val="18"/>
        <w:spacing w:after="0"/>
      </w:pPr>
      <w:r>
        <w:t xml:space="preserve">Bordes, F., Morand, S., 2011. The impact of multiple infections on wild animal hosts: a review. Infection ecology &amp; epidemiology 1, 7346. doi: </w:t>
      </w:r>
    </w:p>
    <w:p>
      <w:pPr>
        <w:pStyle w:val="18"/>
        <w:spacing w:after="0"/>
      </w:pPr>
      <w:r>
        <w:t xml:space="preserve">Brody, S., 1945. Bioenergetics and growth. Reinhold. New York 307. doi: </w:t>
      </w:r>
    </w:p>
    <w:p>
      <w:pPr>
        <w:pStyle w:val="18"/>
        <w:spacing w:after="0"/>
      </w:pPr>
      <w:r>
        <w:t xml:space="preserve">Calle, C.L., Mordmüller, B., Singh, A., 2021. Immunosuppression in malaria: do Plasmodium falciparum parasites hijack the host? Pathogens 10, 1277. doi: </w:t>
      </w:r>
    </w:p>
    <w:p>
      <w:pPr>
        <w:pStyle w:val="18"/>
        <w:spacing w:after="0"/>
      </w:pPr>
      <w:r>
        <w:t xml:space="preserve">Carapau, D., Kruhofer, M., Chatalbash, A., Orengo, J.M., Mota, M.M., Rodriguez, A., 2007. Transcriptome profile of dendritic cells during malaria: cAMP regulation of IL‐6. Cellular microbiology 9, 1738-1752. doi: </w:t>
      </w:r>
    </w:p>
    <w:p>
      <w:pPr>
        <w:pStyle w:val="18"/>
        <w:spacing w:after="0"/>
      </w:pPr>
      <w:r>
        <w:t xml:space="preserve">Clark, I.A., Alleva, L.M., Budd, A.C., Cowden, W.B., 2008. Understanding the role of inflammatory cytokines in malaria and related diseases. Travel medicine and infectious disease 6, 67-81. doi: </w:t>
      </w:r>
    </w:p>
    <w:p>
      <w:pPr>
        <w:pStyle w:val="18"/>
        <w:spacing w:after="0"/>
      </w:pPr>
      <w:r>
        <w:t xml:space="preserve">Cocumelli, C., Iurescia, M., Diaconu, E.L., Galietta, V., Raso, C., Buccella, C., Stravino, F., Grande, F., Fiorucci, L., De Liberato, C., 2021. Plasmodium matutinum causing avian malaria in lovebirds (Agapornis roseicollis) hosted in an Italian zoo. Microorganisms 9, 1356. doi: </w:t>
      </w:r>
    </w:p>
    <w:p>
      <w:pPr>
        <w:pStyle w:val="18"/>
        <w:spacing w:after="0"/>
      </w:pPr>
      <w:r>
        <w:t xml:space="preserve">Cornet, S., Sorci, G., 2014. Avian malaria models of disease. Encyclopedia of malaria, M. Hommel and PG Kremsner (eds.). Springer New York, New York City, New York, 1-11. doi: </w:t>
      </w:r>
    </w:p>
    <w:p>
      <w:pPr>
        <w:pStyle w:val="18"/>
        <w:spacing w:after="0"/>
      </w:pPr>
      <w:r>
        <w:t xml:space="preserve">Demas, G.E., Drazen, D.L., Nelson, R.J., 2003. Reductions in total body fat decrease humoral immunity. Proceedings of the Royal Society of London. Series B: Biological Sciences 270, 905-911. doi: </w:t>
      </w:r>
    </w:p>
    <w:p>
      <w:pPr>
        <w:pStyle w:val="18"/>
        <w:spacing w:after="0"/>
      </w:pPr>
      <w:r>
        <w:t xml:space="preserve">Dhabhar, F.S., Mcewen, B.S., 1997. Acute stress enhances while chronic stress suppresses cell-mediated immunityin vivo: A potential role for leukocyte trafficking. Brain, behavior, and immunity 11, 286-306. doi: </w:t>
      </w:r>
    </w:p>
    <w:p>
      <w:pPr>
        <w:pStyle w:val="18"/>
        <w:spacing w:after="0"/>
      </w:pPr>
      <w:r>
        <w:t xml:space="preserve">Ellis, V.A., Cornet, S., Merrill, L., Kunkel, M.R., Tsunekage, T., Ricklefs, R.E., 2015. Host immune responses to experimental infection of Plasmodium relictum (lineage SGS1) in domestic canaries (Serinus canaria). Parasitology Research 114, 3627-3636. doi: </w:t>
      </w:r>
    </w:p>
    <w:p>
      <w:pPr>
        <w:pStyle w:val="18"/>
        <w:spacing w:after="0"/>
      </w:pPr>
      <w:r>
        <w:t xml:space="preserve">Eraud, C., Duriez, O., Chastel, O., Faivre, B., 2005. The energetic cost of humoral immunity in the Collared Dove, Streptopelia decaocto: is the magnitude sufficient to force energy‐based trade‐offs? Functional Ecology 19, 110-118. doi: </w:t>
      </w:r>
    </w:p>
    <w:p>
      <w:pPr>
        <w:pStyle w:val="18"/>
        <w:spacing w:after="0"/>
      </w:pPr>
      <w:r>
        <w:t xml:space="preserve">Esteban Henao, M.C., 2019. Analysis of cytokine expression in avian peripheral blood in response to malaria infections. doi: </w:t>
      </w:r>
    </w:p>
    <w:p>
      <w:pPr>
        <w:pStyle w:val="18"/>
        <w:spacing w:after="0"/>
      </w:pPr>
      <w:r>
        <w:t xml:space="preserve">Frappell, P., Blevin, H., Baudinette, R., 1989. Understanding respirometry chambers: what goes in must come out. Journal of Theoretical Biology 138, 479-494. doi: </w:t>
      </w:r>
    </w:p>
    <w:p>
      <w:pPr>
        <w:pStyle w:val="18"/>
        <w:spacing w:after="0"/>
      </w:pPr>
      <w:r>
        <w:t xml:space="preserve">Garnham, P.C.C., 1966. Malaria parasites and other Haemosporidia. Malaria Parasites and other Haemosporidia. doi: </w:t>
      </w:r>
    </w:p>
    <w:p>
      <w:pPr>
        <w:pStyle w:val="18"/>
        <w:spacing w:after="0"/>
      </w:pPr>
      <w:r>
        <w:t xml:space="preserve">Garraud, O., Tariket, S., Sut, C., Haddad, A., Aloui, C., Chakroun, T., Laradi, S., Cognasse, F., 2016. Transfusion as an inflammation hit: knowns and unknowns. Frontiers in Immunology 7, 534. doi: </w:t>
      </w:r>
    </w:p>
    <w:p>
      <w:pPr>
        <w:pStyle w:val="18"/>
        <w:spacing w:after="0"/>
      </w:pPr>
      <w:r>
        <w:t xml:space="preserve">Gavrilov, V., Gavrilov, V., 2019. Scaling of total evaporative water loss and evaporative heat loss in birds at different ambient temperatures and seasons. Int J Avian &amp; Wildlife Biol 4, 40-53. doi: </w:t>
      </w:r>
    </w:p>
    <w:p>
      <w:pPr>
        <w:pStyle w:val="18"/>
        <w:spacing w:after="0"/>
      </w:pPr>
      <w:r>
        <w:t xml:space="preserve">Gavrilov, V.M., 2014. Ecological and scaling analysis of the energy expenditure of rest, activity, flight, and evaporative water loss in Passeriformes and non-Passeriformes in relation to seasonal migrations and to the occupation of boreal stations in high and moderate latitudes. The Quarterly Review of Biology 89, 107-150. doi: </w:t>
      </w:r>
    </w:p>
    <w:p>
      <w:pPr>
        <w:pStyle w:val="18"/>
        <w:spacing w:after="0"/>
      </w:pPr>
      <w:r>
        <w:t xml:space="preserve">Godfrey Jr., R.D., Fedynich, A.M., Pence, D.B., 1987. Quantification of hematozoa in blood smears. Journal of wildlife diseases 23, 558-565. doi: </w:t>
      </w:r>
    </w:p>
    <w:p>
      <w:pPr>
        <w:pStyle w:val="18"/>
        <w:spacing w:after="0"/>
      </w:pPr>
      <w:r>
        <w:t xml:space="preserve">González-Olvera, M., Hernandez-Colina, A., Himmel, T., Eckley, L., Lopez, J., Chantrey, J., Baylis, M., Jackson, A.P., 2022. Molecular and epidemiological surveillance of Plasmodium spp. during a mortality event affecting Humboldt penguins (Spheniscus humboldti) at a zoo in the UK. International Journal for Parasitology: Parasites and Wildlife 19, 26-37. doi: </w:t>
      </w:r>
    </w:p>
    <w:p>
      <w:pPr>
        <w:pStyle w:val="18"/>
        <w:spacing w:after="0"/>
      </w:pPr>
      <w:r>
        <w:t xml:space="preserve">Graham, A.L., Allen, J.E., Read, A.F., 2005. Evolutionary causes and consequences of immunopathology. Annu. Rev. Ecol. Evol. Syst. 36, 373-397. doi: </w:t>
      </w:r>
    </w:p>
    <w:p>
      <w:pPr>
        <w:pStyle w:val="18"/>
        <w:spacing w:after="0"/>
      </w:pPr>
      <w:r>
        <w:t xml:space="preserve">Hahn, S., Bauer, S., Dimitrov, D., Emmenegger, T., Ivanova, K., Zehtindjiev, P., Buttemer, W.A., 2018. Low intensity blood parasite infections do not reduce the aerobic performance of migratory birds. Proceedings of the Royal Society B: Biological Sciences 285, 20172307. doi: </w:t>
      </w:r>
    </w:p>
    <w:p>
      <w:pPr>
        <w:pStyle w:val="18"/>
        <w:spacing w:after="0"/>
      </w:pPr>
      <w:r>
        <w:t>Hall, T.A., 1999. BioEdit: a user-friendly biological sequence alignment editor and analysis program for Windows 95/98/NT, Nucleic acids symposium series. [London]: Information Retrieval Ltd., c1979-c2000., pp. 95-98.</w:t>
      </w:r>
    </w:p>
    <w:p>
      <w:pPr>
        <w:pStyle w:val="18"/>
        <w:spacing w:after="0"/>
      </w:pPr>
      <w:r>
        <w:t xml:space="preserve">Hammond, K.A., Chappell, M.A., Cardullo, R.A., Lin, R.-S., Johnsen, T.S., 2000. The mechanistic basis of aerobic performance variation in red junglefowl. Journal of experimental Biology 203, 2053-2064. doi: </w:t>
      </w:r>
    </w:p>
    <w:p>
      <w:pPr>
        <w:pStyle w:val="18"/>
        <w:spacing w:after="0"/>
      </w:pPr>
      <w:r>
        <w:t xml:space="preserve">Hayworth, A.M., Charles van Riper, I., Weathers, W.W., 1987. Effects of Plasmodium relictum on the metabolic rate and body temperature in canaries (Serinus canarius). The Journal of Parasitology, 850-853. doi: </w:t>
      </w:r>
    </w:p>
    <w:p>
      <w:pPr>
        <w:pStyle w:val="18"/>
        <w:spacing w:after="0"/>
      </w:pPr>
      <w:r>
        <w:t xml:space="preserve">Hellgren, O., Waldenström, J., Bensch, S., 2004. A new PCR assay for simultaneous studies of Leucocytozoon, Plasmodium, and Haemoproteus from avian blood. Journal of parasitology 90, 797-802. doi: </w:t>
      </w:r>
    </w:p>
    <w:p>
      <w:pPr>
        <w:pStyle w:val="18"/>
        <w:spacing w:after="0"/>
      </w:pPr>
      <w:r>
        <w:t xml:space="preserve">Iezhova, T.A., Valkiūnas, G., Bairlein*, F., 2005. Vertebrate host specificity of two avian malaria parasites of the subgenus Novyella: Plasmodium nucleophilum and Plasmodium vaughani. Journal of Parasitology 91, 472-474. doi: </w:t>
      </w:r>
    </w:p>
    <w:p>
      <w:pPr>
        <w:pStyle w:val="18"/>
        <w:spacing w:after="0"/>
      </w:pPr>
      <w:r>
        <w:t xml:space="preserve">Ilgūnas, M., Bukauskaitė, D., Palinauskas, V., Iezhova, T., Fragner, K., Platonova, E., Weissenböck, H., Valkiūnas, G., 2019a. Patterns of Plasmodium homocircumflexum virulence in experimentally infected passerine birds. Malaria journal 18, 1-14. doi: </w:t>
      </w:r>
    </w:p>
    <w:p>
      <w:pPr>
        <w:pStyle w:val="18"/>
        <w:spacing w:after="0"/>
      </w:pPr>
      <w:r>
        <w:t xml:space="preserve">Ilgūnas, M., Palinauskas, V., Platonova, E., Iezhova, T., Valkiūnas, G., 2019b. The experimental study on susceptibility of common European songbirds to Plasmodium elongatum (lineage pGRW6), a widespread avian malaria parasite. Malaria journal 18, 1-11. doi: </w:t>
      </w:r>
    </w:p>
    <w:p>
      <w:pPr>
        <w:pStyle w:val="18"/>
        <w:spacing w:after="0"/>
      </w:pPr>
      <w:r>
        <w:t xml:space="preserve">Ing, R., Gros, P., Stevenson, M.M., 2005. Interleukin-15 enhances innate and adaptive immune responses to blood-stage malaria infection in mice. Infection and immunity 73, 3172-3177. doi: </w:t>
      </w:r>
    </w:p>
    <w:p>
      <w:pPr>
        <w:pStyle w:val="18"/>
        <w:spacing w:after="0"/>
      </w:pPr>
      <w:r>
        <w:t xml:space="preserve">Koteja, P., 1996. Measuring energy metabolism with open-flow respirometric systems: which design to choose? Functional Ecology, 675-677. doi: </w:t>
      </w:r>
    </w:p>
    <w:p>
      <w:pPr>
        <w:pStyle w:val="18"/>
        <w:spacing w:after="0"/>
      </w:pPr>
      <w:r>
        <w:t xml:space="preserve">Krams, I., Suraka, V., Rantala, M., Sepp, T., Mierauskas, P., Vrublevska, J., Krama, T., 2013. Acute infection of avian malaria impairs concentration of haemoglobin and survival in juvenile altricial birds. Journal of Zoology 291, 34-41. doi: </w:t>
      </w:r>
    </w:p>
    <w:p>
      <w:pPr>
        <w:pStyle w:val="18"/>
        <w:spacing w:after="0"/>
      </w:pPr>
      <w:r>
        <w:t xml:space="preserve">LaPointe, D.A., Atkinson, C.T., Samuel, M.D., 2012. Ecology and conservation biology of avian malaria. Annals of the New York Academy of Sciences 1249, 211-226. doi: </w:t>
      </w:r>
    </w:p>
    <w:p>
      <w:pPr>
        <w:pStyle w:val="18"/>
        <w:spacing w:after="0"/>
      </w:pPr>
      <w:r>
        <w:t xml:space="preserve">Lessells, C., Boag, P.T., 1987. Unrepeatable repeatabilities: a common mistake. The Auk 104, 116-121. doi: </w:t>
      </w:r>
    </w:p>
    <w:p>
      <w:pPr>
        <w:pStyle w:val="18"/>
        <w:spacing w:after="0"/>
      </w:pPr>
      <w:r>
        <w:t xml:space="preserve">Li, M., Zhu, W., Wang, Y., Sun, Y., Li, J., Liu, X., Wu, Y., Gao, X., Li, D., 2019. Effects of capture and captivity on plasma corticosterone and metabolite levels in breeding Eurasian Tree Sparrows. Avian Research 10, 1-10. doi: </w:t>
      </w:r>
    </w:p>
    <w:p>
      <w:pPr>
        <w:pStyle w:val="18"/>
        <w:spacing w:after="0"/>
      </w:pPr>
      <w:r>
        <w:t xml:space="preserve">Lighton, J., Halsey, L., 2011. Flow-through respirometry applied to chamber systems: pros and cons, hints and tips. Comparative Biochemistry and Physiology Part A: Molecular &amp; Integrative Physiology 158, 265-275. doi: </w:t>
      </w:r>
    </w:p>
    <w:p>
      <w:pPr>
        <w:pStyle w:val="18"/>
        <w:spacing w:after="0"/>
      </w:pPr>
      <w:r>
        <w:t xml:space="preserve">Lochmiller, R.L., Deerenberg, C., 2000. Trade‐offs in evolutionary immunology: just what is the cost of immunity? Oikos 88, 87-98. doi: </w:t>
      </w:r>
    </w:p>
    <w:p>
      <w:pPr>
        <w:pStyle w:val="18"/>
        <w:spacing w:after="0"/>
      </w:pPr>
      <w:r>
        <w:t xml:space="preserve">Martin, L.B., Kidd, L., Liebl, A.L., Coon, C.A., 2011. Captivity induces hyper-inflammation in the house sparrow (Passer domesticus). Journal of Experimental Biology 214, 2579-2585. doi: </w:t>
      </w:r>
    </w:p>
    <w:p>
      <w:pPr>
        <w:pStyle w:val="18"/>
        <w:spacing w:after="0"/>
      </w:pPr>
      <w:r>
        <w:t xml:space="preserve">Martin, L.B., Scheuerlein, A., Wikelski, M., 2003. Immune activity elevates energy expenditure of house sparrows: a link between direct and indirect costs? Proceedings of the Royal Society of London. Series B: Biological Sciences 270, 153-158. doi: </w:t>
      </w:r>
    </w:p>
    <w:p>
      <w:pPr>
        <w:pStyle w:val="18"/>
        <w:spacing w:after="0"/>
      </w:pPr>
      <w:r>
        <w:t xml:space="preserve">Martínez-de la Puente, J., Santiago-Alarcon, D., Palinauskas, V., Bensch, S., 2021. Plasmodium relictum. Trends in Parasitology 37, 355-356. doi: </w:t>
      </w:r>
    </w:p>
    <w:p>
      <w:pPr>
        <w:pStyle w:val="18"/>
        <w:spacing w:after="0"/>
      </w:pPr>
      <w:r>
        <w:t xml:space="preserve">McNab, B.K., 1997. On the utility of uniformity in the definition of basal rate of metabolism. Physiological Zoology 70, 718-720. doi: </w:t>
      </w:r>
    </w:p>
    <w:p>
      <w:pPr>
        <w:pStyle w:val="18"/>
        <w:spacing w:after="0"/>
      </w:pPr>
      <w:r>
        <w:t xml:space="preserve">Meister, S.L., Richard, O.K., Hoby, S., Gurtner, C., Basso, W.U., 2021. Fatal avian malaria in captive Atlantic puffins (Fratercula arctica) in Switzerland. International Journal for Parasitology: Parasites and Wildlife 14, 97-106. doi: </w:t>
      </w:r>
    </w:p>
    <w:p>
      <w:pPr>
        <w:pStyle w:val="18"/>
        <w:spacing w:after="0"/>
      </w:pPr>
      <w:r>
        <w:t xml:space="preserve">Melanson, E.L., Ingebrigtsen, J.P., Bergouignan, A., Ohkawara, K., Kohrt, W.M., Lighton, J.R., 2010. A new approach for flow-through respirometry measurements in humans. American Journal of Physiology-Regulatory, Integrative and Comparative Physiology 298, R1571-R1579. doi: </w:t>
      </w:r>
    </w:p>
    <w:p>
      <w:pPr>
        <w:pStyle w:val="18"/>
        <w:spacing w:after="0"/>
      </w:pPr>
      <w:r>
        <w:t xml:space="preserve">Mukhin, A., Palinauskas, V., Platonova, E., Kobylkov, D., Vakoliuk, I., Valkiūnas, G., 2016. The strategy to survive primary malaria infection: an experimental study on behavioural changes in parasitized birds. PLoS One 11, e0159216. doi: </w:t>
      </w:r>
    </w:p>
    <w:p>
      <w:pPr>
        <w:pStyle w:val="18"/>
        <w:spacing w:after="0"/>
      </w:pPr>
      <w:r>
        <w:t xml:space="preserve">Nakagawa, S., Schielzeth, H., 2010. Repeatability for Gaussian and non‐Gaussian data: a practical guide for biologists. Biological Reviews 85, 935-956. doi: </w:t>
      </w:r>
    </w:p>
    <w:p>
      <w:pPr>
        <w:pStyle w:val="18"/>
        <w:spacing w:after="0"/>
      </w:pPr>
      <w:r>
        <w:t>Newton, I., 2010. The migration ecology of birds. Elsevier.</w:t>
      </w:r>
    </w:p>
    <w:p>
      <w:pPr>
        <w:pStyle w:val="18"/>
        <w:spacing w:after="0"/>
      </w:pPr>
      <w:r>
        <w:t xml:space="preserve">Norris, K., Evans, M.R., 2000. Ecological immunology: life history trade-offs and immune defense in birds. Behavioral Ecology 11, 19-26. doi: </w:t>
      </w:r>
    </w:p>
    <w:p>
      <w:pPr>
        <w:pStyle w:val="18"/>
        <w:spacing w:after="0"/>
      </w:pPr>
      <w:r>
        <w:t xml:space="preserve">Owen-Ashley, N.T., Wingfield, J.C., 2007. Acute phase responses of passerine birds: characterization and seasonal variation. Journal of Ornithology 148, 583-591. doi: </w:t>
      </w:r>
    </w:p>
    <w:p>
      <w:pPr>
        <w:pStyle w:val="18"/>
        <w:spacing w:after="0"/>
      </w:pPr>
      <w:r>
        <w:t xml:space="preserve">Palinauskas, V., Valkiūnas, G., Bolshakov, C.V., Bensch, S., 2008. Plasmodium relictum (lineage P-SGS1): effects on experimentally infected passerine birds. Experimental parasitology 120, 372-380. doi: </w:t>
      </w:r>
    </w:p>
    <w:p>
      <w:pPr>
        <w:pStyle w:val="18"/>
        <w:spacing w:after="0"/>
      </w:pPr>
      <w:r>
        <w:t xml:space="preserve">Palinauskas, V., Valkiūnas, G., Bolshakov, C.V., Bensch, S., 2011. Plasmodium relictum (lineage SGS1) and Plasmodium ashfordi (lineage GRW2): the effects of the co-infection on experimentally infected passerine birds. Experimental Parasitology 127, 527-533. doi: </w:t>
      </w:r>
    </w:p>
    <w:p>
      <w:pPr>
        <w:pStyle w:val="18"/>
        <w:spacing w:after="0"/>
      </w:pPr>
      <w:r>
        <w:t xml:space="preserve">Palinauskas, V., Žiegytė, R., Iezhova, T.A., Ilgūnas, M., Bernotienė, R., Valkiūnas, G., 2016. Description, molecular characterisation, diagnostics and life cycle of Plasmodium elongatum (lineage pERIRUB01), the virulent avian malaria parasite. International Journal for Parasitology 46, 697-707. doi: </w:t>
      </w:r>
    </w:p>
    <w:p>
      <w:pPr>
        <w:pStyle w:val="18"/>
        <w:spacing w:after="0"/>
      </w:pPr>
      <w:r>
        <w:t xml:space="preserve">Palinauskas, V., Žiegytė, R., Šengaut, J., Bernotienė, R., 2022. Experimental study on primary bird co-infection with two Plasmodium relictum lineages—pSGS1 and pGRW11. Animals 12, 1879. doi: </w:t>
      </w:r>
    </w:p>
    <w:p>
      <w:pPr>
        <w:pStyle w:val="18"/>
        <w:spacing w:after="0"/>
      </w:pPr>
      <w:r>
        <w:t xml:space="preserve">Paulman, A., McAllister, M.M., 2005. Plasmodium gallinaceum: clinical progression, recovery, and resistance to disease in chickens infected via mosquito bite. The American journal of tropical medicine and hygiene 73, 1104-1107. doi: </w:t>
      </w:r>
    </w:p>
    <w:p>
      <w:pPr>
        <w:pStyle w:val="18"/>
        <w:spacing w:after="0"/>
      </w:pPr>
      <w:r>
        <w:t xml:space="preserve">Paxton, K.L., Cassin-Sackett, L., Atkinson, C.T., Videvall, E., Campana, M.G., Fleischer, R.C., 2023. Gene expression reveals immune response strategies of naïve Hawaiian honeycreepers experimentally infected with introduced avian malaria. Journal of Heredity, esad017. doi: </w:t>
      </w:r>
    </w:p>
    <w:p>
      <w:pPr>
        <w:pStyle w:val="18"/>
        <w:spacing w:after="0"/>
      </w:pPr>
      <w:r>
        <w:t xml:space="preserve">Ricklefs, R.E., Konarzewski, M., Daan, S., 1996. The relationship between basal metabolic rate and daily energy expenditure in birds and mammals. The American Naturalist 147, 1047-1071. doi: </w:t>
      </w:r>
    </w:p>
    <w:p>
      <w:pPr>
        <w:pStyle w:val="18"/>
        <w:spacing w:after="0"/>
      </w:pPr>
      <w:r>
        <w:t xml:space="preserve">Robar, N., Murray, D.L., Burness, G., 2011. Effects of parasites on host energy expenditure: the resting metabolic rate stalemate. Canadian Journal of Zoology 89, 1146-1155. doi: </w:t>
      </w:r>
    </w:p>
    <w:p>
      <w:pPr>
        <w:pStyle w:val="18"/>
        <w:spacing w:after="0"/>
      </w:pPr>
      <w:r>
        <w:t xml:space="preserve">Rooyen, J.v., Lalubin, F., Glaizot, O., Christe, P., 2013. Avian haemosporidian persistence and co-infection in great tits at the individual level. Malaria Journal 12, 1-8. doi: </w:t>
      </w:r>
    </w:p>
    <w:p>
      <w:pPr>
        <w:pStyle w:val="18"/>
        <w:spacing w:after="0"/>
      </w:pPr>
      <w:r>
        <w:t xml:space="preserve">Sambrook, J., 1989. Molecular colning. A laboratory manual, 1.82-81.89. doi: </w:t>
      </w:r>
    </w:p>
    <w:p>
      <w:pPr>
        <w:pStyle w:val="18"/>
        <w:spacing w:after="0"/>
      </w:pPr>
      <w:r>
        <w:t>Schat, K.A., Kaspers, B., Kaiser, P., 2014. Avian immunology. Elsevier Philadelphia, USA:.</w:t>
      </w:r>
    </w:p>
    <w:p>
      <w:pPr>
        <w:pStyle w:val="18"/>
        <w:spacing w:after="0"/>
      </w:pPr>
      <w:r>
        <w:t xml:space="preserve">Sheldon, B.C., Verhulst, S., 1996. Ecological immunology: costly parasite defences and trade-offs in evolutionary ecology. Trends in ecology &amp; evolution 11, 317-321. doi: </w:t>
      </w:r>
    </w:p>
    <w:p>
      <w:pPr>
        <w:pStyle w:val="18"/>
        <w:spacing w:after="0"/>
      </w:pPr>
      <w:r>
        <w:t>Shirihai, H., Svensson, L., 2018. Handbook of Western Palearctic Birds, Volume 1: Passerines: Larks to Warblers. Bloomsbury Publishing.</w:t>
      </w:r>
    </w:p>
    <w:p>
      <w:pPr>
        <w:pStyle w:val="18"/>
      </w:pPr>
      <w:r>
        <w:t>Simpson, G.L., 2023. Graceful 'ggplot'-Based Graphics and Other Functions for GAMs</w:t>
      </w:r>
    </w:p>
    <w:p>
      <w:pPr>
        <w:pStyle w:val="18"/>
        <w:spacing w:after="0"/>
      </w:pPr>
      <w:r>
        <w:t xml:space="preserve">Fitted Using 'mgcv'. Ggplotbased graphics and other useful functions for GAMs fitted using Mgcv, 0.1-0 (Ggplot-based graphics and utility functions for working with GAMs fitted using the mgcv package). doi: </w:t>
      </w:r>
    </w:p>
    <w:p>
      <w:pPr>
        <w:pStyle w:val="18"/>
        <w:spacing w:after="0"/>
      </w:pPr>
      <w:r>
        <w:t xml:space="preserve">Sorci, G., Faivre, B., 2009. Inflammation and oxidative stress in vertebrate host–parasite systems. Philosophical Transactions of the Royal Society B: Biological Sciences 364, 71-83. doi: </w:t>
      </w:r>
    </w:p>
    <w:p>
      <w:pPr>
        <w:pStyle w:val="18"/>
        <w:spacing w:after="0"/>
      </w:pPr>
      <w:r>
        <w:t xml:space="preserve">Stager, M., Eddy, D.K., Cheviron, Z.A., Carling, M.D., 2021. Haemosporidian infection does not alter aerobic performance in the Pink-sided Junco (Junco hyemalis mearnsi). bioRxiv, 2021.2009. 2020.460914. doi: </w:t>
      </w:r>
    </w:p>
    <w:p>
      <w:pPr>
        <w:pStyle w:val="18"/>
        <w:spacing w:after="0"/>
      </w:pPr>
      <w:r>
        <w:t xml:space="preserve">Sun, N.W., Goodwin, S.E., Griego, M.S., Gerson, A.R., Clotfelter, E.D., 2020. Does blood loss explain higher resting metabolic rates in nestling birds with hematophagous ectoparasites? Journal of Avian biology 51. doi: </w:t>
      </w:r>
    </w:p>
    <w:p>
      <w:pPr>
        <w:pStyle w:val="18"/>
        <w:spacing w:after="0"/>
      </w:pPr>
      <w:r>
        <w:t xml:space="preserve">Thompson, L.J., Brown, M., Downs, C.T., 2015. The effects of long-term captivity on the metabolic parameters of a small Afrotropical bird. Journal of Comparative Physiology B 185, 343-354. doi: </w:t>
      </w:r>
    </w:p>
    <w:p>
      <w:pPr>
        <w:pStyle w:val="18"/>
        <w:spacing w:after="0"/>
      </w:pPr>
      <w:r>
        <w:t>Valkiūnas, G., 2005. Avian malaria parasites and other haemosporidia. CRC press.</w:t>
      </w:r>
    </w:p>
    <w:p>
      <w:pPr>
        <w:pStyle w:val="18"/>
        <w:spacing w:after="0"/>
      </w:pPr>
      <w:r>
        <w:t xml:space="preserve">Valkiūnas, G., Ilgūnas, M., Bukauskaitė, D., Fragner, K., Weissenböck, H., Atkinson, C.T., Iezhova, T.A., 2018. Characterization of Plasmodium relictum, a cosmopolitan agent of avian malaria. Malaria journal 17, 1-21. doi: </w:t>
      </w:r>
    </w:p>
    <w:p>
      <w:pPr>
        <w:pStyle w:val="18"/>
        <w:spacing w:after="0"/>
      </w:pPr>
      <w:r>
        <w:t xml:space="preserve">Valkiūnas, G., Zehtindjiev, P., Dimitrov, D., Križanauskienė, A., Iezhova, T.A., Bensch, S., 2008. Polymerase chain reaction-based identification of Plasmodium (Huffia) elongatum, with remarks on species identity of haemosporidian lineages deposited in GenBank. Parasitology Research 102, 1185-1193. doi: </w:t>
      </w:r>
    </w:p>
    <w:p>
      <w:pPr>
        <w:pStyle w:val="18"/>
        <w:spacing w:after="0"/>
      </w:pPr>
      <w:r>
        <w:t xml:space="preserve">Van Riper III, C., Van Riper, S.G., Goff, M.L., Laird, M., 1986. The epizootiology and ecological significance of malaria in Hawaiian land birds. Ecological monographs 56, 327-344. doi: </w:t>
      </w:r>
    </w:p>
    <w:p>
      <w:pPr>
        <w:pStyle w:val="18"/>
        <w:spacing w:after="0"/>
      </w:pPr>
      <w:r>
        <w:t xml:space="preserve">Videvall, E., Cornwallis, C.K., Ahrén, D., Palinauskas, V., Valkiūnas, G., Hellgren, O., 2017. The transcriptome of the avian malaria parasite Plasmodium ashfordi displays host‐specific gene expression. Molecular Ecology 26, 2939-2958. doi: </w:t>
      </w:r>
    </w:p>
    <w:p>
      <w:pPr>
        <w:pStyle w:val="18"/>
        <w:spacing w:after="0"/>
      </w:pPr>
      <w:r>
        <w:t xml:space="preserve">Videvall, E., Cornwallis, C.K., Palinauskas, V., Valkiūnas, G., Hellgren, O., 2015. The avian transcriptome response to malaria infection. Molecular biology and evolution 32, 1255-1267. doi: </w:t>
      </w:r>
    </w:p>
    <w:p>
      <w:pPr>
        <w:pStyle w:val="18"/>
        <w:spacing w:after="0"/>
      </w:pPr>
      <w:r>
        <w:t xml:space="preserve">Videvall, E., Palinauskas, V., Valkiūnas, G., Hellgren, O., 2020. Host transcriptional responses to high-and low-virulent avian malaria parasites. The American Naturalist 195, 1070-1084. doi: </w:t>
      </w:r>
    </w:p>
    <w:p>
      <w:pPr>
        <w:pStyle w:val="18"/>
        <w:spacing w:after="0"/>
      </w:pPr>
      <w:r>
        <w:t xml:space="preserve">Wilairatana, P., Mala, W., Milanez, G.D.J., Masangkay, F.R., Kotepui, K.U., Kotepui, M., 2022. Increased interleukin-6 levels associated with malaria infection and disease severity: a systematic review and meta-analysis. Scientific Reports 12, 5982. doi: </w:t>
      </w:r>
    </w:p>
    <w:p>
      <w:pPr>
        <w:pStyle w:val="18"/>
        <w:spacing w:after="0"/>
      </w:pPr>
      <w:r>
        <w:t xml:space="preserve">Williams, R., 2005. Avian malaria: clinical and chemical pathology of Plasmodium gallinaceum in the domesticated fowl Gallus gallus. Avian Pathology 34, 29-47. doi: </w:t>
      </w:r>
    </w:p>
    <w:p>
      <w:pPr>
        <w:pStyle w:val="18"/>
        <w:spacing w:after="0"/>
      </w:pPr>
      <w:r>
        <w:t>Wood, S.N., 2017. Generalized additive models: an introduction with R. CRC press.</w:t>
      </w:r>
    </w:p>
    <w:p>
      <w:pPr>
        <w:pStyle w:val="18"/>
        <w:spacing w:after="0"/>
      </w:pPr>
      <w:r>
        <w:t xml:space="preserve">Wunderlich, C.M., Delić, D., Behnke, K., Meryk, A., Ströhle, P., Chaurasia, B., Al-Quraishy, S., Wunderlich, F., Brüning, J.C., Wunderlich, F.T., 2012. Cutting edge: Inhibition of IL-6 trans-signaling protects from malaria-induced lethality in mice. The Journal of Immunology 188, 4141-4144. doi: </w:t>
      </w:r>
    </w:p>
    <w:p>
      <w:pPr>
        <w:pStyle w:val="18"/>
      </w:pPr>
      <w:r>
        <w:t xml:space="preserve">Zuk, M., Stoehr, A.M., 2002. Immune defense and host life history. the american naturalist 160, S9-S22. doi: </w:t>
      </w:r>
    </w:p>
    <w:p>
      <w:pPr>
        <w:spacing w:line="360" w:lineRule="auto"/>
        <w:jc w:val="both"/>
        <w:rPr>
          <w:rFonts w:ascii="Times New Roman" w:hAnsi="Times New Roman"/>
          <w:b/>
          <w:bCs/>
          <w:i/>
          <w:iCs/>
          <w:color w:val="7030A0"/>
          <w:sz w:val="32"/>
          <w:szCs w:val="32"/>
          <w:lang w:val="en-US"/>
        </w:rPr>
      </w:pPr>
      <w:r>
        <w:rPr>
          <w:rFonts w:ascii="Times New Roman" w:hAnsi="Times New Roman"/>
          <w:b/>
          <w:bCs/>
          <w:i/>
          <w:iCs/>
          <w:color w:val="7030A0"/>
          <w:sz w:val="32"/>
          <w:szCs w:val="32"/>
        </w:rPr>
        <w:fldChar w:fldCharType="end"/>
      </w:r>
    </w:p>
    <w:sectPr>
      <w:pgSz w:w="11906" w:h="16838"/>
      <w:pgMar w:top="1134" w:right="850" w:bottom="1134" w:left="1701" w:header="708" w:footer="708" w:gutter="0"/>
      <w:lnNumType w:countBy="1" w:restart="continuous"/>
      <w:cols w:space="708"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erokhina.marija96@gmail.com" w:date="2023-08-12T12:20:00Z" w:initials="e">
    <w:p w14:paraId="03DF5422">
      <w:pPr>
        <w:pStyle w:val="10"/>
        <w:rPr>
          <w:lang w:val="ru-RU"/>
        </w:rPr>
      </w:pPr>
      <w:r>
        <w:rPr>
          <w:lang w:val="en-US"/>
        </w:rPr>
        <w:t>GAMM</w:t>
      </w:r>
      <w:r>
        <w:rPr>
          <w:lang w:val="ru-RU"/>
        </w:rPr>
        <w:t xml:space="preserve"> получается, почему далее по тексту идет просто </w:t>
      </w:r>
      <w:r>
        <w:rPr>
          <w:lang w:val="en-US"/>
        </w:rPr>
        <w:t>GAM</w:t>
      </w:r>
      <w:r>
        <w:rPr>
          <w:lang w:val="ru-RU"/>
        </w:rPr>
        <w:t>?</w:t>
      </w:r>
    </w:p>
  </w:comment>
  <w:comment w:id="1" w:author="google1599737165" w:date="2023-09-19T17:12:02Z" w:initials="">
    <w:p w14:paraId="00A11FBB">
      <w:pPr>
        <w:pStyle w:val="10"/>
        <w:rPr>
          <w:rFonts w:hint="default"/>
          <w:lang w:val="en-US"/>
        </w:rPr>
      </w:pPr>
      <w:r>
        <w:rPr>
          <w:lang w:val="ru-RU"/>
        </w:rPr>
        <w:t>Праильнее</w:t>
      </w:r>
      <w:r>
        <w:rPr>
          <w:rFonts w:hint="default"/>
          <w:lang w:val="ru-RU"/>
        </w:rPr>
        <w:t xml:space="preserve"> писать </w:t>
      </w:r>
      <w:r>
        <w:rPr>
          <w:rFonts w:hint="default"/>
          <w:lang w:val="en-US"/>
        </w:rPr>
        <w:t xml:space="preserve">GAMM. </w:t>
      </w:r>
      <w:r>
        <w:rPr>
          <w:rFonts w:hint="default"/>
          <w:lang w:val="ru-RU"/>
        </w:rPr>
        <w:t>Надо везде заменить.</w:t>
      </w:r>
      <w:r>
        <w:rPr>
          <w:rFonts w:hint="default"/>
          <w:lang w:val="en-US"/>
        </w:rPr>
        <w:t xml:space="preserve"> </w:t>
      </w:r>
      <w:r>
        <w:rPr>
          <w:rFonts w:hint="default"/>
          <w:lang w:val="ru-RU"/>
        </w:rPr>
        <w:t xml:space="preserve">НО! Название функции </w:t>
      </w:r>
      <w:r>
        <w:rPr>
          <w:rFonts w:hint="default"/>
          <w:lang w:val="en-US"/>
        </w:rPr>
        <w:t>gam().</w:t>
      </w:r>
    </w:p>
  </w:comment>
  <w:comment w:id="2" w:author="erokhina.marija96@gmail.com" w:date="2023-08-13T13:25:00Z" w:initials="e">
    <w:p w14:paraId="21B55F6F">
      <w:pPr>
        <w:pStyle w:val="10"/>
        <w:rPr>
          <w:lang w:val="ru-RU"/>
        </w:rPr>
      </w:pPr>
      <w:r>
        <w:rPr>
          <w:lang w:val="ru-RU"/>
        </w:rPr>
        <w:t>Нужен дои или полное название, не могу вставить ссылку</w:t>
      </w:r>
    </w:p>
  </w:comment>
  <w:comment w:id="3" w:author="google1599737165" w:date="2023-09-19T17:15:03Z" w:initials="">
    <w:p w14:paraId="4854553B">
      <w:pPr>
        <w:pStyle w:val="10"/>
        <w:rPr>
          <w:rFonts w:hint="default"/>
          <w:lang w:val="en-US"/>
        </w:rPr>
      </w:pPr>
      <w:r>
        <w:rPr>
          <w:lang w:val="ru-RU"/>
        </w:rPr>
        <w:t>Вот</w:t>
      </w:r>
      <w:r>
        <w:rPr>
          <w:rFonts w:hint="default"/>
          <w:lang w:val="ru-RU"/>
        </w:rPr>
        <w:t xml:space="preserve"> </w:t>
      </w:r>
      <w:r>
        <w:rPr>
          <w:rFonts w:hint="default"/>
          <w:lang w:val="en-US"/>
        </w:rPr>
        <w:t xml:space="preserve">DOI </w:t>
      </w:r>
    </w:p>
    <w:p w14:paraId="385D0FFB">
      <w:pPr>
        <w:pStyle w:val="10"/>
        <w:rPr>
          <w:rFonts w:hint="default"/>
          <w:lang w:val="en-US"/>
        </w:rPr>
      </w:pPr>
      <w:r>
        <w:rPr>
          <w:rFonts w:ascii="Helvetica" w:hAnsi="Helvetica" w:eastAsia="Helvetica" w:cs="Helvetica"/>
          <w:i w:val="0"/>
          <w:iCs w:val="0"/>
          <w:caps w:val="0"/>
          <w:color w:val="2A85E8"/>
          <w:spacing w:val="0"/>
          <w:sz w:val="16"/>
          <w:szCs w:val="16"/>
          <w:u w:val="none"/>
          <w:bdr w:val="none" w:color="auto" w:sz="0" w:space="0"/>
          <w:shd w:val="clear" w:fill="FFFFFF"/>
        </w:rPr>
        <w:fldChar w:fldCharType="begin"/>
      </w:r>
      <w:r>
        <w:rPr>
          <w:rFonts w:ascii="Helvetica" w:hAnsi="Helvetica" w:eastAsia="Helvetica" w:cs="Helvetica"/>
          <w:i w:val="0"/>
          <w:iCs w:val="0"/>
          <w:caps w:val="0"/>
          <w:color w:val="2A85E8"/>
          <w:spacing w:val="0"/>
          <w:sz w:val="16"/>
          <w:szCs w:val="16"/>
          <w:u w:val="none"/>
          <w:bdr w:val="none" w:color="auto" w:sz="0" w:space="0"/>
          <w:shd w:val="clear" w:fill="FFFFFF"/>
        </w:rPr>
        <w:instrText xml:space="preserve"> HYPERLINK "https://doi.org/10.7717/peerj.6876" </w:instrText>
      </w:r>
      <w:r>
        <w:rPr>
          <w:rFonts w:ascii="Helvetica" w:hAnsi="Helvetica" w:eastAsia="Helvetica" w:cs="Helvetica"/>
          <w:i w:val="0"/>
          <w:iCs w:val="0"/>
          <w:caps w:val="0"/>
          <w:color w:val="2A85E8"/>
          <w:spacing w:val="0"/>
          <w:sz w:val="16"/>
          <w:szCs w:val="16"/>
          <w:u w:val="none"/>
          <w:bdr w:val="none" w:color="auto" w:sz="0" w:space="0"/>
          <w:shd w:val="clear" w:fill="FFFFFF"/>
        </w:rPr>
        <w:fldChar w:fldCharType="separate"/>
      </w:r>
      <w:r>
        <w:rPr>
          <w:rStyle w:val="6"/>
          <w:rFonts w:hint="default" w:ascii="Helvetica" w:hAnsi="Helvetica" w:eastAsia="Helvetica" w:cs="Helvetica"/>
          <w:i w:val="0"/>
          <w:iCs w:val="0"/>
          <w:caps w:val="0"/>
          <w:color w:val="2A85E8"/>
          <w:spacing w:val="0"/>
          <w:sz w:val="16"/>
          <w:szCs w:val="16"/>
          <w:u w:val="none"/>
          <w:bdr w:val="none" w:color="auto" w:sz="0" w:space="0"/>
          <w:shd w:val="clear" w:fill="FFFFFF"/>
        </w:rPr>
        <w:t>10.7717/peerj.6876</w:t>
      </w:r>
      <w:r>
        <w:rPr>
          <w:rFonts w:hint="default" w:ascii="Helvetica" w:hAnsi="Helvetica" w:eastAsia="Helvetica" w:cs="Helvetica"/>
          <w:i w:val="0"/>
          <w:iCs w:val="0"/>
          <w:caps w:val="0"/>
          <w:color w:val="2A85E8"/>
          <w:spacing w:val="0"/>
          <w:sz w:val="16"/>
          <w:szCs w:val="16"/>
          <w:u w:val="none"/>
          <w:bdr w:val="none" w:color="auto" w:sz="0" w:space="0"/>
          <w:shd w:val="clear" w:fill="FFFFFF"/>
        </w:rPr>
        <w:fldChar w:fldCharType="end"/>
      </w:r>
    </w:p>
  </w:comment>
  <w:comment w:id="4" w:author="erokhina.marija96@gmail.com" w:date="2023-08-09T15:22:00Z" w:initials="e">
    <w:p w14:paraId="15495AA2">
      <w:pPr>
        <w:pStyle w:val="10"/>
        <w:rPr>
          <w:lang w:val="ru-RU"/>
        </w:rPr>
      </w:pPr>
      <w:r>
        <w:rPr>
          <w:b/>
          <w:bCs/>
          <w:lang w:val="en-US"/>
        </w:rPr>
        <w:t>VKh</w:t>
      </w:r>
      <w:r>
        <w:rPr>
          <w:b/>
          <w:bCs/>
          <w:lang w:val="ru-RU"/>
        </w:rPr>
        <w:t>:</w:t>
      </w:r>
      <w:r>
        <w:rPr>
          <w:lang w:val="ru-RU"/>
        </w:rPr>
        <w:t xml:space="preserve"> Обычно указывают число пермутаций, как 999 (это если 1</w:t>
      </w:r>
      <w:r>
        <w:rPr>
          <w:lang w:val="en-US"/>
        </w:rPr>
        <w:t>E</w:t>
      </w:r>
      <w:r>
        <w:rPr>
          <w:lang w:val="ru-RU"/>
        </w:rPr>
        <w:t xml:space="preserve">4), так как в пермутационных оценках одно из чисел - это измеренное значение статистики. </w:t>
      </w:r>
    </w:p>
    <w:p w14:paraId="038665E6">
      <w:pPr>
        <w:pStyle w:val="10"/>
        <w:rPr>
          <w:lang w:val="ru-RU"/>
        </w:rPr>
      </w:pPr>
    </w:p>
  </w:comment>
  <w:comment w:id="5" w:author="erokhina.marija96@gmail.com" w:date="2023-09-04T14:02:00Z" w:initials="e">
    <w:p w14:paraId="79D408AD">
      <w:pPr>
        <w:pStyle w:val="10"/>
        <w:rPr>
          <w:rFonts w:asciiTheme="minorHAnsi" w:hAnsiTheme="minorHAnsi"/>
          <w:lang w:val="ru-RU"/>
        </w:rPr>
      </w:pPr>
      <w:r>
        <w:rPr>
          <w:lang w:val="ru-RU"/>
        </w:rPr>
        <w:t>К сожалению, мы это не поняли(</w:t>
      </w:r>
    </w:p>
  </w:comment>
  <w:comment w:id="6" w:author="google1599737165" w:date="2023-09-19T17:19:03Z" w:initials="">
    <w:p w14:paraId="6A5A147C">
      <w:pPr>
        <w:pStyle w:val="10"/>
        <w:rPr>
          <w:rFonts w:hint="default"/>
          <w:lang w:val="ru-RU"/>
        </w:rPr>
      </w:pPr>
      <w:r>
        <w:rPr>
          <w:rFonts w:hint="default"/>
          <w:lang w:val="ru-RU"/>
        </w:rPr>
        <w:t>В случае пермутационных анализов надо указать число пермутаций</w:t>
      </w:r>
      <w:r>
        <w:rPr>
          <w:rFonts w:hint="default"/>
          <w:lang w:val="en-US"/>
        </w:rPr>
        <w:t xml:space="preserve"> </w:t>
      </w:r>
      <w:r>
        <w:rPr>
          <w:rFonts w:hint="default"/>
          <w:lang w:val="ru-RU"/>
        </w:rPr>
        <w:t>минус один, так как обним из значений в пермутированных выборках будет эмпирическое значение статистики</w:t>
      </w:r>
      <w:r>
        <w:rPr>
          <w:rFonts w:hint="default"/>
          <w:lang w:val="en-US"/>
        </w:rPr>
        <w:t xml:space="preserve">. </w:t>
      </w:r>
      <w:r>
        <w:rPr>
          <w:rFonts w:hint="default"/>
          <w:lang w:val="ru-RU"/>
        </w:rPr>
        <w:t>Стало быть для пермутационного анализа, который породил 10000(1</w:t>
      </w:r>
      <w:r>
        <w:rPr>
          <w:rFonts w:hint="default"/>
          <w:lang w:val="en-US"/>
        </w:rPr>
        <w:t>E4)</w:t>
      </w:r>
      <w:r>
        <w:rPr>
          <w:rFonts w:hint="default"/>
          <w:lang w:val="ru-RU"/>
        </w:rPr>
        <w:t xml:space="preserve"> значений, было проведено 9999 актов пермутации. </w:t>
      </w:r>
      <w:r>
        <w:rPr>
          <w:rFonts w:hint="default"/>
          <w:lang w:val="en-US"/>
        </w:rPr>
        <w:t xml:space="preserve"> </w:t>
      </w:r>
      <w:r>
        <w:rPr>
          <w:rFonts w:hint="default"/>
          <w:lang w:val="ru-RU"/>
        </w:rPr>
        <w:t xml:space="preserve">НО! Для бутстрепа это не так. Для анализов, использущих бутстреп, просто указывается число бустрепов, то есть 10000.  Соответственно, надо указать отдельно сколько бутстрепов было и отдельно сколько актов пермутаций было. </w:t>
      </w:r>
    </w:p>
    <w:p w14:paraId="698866B2">
      <w:pPr>
        <w:pStyle w:val="10"/>
        <w:rPr>
          <w:rFonts w:hint="default"/>
          <w:lang w:val="ru-RU"/>
        </w:rPr>
      </w:pPr>
    </w:p>
    <w:p w14:paraId="690D645C">
      <w:pPr>
        <w:pStyle w:val="10"/>
        <w:rPr>
          <w:rFonts w:hint="default"/>
          <w:lang w:val="ru-RU"/>
        </w:rPr>
      </w:pPr>
      <w:r>
        <w:rPr>
          <w:rFonts w:hint="default"/>
          <w:lang w:val="ru-RU"/>
        </w:rPr>
        <w:t>Впрочем, можно с этим и не заморачиваться. Это мелкая зацепка. НО! Точно лучше бы вместо 1</w:t>
      </w:r>
      <w:r>
        <w:rPr>
          <w:rFonts w:hint="default"/>
          <w:lang w:val="en-US"/>
        </w:rPr>
        <w:t>E4</w:t>
      </w:r>
      <w:r>
        <w:rPr>
          <w:rFonts w:hint="default"/>
          <w:lang w:val="ru-RU"/>
        </w:rPr>
        <w:t xml:space="preserve"> написать 10000. </w:t>
      </w:r>
    </w:p>
  </w:comment>
  <w:comment w:id="7" w:author="Vaidas Palinauskas" w:date="2023-09-08T23:45:00Z" w:initials="VP">
    <w:p w14:paraId="0F613DE1">
      <w:pPr>
        <w:pStyle w:val="10"/>
        <w:rPr>
          <w:lang w:val="en-US"/>
        </w:rPr>
      </w:pPr>
      <w:r>
        <w:rPr>
          <w:lang w:val="en-US"/>
        </w:rPr>
        <w:t>I am not sure what is here…</w:t>
      </w:r>
    </w:p>
  </w:comment>
  <w:comment w:id="8" w:author="google1599737165" w:date="2023-09-20T15:28:55Z" w:initials="">
    <w:p w14:paraId="38B500D9">
      <w:pPr>
        <w:pStyle w:val="10"/>
        <w:rPr>
          <w:rFonts w:hint="default"/>
          <w:lang w:val="ru-RU"/>
        </w:rPr>
      </w:pPr>
      <w:r>
        <w:rPr>
          <w:rFonts w:hint="default"/>
          <w:lang w:val="ru-RU"/>
        </w:rPr>
        <w:t xml:space="preserve">Заголовок нормальный. НО, я не уверен, что такая форма таблицы хороша. Они по своей природе состоит из двух частей, которые можно располагать как друг под другом, так и одна рядом с другой. Пока сделал как проще.  Для примера оформления таблиц с </w:t>
      </w:r>
      <w:r>
        <w:rPr>
          <w:rFonts w:hint="default"/>
          <w:lang w:val="en-US"/>
        </w:rPr>
        <w:t>GAMM</w:t>
      </w:r>
      <w:r>
        <w:rPr>
          <w:rFonts w:hint="default"/>
          <w:lang w:val="ru-RU"/>
        </w:rPr>
        <w:t>см.</w:t>
      </w:r>
    </w:p>
    <w:p w14:paraId="544371CA">
      <w:pPr>
        <w:keepNext w:val="0"/>
        <w:keepLines w:val="0"/>
        <w:widowControl/>
        <w:numPr>
          <w:ilvl w:val="0"/>
          <w:numId w:val="1"/>
        </w:numPr>
        <w:suppressLineNumbers w:val="0"/>
        <w:pBdr>
          <w:right w:val="none" w:color="auto" w:sz="0" w:space="0"/>
        </w:pBdr>
        <w:spacing w:before="0" w:beforeAutospacing="0" w:after="192" w:afterAutospacing="0" w:line="12" w:lineRule="atLeast"/>
        <w:ind w:left="0" w:right="0" w:hanging="360"/>
        <w:rPr>
          <w:rFonts w:ascii="Segoe UI" w:hAnsi="Segoe UI" w:eastAsia="Segoe UI" w:cs="Segoe UI"/>
        </w:rPr>
      </w:pPr>
    </w:p>
    <w:p w14:paraId="295C34A0">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2" w:lineRule="atLeast"/>
        <w:ind w:left="0" w:right="0"/>
        <w:rPr>
          <w:rFonts w:hint="default" w:ascii="Segoe UI" w:hAnsi="Segoe UI" w:eastAsia="Segoe UI" w:cs="Segoe UI"/>
          <w:i w:val="0"/>
          <w:iCs w:val="0"/>
          <w:caps w:val="0"/>
          <w:color w:val="333333"/>
          <w:spacing w:val="0"/>
          <w:sz w:val="21"/>
          <w:szCs w:val="21"/>
          <w:u w:val="none"/>
          <w:shd w:val="clear" w:fill="FCFCFC"/>
        </w:rPr>
      </w:pPr>
      <w:r>
        <w:rPr>
          <w:rFonts w:hint="default" w:ascii="Segoe UI" w:hAnsi="Segoe UI" w:eastAsia="Segoe UI" w:cs="Segoe UI"/>
          <w:i w:val="0"/>
          <w:iCs w:val="0"/>
          <w:caps w:val="0"/>
          <w:color w:val="333333"/>
          <w:spacing w:val="0"/>
          <w:sz w:val="21"/>
          <w:szCs w:val="21"/>
          <w:u w:val="none"/>
          <w:shd w:val="clear" w:fill="FCFCFC"/>
        </w:rPr>
        <w:t>DOI</w:t>
      </w:r>
    </w:p>
    <w:p w14:paraId="29A3421F">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2" w:lineRule="atLeast"/>
        <w:ind w:left="0" w:right="0"/>
      </w:pPr>
      <w:r>
        <w:rPr>
          <w:rStyle w:val="27"/>
          <w:rFonts w:hint="default" w:ascii="Segoe UI" w:hAnsi="Segoe UI" w:eastAsia="Segoe UI" w:cs="Segoe UI"/>
          <w:i w:val="0"/>
          <w:iCs w:val="0"/>
          <w:caps w:val="0"/>
          <w:color w:val="333333"/>
          <w:spacing w:val="0"/>
          <w:sz w:val="21"/>
          <w:szCs w:val="21"/>
          <w:u w:val="none"/>
          <w:shd w:val="clear" w:fill="FCFCFC"/>
        </w:rPr>
        <w:t>https://doi.org/10.1007/s00227-014-2586-4</w:t>
      </w:r>
    </w:p>
    <w:p w14:paraId="6253599B">
      <w:pPr>
        <w:keepNext w:val="0"/>
        <w:keepLines w:val="0"/>
        <w:widowControl/>
        <w:numPr>
          <w:ilvl w:val="0"/>
          <w:numId w:val="1"/>
        </w:numPr>
        <w:suppressLineNumbers w:val="0"/>
        <w:pBdr>
          <w:right w:val="none" w:color="auto" w:sz="0" w:space="0"/>
        </w:pBdr>
        <w:spacing w:before="0" w:beforeAutospacing="0" w:after="192" w:afterAutospacing="0" w:line="12" w:lineRule="atLeast"/>
        <w:ind w:left="0" w:right="0" w:hanging="360"/>
        <w:rPr>
          <w:rFonts w:hint="default" w:ascii="Segoe UI" w:hAnsi="Segoe UI" w:eastAsia="Segoe UI" w:cs="Segoe UI"/>
        </w:rPr>
      </w:pPr>
    </w:p>
    <w:p w14:paraId="6C8459BB">
      <w:pPr>
        <w:pStyle w:val="10"/>
        <w:rPr>
          <w:rFonts w:hint="default"/>
          <w:lang w:val="ru-RU"/>
        </w:rPr>
      </w:pPr>
    </w:p>
    <w:p w14:paraId="7CCA0016">
      <w:pPr>
        <w:pStyle w:val="10"/>
        <w:rPr>
          <w:rFonts w:hint="default"/>
          <w:lang w:val="en-US"/>
        </w:rPr>
      </w:pPr>
    </w:p>
  </w:comment>
  <w:comment w:id="9" w:author="erokhina.marija96@gmail.com" w:date="2023-08-28T12:15:00Z" w:initials="e">
    <w:p w14:paraId="74A64EE4">
      <w:pPr>
        <w:pStyle w:val="10"/>
        <w:rPr>
          <w:lang w:val="en-US"/>
        </w:rPr>
      </w:pPr>
      <w:r>
        <w:rPr>
          <w:lang w:val="en-US"/>
        </w:rPr>
        <w:t>In text is used SGS1 and GRW2 not pSGS1 and pGRW2</w:t>
      </w:r>
    </w:p>
  </w:comment>
  <w:comment w:id="10" w:author="erokhina.marija96@gmail.com" w:date="2023-09-04T01:05:00Z" w:initials="e">
    <w:p w14:paraId="2C9E1121">
      <w:pPr>
        <w:pStyle w:val="10"/>
        <w:rPr>
          <w:lang w:val="ru-RU"/>
        </w:rPr>
      </w:pPr>
      <w:r>
        <w:rPr>
          <w:lang w:val="ru-RU"/>
        </w:rPr>
        <w:t>Нужно поменять в коде, убрать «</w:t>
      </w:r>
      <w:r>
        <w:rPr>
          <w:lang w:val="en-US"/>
        </w:rPr>
        <w:t>p</w:t>
      </w:r>
      <w:r>
        <w:rPr>
          <w:lang w:val="ru-RU"/>
        </w:rPr>
        <w:t xml:space="preserve">» перед названием генетических линий </w:t>
      </w:r>
    </w:p>
  </w:comment>
  <w:comment w:id="11" w:author="google1599737165" w:date="2023-09-19T18:34:59Z" w:initials="">
    <w:p w14:paraId="23FA78CD">
      <w:pPr>
        <w:pStyle w:val="10"/>
        <w:rPr>
          <w:rFonts w:hint="default"/>
          <w:lang w:val="ru-RU"/>
        </w:rPr>
      </w:pPr>
      <w:r>
        <w:rPr>
          <w:lang w:val="ru-RU"/>
        </w:rPr>
        <w:t>Убрал</w:t>
      </w:r>
    </w:p>
  </w:comment>
  <w:comment w:id="12" w:author="erokhina.marija96@gmail.com" w:date="2023-08-28T12:29:00Z" w:initials="e">
    <w:p w14:paraId="6B727035">
      <w:pPr>
        <w:pStyle w:val="10"/>
        <w:rPr>
          <w:lang w:val="ru-RU"/>
        </w:rPr>
      </w:pPr>
      <w:r>
        <w:rPr>
          <w:lang w:val="en-US"/>
        </w:rPr>
        <w:t>This is not a very informative sentence. What</w:t>
      </w:r>
      <w:r>
        <w:rPr>
          <w:lang w:val="ru-RU"/>
        </w:rPr>
        <w:t xml:space="preserve"> </w:t>
      </w:r>
      <w:r>
        <w:rPr>
          <w:lang w:val="en-US"/>
        </w:rPr>
        <w:t>do</w:t>
      </w:r>
      <w:r>
        <w:rPr>
          <w:lang w:val="ru-RU"/>
        </w:rPr>
        <w:t xml:space="preserve"> </w:t>
      </w:r>
      <w:r>
        <w:rPr>
          <w:lang w:val="en-US"/>
        </w:rPr>
        <w:t>they</w:t>
      </w:r>
      <w:r>
        <w:rPr>
          <w:lang w:val="ru-RU"/>
        </w:rPr>
        <w:t xml:space="preserve"> </w:t>
      </w:r>
      <w:r>
        <w:rPr>
          <w:lang w:val="en-US"/>
        </w:rPr>
        <w:t>show</w:t>
      </w:r>
      <w:r>
        <w:rPr>
          <w:lang w:val="ru-RU"/>
        </w:rPr>
        <w:t>?</w:t>
      </w:r>
    </w:p>
    <w:p w14:paraId="0A583E5F">
      <w:pPr>
        <w:pStyle w:val="10"/>
        <w:rPr>
          <w:lang w:val="ru-RU"/>
        </w:rPr>
      </w:pPr>
    </w:p>
  </w:comment>
  <w:comment w:id="13" w:author="erokhina.marija96@gmail.com" w:date="2023-09-04T01:04:00Z" w:initials="e">
    <w:p w14:paraId="5A01601A">
      <w:pPr>
        <w:pStyle w:val="10"/>
        <w:rPr>
          <w:lang w:val="ru-RU"/>
        </w:rPr>
      </w:pPr>
      <w:r>
        <w:rPr>
          <w:lang w:val="ru-RU"/>
        </w:rPr>
        <w:t>Возможно, нужно чуть больше расписать про содержимое таблиц</w:t>
      </w:r>
    </w:p>
  </w:comment>
  <w:comment w:id="14" w:author="google1599737165" w:date="2023-09-19T18:23:49Z" w:initials="">
    <w:p w14:paraId="71744239">
      <w:pPr>
        <w:pStyle w:val="10"/>
        <w:rPr>
          <w:rFonts w:hint="default"/>
          <w:lang w:val="ru-RU"/>
        </w:rPr>
      </w:pPr>
      <w:r>
        <w:rPr>
          <w:rFonts w:hint="default"/>
          <w:lang w:val="ru-RU"/>
        </w:rPr>
        <w:t xml:space="preserve">На самом деле эти таблицы сложны для интерпретации. Лучше их просто формально привести как элемент результатов. Из них нас интересует только то, что смузеры изогнуты (большая </w:t>
      </w:r>
      <w:r>
        <w:rPr>
          <w:rFonts w:hint="default"/>
          <w:lang w:val="en-US"/>
        </w:rPr>
        <w:t xml:space="preserve">edf) </w:t>
      </w:r>
      <w:r>
        <w:rPr>
          <w:rFonts w:hint="default"/>
          <w:lang w:val="ru-RU"/>
        </w:rPr>
        <w:t>и то, что они значимо отличаются от горизонтальной прямой.</w:t>
      </w:r>
    </w:p>
    <w:p w14:paraId="4BB22F07">
      <w:pPr>
        <w:pStyle w:val="10"/>
        <w:rPr>
          <w:rFonts w:hint="default"/>
          <w:lang w:val="en-US"/>
        </w:rPr>
      </w:pPr>
    </w:p>
  </w:comment>
  <w:comment w:id="15" w:author="erokhina.marija96@gmail.com" w:date="2023-09-04T01:13:00Z" w:initials="e">
    <w:p w14:paraId="650F0FF6">
      <w:pPr>
        <w:pStyle w:val="10"/>
        <w:rPr>
          <w:lang w:val="en-US"/>
        </w:rPr>
      </w:pPr>
      <w:r>
        <w:rPr>
          <w:lang w:val="en-US"/>
        </w:rPr>
        <w:t>Table 1?</w:t>
      </w:r>
    </w:p>
  </w:comment>
  <w:comment w:id="16" w:author="Vaidas Palinauskas" w:date="2023-09-08T23:50:00Z" w:initials="VP">
    <w:p w14:paraId="306E6E0C">
      <w:pPr>
        <w:pStyle w:val="10"/>
        <w:rPr>
          <w:lang w:val="en-US"/>
        </w:rPr>
      </w:pPr>
      <w:r>
        <w:rPr>
          <w:lang w:val="en-US"/>
        </w:rPr>
        <w:t>Can we present data like this?</w:t>
      </w:r>
    </w:p>
  </w:comment>
  <w:comment w:id="17" w:author="erokhina.marija96@gmail.com" w:date="2023-08-09T15:27:00Z" w:initials="e">
    <w:p w14:paraId="0B6A2EAE">
      <w:pPr>
        <w:pStyle w:val="10"/>
        <w:rPr>
          <w:lang w:val="ru-RU"/>
        </w:rPr>
      </w:pPr>
      <w:r>
        <w:rPr>
          <w:b/>
          <w:bCs/>
          <w:lang w:val="en-US"/>
        </w:rPr>
        <w:t>VKh</w:t>
      </w:r>
      <w:r>
        <w:rPr>
          <w:b/>
          <w:bCs/>
          <w:lang w:val="ru-RU"/>
        </w:rPr>
        <w:t>:</w:t>
      </w:r>
      <w:r>
        <w:rPr>
          <w:lang w:val="ru-RU"/>
        </w:rPr>
        <w:t xml:space="preserve"> Вопрос. Не стоит ли на рисунках с динамикой </w:t>
      </w:r>
      <w:r>
        <w:rPr>
          <w:lang w:val="en-US"/>
        </w:rPr>
        <w:t>RMR</w:t>
      </w:r>
      <w:r>
        <w:rPr>
          <w:lang w:val="ru-RU"/>
        </w:rPr>
        <w:t xml:space="preserve"> и </w:t>
      </w:r>
      <w:r>
        <w:rPr>
          <w:lang w:val="en-US"/>
        </w:rPr>
        <w:t>IL</w:t>
      </w:r>
      <w:r>
        <w:rPr>
          <w:lang w:val="ru-RU"/>
        </w:rPr>
        <w:t xml:space="preserve">-6 по оси ОХ визуализировать динамику паразитемии (например, сделать закраску оси в соответствии с предсказанием модели для паразитемии)? Это позволит читателю сопоставлять значения </w:t>
      </w:r>
      <w:r>
        <w:rPr>
          <w:lang w:val="en-US"/>
        </w:rPr>
        <w:t>RMR</w:t>
      </w:r>
      <w:r>
        <w:rPr>
          <w:lang w:val="ru-RU"/>
        </w:rPr>
        <w:t xml:space="preserve"> и </w:t>
      </w:r>
      <w:r>
        <w:rPr>
          <w:lang w:val="en-US"/>
        </w:rPr>
        <w:t>IL</w:t>
      </w:r>
      <w:r>
        <w:rPr>
          <w:lang w:val="ru-RU"/>
        </w:rPr>
        <w:t>-6 с тем на какой фазе развития заболевания находится птица.</w:t>
      </w:r>
    </w:p>
    <w:p w14:paraId="50AE37AD">
      <w:pPr>
        <w:pStyle w:val="10"/>
        <w:rPr>
          <w:lang w:val="ru-RU"/>
        </w:rPr>
      </w:pPr>
    </w:p>
  </w:comment>
  <w:comment w:id="18" w:author="erokhina.marija96@gmail.com" w:date="2023-08-09T15:30:00Z" w:initials="e">
    <w:p w14:paraId="62003CBF">
      <w:pPr>
        <w:pStyle w:val="10"/>
        <w:rPr>
          <w:lang w:val="ru-RU"/>
        </w:rPr>
      </w:pPr>
      <w:r>
        <w:rPr>
          <w:lang w:val="ru-RU"/>
        </w:rPr>
        <w:t xml:space="preserve">Да, было бы здорово сделать такой выделение.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3DF5422" w15:done="0"/>
  <w15:commentEx w15:paraId="00A11FBB" w15:done="0" w15:paraIdParent="03DF5422"/>
  <w15:commentEx w15:paraId="21B55F6F" w15:done="0"/>
  <w15:commentEx w15:paraId="385D0FFB" w15:done="0" w15:paraIdParent="21B55F6F"/>
  <w15:commentEx w15:paraId="038665E6" w15:done="0"/>
  <w15:commentEx w15:paraId="79D408AD" w15:done="0" w15:paraIdParent="038665E6"/>
  <w15:commentEx w15:paraId="690D645C" w15:done="0" w15:paraIdParent="038665E6"/>
  <w15:commentEx w15:paraId="0F613DE1" w15:done="0"/>
  <w15:commentEx w15:paraId="7CCA0016" w15:done="0" w15:paraIdParent="0F613DE1"/>
  <w15:commentEx w15:paraId="74A64EE4" w15:done="0"/>
  <w15:commentEx w15:paraId="2C9E1121" w15:done="0" w15:paraIdParent="74A64EE4"/>
  <w15:commentEx w15:paraId="23FA78CD" w15:done="0" w15:paraIdParent="74A64EE4"/>
  <w15:commentEx w15:paraId="0A583E5F" w15:done="0"/>
  <w15:commentEx w15:paraId="5A01601A" w15:done="0" w15:paraIdParent="0A583E5F"/>
  <w15:commentEx w15:paraId="4BB22F07" w15:done="0" w15:paraIdParent="0A583E5F"/>
  <w15:commentEx w15:paraId="650F0FF6" w15:done="0"/>
  <w15:commentEx w15:paraId="306E6E0C" w15:done="0"/>
  <w15:commentEx w15:paraId="50AE37AD" w15:done="0"/>
  <w15:commentEx w15:paraId="62003CBF" w15:done="0" w15:paraIdParent="50AE37AD"/>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CC"/>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CC"/>
    <w:family w:val="swiss"/>
    <w:pitch w:val="default"/>
    <w:sig w:usb0="E4002EFF" w:usb1="C000E47F" w:usb2="00000009" w:usb3="00000000" w:csb0="200001FF" w:csb1="00000000"/>
  </w:font>
  <w:font w:name="Lucida Console">
    <w:panose1 w:val="020B0609040504020204"/>
    <w:charset w:val="CC"/>
    <w:family w:val="modern"/>
    <w:pitch w:val="default"/>
    <w:sig w:usb0="8000028F" w:usb1="00001800" w:usb2="00000000" w:usb3="00000000" w:csb0="0000001F" w:csb1="D7D70000"/>
  </w:font>
  <w:font w:name="Helvetica">
    <w:altName w:val="Arial"/>
    <w:panose1 w:val="020B0604020202020204"/>
    <w:charset w:val="CC"/>
    <w:family w:val="swiss"/>
    <w:pitch w:val="default"/>
    <w:sig w:usb0="00000000" w:usb1="00000000" w:usb2="00000009" w:usb3="00000000" w:csb0="000001FF" w:csb1="00000000"/>
  </w:font>
  <w:font w:name="Microsoft YaHei">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52E797"/>
    <w:multiLevelType w:val="singleLevel"/>
    <w:tmpl w:val="0752E797"/>
    <w:lvl w:ilvl="0" w:tentative="0">
      <w:start w:val="5"/>
      <w:numFmt w:val="decimal"/>
      <w:suff w:val="space"/>
      <w:lvlText w:val="%1."/>
      <w:lvlJc w:val="left"/>
    </w:lvl>
  </w:abstractNum>
  <w:abstractNum w:abstractNumId="1">
    <w:nsid w:val="492C4B53"/>
    <w:multiLevelType w:val="multilevel"/>
    <w:tmpl w:val="492C4B5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erokhina.marija96@gmail.com">
    <w15:presenceInfo w15:providerId="Windows Live" w15:userId="e7cb732602357eb0"/>
  </w15:person>
  <w15:person w15:author="Vaidas Palinauskas">
    <w15:presenceInfo w15:providerId="None" w15:userId="Vaidas Palinauskas"/>
  </w15:person>
  <w15:person w15:author="Microsoft Office User">
    <w15:presenceInfo w15:providerId="None" w15:userId="Microsoft Office User"/>
  </w15:person>
  <w15:person w15:author="google1599737165">
    <w15:presenceInfo w15:providerId="WPS Office" w15:userId="24258882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08"/>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ntl J Parasitology Copy&lt;/Style&gt;&lt;LeftDelim&gt;{&lt;/LeftDelim&gt;&lt;RightDelim&gt;}&lt;/RightDelim&gt;&lt;FontName&gt;Times New Roman&lt;/FontName&gt;&lt;FontSize&gt;14&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dp55rrtpsvttyexws9v5ef7vtwddztw2sz2&quot;&gt;My_FIRST_EndNote Library Copy-Converted&lt;record-ids&gt;&lt;item&gt;1&lt;/item&gt;&lt;item&gt;2&lt;/item&gt;&lt;item&gt;3&lt;/item&gt;&lt;item&gt;4&lt;/item&gt;&lt;item&gt;12&lt;/item&gt;&lt;item&gt;14&lt;/item&gt;&lt;item&gt;16&lt;/item&gt;&lt;item&gt;17&lt;/item&gt;&lt;item&gt;18&lt;/item&gt;&lt;item&gt;21&lt;/item&gt;&lt;item&gt;22&lt;/item&gt;&lt;item&gt;23&lt;/item&gt;&lt;item&gt;24&lt;/item&gt;&lt;item&gt;26&lt;/item&gt;&lt;item&gt;27&lt;/item&gt;&lt;item&gt;28&lt;/item&gt;&lt;item&gt;29&lt;/item&gt;&lt;item&gt;30&lt;/item&gt;&lt;item&gt;31&lt;/item&gt;&lt;item&gt;32&lt;/item&gt;&lt;item&gt;33&lt;/item&gt;&lt;item&gt;34&lt;/item&gt;&lt;item&gt;36&lt;/item&gt;&lt;item&gt;37&lt;/item&gt;&lt;item&gt;38&lt;/item&gt;&lt;item&gt;39&lt;/item&gt;&lt;item&gt;40&lt;/item&gt;&lt;item&gt;41&lt;/item&gt;&lt;item&gt;46&lt;/item&gt;&lt;item&gt;66&lt;/item&gt;&lt;item&gt;67&lt;/item&gt;&lt;item&gt;68&lt;/item&gt;&lt;item&gt;69&lt;/item&gt;&lt;item&gt;71&lt;/item&gt;&lt;item&gt;73&lt;/item&gt;&lt;item&gt;74&lt;/item&gt;&lt;item&gt;75&lt;/item&gt;&lt;item&gt;78&lt;/item&gt;&lt;item&gt;84&lt;/item&gt;&lt;item&gt;85&lt;/item&gt;&lt;item&gt;88&lt;/item&gt;&lt;item&gt;89&lt;/item&gt;&lt;item&gt;90&lt;/item&gt;&lt;item&gt;91&lt;/item&gt;&lt;item&gt;92&lt;/item&gt;&lt;item&gt;96&lt;/item&gt;&lt;item&gt;97&lt;/item&gt;&lt;item&gt;99&lt;/item&gt;&lt;item&gt;100&lt;/item&gt;&lt;item&gt;101&lt;/item&gt;&lt;item&gt;104&lt;/item&gt;&lt;item&gt;105&lt;/item&gt;&lt;item&gt;107&lt;/item&gt;&lt;item&gt;110&lt;/item&gt;&lt;item&gt;112&lt;/item&gt;&lt;item&gt;113&lt;/item&gt;&lt;item&gt;114&lt;/item&gt;&lt;item&gt;115&lt;/item&gt;&lt;item&gt;117&lt;/item&gt;&lt;item&gt;119&lt;/item&gt;&lt;item&gt;120&lt;/item&gt;&lt;item&gt;121&lt;/item&gt;&lt;item&gt;137&lt;/item&gt;&lt;item&gt;139&lt;/item&gt;&lt;item&gt;140&lt;/item&gt;&lt;item&gt;141&lt;/item&gt;&lt;item&gt;145&lt;/item&gt;&lt;item&gt;146&lt;/item&gt;&lt;item&gt;147&lt;/item&gt;&lt;item&gt;148&lt;/item&gt;&lt;item&gt;149&lt;/item&gt;&lt;item&gt;150&lt;/item&gt;&lt;item&gt;151&lt;/item&gt;&lt;item&gt;153&lt;/item&gt;&lt;item&gt;154&lt;/item&gt;&lt;item&gt;155&lt;/item&gt;&lt;item&gt;169&lt;/item&gt;&lt;item&gt;173&lt;/item&gt;&lt;item&gt;174&lt;/item&gt;&lt;item&gt;178&lt;/item&gt;&lt;item&gt;181&lt;/item&gt;&lt;item&gt;182&lt;/item&gt;&lt;item&gt;183&lt;/item&gt;&lt;/record-ids&gt;&lt;/item&gt;&lt;/Libraries&gt;"/>
  </w:docVars>
  <w:rsids>
    <w:rsidRoot w:val="00D562CB"/>
    <w:rsid w:val="0000171A"/>
    <w:rsid w:val="000024F3"/>
    <w:rsid w:val="0000350D"/>
    <w:rsid w:val="000049ED"/>
    <w:rsid w:val="00004E1F"/>
    <w:rsid w:val="00011DB9"/>
    <w:rsid w:val="00012810"/>
    <w:rsid w:val="00012FE2"/>
    <w:rsid w:val="000165EA"/>
    <w:rsid w:val="00016DC9"/>
    <w:rsid w:val="00017499"/>
    <w:rsid w:val="00017531"/>
    <w:rsid w:val="0002051D"/>
    <w:rsid w:val="00022C77"/>
    <w:rsid w:val="0002417E"/>
    <w:rsid w:val="000253A6"/>
    <w:rsid w:val="00025C8C"/>
    <w:rsid w:val="00025E5E"/>
    <w:rsid w:val="00027403"/>
    <w:rsid w:val="000276BF"/>
    <w:rsid w:val="00027BA1"/>
    <w:rsid w:val="000314FC"/>
    <w:rsid w:val="0003243D"/>
    <w:rsid w:val="000326D4"/>
    <w:rsid w:val="00032C0F"/>
    <w:rsid w:val="00033109"/>
    <w:rsid w:val="00034E6C"/>
    <w:rsid w:val="0003625B"/>
    <w:rsid w:val="00040785"/>
    <w:rsid w:val="0004096E"/>
    <w:rsid w:val="00045AB0"/>
    <w:rsid w:val="00047AF6"/>
    <w:rsid w:val="0005031E"/>
    <w:rsid w:val="00050F7D"/>
    <w:rsid w:val="00051BD9"/>
    <w:rsid w:val="00052D6F"/>
    <w:rsid w:val="00056463"/>
    <w:rsid w:val="00057D6C"/>
    <w:rsid w:val="00060632"/>
    <w:rsid w:val="00060D34"/>
    <w:rsid w:val="00061848"/>
    <w:rsid w:val="00066D4C"/>
    <w:rsid w:val="00073507"/>
    <w:rsid w:val="000746C3"/>
    <w:rsid w:val="000766F9"/>
    <w:rsid w:val="0008053C"/>
    <w:rsid w:val="00080A58"/>
    <w:rsid w:val="0008361A"/>
    <w:rsid w:val="00086006"/>
    <w:rsid w:val="000922DC"/>
    <w:rsid w:val="00092E2F"/>
    <w:rsid w:val="00094961"/>
    <w:rsid w:val="0009764A"/>
    <w:rsid w:val="00097A1C"/>
    <w:rsid w:val="000A11E5"/>
    <w:rsid w:val="000A340A"/>
    <w:rsid w:val="000A44FB"/>
    <w:rsid w:val="000A4A55"/>
    <w:rsid w:val="000B3ABF"/>
    <w:rsid w:val="000B4079"/>
    <w:rsid w:val="000B5D74"/>
    <w:rsid w:val="000B628A"/>
    <w:rsid w:val="000B62C1"/>
    <w:rsid w:val="000B643B"/>
    <w:rsid w:val="000B75DB"/>
    <w:rsid w:val="000C2157"/>
    <w:rsid w:val="000C2D92"/>
    <w:rsid w:val="000C4203"/>
    <w:rsid w:val="000C4627"/>
    <w:rsid w:val="000C4F5D"/>
    <w:rsid w:val="000C528A"/>
    <w:rsid w:val="000C6933"/>
    <w:rsid w:val="000D1113"/>
    <w:rsid w:val="000D163D"/>
    <w:rsid w:val="000D47F6"/>
    <w:rsid w:val="000E00FF"/>
    <w:rsid w:val="000E35D2"/>
    <w:rsid w:val="000E48BA"/>
    <w:rsid w:val="000E6667"/>
    <w:rsid w:val="000E7847"/>
    <w:rsid w:val="000F1423"/>
    <w:rsid w:val="000F3EBD"/>
    <w:rsid w:val="000F44B9"/>
    <w:rsid w:val="000F4EEC"/>
    <w:rsid w:val="000F50DA"/>
    <w:rsid w:val="001001D8"/>
    <w:rsid w:val="00102C67"/>
    <w:rsid w:val="00102CBB"/>
    <w:rsid w:val="00103569"/>
    <w:rsid w:val="00103E71"/>
    <w:rsid w:val="001043BA"/>
    <w:rsid w:val="0010551C"/>
    <w:rsid w:val="00105E55"/>
    <w:rsid w:val="0010680D"/>
    <w:rsid w:val="001108AD"/>
    <w:rsid w:val="001114A3"/>
    <w:rsid w:val="00111848"/>
    <w:rsid w:val="00112E72"/>
    <w:rsid w:val="00114E81"/>
    <w:rsid w:val="0011505A"/>
    <w:rsid w:val="001175C4"/>
    <w:rsid w:val="0011796B"/>
    <w:rsid w:val="00117D6F"/>
    <w:rsid w:val="001212A5"/>
    <w:rsid w:val="001256B1"/>
    <w:rsid w:val="00125C04"/>
    <w:rsid w:val="00126FE9"/>
    <w:rsid w:val="0013014D"/>
    <w:rsid w:val="00130899"/>
    <w:rsid w:val="00131B45"/>
    <w:rsid w:val="00133575"/>
    <w:rsid w:val="00137869"/>
    <w:rsid w:val="00140627"/>
    <w:rsid w:val="00140E35"/>
    <w:rsid w:val="001418E0"/>
    <w:rsid w:val="00143051"/>
    <w:rsid w:val="00145195"/>
    <w:rsid w:val="00145915"/>
    <w:rsid w:val="00145ECC"/>
    <w:rsid w:val="00146F69"/>
    <w:rsid w:val="001509A1"/>
    <w:rsid w:val="00151360"/>
    <w:rsid w:val="00151E85"/>
    <w:rsid w:val="0015229B"/>
    <w:rsid w:val="0015263D"/>
    <w:rsid w:val="00153624"/>
    <w:rsid w:val="001567DB"/>
    <w:rsid w:val="001602B5"/>
    <w:rsid w:val="00161F7A"/>
    <w:rsid w:val="00166812"/>
    <w:rsid w:val="00167C0C"/>
    <w:rsid w:val="00167F95"/>
    <w:rsid w:val="00170768"/>
    <w:rsid w:val="00176D20"/>
    <w:rsid w:val="00176F23"/>
    <w:rsid w:val="00177675"/>
    <w:rsid w:val="00177C7F"/>
    <w:rsid w:val="00181348"/>
    <w:rsid w:val="00184C67"/>
    <w:rsid w:val="001871C9"/>
    <w:rsid w:val="00194F24"/>
    <w:rsid w:val="00195C7F"/>
    <w:rsid w:val="001970F3"/>
    <w:rsid w:val="001A0126"/>
    <w:rsid w:val="001A061C"/>
    <w:rsid w:val="001A0A0A"/>
    <w:rsid w:val="001A4136"/>
    <w:rsid w:val="001A75F7"/>
    <w:rsid w:val="001A78B5"/>
    <w:rsid w:val="001B27D6"/>
    <w:rsid w:val="001B3A58"/>
    <w:rsid w:val="001B4E8E"/>
    <w:rsid w:val="001B7E50"/>
    <w:rsid w:val="001B7E60"/>
    <w:rsid w:val="001C3F5E"/>
    <w:rsid w:val="001C5128"/>
    <w:rsid w:val="001D1EC4"/>
    <w:rsid w:val="001D337F"/>
    <w:rsid w:val="001D3947"/>
    <w:rsid w:val="001D4535"/>
    <w:rsid w:val="001D5D67"/>
    <w:rsid w:val="001E0387"/>
    <w:rsid w:val="001E18EB"/>
    <w:rsid w:val="001E2EFE"/>
    <w:rsid w:val="001E377F"/>
    <w:rsid w:val="001E5D07"/>
    <w:rsid w:val="001E6E0C"/>
    <w:rsid w:val="001F0334"/>
    <w:rsid w:val="001F0BDB"/>
    <w:rsid w:val="001F1681"/>
    <w:rsid w:val="001F1D49"/>
    <w:rsid w:val="001F2CF1"/>
    <w:rsid w:val="001F4281"/>
    <w:rsid w:val="001F503A"/>
    <w:rsid w:val="001F73E3"/>
    <w:rsid w:val="00201362"/>
    <w:rsid w:val="00204175"/>
    <w:rsid w:val="00204AC4"/>
    <w:rsid w:val="00204B90"/>
    <w:rsid w:val="00205418"/>
    <w:rsid w:val="0020739E"/>
    <w:rsid w:val="002077B5"/>
    <w:rsid w:val="0021063A"/>
    <w:rsid w:val="002107F9"/>
    <w:rsid w:val="0021270C"/>
    <w:rsid w:val="00212754"/>
    <w:rsid w:val="00213891"/>
    <w:rsid w:val="00215802"/>
    <w:rsid w:val="00217A96"/>
    <w:rsid w:val="002215CE"/>
    <w:rsid w:val="00222A91"/>
    <w:rsid w:val="00224A20"/>
    <w:rsid w:val="0022516D"/>
    <w:rsid w:val="00227389"/>
    <w:rsid w:val="00230A5F"/>
    <w:rsid w:val="00232028"/>
    <w:rsid w:val="0023310D"/>
    <w:rsid w:val="00233C67"/>
    <w:rsid w:val="00234436"/>
    <w:rsid w:val="00234E51"/>
    <w:rsid w:val="0023522C"/>
    <w:rsid w:val="00236604"/>
    <w:rsid w:val="00236EDA"/>
    <w:rsid w:val="00240D39"/>
    <w:rsid w:val="00240F9B"/>
    <w:rsid w:val="002415D5"/>
    <w:rsid w:val="002445CF"/>
    <w:rsid w:val="00244E47"/>
    <w:rsid w:val="00246FF0"/>
    <w:rsid w:val="00250D39"/>
    <w:rsid w:val="00251541"/>
    <w:rsid w:val="0025164C"/>
    <w:rsid w:val="00254453"/>
    <w:rsid w:val="00262356"/>
    <w:rsid w:val="002637F6"/>
    <w:rsid w:val="00264CDA"/>
    <w:rsid w:val="00267057"/>
    <w:rsid w:val="002710BC"/>
    <w:rsid w:val="00271299"/>
    <w:rsid w:val="00273FB5"/>
    <w:rsid w:val="00276779"/>
    <w:rsid w:val="00281064"/>
    <w:rsid w:val="00281EE2"/>
    <w:rsid w:val="002828FA"/>
    <w:rsid w:val="002829C6"/>
    <w:rsid w:val="00283E5E"/>
    <w:rsid w:val="00284A44"/>
    <w:rsid w:val="00284F2B"/>
    <w:rsid w:val="00285123"/>
    <w:rsid w:val="0028751E"/>
    <w:rsid w:val="00287E2D"/>
    <w:rsid w:val="00290249"/>
    <w:rsid w:val="00290BA5"/>
    <w:rsid w:val="0029400E"/>
    <w:rsid w:val="002A190E"/>
    <w:rsid w:val="002A2B68"/>
    <w:rsid w:val="002A3C6D"/>
    <w:rsid w:val="002A4DC9"/>
    <w:rsid w:val="002A7547"/>
    <w:rsid w:val="002B0A9E"/>
    <w:rsid w:val="002B0E50"/>
    <w:rsid w:val="002B2594"/>
    <w:rsid w:val="002B2608"/>
    <w:rsid w:val="002B292A"/>
    <w:rsid w:val="002B415E"/>
    <w:rsid w:val="002B6A6F"/>
    <w:rsid w:val="002C25F7"/>
    <w:rsid w:val="002C4B6D"/>
    <w:rsid w:val="002C6DAA"/>
    <w:rsid w:val="002D1323"/>
    <w:rsid w:val="002D1533"/>
    <w:rsid w:val="002D3347"/>
    <w:rsid w:val="002D4077"/>
    <w:rsid w:val="002D4222"/>
    <w:rsid w:val="002D5490"/>
    <w:rsid w:val="002E1EC3"/>
    <w:rsid w:val="002E535C"/>
    <w:rsid w:val="002E5AE3"/>
    <w:rsid w:val="002E5D4E"/>
    <w:rsid w:val="002E5DF7"/>
    <w:rsid w:val="002E60D0"/>
    <w:rsid w:val="002F1A6C"/>
    <w:rsid w:val="002F7224"/>
    <w:rsid w:val="00301C9F"/>
    <w:rsid w:val="003020BB"/>
    <w:rsid w:val="003037EE"/>
    <w:rsid w:val="0030427C"/>
    <w:rsid w:val="00304EFF"/>
    <w:rsid w:val="003114BD"/>
    <w:rsid w:val="00313312"/>
    <w:rsid w:val="003133CD"/>
    <w:rsid w:val="00313C0C"/>
    <w:rsid w:val="0031521C"/>
    <w:rsid w:val="0031552B"/>
    <w:rsid w:val="0031581D"/>
    <w:rsid w:val="003165BF"/>
    <w:rsid w:val="00320A22"/>
    <w:rsid w:val="00321621"/>
    <w:rsid w:val="00322864"/>
    <w:rsid w:val="00325BA1"/>
    <w:rsid w:val="003302AD"/>
    <w:rsid w:val="00330434"/>
    <w:rsid w:val="00330AB0"/>
    <w:rsid w:val="0033283D"/>
    <w:rsid w:val="003341EB"/>
    <w:rsid w:val="00334C91"/>
    <w:rsid w:val="00334F75"/>
    <w:rsid w:val="00335D83"/>
    <w:rsid w:val="00335F93"/>
    <w:rsid w:val="003402CF"/>
    <w:rsid w:val="003416DB"/>
    <w:rsid w:val="00341D6C"/>
    <w:rsid w:val="00342F09"/>
    <w:rsid w:val="00343D98"/>
    <w:rsid w:val="00343E1F"/>
    <w:rsid w:val="00345FD9"/>
    <w:rsid w:val="00346966"/>
    <w:rsid w:val="00346B94"/>
    <w:rsid w:val="003504F0"/>
    <w:rsid w:val="00351980"/>
    <w:rsid w:val="0035219E"/>
    <w:rsid w:val="003529E7"/>
    <w:rsid w:val="00355253"/>
    <w:rsid w:val="00355DE4"/>
    <w:rsid w:val="00362295"/>
    <w:rsid w:val="003630D2"/>
    <w:rsid w:val="00365DCC"/>
    <w:rsid w:val="003663CA"/>
    <w:rsid w:val="00366D21"/>
    <w:rsid w:val="003704E6"/>
    <w:rsid w:val="0037128C"/>
    <w:rsid w:val="00372AC8"/>
    <w:rsid w:val="00376729"/>
    <w:rsid w:val="003800A0"/>
    <w:rsid w:val="003805DD"/>
    <w:rsid w:val="00380D62"/>
    <w:rsid w:val="00381959"/>
    <w:rsid w:val="00391F32"/>
    <w:rsid w:val="0039387B"/>
    <w:rsid w:val="00395F5E"/>
    <w:rsid w:val="003A081C"/>
    <w:rsid w:val="003A1C3E"/>
    <w:rsid w:val="003A2E16"/>
    <w:rsid w:val="003A49E5"/>
    <w:rsid w:val="003A4E47"/>
    <w:rsid w:val="003A5F3F"/>
    <w:rsid w:val="003A7C7D"/>
    <w:rsid w:val="003A7ECC"/>
    <w:rsid w:val="003B0937"/>
    <w:rsid w:val="003B324B"/>
    <w:rsid w:val="003B4C98"/>
    <w:rsid w:val="003B7728"/>
    <w:rsid w:val="003C7827"/>
    <w:rsid w:val="003D0F7E"/>
    <w:rsid w:val="003D4CF1"/>
    <w:rsid w:val="003D5363"/>
    <w:rsid w:val="003D5660"/>
    <w:rsid w:val="003D580C"/>
    <w:rsid w:val="003D7BC2"/>
    <w:rsid w:val="003E26CD"/>
    <w:rsid w:val="003E3B3A"/>
    <w:rsid w:val="003E401C"/>
    <w:rsid w:val="003E61E1"/>
    <w:rsid w:val="003E691E"/>
    <w:rsid w:val="003E71D1"/>
    <w:rsid w:val="003E756E"/>
    <w:rsid w:val="003F0BE9"/>
    <w:rsid w:val="003F3E91"/>
    <w:rsid w:val="003F5FB1"/>
    <w:rsid w:val="003F714C"/>
    <w:rsid w:val="0040182D"/>
    <w:rsid w:val="004043C5"/>
    <w:rsid w:val="004056AB"/>
    <w:rsid w:val="0041325F"/>
    <w:rsid w:val="00416286"/>
    <w:rsid w:val="004170A9"/>
    <w:rsid w:val="00417976"/>
    <w:rsid w:val="0042131F"/>
    <w:rsid w:val="00421C65"/>
    <w:rsid w:val="0042226F"/>
    <w:rsid w:val="0042473C"/>
    <w:rsid w:val="00425807"/>
    <w:rsid w:val="00426E06"/>
    <w:rsid w:val="00427E31"/>
    <w:rsid w:val="00430B99"/>
    <w:rsid w:val="0043172C"/>
    <w:rsid w:val="0043316F"/>
    <w:rsid w:val="004337B1"/>
    <w:rsid w:val="00433919"/>
    <w:rsid w:val="00433A94"/>
    <w:rsid w:val="004366FE"/>
    <w:rsid w:val="004367D2"/>
    <w:rsid w:val="00440E23"/>
    <w:rsid w:val="00441309"/>
    <w:rsid w:val="00443C2D"/>
    <w:rsid w:val="00444B0B"/>
    <w:rsid w:val="0044525D"/>
    <w:rsid w:val="00446A59"/>
    <w:rsid w:val="00451263"/>
    <w:rsid w:val="00452513"/>
    <w:rsid w:val="004525BC"/>
    <w:rsid w:val="00452FFB"/>
    <w:rsid w:val="00454A6A"/>
    <w:rsid w:val="00454EAF"/>
    <w:rsid w:val="00455A28"/>
    <w:rsid w:val="004576A4"/>
    <w:rsid w:val="00460288"/>
    <w:rsid w:val="0046495C"/>
    <w:rsid w:val="004661AE"/>
    <w:rsid w:val="00467654"/>
    <w:rsid w:val="00467775"/>
    <w:rsid w:val="0047114A"/>
    <w:rsid w:val="0047285A"/>
    <w:rsid w:val="004735F2"/>
    <w:rsid w:val="00476674"/>
    <w:rsid w:val="00476FFD"/>
    <w:rsid w:val="00482789"/>
    <w:rsid w:val="00482CD9"/>
    <w:rsid w:val="00483EF1"/>
    <w:rsid w:val="00484B58"/>
    <w:rsid w:val="0049177F"/>
    <w:rsid w:val="0049379E"/>
    <w:rsid w:val="004937EB"/>
    <w:rsid w:val="004942AE"/>
    <w:rsid w:val="004943A4"/>
    <w:rsid w:val="00494A10"/>
    <w:rsid w:val="00497C84"/>
    <w:rsid w:val="004A2BFE"/>
    <w:rsid w:val="004A2D8C"/>
    <w:rsid w:val="004A3831"/>
    <w:rsid w:val="004A6191"/>
    <w:rsid w:val="004B2052"/>
    <w:rsid w:val="004B2260"/>
    <w:rsid w:val="004C11AC"/>
    <w:rsid w:val="004C2709"/>
    <w:rsid w:val="004C3133"/>
    <w:rsid w:val="004C482A"/>
    <w:rsid w:val="004C507E"/>
    <w:rsid w:val="004C58E4"/>
    <w:rsid w:val="004C7FFC"/>
    <w:rsid w:val="004D1B8B"/>
    <w:rsid w:val="004D2232"/>
    <w:rsid w:val="004D24B0"/>
    <w:rsid w:val="004D2A5F"/>
    <w:rsid w:val="004D6B1F"/>
    <w:rsid w:val="004E1ED5"/>
    <w:rsid w:val="004E33AE"/>
    <w:rsid w:val="004E36DD"/>
    <w:rsid w:val="004E55E3"/>
    <w:rsid w:val="004E7F6E"/>
    <w:rsid w:val="004F07C5"/>
    <w:rsid w:val="004F11E2"/>
    <w:rsid w:val="004F1520"/>
    <w:rsid w:val="004F212B"/>
    <w:rsid w:val="004F3D9D"/>
    <w:rsid w:val="004F5799"/>
    <w:rsid w:val="004F6081"/>
    <w:rsid w:val="00502615"/>
    <w:rsid w:val="00502BBA"/>
    <w:rsid w:val="00505212"/>
    <w:rsid w:val="00506B85"/>
    <w:rsid w:val="00507295"/>
    <w:rsid w:val="00510FD6"/>
    <w:rsid w:val="005136F3"/>
    <w:rsid w:val="0051433F"/>
    <w:rsid w:val="005148BF"/>
    <w:rsid w:val="0051556A"/>
    <w:rsid w:val="00515C30"/>
    <w:rsid w:val="00516F9A"/>
    <w:rsid w:val="00522CF8"/>
    <w:rsid w:val="00524E5A"/>
    <w:rsid w:val="00524FCE"/>
    <w:rsid w:val="00525E8A"/>
    <w:rsid w:val="00526C70"/>
    <w:rsid w:val="00527BC6"/>
    <w:rsid w:val="00527DAD"/>
    <w:rsid w:val="00531A99"/>
    <w:rsid w:val="00532D9D"/>
    <w:rsid w:val="0053599E"/>
    <w:rsid w:val="00536ACE"/>
    <w:rsid w:val="00540136"/>
    <w:rsid w:val="005404D2"/>
    <w:rsid w:val="00541B88"/>
    <w:rsid w:val="005434EE"/>
    <w:rsid w:val="00546A93"/>
    <w:rsid w:val="00550BB1"/>
    <w:rsid w:val="00554465"/>
    <w:rsid w:val="00555115"/>
    <w:rsid w:val="005565C2"/>
    <w:rsid w:val="005618FB"/>
    <w:rsid w:val="00563475"/>
    <w:rsid w:val="005646B3"/>
    <w:rsid w:val="00570C23"/>
    <w:rsid w:val="00577BAF"/>
    <w:rsid w:val="00580052"/>
    <w:rsid w:val="0058034B"/>
    <w:rsid w:val="00582291"/>
    <w:rsid w:val="00583B16"/>
    <w:rsid w:val="00584279"/>
    <w:rsid w:val="00586E29"/>
    <w:rsid w:val="00586E53"/>
    <w:rsid w:val="005919B6"/>
    <w:rsid w:val="005933C1"/>
    <w:rsid w:val="00593C86"/>
    <w:rsid w:val="005968BA"/>
    <w:rsid w:val="005A0DA6"/>
    <w:rsid w:val="005A6DD3"/>
    <w:rsid w:val="005A73A0"/>
    <w:rsid w:val="005B1D67"/>
    <w:rsid w:val="005B31C4"/>
    <w:rsid w:val="005B60C9"/>
    <w:rsid w:val="005B63D0"/>
    <w:rsid w:val="005C06E8"/>
    <w:rsid w:val="005C3475"/>
    <w:rsid w:val="005C4860"/>
    <w:rsid w:val="005C4E0D"/>
    <w:rsid w:val="005C7195"/>
    <w:rsid w:val="005C75FB"/>
    <w:rsid w:val="005D6DD8"/>
    <w:rsid w:val="005D7898"/>
    <w:rsid w:val="005E3386"/>
    <w:rsid w:val="005E37E8"/>
    <w:rsid w:val="005E3860"/>
    <w:rsid w:val="005E4309"/>
    <w:rsid w:val="005E44FF"/>
    <w:rsid w:val="005E4D78"/>
    <w:rsid w:val="005E5D27"/>
    <w:rsid w:val="005E6BE7"/>
    <w:rsid w:val="005E72BF"/>
    <w:rsid w:val="005E7E59"/>
    <w:rsid w:val="005F0177"/>
    <w:rsid w:val="005F1246"/>
    <w:rsid w:val="005F1B70"/>
    <w:rsid w:val="005F31C9"/>
    <w:rsid w:val="005F3B04"/>
    <w:rsid w:val="005F54DC"/>
    <w:rsid w:val="005F744E"/>
    <w:rsid w:val="006015CF"/>
    <w:rsid w:val="00601F32"/>
    <w:rsid w:val="006105D4"/>
    <w:rsid w:val="0061138D"/>
    <w:rsid w:val="006132B3"/>
    <w:rsid w:val="00614E2C"/>
    <w:rsid w:val="00615E78"/>
    <w:rsid w:val="00617EE5"/>
    <w:rsid w:val="00621B51"/>
    <w:rsid w:val="00621F59"/>
    <w:rsid w:val="00631781"/>
    <w:rsid w:val="00634614"/>
    <w:rsid w:val="00635431"/>
    <w:rsid w:val="00637DBE"/>
    <w:rsid w:val="0064010E"/>
    <w:rsid w:val="00642377"/>
    <w:rsid w:val="00644033"/>
    <w:rsid w:val="006457FD"/>
    <w:rsid w:val="00646D05"/>
    <w:rsid w:val="00646D15"/>
    <w:rsid w:val="00647147"/>
    <w:rsid w:val="00652081"/>
    <w:rsid w:val="00652B72"/>
    <w:rsid w:val="006559E2"/>
    <w:rsid w:val="0065798B"/>
    <w:rsid w:val="00657C08"/>
    <w:rsid w:val="00657EC7"/>
    <w:rsid w:val="006611F6"/>
    <w:rsid w:val="006636F9"/>
    <w:rsid w:val="00664737"/>
    <w:rsid w:val="00664D51"/>
    <w:rsid w:val="006674E6"/>
    <w:rsid w:val="006674FF"/>
    <w:rsid w:val="0066782B"/>
    <w:rsid w:val="00674D5D"/>
    <w:rsid w:val="00676210"/>
    <w:rsid w:val="0067675A"/>
    <w:rsid w:val="0068104F"/>
    <w:rsid w:val="006814F9"/>
    <w:rsid w:val="0068150F"/>
    <w:rsid w:val="0068190F"/>
    <w:rsid w:val="0068208D"/>
    <w:rsid w:val="00682FC4"/>
    <w:rsid w:val="00686791"/>
    <w:rsid w:val="00686AE9"/>
    <w:rsid w:val="00687B81"/>
    <w:rsid w:val="00690055"/>
    <w:rsid w:val="0069433F"/>
    <w:rsid w:val="006A1DAC"/>
    <w:rsid w:val="006A35C5"/>
    <w:rsid w:val="006A69EB"/>
    <w:rsid w:val="006A6ECF"/>
    <w:rsid w:val="006A75A2"/>
    <w:rsid w:val="006B05EB"/>
    <w:rsid w:val="006B3678"/>
    <w:rsid w:val="006B4EEE"/>
    <w:rsid w:val="006B78A8"/>
    <w:rsid w:val="006C1425"/>
    <w:rsid w:val="006C1A23"/>
    <w:rsid w:val="006C2F02"/>
    <w:rsid w:val="006C45B3"/>
    <w:rsid w:val="006C5D79"/>
    <w:rsid w:val="006C5EE4"/>
    <w:rsid w:val="006D0D8E"/>
    <w:rsid w:val="006D1594"/>
    <w:rsid w:val="006D315C"/>
    <w:rsid w:val="006D339D"/>
    <w:rsid w:val="006D4B41"/>
    <w:rsid w:val="006D5820"/>
    <w:rsid w:val="006D5E9F"/>
    <w:rsid w:val="006D6280"/>
    <w:rsid w:val="006D7E76"/>
    <w:rsid w:val="006E5FB9"/>
    <w:rsid w:val="006F0925"/>
    <w:rsid w:val="006F252D"/>
    <w:rsid w:val="006F2F3A"/>
    <w:rsid w:val="006F2F56"/>
    <w:rsid w:val="006F53DB"/>
    <w:rsid w:val="006F6496"/>
    <w:rsid w:val="006F7378"/>
    <w:rsid w:val="006F7DC7"/>
    <w:rsid w:val="00701D26"/>
    <w:rsid w:val="007044BE"/>
    <w:rsid w:val="00704773"/>
    <w:rsid w:val="007053F8"/>
    <w:rsid w:val="00706AB9"/>
    <w:rsid w:val="0070749E"/>
    <w:rsid w:val="00707C3B"/>
    <w:rsid w:val="00714268"/>
    <w:rsid w:val="00714F5A"/>
    <w:rsid w:val="00717AD1"/>
    <w:rsid w:val="0072116A"/>
    <w:rsid w:val="00721F88"/>
    <w:rsid w:val="007245B7"/>
    <w:rsid w:val="00725575"/>
    <w:rsid w:val="00730828"/>
    <w:rsid w:val="00731F94"/>
    <w:rsid w:val="007325C9"/>
    <w:rsid w:val="00733F62"/>
    <w:rsid w:val="007341B2"/>
    <w:rsid w:val="00734556"/>
    <w:rsid w:val="00734ECF"/>
    <w:rsid w:val="00734F7F"/>
    <w:rsid w:val="00735451"/>
    <w:rsid w:val="00736FF3"/>
    <w:rsid w:val="0073745F"/>
    <w:rsid w:val="00740C29"/>
    <w:rsid w:val="0074471D"/>
    <w:rsid w:val="007455FB"/>
    <w:rsid w:val="00745B70"/>
    <w:rsid w:val="00746007"/>
    <w:rsid w:val="00746935"/>
    <w:rsid w:val="00746CF8"/>
    <w:rsid w:val="00747150"/>
    <w:rsid w:val="007479EB"/>
    <w:rsid w:val="007501F6"/>
    <w:rsid w:val="00753266"/>
    <w:rsid w:val="00753BB4"/>
    <w:rsid w:val="0075553B"/>
    <w:rsid w:val="007555C2"/>
    <w:rsid w:val="00755628"/>
    <w:rsid w:val="0075591F"/>
    <w:rsid w:val="007563C4"/>
    <w:rsid w:val="00757DFF"/>
    <w:rsid w:val="007666E4"/>
    <w:rsid w:val="007668BC"/>
    <w:rsid w:val="00767573"/>
    <w:rsid w:val="0077568E"/>
    <w:rsid w:val="00777276"/>
    <w:rsid w:val="007775BF"/>
    <w:rsid w:val="00782AB5"/>
    <w:rsid w:val="0078468E"/>
    <w:rsid w:val="00784866"/>
    <w:rsid w:val="007855B6"/>
    <w:rsid w:val="00785C40"/>
    <w:rsid w:val="007870B0"/>
    <w:rsid w:val="00790690"/>
    <w:rsid w:val="007924DE"/>
    <w:rsid w:val="00792E33"/>
    <w:rsid w:val="00793FA3"/>
    <w:rsid w:val="00794275"/>
    <w:rsid w:val="007944CC"/>
    <w:rsid w:val="00795A58"/>
    <w:rsid w:val="00795B54"/>
    <w:rsid w:val="00797A16"/>
    <w:rsid w:val="00797DE3"/>
    <w:rsid w:val="007A22B0"/>
    <w:rsid w:val="007A2B62"/>
    <w:rsid w:val="007A3E8C"/>
    <w:rsid w:val="007A55AA"/>
    <w:rsid w:val="007A5D68"/>
    <w:rsid w:val="007A6D97"/>
    <w:rsid w:val="007A71C3"/>
    <w:rsid w:val="007A7501"/>
    <w:rsid w:val="007A7A81"/>
    <w:rsid w:val="007B35CA"/>
    <w:rsid w:val="007B3D20"/>
    <w:rsid w:val="007B5E31"/>
    <w:rsid w:val="007B6046"/>
    <w:rsid w:val="007B6811"/>
    <w:rsid w:val="007C0D2D"/>
    <w:rsid w:val="007C21C8"/>
    <w:rsid w:val="007C2910"/>
    <w:rsid w:val="007C4472"/>
    <w:rsid w:val="007C48A6"/>
    <w:rsid w:val="007C516B"/>
    <w:rsid w:val="007C5728"/>
    <w:rsid w:val="007C5F6D"/>
    <w:rsid w:val="007C612F"/>
    <w:rsid w:val="007C7F20"/>
    <w:rsid w:val="007D1CB0"/>
    <w:rsid w:val="007D1E93"/>
    <w:rsid w:val="007D44EB"/>
    <w:rsid w:val="007D48E9"/>
    <w:rsid w:val="007D59EA"/>
    <w:rsid w:val="007E27D8"/>
    <w:rsid w:val="007E3966"/>
    <w:rsid w:val="007E515C"/>
    <w:rsid w:val="007E517C"/>
    <w:rsid w:val="007E5A3F"/>
    <w:rsid w:val="007E5D85"/>
    <w:rsid w:val="007E62F7"/>
    <w:rsid w:val="007F0F68"/>
    <w:rsid w:val="007F1C41"/>
    <w:rsid w:val="007F23BF"/>
    <w:rsid w:val="00800CA2"/>
    <w:rsid w:val="00800EFD"/>
    <w:rsid w:val="00802482"/>
    <w:rsid w:val="00804E3D"/>
    <w:rsid w:val="00806B79"/>
    <w:rsid w:val="00807A0E"/>
    <w:rsid w:val="008104B7"/>
    <w:rsid w:val="0081055E"/>
    <w:rsid w:val="008114CE"/>
    <w:rsid w:val="0081391C"/>
    <w:rsid w:val="00816949"/>
    <w:rsid w:val="00820A98"/>
    <w:rsid w:val="00821B6F"/>
    <w:rsid w:val="008227B2"/>
    <w:rsid w:val="00822D4F"/>
    <w:rsid w:val="008239B4"/>
    <w:rsid w:val="00823F89"/>
    <w:rsid w:val="0082541D"/>
    <w:rsid w:val="008254C9"/>
    <w:rsid w:val="00825BE0"/>
    <w:rsid w:val="00830FE1"/>
    <w:rsid w:val="00833979"/>
    <w:rsid w:val="00833E6F"/>
    <w:rsid w:val="00835ED6"/>
    <w:rsid w:val="00836957"/>
    <w:rsid w:val="008371F5"/>
    <w:rsid w:val="00837F67"/>
    <w:rsid w:val="0084000C"/>
    <w:rsid w:val="00844886"/>
    <w:rsid w:val="00850471"/>
    <w:rsid w:val="008511A9"/>
    <w:rsid w:val="00854482"/>
    <w:rsid w:val="008552CA"/>
    <w:rsid w:val="00855CCF"/>
    <w:rsid w:val="008602E8"/>
    <w:rsid w:val="00860A3A"/>
    <w:rsid w:val="00863663"/>
    <w:rsid w:val="008641A4"/>
    <w:rsid w:val="0087119D"/>
    <w:rsid w:val="008724F5"/>
    <w:rsid w:val="00880CBE"/>
    <w:rsid w:val="008818E4"/>
    <w:rsid w:val="00883128"/>
    <w:rsid w:val="0088427B"/>
    <w:rsid w:val="0088469F"/>
    <w:rsid w:val="00885331"/>
    <w:rsid w:val="008864C6"/>
    <w:rsid w:val="008875AD"/>
    <w:rsid w:val="00892720"/>
    <w:rsid w:val="00892B98"/>
    <w:rsid w:val="00893215"/>
    <w:rsid w:val="00894A6A"/>
    <w:rsid w:val="00895C23"/>
    <w:rsid w:val="008A5452"/>
    <w:rsid w:val="008A6EF4"/>
    <w:rsid w:val="008A733A"/>
    <w:rsid w:val="008B1392"/>
    <w:rsid w:val="008B4400"/>
    <w:rsid w:val="008B57C9"/>
    <w:rsid w:val="008B65EB"/>
    <w:rsid w:val="008B65EC"/>
    <w:rsid w:val="008B7A49"/>
    <w:rsid w:val="008B7F55"/>
    <w:rsid w:val="008C117C"/>
    <w:rsid w:val="008C24F6"/>
    <w:rsid w:val="008C40BA"/>
    <w:rsid w:val="008C4218"/>
    <w:rsid w:val="008C5870"/>
    <w:rsid w:val="008C6CB4"/>
    <w:rsid w:val="008D40CE"/>
    <w:rsid w:val="008D6002"/>
    <w:rsid w:val="008D7E5C"/>
    <w:rsid w:val="008E1AE7"/>
    <w:rsid w:val="008E2DAD"/>
    <w:rsid w:val="008E4589"/>
    <w:rsid w:val="008F1350"/>
    <w:rsid w:val="008F4B0F"/>
    <w:rsid w:val="00900710"/>
    <w:rsid w:val="00901734"/>
    <w:rsid w:val="0090306E"/>
    <w:rsid w:val="00903647"/>
    <w:rsid w:val="00903F76"/>
    <w:rsid w:val="0090748B"/>
    <w:rsid w:val="00907763"/>
    <w:rsid w:val="009103F8"/>
    <w:rsid w:val="00910776"/>
    <w:rsid w:val="00910F4D"/>
    <w:rsid w:val="00911E74"/>
    <w:rsid w:val="009136D2"/>
    <w:rsid w:val="00913C60"/>
    <w:rsid w:val="00914489"/>
    <w:rsid w:val="009144D0"/>
    <w:rsid w:val="00915969"/>
    <w:rsid w:val="009209F4"/>
    <w:rsid w:val="00921BDA"/>
    <w:rsid w:val="00922894"/>
    <w:rsid w:val="0092367E"/>
    <w:rsid w:val="00923B7B"/>
    <w:rsid w:val="00924388"/>
    <w:rsid w:val="00924701"/>
    <w:rsid w:val="00925B9B"/>
    <w:rsid w:val="00925C66"/>
    <w:rsid w:val="0092723F"/>
    <w:rsid w:val="009314CE"/>
    <w:rsid w:val="009316F9"/>
    <w:rsid w:val="00932DE2"/>
    <w:rsid w:val="00933117"/>
    <w:rsid w:val="00936BB6"/>
    <w:rsid w:val="00937318"/>
    <w:rsid w:val="0094235D"/>
    <w:rsid w:val="009432DD"/>
    <w:rsid w:val="00944349"/>
    <w:rsid w:val="009443B6"/>
    <w:rsid w:val="00946CE1"/>
    <w:rsid w:val="009478B9"/>
    <w:rsid w:val="0094793F"/>
    <w:rsid w:val="00947F16"/>
    <w:rsid w:val="009516EA"/>
    <w:rsid w:val="00951803"/>
    <w:rsid w:val="00952008"/>
    <w:rsid w:val="009531C9"/>
    <w:rsid w:val="00962D52"/>
    <w:rsid w:val="009635C4"/>
    <w:rsid w:val="0097198E"/>
    <w:rsid w:val="00974412"/>
    <w:rsid w:val="00974A46"/>
    <w:rsid w:val="00977285"/>
    <w:rsid w:val="009807AB"/>
    <w:rsid w:val="00984967"/>
    <w:rsid w:val="00984B90"/>
    <w:rsid w:val="00987D37"/>
    <w:rsid w:val="0099096D"/>
    <w:rsid w:val="00991502"/>
    <w:rsid w:val="00992156"/>
    <w:rsid w:val="009926CC"/>
    <w:rsid w:val="00992FE8"/>
    <w:rsid w:val="009943AE"/>
    <w:rsid w:val="00994D25"/>
    <w:rsid w:val="00996EFB"/>
    <w:rsid w:val="009A0351"/>
    <w:rsid w:val="009A04DA"/>
    <w:rsid w:val="009A1485"/>
    <w:rsid w:val="009A1747"/>
    <w:rsid w:val="009A1E74"/>
    <w:rsid w:val="009A48D7"/>
    <w:rsid w:val="009A62FF"/>
    <w:rsid w:val="009A725D"/>
    <w:rsid w:val="009A7756"/>
    <w:rsid w:val="009B1E42"/>
    <w:rsid w:val="009B25F5"/>
    <w:rsid w:val="009B3A2F"/>
    <w:rsid w:val="009B5966"/>
    <w:rsid w:val="009B7EFE"/>
    <w:rsid w:val="009C1846"/>
    <w:rsid w:val="009C366C"/>
    <w:rsid w:val="009C3D9A"/>
    <w:rsid w:val="009C4EA4"/>
    <w:rsid w:val="009D0B97"/>
    <w:rsid w:val="009D1C08"/>
    <w:rsid w:val="009D2226"/>
    <w:rsid w:val="009D401E"/>
    <w:rsid w:val="009D60BA"/>
    <w:rsid w:val="009D6948"/>
    <w:rsid w:val="009D6C9E"/>
    <w:rsid w:val="009D6F96"/>
    <w:rsid w:val="009D6FFD"/>
    <w:rsid w:val="009D73B6"/>
    <w:rsid w:val="009D74A2"/>
    <w:rsid w:val="009F1E02"/>
    <w:rsid w:val="009F2701"/>
    <w:rsid w:val="009F3E5F"/>
    <w:rsid w:val="009F5D5D"/>
    <w:rsid w:val="00A003EE"/>
    <w:rsid w:val="00A0074F"/>
    <w:rsid w:val="00A01352"/>
    <w:rsid w:val="00A02BB3"/>
    <w:rsid w:val="00A06C0D"/>
    <w:rsid w:val="00A07D46"/>
    <w:rsid w:val="00A11833"/>
    <w:rsid w:val="00A11909"/>
    <w:rsid w:val="00A12DF0"/>
    <w:rsid w:val="00A12F50"/>
    <w:rsid w:val="00A13B44"/>
    <w:rsid w:val="00A14525"/>
    <w:rsid w:val="00A147CB"/>
    <w:rsid w:val="00A176CB"/>
    <w:rsid w:val="00A17CF5"/>
    <w:rsid w:val="00A22552"/>
    <w:rsid w:val="00A2380A"/>
    <w:rsid w:val="00A249F6"/>
    <w:rsid w:val="00A257CB"/>
    <w:rsid w:val="00A25869"/>
    <w:rsid w:val="00A27C53"/>
    <w:rsid w:val="00A3032C"/>
    <w:rsid w:val="00A314C7"/>
    <w:rsid w:val="00A31783"/>
    <w:rsid w:val="00A31A8D"/>
    <w:rsid w:val="00A32306"/>
    <w:rsid w:val="00A35FFD"/>
    <w:rsid w:val="00A36815"/>
    <w:rsid w:val="00A36AB3"/>
    <w:rsid w:val="00A3730F"/>
    <w:rsid w:val="00A3794E"/>
    <w:rsid w:val="00A4118B"/>
    <w:rsid w:val="00A434FB"/>
    <w:rsid w:val="00A4457F"/>
    <w:rsid w:val="00A45630"/>
    <w:rsid w:val="00A45B1F"/>
    <w:rsid w:val="00A50E3C"/>
    <w:rsid w:val="00A52FC7"/>
    <w:rsid w:val="00A54189"/>
    <w:rsid w:val="00A54CDE"/>
    <w:rsid w:val="00A55BA0"/>
    <w:rsid w:val="00A55C01"/>
    <w:rsid w:val="00A55C14"/>
    <w:rsid w:val="00A560D6"/>
    <w:rsid w:val="00A56640"/>
    <w:rsid w:val="00A57CED"/>
    <w:rsid w:val="00A6044D"/>
    <w:rsid w:val="00A61658"/>
    <w:rsid w:val="00A62F64"/>
    <w:rsid w:val="00A70716"/>
    <w:rsid w:val="00A70EA5"/>
    <w:rsid w:val="00A71110"/>
    <w:rsid w:val="00A71B3B"/>
    <w:rsid w:val="00A73745"/>
    <w:rsid w:val="00A74701"/>
    <w:rsid w:val="00A75BFD"/>
    <w:rsid w:val="00A81647"/>
    <w:rsid w:val="00A81FD1"/>
    <w:rsid w:val="00A83DD8"/>
    <w:rsid w:val="00A8599C"/>
    <w:rsid w:val="00A91139"/>
    <w:rsid w:val="00A92156"/>
    <w:rsid w:val="00A92D94"/>
    <w:rsid w:val="00A9391E"/>
    <w:rsid w:val="00A94DC4"/>
    <w:rsid w:val="00A95144"/>
    <w:rsid w:val="00A963D3"/>
    <w:rsid w:val="00AA1CA9"/>
    <w:rsid w:val="00AA30ED"/>
    <w:rsid w:val="00AA3A51"/>
    <w:rsid w:val="00AA4435"/>
    <w:rsid w:val="00AA4CBA"/>
    <w:rsid w:val="00AA7087"/>
    <w:rsid w:val="00AA7EE5"/>
    <w:rsid w:val="00AB0DAF"/>
    <w:rsid w:val="00AB283F"/>
    <w:rsid w:val="00AB288A"/>
    <w:rsid w:val="00AB5F64"/>
    <w:rsid w:val="00AB5FE5"/>
    <w:rsid w:val="00AB7424"/>
    <w:rsid w:val="00AB74F8"/>
    <w:rsid w:val="00AB7BC0"/>
    <w:rsid w:val="00AC32AC"/>
    <w:rsid w:val="00AC36D6"/>
    <w:rsid w:val="00AC4346"/>
    <w:rsid w:val="00AD0915"/>
    <w:rsid w:val="00AD1845"/>
    <w:rsid w:val="00AD50E4"/>
    <w:rsid w:val="00AD5795"/>
    <w:rsid w:val="00AD732B"/>
    <w:rsid w:val="00AE1D7B"/>
    <w:rsid w:val="00AE32BC"/>
    <w:rsid w:val="00AE3491"/>
    <w:rsid w:val="00AE4FE1"/>
    <w:rsid w:val="00AE6993"/>
    <w:rsid w:val="00AF0AE5"/>
    <w:rsid w:val="00AF2E7C"/>
    <w:rsid w:val="00AF375E"/>
    <w:rsid w:val="00AF47DE"/>
    <w:rsid w:val="00B00195"/>
    <w:rsid w:val="00B00B5B"/>
    <w:rsid w:val="00B00C5E"/>
    <w:rsid w:val="00B0175E"/>
    <w:rsid w:val="00B02578"/>
    <w:rsid w:val="00B0403E"/>
    <w:rsid w:val="00B047AD"/>
    <w:rsid w:val="00B04D60"/>
    <w:rsid w:val="00B04D8C"/>
    <w:rsid w:val="00B055EA"/>
    <w:rsid w:val="00B07EF0"/>
    <w:rsid w:val="00B126B3"/>
    <w:rsid w:val="00B141A3"/>
    <w:rsid w:val="00B148AF"/>
    <w:rsid w:val="00B15D0E"/>
    <w:rsid w:val="00B1775D"/>
    <w:rsid w:val="00B201EA"/>
    <w:rsid w:val="00B208CF"/>
    <w:rsid w:val="00B2256E"/>
    <w:rsid w:val="00B238F6"/>
    <w:rsid w:val="00B24868"/>
    <w:rsid w:val="00B264F1"/>
    <w:rsid w:val="00B27547"/>
    <w:rsid w:val="00B27F58"/>
    <w:rsid w:val="00B304C6"/>
    <w:rsid w:val="00B31913"/>
    <w:rsid w:val="00B31AB3"/>
    <w:rsid w:val="00B3262B"/>
    <w:rsid w:val="00B32F00"/>
    <w:rsid w:val="00B336AB"/>
    <w:rsid w:val="00B35AB3"/>
    <w:rsid w:val="00B36FD1"/>
    <w:rsid w:val="00B37747"/>
    <w:rsid w:val="00B43A13"/>
    <w:rsid w:val="00B50DA1"/>
    <w:rsid w:val="00B53A3A"/>
    <w:rsid w:val="00B545D3"/>
    <w:rsid w:val="00B56D84"/>
    <w:rsid w:val="00B600F9"/>
    <w:rsid w:val="00B606D0"/>
    <w:rsid w:val="00B60F91"/>
    <w:rsid w:val="00B61029"/>
    <w:rsid w:val="00B6153A"/>
    <w:rsid w:val="00B647D0"/>
    <w:rsid w:val="00B650AC"/>
    <w:rsid w:val="00B65304"/>
    <w:rsid w:val="00B65FA7"/>
    <w:rsid w:val="00B67080"/>
    <w:rsid w:val="00B670D6"/>
    <w:rsid w:val="00B67548"/>
    <w:rsid w:val="00B70818"/>
    <w:rsid w:val="00B7107D"/>
    <w:rsid w:val="00B72659"/>
    <w:rsid w:val="00B72AFA"/>
    <w:rsid w:val="00B75273"/>
    <w:rsid w:val="00B76C92"/>
    <w:rsid w:val="00B778CB"/>
    <w:rsid w:val="00B84FFF"/>
    <w:rsid w:val="00B86E17"/>
    <w:rsid w:val="00B86E96"/>
    <w:rsid w:val="00B87762"/>
    <w:rsid w:val="00B90C81"/>
    <w:rsid w:val="00B90EA5"/>
    <w:rsid w:val="00B918B1"/>
    <w:rsid w:val="00B94082"/>
    <w:rsid w:val="00B9509A"/>
    <w:rsid w:val="00B9548E"/>
    <w:rsid w:val="00B9555E"/>
    <w:rsid w:val="00B97659"/>
    <w:rsid w:val="00B979ED"/>
    <w:rsid w:val="00B97A41"/>
    <w:rsid w:val="00BA0672"/>
    <w:rsid w:val="00BA096D"/>
    <w:rsid w:val="00BA2B32"/>
    <w:rsid w:val="00BA4E62"/>
    <w:rsid w:val="00BA531E"/>
    <w:rsid w:val="00BA5FB4"/>
    <w:rsid w:val="00BA6149"/>
    <w:rsid w:val="00BA69F6"/>
    <w:rsid w:val="00BB108A"/>
    <w:rsid w:val="00BB27CC"/>
    <w:rsid w:val="00BB2814"/>
    <w:rsid w:val="00BB2FE4"/>
    <w:rsid w:val="00BB4231"/>
    <w:rsid w:val="00BC3977"/>
    <w:rsid w:val="00BC4E45"/>
    <w:rsid w:val="00BC6DC4"/>
    <w:rsid w:val="00BD0D1E"/>
    <w:rsid w:val="00BD3BE4"/>
    <w:rsid w:val="00BD4019"/>
    <w:rsid w:val="00BD49A1"/>
    <w:rsid w:val="00BD5B3A"/>
    <w:rsid w:val="00BD6050"/>
    <w:rsid w:val="00BD6435"/>
    <w:rsid w:val="00BD74CF"/>
    <w:rsid w:val="00BE0193"/>
    <w:rsid w:val="00BE253D"/>
    <w:rsid w:val="00BE494B"/>
    <w:rsid w:val="00BE5D6E"/>
    <w:rsid w:val="00BF0896"/>
    <w:rsid w:val="00BF27E1"/>
    <w:rsid w:val="00BF29FB"/>
    <w:rsid w:val="00BF46BD"/>
    <w:rsid w:val="00BF487F"/>
    <w:rsid w:val="00BF57D7"/>
    <w:rsid w:val="00BF5FDC"/>
    <w:rsid w:val="00BF69B0"/>
    <w:rsid w:val="00C00CA1"/>
    <w:rsid w:val="00C01257"/>
    <w:rsid w:val="00C02E86"/>
    <w:rsid w:val="00C035B8"/>
    <w:rsid w:val="00C039D1"/>
    <w:rsid w:val="00C04A85"/>
    <w:rsid w:val="00C04F7E"/>
    <w:rsid w:val="00C0507F"/>
    <w:rsid w:val="00C066BD"/>
    <w:rsid w:val="00C070C9"/>
    <w:rsid w:val="00C10D3A"/>
    <w:rsid w:val="00C13F25"/>
    <w:rsid w:val="00C15498"/>
    <w:rsid w:val="00C169D3"/>
    <w:rsid w:val="00C16B50"/>
    <w:rsid w:val="00C17A2A"/>
    <w:rsid w:val="00C208FD"/>
    <w:rsid w:val="00C2209C"/>
    <w:rsid w:val="00C2245B"/>
    <w:rsid w:val="00C25ED9"/>
    <w:rsid w:val="00C263B3"/>
    <w:rsid w:val="00C270C9"/>
    <w:rsid w:val="00C34119"/>
    <w:rsid w:val="00C34D78"/>
    <w:rsid w:val="00C3565E"/>
    <w:rsid w:val="00C3580C"/>
    <w:rsid w:val="00C35C1B"/>
    <w:rsid w:val="00C35E25"/>
    <w:rsid w:val="00C35E96"/>
    <w:rsid w:val="00C36BB2"/>
    <w:rsid w:val="00C37233"/>
    <w:rsid w:val="00C40789"/>
    <w:rsid w:val="00C40C59"/>
    <w:rsid w:val="00C436D5"/>
    <w:rsid w:val="00C45EA9"/>
    <w:rsid w:val="00C53EDF"/>
    <w:rsid w:val="00C5423F"/>
    <w:rsid w:val="00C64A14"/>
    <w:rsid w:val="00C6697D"/>
    <w:rsid w:val="00C70D14"/>
    <w:rsid w:val="00C7144E"/>
    <w:rsid w:val="00C73FE9"/>
    <w:rsid w:val="00C7432B"/>
    <w:rsid w:val="00C752E7"/>
    <w:rsid w:val="00C80519"/>
    <w:rsid w:val="00C80E4E"/>
    <w:rsid w:val="00C81270"/>
    <w:rsid w:val="00C82AF0"/>
    <w:rsid w:val="00C855DD"/>
    <w:rsid w:val="00C8562D"/>
    <w:rsid w:val="00C86DA9"/>
    <w:rsid w:val="00C86E2E"/>
    <w:rsid w:val="00C91DF0"/>
    <w:rsid w:val="00C944A5"/>
    <w:rsid w:val="00C97929"/>
    <w:rsid w:val="00CA0979"/>
    <w:rsid w:val="00CA25F0"/>
    <w:rsid w:val="00CA3399"/>
    <w:rsid w:val="00CA352C"/>
    <w:rsid w:val="00CA42D7"/>
    <w:rsid w:val="00CA6011"/>
    <w:rsid w:val="00CA68A1"/>
    <w:rsid w:val="00CA7E29"/>
    <w:rsid w:val="00CB10C4"/>
    <w:rsid w:val="00CB1133"/>
    <w:rsid w:val="00CB1474"/>
    <w:rsid w:val="00CB2C54"/>
    <w:rsid w:val="00CB3617"/>
    <w:rsid w:val="00CB3AE8"/>
    <w:rsid w:val="00CB45F0"/>
    <w:rsid w:val="00CB4D16"/>
    <w:rsid w:val="00CB4FDD"/>
    <w:rsid w:val="00CB5AE2"/>
    <w:rsid w:val="00CB5B16"/>
    <w:rsid w:val="00CB6930"/>
    <w:rsid w:val="00CC0008"/>
    <w:rsid w:val="00CC1CEC"/>
    <w:rsid w:val="00CC2E1C"/>
    <w:rsid w:val="00CC31FC"/>
    <w:rsid w:val="00CC52CE"/>
    <w:rsid w:val="00CC52D0"/>
    <w:rsid w:val="00CC762A"/>
    <w:rsid w:val="00CD11EC"/>
    <w:rsid w:val="00CD15DB"/>
    <w:rsid w:val="00CD40A7"/>
    <w:rsid w:val="00CD4B81"/>
    <w:rsid w:val="00CD4BAD"/>
    <w:rsid w:val="00CD7D63"/>
    <w:rsid w:val="00CE0388"/>
    <w:rsid w:val="00CE0D45"/>
    <w:rsid w:val="00CE16BC"/>
    <w:rsid w:val="00CE22DC"/>
    <w:rsid w:val="00CE4E40"/>
    <w:rsid w:val="00CE5C40"/>
    <w:rsid w:val="00CF0F8C"/>
    <w:rsid w:val="00CF1152"/>
    <w:rsid w:val="00CF1510"/>
    <w:rsid w:val="00CF7378"/>
    <w:rsid w:val="00CF7E72"/>
    <w:rsid w:val="00D0141F"/>
    <w:rsid w:val="00D01C46"/>
    <w:rsid w:val="00D01E00"/>
    <w:rsid w:val="00D02020"/>
    <w:rsid w:val="00D0592B"/>
    <w:rsid w:val="00D06910"/>
    <w:rsid w:val="00D06E2B"/>
    <w:rsid w:val="00D1358F"/>
    <w:rsid w:val="00D13C67"/>
    <w:rsid w:val="00D13DB1"/>
    <w:rsid w:val="00D143CD"/>
    <w:rsid w:val="00D14787"/>
    <w:rsid w:val="00D1593D"/>
    <w:rsid w:val="00D17169"/>
    <w:rsid w:val="00D17405"/>
    <w:rsid w:val="00D23674"/>
    <w:rsid w:val="00D2392D"/>
    <w:rsid w:val="00D23CDB"/>
    <w:rsid w:val="00D27A57"/>
    <w:rsid w:val="00D30CF2"/>
    <w:rsid w:val="00D30F46"/>
    <w:rsid w:val="00D31CAA"/>
    <w:rsid w:val="00D3248C"/>
    <w:rsid w:val="00D326B4"/>
    <w:rsid w:val="00D35501"/>
    <w:rsid w:val="00D3686B"/>
    <w:rsid w:val="00D3695A"/>
    <w:rsid w:val="00D410DE"/>
    <w:rsid w:val="00D43FD4"/>
    <w:rsid w:val="00D4440E"/>
    <w:rsid w:val="00D449C8"/>
    <w:rsid w:val="00D47879"/>
    <w:rsid w:val="00D51EB4"/>
    <w:rsid w:val="00D545D1"/>
    <w:rsid w:val="00D562CB"/>
    <w:rsid w:val="00D565E0"/>
    <w:rsid w:val="00D56A40"/>
    <w:rsid w:val="00D57C10"/>
    <w:rsid w:val="00D60482"/>
    <w:rsid w:val="00D6069E"/>
    <w:rsid w:val="00D614F9"/>
    <w:rsid w:val="00D61A0F"/>
    <w:rsid w:val="00D64F77"/>
    <w:rsid w:val="00D661DE"/>
    <w:rsid w:val="00D66DBB"/>
    <w:rsid w:val="00D704F3"/>
    <w:rsid w:val="00D71168"/>
    <w:rsid w:val="00D72471"/>
    <w:rsid w:val="00D7396E"/>
    <w:rsid w:val="00D75182"/>
    <w:rsid w:val="00D757D0"/>
    <w:rsid w:val="00D75D92"/>
    <w:rsid w:val="00D76963"/>
    <w:rsid w:val="00D76B24"/>
    <w:rsid w:val="00D76FD8"/>
    <w:rsid w:val="00D7766F"/>
    <w:rsid w:val="00D82047"/>
    <w:rsid w:val="00D8331A"/>
    <w:rsid w:val="00D83E9D"/>
    <w:rsid w:val="00D85413"/>
    <w:rsid w:val="00D95BBD"/>
    <w:rsid w:val="00D95DA2"/>
    <w:rsid w:val="00D965B4"/>
    <w:rsid w:val="00D97854"/>
    <w:rsid w:val="00D97AF4"/>
    <w:rsid w:val="00DA2B14"/>
    <w:rsid w:val="00DA34DB"/>
    <w:rsid w:val="00DA464B"/>
    <w:rsid w:val="00DB0A7F"/>
    <w:rsid w:val="00DB2D04"/>
    <w:rsid w:val="00DB2DB9"/>
    <w:rsid w:val="00DB5CB7"/>
    <w:rsid w:val="00DB653C"/>
    <w:rsid w:val="00DB7EC1"/>
    <w:rsid w:val="00DC1001"/>
    <w:rsid w:val="00DC1959"/>
    <w:rsid w:val="00DC3833"/>
    <w:rsid w:val="00DC5F7A"/>
    <w:rsid w:val="00DC618B"/>
    <w:rsid w:val="00DC7394"/>
    <w:rsid w:val="00DC7F86"/>
    <w:rsid w:val="00DD01BE"/>
    <w:rsid w:val="00DD07CD"/>
    <w:rsid w:val="00DD38E7"/>
    <w:rsid w:val="00DD568A"/>
    <w:rsid w:val="00DD7E2F"/>
    <w:rsid w:val="00DE0F13"/>
    <w:rsid w:val="00DE1305"/>
    <w:rsid w:val="00DE2227"/>
    <w:rsid w:val="00DE2584"/>
    <w:rsid w:val="00DE3589"/>
    <w:rsid w:val="00DE5E17"/>
    <w:rsid w:val="00DE5EEA"/>
    <w:rsid w:val="00DF1729"/>
    <w:rsid w:val="00DF701F"/>
    <w:rsid w:val="00E0070A"/>
    <w:rsid w:val="00E01852"/>
    <w:rsid w:val="00E01B1F"/>
    <w:rsid w:val="00E020F0"/>
    <w:rsid w:val="00E04AC1"/>
    <w:rsid w:val="00E05692"/>
    <w:rsid w:val="00E0793D"/>
    <w:rsid w:val="00E1285F"/>
    <w:rsid w:val="00E12FF3"/>
    <w:rsid w:val="00E14922"/>
    <w:rsid w:val="00E14B1C"/>
    <w:rsid w:val="00E15BF0"/>
    <w:rsid w:val="00E172F4"/>
    <w:rsid w:val="00E211EE"/>
    <w:rsid w:val="00E2454C"/>
    <w:rsid w:val="00E2762A"/>
    <w:rsid w:val="00E33A4F"/>
    <w:rsid w:val="00E33F45"/>
    <w:rsid w:val="00E35980"/>
    <w:rsid w:val="00E45862"/>
    <w:rsid w:val="00E47940"/>
    <w:rsid w:val="00E47D9F"/>
    <w:rsid w:val="00E55282"/>
    <w:rsid w:val="00E55BEA"/>
    <w:rsid w:val="00E55CE7"/>
    <w:rsid w:val="00E56E26"/>
    <w:rsid w:val="00E612C7"/>
    <w:rsid w:val="00E62587"/>
    <w:rsid w:val="00E7140D"/>
    <w:rsid w:val="00E71FD0"/>
    <w:rsid w:val="00E75767"/>
    <w:rsid w:val="00E76FD4"/>
    <w:rsid w:val="00E77694"/>
    <w:rsid w:val="00E80098"/>
    <w:rsid w:val="00E843BE"/>
    <w:rsid w:val="00E85D20"/>
    <w:rsid w:val="00E9467F"/>
    <w:rsid w:val="00E954C5"/>
    <w:rsid w:val="00E95679"/>
    <w:rsid w:val="00E979EB"/>
    <w:rsid w:val="00EA195D"/>
    <w:rsid w:val="00EA3F66"/>
    <w:rsid w:val="00EA40FB"/>
    <w:rsid w:val="00EA4C6E"/>
    <w:rsid w:val="00EA50CE"/>
    <w:rsid w:val="00EB0EA9"/>
    <w:rsid w:val="00EB132E"/>
    <w:rsid w:val="00EB138E"/>
    <w:rsid w:val="00EB359F"/>
    <w:rsid w:val="00EB35C2"/>
    <w:rsid w:val="00EB4CAD"/>
    <w:rsid w:val="00EB5173"/>
    <w:rsid w:val="00EB5FCF"/>
    <w:rsid w:val="00EB70D2"/>
    <w:rsid w:val="00EC0597"/>
    <w:rsid w:val="00EC3993"/>
    <w:rsid w:val="00EC4D6D"/>
    <w:rsid w:val="00EC4EF2"/>
    <w:rsid w:val="00EC7AB7"/>
    <w:rsid w:val="00ED1A96"/>
    <w:rsid w:val="00ED2567"/>
    <w:rsid w:val="00ED324E"/>
    <w:rsid w:val="00ED360C"/>
    <w:rsid w:val="00ED4DA5"/>
    <w:rsid w:val="00ED4EA0"/>
    <w:rsid w:val="00ED54F9"/>
    <w:rsid w:val="00ED73F8"/>
    <w:rsid w:val="00ED7E16"/>
    <w:rsid w:val="00EE084E"/>
    <w:rsid w:val="00EE12DC"/>
    <w:rsid w:val="00EE1618"/>
    <w:rsid w:val="00EE3654"/>
    <w:rsid w:val="00EE4214"/>
    <w:rsid w:val="00EE46DC"/>
    <w:rsid w:val="00EE7BBE"/>
    <w:rsid w:val="00EF36E2"/>
    <w:rsid w:val="00EF3EDC"/>
    <w:rsid w:val="00EF4A97"/>
    <w:rsid w:val="00EF7601"/>
    <w:rsid w:val="00F02C34"/>
    <w:rsid w:val="00F036C9"/>
    <w:rsid w:val="00F06175"/>
    <w:rsid w:val="00F06D31"/>
    <w:rsid w:val="00F073A7"/>
    <w:rsid w:val="00F11448"/>
    <w:rsid w:val="00F116C1"/>
    <w:rsid w:val="00F1221C"/>
    <w:rsid w:val="00F12D47"/>
    <w:rsid w:val="00F130A8"/>
    <w:rsid w:val="00F13E8C"/>
    <w:rsid w:val="00F15322"/>
    <w:rsid w:val="00F1639B"/>
    <w:rsid w:val="00F23B72"/>
    <w:rsid w:val="00F25696"/>
    <w:rsid w:val="00F27605"/>
    <w:rsid w:val="00F33081"/>
    <w:rsid w:val="00F4119C"/>
    <w:rsid w:val="00F41628"/>
    <w:rsid w:val="00F432F2"/>
    <w:rsid w:val="00F471D2"/>
    <w:rsid w:val="00F52DB1"/>
    <w:rsid w:val="00F54467"/>
    <w:rsid w:val="00F544CB"/>
    <w:rsid w:val="00F54EBD"/>
    <w:rsid w:val="00F55AF7"/>
    <w:rsid w:val="00F56D09"/>
    <w:rsid w:val="00F56DAE"/>
    <w:rsid w:val="00F578C7"/>
    <w:rsid w:val="00F61254"/>
    <w:rsid w:val="00F639F9"/>
    <w:rsid w:val="00F63AF0"/>
    <w:rsid w:val="00F643A7"/>
    <w:rsid w:val="00F6483D"/>
    <w:rsid w:val="00F65A8A"/>
    <w:rsid w:val="00F705F3"/>
    <w:rsid w:val="00F708C2"/>
    <w:rsid w:val="00F709F7"/>
    <w:rsid w:val="00F757AC"/>
    <w:rsid w:val="00F7721A"/>
    <w:rsid w:val="00F77574"/>
    <w:rsid w:val="00F8031D"/>
    <w:rsid w:val="00F80E5C"/>
    <w:rsid w:val="00F81DA3"/>
    <w:rsid w:val="00F84691"/>
    <w:rsid w:val="00F852D7"/>
    <w:rsid w:val="00F8552B"/>
    <w:rsid w:val="00F8573F"/>
    <w:rsid w:val="00F86F28"/>
    <w:rsid w:val="00F91CBC"/>
    <w:rsid w:val="00F91CF6"/>
    <w:rsid w:val="00F942BC"/>
    <w:rsid w:val="00F94699"/>
    <w:rsid w:val="00F947B1"/>
    <w:rsid w:val="00F959E3"/>
    <w:rsid w:val="00F967DE"/>
    <w:rsid w:val="00FA5076"/>
    <w:rsid w:val="00FB19A6"/>
    <w:rsid w:val="00FB2834"/>
    <w:rsid w:val="00FB2B0A"/>
    <w:rsid w:val="00FB3F87"/>
    <w:rsid w:val="00FB5A5C"/>
    <w:rsid w:val="00FB6440"/>
    <w:rsid w:val="00FB790B"/>
    <w:rsid w:val="00FC1026"/>
    <w:rsid w:val="00FC2391"/>
    <w:rsid w:val="00FC6B32"/>
    <w:rsid w:val="00FD10E1"/>
    <w:rsid w:val="00FD6C64"/>
    <w:rsid w:val="00FE0AB0"/>
    <w:rsid w:val="00FF05F0"/>
    <w:rsid w:val="00FF1027"/>
    <w:rsid w:val="00FF1462"/>
    <w:rsid w:val="00FF37A4"/>
    <w:rsid w:val="00FF3861"/>
    <w:rsid w:val="00FF3B13"/>
    <w:rsid w:val="00FF6EC7"/>
    <w:rsid w:val="00FF7991"/>
    <w:rsid w:val="013F41EE"/>
    <w:rsid w:val="22AE4EDB"/>
    <w:rsid w:val="54646C2E"/>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qFormat="1"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99" w:name="Placeholder Text"/>
    <w:lsdException w:qFormat="1" w:unhideWhenUsed="0" w:uiPriority="34" w:semiHidden="0" w:name="List Paragraph"/>
  </w:latentStyles>
  <w:style w:type="paragraph" w:default="1" w:styleId="1">
    <w:name w:val="Normal"/>
    <w:qFormat/>
    <w:uiPriority w:val="0"/>
    <w:pPr>
      <w:spacing w:after="160" w:line="259" w:lineRule="auto"/>
    </w:pPr>
    <w:rPr>
      <w:rFonts w:ascii="Calibri" w:hAnsi="Calibri" w:eastAsia="Calibri" w:cs="Times New Roman"/>
      <w:sz w:val="22"/>
      <w:szCs w:val="22"/>
      <w:lang w:val="ru-RU"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annotation reference"/>
    <w:semiHidden/>
    <w:unhideWhenUsed/>
    <w:uiPriority w:val="99"/>
    <w:rPr>
      <w:sz w:val="16"/>
      <w:szCs w:val="16"/>
    </w:rPr>
  </w:style>
  <w:style w:type="character" w:styleId="5">
    <w:name w:val="Emphasis"/>
    <w:basedOn w:val="2"/>
    <w:qFormat/>
    <w:uiPriority w:val="20"/>
    <w:rPr>
      <w:i/>
      <w:iCs/>
    </w:rPr>
  </w:style>
  <w:style w:type="character" w:styleId="6">
    <w:name w:val="Hyperlink"/>
    <w:basedOn w:val="2"/>
    <w:unhideWhenUsed/>
    <w:qFormat/>
    <w:uiPriority w:val="99"/>
    <w:rPr>
      <w:color w:val="0563C1" w:themeColor="hyperlink"/>
      <w:u w:val="single"/>
      <w14:textFill>
        <w14:solidFill>
          <w14:schemeClr w14:val="hlink"/>
        </w14:solidFill>
      </w14:textFill>
    </w:rPr>
  </w:style>
  <w:style w:type="character" w:styleId="7">
    <w:name w:val="line number"/>
    <w:basedOn w:val="2"/>
    <w:semiHidden/>
    <w:unhideWhenUsed/>
    <w:qFormat/>
    <w:uiPriority w:val="99"/>
  </w:style>
  <w:style w:type="paragraph" w:styleId="8">
    <w:name w:val="Balloon Text"/>
    <w:basedOn w:val="1"/>
    <w:link w:val="21"/>
    <w:semiHidden/>
    <w:unhideWhenUsed/>
    <w:qFormat/>
    <w:uiPriority w:val="99"/>
    <w:pPr>
      <w:spacing w:after="0" w:line="240" w:lineRule="auto"/>
    </w:pPr>
    <w:rPr>
      <w:rFonts w:ascii="Segoe UI" w:hAnsi="Segoe UI" w:cs="Segoe UI"/>
      <w:sz w:val="18"/>
      <w:szCs w:val="18"/>
    </w:rPr>
  </w:style>
  <w:style w:type="paragraph" w:styleId="9">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10">
    <w:name w:val="annotation text"/>
    <w:basedOn w:val="1"/>
    <w:link w:val="17"/>
    <w:unhideWhenUsed/>
    <w:qFormat/>
    <w:uiPriority w:val="99"/>
    <w:pPr>
      <w:spacing w:line="240" w:lineRule="auto"/>
    </w:pPr>
    <w:rPr>
      <w:sz w:val="20"/>
      <w:szCs w:val="20"/>
      <w:lang w:val="zh-CN" w:eastAsia="zh-CN"/>
    </w:rPr>
  </w:style>
  <w:style w:type="paragraph" w:styleId="11">
    <w:name w:val="annotation subject"/>
    <w:basedOn w:val="10"/>
    <w:next w:val="10"/>
    <w:link w:val="20"/>
    <w:semiHidden/>
    <w:unhideWhenUsed/>
    <w:qFormat/>
    <w:uiPriority w:val="99"/>
    <w:rPr>
      <w:b/>
      <w:bCs/>
      <w:lang w:val="ru-RU" w:eastAsia="en-US"/>
    </w:rPr>
  </w:style>
  <w:style w:type="paragraph" w:styleId="12">
    <w:name w:val="header"/>
    <w:basedOn w:val="1"/>
    <w:link w:val="23"/>
    <w:unhideWhenUsed/>
    <w:qFormat/>
    <w:uiPriority w:val="99"/>
    <w:pPr>
      <w:tabs>
        <w:tab w:val="center" w:pos="4677"/>
        <w:tab w:val="right" w:pos="9355"/>
      </w:tabs>
      <w:spacing w:after="0" w:line="240" w:lineRule="auto"/>
    </w:pPr>
  </w:style>
  <w:style w:type="paragraph" w:styleId="13">
    <w:name w:val="Body Text"/>
    <w:basedOn w:val="1"/>
    <w:qFormat/>
    <w:uiPriority w:val="0"/>
    <w:pPr>
      <w:spacing w:before="180" w:after="180"/>
    </w:pPr>
  </w:style>
  <w:style w:type="paragraph" w:styleId="14">
    <w:name w:val="footer"/>
    <w:basedOn w:val="1"/>
    <w:link w:val="24"/>
    <w:unhideWhenUsed/>
    <w:qFormat/>
    <w:uiPriority w:val="99"/>
    <w:pPr>
      <w:tabs>
        <w:tab w:val="center" w:pos="4677"/>
        <w:tab w:val="right" w:pos="9355"/>
      </w:tabs>
      <w:spacing w:after="0" w:line="240" w:lineRule="auto"/>
    </w:pPr>
  </w:style>
  <w:style w:type="paragraph" w:styleId="15">
    <w:name w:val="Normal (Web)"/>
    <w:unhideWhenUsed/>
    <w:qFormat/>
    <w:uiPriority w:val="99"/>
    <w:pPr>
      <w:spacing w:beforeAutospacing="1" w:after="0" w:afterAutospacing="1" w:line="240" w:lineRule="auto"/>
    </w:pPr>
    <w:rPr>
      <w:rFonts w:ascii="Times New Roman" w:hAnsi="Times New Roman" w:eastAsia="SimSun" w:cs="Times New Roman"/>
      <w:sz w:val="24"/>
      <w:szCs w:val="24"/>
      <w:lang w:val="en-US" w:eastAsia="zh-CN" w:bidi="ar-SA"/>
    </w:rPr>
  </w:style>
  <w:style w:type="paragraph" w:styleId="16">
    <w:name w:val="HTML Preformatted"/>
    <w:link w:val="37"/>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hint="eastAsia" w:ascii="SimSun" w:hAnsi="SimSun" w:eastAsia="SimSun" w:cs="Times New Roman"/>
      <w:sz w:val="24"/>
      <w:szCs w:val="24"/>
      <w:lang w:val="en-US" w:eastAsia="zh-CN" w:bidi="ar-SA"/>
    </w:rPr>
  </w:style>
  <w:style w:type="character" w:customStyle="1" w:styleId="17">
    <w:name w:val="Текст примечания Знак"/>
    <w:basedOn w:val="2"/>
    <w:link w:val="10"/>
    <w:qFormat/>
    <w:uiPriority w:val="99"/>
    <w:rPr>
      <w:rFonts w:ascii="Calibri" w:hAnsi="Calibri" w:eastAsia="Calibri" w:cs="Times New Roman"/>
      <w:sz w:val="20"/>
      <w:szCs w:val="20"/>
      <w:lang w:val="zh-CN" w:eastAsia="zh-CN"/>
    </w:rPr>
  </w:style>
  <w:style w:type="paragraph" w:customStyle="1" w:styleId="18">
    <w:name w:val="EndNote Bibliography"/>
    <w:basedOn w:val="1"/>
    <w:link w:val="19"/>
    <w:uiPriority w:val="0"/>
    <w:pPr>
      <w:spacing w:line="240" w:lineRule="auto"/>
      <w:jc w:val="both"/>
    </w:pPr>
    <w:rPr>
      <w:rFonts w:ascii="Times New Roman" w:hAnsi="Times New Roman"/>
      <w:sz w:val="28"/>
      <w:szCs w:val="20"/>
      <w:lang w:val="en-US" w:eastAsia="zh-CN"/>
    </w:rPr>
  </w:style>
  <w:style w:type="character" w:customStyle="1" w:styleId="19">
    <w:name w:val="EndNote Bibliography Знак"/>
    <w:link w:val="18"/>
    <w:qFormat/>
    <w:uiPriority w:val="0"/>
    <w:rPr>
      <w:rFonts w:ascii="Times New Roman" w:hAnsi="Times New Roman" w:eastAsia="Calibri" w:cs="Times New Roman"/>
      <w:sz w:val="28"/>
      <w:szCs w:val="20"/>
      <w:lang w:val="en-US" w:eastAsia="zh-CN"/>
    </w:rPr>
  </w:style>
  <w:style w:type="character" w:customStyle="1" w:styleId="20">
    <w:name w:val="Тема примечания Знак"/>
    <w:basedOn w:val="17"/>
    <w:link w:val="11"/>
    <w:semiHidden/>
    <w:qFormat/>
    <w:uiPriority w:val="99"/>
    <w:rPr>
      <w:rFonts w:ascii="Calibri" w:hAnsi="Calibri" w:eastAsia="Calibri" w:cs="Times New Roman"/>
      <w:b/>
      <w:bCs/>
      <w:sz w:val="20"/>
      <w:szCs w:val="20"/>
      <w:lang w:val="zh-CN" w:eastAsia="zh-CN"/>
    </w:rPr>
  </w:style>
  <w:style w:type="character" w:customStyle="1" w:styleId="21">
    <w:name w:val="Текст выноски Знак"/>
    <w:basedOn w:val="2"/>
    <w:link w:val="8"/>
    <w:semiHidden/>
    <w:qFormat/>
    <w:uiPriority w:val="99"/>
    <w:rPr>
      <w:rFonts w:ascii="Segoe UI" w:hAnsi="Segoe UI" w:eastAsia="Calibri" w:cs="Segoe UI"/>
      <w:sz w:val="18"/>
      <w:szCs w:val="18"/>
    </w:rPr>
  </w:style>
  <w:style w:type="paragraph" w:customStyle="1" w:styleId="22">
    <w:name w:val="Revision"/>
    <w:hidden/>
    <w:semiHidden/>
    <w:qFormat/>
    <w:uiPriority w:val="99"/>
    <w:pPr>
      <w:spacing w:after="0" w:line="240" w:lineRule="auto"/>
    </w:pPr>
    <w:rPr>
      <w:rFonts w:ascii="Calibri" w:hAnsi="Calibri" w:eastAsia="Calibri" w:cs="Times New Roman"/>
      <w:sz w:val="22"/>
      <w:szCs w:val="22"/>
      <w:lang w:val="ru-RU" w:eastAsia="en-US" w:bidi="ar-SA"/>
    </w:rPr>
  </w:style>
  <w:style w:type="character" w:customStyle="1" w:styleId="23">
    <w:name w:val="Верхний колонтитул Знак"/>
    <w:basedOn w:val="2"/>
    <w:link w:val="12"/>
    <w:qFormat/>
    <w:uiPriority w:val="99"/>
    <w:rPr>
      <w:rFonts w:ascii="Calibri" w:hAnsi="Calibri" w:eastAsia="Calibri" w:cs="Times New Roman"/>
    </w:rPr>
  </w:style>
  <w:style w:type="character" w:customStyle="1" w:styleId="24">
    <w:name w:val="Нижний колонтитул Знак"/>
    <w:basedOn w:val="2"/>
    <w:link w:val="14"/>
    <w:qFormat/>
    <w:uiPriority w:val="99"/>
    <w:rPr>
      <w:rFonts w:ascii="Calibri" w:hAnsi="Calibri" w:eastAsia="Calibri" w:cs="Times New Roman"/>
    </w:rPr>
  </w:style>
  <w:style w:type="character" w:customStyle="1" w:styleId="25">
    <w:name w:val="Неразрешенное упоминание1"/>
    <w:basedOn w:val="2"/>
    <w:semiHidden/>
    <w:unhideWhenUsed/>
    <w:qFormat/>
    <w:uiPriority w:val="99"/>
    <w:rPr>
      <w:color w:val="605E5C"/>
      <w:shd w:val="clear" w:color="auto" w:fill="E1DFDD"/>
    </w:rPr>
  </w:style>
  <w:style w:type="character" w:customStyle="1" w:styleId="26">
    <w:name w:val="jlqj4b"/>
    <w:basedOn w:val="2"/>
    <w:qFormat/>
    <w:uiPriority w:val="0"/>
  </w:style>
  <w:style w:type="character" w:customStyle="1" w:styleId="27">
    <w:name w:val="c-bibliographic-information__value"/>
    <w:basedOn w:val="2"/>
    <w:qFormat/>
    <w:uiPriority w:val="0"/>
  </w:style>
  <w:style w:type="character" w:styleId="28">
    <w:name w:val="Placeholder Text"/>
    <w:basedOn w:val="2"/>
    <w:semiHidden/>
    <w:qFormat/>
    <w:uiPriority w:val="99"/>
    <w:rPr>
      <w:color w:val="808080"/>
    </w:rPr>
  </w:style>
  <w:style w:type="character" w:customStyle="1" w:styleId="29">
    <w:name w:val="Неразрешенное упоминание2"/>
    <w:basedOn w:val="2"/>
    <w:semiHidden/>
    <w:unhideWhenUsed/>
    <w:qFormat/>
    <w:uiPriority w:val="99"/>
    <w:rPr>
      <w:color w:val="605E5C"/>
      <w:shd w:val="clear" w:color="auto" w:fill="E1DFDD"/>
    </w:rPr>
  </w:style>
  <w:style w:type="paragraph" w:customStyle="1" w:styleId="30">
    <w:name w:val="EndNote Bibliography Title"/>
    <w:basedOn w:val="1"/>
    <w:link w:val="31"/>
    <w:qFormat/>
    <w:uiPriority w:val="0"/>
    <w:pPr>
      <w:spacing w:after="0"/>
      <w:jc w:val="center"/>
    </w:pPr>
    <w:rPr>
      <w:rFonts w:ascii="Times New Roman" w:hAnsi="Times New Roman"/>
      <w:sz w:val="28"/>
      <w:lang w:val="en-US"/>
    </w:rPr>
  </w:style>
  <w:style w:type="character" w:customStyle="1" w:styleId="31">
    <w:name w:val="EndNote Bibliography Title Знак"/>
    <w:basedOn w:val="2"/>
    <w:link w:val="30"/>
    <w:qFormat/>
    <w:uiPriority w:val="0"/>
    <w:rPr>
      <w:rFonts w:ascii="Times New Roman" w:hAnsi="Times New Roman" w:eastAsia="Calibri" w:cs="Times New Roman"/>
      <w:sz w:val="28"/>
      <w:lang w:val="en-US"/>
    </w:rPr>
  </w:style>
  <w:style w:type="character" w:customStyle="1" w:styleId="32">
    <w:name w:val="Неразрешенное упоминание3"/>
    <w:basedOn w:val="2"/>
    <w:semiHidden/>
    <w:unhideWhenUsed/>
    <w:qFormat/>
    <w:uiPriority w:val="99"/>
    <w:rPr>
      <w:color w:val="605E5C"/>
      <w:shd w:val="clear" w:color="auto" w:fill="E1DFDD"/>
    </w:rPr>
  </w:style>
  <w:style w:type="character" w:customStyle="1" w:styleId="33">
    <w:name w:val="text"/>
    <w:basedOn w:val="2"/>
    <w:qFormat/>
    <w:uiPriority w:val="0"/>
  </w:style>
  <w:style w:type="paragraph" w:styleId="34">
    <w:name w:val="List Paragraph"/>
    <w:basedOn w:val="1"/>
    <w:qFormat/>
    <w:uiPriority w:val="34"/>
    <w:pPr>
      <w:ind w:left="720"/>
      <w:contextualSpacing/>
    </w:pPr>
  </w:style>
  <w:style w:type="character" w:customStyle="1" w:styleId="35">
    <w:name w:val="rynqvb"/>
    <w:basedOn w:val="2"/>
    <w:qFormat/>
    <w:uiPriority w:val="0"/>
  </w:style>
  <w:style w:type="character" w:customStyle="1" w:styleId="36">
    <w:name w:val="Неразрешенное упоминание4"/>
    <w:basedOn w:val="2"/>
    <w:semiHidden/>
    <w:unhideWhenUsed/>
    <w:qFormat/>
    <w:uiPriority w:val="99"/>
    <w:rPr>
      <w:color w:val="605E5C"/>
      <w:shd w:val="clear" w:color="auto" w:fill="E1DFDD"/>
    </w:rPr>
  </w:style>
  <w:style w:type="character" w:customStyle="1" w:styleId="37">
    <w:name w:val="Стандартный HTML Знак"/>
    <w:basedOn w:val="2"/>
    <w:link w:val="16"/>
    <w:semiHidden/>
    <w:qFormat/>
    <w:uiPriority w:val="99"/>
    <w:rPr>
      <w:rFonts w:ascii="SimSun" w:hAnsi="SimSun" w:eastAsia="SimSun" w:cs="Times New Roman"/>
      <w:sz w:val="24"/>
      <w:szCs w:val="24"/>
      <w:lang w:val="en-US" w:eastAsia="zh-CN"/>
    </w:rPr>
  </w:style>
  <w:style w:type="paragraph" w:customStyle="1" w:styleId="38">
    <w:name w:val="First Paragraph"/>
    <w:basedOn w:val="13"/>
    <w:next w:val="13"/>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4" Type="http://schemas.microsoft.com/office/2011/relationships/people" Target="people.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19DB3B-955C-0647-B20A-DA2B67E4F4AA}">
  <ds:schemaRefs/>
</ds:datastoreItem>
</file>

<file path=docProps/app.xml><?xml version="1.0" encoding="utf-8"?>
<Properties xmlns="http://schemas.openxmlformats.org/officeDocument/2006/extended-properties" xmlns:vt="http://schemas.openxmlformats.org/officeDocument/2006/docPropsVTypes">
  <Template>Normal</Template>
  <Pages>31</Pages>
  <Words>21213</Words>
  <Characters>120915</Characters>
  <Lines>1007</Lines>
  <Paragraphs>283</Paragraphs>
  <TotalTime>2890</TotalTime>
  <ScaleCrop>false</ScaleCrop>
  <LinksUpToDate>false</LinksUpToDate>
  <CharactersWithSpaces>141845</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2023-09-08T13:34:00Z</dcterms:created>
  <dc:creator>Ерохина Мария</dc:creator>
  <cp:lastModifiedBy>google1599737165</cp:lastModifiedBy>
  <dcterms:modified xsi:type="dcterms:W3CDTF">2023-09-21T17:05:53Z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1049-12.2.0.13215</vt:lpwstr>
  </property>
  <property fmtid="{D5CDD505-2E9C-101B-9397-08002B2CF9AE}" pid="3" name="ICV">
    <vt:lpwstr>A945D7489D3344FF92EF6FB795F95C1D_13</vt:lpwstr>
  </property>
</Properties>
</file>